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47292" w14:textId="77777777" w:rsidR="005D0323" w:rsidRPr="005D0323" w:rsidRDefault="005D0323" w:rsidP="005D0323">
      <w:pPr>
        <w:spacing w:after="0" w:line="360" w:lineRule="auto"/>
        <w:rPr>
          <w:ins w:id="0" w:author="Φλούδα Χριστίνα" w:date="2018-05-14T13:06:00Z"/>
          <w:rFonts w:eastAsia="Times New Roman"/>
          <w:szCs w:val="24"/>
          <w:lang w:eastAsia="en-US"/>
        </w:rPr>
      </w:pPr>
      <w:bookmarkStart w:id="1" w:name="_GoBack"/>
      <w:bookmarkEnd w:id="1"/>
      <w:ins w:id="2" w:author="Φλούδα Χριστίνα" w:date="2018-05-14T13:06:00Z">
        <w:r w:rsidRPr="005D032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83C30CA" w14:textId="77777777" w:rsidR="005D0323" w:rsidRPr="005D0323" w:rsidRDefault="005D0323" w:rsidP="005D0323">
      <w:pPr>
        <w:spacing w:after="0" w:line="360" w:lineRule="auto"/>
        <w:rPr>
          <w:ins w:id="3" w:author="Φλούδα Χριστίνα" w:date="2018-05-14T13:06:00Z"/>
          <w:rFonts w:eastAsia="Times New Roman"/>
          <w:szCs w:val="24"/>
          <w:lang w:eastAsia="en-US"/>
        </w:rPr>
      </w:pPr>
    </w:p>
    <w:p w14:paraId="6828A8D8" w14:textId="77777777" w:rsidR="005D0323" w:rsidRPr="005D0323" w:rsidRDefault="005D0323" w:rsidP="005D0323">
      <w:pPr>
        <w:spacing w:after="0" w:line="360" w:lineRule="auto"/>
        <w:rPr>
          <w:ins w:id="4" w:author="Φλούδα Χριστίνα" w:date="2018-05-14T13:06:00Z"/>
          <w:rFonts w:eastAsia="Times New Roman"/>
          <w:szCs w:val="24"/>
          <w:lang w:eastAsia="en-US"/>
        </w:rPr>
      </w:pPr>
      <w:ins w:id="5" w:author="Φλούδα Χριστίνα" w:date="2018-05-14T13:06:00Z">
        <w:r w:rsidRPr="005D0323">
          <w:rPr>
            <w:rFonts w:eastAsia="Times New Roman"/>
            <w:szCs w:val="24"/>
            <w:lang w:eastAsia="en-US"/>
          </w:rPr>
          <w:t>ΠΙΝΑΚΑΣ ΠΕΡΙΕΧΟΜΕΝΩΝ</w:t>
        </w:r>
      </w:ins>
    </w:p>
    <w:p w14:paraId="7AE26325" w14:textId="77777777" w:rsidR="005D0323" w:rsidRPr="005D0323" w:rsidRDefault="005D0323" w:rsidP="005D0323">
      <w:pPr>
        <w:spacing w:after="0" w:line="360" w:lineRule="auto"/>
        <w:rPr>
          <w:ins w:id="6" w:author="Φλούδα Χριστίνα" w:date="2018-05-14T13:06:00Z"/>
          <w:rFonts w:eastAsia="Times New Roman"/>
          <w:szCs w:val="24"/>
          <w:lang w:eastAsia="en-US"/>
        </w:rPr>
      </w:pPr>
      <w:ins w:id="7" w:author="Φλούδα Χριστίνα" w:date="2018-05-14T13:06:00Z">
        <w:r w:rsidRPr="005D0323">
          <w:rPr>
            <w:rFonts w:eastAsia="Times New Roman"/>
            <w:szCs w:val="24"/>
            <w:lang w:eastAsia="en-US"/>
          </w:rPr>
          <w:t xml:space="preserve">ΙΖ΄ ΠΕΡΙΟΔΟΣ </w:t>
        </w:r>
      </w:ins>
    </w:p>
    <w:p w14:paraId="5A028C3C" w14:textId="77777777" w:rsidR="005D0323" w:rsidRPr="005D0323" w:rsidRDefault="005D0323" w:rsidP="005D0323">
      <w:pPr>
        <w:spacing w:after="0" w:line="360" w:lineRule="auto"/>
        <w:rPr>
          <w:ins w:id="8" w:author="Φλούδα Χριστίνα" w:date="2018-05-14T13:06:00Z"/>
          <w:rFonts w:eastAsia="Times New Roman"/>
          <w:szCs w:val="24"/>
          <w:lang w:eastAsia="en-US"/>
        </w:rPr>
      </w:pPr>
      <w:ins w:id="9" w:author="Φλούδα Χριστίνα" w:date="2018-05-14T13:06:00Z">
        <w:r w:rsidRPr="005D0323">
          <w:rPr>
            <w:rFonts w:eastAsia="Times New Roman"/>
            <w:szCs w:val="24"/>
            <w:lang w:eastAsia="en-US"/>
          </w:rPr>
          <w:t>ΠΡΟΕΔΡΕΥΟΜΕΝΗΣ ΚΟΙΝΟΒΟΥΛΕΥΤΙΚΗΣ ΔΗΜΟΚΡΑΤΙΑΣ</w:t>
        </w:r>
      </w:ins>
    </w:p>
    <w:p w14:paraId="2ECAB523" w14:textId="77777777" w:rsidR="005D0323" w:rsidRPr="005D0323" w:rsidRDefault="005D0323" w:rsidP="005D0323">
      <w:pPr>
        <w:spacing w:after="0" w:line="360" w:lineRule="auto"/>
        <w:rPr>
          <w:ins w:id="10" w:author="Φλούδα Χριστίνα" w:date="2018-05-14T13:06:00Z"/>
          <w:rFonts w:eastAsia="Times New Roman"/>
          <w:szCs w:val="24"/>
          <w:lang w:eastAsia="en-US"/>
        </w:rPr>
      </w:pPr>
      <w:ins w:id="11" w:author="Φλούδα Χριστίνα" w:date="2018-05-14T13:06:00Z">
        <w:r w:rsidRPr="005D0323">
          <w:rPr>
            <w:rFonts w:eastAsia="Times New Roman"/>
            <w:szCs w:val="24"/>
            <w:lang w:eastAsia="en-US"/>
          </w:rPr>
          <w:t>ΣΥΝΟΔΟΣ Γ΄</w:t>
        </w:r>
      </w:ins>
    </w:p>
    <w:p w14:paraId="3193C34D" w14:textId="77777777" w:rsidR="005D0323" w:rsidRPr="005D0323" w:rsidRDefault="005D0323" w:rsidP="005D0323">
      <w:pPr>
        <w:spacing w:after="0" w:line="360" w:lineRule="auto"/>
        <w:rPr>
          <w:ins w:id="12" w:author="Φλούδα Χριστίνα" w:date="2018-05-14T13:06:00Z"/>
          <w:rFonts w:eastAsia="Times New Roman"/>
          <w:szCs w:val="24"/>
          <w:lang w:eastAsia="en-US"/>
        </w:rPr>
      </w:pPr>
    </w:p>
    <w:p w14:paraId="0CB834AC" w14:textId="77777777" w:rsidR="005D0323" w:rsidRPr="005D0323" w:rsidRDefault="005D0323" w:rsidP="005D0323">
      <w:pPr>
        <w:spacing w:after="0" w:line="360" w:lineRule="auto"/>
        <w:rPr>
          <w:ins w:id="13" w:author="Φλούδα Χριστίνα" w:date="2018-05-14T13:06:00Z"/>
          <w:rFonts w:eastAsia="Times New Roman"/>
          <w:szCs w:val="24"/>
          <w:lang w:eastAsia="en-US"/>
        </w:rPr>
      </w:pPr>
      <w:ins w:id="14" w:author="Φλούδα Χριστίνα" w:date="2018-05-14T13:06:00Z">
        <w:r w:rsidRPr="005D0323">
          <w:rPr>
            <w:rFonts w:eastAsia="Times New Roman"/>
            <w:szCs w:val="24"/>
            <w:lang w:eastAsia="en-US"/>
          </w:rPr>
          <w:t>ΣΥΝΕΔΡΙΑΣΗ ΡΙΒ΄</w:t>
        </w:r>
      </w:ins>
    </w:p>
    <w:p w14:paraId="11C959D8" w14:textId="77777777" w:rsidR="005D0323" w:rsidRPr="005D0323" w:rsidRDefault="005D0323" w:rsidP="005D0323">
      <w:pPr>
        <w:spacing w:after="0" w:line="360" w:lineRule="auto"/>
        <w:rPr>
          <w:ins w:id="15" w:author="Φλούδα Χριστίνα" w:date="2018-05-14T13:06:00Z"/>
          <w:rFonts w:eastAsia="Times New Roman"/>
          <w:szCs w:val="24"/>
          <w:lang w:eastAsia="en-US"/>
        </w:rPr>
      </w:pPr>
      <w:ins w:id="16" w:author="Φλούδα Χριστίνα" w:date="2018-05-14T13:06:00Z">
        <w:r w:rsidRPr="005D0323">
          <w:rPr>
            <w:rFonts w:eastAsia="Times New Roman"/>
            <w:szCs w:val="24"/>
            <w:lang w:eastAsia="en-US"/>
          </w:rPr>
          <w:t>Τρίτη  8 Μαΐου 2018</w:t>
        </w:r>
      </w:ins>
    </w:p>
    <w:p w14:paraId="74885F26" w14:textId="77777777" w:rsidR="005D0323" w:rsidRPr="005D0323" w:rsidRDefault="005D0323" w:rsidP="005D0323">
      <w:pPr>
        <w:spacing w:after="0" w:line="360" w:lineRule="auto"/>
        <w:rPr>
          <w:ins w:id="17" w:author="Φλούδα Χριστίνα" w:date="2018-05-14T13:06:00Z"/>
          <w:rFonts w:eastAsia="Times New Roman"/>
          <w:szCs w:val="24"/>
          <w:lang w:eastAsia="en-US"/>
        </w:rPr>
      </w:pPr>
    </w:p>
    <w:p w14:paraId="2EB7310A" w14:textId="77777777" w:rsidR="005D0323" w:rsidRPr="005D0323" w:rsidRDefault="005D0323" w:rsidP="005D0323">
      <w:pPr>
        <w:spacing w:after="0" w:line="360" w:lineRule="auto"/>
        <w:rPr>
          <w:ins w:id="18" w:author="Φλούδα Χριστίνα" w:date="2018-05-14T13:06:00Z"/>
          <w:rFonts w:eastAsia="Times New Roman"/>
          <w:szCs w:val="24"/>
          <w:lang w:eastAsia="en-US"/>
        </w:rPr>
      </w:pPr>
      <w:ins w:id="19" w:author="Φλούδα Χριστίνα" w:date="2018-05-14T13:06:00Z">
        <w:r w:rsidRPr="005D0323">
          <w:rPr>
            <w:rFonts w:eastAsia="Times New Roman"/>
            <w:szCs w:val="24"/>
            <w:lang w:eastAsia="en-US"/>
          </w:rPr>
          <w:t>ΘΕΜΑΤΑ</w:t>
        </w:r>
      </w:ins>
    </w:p>
    <w:p w14:paraId="44E10667" w14:textId="77777777" w:rsidR="005D0323" w:rsidRPr="005D0323" w:rsidRDefault="005D0323" w:rsidP="005D0323">
      <w:pPr>
        <w:spacing w:after="0" w:line="360" w:lineRule="auto"/>
        <w:rPr>
          <w:ins w:id="20" w:author="Φλούδα Χριστίνα" w:date="2018-05-14T13:06:00Z"/>
          <w:rFonts w:eastAsia="Times New Roman"/>
          <w:szCs w:val="24"/>
          <w:lang w:eastAsia="en-US"/>
        </w:rPr>
      </w:pPr>
      <w:ins w:id="21" w:author="Φλούδα Χριστίνα" w:date="2018-05-14T13:06:00Z">
        <w:r w:rsidRPr="005D0323">
          <w:rPr>
            <w:rFonts w:eastAsia="Times New Roman"/>
            <w:szCs w:val="24"/>
            <w:lang w:eastAsia="en-US"/>
          </w:rPr>
          <w:t xml:space="preserve"> </w:t>
        </w:r>
        <w:r w:rsidRPr="005D0323">
          <w:rPr>
            <w:rFonts w:eastAsia="Times New Roman"/>
            <w:szCs w:val="24"/>
            <w:lang w:eastAsia="en-US"/>
          </w:rPr>
          <w:br/>
          <w:t xml:space="preserve">Α. ΕΙΔΙΚΑ ΘΕΜΑΤΑ </w:t>
        </w:r>
        <w:r w:rsidRPr="005D0323">
          <w:rPr>
            <w:rFonts w:eastAsia="Times New Roman"/>
            <w:szCs w:val="24"/>
            <w:lang w:eastAsia="en-US"/>
          </w:rPr>
          <w:br/>
          <w:t xml:space="preserve">1.  Άδεια απουσίας των Βουλευτών κ.κ. Ε. Κασιμάτη και Μ. Αντωνίου, σελ. </w:t>
        </w:r>
        <w:r w:rsidRPr="005D0323">
          <w:rPr>
            <w:rFonts w:eastAsia="Times New Roman"/>
            <w:szCs w:val="24"/>
            <w:lang w:eastAsia="en-US"/>
          </w:rPr>
          <w:br/>
          <w:t xml:space="preserve">2. Ανακοινώνεται ότι τη συνεδρίαση παρακολουθούν μαθητές από το 11ο Δημοτικό Σχολείο Καλλιθέας, το Ιδιωτικό Λύκειο </w:t>
        </w:r>
        <w:proofErr w:type="spellStart"/>
        <w:r w:rsidRPr="005D0323">
          <w:rPr>
            <w:rFonts w:eastAsia="Times New Roman"/>
            <w:szCs w:val="24"/>
            <w:lang w:eastAsia="en-US"/>
          </w:rPr>
          <w:t>Μαλλιάρα</w:t>
        </w:r>
        <w:proofErr w:type="spellEnd"/>
        <w:r w:rsidRPr="005D0323">
          <w:rPr>
            <w:rFonts w:eastAsia="Times New Roman"/>
            <w:szCs w:val="24"/>
            <w:lang w:eastAsia="en-US"/>
          </w:rPr>
          <w:t xml:space="preserve">, το 1ο Γυμνάσιο Πετρούπολης, το 26ο Δημοτικό Σχολείο Τρικάλων, το Γυμνάσιο Αγίου Ανδρέα Αρκαδίας, το 5ο Δημοτικό Σχολείο Πάτρας, το Δημοτικό Σχολείο Φυρών Σαντορίνης, το Δημοτικό Σχολείο Καλού Χωρίου Λασιθίου, το 1ο Δημοτικό Σχολείο </w:t>
        </w:r>
        <w:proofErr w:type="spellStart"/>
        <w:r w:rsidRPr="005D0323">
          <w:rPr>
            <w:rFonts w:eastAsia="Times New Roman"/>
            <w:szCs w:val="24"/>
            <w:lang w:eastAsia="en-US"/>
          </w:rPr>
          <w:t>Ασγούρου</w:t>
        </w:r>
        <w:proofErr w:type="spellEnd"/>
        <w:r w:rsidRPr="005D0323">
          <w:rPr>
            <w:rFonts w:eastAsia="Times New Roman"/>
            <w:szCs w:val="24"/>
            <w:lang w:eastAsia="en-US"/>
          </w:rPr>
          <w:t xml:space="preserve"> Ρόδου και το Δημοτικό Σχολείο </w:t>
        </w:r>
        <w:proofErr w:type="spellStart"/>
        <w:r w:rsidRPr="005D0323">
          <w:rPr>
            <w:rFonts w:eastAsia="Times New Roman"/>
            <w:szCs w:val="24"/>
            <w:lang w:eastAsia="en-US"/>
          </w:rPr>
          <w:t>Σπηλίου</w:t>
        </w:r>
        <w:proofErr w:type="spellEnd"/>
        <w:r w:rsidRPr="005D0323">
          <w:rPr>
            <w:rFonts w:eastAsia="Times New Roman"/>
            <w:szCs w:val="24"/>
            <w:lang w:eastAsia="en-US"/>
          </w:rPr>
          <w:t xml:space="preserve"> Ρεθύμνου, σελ. </w:t>
        </w:r>
        <w:r w:rsidRPr="005D0323">
          <w:rPr>
            <w:rFonts w:eastAsia="Times New Roman"/>
            <w:szCs w:val="24"/>
            <w:lang w:eastAsia="en-US"/>
          </w:rPr>
          <w:br/>
          <w:t xml:space="preserve">3. Επί διαδικαστικού θέματος, σελ. </w:t>
        </w:r>
        <w:r w:rsidRPr="005D0323">
          <w:rPr>
            <w:rFonts w:eastAsia="Times New Roman"/>
            <w:szCs w:val="24"/>
            <w:lang w:eastAsia="en-US"/>
          </w:rPr>
          <w:br/>
          <w:t xml:space="preserve"> </w:t>
        </w:r>
        <w:r w:rsidRPr="005D0323">
          <w:rPr>
            <w:rFonts w:eastAsia="Times New Roman"/>
            <w:szCs w:val="24"/>
            <w:lang w:eastAsia="en-US"/>
          </w:rPr>
          <w:br/>
          <w:t xml:space="preserve">Β. ΝΟΜΟΘΕΤΙΚΗ ΕΡΓΑΣΙΑ </w:t>
        </w:r>
        <w:r w:rsidRPr="005D0323">
          <w:rPr>
            <w:rFonts w:eastAsia="Times New Roman"/>
            <w:szCs w:val="24"/>
            <w:lang w:eastAsia="en-US"/>
          </w:rPr>
          <w:br/>
          <w:t xml:space="preserve">1. Συζήτηση επί της αρχής, των άρθρων, των τροπολογιών και του συνόλου του σχεδίου νόμου του Υπουργείου Εργασίας, Κοινωνικής Ασφάλισης και Κοινωνικής Αλληλεγγύης: «Μέτρα για την προώθηση των Θεσμών της Αναδοχής και Υιοθεσίας», σελ. </w:t>
        </w:r>
        <w:r w:rsidRPr="005D0323">
          <w:rPr>
            <w:rFonts w:eastAsia="Times New Roman"/>
            <w:szCs w:val="24"/>
            <w:lang w:eastAsia="en-US"/>
          </w:rPr>
          <w:br/>
          <w:t>2. Κατάθεση Εκθέσεως Διαρκούς Επιτροπής:</w:t>
        </w:r>
      </w:ins>
    </w:p>
    <w:p w14:paraId="07BF78FC" w14:textId="77777777" w:rsidR="005D0323" w:rsidRPr="005D0323" w:rsidRDefault="005D0323" w:rsidP="005D0323">
      <w:pPr>
        <w:spacing w:after="0" w:line="360" w:lineRule="auto"/>
        <w:rPr>
          <w:ins w:id="22" w:author="Φλούδα Χριστίνα" w:date="2018-05-14T13:06:00Z"/>
          <w:rFonts w:eastAsia="Times New Roman"/>
          <w:szCs w:val="24"/>
          <w:lang w:eastAsia="en-US"/>
        </w:rPr>
      </w:pPr>
      <w:ins w:id="23" w:author="Φλούδα Χριστίνα" w:date="2018-05-14T13:06:00Z">
        <w:r w:rsidRPr="005D0323">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Μεταναστευτικής Πολιτικής: «Προσαρμογή της ελληνικής νομοθεσίας προς τις διατάξεις της Οδηγίας 2013/33/ΕΕ του Ευρωπαϊκού Κοινοβουλίου και του Συμβουλίου της 26ης Ιουνίου 2013, σχετικά με τις απαιτήσεις για την υποδοχή των αιτούντων διεθνή προστασία (αναδιατύπωση, L180/96/29-6-2013) και άλλες διατάξεις - Τροποποίηση του ν.4251/2014 (Α’ 80) για την προσαρμογή της ελληνικής νομοθεσίας στην Οδηγία 2014/66/ΕΕ της 15ης Μαΐου 2014 του Ευρωπαϊκού Κοινοβουλίου και του Συμβουλίου σχετικά με τις προϋποθέσεις εισόδου και διαμονής υπηκόων τρίτων χωρών στο πλαίσιο </w:t>
        </w:r>
        <w:proofErr w:type="spellStart"/>
        <w:r w:rsidRPr="005D0323">
          <w:rPr>
            <w:rFonts w:eastAsia="Times New Roman"/>
            <w:szCs w:val="24"/>
            <w:lang w:eastAsia="en-US"/>
          </w:rPr>
          <w:t>ενδοεταιρικής</w:t>
        </w:r>
        <w:proofErr w:type="spellEnd"/>
        <w:r w:rsidRPr="005D0323">
          <w:rPr>
            <w:rFonts w:eastAsia="Times New Roman"/>
            <w:szCs w:val="24"/>
            <w:lang w:eastAsia="en-US"/>
          </w:rPr>
          <w:t xml:space="preserve"> μετάθεσης - Τροποποίηση διαδικασιών ασύλου  και άλλες διατάξεις», σελ. </w:t>
        </w:r>
        <w:r w:rsidRPr="005D0323">
          <w:rPr>
            <w:rFonts w:eastAsia="Times New Roman"/>
            <w:szCs w:val="24"/>
            <w:lang w:eastAsia="en-US"/>
          </w:rPr>
          <w:br/>
        </w:r>
      </w:ins>
    </w:p>
    <w:p w14:paraId="57910DAC" w14:textId="77777777" w:rsidR="005D0323" w:rsidRPr="005D0323" w:rsidRDefault="005D0323" w:rsidP="005D0323">
      <w:pPr>
        <w:spacing w:after="0" w:line="360" w:lineRule="auto"/>
        <w:rPr>
          <w:ins w:id="24" w:author="Φλούδα Χριστίνα" w:date="2018-05-14T13:06:00Z"/>
          <w:rFonts w:eastAsia="Times New Roman"/>
          <w:szCs w:val="24"/>
          <w:lang w:eastAsia="en-US"/>
        </w:rPr>
      </w:pPr>
      <w:ins w:id="25" w:author="Φλούδα Χριστίνα" w:date="2018-05-14T13:06:00Z">
        <w:r w:rsidRPr="005D0323">
          <w:rPr>
            <w:rFonts w:eastAsia="Times New Roman"/>
            <w:szCs w:val="24"/>
            <w:lang w:eastAsia="en-US"/>
          </w:rPr>
          <w:t>ΠΡΟΕΔΡΕΥΟΝΤΕΣ</w:t>
        </w:r>
      </w:ins>
    </w:p>
    <w:p w14:paraId="72C66D2D" w14:textId="77777777" w:rsidR="005D0323" w:rsidRPr="005D0323" w:rsidRDefault="005D0323" w:rsidP="005D0323">
      <w:pPr>
        <w:spacing w:after="0" w:line="360" w:lineRule="auto"/>
        <w:rPr>
          <w:ins w:id="26" w:author="Φλούδα Χριστίνα" w:date="2018-05-14T13:06:00Z"/>
          <w:rFonts w:eastAsia="Times New Roman"/>
          <w:szCs w:val="24"/>
          <w:lang w:eastAsia="en-US"/>
        </w:rPr>
      </w:pPr>
    </w:p>
    <w:p w14:paraId="4157548E" w14:textId="77777777" w:rsidR="005D0323" w:rsidRPr="005D0323" w:rsidRDefault="005D0323" w:rsidP="005D0323">
      <w:pPr>
        <w:spacing w:after="0" w:line="360" w:lineRule="auto"/>
        <w:rPr>
          <w:ins w:id="27" w:author="Φλούδα Χριστίνα" w:date="2018-05-14T13:06:00Z"/>
          <w:rFonts w:eastAsia="Times New Roman"/>
          <w:szCs w:val="24"/>
          <w:lang w:eastAsia="en-US"/>
        </w:rPr>
      </w:pPr>
      <w:ins w:id="28" w:author="Φλούδα Χριστίνα" w:date="2018-05-14T13:06:00Z">
        <w:r w:rsidRPr="005D0323">
          <w:rPr>
            <w:rFonts w:eastAsia="Times New Roman"/>
            <w:szCs w:val="24"/>
            <w:lang w:eastAsia="en-US"/>
          </w:rPr>
          <w:t>ΒΑΡΕΜΕΝΟΣ Γ. , σελ.</w:t>
        </w:r>
        <w:r w:rsidRPr="005D0323">
          <w:rPr>
            <w:rFonts w:eastAsia="Times New Roman"/>
            <w:szCs w:val="24"/>
            <w:lang w:eastAsia="en-US"/>
          </w:rPr>
          <w:br/>
          <w:t>ΓΕΩΡΓΙΑΔΗΣ Μ. , σελ.</w:t>
        </w:r>
        <w:r w:rsidRPr="005D0323">
          <w:rPr>
            <w:rFonts w:eastAsia="Times New Roman"/>
            <w:szCs w:val="24"/>
            <w:lang w:eastAsia="en-US"/>
          </w:rPr>
          <w:br/>
          <w:t>ΚΑΚΛΑΜΑΝΗΣ Ν. , σελ.</w:t>
        </w:r>
        <w:r w:rsidRPr="005D0323">
          <w:rPr>
            <w:rFonts w:eastAsia="Times New Roman"/>
            <w:szCs w:val="24"/>
            <w:lang w:eastAsia="en-US"/>
          </w:rPr>
          <w:br/>
          <w:t>ΛΑΜΠΡΟΥΛΗΣ Γ. , σελ.</w:t>
        </w:r>
        <w:r w:rsidRPr="005D0323">
          <w:rPr>
            <w:rFonts w:eastAsia="Times New Roman"/>
            <w:szCs w:val="24"/>
            <w:lang w:eastAsia="en-US"/>
          </w:rPr>
          <w:br/>
          <w:t>ΛΥΚΟΥΔΗΣ Σ. , σελ.</w:t>
        </w:r>
        <w:r w:rsidRPr="005D0323">
          <w:rPr>
            <w:rFonts w:eastAsia="Times New Roman"/>
            <w:szCs w:val="24"/>
            <w:lang w:eastAsia="en-US"/>
          </w:rPr>
          <w:br/>
        </w:r>
      </w:ins>
    </w:p>
    <w:p w14:paraId="4E539324" w14:textId="77777777" w:rsidR="005D0323" w:rsidRPr="005D0323" w:rsidRDefault="005D0323" w:rsidP="005D0323">
      <w:pPr>
        <w:spacing w:after="0" w:line="360" w:lineRule="auto"/>
        <w:rPr>
          <w:ins w:id="29" w:author="Φλούδα Χριστίνα" w:date="2018-05-14T13:06:00Z"/>
          <w:rFonts w:eastAsia="Times New Roman"/>
          <w:szCs w:val="24"/>
          <w:lang w:eastAsia="en-US"/>
        </w:rPr>
      </w:pPr>
    </w:p>
    <w:p w14:paraId="7740B7D2" w14:textId="77777777" w:rsidR="005D0323" w:rsidRPr="005D0323" w:rsidRDefault="005D0323" w:rsidP="005D0323">
      <w:pPr>
        <w:spacing w:after="0" w:line="360" w:lineRule="auto"/>
        <w:rPr>
          <w:ins w:id="30" w:author="Φλούδα Χριστίνα" w:date="2018-05-14T13:06:00Z"/>
          <w:rFonts w:eastAsia="Times New Roman"/>
          <w:szCs w:val="24"/>
          <w:lang w:eastAsia="en-US"/>
        </w:rPr>
      </w:pPr>
      <w:ins w:id="31" w:author="Φλούδα Χριστίνα" w:date="2018-05-14T13:06:00Z">
        <w:r w:rsidRPr="005D0323">
          <w:rPr>
            <w:rFonts w:eastAsia="Times New Roman"/>
            <w:szCs w:val="24"/>
            <w:lang w:eastAsia="en-US"/>
          </w:rPr>
          <w:t>ΟΜΙΛΗΤΕΣ</w:t>
        </w:r>
      </w:ins>
    </w:p>
    <w:p w14:paraId="2321D426" w14:textId="08D8FB23" w:rsidR="005D0323" w:rsidRDefault="005D0323" w:rsidP="005D0323">
      <w:pPr>
        <w:spacing w:after="0" w:line="600" w:lineRule="auto"/>
        <w:ind w:firstLine="709"/>
        <w:jc w:val="center"/>
        <w:rPr>
          <w:ins w:id="32" w:author="Φλούδα Χριστίνα" w:date="2018-05-14T13:06:00Z"/>
          <w:rFonts w:eastAsia="Times New Roman"/>
          <w:szCs w:val="24"/>
        </w:rPr>
      </w:pPr>
      <w:ins w:id="33" w:author="Φλούδα Χριστίνα" w:date="2018-05-14T13:06:00Z">
        <w:r w:rsidRPr="005D0323">
          <w:rPr>
            <w:rFonts w:eastAsia="Times New Roman"/>
            <w:szCs w:val="24"/>
            <w:lang w:eastAsia="en-US"/>
          </w:rPr>
          <w:br/>
          <w:t>Α. Επί διαδικαστικού θέματος:</w:t>
        </w:r>
        <w:r w:rsidRPr="005D0323">
          <w:rPr>
            <w:rFonts w:eastAsia="Times New Roman"/>
            <w:szCs w:val="24"/>
            <w:lang w:eastAsia="en-US"/>
          </w:rPr>
          <w:br/>
          <w:t>ΒΑΡΕΜΕΝΟΣ Γ. , σελ.</w:t>
        </w:r>
        <w:r w:rsidRPr="005D0323">
          <w:rPr>
            <w:rFonts w:eastAsia="Times New Roman"/>
            <w:szCs w:val="24"/>
            <w:lang w:eastAsia="en-US"/>
          </w:rPr>
          <w:br/>
          <w:t>ΓΕΩΡΓΙΑΔΗΣ Μ. , σελ.</w:t>
        </w:r>
        <w:r w:rsidRPr="005D0323">
          <w:rPr>
            <w:rFonts w:eastAsia="Times New Roman"/>
            <w:szCs w:val="24"/>
            <w:lang w:eastAsia="en-US"/>
          </w:rPr>
          <w:br/>
          <w:t>ΘΕΟΧΑΡΟΠΟΥΛΟΣ Α. , σελ.</w:t>
        </w:r>
        <w:r w:rsidRPr="005D0323">
          <w:rPr>
            <w:rFonts w:eastAsia="Times New Roman"/>
            <w:szCs w:val="24"/>
            <w:lang w:eastAsia="en-US"/>
          </w:rPr>
          <w:br/>
          <w:t>ΚΑΚΛΑΜΑΝΗΣ Ν. , σελ.</w:t>
        </w:r>
        <w:r w:rsidRPr="005D0323">
          <w:rPr>
            <w:rFonts w:eastAsia="Times New Roman"/>
            <w:szCs w:val="24"/>
            <w:lang w:eastAsia="en-US"/>
          </w:rPr>
          <w:br/>
          <w:t>ΚΕΦΑΛΟΓΙΑΝΝΗΣ Ι. , σελ.</w:t>
        </w:r>
        <w:r w:rsidRPr="005D0323">
          <w:rPr>
            <w:rFonts w:eastAsia="Times New Roman"/>
            <w:szCs w:val="24"/>
            <w:lang w:eastAsia="en-US"/>
          </w:rPr>
          <w:br/>
          <w:t>ΚΥΡΙΑΖΙΔΗΣ Δ. , σελ.</w:t>
        </w:r>
        <w:r w:rsidRPr="005D0323">
          <w:rPr>
            <w:rFonts w:eastAsia="Times New Roman"/>
            <w:szCs w:val="24"/>
            <w:lang w:eastAsia="en-US"/>
          </w:rPr>
          <w:br/>
          <w:t>ΛΑΓΟΣ Ι. , σελ.</w:t>
        </w:r>
        <w:r w:rsidRPr="005D0323">
          <w:rPr>
            <w:rFonts w:eastAsia="Times New Roman"/>
            <w:szCs w:val="24"/>
            <w:lang w:eastAsia="en-US"/>
          </w:rPr>
          <w:br/>
          <w:t>ΛΑΜΠΡΟΥΛΗΣ Γ. , σελ.</w:t>
        </w:r>
        <w:r w:rsidRPr="005D0323">
          <w:rPr>
            <w:rFonts w:eastAsia="Times New Roman"/>
            <w:szCs w:val="24"/>
            <w:lang w:eastAsia="en-US"/>
          </w:rPr>
          <w:br/>
          <w:t>ΛΥΚΟΥΔΗΣ Σ. , σελ.</w:t>
        </w:r>
        <w:r w:rsidRPr="005D0323">
          <w:rPr>
            <w:rFonts w:eastAsia="Times New Roman"/>
            <w:szCs w:val="24"/>
            <w:lang w:eastAsia="en-US"/>
          </w:rPr>
          <w:br/>
          <w:t>ΜΑΡΚΟΥ Α. , σελ.</w:t>
        </w:r>
        <w:r w:rsidRPr="005D0323">
          <w:rPr>
            <w:rFonts w:eastAsia="Times New Roman"/>
            <w:szCs w:val="24"/>
            <w:lang w:eastAsia="en-US"/>
          </w:rPr>
          <w:br/>
          <w:t>ΜΙΧΑΛΟΛΙΑΚΟΣ Ν. , σελ.</w:t>
        </w:r>
        <w:r w:rsidRPr="005D0323">
          <w:rPr>
            <w:rFonts w:eastAsia="Times New Roman"/>
            <w:szCs w:val="24"/>
            <w:lang w:eastAsia="en-US"/>
          </w:rPr>
          <w:br/>
          <w:t>ΦΩΤΙΟΥ Θ. , σελ.</w:t>
        </w:r>
        <w:r w:rsidRPr="005D0323">
          <w:rPr>
            <w:rFonts w:eastAsia="Times New Roman"/>
            <w:szCs w:val="24"/>
            <w:lang w:eastAsia="en-US"/>
          </w:rPr>
          <w:br/>
        </w:r>
        <w:r w:rsidRPr="005D0323">
          <w:rPr>
            <w:rFonts w:eastAsia="Times New Roman"/>
            <w:szCs w:val="24"/>
            <w:lang w:eastAsia="en-US"/>
          </w:rPr>
          <w:br/>
          <w:t>Β. Επί του σχεδίου νόμου του Υπουργείου Εργασίας, Κοινωνικής Ασφάλισης και Κοινωνικής Αλληλεγγύης:</w:t>
        </w:r>
        <w:r w:rsidRPr="005D0323">
          <w:rPr>
            <w:rFonts w:eastAsia="Times New Roman"/>
            <w:szCs w:val="24"/>
            <w:lang w:eastAsia="en-US"/>
          </w:rPr>
          <w:br/>
          <w:t>ΑΘΑΝΑΣΙΟΥ Χ. , σελ.</w:t>
        </w:r>
        <w:r w:rsidRPr="005D0323">
          <w:rPr>
            <w:rFonts w:eastAsia="Times New Roman"/>
            <w:szCs w:val="24"/>
            <w:lang w:eastAsia="en-US"/>
          </w:rPr>
          <w:br/>
          <w:t>ΑΪΒΑΤΙΔΗΣ Ι. , σελ.</w:t>
        </w:r>
        <w:r w:rsidRPr="005D0323">
          <w:rPr>
            <w:rFonts w:eastAsia="Times New Roman"/>
            <w:szCs w:val="24"/>
            <w:lang w:eastAsia="en-US"/>
          </w:rPr>
          <w:br/>
          <w:t>ΑΜΥΡΑΣ Γ. , σελ.</w:t>
        </w:r>
        <w:r w:rsidRPr="005D0323">
          <w:rPr>
            <w:rFonts w:eastAsia="Times New Roman"/>
            <w:szCs w:val="24"/>
            <w:lang w:eastAsia="en-US"/>
          </w:rPr>
          <w:br/>
          <w:t>ΑΝΑΓΝΩΣΤΟΠΟΥΛΟΥ Α. , σελ.</w:t>
        </w:r>
        <w:r w:rsidRPr="005D0323">
          <w:rPr>
            <w:rFonts w:eastAsia="Times New Roman"/>
            <w:szCs w:val="24"/>
            <w:lang w:eastAsia="en-US"/>
          </w:rPr>
          <w:br/>
          <w:t>ΑΡΑΜΠΑΤΖΗ Φ. , σελ.</w:t>
        </w:r>
        <w:r w:rsidRPr="005D0323">
          <w:rPr>
            <w:rFonts w:eastAsia="Times New Roman"/>
            <w:szCs w:val="24"/>
            <w:lang w:eastAsia="en-US"/>
          </w:rPr>
          <w:br/>
          <w:t>ΒΑΚΗ Φ. , σελ.</w:t>
        </w:r>
        <w:r w:rsidRPr="005D0323">
          <w:rPr>
            <w:rFonts w:eastAsia="Times New Roman"/>
            <w:szCs w:val="24"/>
            <w:lang w:eastAsia="en-US"/>
          </w:rPr>
          <w:br/>
          <w:t>ΒΑΡΒΙΤΣΙΩΤΗΣ Μ. , σελ.</w:t>
        </w:r>
        <w:r w:rsidRPr="005D0323">
          <w:rPr>
            <w:rFonts w:eastAsia="Times New Roman"/>
            <w:szCs w:val="24"/>
            <w:lang w:eastAsia="en-US"/>
          </w:rPr>
          <w:br/>
          <w:t>ΒΛΑΧΟΥ Σ. , σελ.</w:t>
        </w:r>
        <w:r w:rsidRPr="005D0323">
          <w:rPr>
            <w:rFonts w:eastAsia="Times New Roman"/>
            <w:szCs w:val="24"/>
            <w:lang w:eastAsia="en-US"/>
          </w:rPr>
          <w:br/>
          <w:t>ΓΕΡΜΕΝΗΣ Γ. , σελ.</w:t>
        </w:r>
        <w:r w:rsidRPr="005D0323">
          <w:rPr>
            <w:rFonts w:eastAsia="Times New Roman"/>
            <w:szCs w:val="24"/>
            <w:lang w:eastAsia="en-US"/>
          </w:rPr>
          <w:br/>
          <w:t>ΓΕΩΡΓΙΑΔΗΣ Μ. , σελ.</w:t>
        </w:r>
        <w:r w:rsidRPr="005D0323">
          <w:rPr>
            <w:rFonts w:eastAsia="Times New Roman"/>
            <w:szCs w:val="24"/>
            <w:lang w:eastAsia="en-US"/>
          </w:rPr>
          <w:br/>
          <w:t>ΓΙΟΓΙΑΚΑΣ Β. , σελ.</w:t>
        </w:r>
        <w:r w:rsidRPr="005D0323">
          <w:rPr>
            <w:rFonts w:eastAsia="Times New Roman"/>
            <w:szCs w:val="24"/>
            <w:lang w:eastAsia="en-US"/>
          </w:rPr>
          <w:br/>
          <w:t>ΔΑΝΕΛΛΗΣ Σ. , σελ.</w:t>
        </w:r>
        <w:r w:rsidRPr="005D0323">
          <w:rPr>
            <w:rFonts w:eastAsia="Times New Roman"/>
            <w:szCs w:val="24"/>
            <w:lang w:eastAsia="en-US"/>
          </w:rPr>
          <w:br/>
          <w:t>ΔΟΥΖΙΝΑΣ Κ. , σελ.</w:t>
        </w:r>
        <w:r w:rsidRPr="005D0323">
          <w:rPr>
            <w:rFonts w:eastAsia="Times New Roman"/>
            <w:szCs w:val="24"/>
            <w:lang w:eastAsia="en-US"/>
          </w:rPr>
          <w:br/>
          <w:t>ΔΡΙΤΣΕΛΗ Π. , σελ.</w:t>
        </w:r>
        <w:r w:rsidRPr="005D0323">
          <w:rPr>
            <w:rFonts w:eastAsia="Times New Roman"/>
            <w:szCs w:val="24"/>
            <w:lang w:eastAsia="en-US"/>
          </w:rPr>
          <w:br/>
          <w:t>ΗΓΟΥΜΕΝΙΔΗΣ Ν. , σελ.</w:t>
        </w:r>
        <w:r w:rsidRPr="005D0323">
          <w:rPr>
            <w:rFonts w:eastAsia="Times New Roman"/>
            <w:szCs w:val="24"/>
            <w:lang w:eastAsia="en-US"/>
          </w:rPr>
          <w:br/>
          <w:t>ΗΛΙΟΠΟΥΛΟΣ Π. , σελ.</w:t>
        </w:r>
        <w:r w:rsidRPr="005D0323">
          <w:rPr>
            <w:rFonts w:eastAsia="Times New Roman"/>
            <w:szCs w:val="24"/>
            <w:lang w:eastAsia="en-US"/>
          </w:rPr>
          <w:br/>
          <w:t>ΘΕΟΔΩΡΑΚΗΣ Σ. , σελ.</w:t>
        </w:r>
        <w:r w:rsidRPr="005D0323">
          <w:rPr>
            <w:rFonts w:eastAsia="Times New Roman"/>
            <w:szCs w:val="24"/>
            <w:lang w:eastAsia="en-US"/>
          </w:rPr>
          <w:br/>
          <w:t>ΘΕΟΧΑΡΗΣ Θ. , σελ.</w:t>
        </w:r>
        <w:r w:rsidRPr="005D0323">
          <w:rPr>
            <w:rFonts w:eastAsia="Times New Roman"/>
            <w:szCs w:val="24"/>
            <w:lang w:eastAsia="en-US"/>
          </w:rPr>
          <w:br/>
          <w:t>ΘΕΟΧΑΡΟΠΟΥΛΟΣ Α. , σελ.</w:t>
        </w:r>
        <w:r w:rsidRPr="005D0323">
          <w:rPr>
            <w:rFonts w:eastAsia="Times New Roman"/>
            <w:szCs w:val="24"/>
            <w:lang w:eastAsia="en-US"/>
          </w:rPr>
          <w:br/>
          <w:t>ΘΡΑΨΑΝΙΩΤΗΣ Ε. , σελ.</w:t>
        </w:r>
        <w:r w:rsidRPr="005D0323">
          <w:rPr>
            <w:rFonts w:eastAsia="Times New Roman"/>
            <w:szCs w:val="24"/>
            <w:lang w:eastAsia="en-US"/>
          </w:rPr>
          <w:br/>
          <w:t>ΙΓΓΛΕΖΗ Α. , σελ.</w:t>
        </w:r>
        <w:r w:rsidRPr="005D0323">
          <w:rPr>
            <w:rFonts w:eastAsia="Times New Roman"/>
            <w:szCs w:val="24"/>
            <w:lang w:eastAsia="en-US"/>
          </w:rPr>
          <w:br/>
          <w:t>ΚΑΒΒΑΔΙΑ Ι. , σελ.</w:t>
        </w:r>
        <w:r w:rsidRPr="005D0323">
          <w:rPr>
            <w:rFonts w:eastAsia="Times New Roman"/>
            <w:szCs w:val="24"/>
            <w:lang w:eastAsia="en-US"/>
          </w:rPr>
          <w:br/>
          <w:t>ΚΑΪΣΑΣ Γ. , σελ.</w:t>
        </w:r>
        <w:r w:rsidRPr="005D0323">
          <w:rPr>
            <w:rFonts w:eastAsia="Times New Roman"/>
            <w:szCs w:val="24"/>
            <w:lang w:eastAsia="en-US"/>
          </w:rPr>
          <w:br/>
          <w:t>ΚΑΡΑΓΙΑΝΝΙΔΗΣ Χ. , σελ.</w:t>
        </w:r>
        <w:r w:rsidRPr="005D0323">
          <w:rPr>
            <w:rFonts w:eastAsia="Times New Roman"/>
            <w:szCs w:val="24"/>
            <w:lang w:eastAsia="en-US"/>
          </w:rPr>
          <w:br/>
          <w:t>ΚΑΡΑΚΩΣΤΑ Ε. , σελ.</w:t>
        </w:r>
        <w:r w:rsidRPr="005D0323">
          <w:rPr>
            <w:rFonts w:eastAsia="Times New Roman"/>
            <w:szCs w:val="24"/>
            <w:lang w:eastAsia="en-US"/>
          </w:rPr>
          <w:br/>
          <w:t>ΚΑΡΑΜΑΝΛΗ  Ά. , σελ.</w:t>
        </w:r>
        <w:r w:rsidRPr="005D0323">
          <w:rPr>
            <w:rFonts w:eastAsia="Times New Roman"/>
            <w:szCs w:val="24"/>
            <w:lang w:eastAsia="en-US"/>
          </w:rPr>
          <w:br/>
          <w:t>ΚΑΡΑΣΑΡΛΙΔΟΥ Ε. , σελ.</w:t>
        </w:r>
        <w:r w:rsidRPr="005D0323">
          <w:rPr>
            <w:rFonts w:eastAsia="Times New Roman"/>
            <w:szCs w:val="24"/>
            <w:lang w:eastAsia="en-US"/>
          </w:rPr>
          <w:br/>
          <w:t>ΚΑΣΙΔΙΑΡΗΣ Η. , σελ.</w:t>
        </w:r>
        <w:r w:rsidRPr="005D0323">
          <w:rPr>
            <w:rFonts w:eastAsia="Times New Roman"/>
            <w:szCs w:val="24"/>
            <w:lang w:eastAsia="en-US"/>
          </w:rPr>
          <w:br/>
          <w:t>ΚΑΤΣΑΝΙΩΤΗΣ Α. , σελ.</w:t>
        </w:r>
        <w:r w:rsidRPr="005D0323">
          <w:rPr>
            <w:rFonts w:eastAsia="Times New Roman"/>
            <w:szCs w:val="24"/>
            <w:lang w:eastAsia="en-US"/>
          </w:rPr>
          <w:br/>
          <w:t>ΚΑΤΣΙΚΗΣ Κ. , σελ.</w:t>
        </w:r>
        <w:r w:rsidRPr="005D0323">
          <w:rPr>
            <w:rFonts w:eastAsia="Times New Roman"/>
            <w:szCs w:val="24"/>
            <w:lang w:eastAsia="en-US"/>
          </w:rPr>
          <w:br/>
          <w:t>ΚΕΛΛΑΣ Χ. , σελ.</w:t>
        </w:r>
        <w:r w:rsidRPr="005D0323">
          <w:rPr>
            <w:rFonts w:eastAsia="Times New Roman"/>
            <w:szCs w:val="24"/>
            <w:lang w:eastAsia="en-US"/>
          </w:rPr>
          <w:br/>
          <w:t>ΚΕΡΑΜΕΩΣ Ν. , σελ.</w:t>
        </w:r>
        <w:r w:rsidRPr="005D0323">
          <w:rPr>
            <w:rFonts w:eastAsia="Times New Roman"/>
            <w:szCs w:val="24"/>
            <w:lang w:eastAsia="en-US"/>
          </w:rPr>
          <w:br/>
          <w:t>ΚΕΦΑΛΟΓΙΑΝΝΗ  Ό. , σελ.</w:t>
        </w:r>
        <w:r w:rsidRPr="005D0323">
          <w:rPr>
            <w:rFonts w:eastAsia="Times New Roman"/>
            <w:szCs w:val="24"/>
            <w:lang w:eastAsia="en-US"/>
          </w:rPr>
          <w:br/>
          <w:t>ΚΕΦΑΛΟΓΙΑΝΝΗΣ Ι. , σελ.</w:t>
        </w:r>
        <w:r w:rsidRPr="005D0323">
          <w:rPr>
            <w:rFonts w:eastAsia="Times New Roman"/>
            <w:szCs w:val="24"/>
            <w:lang w:eastAsia="en-US"/>
          </w:rPr>
          <w:br/>
          <w:t>ΚΟΖΟΜΠΟΛΗ - ΑΜΑΝΑΤΙΔΗ Π. , σελ.</w:t>
        </w:r>
        <w:r w:rsidRPr="005D0323">
          <w:rPr>
            <w:rFonts w:eastAsia="Times New Roman"/>
            <w:szCs w:val="24"/>
            <w:lang w:eastAsia="en-US"/>
          </w:rPr>
          <w:br/>
          <w:t>ΚΟΥΚΟΥΤΣΗΣ Δ. , σελ.</w:t>
        </w:r>
        <w:r w:rsidRPr="005D0323">
          <w:rPr>
            <w:rFonts w:eastAsia="Times New Roman"/>
            <w:szCs w:val="24"/>
            <w:lang w:eastAsia="en-US"/>
          </w:rPr>
          <w:br/>
          <w:t>ΚΟΥΡΑΚΗΣ Α. , σελ.</w:t>
        </w:r>
        <w:r w:rsidRPr="005D0323">
          <w:rPr>
            <w:rFonts w:eastAsia="Times New Roman"/>
            <w:szCs w:val="24"/>
            <w:lang w:eastAsia="en-US"/>
          </w:rPr>
          <w:br/>
          <w:t>ΛΑΓΟΣ Ι. , σελ.</w:t>
        </w:r>
        <w:r w:rsidRPr="005D0323">
          <w:rPr>
            <w:rFonts w:eastAsia="Times New Roman"/>
            <w:szCs w:val="24"/>
            <w:lang w:eastAsia="en-US"/>
          </w:rPr>
          <w:br/>
          <w:t>ΛΑΖΑΡΙΔΗΣ Γ. , σελ.</w:t>
        </w:r>
        <w:r w:rsidRPr="005D0323">
          <w:rPr>
            <w:rFonts w:eastAsia="Times New Roman"/>
            <w:szCs w:val="24"/>
            <w:lang w:eastAsia="en-US"/>
          </w:rPr>
          <w:br/>
          <w:t>ΛΑΜΠΡΟΥΛΗΣ Γ. , σελ.</w:t>
        </w:r>
        <w:r w:rsidRPr="005D0323">
          <w:rPr>
            <w:rFonts w:eastAsia="Times New Roman"/>
            <w:szCs w:val="24"/>
            <w:lang w:eastAsia="en-US"/>
          </w:rPr>
          <w:br/>
          <w:t>ΛΑΠΠΑΣ Σ. , σελ.</w:t>
        </w:r>
        <w:r w:rsidRPr="005D0323">
          <w:rPr>
            <w:rFonts w:eastAsia="Times New Roman"/>
            <w:szCs w:val="24"/>
            <w:lang w:eastAsia="en-US"/>
          </w:rPr>
          <w:br/>
          <w:t>ΜΑΡΚΟΥ Α. , σελ.</w:t>
        </w:r>
        <w:r w:rsidRPr="005D0323">
          <w:rPr>
            <w:rFonts w:eastAsia="Times New Roman"/>
            <w:szCs w:val="24"/>
            <w:lang w:eastAsia="en-US"/>
          </w:rPr>
          <w:br/>
          <w:t>ΜΑΥΡΩΤΑΣ Γ. , σελ.</w:t>
        </w:r>
        <w:r w:rsidRPr="005D0323">
          <w:rPr>
            <w:rFonts w:eastAsia="Times New Roman"/>
            <w:szCs w:val="24"/>
            <w:lang w:eastAsia="en-US"/>
          </w:rPr>
          <w:br/>
          <w:t>ΜΙΧΑΛΟΛΙΑΚΟΣ Ν. , σελ.</w:t>
        </w:r>
        <w:r w:rsidRPr="005D0323">
          <w:rPr>
            <w:rFonts w:eastAsia="Times New Roman"/>
            <w:szCs w:val="24"/>
            <w:lang w:eastAsia="en-US"/>
          </w:rPr>
          <w:br/>
          <w:t>ΜΠΑΛΩΜΕΝΑΚΗΣ Α. , σελ.</w:t>
        </w:r>
        <w:r w:rsidRPr="005D0323">
          <w:rPr>
            <w:rFonts w:eastAsia="Times New Roman"/>
            <w:szCs w:val="24"/>
            <w:lang w:eastAsia="en-US"/>
          </w:rPr>
          <w:br/>
          <w:t>ΜΠΑΡΓΙΩΤΑΣ Κ. , σελ.</w:t>
        </w:r>
        <w:r w:rsidRPr="005D0323">
          <w:rPr>
            <w:rFonts w:eastAsia="Times New Roman"/>
            <w:szCs w:val="24"/>
            <w:lang w:eastAsia="en-US"/>
          </w:rPr>
          <w:br/>
          <w:t>ΝΙΚΟΛΟΠΟΥΛΟΣ Ν. , σελ.</w:t>
        </w:r>
        <w:r w:rsidRPr="005D0323">
          <w:rPr>
            <w:rFonts w:eastAsia="Times New Roman"/>
            <w:szCs w:val="24"/>
            <w:lang w:eastAsia="en-US"/>
          </w:rPr>
          <w:br/>
          <w:t>ΞΑΝΘΟΣ Α. , σελ.</w:t>
        </w:r>
        <w:r w:rsidRPr="005D0323">
          <w:rPr>
            <w:rFonts w:eastAsia="Times New Roman"/>
            <w:szCs w:val="24"/>
            <w:lang w:eastAsia="en-US"/>
          </w:rPr>
          <w:br/>
          <w:t>ΟΥΡΣΟΥΖΙΔΗΣ Γ. , σελ.</w:t>
        </w:r>
        <w:r w:rsidRPr="005D0323">
          <w:rPr>
            <w:rFonts w:eastAsia="Times New Roman"/>
            <w:szCs w:val="24"/>
            <w:lang w:eastAsia="en-US"/>
          </w:rPr>
          <w:br/>
          <w:t>ΠΑΝΑΓΙΩΤΑΡΟΣ Η. , σελ.</w:t>
        </w:r>
        <w:r w:rsidRPr="005D0323">
          <w:rPr>
            <w:rFonts w:eastAsia="Times New Roman"/>
            <w:szCs w:val="24"/>
            <w:lang w:eastAsia="en-US"/>
          </w:rPr>
          <w:br/>
          <w:t>ΠΑΠΑΗΛΙΟΥ Γ. , σελ.</w:t>
        </w:r>
        <w:r w:rsidRPr="005D0323">
          <w:rPr>
            <w:rFonts w:eastAsia="Times New Roman"/>
            <w:szCs w:val="24"/>
            <w:lang w:eastAsia="en-US"/>
          </w:rPr>
          <w:br/>
          <w:t>ΠΑΠΑΝΑΤΣΙΟΥ Α. , σελ.</w:t>
        </w:r>
        <w:r w:rsidRPr="005D0323">
          <w:rPr>
            <w:rFonts w:eastAsia="Times New Roman"/>
            <w:szCs w:val="24"/>
            <w:lang w:eastAsia="en-US"/>
          </w:rPr>
          <w:br/>
          <w:t>ΠΑΠΑΡΗΓΑ Α. , σελ.</w:t>
        </w:r>
        <w:r w:rsidRPr="005D0323">
          <w:rPr>
            <w:rFonts w:eastAsia="Times New Roman"/>
            <w:szCs w:val="24"/>
            <w:lang w:eastAsia="en-US"/>
          </w:rPr>
          <w:br/>
          <w:t>ΠΑΠΑΦΙΛΙΠΠΟΥ Γ. , σελ.</w:t>
        </w:r>
        <w:r w:rsidRPr="005D0323">
          <w:rPr>
            <w:rFonts w:eastAsia="Times New Roman"/>
            <w:szCs w:val="24"/>
            <w:lang w:eastAsia="en-US"/>
          </w:rPr>
          <w:br/>
          <w:t>ΠΑΠΑΧΡΙΣΤΟΠΟΥΛΟΣ Α. , σελ.</w:t>
        </w:r>
        <w:r w:rsidRPr="005D0323">
          <w:rPr>
            <w:rFonts w:eastAsia="Times New Roman"/>
            <w:szCs w:val="24"/>
            <w:lang w:eastAsia="en-US"/>
          </w:rPr>
          <w:br/>
          <w:t>ΠΑΡΑΣΚΕΥΟΠΟΥΛΟΣ Ν. , σελ.</w:t>
        </w:r>
        <w:r w:rsidRPr="005D0323">
          <w:rPr>
            <w:rFonts w:eastAsia="Times New Roman"/>
            <w:szCs w:val="24"/>
            <w:lang w:eastAsia="en-US"/>
          </w:rPr>
          <w:br/>
          <w:t>ΣΑΡΙΔΗΣ Ι. , σελ.</w:t>
        </w:r>
        <w:r w:rsidRPr="005D0323">
          <w:rPr>
            <w:rFonts w:eastAsia="Times New Roman"/>
            <w:szCs w:val="24"/>
            <w:lang w:eastAsia="en-US"/>
          </w:rPr>
          <w:br/>
          <w:t>ΣΕΛΤΣΑΣ Κ. , σελ.</w:t>
        </w:r>
        <w:r w:rsidRPr="005D0323">
          <w:rPr>
            <w:rFonts w:eastAsia="Times New Roman"/>
            <w:szCs w:val="24"/>
            <w:lang w:eastAsia="en-US"/>
          </w:rPr>
          <w:br/>
          <w:t>ΣΠΑΡΤΙΝΟΣ Κ. , σελ.</w:t>
        </w:r>
        <w:r w:rsidRPr="005D0323">
          <w:rPr>
            <w:rFonts w:eastAsia="Times New Roman"/>
            <w:szCs w:val="24"/>
            <w:lang w:eastAsia="en-US"/>
          </w:rPr>
          <w:br/>
          <w:t>ΣΥΝΤΥΧΑΚΗΣ Ε. , σελ.</w:t>
        </w:r>
        <w:r w:rsidRPr="005D0323">
          <w:rPr>
            <w:rFonts w:eastAsia="Times New Roman"/>
            <w:szCs w:val="24"/>
            <w:lang w:eastAsia="en-US"/>
          </w:rPr>
          <w:br/>
          <w:t>ΤΣΟΓΚΑΣ Γ. , σελ.</w:t>
        </w:r>
        <w:r w:rsidRPr="005D0323">
          <w:rPr>
            <w:rFonts w:eastAsia="Times New Roman"/>
            <w:szCs w:val="24"/>
            <w:lang w:eastAsia="en-US"/>
          </w:rPr>
          <w:br/>
          <w:t>ΦΩΚΑΣ Α. , σελ.</w:t>
        </w:r>
        <w:r w:rsidRPr="005D0323">
          <w:rPr>
            <w:rFonts w:eastAsia="Times New Roman"/>
            <w:szCs w:val="24"/>
            <w:lang w:eastAsia="en-US"/>
          </w:rPr>
          <w:br/>
          <w:t>ΦΩΤΙΟΥ Θ. , σελ.</w:t>
        </w:r>
        <w:r w:rsidRPr="005D0323">
          <w:rPr>
            <w:rFonts w:eastAsia="Times New Roman"/>
            <w:szCs w:val="24"/>
            <w:lang w:eastAsia="en-US"/>
          </w:rPr>
          <w:br/>
          <w:t>ΧΑΡΑΚΟΠΟΥΛΟΣ Μ. , σελ.</w:t>
        </w:r>
        <w:r w:rsidRPr="005D0323">
          <w:rPr>
            <w:rFonts w:eastAsia="Times New Roman"/>
            <w:szCs w:val="24"/>
            <w:lang w:eastAsia="en-US"/>
          </w:rPr>
          <w:br/>
          <w:t>ΧΑΡΙΤΣΗΣ Α. , σελ.</w:t>
        </w:r>
        <w:r w:rsidRPr="005D0323">
          <w:rPr>
            <w:rFonts w:eastAsia="Times New Roman"/>
            <w:szCs w:val="24"/>
            <w:lang w:eastAsia="en-US"/>
          </w:rPr>
          <w:br/>
          <w:t>ΧΡΙΣΤΟΔΟΥΛΟΠΟΥΛΟΥ Α. , σελ.</w:t>
        </w:r>
        <w:r w:rsidRPr="005D0323">
          <w:rPr>
            <w:rFonts w:eastAsia="Times New Roman"/>
            <w:szCs w:val="24"/>
            <w:lang w:eastAsia="en-US"/>
          </w:rPr>
          <w:br/>
          <w:t>ΧΡΙΣΤΟΦΙΛΟΠΟΥΛΟΥ Π. , σελ.</w:t>
        </w:r>
        <w:r w:rsidRPr="005D0323">
          <w:rPr>
            <w:rFonts w:eastAsia="Times New Roman"/>
            <w:szCs w:val="24"/>
            <w:lang w:eastAsia="en-US"/>
          </w:rPr>
          <w:br/>
        </w:r>
      </w:ins>
    </w:p>
    <w:p w14:paraId="597808AA" w14:textId="7EB93B38" w:rsidR="00F07EC0" w:rsidRDefault="005D0323">
      <w:pPr>
        <w:spacing w:after="0" w:line="600" w:lineRule="auto"/>
        <w:ind w:firstLine="709"/>
        <w:jc w:val="center"/>
        <w:rPr>
          <w:rFonts w:eastAsia="Times New Roman"/>
          <w:szCs w:val="24"/>
        </w:rPr>
      </w:pPr>
      <w:r>
        <w:rPr>
          <w:rFonts w:eastAsia="Times New Roman"/>
          <w:szCs w:val="24"/>
        </w:rPr>
        <w:t>ΠΡΑΚΤΙΚΑ ΒΟΥΛΗΣ</w:t>
      </w:r>
    </w:p>
    <w:p w14:paraId="597808AB" w14:textId="77777777" w:rsidR="00F07EC0" w:rsidRDefault="005D0323">
      <w:pPr>
        <w:spacing w:after="0" w:line="600" w:lineRule="auto"/>
        <w:ind w:firstLine="709"/>
        <w:jc w:val="center"/>
        <w:rPr>
          <w:rFonts w:eastAsia="Times New Roman"/>
          <w:szCs w:val="24"/>
        </w:rPr>
      </w:pPr>
      <w:r w:rsidRPr="004118C3">
        <w:rPr>
          <w:rFonts w:eastAsia="Times New Roman"/>
          <w:szCs w:val="24"/>
        </w:rPr>
        <w:t>Ι</w:t>
      </w:r>
      <w:r>
        <w:rPr>
          <w:rFonts w:eastAsia="Times New Roman"/>
          <w:szCs w:val="24"/>
        </w:rPr>
        <w:t>Ζ</w:t>
      </w:r>
      <w:r w:rsidRPr="004118C3">
        <w:rPr>
          <w:rFonts w:eastAsia="Times New Roman"/>
          <w:szCs w:val="24"/>
        </w:rPr>
        <w:t>΄ ΠΕΡΙΟΔΟΣ</w:t>
      </w:r>
    </w:p>
    <w:p w14:paraId="597808AC" w14:textId="77777777" w:rsidR="00F07EC0" w:rsidRDefault="005D0323">
      <w:pPr>
        <w:spacing w:after="0" w:line="600" w:lineRule="auto"/>
        <w:ind w:firstLine="709"/>
        <w:jc w:val="center"/>
        <w:rPr>
          <w:rFonts w:eastAsia="Times New Roman"/>
          <w:szCs w:val="24"/>
        </w:rPr>
      </w:pPr>
      <w:r w:rsidRPr="004118C3">
        <w:rPr>
          <w:rFonts w:eastAsia="Times New Roman"/>
          <w:szCs w:val="24"/>
        </w:rPr>
        <w:t>ΠΡΟΕΔΡΕΥΟΜΕΝΗΣ ΚΟΙΝΟΒΟΥΛΕΥΤΙΚΗΣ ΔΗΜΟΚΡΑΤΙΑΣ</w:t>
      </w:r>
    </w:p>
    <w:p w14:paraId="597808AD" w14:textId="77777777" w:rsidR="00F07EC0" w:rsidRDefault="005D0323">
      <w:pPr>
        <w:spacing w:after="0" w:line="600" w:lineRule="auto"/>
        <w:ind w:firstLine="709"/>
        <w:jc w:val="center"/>
        <w:rPr>
          <w:rFonts w:eastAsia="Times New Roman"/>
          <w:szCs w:val="24"/>
        </w:rPr>
      </w:pPr>
      <w:r>
        <w:rPr>
          <w:rFonts w:eastAsia="Times New Roman"/>
          <w:szCs w:val="24"/>
        </w:rPr>
        <w:t>ΣΥΝΟΔΟΣ Γ</w:t>
      </w:r>
      <w:r w:rsidRPr="004118C3">
        <w:rPr>
          <w:rFonts w:eastAsia="Times New Roman"/>
          <w:szCs w:val="24"/>
        </w:rPr>
        <w:t>΄</w:t>
      </w:r>
    </w:p>
    <w:p w14:paraId="597808AE" w14:textId="77777777" w:rsidR="00F07EC0" w:rsidRDefault="005D0323">
      <w:pPr>
        <w:spacing w:after="0" w:line="600" w:lineRule="auto"/>
        <w:ind w:firstLine="709"/>
        <w:jc w:val="center"/>
        <w:rPr>
          <w:rFonts w:eastAsia="Times New Roman"/>
          <w:szCs w:val="24"/>
        </w:rPr>
      </w:pPr>
      <w:r>
        <w:rPr>
          <w:rFonts w:eastAsia="Times New Roman"/>
          <w:szCs w:val="24"/>
        </w:rPr>
        <w:t>ΣΥΝΕΔΡΙΑΣΗ ΡΙΒ</w:t>
      </w:r>
      <w:r w:rsidRPr="004118C3">
        <w:rPr>
          <w:rFonts w:eastAsia="Times New Roman"/>
          <w:szCs w:val="24"/>
        </w:rPr>
        <w:t>΄</w:t>
      </w:r>
    </w:p>
    <w:p w14:paraId="597808AF" w14:textId="77777777" w:rsidR="00F07EC0" w:rsidRDefault="005D0323">
      <w:pPr>
        <w:spacing w:after="0" w:line="600" w:lineRule="auto"/>
        <w:ind w:firstLine="709"/>
        <w:jc w:val="center"/>
        <w:rPr>
          <w:rFonts w:eastAsia="Times New Roman"/>
          <w:szCs w:val="24"/>
        </w:rPr>
      </w:pPr>
      <w:r>
        <w:rPr>
          <w:rFonts w:eastAsia="Times New Roman"/>
          <w:szCs w:val="24"/>
        </w:rPr>
        <w:t>Τρί</w:t>
      </w:r>
      <w:r w:rsidRPr="004118C3">
        <w:rPr>
          <w:rFonts w:eastAsia="Times New Roman"/>
          <w:szCs w:val="24"/>
        </w:rPr>
        <w:t xml:space="preserve">τη </w:t>
      </w:r>
      <w:r>
        <w:rPr>
          <w:rFonts w:eastAsia="Times New Roman"/>
          <w:szCs w:val="24"/>
        </w:rPr>
        <w:t>8</w:t>
      </w:r>
      <w:r w:rsidRPr="004118C3">
        <w:rPr>
          <w:rFonts w:eastAsia="Times New Roman"/>
          <w:szCs w:val="24"/>
        </w:rPr>
        <w:t xml:space="preserve"> </w:t>
      </w:r>
      <w:r>
        <w:rPr>
          <w:rFonts w:eastAsia="Times New Roman"/>
          <w:szCs w:val="24"/>
        </w:rPr>
        <w:t>Μαΐου 2018</w:t>
      </w:r>
    </w:p>
    <w:p w14:paraId="597808B0" w14:textId="77777777" w:rsidR="00F07EC0" w:rsidRDefault="005D0323">
      <w:pPr>
        <w:spacing w:after="0" w:line="600" w:lineRule="auto"/>
        <w:ind w:firstLine="720"/>
        <w:jc w:val="both"/>
        <w:rPr>
          <w:rFonts w:eastAsia="Times New Roman"/>
          <w:b/>
          <w:szCs w:val="24"/>
        </w:rPr>
      </w:pPr>
      <w:r w:rsidRPr="004118C3">
        <w:rPr>
          <w:rFonts w:eastAsia="Times New Roman"/>
          <w:szCs w:val="24"/>
        </w:rPr>
        <w:t xml:space="preserve">Αθήνα, σήμερα </w:t>
      </w:r>
      <w:r>
        <w:rPr>
          <w:rFonts w:eastAsia="Times New Roman"/>
          <w:szCs w:val="24"/>
        </w:rPr>
        <w:t>στις 8 Μαΐου 2018, ημέρα Τρίτη και ώρα 11.07</w:t>
      </w:r>
      <w:r w:rsidRPr="004118C3">
        <w:rPr>
          <w:rFonts w:eastAsia="Times New Roman"/>
          <w:szCs w:val="24"/>
        </w:rPr>
        <w:t>΄</w:t>
      </w:r>
      <w:r w:rsidRPr="009F76BF">
        <w:rPr>
          <w:rFonts w:eastAsia="Times New Roman"/>
          <w:szCs w:val="24"/>
        </w:rPr>
        <w:t>,</w:t>
      </w:r>
      <w:r w:rsidRPr="004118C3">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w:t>
      </w:r>
      <w:r>
        <w:rPr>
          <w:rFonts w:eastAsia="Times New Roman"/>
          <w:szCs w:val="24"/>
        </w:rPr>
        <w:t xml:space="preserve"> Β΄ Αντιπ</w:t>
      </w:r>
      <w:r w:rsidRPr="004118C3">
        <w:rPr>
          <w:rFonts w:eastAsia="Times New Roman"/>
          <w:szCs w:val="24"/>
        </w:rPr>
        <w:t xml:space="preserve">ροέδρου </w:t>
      </w:r>
      <w:r>
        <w:rPr>
          <w:rFonts w:eastAsia="Times New Roman"/>
          <w:szCs w:val="24"/>
        </w:rPr>
        <w:t>αυτής</w:t>
      </w:r>
      <w:r w:rsidRPr="004118C3">
        <w:rPr>
          <w:rFonts w:eastAsia="Times New Roman"/>
          <w:szCs w:val="24"/>
        </w:rPr>
        <w:t xml:space="preserve"> κ</w:t>
      </w:r>
      <w:r w:rsidRPr="00D77077">
        <w:rPr>
          <w:rFonts w:eastAsia="Times New Roman"/>
          <w:szCs w:val="24"/>
        </w:rPr>
        <w:t xml:space="preserve">. </w:t>
      </w:r>
      <w:r w:rsidRPr="00DA7821">
        <w:rPr>
          <w:rFonts w:eastAsia="Times New Roman"/>
          <w:b/>
          <w:szCs w:val="24"/>
        </w:rPr>
        <w:t>ΓΕΩΡΓΙΟΥ ΒΑΡΕΜΕΝΟΥ</w:t>
      </w:r>
      <w:r w:rsidRPr="00D77077">
        <w:rPr>
          <w:rFonts w:eastAsia="Times New Roman"/>
          <w:szCs w:val="24"/>
        </w:rPr>
        <w:t>.</w:t>
      </w:r>
    </w:p>
    <w:p w14:paraId="597808B1" w14:textId="77777777" w:rsidR="00F07EC0" w:rsidRDefault="005D0323">
      <w:pPr>
        <w:spacing w:after="0" w:line="600" w:lineRule="auto"/>
        <w:ind w:firstLine="720"/>
        <w:jc w:val="both"/>
        <w:rPr>
          <w:rFonts w:eastAsia="Times New Roman"/>
          <w:szCs w:val="24"/>
        </w:rPr>
      </w:pPr>
      <w:r w:rsidRPr="00EC3C07">
        <w:rPr>
          <w:rFonts w:eastAsia="Times New Roman" w:cs="Times New Roman"/>
          <w:b/>
          <w:szCs w:val="24"/>
        </w:rPr>
        <w:t>ΠΡΟΕΔΡΕΥΩΝ (Γεώργιος Βαρεμένος):</w:t>
      </w:r>
      <w:r>
        <w:rPr>
          <w:rFonts w:eastAsia="Times New Roman" w:cs="Times New Roman"/>
          <w:b/>
          <w:szCs w:val="24"/>
        </w:rPr>
        <w:t xml:space="preserve"> </w:t>
      </w:r>
      <w:r w:rsidRPr="004118C3">
        <w:rPr>
          <w:rFonts w:eastAsia="Times New Roman"/>
          <w:szCs w:val="24"/>
        </w:rPr>
        <w:t>Κυρίες και κύριοι συνάδελφοι, αρχίζει η συνεδρίαση.</w:t>
      </w:r>
    </w:p>
    <w:p w14:paraId="597808B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w:t>
      </w:r>
      <w:r>
        <w:rPr>
          <w:rFonts w:eastAsia="Times New Roman" w:cs="Times New Roman"/>
          <w:szCs w:val="24"/>
        </w:rPr>
        <w:t>στε</w:t>
      </w:r>
      <w:r>
        <w:rPr>
          <w:rFonts w:eastAsia="Times New Roman" w:cs="Times New Roman"/>
          <w:szCs w:val="24"/>
        </w:rPr>
        <w:t xml:space="preserve"> στην ημερήσια διάταξη της </w:t>
      </w:r>
    </w:p>
    <w:p w14:paraId="597808B3" w14:textId="77777777" w:rsidR="00F07EC0" w:rsidRDefault="005D0323">
      <w:pPr>
        <w:spacing w:after="0" w:line="600" w:lineRule="auto"/>
        <w:jc w:val="center"/>
        <w:rPr>
          <w:rFonts w:eastAsia="Times New Roman" w:cs="Times New Roman"/>
          <w:b/>
          <w:szCs w:val="24"/>
        </w:rPr>
      </w:pPr>
      <w:r w:rsidRPr="00411990">
        <w:rPr>
          <w:rFonts w:eastAsia="Times New Roman" w:cs="Times New Roman"/>
          <w:b/>
          <w:szCs w:val="24"/>
        </w:rPr>
        <w:t>ΝΟΜΟΘΕΤΙΚΗΣ ΕΡΓΑΣΙΑΣ</w:t>
      </w:r>
    </w:p>
    <w:p w14:paraId="597808B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Εργασίας, Κοινωνικής Ασφάλισης και Κοινωνικής Αλληλεγγύης: «Μέτρα για την προώθηση των Θεσμών της Αναδοχ</w:t>
      </w:r>
      <w:r>
        <w:rPr>
          <w:rFonts w:eastAsia="Times New Roman" w:cs="Times New Roman"/>
          <w:szCs w:val="24"/>
        </w:rPr>
        <w:t>ής και Υιοθεσίας».</w:t>
      </w:r>
    </w:p>
    <w:p w14:paraId="597808B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 xml:space="preserve">στις </w:t>
      </w:r>
      <w:r>
        <w:rPr>
          <w:rFonts w:eastAsia="Times New Roman" w:cs="Times New Roman"/>
          <w:szCs w:val="24"/>
        </w:rPr>
        <w:t>7 Μαΐου 2018 τη συζήτηση του νομοσχεδίου σε μία έως δύο συνεδριάσεις ενιαία επί της αρχής, των άρθρων και των τροπολογιών.</w:t>
      </w:r>
    </w:p>
    <w:p w14:paraId="597808B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Σώμα σ</w:t>
      </w:r>
      <w:r>
        <w:rPr>
          <w:rFonts w:eastAsia="Times New Roman" w:cs="Times New Roman"/>
          <w:szCs w:val="24"/>
        </w:rPr>
        <w:t>υμφωνεί;</w:t>
      </w:r>
    </w:p>
    <w:p w14:paraId="597808B7"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597808B8" w14:textId="77777777" w:rsidR="00F07EC0" w:rsidRDefault="005D0323">
      <w:pPr>
        <w:spacing w:after="0" w:line="600" w:lineRule="auto"/>
        <w:ind w:firstLine="720"/>
        <w:jc w:val="both"/>
        <w:rPr>
          <w:rFonts w:eastAsia="Times New Roman" w:cs="Times New Roman"/>
          <w:szCs w:val="24"/>
        </w:rPr>
      </w:pPr>
      <w:r w:rsidRPr="00EC3C07">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597808B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Πριν δώσω τον λόγο στον εισηγητή του ΣΥΡΙΖΑ, κ. Γεώργιο </w:t>
      </w:r>
      <w:proofErr w:type="spellStart"/>
      <w:r>
        <w:rPr>
          <w:rFonts w:eastAsia="Times New Roman" w:cs="Times New Roman"/>
          <w:szCs w:val="24"/>
        </w:rPr>
        <w:t>Παπαφιλίππου</w:t>
      </w:r>
      <w:proofErr w:type="spellEnd"/>
      <w:r>
        <w:rPr>
          <w:rFonts w:eastAsia="Times New Roman" w:cs="Times New Roman"/>
          <w:szCs w:val="24"/>
        </w:rPr>
        <w:t xml:space="preserve">,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θεωρεία, αφού προηγουμένως συμμετείχαν στο</w:t>
      </w:r>
      <w:r>
        <w:rPr>
          <w:rFonts w:eastAsia="Times New Roman" w:cs="Times New Roman"/>
          <w:szCs w:val="24"/>
        </w:rPr>
        <w:t xml:space="preserve"> εκπαιδευτικό πρόγραμμα «Εργαστήρι Δημοκρατίας» που οργανώνει το Ίδρυμα της Βουλής, είκοσι επτά μαθήτριες και μαθητές και δύο συνοδοί</w:t>
      </w:r>
      <w:r>
        <w:rPr>
          <w:rFonts w:eastAsia="Times New Roman" w:cs="Times New Roman"/>
          <w:szCs w:val="24"/>
        </w:rPr>
        <w:t xml:space="preserve"> </w:t>
      </w:r>
      <w:r>
        <w:rPr>
          <w:rFonts w:eastAsia="Times New Roman" w:cs="Times New Roman"/>
          <w:szCs w:val="24"/>
        </w:rPr>
        <w:t>εκπαιδευτικοί από το 11</w:t>
      </w:r>
      <w:r w:rsidRPr="00411990">
        <w:rPr>
          <w:rFonts w:eastAsia="Times New Roman" w:cs="Times New Roman"/>
          <w:szCs w:val="24"/>
          <w:vertAlign w:val="superscript"/>
        </w:rPr>
        <w:t>ο</w:t>
      </w:r>
      <w:r>
        <w:rPr>
          <w:rFonts w:eastAsia="Times New Roman" w:cs="Times New Roman"/>
          <w:szCs w:val="24"/>
        </w:rPr>
        <w:t xml:space="preserve"> Δημοτικό Σχολείο Καλλιθέας. </w:t>
      </w:r>
    </w:p>
    <w:p w14:paraId="597808B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597808BB" w14:textId="77777777" w:rsidR="00F07EC0" w:rsidRDefault="005D0323">
      <w:pPr>
        <w:spacing w:after="0" w:line="600" w:lineRule="auto"/>
        <w:ind w:firstLine="709"/>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w:t>
      </w:r>
      <w:r>
        <w:rPr>
          <w:rFonts w:eastAsia="Times New Roman" w:cs="Times New Roman"/>
          <w:szCs w:val="24"/>
        </w:rPr>
        <w:t>Βουλής)</w:t>
      </w:r>
    </w:p>
    <w:p w14:paraId="597808B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Παπαφιλίππου</w:t>
      </w:r>
      <w:proofErr w:type="spellEnd"/>
      <w:r>
        <w:rPr>
          <w:rFonts w:eastAsia="Times New Roman" w:cs="Times New Roman"/>
          <w:szCs w:val="24"/>
        </w:rPr>
        <w:t xml:space="preserve"> για δεκαπέντε λεπτά.</w:t>
      </w:r>
    </w:p>
    <w:p w14:paraId="597808BD"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ΠΑΠΑΦΙΛΙΠΠΟΥ: </w:t>
      </w:r>
      <w:r>
        <w:rPr>
          <w:rFonts w:eastAsia="Times New Roman" w:cs="Times New Roman"/>
          <w:szCs w:val="24"/>
        </w:rPr>
        <w:t>Ευχαριστώ, κύριε Πρόεδρε.</w:t>
      </w:r>
    </w:p>
    <w:p w14:paraId="597808B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Κυρία Υπουργέ, κ</w:t>
      </w:r>
      <w:r w:rsidRPr="006E2EBC">
        <w:rPr>
          <w:rFonts w:eastAsia="Times New Roman" w:cs="Times New Roman"/>
          <w:szCs w:val="24"/>
        </w:rPr>
        <w:t xml:space="preserve">υρίες και κύριοι συνάδελφοι, </w:t>
      </w:r>
      <w:r>
        <w:rPr>
          <w:rFonts w:eastAsia="Times New Roman" w:cs="Times New Roman"/>
          <w:szCs w:val="24"/>
        </w:rPr>
        <w:t>όντας εισηγητής του ΣΥΡΙΖΑ στο σημερινό νομοσχέδιο αισθάνομαι ιδιαίτερα ευτυχής για τρεις λόγους: Πρώ</w:t>
      </w:r>
      <w:r>
        <w:rPr>
          <w:rFonts w:eastAsia="Times New Roman" w:cs="Times New Roman"/>
          <w:szCs w:val="24"/>
        </w:rPr>
        <w:t xml:space="preserve">τον, εκτιμώ και πιστεύω ότι αποτελεί αυτό μια σημαντική τομή στο κοινωνικό κράτος και ιδίως στο πεδίο προστασίας της πιο ευάλωτης κοινωνικής ομάδας, των ανήλικων παιδιών, που έχουν ανάγκη προστασίας εκ μέρους του κράτους.  </w:t>
      </w:r>
    </w:p>
    <w:p w14:paraId="597808BF" w14:textId="77777777" w:rsidR="00F07EC0" w:rsidRDefault="005D0323">
      <w:pPr>
        <w:spacing w:after="0" w:line="600" w:lineRule="auto"/>
        <w:ind w:firstLine="720"/>
        <w:jc w:val="both"/>
        <w:rPr>
          <w:rFonts w:eastAsia="Times New Roman"/>
          <w:szCs w:val="24"/>
        </w:rPr>
      </w:pPr>
      <w:r>
        <w:rPr>
          <w:rFonts w:eastAsia="Times New Roman"/>
          <w:szCs w:val="24"/>
        </w:rPr>
        <w:t>Δεύτερον, από την ακρόαση των εκ</w:t>
      </w:r>
      <w:r>
        <w:rPr>
          <w:rFonts w:eastAsia="Times New Roman"/>
          <w:szCs w:val="24"/>
        </w:rPr>
        <w:t xml:space="preserve">προσώπων των φορέων ενώπιον της αρμόδιας </w:t>
      </w:r>
      <w:r>
        <w:rPr>
          <w:rFonts w:eastAsia="Times New Roman"/>
          <w:szCs w:val="24"/>
        </w:rPr>
        <w:t>ε</w:t>
      </w:r>
      <w:r>
        <w:rPr>
          <w:rFonts w:eastAsia="Times New Roman"/>
          <w:szCs w:val="24"/>
        </w:rPr>
        <w:t>πιτροπής προέκυψε ότι το νομοσχέδιο αυτό έτυχε αποδοχής και επιδοκιμασίας από την πλειονότητα των φορέων. Αυτό, βεβαίως, σημαίνει ότι κινείται προς την ορθή κατεύθυνση.</w:t>
      </w:r>
    </w:p>
    <w:p w14:paraId="597808C0" w14:textId="77777777" w:rsidR="00F07EC0" w:rsidRDefault="005D0323">
      <w:pPr>
        <w:spacing w:after="0" w:line="600" w:lineRule="auto"/>
        <w:ind w:firstLine="720"/>
        <w:jc w:val="both"/>
        <w:rPr>
          <w:rFonts w:eastAsia="Times New Roman"/>
          <w:szCs w:val="24"/>
        </w:rPr>
      </w:pPr>
      <w:r>
        <w:rPr>
          <w:rFonts w:eastAsia="Times New Roman"/>
          <w:szCs w:val="24"/>
        </w:rPr>
        <w:lastRenderedPageBreak/>
        <w:t xml:space="preserve">Τρίτον, κατά την επεξεργασία του νομοσχεδίου </w:t>
      </w:r>
      <w:r>
        <w:rPr>
          <w:rFonts w:eastAsia="Times New Roman"/>
          <w:szCs w:val="24"/>
        </w:rPr>
        <w:t xml:space="preserve">στην </w:t>
      </w:r>
      <w:r>
        <w:rPr>
          <w:rFonts w:eastAsia="Times New Roman"/>
          <w:szCs w:val="24"/>
        </w:rPr>
        <w:t>ε</w:t>
      </w:r>
      <w:r>
        <w:rPr>
          <w:rFonts w:eastAsia="Times New Roman"/>
          <w:szCs w:val="24"/>
        </w:rPr>
        <w:t>πιτροπή υπήρξε ένας εποικοδομητικός και ουσιαστικός διάλογος από μέρους όλων των κομμάτων σε χαμηλούς τόνους, χωρίς μικροκομματικές αντιπαραθέσεις. Υποβλήθηκαν ουσιαστικές προτάσεις και πολλές από αυτές έγιναν αποδεκτές από την κυρία Υπουργό.</w:t>
      </w:r>
    </w:p>
    <w:p w14:paraId="597808C1" w14:textId="77777777" w:rsidR="00F07EC0" w:rsidRDefault="005D0323">
      <w:pPr>
        <w:spacing w:after="0" w:line="600" w:lineRule="auto"/>
        <w:ind w:firstLine="720"/>
        <w:jc w:val="both"/>
        <w:rPr>
          <w:rFonts w:eastAsia="Times New Roman"/>
          <w:szCs w:val="24"/>
        </w:rPr>
      </w:pPr>
      <w:r>
        <w:rPr>
          <w:rFonts w:eastAsia="Times New Roman"/>
          <w:szCs w:val="24"/>
        </w:rPr>
        <w:t xml:space="preserve">Σκοπός </w:t>
      </w:r>
      <w:r>
        <w:rPr>
          <w:rFonts w:eastAsia="Times New Roman"/>
          <w:szCs w:val="24"/>
        </w:rPr>
        <w:t xml:space="preserve">και κύριος στόχος του σημερινού νομοσχεδίου είναι η </w:t>
      </w:r>
      <w:proofErr w:type="spellStart"/>
      <w:r>
        <w:rPr>
          <w:rFonts w:eastAsia="Times New Roman"/>
          <w:szCs w:val="24"/>
        </w:rPr>
        <w:t>αποϊδρυματοποίηση</w:t>
      </w:r>
      <w:proofErr w:type="spellEnd"/>
      <w:r>
        <w:rPr>
          <w:rFonts w:eastAsia="Times New Roman"/>
          <w:szCs w:val="24"/>
        </w:rPr>
        <w:t xml:space="preserve"> των ανηλίκων παιδιών μέσω της αναδοχής και της υιοθεσίας. Η χώρα μας βιώνει σήμερα μια ζοφερή κοινωνική πραγματικότητα. Ποια είναι αυτή; Πάνω από τρεις χιλιάδες ανήλικα παιδιά φιλοξενούν</w:t>
      </w:r>
      <w:r>
        <w:rPr>
          <w:rFonts w:eastAsia="Times New Roman"/>
          <w:szCs w:val="24"/>
        </w:rPr>
        <w:t>ται και ζουν σε ιδρύματα είτε του δημόσιου τομέα είτε του ιδιωτικού τομέα. Βεβαίως, ο ορθός όρος είναι «κλειστές μονάδες προστασίας και φροντίδας παιδιών» και</w:t>
      </w:r>
      <w:r w:rsidRPr="00EB73AA">
        <w:rPr>
          <w:rFonts w:eastAsia="Times New Roman"/>
          <w:szCs w:val="24"/>
        </w:rPr>
        <w:t xml:space="preserve"> </w:t>
      </w:r>
      <w:r>
        <w:rPr>
          <w:rFonts w:eastAsia="Times New Roman"/>
          <w:szCs w:val="24"/>
        </w:rPr>
        <w:t>όχι «ιδρύματα».</w:t>
      </w:r>
    </w:p>
    <w:p w14:paraId="597808C2" w14:textId="77777777" w:rsidR="00F07EC0" w:rsidRDefault="005D0323">
      <w:pPr>
        <w:spacing w:after="0" w:line="600" w:lineRule="auto"/>
        <w:ind w:firstLine="720"/>
        <w:jc w:val="both"/>
        <w:rPr>
          <w:rFonts w:eastAsia="Times New Roman"/>
          <w:szCs w:val="24"/>
        </w:rPr>
      </w:pPr>
      <w:r>
        <w:rPr>
          <w:rFonts w:eastAsia="Times New Roman"/>
          <w:szCs w:val="24"/>
        </w:rPr>
        <w:t>Είναι αποδεκτό από όλους και από την επιστημονική κοινότητα αλλά και από όλα τα κ</w:t>
      </w:r>
      <w:r>
        <w:rPr>
          <w:rFonts w:eastAsia="Times New Roman"/>
          <w:szCs w:val="24"/>
        </w:rPr>
        <w:t xml:space="preserve">όμματα και όλους τους φορείς ότι η φιλοξενία των ανηλίκων παιδιών μέσα σε ιδρύματα έχει δυσμενέστατες συνέπειες για τα παιδιά αυτά, ειδικότερα δε για τα παιδιά </w:t>
      </w:r>
      <w:r>
        <w:rPr>
          <w:rFonts w:eastAsia="Times New Roman"/>
          <w:szCs w:val="24"/>
        </w:rPr>
        <w:lastRenderedPageBreak/>
        <w:t>ηλικίας από μηδέν έως τεσσάρων ετών. Οι δυσμενείς συνέπειες έχουν σχέση με τον γνωστικό, τον συν</w:t>
      </w:r>
      <w:r>
        <w:rPr>
          <w:rFonts w:eastAsia="Times New Roman"/>
          <w:szCs w:val="24"/>
        </w:rPr>
        <w:t>αισθηματικό και τον κοινωνικό τομέα.</w:t>
      </w:r>
    </w:p>
    <w:p w14:paraId="597808C3" w14:textId="77777777" w:rsidR="00F07EC0" w:rsidRDefault="005D0323">
      <w:pPr>
        <w:spacing w:after="0" w:line="600" w:lineRule="auto"/>
        <w:ind w:firstLine="720"/>
        <w:jc w:val="both"/>
        <w:rPr>
          <w:rFonts w:eastAsia="Times New Roman"/>
          <w:szCs w:val="24"/>
        </w:rPr>
      </w:pPr>
      <w:r>
        <w:rPr>
          <w:rFonts w:eastAsia="Times New Roman"/>
          <w:szCs w:val="24"/>
        </w:rPr>
        <w:t>Επίσης είναι αποδεκτό από όλους, επιστημονικούς και λοιπούς</w:t>
      </w:r>
      <w:r w:rsidRPr="00817D66">
        <w:rPr>
          <w:rFonts w:eastAsia="Times New Roman"/>
          <w:szCs w:val="24"/>
        </w:rPr>
        <w:t xml:space="preserve"> </w:t>
      </w:r>
      <w:r>
        <w:rPr>
          <w:rFonts w:eastAsia="Times New Roman"/>
          <w:szCs w:val="24"/>
        </w:rPr>
        <w:t xml:space="preserve">φορείς, ότι η άρση των δυσμενών συνεπειών που προανέφερα μπορεί να επιτευχθεί μέσω της αναδοχής και της υιοθεσίας των ανηλίκων παιδιών, που αποτελούν </w:t>
      </w:r>
      <w:r>
        <w:rPr>
          <w:rFonts w:eastAsia="Times New Roman"/>
          <w:szCs w:val="24"/>
        </w:rPr>
        <w:t xml:space="preserve">εναλλακτικές μορφές οικογενειακής αποκατάστασης των παιδιών αυτών. Με την αναδοχή και την υιοθεσία τοποθετείται ένα παιδί σε κάποια οικογένεια, ώστε να διασφαλιστεί ότι θα μεγαλώσει σε ένα σταθερό και ασφαλές περιβάλλον που θα είναι ικανό να του προσφέρει </w:t>
      </w:r>
      <w:r>
        <w:rPr>
          <w:rFonts w:eastAsia="Times New Roman"/>
          <w:szCs w:val="24"/>
        </w:rPr>
        <w:t>τη φροντίδα, την αγάπη, τη στοργή και τα εφόδια που έχει ανάγκη ένα παιδί για την ολοκλήρωσή του, τη συναισθηματική και την κοινωνική, χωρίς δυσμενείς συνέπειες.</w:t>
      </w:r>
    </w:p>
    <w:p w14:paraId="597808C4" w14:textId="77777777" w:rsidR="00F07EC0" w:rsidRDefault="005D0323">
      <w:pPr>
        <w:spacing w:after="0" w:line="600" w:lineRule="auto"/>
        <w:ind w:firstLine="720"/>
        <w:jc w:val="both"/>
        <w:rPr>
          <w:rFonts w:eastAsia="Times New Roman"/>
          <w:szCs w:val="24"/>
        </w:rPr>
      </w:pPr>
      <w:r>
        <w:rPr>
          <w:rFonts w:eastAsia="Times New Roman"/>
          <w:szCs w:val="24"/>
        </w:rPr>
        <w:t xml:space="preserve">Έτσι, η αναδοχή και η υιοθεσία αποτελούν τους κυριότερους θεσμούς παιδικής προστασίας και μια </w:t>
      </w:r>
      <w:r>
        <w:rPr>
          <w:rFonts w:eastAsia="Times New Roman"/>
          <w:szCs w:val="24"/>
        </w:rPr>
        <w:t xml:space="preserve">ευνομούμενη πολιτεία και ειδικά μια πολιτεία όπως η Ελλάδα που έχει ενσωματώσει στο </w:t>
      </w:r>
      <w:r>
        <w:rPr>
          <w:rFonts w:eastAsia="Times New Roman"/>
          <w:szCs w:val="24"/>
        </w:rPr>
        <w:t>Ε</w:t>
      </w:r>
      <w:r>
        <w:rPr>
          <w:rFonts w:eastAsia="Times New Roman"/>
          <w:szCs w:val="24"/>
        </w:rPr>
        <w:t xml:space="preserve">θνικό της </w:t>
      </w:r>
      <w:r>
        <w:rPr>
          <w:rFonts w:eastAsia="Times New Roman"/>
          <w:szCs w:val="24"/>
        </w:rPr>
        <w:t>Δ</w:t>
      </w:r>
      <w:r>
        <w:rPr>
          <w:rFonts w:eastAsia="Times New Roman"/>
          <w:szCs w:val="24"/>
        </w:rPr>
        <w:t xml:space="preserve">ίκαιο τη Διεθνή Σύμβαση για τα Δικαιώματα του </w:t>
      </w:r>
      <w:r>
        <w:rPr>
          <w:rFonts w:eastAsia="Times New Roman"/>
          <w:szCs w:val="24"/>
        </w:rPr>
        <w:lastRenderedPageBreak/>
        <w:t>Παιδιού έχει υποχρέωση να διασφαλίσει στα ανήλικα παιδιά που έχουν ανάγκη από φροντίδα και προστασία την τοποθέτησ</w:t>
      </w:r>
      <w:r>
        <w:rPr>
          <w:rFonts w:eastAsia="Times New Roman"/>
          <w:szCs w:val="24"/>
        </w:rPr>
        <w:t>ή τους σε έναν από τους θεσμούς αυτούς.</w:t>
      </w:r>
    </w:p>
    <w:p w14:paraId="597808C5" w14:textId="77777777" w:rsidR="00F07EC0" w:rsidRDefault="005D0323">
      <w:pPr>
        <w:spacing w:after="0" w:line="600" w:lineRule="auto"/>
        <w:ind w:firstLine="720"/>
        <w:jc w:val="both"/>
        <w:rPr>
          <w:rFonts w:eastAsia="Times New Roman"/>
          <w:szCs w:val="24"/>
        </w:rPr>
      </w:pPr>
      <w:r>
        <w:rPr>
          <w:rFonts w:eastAsia="Times New Roman"/>
          <w:szCs w:val="24"/>
        </w:rPr>
        <w:t xml:space="preserve">Η νομοθετική παρέμβαση που επιχειρείται με το νομοσχέδιο ήταν απολύτως αναγκαία και επιβεβλημένη. Κι αυτό γιατί; Όπως </w:t>
      </w:r>
      <w:proofErr w:type="spellStart"/>
      <w:r>
        <w:rPr>
          <w:rFonts w:eastAsia="Times New Roman"/>
          <w:szCs w:val="24"/>
        </w:rPr>
        <w:t>προείπα</w:t>
      </w:r>
      <w:proofErr w:type="spellEnd"/>
      <w:r>
        <w:rPr>
          <w:rFonts w:eastAsia="Times New Roman"/>
          <w:szCs w:val="24"/>
        </w:rPr>
        <w:t>, ο αριθμός των παιδιών που φιλοξενούνται σε ιδρύματα είναι τεράστιος, είναι τρεις χιλιάδες</w:t>
      </w:r>
      <w:r>
        <w:rPr>
          <w:rFonts w:eastAsia="Times New Roman"/>
          <w:szCs w:val="24"/>
        </w:rPr>
        <w:t>. Επίσης, είναι γνωστό και αποδεκτό από όλους ότι το ενδιαφέρον από μέρους υποψηφίων θετών και αναδόχων γονέων είναι τεράστιο. Γιατί, λοιπόν, παρά το ενδιαφέρον των υποψηφίων γονέων, θετών και αναδόχων, εξακολουθεί να υπάρχει αυτός ο μεγάλος αριθμός των πα</w:t>
      </w:r>
      <w:r>
        <w:rPr>
          <w:rFonts w:eastAsia="Times New Roman"/>
          <w:szCs w:val="24"/>
        </w:rPr>
        <w:t>ιδιών σε ιδρύματα; Το συμπέρασμα είναι ότι δυσλειτουργεί το σύστημα που είναι αρμόδιο για την προώθηση των δύο αυτών θεσμών, δηλαδή οι αρμόδιες υπηρεσίες δυσλειτουργούν και έχουν πολλές ανεπάρκειες.</w:t>
      </w:r>
    </w:p>
    <w:p w14:paraId="597808C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σχέδιο νόμου που συζητούμε σήμερα, επιχειρεί να άρει τ</w:t>
      </w:r>
      <w:r>
        <w:rPr>
          <w:rFonts w:eastAsia="Times New Roman" w:cs="Times New Roman"/>
          <w:szCs w:val="24"/>
        </w:rPr>
        <w:t xml:space="preserve">ις παραπάνω δυσλειτουργίες με καινοτόμες και προοδευτικές ρυθμίσεις που ισχυροποιούν επιστημονικά </w:t>
      </w:r>
      <w:r>
        <w:rPr>
          <w:rFonts w:eastAsia="Times New Roman" w:cs="Times New Roman"/>
          <w:szCs w:val="24"/>
        </w:rPr>
        <w:lastRenderedPageBreak/>
        <w:t>και θεσμικά την αναδοχή και την υιοθεσία, τις προωθούν στην ελληνική κοινωνία, επιταχύνουν σημαντικά τις διαδικασίες ολοκλήρωσής τους, με διαφάνεια και ασφάλε</w:t>
      </w:r>
      <w:r>
        <w:rPr>
          <w:rFonts w:eastAsia="Times New Roman" w:cs="Times New Roman"/>
          <w:szCs w:val="24"/>
        </w:rPr>
        <w:t>ια δικαίου και -το κυριότερο- υπηρετούν το βέλτιστο συμφέρον του παιδιού. Και αυτό γιατί του διασφαλίζουν σε σύντομο χρόνο, την τοποθέτηση του στην πλέον κατάλληλη για το ίδιο ανάδοχη ή θετή οικογένεια, η οποία θα έχει εκπαιδευτεί για να ανταποκριθεί με επ</w:t>
      </w:r>
      <w:r>
        <w:rPr>
          <w:rFonts w:eastAsia="Times New Roman" w:cs="Times New Roman"/>
          <w:szCs w:val="24"/>
        </w:rPr>
        <w:t>άρκεια στις υποχρεώσεις και ευθύνες που απορρέουν από το λειτούργημα της ανάδοχης οικογένειας ή της οικογένειας που υιοθετεί.</w:t>
      </w:r>
    </w:p>
    <w:p w14:paraId="597808C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Οι καινοτόμες ρυθμίσεις με τις οποίες επιχειρείται η υλοποίηση των παραπάνω στόχων είναι οι εξής: </w:t>
      </w:r>
    </w:p>
    <w:p w14:paraId="597808C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Πρώτον, εισάγεται και θεσμοθετε</w:t>
      </w:r>
      <w:r>
        <w:rPr>
          <w:rFonts w:eastAsia="Times New Roman" w:cs="Times New Roman"/>
          <w:szCs w:val="24"/>
        </w:rPr>
        <w:t>ίται για πρώτη φορά ένα συλλογικό συμβουλευτικό όργανο που ονομάζεται Εθνικό Συμβούλιο Αναδοχής-Υιοθεσίας. Με βάση τη σύνθεσή του, τις αρμοδιότητές του και τον τρόπο λειτουργίας του είμαστε βέβαιοι ή ελπί</w:t>
      </w:r>
      <w:r>
        <w:rPr>
          <w:rFonts w:eastAsia="Times New Roman" w:cs="Times New Roman"/>
          <w:szCs w:val="24"/>
        </w:rPr>
        <w:lastRenderedPageBreak/>
        <w:t>ζουμε βάσιμα ότι θα υπάρξει συντονισμός των φορέων π</w:t>
      </w:r>
      <w:r>
        <w:rPr>
          <w:rFonts w:eastAsia="Times New Roman" w:cs="Times New Roman"/>
          <w:szCs w:val="24"/>
        </w:rPr>
        <w:t xml:space="preserve">ου ασχολούνται με την αναδοχή και θα βελτιωθεί η κατάσταση σε αυτούς τους τομείς και θα διευκολυνθεί το κράτος να χαράξει μια στρατηγική για την υιοθεσία και την αναδοχή. </w:t>
      </w:r>
    </w:p>
    <w:p w14:paraId="597808C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Συνιστώνται ή αναδιοργανώνονται εθνικά μητρώα, τα οποία είναι τα εξής: το εθνικό μητ</w:t>
      </w:r>
      <w:r>
        <w:rPr>
          <w:rFonts w:eastAsia="Times New Roman" w:cs="Times New Roman"/>
          <w:szCs w:val="24"/>
        </w:rPr>
        <w:t xml:space="preserve">ρώο ανηλίκων, τα εθνικά μητρώα υποψήφιων αναδόχων και θετών γονέων, τα εθνικά μητρώα των εγκεκριμένων αναδοχών και υιοθεσιών. </w:t>
      </w:r>
    </w:p>
    <w:p w14:paraId="597808C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Με τη σύσταση και την ορθή λειτουργία των μητρώων αυτών, που θα τηρούνται από το Εθνικό Κέντρο Κοινωνικής Αλληλεγγύης σε ηλεκτρον</w:t>
      </w:r>
      <w:r>
        <w:rPr>
          <w:rFonts w:eastAsia="Times New Roman" w:cs="Times New Roman"/>
          <w:szCs w:val="24"/>
        </w:rPr>
        <w:t>ική μορφή, θα καταστεί δυνατή η δημιουργία μιας αξιόπιστης βάσης δεδομένων, ώστε το κράτος να γνωρίζει τον ακριβή αριθμό των ανήλικων παιδιών που είτε φιλοξενούνται και ζουν σε ιδρύματα, δημόσια και ιδιωτικά, είτε πρόκειται να δοθούν σε υιοθεσία ή αναδοχή.</w:t>
      </w:r>
      <w:r>
        <w:rPr>
          <w:rFonts w:eastAsia="Times New Roman" w:cs="Times New Roman"/>
          <w:szCs w:val="24"/>
        </w:rPr>
        <w:t xml:space="preserve"> Επίσης θα υπάρχει ακριβής και πλήρης εικόνα για τους υποψήφιους αναδόχους και θετούς γονείς.</w:t>
      </w:r>
    </w:p>
    <w:p w14:paraId="597808C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ύπαρξη των μητρώων αυτών, σε συνδυασμό και με τη λειτουργία του </w:t>
      </w:r>
      <w:proofErr w:type="spellStart"/>
      <w:r>
        <w:rPr>
          <w:rFonts w:eastAsia="Times New Roman" w:cs="Times New Roman"/>
          <w:szCs w:val="24"/>
        </w:rPr>
        <w:t>ΕΣΑ</w:t>
      </w:r>
      <w:r>
        <w:rPr>
          <w:rFonts w:eastAsia="Times New Roman" w:cs="Times New Roman"/>
          <w:szCs w:val="24"/>
        </w:rPr>
        <w:t>ν</w:t>
      </w:r>
      <w:r>
        <w:rPr>
          <w:rFonts w:eastAsia="Times New Roman" w:cs="Times New Roman"/>
          <w:szCs w:val="24"/>
        </w:rPr>
        <w:t>Υ</w:t>
      </w:r>
      <w:proofErr w:type="spellEnd"/>
      <w:r>
        <w:rPr>
          <w:rFonts w:eastAsia="Times New Roman" w:cs="Times New Roman"/>
          <w:szCs w:val="24"/>
        </w:rPr>
        <w:t>, θα συντελέσουν τα μέγιστα στην προώθηση των θεσμών της υιοθεσίας και της αναδοχής και στη</w:t>
      </w:r>
      <w:r>
        <w:rPr>
          <w:rFonts w:eastAsia="Times New Roman" w:cs="Times New Roman"/>
          <w:szCs w:val="24"/>
        </w:rPr>
        <w:t xml:space="preserve">ν εξασφάλιση των ανηλίκων παιδιών μιας οικογένειας για αναδοχή ή υιοθεσία. </w:t>
      </w:r>
    </w:p>
    <w:p w14:paraId="597808C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Επισπεύδεται ο χρόνος διενέργειας των απαιτούμενων κοινωνικών ερευνών. Είναι γνωστό ότι και για την αναδοχή και για την υιοθεσία απαιτούνται δύο κοινωνικές έρευνες, μια για την </w:t>
      </w:r>
      <w:proofErr w:type="spellStart"/>
      <w:r>
        <w:rPr>
          <w:rFonts w:eastAsia="Times New Roman" w:cs="Times New Roman"/>
          <w:szCs w:val="24"/>
        </w:rPr>
        <w:t>κατ</w:t>
      </w:r>
      <w:r>
        <w:rPr>
          <w:rFonts w:eastAsia="Times New Roman" w:cs="Times New Roman"/>
          <w:szCs w:val="24"/>
        </w:rPr>
        <w:t>αλληλότητα</w:t>
      </w:r>
      <w:proofErr w:type="spellEnd"/>
      <w:r>
        <w:rPr>
          <w:rFonts w:eastAsia="Times New Roman" w:cs="Times New Roman"/>
          <w:szCs w:val="24"/>
        </w:rPr>
        <w:t xml:space="preserve"> των υποψηφίων αναδόχων και θετών γονέων και μια για να γίνει αντιληπτό αν η συγκεκριμένη υποψήφια ανάδοχη οικογένεια είναι κατάλληλη για το συγκεκριμένο παιδί που έχει επιλέξει.</w:t>
      </w:r>
    </w:p>
    <w:p w14:paraId="597808C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επίσπευση εδώ γίνεται με τη δυνατότητα χρησιμοποίησης πιστοποιημέ</w:t>
      </w:r>
      <w:r>
        <w:rPr>
          <w:rFonts w:eastAsia="Times New Roman" w:cs="Times New Roman"/>
          <w:szCs w:val="24"/>
        </w:rPr>
        <w:t>νων κοινωνικών λειτουργών από το ΣΚΛΕ, για τη διενέργεια των ερευνών αυτών. Μια από τις σημαντικές αιτίες της ανεπάρκειας του συστήματος είναι ή έλλειψη κοινωνικών λειτουργών που ασχολούνται με αυτούς τους θεσμούς και τις έρευνες αυτές. Σήμερα οι κοινωνικο</w:t>
      </w:r>
      <w:r>
        <w:rPr>
          <w:rFonts w:eastAsia="Times New Roman" w:cs="Times New Roman"/>
          <w:szCs w:val="24"/>
        </w:rPr>
        <w:t xml:space="preserve">ί λειτουργοί που υπηρετούν στους αρμόδιους φορείς εποπτείας που διεξάγουν τις </w:t>
      </w:r>
      <w:r>
        <w:rPr>
          <w:rFonts w:eastAsia="Times New Roman" w:cs="Times New Roman"/>
          <w:szCs w:val="24"/>
        </w:rPr>
        <w:lastRenderedPageBreak/>
        <w:t>έρευνες αυτές ανέρχονται μόνο σε ογδόντα. Με τον τρόπο, όμως, αυτόν και αφού πια εισάγονται και ιδιώτες κοινωνικοί λειτουργοί -όπως επίσης κι η δυνατότητα που παρέχεται σε έναν φ</w:t>
      </w:r>
      <w:r>
        <w:rPr>
          <w:rFonts w:eastAsia="Times New Roman" w:cs="Times New Roman"/>
          <w:szCs w:val="24"/>
        </w:rPr>
        <w:t>ορέα εποπτείας της αναδοχής να απευθυνθεί σε κοινωνικό λειτουργό άλλου φορέα άλλου δήμου ή νομαρχιακής αυτοδιοίκησης-, θα προκύψει και ένας μεγάλος αριθμός κοινωνικών λειτουργών, που ήδη υπηρετούν, οι οποίοι θα ασχοληθούν ειδικότερα με την εποπτεία των θεσ</w:t>
      </w:r>
      <w:r>
        <w:rPr>
          <w:rFonts w:eastAsia="Times New Roman" w:cs="Times New Roman"/>
          <w:szCs w:val="24"/>
        </w:rPr>
        <w:t>μών της αναδοχής.</w:t>
      </w:r>
    </w:p>
    <w:p w14:paraId="597808CE"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Με το νομοσχέδιο αυτό προβλέπονται επίσης τα εξής: </w:t>
      </w:r>
    </w:p>
    <w:p w14:paraId="597808CF"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Η επιμόρφωση και η εκπαίδευση των υποψηφίων αναδόχων και θετών γονέων από ειδικούς επιστήμονες, ψυχολόγους, νομικούς και κοινωνικούς λειτουργούς, από τις υπηρεσίες που έχουν την εποπτεία</w:t>
      </w:r>
      <w:r>
        <w:rPr>
          <w:rFonts w:eastAsia="Times New Roman"/>
          <w:szCs w:val="24"/>
        </w:rPr>
        <w:t xml:space="preserve"> της αναδοχής. </w:t>
      </w:r>
    </w:p>
    <w:p w14:paraId="597808D0"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Η παρακολούθηση και η εποπτεία των αναδοχών και των αναδόχων γονέων και των παιδιών που έχουν δοθεί σε ανάδοχη οικογένεια, του τρόπου με τον οποίο χειρίζονται οι ανάδοχοι γονείς τα ανήλικα παιδιά που έχουν υπό την προστασία τους. </w:t>
      </w:r>
    </w:p>
    <w:p w14:paraId="597808D1"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Επίσης πρ</w:t>
      </w:r>
      <w:r>
        <w:rPr>
          <w:rFonts w:eastAsia="Times New Roman"/>
          <w:szCs w:val="24"/>
        </w:rPr>
        <w:t xml:space="preserve">οβλέπεται η δυνατότητα από μέρους των φορέων εποπτείας της αναδοχής και η διενέργεια επιπλέον μαθημάτων και επιμορφωτικών σεμιναρίων για τους γονείς που ήδη έχουν παιδιά σε αναδοχή. </w:t>
      </w:r>
    </w:p>
    <w:p w14:paraId="597808D2"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Η διεύρυνση του κύκλου των δυνάμενων να γίνουν ανάδοχοι γονείς, με την έν</w:t>
      </w:r>
      <w:r>
        <w:rPr>
          <w:rFonts w:eastAsia="Times New Roman"/>
          <w:szCs w:val="24"/>
        </w:rPr>
        <w:t>ταξη σε αυτόν τον κύκλο και των οικογενειών που αποτελούνται από έχοντες συνάψει σύμφωνο συμβίωσης. Στο θέμα αυτό θα επανέλθω στο τέλος, γιατί έχουν προκύψει προβλήματα που είναι γνωστά σε όλους, για τη δυνατότητα που παρέχεται και σε ομόφυλα ζευγάρια να γ</w:t>
      </w:r>
      <w:r>
        <w:rPr>
          <w:rFonts w:eastAsia="Times New Roman"/>
          <w:szCs w:val="24"/>
        </w:rPr>
        <w:t xml:space="preserve">ίνουν ανάδοχοι γονείς. </w:t>
      </w:r>
    </w:p>
    <w:p w14:paraId="597808D3"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Η οικονομική ενίσχυση όλων των αναδόχων γονέων, εφόσον το επιθυμούν, και η επέκτασή της σε τρεις κατηγορίες και μετά την ενηλικίωση των παιδιών που είναι σε αναδοχή: των ατόμων με αναπηρίες για όσο χρονικό διάστημα λειτουργεί η αναδ</w:t>
      </w:r>
      <w:r>
        <w:rPr>
          <w:rFonts w:eastAsia="Times New Roman"/>
          <w:szCs w:val="24"/>
        </w:rPr>
        <w:t xml:space="preserve">οχή, των σπουδαστών για έξι χρόνια μετά την εγγραφή τους σε κάποια ανώτερη ή ανώτατη σχολή και μέχρι να συμπληρώσουν το εικοστό έτος της ηλικίας τους και στους εφήβους που είναι υπόχρεοι στρατιωτικής υποχρέωσης, ενόσω διαρκεί η στράτευσή τους. </w:t>
      </w:r>
    </w:p>
    <w:p w14:paraId="597808D4"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Η ιατροφαρμ</w:t>
      </w:r>
      <w:r>
        <w:rPr>
          <w:rFonts w:eastAsia="Times New Roman"/>
          <w:szCs w:val="24"/>
        </w:rPr>
        <w:t xml:space="preserve">ακευτική κάλυψη των παιδιών από τον ασφαλιστικό φορέα του αναδόχου γονέα και, σε περίπτωση που ο ανάδοχος γονέας είναι ανασφάλιστος, παρέχεται με βάση τη νομοθεσία που ισχύει για τους ανασφάλιστους συμπολίτες μας και τις ευάλωτες κοινωνικές ομάδες. </w:t>
      </w:r>
    </w:p>
    <w:p w14:paraId="597808D5"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Επίσης</w:t>
      </w:r>
      <w:r>
        <w:rPr>
          <w:rFonts w:eastAsia="Times New Roman"/>
          <w:szCs w:val="24"/>
        </w:rPr>
        <w:t xml:space="preserve"> προβλέπεται η θέσπιση της επαγγελματικής αναδοχής για παιδιά με αναπηρία και σοβαρές ψυχικές διαταραχές. Εδώ θα μου επιτρέψετε να επιμείνω, γιατί ακούστηκαν αντιρρήσεις για τον θεσμό αυτό, ενώ καλύπτει ένα τεράστιο πρόβλημα που υπάρχει στην ελληνική κοινω</w:t>
      </w:r>
      <w:r>
        <w:rPr>
          <w:rFonts w:eastAsia="Times New Roman"/>
          <w:szCs w:val="24"/>
        </w:rPr>
        <w:t xml:space="preserve">νία. Πολλά από τα παιδιά αυτά είναι -ας μου επιτραπεί η έκφραση- στα αζήτητα, διότι ο υποψήφιος ανάδοχος γονέας ή ο υποψήφιος θετός γονέας επιλέγει ένα παιδί υγιές. Έτσι, λοιπόν, τα παιδιά αυτά είναι παιδιά ενός κατώτερου </w:t>
      </w:r>
      <w:r>
        <w:rPr>
          <w:rFonts w:eastAsia="Times New Roman"/>
          <w:szCs w:val="24"/>
        </w:rPr>
        <w:t>θ</w:t>
      </w:r>
      <w:r>
        <w:rPr>
          <w:rFonts w:eastAsia="Times New Roman"/>
          <w:szCs w:val="24"/>
        </w:rPr>
        <w:t xml:space="preserve">εού και ο μοναδικός τρόπος να </w:t>
      </w:r>
      <w:proofErr w:type="spellStart"/>
      <w:r>
        <w:rPr>
          <w:rFonts w:eastAsia="Times New Roman"/>
          <w:szCs w:val="24"/>
        </w:rPr>
        <w:t>απο</w:t>
      </w:r>
      <w:r>
        <w:rPr>
          <w:rFonts w:eastAsia="Times New Roman"/>
          <w:szCs w:val="24"/>
        </w:rPr>
        <w:t>ϊδρυματοποιηθούν</w:t>
      </w:r>
      <w:proofErr w:type="spellEnd"/>
      <w:r>
        <w:rPr>
          <w:rFonts w:eastAsia="Times New Roman"/>
          <w:szCs w:val="24"/>
        </w:rPr>
        <w:t xml:space="preserve"> είναι η καθιέρωση του θεσμού της επαγγελματικής αναδοχής. Άλλωστε, οι επαγγελματίες ανάδοχοι θα έχουν εκπαιδευτεί κατάλληλα και θα έχουν τα προσόντα που θα τους επιτρέψουν να ανταποκριθούν με επάρκεια στα καθήκοντά τους.</w:t>
      </w:r>
    </w:p>
    <w:p w14:paraId="597808D6"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Τέλος, προβλέπεται</w:t>
      </w:r>
      <w:r>
        <w:rPr>
          <w:rFonts w:eastAsia="Times New Roman"/>
          <w:szCs w:val="24"/>
        </w:rPr>
        <w:t xml:space="preserve"> η θέσπιση της βραχείας επαγγελματικής αναδοχής η οποία καλύπτει μια τεράστια ανάγκη και αφορά σε παιδιά για τα οποία συντρέχει η περίπτωση αφαίρεσης της γονικής μέριμνας λόγω κακού τρόπου άσκησης αυτής από την πλευρά των γονέων τους και επίκειται κίνδυνος</w:t>
      </w:r>
      <w:r>
        <w:rPr>
          <w:rFonts w:eastAsia="Times New Roman"/>
          <w:szCs w:val="24"/>
        </w:rPr>
        <w:t xml:space="preserve"> για την υγεία και τη ζωή τους. </w:t>
      </w:r>
    </w:p>
    <w:p w14:paraId="597808D7" w14:textId="77777777" w:rsidR="00F07EC0" w:rsidRDefault="005D0323">
      <w:pPr>
        <w:spacing w:after="0" w:line="600" w:lineRule="auto"/>
        <w:ind w:firstLine="720"/>
        <w:jc w:val="both"/>
        <w:rPr>
          <w:rFonts w:eastAsia="Times New Roman" w:cs="Times New Roman"/>
          <w:szCs w:val="24"/>
        </w:rPr>
      </w:pPr>
      <w:r>
        <w:rPr>
          <w:rFonts w:eastAsia="Times New Roman"/>
          <w:szCs w:val="24"/>
        </w:rPr>
        <w:t xml:space="preserve">Θα μου επιτρέψετε τώρα να επανέλθω και να ασχοληθώ λίγο περισσότερο με το άρθρο 8 και ειδικότερα με το σημείο εκείνο που παρέχει τη δυνατότητα σε ομόφυλα ζευγάρια να γίνουν ανάδοχοι γονείς. </w:t>
      </w:r>
      <w:r>
        <w:rPr>
          <w:rFonts w:eastAsia="Times New Roman" w:cs="Times New Roman"/>
          <w:szCs w:val="24"/>
        </w:rPr>
        <w:t>Έχει ασκηθεί και εντός της Βουλής</w:t>
      </w:r>
      <w:r>
        <w:rPr>
          <w:rFonts w:eastAsia="Times New Roman" w:cs="Times New Roman"/>
          <w:szCs w:val="24"/>
        </w:rPr>
        <w:t>, αλλά και από τον Τύπο, δριμύτατη κριτική.</w:t>
      </w:r>
    </w:p>
    <w:p w14:paraId="597808D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Λόγω της ανεπάρκειας του χρόνου, για το ζήτημα αυτό θα επανέλθω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 γιατί είναι βέβαιο ότι θα...</w:t>
      </w:r>
    </w:p>
    <w:p w14:paraId="597808D9" w14:textId="77777777" w:rsidR="00F07EC0" w:rsidRDefault="005D0323">
      <w:pPr>
        <w:spacing w:after="0" w:line="600" w:lineRule="auto"/>
        <w:ind w:firstLine="720"/>
        <w:jc w:val="both"/>
        <w:rPr>
          <w:rFonts w:eastAsia="Times New Roman" w:cs="Times New Roman"/>
          <w:szCs w:val="24"/>
        </w:rPr>
      </w:pPr>
      <w:r w:rsidRPr="00A25F00">
        <w:rPr>
          <w:rFonts w:eastAsia="Times New Roman" w:cs="Times New Roman"/>
          <w:b/>
          <w:szCs w:val="24"/>
        </w:rPr>
        <w:t>ΠΡΟΕΔΡΕΥΩΝ (Γεώργιος Βαρεμένος):</w:t>
      </w:r>
      <w:r>
        <w:rPr>
          <w:rFonts w:eastAsia="Times New Roman" w:cs="Times New Roman"/>
          <w:szCs w:val="24"/>
        </w:rPr>
        <w:t xml:space="preserve"> Μπορείτε να κάνετε χρήση του χρόνου της δευτερολογίας.</w:t>
      </w:r>
    </w:p>
    <w:p w14:paraId="597808DA" w14:textId="77777777" w:rsidR="00F07EC0" w:rsidRDefault="005D0323">
      <w:pPr>
        <w:spacing w:after="0" w:line="600" w:lineRule="auto"/>
        <w:ind w:firstLine="720"/>
        <w:jc w:val="both"/>
        <w:rPr>
          <w:rFonts w:eastAsia="Times New Roman" w:cs="Times New Roman"/>
          <w:szCs w:val="24"/>
        </w:rPr>
      </w:pPr>
      <w:r w:rsidRPr="00A25F00">
        <w:rPr>
          <w:rFonts w:eastAsia="Times New Roman" w:cs="Times New Roman"/>
          <w:b/>
          <w:szCs w:val="24"/>
        </w:rPr>
        <w:t xml:space="preserve">ΓΕΩΡΓΙΟΣ </w:t>
      </w:r>
      <w:r w:rsidRPr="00A25F00">
        <w:rPr>
          <w:rFonts w:eastAsia="Times New Roman" w:cs="Times New Roman"/>
          <w:b/>
          <w:szCs w:val="24"/>
        </w:rPr>
        <w:t>ΠΑΠΑΦΙΛΙΠΠΟΥ:</w:t>
      </w:r>
      <w:r>
        <w:rPr>
          <w:rFonts w:eastAsia="Times New Roman" w:cs="Times New Roman"/>
          <w:szCs w:val="24"/>
        </w:rPr>
        <w:t xml:space="preserve"> Η κριτική επικεντρώνεται, ως προς το σημείο αυτό, είτε στο ότι η κοινωνία είναι ανώριμη να δεχθεί τον θεσμό αυτόν, είτε ότι θα αποβεί σε </w:t>
      </w:r>
      <w:r>
        <w:rPr>
          <w:rFonts w:eastAsia="Times New Roman" w:cs="Times New Roman"/>
          <w:szCs w:val="24"/>
        </w:rPr>
        <w:lastRenderedPageBreak/>
        <w:t>βάρος του συμφέροντος του παιδιού λόγω της μη διάκρισης του βιολογικού φύλου των ζευγαριών και της συνεπε</w:t>
      </w:r>
      <w:r>
        <w:rPr>
          <w:rFonts w:eastAsia="Times New Roman" w:cs="Times New Roman"/>
          <w:szCs w:val="24"/>
        </w:rPr>
        <w:t>ία αυτής έλλειψη του ανδρικού και του γυναικείου προτύπου.</w:t>
      </w:r>
    </w:p>
    <w:p w14:paraId="597808D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επιστημονική κοινότητα όμως -πρόσφατα μάλιστα υπήρξε μια ηχηρή παρέμβαση από την πλευρά πενήντα πέντε ακαδημαϊκών που εργάζονται είτε σε πανεπιστήμια της Ελλάδας είτε σε πανεπιστήμια του εξωτερικ</w:t>
      </w:r>
      <w:r>
        <w:rPr>
          <w:rFonts w:eastAsia="Times New Roman" w:cs="Times New Roman"/>
          <w:szCs w:val="24"/>
        </w:rPr>
        <w:t xml:space="preserve">ού- διαπιστώνει ότι το να μεγαλώσει ένα παιδί από ανάδοχους γονείς που είναι ομοφυλόφιλοι δεν ασκεί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επίδραση ούτε στην ταυτότητα του φύλου του, ούτε στον σεξουαλικό του προσανατολισμό, ούτε στην ποιότητα των </w:t>
      </w:r>
      <w:proofErr w:type="spellStart"/>
      <w:r>
        <w:rPr>
          <w:rFonts w:eastAsia="Times New Roman" w:cs="Times New Roman"/>
          <w:szCs w:val="24"/>
        </w:rPr>
        <w:t>σχέσεών</w:t>
      </w:r>
      <w:proofErr w:type="spellEnd"/>
      <w:r>
        <w:rPr>
          <w:rFonts w:eastAsia="Times New Roman" w:cs="Times New Roman"/>
          <w:szCs w:val="24"/>
        </w:rPr>
        <w:t xml:space="preserve"> του με τους γονείς του και κρίνετ</w:t>
      </w:r>
      <w:r>
        <w:rPr>
          <w:rFonts w:eastAsia="Times New Roman" w:cs="Times New Roman"/>
          <w:szCs w:val="24"/>
        </w:rPr>
        <w:t>αι ότι οι γονείς αυτοί είναι εξίσου κατάλληλοι με τους γονείς μιας οικογένειας ετεροφυλόφιλων ανθρώπων.</w:t>
      </w:r>
    </w:p>
    <w:p w14:paraId="597808D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Είναι επιτακτική ανάγκη η θεσμοθέτηση και αυτής της δυνατότητας και για κοινωνικούς και για πολιτικούς και για νομικούς λόγους.</w:t>
      </w:r>
    </w:p>
    <w:p w14:paraId="597808D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Να ξεκινήσουμε από τους νομικούς λόγους που επιβάλλουν τη θεσμοθέτηση. Είναι αδύνατο να εξαιρεθούν τα ομόφυλα ζευγάρια, εάν και εφόσον παρασχεθεί η δυνατότητα αυτή στα ετερόφυλα ζευγάρια που έχουν συνάψει σύμφωνο συμβίωσης. Αν θα </w:t>
      </w:r>
      <w:r>
        <w:rPr>
          <w:rFonts w:eastAsia="Times New Roman" w:cs="Times New Roman"/>
          <w:szCs w:val="24"/>
        </w:rPr>
        <w:lastRenderedPageBreak/>
        <w:t>συμβεί κάτι τέτοιο, αυτό α</w:t>
      </w:r>
      <w:r>
        <w:rPr>
          <w:rFonts w:eastAsia="Times New Roman" w:cs="Times New Roman"/>
          <w:szCs w:val="24"/>
        </w:rPr>
        <w:t>ντίκειται τόσο στο ελληνικό Σύνταγμα, στο άρθρο 4 παράγραφος 1 και στο άρθρο 21 παράγραφος 1, και εύκολα θα καταπέσει στα ελληνικά δικαστήρια.</w:t>
      </w:r>
    </w:p>
    <w:p w14:paraId="597808D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αντίκειται στην Ευρωπαϊκή Σύμβαση για τα Δικαιώματα του Ανθρώπου και είναι ευνόητο ότι θα καταπέσει στο Ευρωπαϊκό Δικαστήριο Ανθρωπίνων Δικαιωμάτων.</w:t>
      </w:r>
    </w:p>
    <w:p w14:paraId="597808D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Όμως και κοινωνικοί λόγοι επιβάλλουν τη θεσμοθέτηση αυτής της δυνατότητας. Σας είπα ότι τα παιδιά που ζουν</w:t>
      </w:r>
      <w:r>
        <w:rPr>
          <w:rFonts w:eastAsia="Times New Roman" w:cs="Times New Roman"/>
          <w:szCs w:val="24"/>
        </w:rPr>
        <w:t xml:space="preserve"> σε ιδρύματα είναι τρεις χιλιάδες. Άρα, είναι επιτακτική ανάγκη να διευρυνθεί ο κύκλος των ανθρώπων που θα μπορούν να γίνουν ανάδοχοι γονείς.</w:t>
      </w:r>
    </w:p>
    <w:p w14:paraId="597808E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Επίσης συντρέχουν και πολιτικοί λόγοι, γιατί με τον τρόπο αυτόν παρέχεται η δυνατότητα και στα ομόφυλα ζευγάρια κα</w:t>
      </w:r>
      <w:r>
        <w:rPr>
          <w:rFonts w:eastAsia="Times New Roman" w:cs="Times New Roman"/>
          <w:szCs w:val="24"/>
        </w:rPr>
        <w:t xml:space="preserve">ι έτσι κατοχυρώνονται και διευρύνονται οι ατομικές τους ελευθερίες. Επιμένω, όμως, και πάλι ότι αυτό επ’ </w:t>
      </w:r>
      <w:proofErr w:type="spellStart"/>
      <w:r>
        <w:rPr>
          <w:rFonts w:eastAsia="Times New Roman" w:cs="Times New Roman"/>
          <w:szCs w:val="24"/>
        </w:rPr>
        <w:t>ουδενί</w:t>
      </w:r>
      <w:proofErr w:type="spellEnd"/>
      <w:r>
        <w:rPr>
          <w:rFonts w:eastAsia="Times New Roman" w:cs="Times New Roman"/>
          <w:szCs w:val="24"/>
        </w:rPr>
        <w:t xml:space="preserve"> δεν θα αποβεί σε βάρος του συμφέροντος των ανήλικων παιδιών, γιατί -όπως </w:t>
      </w:r>
      <w:proofErr w:type="spellStart"/>
      <w:r>
        <w:rPr>
          <w:rFonts w:eastAsia="Times New Roman" w:cs="Times New Roman"/>
          <w:szCs w:val="24"/>
        </w:rPr>
        <w:t>προείπα</w:t>
      </w:r>
      <w:proofErr w:type="spellEnd"/>
      <w:r>
        <w:rPr>
          <w:rFonts w:eastAsia="Times New Roman" w:cs="Times New Roman"/>
          <w:szCs w:val="24"/>
        </w:rPr>
        <w:t xml:space="preserve">- δεν θα ασκήσει </w:t>
      </w:r>
      <w:proofErr w:type="spellStart"/>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επίδραση στην ολοκλήρωση της πρ</w:t>
      </w:r>
      <w:r>
        <w:rPr>
          <w:rFonts w:eastAsia="Times New Roman" w:cs="Times New Roman"/>
          <w:szCs w:val="24"/>
        </w:rPr>
        <w:t>οσωπικότητάς τους, στον σεξουαλικό τους προσανατολισμό και στην ταυτότητα φύλου τους.</w:t>
      </w:r>
    </w:p>
    <w:p w14:paraId="597808E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7808E2"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808E3" w14:textId="77777777" w:rsidR="00F07EC0" w:rsidRDefault="005D0323">
      <w:pPr>
        <w:spacing w:after="0" w:line="600" w:lineRule="auto"/>
        <w:ind w:firstLine="720"/>
        <w:jc w:val="both"/>
        <w:rPr>
          <w:rFonts w:eastAsia="Times New Roman" w:cs="Times New Roman"/>
          <w:szCs w:val="24"/>
        </w:rPr>
      </w:pPr>
      <w:r w:rsidRPr="004A7E06">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597808E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εισηγήτρια της Νέας Δημοκρατίας κ. Μάρκου έχει τον λ</w:t>
      </w:r>
      <w:r>
        <w:rPr>
          <w:rFonts w:eastAsia="Times New Roman" w:cs="Times New Roman"/>
          <w:szCs w:val="24"/>
        </w:rPr>
        <w:t>όγο.</w:t>
      </w:r>
    </w:p>
    <w:p w14:paraId="597808E5" w14:textId="77777777" w:rsidR="00F07EC0" w:rsidRDefault="005D0323">
      <w:pPr>
        <w:spacing w:after="0" w:line="600" w:lineRule="auto"/>
        <w:ind w:firstLine="720"/>
        <w:jc w:val="both"/>
        <w:rPr>
          <w:rFonts w:eastAsia="Times New Roman" w:cs="Times New Roman"/>
          <w:szCs w:val="24"/>
        </w:rPr>
      </w:pPr>
      <w:r w:rsidRPr="004A7E06">
        <w:rPr>
          <w:rFonts w:eastAsia="Times New Roman" w:cs="Times New Roman"/>
          <w:b/>
          <w:szCs w:val="24"/>
        </w:rPr>
        <w:t>ΑΙΚΑΤΕΡΙΝΗ ΜΑΡΚΟΥ:</w:t>
      </w:r>
      <w:r>
        <w:rPr>
          <w:rFonts w:eastAsia="Times New Roman" w:cs="Times New Roman"/>
          <w:szCs w:val="24"/>
        </w:rPr>
        <w:t xml:space="preserve"> Ευχαριστώ, κύριε Πρόεδρε.</w:t>
      </w:r>
    </w:p>
    <w:p w14:paraId="597808E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Βουλευτές, υπολογίζεται -γιατί ακριβή στοιχεία δεν έχουμε- ότι υπάρχουν σε ιδρύματα περίπου δύο με τρεις χιλιάδες παιδιά. Είναι παιδιά που έχουν εγκαταλειφθεί από τη φυσική </w:t>
      </w:r>
      <w:r>
        <w:rPr>
          <w:rFonts w:eastAsia="Times New Roman" w:cs="Times New Roman"/>
          <w:szCs w:val="24"/>
        </w:rPr>
        <w:t>τους οικογένεια, που οι γονείς τους δεν μπορούν να τα φροντίσουν για οικονομικούς λόγους, που εγκαταλείπονται σε ιδρύματα λόγω αναπηρίας, παιδιά που έχουν πέσει θύματα εγκλημάτων από τις φυσικές τους οικογένειες. Από αυτά μόλις το 10% φαίνεται να τοποθετεί</w:t>
      </w:r>
      <w:r>
        <w:rPr>
          <w:rFonts w:eastAsia="Times New Roman" w:cs="Times New Roman"/>
          <w:szCs w:val="24"/>
        </w:rPr>
        <w:t xml:space="preserve">ται σε ανάδοχη οικογένεια, </w:t>
      </w:r>
      <w:r>
        <w:rPr>
          <w:rFonts w:eastAsia="Times New Roman" w:cs="Times New Roman"/>
          <w:szCs w:val="24"/>
        </w:rPr>
        <w:lastRenderedPageBreak/>
        <w:t>ποσοστό που είναι απογοητευτικό, σε σχέση με άλλες χώρες όπου η αναδοχή ως εναλλακτική φροντίδα είναι καθιερωμένη πρακτική εδώ και χρόνια. Ο κανόνας στη χώρα μας είναι το ίδρυμα.</w:t>
      </w:r>
    </w:p>
    <w:p w14:paraId="597808E7" w14:textId="77777777" w:rsidR="00F07EC0" w:rsidRDefault="005D0323">
      <w:pPr>
        <w:spacing w:after="0" w:line="600" w:lineRule="auto"/>
        <w:ind w:firstLine="720"/>
        <w:jc w:val="both"/>
        <w:rPr>
          <w:rFonts w:eastAsia="Times New Roman"/>
          <w:szCs w:val="24"/>
        </w:rPr>
      </w:pPr>
      <w:r>
        <w:rPr>
          <w:rFonts w:eastAsia="Times New Roman"/>
          <w:szCs w:val="24"/>
        </w:rPr>
        <w:t xml:space="preserve">Σίγουρα τα </w:t>
      </w:r>
      <w:r>
        <w:rPr>
          <w:rFonts w:eastAsia="Times New Roman"/>
          <w:szCs w:val="24"/>
        </w:rPr>
        <w:t>ι</w:t>
      </w:r>
      <w:r>
        <w:rPr>
          <w:rFonts w:eastAsia="Times New Roman"/>
          <w:szCs w:val="24"/>
        </w:rPr>
        <w:t>δρύματα έχουν παίξει ένα σημαντικό ρόλ</w:t>
      </w:r>
      <w:r>
        <w:rPr>
          <w:rFonts w:eastAsia="Times New Roman"/>
          <w:szCs w:val="24"/>
        </w:rPr>
        <w:t>ο στην φροντίδα των παιδιών και δεν πρέπει να παραγνωρίζεται το έργο τους, αλλά και ο νέος ρόλος που μπορούν να παίξουν στην πρώτη υποδοχή και την μετάβαση.</w:t>
      </w:r>
    </w:p>
    <w:p w14:paraId="597808E8" w14:textId="77777777" w:rsidR="00F07EC0" w:rsidRDefault="005D0323">
      <w:pPr>
        <w:spacing w:after="0" w:line="600" w:lineRule="auto"/>
        <w:ind w:firstLine="720"/>
        <w:jc w:val="both"/>
        <w:rPr>
          <w:rFonts w:eastAsia="Times New Roman"/>
          <w:szCs w:val="24"/>
        </w:rPr>
      </w:pPr>
      <w:r>
        <w:rPr>
          <w:rFonts w:eastAsia="Times New Roman"/>
          <w:szCs w:val="24"/>
        </w:rPr>
        <w:t>Νομίζω, όμως, πως όλοι συμφωνούμε ότι ο φυσικός τόπος ενός παιδιού είναι η οικογένεια. Αυτό προβλέπ</w:t>
      </w:r>
      <w:r>
        <w:rPr>
          <w:rFonts w:eastAsia="Times New Roman"/>
          <w:szCs w:val="24"/>
        </w:rPr>
        <w:t xml:space="preserve">ει και η Διεθνής Συνθήκη για τα Δικαιώματα του Παιδιού στο άρθρο 20, που έχει κυρωθεί στη χώρα μας το 1992. </w:t>
      </w:r>
    </w:p>
    <w:p w14:paraId="597808E9" w14:textId="77777777" w:rsidR="00F07EC0" w:rsidRDefault="005D0323">
      <w:pPr>
        <w:spacing w:after="0" w:line="600" w:lineRule="auto"/>
        <w:ind w:firstLine="720"/>
        <w:jc w:val="both"/>
        <w:rPr>
          <w:rFonts w:eastAsia="Times New Roman"/>
          <w:szCs w:val="24"/>
        </w:rPr>
      </w:pPr>
      <w:r>
        <w:rPr>
          <w:rFonts w:eastAsia="Times New Roman"/>
          <w:szCs w:val="24"/>
        </w:rPr>
        <w:t xml:space="preserve">Το ίδιο όμως, προκύπτει και από σειρά επιστημονικών μελετών οι οποίες αναφέρουν τις αρνητικές συνέπειες που έχει η </w:t>
      </w:r>
      <w:proofErr w:type="spellStart"/>
      <w:r>
        <w:rPr>
          <w:rFonts w:eastAsia="Times New Roman"/>
          <w:szCs w:val="24"/>
        </w:rPr>
        <w:t>ιδρυματοποίηση</w:t>
      </w:r>
      <w:proofErr w:type="spellEnd"/>
      <w:r>
        <w:rPr>
          <w:rFonts w:eastAsia="Times New Roman"/>
          <w:szCs w:val="24"/>
        </w:rPr>
        <w:t xml:space="preserve"> στον ψυχισμό, αλλ</w:t>
      </w:r>
      <w:r>
        <w:rPr>
          <w:rFonts w:eastAsia="Times New Roman"/>
          <w:szCs w:val="24"/>
        </w:rPr>
        <w:t xml:space="preserve">ά και στην ανάπτυξη των παιδιών. </w:t>
      </w:r>
    </w:p>
    <w:p w14:paraId="597808EA" w14:textId="77777777" w:rsidR="00F07EC0" w:rsidRDefault="005D0323">
      <w:pPr>
        <w:spacing w:after="0" w:line="600" w:lineRule="auto"/>
        <w:ind w:firstLine="720"/>
        <w:jc w:val="both"/>
        <w:rPr>
          <w:rFonts w:eastAsia="Times New Roman"/>
          <w:szCs w:val="24"/>
        </w:rPr>
      </w:pPr>
      <w:r>
        <w:rPr>
          <w:rFonts w:eastAsia="Times New Roman"/>
          <w:szCs w:val="24"/>
        </w:rPr>
        <w:lastRenderedPageBreak/>
        <w:t>Η Νέα Δημοκρατία, αναγνωρίζοντας ακριβώς τις διαστάσεις που έχει λάβει το φαινόμενο της εγκατάλειψης παιδιών, ήδη από τον Ιούλιο του 2016 παρουσίασε μια ολοκληρωμένη δέσμη προτάσεων και παρεμβάσεων για την αναδοχή, την υιο</w:t>
      </w:r>
      <w:r>
        <w:rPr>
          <w:rFonts w:eastAsia="Times New Roman"/>
          <w:szCs w:val="24"/>
        </w:rPr>
        <w:t>θεσία και τα εγκαταλελειμμένα παιδιά, προτάσεις όπως η σύσταση ενός πανελλαδικού συντονιστικού οργάνου με ουσιαστικές αρμοδιότητες εποπτείας και παρακολούθησης, η ενίσχυση του δικαστικού συστήματος προστασίας ανηλίκων, των εισαγγελέων ανηλίκων και των επιμ</w:t>
      </w:r>
      <w:r>
        <w:rPr>
          <w:rFonts w:eastAsia="Times New Roman"/>
          <w:szCs w:val="24"/>
        </w:rPr>
        <w:t xml:space="preserve">ελητών, η ενίσχυση των κοινωνικών υπηρεσιών με κινητικότητα ή </w:t>
      </w:r>
      <w:proofErr w:type="spellStart"/>
      <w:r>
        <w:rPr>
          <w:rFonts w:eastAsia="Times New Roman"/>
          <w:szCs w:val="24"/>
        </w:rPr>
        <w:t>στοχευμένες</w:t>
      </w:r>
      <w:proofErr w:type="spellEnd"/>
      <w:r>
        <w:rPr>
          <w:rFonts w:eastAsia="Times New Roman"/>
          <w:szCs w:val="24"/>
        </w:rPr>
        <w:t xml:space="preserve"> προσλήψεις, αλλά και η εισαγωγή ορισμένης προθεσμίας για την ολοκλήρωση των δικαστικών διαδικασιών της υιοθεσίας.</w:t>
      </w:r>
    </w:p>
    <w:p w14:paraId="597808EB" w14:textId="77777777" w:rsidR="00F07EC0" w:rsidRDefault="005D0323">
      <w:pPr>
        <w:spacing w:after="0" w:line="600" w:lineRule="auto"/>
        <w:ind w:firstLine="720"/>
        <w:jc w:val="both"/>
        <w:rPr>
          <w:rFonts w:eastAsia="Times New Roman"/>
          <w:szCs w:val="24"/>
        </w:rPr>
      </w:pPr>
      <w:r>
        <w:rPr>
          <w:rFonts w:eastAsia="Times New Roman"/>
          <w:szCs w:val="24"/>
        </w:rPr>
        <w:t>Λίγους μήνες μετά, τον Σεπτέμβριο του 2016, η κ</w:t>
      </w:r>
      <w:r>
        <w:rPr>
          <w:rFonts w:eastAsia="Times New Roman"/>
          <w:szCs w:val="24"/>
        </w:rPr>
        <w:t>.</w:t>
      </w:r>
      <w:r>
        <w:rPr>
          <w:rFonts w:eastAsia="Times New Roman"/>
          <w:szCs w:val="24"/>
        </w:rPr>
        <w:t xml:space="preserve"> Φωτίου ανακοίνωσε ό</w:t>
      </w:r>
      <w:r>
        <w:rPr>
          <w:rFonts w:eastAsia="Times New Roman"/>
          <w:szCs w:val="24"/>
        </w:rPr>
        <w:t>τι έχει έτοιμο νομοσχέδιο για τα θέματα της αναδοχής και της υιοθεσίας. Πέρασαν τελικά δεκαοκτώ ολόκληροι μήνες για να έρθει στη Βουλή το παρόν νομοσχέδιο, μια προσπάθεια αντιγραφής των περισσοτέρων από των δικών μας προτάσεων.</w:t>
      </w:r>
    </w:p>
    <w:p w14:paraId="597808EC" w14:textId="77777777" w:rsidR="00F07EC0" w:rsidRDefault="005D0323">
      <w:pPr>
        <w:spacing w:after="0" w:line="600" w:lineRule="auto"/>
        <w:ind w:firstLine="720"/>
        <w:jc w:val="both"/>
        <w:rPr>
          <w:rFonts w:eastAsia="Times New Roman"/>
          <w:szCs w:val="24"/>
        </w:rPr>
      </w:pPr>
      <w:r>
        <w:rPr>
          <w:rFonts w:eastAsia="Times New Roman"/>
          <w:szCs w:val="24"/>
        </w:rPr>
        <w:lastRenderedPageBreak/>
        <w:t>Θα μπορούσε, λοιπόν, από τότ</w:t>
      </w:r>
      <w:r>
        <w:rPr>
          <w:rFonts w:eastAsia="Times New Roman"/>
          <w:szCs w:val="24"/>
        </w:rPr>
        <w:t xml:space="preserve">ε να έχει γίνει, με πρωτοβουλία της Κυβέρνησης, μια προσπάθεια σύνθεσης των προτάσεων και συναίνεσης, μια ουσιαστική συζήτηση με την εμπλοκή και της κοινωνίας, ούτως ώστε σήμερα να συζητάμε πια για την ουσία. </w:t>
      </w:r>
    </w:p>
    <w:p w14:paraId="597808ED" w14:textId="77777777" w:rsidR="00F07EC0" w:rsidRDefault="005D0323">
      <w:pPr>
        <w:spacing w:after="0" w:line="600" w:lineRule="auto"/>
        <w:ind w:firstLine="720"/>
        <w:jc w:val="both"/>
        <w:rPr>
          <w:rFonts w:eastAsia="Times New Roman"/>
          <w:szCs w:val="24"/>
        </w:rPr>
      </w:pPr>
      <w:r>
        <w:rPr>
          <w:rFonts w:eastAsia="Times New Roman"/>
          <w:szCs w:val="24"/>
        </w:rPr>
        <w:t xml:space="preserve">Αντ’ αυτού, έχουμε ενώπιον μας ένα νομοσχέδιο </w:t>
      </w:r>
      <w:r>
        <w:rPr>
          <w:rFonts w:eastAsia="Times New Roman"/>
          <w:szCs w:val="24"/>
        </w:rPr>
        <w:t>που επιφέρει θετικές μεν, αλλά ήσσονος σημασίας αλλαγές στο ισχύον πλαίσιο, που δεν λαμβάνει δραστικά μέτρα για τον καλύτερο συντονισμό και την εποπτεία των θεσμών παιδικής προστασίας, που αφήνει ανέγγιχτο το ζήτημα της παιδικής δικαστικής προστασίας των π</w:t>
      </w:r>
      <w:r>
        <w:rPr>
          <w:rFonts w:eastAsia="Times New Roman"/>
          <w:szCs w:val="24"/>
        </w:rPr>
        <w:t>αιδιών.</w:t>
      </w:r>
    </w:p>
    <w:p w14:paraId="597808EE" w14:textId="77777777" w:rsidR="00F07EC0" w:rsidRDefault="005D0323">
      <w:pPr>
        <w:spacing w:after="0" w:line="600" w:lineRule="auto"/>
        <w:ind w:firstLine="720"/>
        <w:jc w:val="both"/>
        <w:rPr>
          <w:rFonts w:eastAsia="Times New Roman"/>
          <w:szCs w:val="24"/>
        </w:rPr>
      </w:pPr>
      <w:r>
        <w:rPr>
          <w:rFonts w:eastAsia="Times New Roman"/>
          <w:szCs w:val="24"/>
        </w:rPr>
        <w:t>Παράλληλα, για πρώτη φορά στα χρονικά έχουμε την παραδοχή της απόλυτης κατάρρευσης του συστήματος παιδικής προστασίας στη χώρα. Φτάσαμε πλέον στο σημείο σε ένα νομικό κείμενο να προβλέπεται η δυνατότητα αρμόδια Αρχή να δηλώνει αδυναμία εκτέλεσης βα</w:t>
      </w:r>
      <w:r>
        <w:rPr>
          <w:rFonts w:eastAsia="Times New Roman"/>
          <w:szCs w:val="24"/>
        </w:rPr>
        <w:t>σικής αρμοδιότητας, χωρίς παράλληλα να γίνεται οποιαδήποτε πρόβλεψη για ουσιαστική στήριξη των υπηρεσιών αυτών σε προσωπικό, τεχνογνωσία και εργαλεία.</w:t>
      </w:r>
    </w:p>
    <w:p w14:paraId="597808EF" w14:textId="77777777" w:rsidR="00F07EC0" w:rsidRDefault="005D0323">
      <w:pPr>
        <w:spacing w:after="0" w:line="600" w:lineRule="auto"/>
        <w:ind w:firstLine="720"/>
        <w:jc w:val="both"/>
        <w:rPr>
          <w:rFonts w:eastAsia="Times New Roman"/>
          <w:szCs w:val="24"/>
        </w:rPr>
      </w:pPr>
      <w:r>
        <w:rPr>
          <w:rFonts w:eastAsia="Times New Roman"/>
          <w:szCs w:val="24"/>
        </w:rPr>
        <w:lastRenderedPageBreak/>
        <w:t>Οι αποσπασματικές παρεμβάσεις που επιχειρούνται χωρίς να εντάσσονται σε μια συνολική και συνεκτική στρατη</w:t>
      </w:r>
      <w:r>
        <w:rPr>
          <w:rFonts w:eastAsia="Times New Roman"/>
          <w:szCs w:val="24"/>
        </w:rPr>
        <w:t>γική για την παιδική προστασία, χωρίς μακροπρόθεσμη επένδυση σε δομές, υπηρεσίες και προσωπικό, μπορούν στην καλύτερη περίπτωση να προσφέρουν μόνο προσωρινές λύσεις.</w:t>
      </w:r>
    </w:p>
    <w:p w14:paraId="597808F0" w14:textId="77777777" w:rsidR="00F07EC0" w:rsidRDefault="005D0323">
      <w:pPr>
        <w:spacing w:after="0" w:line="600" w:lineRule="auto"/>
        <w:ind w:firstLine="720"/>
        <w:jc w:val="both"/>
        <w:rPr>
          <w:rFonts w:eastAsia="Times New Roman"/>
          <w:szCs w:val="24"/>
        </w:rPr>
      </w:pPr>
      <w:r>
        <w:rPr>
          <w:rFonts w:eastAsia="Times New Roman"/>
          <w:szCs w:val="24"/>
        </w:rPr>
        <w:t>Να θυμίσω εδώ ότι τον Νοέμβριο του 2014 η προηγούμενη κυβέρνηση, κατόπιν ευρείας διαβούλευ</w:t>
      </w:r>
      <w:r>
        <w:rPr>
          <w:rFonts w:eastAsia="Times New Roman"/>
          <w:szCs w:val="24"/>
        </w:rPr>
        <w:t>σης με αρμόδιους φορείς, εμπειρογνώμονες και ΜΚΟ, έδωσε σε δημόσια διαβούλευση προσχέδιο του Εθνικού Σχεδίου Δράσης για τα δικαιώματα του παιδιού για την περίοδο 2015</w:t>
      </w:r>
      <w:r>
        <w:rPr>
          <w:rFonts w:eastAsia="Times New Roman"/>
          <w:szCs w:val="24"/>
        </w:rPr>
        <w:t>-</w:t>
      </w:r>
      <w:r>
        <w:rPr>
          <w:rFonts w:eastAsia="Times New Roman"/>
          <w:szCs w:val="24"/>
        </w:rPr>
        <w:t xml:space="preserve">2020, που </w:t>
      </w:r>
      <w:proofErr w:type="spellStart"/>
      <w:r>
        <w:rPr>
          <w:rFonts w:eastAsia="Times New Roman"/>
          <w:szCs w:val="24"/>
        </w:rPr>
        <w:t>περιελάμβανε</w:t>
      </w:r>
      <w:proofErr w:type="spellEnd"/>
      <w:r>
        <w:rPr>
          <w:rFonts w:eastAsia="Times New Roman"/>
          <w:szCs w:val="24"/>
        </w:rPr>
        <w:t xml:space="preserve">, μεταξύ άλλων, και σειρά ρυθμίσεων για τα θέματα της αναδοχής και </w:t>
      </w:r>
      <w:r>
        <w:rPr>
          <w:rFonts w:eastAsia="Times New Roman"/>
          <w:szCs w:val="24"/>
        </w:rPr>
        <w:t>της υιοθεσίας.</w:t>
      </w:r>
    </w:p>
    <w:p w14:paraId="597808F1" w14:textId="77777777" w:rsidR="00F07EC0" w:rsidRDefault="005D0323">
      <w:pPr>
        <w:spacing w:after="0" w:line="600" w:lineRule="auto"/>
        <w:ind w:firstLine="720"/>
        <w:jc w:val="both"/>
        <w:rPr>
          <w:rFonts w:eastAsia="Times New Roman"/>
          <w:szCs w:val="24"/>
        </w:rPr>
      </w:pPr>
      <w:r>
        <w:rPr>
          <w:rFonts w:eastAsia="Times New Roman"/>
          <w:szCs w:val="24"/>
        </w:rPr>
        <w:t>Σχεδόν τρία χρόνια αργότερα, τον Σεπτέμβριο του 2017, προχωρήσατε στη σύσταση Εθνικού Μηχανισμού Εκπόνησης Παρακολούθησης και Αξιολόγησης του Εθνικού Σχεδίου Δράσης για το παιδί με ορίζοντα πλέον για το Εθνικό Σχέδιο την περίοδο 2018-2020. Μ</w:t>
      </w:r>
      <w:r>
        <w:rPr>
          <w:rFonts w:eastAsia="Times New Roman"/>
          <w:szCs w:val="24"/>
        </w:rPr>
        <w:t>άλιστα, είχατε πει τότε ότι βρίσκεται σε τελικό στάδιο εκπόνησης. Βρι</w:t>
      </w:r>
      <w:r>
        <w:rPr>
          <w:rFonts w:eastAsia="Times New Roman"/>
          <w:szCs w:val="24"/>
        </w:rPr>
        <w:lastRenderedPageBreak/>
        <w:t>σκόμαστε ήδη στα μέσα του 2018 και ακόμα το Εθνικό Σχέδιο Δράσης, που θα μπορούσε να αποτελέσει αυτό το απαιτούμενο πλαίσιο στρατηγικής και για τα θέματα που συζητούμε σήμερα, δεν έχει πα</w:t>
      </w:r>
      <w:r>
        <w:rPr>
          <w:rFonts w:eastAsia="Times New Roman"/>
          <w:szCs w:val="24"/>
        </w:rPr>
        <w:t>ρουσιαστεί ακόμη.</w:t>
      </w:r>
      <w:r w:rsidRPr="00877939">
        <w:rPr>
          <w:rFonts w:eastAsia="Times New Roman"/>
          <w:szCs w:val="24"/>
        </w:rPr>
        <w:t xml:space="preserve"> </w:t>
      </w:r>
    </w:p>
    <w:p w14:paraId="597808F2" w14:textId="77777777" w:rsidR="00F07EC0" w:rsidRDefault="005D0323">
      <w:pPr>
        <w:spacing w:after="0" w:line="600" w:lineRule="auto"/>
        <w:ind w:firstLine="720"/>
        <w:jc w:val="both"/>
        <w:rPr>
          <w:rFonts w:eastAsia="Times New Roman"/>
          <w:szCs w:val="24"/>
        </w:rPr>
      </w:pPr>
      <w:r>
        <w:rPr>
          <w:rFonts w:eastAsia="Times New Roman"/>
          <w:szCs w:val="24"/>
        </w:rPr>
        <w:t>Αυτά ως εισαγωγή για το γενικότερο ζήτημα της παιδικής προστασίας.</w:t>
      </w:r>
    </w:p>
    <w:p w14:paraId="597808F3" w14:textId="77777777" w:rsidR="00F07EC0" w:rsidRDefault="005D0323">
      <w:pPr>
        <w:spacing w:after="0" w:line="600" w:lineRule="auto"/>
        <w:ind w:firstLine="720"/>
        <w:jc w:val="both"/>
        <w:rPr>
          <w:rFonts w:eastAsia="Times New Roman"/>
          <w:szCs w:val="24"/>
        </w:rPr>
      </w:pPr>
      <w:r>
        <w:rPr>
          <w:rFonts w:eastAsia="Times New Roman"/>
          <w:szCs w:val="24"/>
        </w:rPr>
        <w:t>Όσον αφορά το θέμα του νομοσχεδίου, την αναμόρφωση και προώθηση των θεσμών της αναδοχής και της υιοθεσίας, από τα βασικότερα προβλήματα είναι η έλλειψη κεντρικού σχεδιασμ</w:t>
      </w:r>
      <w:r>
        <w:rPr>
          <w:rFonts w:eastAsia="Times New Roman"/>
          <w:szCs w:val="24"/>
        </w:rPr>
        <w:t>ού και συντονισμού και αυτό γιατί οι υπηρεσίες και οι αρμοδιότητες είναι κατακερματισμένες σε κεντρικό, περιφερειακό και δημοτικό επίπεδο.</w:t>
      </w:r>
    </w:p>
    <w:p w14:paraId="597808F4" w14:textId="77777777" w:rsidR="00F07EC0" w:rsidRDefault="005D0323">
      <w:pPr>
        <w:spacing w:after="0" w:line="600" w:lineRule="auto"/>
        <w:ind w:firstLine="720"/>
        <w:jc w:val="both"/>
        <w:rPr>
          <w:rFonts w:eastAsia="Times New Roman"/>
          <w:szCs w:val="24"/>
        </w:rPr>
      </w:pPr>
      <w:r>
        <w:rPr>
          <w:rFonts w:eastAsia="Times New Roman"/>
          <w:szCs w:val="24"/>
        </w:rPr>
        <w:t xml:space="preserve">Έχουμε, λοιπόν, ως καινοτομία του νομοσχεδίου ακόμα ένα </w:t>
      </w:r>
      <w:r>
        <w:rPr>
          <w:rFonts w:eastAsia="Times New Roman"/>
          <w:szCs w:val="24"/>
        </w:rPr>
        <w:t>σ</w:t>
      </w:r>
      <w:r>
        <w:rPr>
          <w:rFonts w:eastAsia="Times New Roman"/>
          <w:szCs w:val="24"/>
        </w:rPr>
        <w:t>υμβούλιο που έχει</w:t>
      </w:r>
      <w:r w:rsidRPr="00877939">
        <w:rPr>
          <w:rFonts w:eastAsia="Times New Roman"/>
          <w:szCs w:val="24"/>
        </w:rPr>
        <w:t>,</w:t>
      </w:r>
      <w:r>
        <w:rPr>
          <w:rFonts w:eastAsia="Times New Roman"/>
          <w:szCs w:val="24"/>
        </w:rPr>
        <w:t xml:space="preserve"> όμως</w:t>
      </w:r>
      <w:r w:rsidRPr="00877939">
        <w:rPr>
          <w:rFonts w:eastAsia="Times New Roman"/>
          <w:szCs w:val="24"/>
        </w:rPr>
        <w:t>,</w:t>
      </w:r>
      <w:r>
        <w:rPr>
          <w:rFonts w:eastAsia="Times New Roman"/>
          <w:szCs w:val="24"/>
        </w:rPr>
        <w:t xml:space="preserve"> μόνο γνωμοδοτικό και συμβουλευτικό </w:t>
      </w:r>
      <w:r>
        <w:rPr>
          <w:rFonts w:eastAsia="Times New Roman"/>
          <w:szCs w:val="24"/>
        </w:rPr>
        <w:t xml:space="preserve">ρόλο, </w:t>
      </w:r>
      <w:proofErr w:type="spellStart"/>
      <w:r>
        <w:rPr>
          <w:rFonts w:eastAsia="Times New Roman"/>
          <w:szCs w:val="24"/>
        </w:rPr>
        <w:t>καμμία</w:t>
      </w:r>
      <w:proofErr w:type="spellEnd"/>
      <w:r>
        <w:rPr>
          <w:rFonts w:eastAsia="Times New Roman"/>
          <w:szCs w:val="24"/>
        </w:rPr>
        <w:t xml:space="preserve"> ουσιαστική αρμοδιότητα. Εμείς δεν είμαστε αντίθετοι, αλλά το </w:t>
      </w:r>
      <w:r>
        <w:rPr>
          <w:rFonts w:eastAsia="Times New Roman"/>
          <w:szCs w:val="24"/>
        </w:rPr>
        <w:t>σ</w:t>
      </w:r>
      <w:r>
        <w:rPr>
          <w:rFonts w:eastAsia="Times New Roman"/>
          <w:szCs w:val="24"/>
        </w:rPr>
        <w:t>υμβούλιο αυτό, με τις αρμοδιότητες που έχει, δεν απαντά στο πρόβλημα. Ήδη</w:t>
      </w:r>
      <w:r w:rsidRPr="00877939">
        <w:rPr>
          <w:rFonts w:eastAsia="Times New Roman"/>
          <w:szCs w:val="24"/>
        </w:rPr>
        <w:t xml:space="preserve">, </w:t>
      </w:r>
      <w:r>
        <w:rPr>
          <w:rFonts w:eastAsia="Times New Roman"/>
          <w:szCs w:val="24"/>
        </w:rPr>
        <w:t>έχουμε την εμπειρία του Εθνικού Συμβουλίου Υιοθεσιών. Ουσιαστικά, δεν λειτούργησε ποτέ.</w:t>
      </w:r>
    </w:p>
    <w:p w14:paraId="597808F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ήταν απαραίτητος ένας νέος φορέας. Θα μπορούσε απλά το ΕΚΚΑ να ενισχυθεί με προσωπικό μέσα από </w:t>
      </w:r>
      <w:proofErr w:type="spellStart"/>
      <w:r>
        <w:rPr>
          <w:rFonts w:eastAsia="Times New Roman" w:cs="Times New Roman"/>
          <w:szCs w:val="24"/>
        </w:rPr>
        <w:t>στοχευμένη</w:t>
      </w:r>
      <w:proofErr w:type="spellEnd"/>
      <w:r>
        <w:rPr>
          <w:rFonts w:eastAsia="Times New Roman" w:cs="Times New Roman"/>
          <w:szCs w:val="24"/>
        </w:rPr>
        <w:t xml:space="preserve"> κινητικότητα και με τις αναγκαίες αρμοδιότητες για να συντονίζει τους υπόλοιπους φορείς. </w:t>
      </w:r>
    </w:p>
    <w:p w14:paraId="597808F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Προβληματίζει, επίσης, η απουσία των ιδρυμάτων παιδικής προστασίας από τη σύνθεση του </w:t>
      </w:r>
      <w:r>
        <w:rPr>
          <w:rFonts w:eastAsia="Times New Roman" w:cs="Times New Roman"/>
          <w:szCs w:val="24"/>
        </w:rPr>
        <w:t>σ</w:t>
      </w:r>
      <w:r>
        <w:rPr>
          <w:rFonts w:eastAsia="Times New Roman" w:cs="Times New Roman"/>
          <w:szCs w:val="24"/>
        </w:rPr>
        <w:t xml:space="preserve">υμβουλίου. </w:t>
      </w:r>
    </w:p>
    <w:p w14:paraId="597808F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Γενικά πολλές από τις ρυθμίσεις που εισάγονται, θα μπορούσαν να έχουν λυθεί με απλές διοικητικές βελτιώσεις, ιδίως στο θέμα των μητρώων, ενώ, ως επί το </w:t>
      </w:r>
      <w:proofErr w:type="spellStart"/>
      <w:r>
        <w:rPr>
          <w:rFonts w:eastAsia="Times New Roman" w:cs="Times New Roman"/>
          <w:szCs w:val="24"/>
        </w:rPr>
        <w:t>πλείσ</w:t>
      </w:r>
      <w:r>
        <w:rPr>
          <w:rFonts w:eastAsia="Times New Roman" w:cs="Times New Roman"/>
          <w:szCs w:val="24"/>
        </w:rPr>
        <w:t>τον</w:t>
      </w:r>
      <w:proofErr w:type="spellEnd"/>
      <w:r>
        <w:rPr>
          <w:rFonts w:eastAsia="Times New Roman" w:cs="Times New Roman"/>
          <w:szCs w:val="24"/>
        </w:rPr>
        <w:t xml:space="preserve">, επαναλαμβάνετε τις ισχύουσες ρυθμίσεις με μικρές τροποποιήσεις. Μάλιστα, πουθενά δεν αναφέρετε ότι τέλος πάντων κληρονομήσατε και κάποιες δομές και θεσμούς από προηγούμενες κυβερνήσεις. Κουβέντα για το </w:t>
      </w:r>
      <w:r>
        <w:rPr>
          <w:rFonts w:eastAsia="Times New Roman" w:cs="Times New Roman"/>
          <w:szCs w:val="24"/>
          <w:lang w:val="en-US"/>
        </w:rPr>
        <w:t>e</w:t>
      </w:r>
      <w:r w:rsidRPr="00BB163C">
        <w:rPr>
          <w:rFonts w:eastAsia="Times New Roman" w:cs="Times New Roman"/>
          <w:szCs w:val="24"/>
        </w:rPr>
        <w:t>-</w:t>
      </w:r>
      <w:proofErr w:type="spellStart"/>
      <w:r>
        <w:rPr>
          <w:rFonts w:eastAsia="Times New Roman" w:cs="Times New Roman"/>
          <w:szCs w:val="24"/>
          <w:lang w:val="en-US"/>
        </w:rPr>
        <w:t>pronoia</w:t>
      </w:r>
      <w:proofErr w:type="spellEnd"/>
      <w:r w:rsidRPr="00BB163C">
        <w:rPr>
          <w:rFonts w:eastAsia="Times New Roman" w:cs="Times New Roman"/>
          <w:szCs w:val="24"/>
        </w:rPr>
        <w:t xml:space="preserve">, </w:t>
      </w:r>
      <w:r>
        <w:rPr>
          <w:rFonts w:eastAsia="Times New Roman" w:cs="Times New Roman"/>
          <w:szCs w:val="24"/>
        </w:rPr>
        <w:t xml:space="preserve">έργο της προηγούμενης </w:t>
      </w:r>
      <w:r w:rsidRPr="00472ACC">
        <w:rPr>
          <w:rFonts w:eastAsia="Times New Roman" w:cs="Times New Roman"/>
          <w:szCs w:val="24"/>
        </w:rPr>
        <w:t>κυβέρνηση</w:t>
      </w:r>
      <w:r>
        <w:rPr>
          <w:rFonts w:eastAsia="Times New Roman" w:cs="Times New Roman"/>
          <w:szCs w:val="24"/>
        </w:rPr>
        <w:t xml:space="preserve">ς, που </w:t>
      </w:r>
      <w:r>
        <w:rPr>
          <w:rFonts w:eastAsia="Times New Roman" w:cs="Times New Roman"/>
          <w:szCs w:val="24"/>
        </w:rPr>
        <w:t xml:space="preserve">περιλαμβάνει τη λειτουργία ηλεκτρονικού φακέλου παιδιού, αλλά και την τήρηση και διαχείριση των διαφόρων μητρώων. Το 2015 κόψατε, βέβαια, την κορδέλα με τυμπανοκρουσίες και σήμερα νομοθετείτε σαν να μην υπάρχει. </w:t>
      </w:r>
    </w:p>
    <w:p w14:paraId="597808F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Άλλο σοβαρό ζήτημα που δεν αντιμετωπίζεται </w:t>
      </w:r>
      <w:r>
        <w:rPr>
          <w:rFonts w:eastAsia="Times New Roman" w:cs="Times New Roman"/>
          <w:szCs w:val="24"/>
        </w:rPr>
        <w:t xml:space="preserve">επαρκώς, κατά τη γνώμη μας, είναι η </w:t>
      </w:r>
      <w:proofErr w:type="spellStart"/>
      <w:r>
        <w:rPr>
          <w:rFonts w:eastAsia="Times New Roman" w:cs="Times New Roman"/>
          <w:szCs w:val="24"/>
        </w:rPr>
        <w:t>μεταπαρακολούθηση</w:t>
      </w:r>
      <w:proofErr w:type="spellEnd"/>
      <w:r>
        <w:rPr>
          <w:rFonts w:eastAsia="Times New Roman" w:cs="Times New Roman"/>
          <w:szCs w:val="24"/>
        </w:rPr>
        <w:t xml:space="preserve"> της αναδοχής, η λεγόμενη «εποπτεία» του άρθρου 13. Είναι κάτι που τόνισαν και όλοι σχεδόν οι φορείς. </w:t>
      </w:r>
    </w:p>
    <w:p w14:paraId="597808F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Ακούσατε τις ανησυχίες μας και κάνατε, βέβαια, κάποιες νομοτεχνικές βελτιώσεις και αυτό είναι θετικό</w:t>
      </w:r>
      <w:r>
        <w:rPr>
          <w:rFonts w:eastAsia="Times New Roman" w:cs="Times New Roman"/>
          <w:szCs w:val="24"/>
        </w:rPr>
        <w:t xml:space="preserve">. Θα θέλαμε, όμως, να δείτε και κάποια άλλα ζητήματα όπως η τοπική αρμοδιότητας των φορέων εποπτείας. </w:t>
      </w:r>
    </w:p>
    <w:p w14:paraId="597808F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Σας αναφέρω ένα παράδειγμα από την </w:t>
      </w:r>
      <w:r>
        <w:rPr>
          <w:rFonts w:eastAsia="Times New Roman" w:cs="Times New Roman"/>
          <w:szCs w:val="24"/>
        </w:rPr>
        <w:t>ε</w:t>
      </w:r>
      <w:r>
        <w:rPr>
          <w:rFonts w:eastAsia="Times New Roman" w:cs="Times New Roman"/>
          <w:szCs w:val="24"/>
        </w:rPr>
        <w:t>πιτροπή. Έστω ένα παιδί που βρίσκεται στη Θεσσαλονίκη και ο ανάδοχος είναι στη Δράμα. Ποιος θα είναι ο αρμόδιος φορέα</w:t>
      </w:r>
      <w:r>
        <w:rPr>
          <w:rFonts w:eastAsia="Times New Roman" w:cs="Times New Roman"/>
          <w:szCs w:val="24"/>
        </w:rPr>
        <w:t xml:space="preserve">ς εποπτείας; Θα είναι αυτός που εποπτεύει το </w:t>
      </w:r>
      <w:r>
        <w:rPr>
          <w:rFonts w:eastAsia="Times New Roman" w:cs="Times New Roman"/>
          <w:szCs w:val="24"/>
        </w:rPr>
        <w:t>ί</w:t>
      </w:r>
      <w:r>
        <w:rPr>
          <w:rFonts w:eastAsia="Times New Roman" w:cs="Times New Roman"/>
          <w:szCs w:val="24"/>
        </w:rPr>
        <w:t xml:space="preserve">δρυμα στη Θεσσαλονίκη; Θα είναι οι κοινωνικές υπηρεσίες στη Δράμα; Αυτό νομίζω πρέπει να ξεκαθαριστεί με μεγαλύτερη σαφήνεια στο κείμενο του νόμου. </w:t>
      </w:r>
    </w:p>
    <w:p w14:paraId="597808F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Δεύτερον, η εποπτεία της αναδοχής χρειάζεται μία διεπιστημονι</w:t>
      </w:r>
      <w:r>
        <w:rPr>
          <w:rFonts w:eastAsia="Times New Roman" w:cs="Times New Roman"/>
          <w:szCs w:val="24"/>
        </w:rPr>
        <w:t xml:space="preserve">κή προσέγγιση, όχι να πηγαίνει ένας κοινωνικός λειτουργός μία φορά τον μήνα ως </w:t>
      </w:r>
      <w:proofErr w:type="spellStart"/>
      <w:r>
        <w:rPr>
          <w:rFonts w:eastAsia="Times New Roman" w:cs="Times New Roman"/>
          <w:szCs w:val="24"/>
        </w:rPr>
        <w:t>χωροφύλαξ</w:t>
      </w:r>
      <w:proofErr w:type="spellEnd"/>
      <w:r>
        <w:rPr>
          <w:rFonts w:eastAsia="Times New Roman" w:cs="Times New Roman"/>
          <w:szCs w:val="24"/>
        </w:rPr>
        <w:t xml:space="preserve">. Εδώ χρειάζεται ένα σύστημα κοινωνικών υπηρεσιών ολοκληρωμένο σε επίπεδο κοινότητας, </w:t>
      </w:r>
      <w:r>
        <w:rPr>
          <w:rFonts w:eastAsia="Times New Roman" w:cs="Times New Roman"/>
          <w:szCs w:val="24"/>
        </w:rPr>
        <w:lastRenderedPageBreak/>
        <w:t>με διεπιστημονική στήριξη και να στηρίζεται και η βιολογική οικογένεια -το ξαναλέω</w:t>
      </w:r>
      <w:r>
        <w:rPr>
          <w:rFonts w:eastAsia="Times New Roman" w:cs="Times New Roman"/>
          <w:szCs w:val="24"/>
        </w:rPr>
        <w:t xml:space="preserve">!- και να μπορεί, αναλόγως των συνθηκών, κάθε φορά να έχει πρόσβαση στο παιδί. </w:t>
      </w:r>
    </w:p>
    <w:p w14:paraId="597808F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Τρίτον, λέτε ότι θα αναλάβουν φορείς εποπτείας. Μα, αυτοί είναι οι ίδιοι φορείς που βάσει του άρθρου 26 του νομοσχεδίου θα μπορούν να δηλώνουν αδυναμία να εκτελέσουν την απαραί</w:t>
      </w:r>
      <w:r>
        <w:rPr>
          <w:rFonts w:eastAsia="Times New Roman" w:cs="Times New Roman"/>
          <w:szCs w:val="24"/>
        </w:rPr>
        <w:t xml:space="preserve">τητη κοινωνική έρευνα. Με ποιον τρόπο οι ίδιοι αυτοί φορείς θα ασκούν αποτελεσματική εποπτεία στην αναδοχή; </w:t>
      </w:r>
    </w:p>
    <w:p w14:paraId="597808F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Ξέρουμε όλοι για τον κανόνα των προσλήψεων. Θα μπορούσατε, όμως, αν η παιδική προστασία αποτελούσε πράγματι προτεραιότητα, μέσα στις χιλιάδες προσλ</w:t>
      </w:r>
      <w:r>
        <w:rPr>
          <w:rFonts w:eastAsia="Times New Roman" w:cs="Times New Roman"/>
          <w:szCs w:val="24"/>
        </w:rPr>
        <w:t>ήψεις που έχετε κάνει, να συμπεριλάβετε και κοινωνικούς λειτουργούς ή έστω να ενισχύσετε τις υπηρεσίες μέσω του θεσμού της κινητικότητας. Ούτε αυτό κάνατε.</w:t>
      </w:r>
    </w:p>
    <w:p w14:paraId="597808F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Πηγαίνουμε στο άρθρο 26, σε μία ιδιωτικοποίηση των κοινωνικών υπηρεσιών μέσω του ΣΚΛΕ. Δεν αμφιβάλει</w:t>
      </w:r>
      <w:r>
        <w:rPr>
          <w:rFonts w:eastAsia="Times New Roman" w:cs="Times New Roman"/>
          <w:szCs w:val="24"/>
        </w:rPr>
        <w:t xml:space="preserve"> κανείς για την επιστημονική κατάρτιση του συνδέσμου, ούτε για τις εσωτερικές πειθαρχικές διαδικασίες. Όμως, θα πρέπει να έχει προβλεφθεί και ένα σύστημα εποπτείας και κυρώσεων και για τους κοινωνικούς λειτουργούς που </w:t>
      </w:r>
      <w:r>
        <w:rPr>
          <w:rFonts w:eastAsia="Times New Roman" w:cs="Times New Roman"/>
          <w:szCs w:val="24"/>
        </w:rPr>
        <w:lastRenderedPageBreak/>
        <w:t>θα αναλαμβάνουν ως εμπειρογνώμονες την</w:t>
      </w:r>
      <w:r>
        <w:rPr>
          <w:rFonts w:eastAsia="Times New Roman" w:cs="Times New Roman"/>
          <w:szCs w:val="24"/>
        </w:rPr>
        <w:t xml:space="preserve"> κοινωνική έρευνα, όπως εισάγεται και για τους λοιπούς εμπλεκομένους στο άρθρο 19. </w:t>
      </w:r>
    </w:p>
    <w:p w14:paraId="597808F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Στο άρθρο 26 αναφέρεται μόνο η υποχρέωση συνεργασίας με τον φορέα εποπτείας και η τήρηση των προθεσμιών. Συνολικά είναι απαραίτητη για το συμφέρον του παιδιού μία τακτική ε</w:t>
      </w:r>
      <w:r>
        <w:rPr>
          <w:rFonts w:eastAsia="Times New Roman" w:cs="Times New Roman"/>
          <w:szCs w:val="24"/>
        </w:rPr>
        <w:t>ποπτεία. Δεν τοποθετούμε ένα παιδί σε μία οικογένεια και νίπτουμε τας χείρας μας. Πέραν αυτού, πρέπει να διασφαλίσουμε, ειδικά από τη στιγμή που θα χορηγείται και σχετικό επίδομα ή που εισάγεται η επαγγελματική αναδοχή με αντιμισθία, ότι δεν θα έχουμε φαιν</w:t>
      </w:r>
      <w:r>
        <w:rPr>
          <w:rFonts w:eastAsia="Times New Roman" w:cs="Times New Roman"/>
          <w:szCs w:val="24"/>
        </w:rPr>
        <w:t xml:space="preserve">όμενα βιομηχανίας αναδόχων ή εκμετάλλευσης ανηλίκων σε αναδοχή, όπως έχει συμβεί σε άλλες χώρες. </w:t>
      </w:r>
    </w:p>
    <w:p w14:paraId="5978090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ίδιο το επίδομα, προφανώς είναι θετική η επέκταση ως κίνητρο για την αναδοχή. Όμως, δεν μας δίνετε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λεπτομέρεια για τι ύψος μιλάμε, για πα</w:t>
      </w:r>
      <w:r>
        <w:rPr>
          <w:rFonts w:eastAsia="Times New Roman" w:cs="Times New Roman"/>
          <w:szCs w:val="24"/>
        </w:rPr>
        <w:t xml:space="preserve">ράδειγμα, εάν είναι όσο είναι και το επίδομα τέκνων. </w:t>
      </w:r>
    </w:p>
    <w:p w14:paraId="5978090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Στις θετικές ρυθμίσεις συγκαταλέγουμε και τις λοιπές διευκολύνσεις του άρθρου 12 για την ασφαλιστική κάλυψη στα παιδιά από τον φορέα του αναδόχου, καθώς και την υποχρεωτική επιμόρφωση των υποψηφίων αναδ</w:t>
      </w:r>
      <w:r>
        <w:rPr>
          <w:rFonts w:eastAsia="Times New Roman" w:cs="Times New Roman"/>
          <w:szCs w:val="24"/>
        </w:rPr>
        <w:t xml:space="preserve">όχων και θετών γονέων. </w:t>
      </w:r>
    </w:p>
    <w:p w14:paraId="5978090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Βέβαια, όλα αυτά τα ζητήματα απαιτούν την έκδοση περίπου δέκα υπουργικών και κοινών υπουργικών αποφάσεων, γεγονός που με βεβαιότητα θα καθυστερήσει την εφαρμογή του νόμου. </w:t>
      </w:r>
    </w:p>
    <w:p w14:paraId="5978090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Από τις δημόσιες δηλώσεις Υπουργών και Βουλευτών του </w:t>
      </w:r>
      <w:r w:rsidRPr="00C0242A">
        <w:rPr>
          <w:rFonts w:eastAsia="Times New Roman" w:cs="Times New Roman"/>
          <w:szCs w:val="24"/>
        </w:rPr>
        <w:t>ΣΥΡΙΖΑ</w:t>
      </w:r>
      <w:r>
        <w:rPr>
          <w:rFonts w:eastAsia="Times New Roman" w:cs="Times New Roman"/>
          <w:szCs w:val="24"/>
        </w:rPr>
        <w:t xml:space="preserve"> καλλιεργείται η παραπλανητική και απλουστευτική εντύπωση ότι θα ψηφιστεί ο νόμος και ως δι</w:t>
      </w:r>
      <w:r>
        <w:rPr>
          <w:rFonts w:eastAsia="Times New Roman" w:cs="Times New Roman"/>
          <w:szCs w:val="24"/>
        </w:rPr>
        <w:t>α</w:t>
      </w:r>
      <w:r>
        <w:rPr>
          <w:rFonts w:eastAsia="Times New Roman" w:cs="Times New Roman"/>
          <w:szCs w:val="24"/>
        </w:rPr>
        <w:t xml:space="preserve"> μαγείας γονείς που περιμένουν δέκα χρόνια για να πάρουν παιδί, θα το έχουν στην αγκαλιά τους την επόμενη μέρα. </w:t>
      </w:r>
    </w:p>
    <w:p w14:paraId="59780904" w14:textId="77777777" w:rsidR="00F07EC0" w:rsidRDefault="005D0323">
      <w:pPr>
        <w:spacing w:after="0" w:line="600" w:lineRule="auto"/>
        <w:ind w:firstLine="720"/>
        <w:jc w:val="both"/>
        <w:rPr>
          <w:rFonts w:eastAsia="Times New Roman"/>
          <w:szCs w:val="24"/>
        </w:rPr>
      </w:pPr>
      <w:r>
        <w:rPr>
          <w:rFonts w:eastAsia="Times New Roman"/>
          <w:szCs w:val="24"/>
        </w:rPr>
        <w:t>Μακάρι τα πράγματα να ήταν τόσο απλά. Ο χρόνος αυξά</w:t>
      </w:r>
      <w:r>
        <w:rPr>
          <w:rFonts w:eastAsia="Times New Roman"/>
          <w:szCs w:val="24"/>
        </w:rPr>
        <w:t xml:space="preserve">νεται, δεν μειώνεται. Το είπε η ίδια η κυρία Υπουργός και στην </w:t>
      </w:r>
      <w:r>
        <w:rPr>
          <w:rFonts w:eastAsia="Times New Roman"/>
          <w:szCs w:val="24"/>
        </w:rPr>
        <w:t>ε</w:t>
      </w:r>
      <w:r>
        <w:rPr>
          <w:rFonts w:eastAsia="Times New Roman"/>
          <w:szCs w:val="24"/>
        </w:rPr>
        <w:t xml:space="preserve">πιτροπή. Τρεις έλεγχοι, σε τρία στάδια, από ένα τρίμηνο ο καθένας. Άρα, σίγουρα εννιά μήνες, αντί για τους έξι μήνες που υπήρχαν </w:t>
      </w:r>
      <w:r>
        <w:rPr>
          <w:rFonts w:eastAsia="Times New Roman"/>
          <w:szCs w:val="24"/>
        </w:rPr>
        <w:lastRenderedPageBreak/>
        <w:t xml:space="preserve">στο </w:t>
      </w:r>
      <w:proofErr w:type="spellStart"/>
      <w:r>
        <w:rPr>
          <w:rFonts w:eastAsia="Times New Roman"/>
          <w:szCs w:val="24"/>
        </w:rPr>
        <w:t>προϊσχύον</w:t>
      </w:r>
      <w:proofErr w:type="spellEnd"/>
      <w:r>
        <w:rPr>
          <w:rFonts w:eastAsia="Times New Roman"/>
          <w:szCs w:val="24"/>
        </w:rPr>
        <w:t xml:space="preserve"> καθεστώς. Αυτό δεν είναι απαραίτητα πρόβλημα, με </w:t>
      </w:r>
      <w:r>
        <w:rPr>
          <w:rFonts w:eastAsia="Times New Roman"/>
          <w:szCs w:val="24"/>
        </w:rPr>
        <w:t xml:space="preserve">την έννοια ότι κύριο μέλημα είναι το συμφέρον του παιδιού, να διασφαλιστεί ότι το νέο περιβάλλον θα προσφέρει την ηρεμία, την αγκαλιά και την κανονικότητα που έχει στερηθεί. Μην λέμε, όμως, ψέματα στον κόσμο ότι θα μειωθεί ο χρόνος. </w:t>
      </w:r>
    </w:p>
    <w:p w14:paraId="59780905" w14:textId="77777777" w:rsidR="00F07EC0" w:rsidRDefault="005D0323">
      <w:pPr>
        <w:spacing w:after="0" w:line="600" w:lineRule="auto"/>
        <w:ind w:firstLine="720"/>
        <w:jc w:val="both"/>
        <w:rPr>
          <w:rFonts w:eastAsia="Times New Roman"/>
          <w:szCs w:val="24"/>
        </w:rPr>
      </w:pPr>
      <w:r>
        <w:rPr>
          <w:rFonts w:eastAsia="Times New Roman"/>
          <w:szCs w:val="24"/>
        </w:rPr>
        <w:t xml:space="preserve">Όσο για την υιοθεσία, </w:t>
      </w:r>
      <w:r>
        <w:rPr>
          <w:rFonts w:eastAsia="Times New Roman"/>
          <w:szCs w:val="24"/>
        </w:rPr>
        <w:t>σε αφιέρωμα ενημερωτικής ιστοσελίδας για τα θέματα αναδοχής και υιοθεσίας πριν έναν χρόνο, φιλοξενούνται δηλώσεις εκπροσώπων αρμοδίων φορέων για την υιοθεσία όπου αναφέρουν ότι υπάρχουν ήδη ζευγάρια σε αναμονή για τα επόμενα τέσσερα χρόνια. Τελικά, πού οφε</w:t>
      </w:r>
      <w:r>
        <w:rPr>
          <w:rFonts w:eastAsia="Times New Roman"/>
          <w:szCs w:val="24"/>
        </w:rPr>
        <w:t>ίλεται η πολυετής αναμονή; Είναι θέμα γραφειοκρατίας; Είναι θέμα δικαστικών διαδικασιών; Είναι θέμα έλλειψης παιδιών που είναι διαθέσιμα για υιοθεσία; Αυτά πρέπει να τα εξηγήσουμε στον κόσμο κι όχι για μικροκομματικά οφέλη να παριστάνουμε ότι αντιμετωπίζον</w:t>
      </w:r>
      <w:r>
        <w:rPr>
          <w:rFonts w:eastAsia="Times New Roman"/>
          <w:szCs w:val="24"/>
        </w:rPr>
        <w:t>ται όλα τα προβλήματα.</w:t>
      </w:r>
    </w:p>
    <w:p w14:paraId="59780906" w14:textId="77777777" w:rsidR="00F07EC0" w:rsidRDefault="005D0323">
      <w:pPr>
        <w:spacing w:after="0" w:line="600" w:lineRule="auto"/>
        <w:ind w:firstLine="720"/>
        <w:jc w:val="both"/>
        <w:rPr>
          <w:rFonts w:eastAsia="Times New Roman"/>
          <w:szCs w:val="24"/>
        </w:rPr>
      </w:pPr>
      <w:r>
        <w:rPr>
          <w:rFonts w:eastAsia="Times New Roman"/>
          <w:szCs w:val="24"/>
        </w:rPr>
        <w:t xml:space="preserve">Η διαδικασία της αναδοχής και υιοθεσίας δεν είναι διαγωνισμός με τις άλλες χώρες για να βελτιώσουμε τις στατιστικές. Έχει απαιτήσεις και δυσκολίες που δεν πρέπει να </w:t>
      </w:r>
      <w:r>
        <w:rPr>
          <w:rFonts w:eastAsia="Times New Roman"/>
          <w:szCs w:val="24"/>
        </w:rPr>
        <w:lastRenderedPageBreak/>
        <w:t>περνούν στα ψιλά γράμματα. Εδώ, ακριβώς, ανήκει και η προβληματική π</w:t>
      </w:r>
      <w:r>
        <w:rPr>
          <w:rFonts w:eastAsia="Times New Roman"/>
          <w:szCs w:val="24"/>
        </w:rPr>
        <w:t xml:space="preserve">ου αναπτύξαμε στην </w:t>
      </w:r>
      <w:r>
        <w:rPr>
          <w:rFonts w:eastAsia="Times New Roman"/>
          <w:szCs w:val="24"/>
        </w:rPr>
        <w:t>ε</w:t>
      </w:r>
      <w:r>
        <w:rPr>
          <w:rFonts w:eastAsia="Times New Roman"/>
          <w:szCs w:val="24"/>
        </w:rPr>
        <w:t>πιτροπή, σχετικά με το σύστημα δικαστικής προστασίας των ανηλίκων. Οι καθυστερήσεις για την ολοκλήρωση των υιοθεσιών είναι μεγάλες. Οι ίδιοι οι δικαστές και οι εισαγγελείς έχουν μιλήσει για τα μεγάλα προβλήματα που υπάρχουν στο θέμα της</w:t>
      </w:r>
      <w:r>
        <w:rPr>
          <w:rFonts w:eastAsia="Times New Roman"/>
          <w:szCs w:val="24"/>
        </w:rPr>
        <w:t xml:space="preserve"> επιτροπείας και την αδυναμία τους να διαχειριστούν τον τεράστιο όγκο των υιοθεσιών. Τα ιδρύματα μας μίλησαν για τις καθυστερήσεις που αντιμετωπίζουν για να πάρουν μία απλή ληξιαρχική πράξη για ένα από τα παιδιά που φροντίζουν. </w:t>
      </w:r>
    </w:p>
    <w:p w14:paraId="59780907" w14:textId="77777777" w:rsidR="00F07EC0" w:rsidRDefault="005D0323">
      <w:pPr>
        <w:spacing w:after="0" w:line="600" w:lineRule="auto"/>
        <w:ind w:firstLine="720"/>
        <w:jc w:val="both"/>
        <w:rPr>
          <w:rFonts w:eastAsia="Times New Roman"/>
          <w:szCs w:val="24"/>
        </w:rPr>
      </w:pPr>
      <w:r>
        <w:rPr>
          <w:rFonts w:eastAsia="Times New Roman"/>
          <w:szCs w:val="24"/>
        </w:rPr>
        <w:t>«Το θέμα δεν αγγίζεται λόγω</w:t>
      </w:r>
      <w:r>
        <w:rPr>
          <w:rFonts w:eastAsia="Times New Roman"/>
          <w:szCs w:val="24"/>
        </w:rPr>
        <w:t xml:space="preserve"> αρμοδιότητας», μας είπατε. Βέβαια, μέσα σε δεκαοκτώ μήνες θα μπορούσατε να είχατε προχωρήσει σε μία ολοκληρωμένη παρέμβαση, σε συνεργασία, βέβαια, με το Υπουργείο Δικαιοσύνης. </w:t>
      </w:r>
    </w:p>
    <w:p w14:paraId="59780908" w14:textId="77777777" w:rsidR="00F07EC0" w:rsidRDefault="005D0323">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θέλω να επαναλάβω κι από αυτό εδώ το Βήμα, με την ελπίδα ν</w:t>
      </w:r>
      <w:r>
        <w:rPr>
          <w:rFonts w:eastAsia="Times New Roman"/>
          <w:szCs w:val="24"/>
        </w:rPr>
        <w:t xml:space="preserve">α ακούσει και ο Υπουργός Δικαιοσύνης, ότι πρέπει άμεσα να δούμε τα ζητήματα </w:t>
      </w:r>
      <w:r>
        <w:rPr>
          <w:rFonts w:eastAsia="Times New Roman"/>
          <w:szCs w:val="24"/>
        </w:rPr>
        <w:lastRenderedPageBreak/>
        <w:t>που έχουν να κάνουν είτε με την ίδρυση οικογενειακών δικαστηρίων που θα προχωρούν πιο γρήγορα και με μεγαλύτερη ειδίκευση τις διαδικασίες που έχουν να κάνουν με παιδιά, είτε με την</w:t>
      </w:r>
      <w:r>
        <w:rPr>
          <w:rFonts w:eastAsia="Times New Roman"/>
          <w:szCs w:val="24"/>
        </w:rPr>
        <w:t xml:space="preserve"> ενίσχυση των δικαστικών υπηρεσιών προστασίας των ανηλίκων.     </w:t>
      </w:r>
    </w:p>
    <w:p w14:paraId="59780909" w14:textId="77777777" w:rsidR="00F07EC0" w:rsidRDefault="005D0323">
      <w:pPr>
        <w:spacing w:after="0" w:line="600" w:lineRule="auto"/>
        <w:ind w:firstLine="720"/>
        <w:jc w:val="both"/>
        <w:rPr>
          <w:rFonts w:eastAsia="Times New Roman"/>
          <w:szCs w:val="24"/>
        </w:rPr>
      </w:pPr>
      <w:r>
        <w:rPr>
          <w:rFonts w:eastAsia="Times New Roman"/>
          <w:szCs w:val="24"/>
        </w:rPr>
        <w:t>Τέλος, θα αναφερθώ και στο ζήτημα της επέκτασης της αναδοχής και στα ζευγάρια με σύμφωνο συμβίωσης, επομένως και στα ομόφυλα ζευγάρια. Το θέμα είναι περίπλοκο και αφορά των ψυχισμό των παιδιώ</w:t>
      </w:r>
      <w:r>
        <w:rPr>
          <w:rFonts w:eastAsia="Times New Roman"/>
          <w:szCs w:val="24"/>
        </w:rPr>
        <w:t xml:space="preserve">ν. Η ίδια η πραγματικότητα είναι περίπλοκη και πρέπει πρώτα να την καταλάβουμε. Για παράδειγμα, το συμφέρον του παιδιού εξυπηρετείται όταν το παιδί είναι </w:t>
      </w:r>
      <w:proofErr w:type="spellStart"/>
      <w:r>
        <w:rPr>
          <w:rFonts w:eastAsia="Times New Roman"/>
          <w:szCs w:val="24"/>
        </w:rPr>
        <w:t>παραμελημένο</w:t>
      </w:r>
      <w:proofErr w:type="spellEnd"/>
      <w:r>
        <w:rPr>
          <w:rFonts w:eastAsia="Times New Roman"/>
          <w:szCs w:val="24"/>
        </w:rPr>
        <w:t xml:space="preserve"> μέσα σε ένα ετερόφυλο ζευγάρι και ποιος θα το διαπιστώσει; Επίσης μπορεί να είναι στη φρο</w:t>
      </w:r>
      <w:r>
        <w:rPr>
          <w:rFonts w:eastAsia="Times New Roman"/>
          <w:szCs w:val="24"/>
        </w:rPr>
        <w:t xml:space="preserve">ντίδα ενός ομόφυλου ζευγαριού και λόγω ενός εξωτερικού περιβάλλοντος, δύσπιστου και επιφυλακτικού, το παιδί να είναι δυστυχισμένο, όσα «ναι» ή «όχι» και να πούμε, εμείς ή ο νόμος. </w:t>
      </w:r>
    </w:p>
    <w:p w14:paraId="5978090A" w14:textId="77777777" w:rsidR="00F07EC0" w:rsidRDefault="005D0323">
      <w:pPr>
        <w:spacing w:after="0" w:line="600" w:lineRule="auto"/>
        <w:ind w:firstLine="720"/>
        <w:jc w:val="both"/>
        <w:rPr>
          <w:rFonts w:eastAsia="Times New Roman"/>
          <w:szCs w:val="24"/>
        </w:rPr>
      </w:pPr>
      <w:r>
        <w:rPr>
          <w:rFonts w:eastAsia="Times New Roman"/>
          <w:szCs w:val="24"/>
        </w:rPr>
        <w:t xml:space="preserve">Μακριά από ακρότητες, κοιτάμε το συμφέρον του παιδιού και είναι κρίσιμο σε </w:t>
      </w:r>
      <w:r>
        <w:rPr>
          <w:rFonts w:eastAsia="Times New Roman"/>
          <w:szCs w:val="24"/>
        </w:rPr>
        <w:t xml:space="preserve">ποιον κοινωνικό περίγυρο και σε ποιο πλαίσιο τοποθετείται. Ακόμα και στην Αμερική τα πράγματα είναι πολύ διαφορετικά από πολιτεία σε πολιτεία.  </w:t>
      </w:r>
    </w:p>
    <w:p w14:paraId="5978090B" w14:textId="77777777" w:rsidR="00F07EC0" w:rsidRDefault="005D0323">
      <w:pPr>
        <w:spacing w:after="0" w:line="600" w:lineRule="auto"/>
        <w:ind w:firstLine="720"/>
        <w:jc w:val="both"/>
        <w:rPr>
          <w:rFonts w:eastAsia="Times New Roman"/>
          <w:szCs w:val="24"/>
        </w:rPr>
      </w:pPr>
      <w:r>
        <w:rPr>
          <w:rFonts w:eastAsia="Times New Roman"/>
          <w:szCs w:val="24"/>
        </w:rPr>
        <w:lastRenderedPageBreak/>
        <w:t xml:space="preserve">Η Νέα Δημοκρατία επεσήμανε από την αρχή ότι δεν έχει προηγηθεί στην κοινωνία ο διάλογος αυτός που θα επιτρέψει </w:t>
      </w:r>
      <w:r>
        <w:rPr>
          <w:rFonts w:eastAsia="Times New Roman"/>
          <w:szCs w:val="24"/>
        </w:rPr>
        <w:t>να ανοίξει ένα τέτοιο ζήτημα. Αυτό δεν είναι πρόσχημα. Η πλειοψηφία του κόσμου θεωρεί ακόμη και σήμερα ότι μιλάμε για υιοθεσία και δεν έχει καταλάβει τη διαφορά μεταξύ της υιοθεσίας και της αναδοχής. Οι αντιδράσεις που υπάρχουν μέσα στα κόμματα, αντανακλού</w:t>
      </w:r>
      <w:r>
        <w:rPr>
          <w:rFonts w:eastAsia="Times New Roman"/>
          <w:szCs w:val="24"/>
        </w:rPr>
        <w:t xml:space="preserve">ν και τις αντιδράσεις μέσα στην κοινωνία. </w:t>
      </w:r>
    </w:p>
    <w:p w14:paraId="5978090C" w14:textId="77777777" w:rsidR="00F07EC0" w:rsidRDefault="005D0323">
      <w:pPr>
        <w:spacing w:after="0" w:line="600" w:lineRule="auto"/>
        <w:ind w:firstLine="720"/>
        <w:jc w:val="both"/>
        <w:rPr>
          <w:rFonts w:eastAsia="Times New Roman"/>
          <w:szCs w:val="24"/>
        </w:rPr>
      </w:pPr>
      <w:r>
        <w:rPr>
          <w:rFonts w:eastAsia="Times New Roman"/>
          <w:szCs w:val="24"/>
        </w:rPr>
        <w:t>Πέρα από το θέμα της ετοιμότητας της κοινωνίας, πώς θα γίνει μία τέτοια κίνηση, τη στιγμή που η Κυβέρνηση, μέσα από το νομοσχέδιο, παραδέχεται ότι οι αρμόδιες κοινωνικές υπηρεσίες αδυνατούν να εκτελέσουν το έργο τ</w:t>
      </w:r>
      <w:r>
        <w:rPr>
          <w:rFonts w:eastAsia="Times New Roman"/>
          <w:szCs w:val="24"/>
        </w:rPr>
        <w:t xml:space="preserve">ους; Με ένα τέτοιο σύστημα που καταρρέει, ποιος θα προσφέρει τη στήριξη που ίσως χρειαστεί σε τέτοιες περιπτώσεις απέναντι σε μία δύσπιστη και επιφυλακτική κοινωνία; </w:t>
      </w:r>
    </w:p>
    <w:p w14:paraId="5978090D" w14:textId="77777777" w:rsidR="00F07EC0" w:rsidRDefault="005D0323">
      <w:pPr>
        <w:spacing w:after="0" w:line="600" w:lineRule="auto"/>
        <w:ind w:firstLine="720"/>
        <w:jc w:val="both"/>
        <w:rPr>
          <w:rFonts w:eastAsia="Times New Roman"/>
          <w:szCs w:val="24"/>
        </w:rPr>
      </w:pPr>
      <w:r w:rsidRPr="00404E28">
        <w:rPr>
          <w:rFonts w:eastAsia="Times New Roman"/>
          <w:szCs w:val="24"/>
        </w:rPr>
        <w:t xml:space="preserve">(Στο σημείο αυτό κτυπάει το κουδούνι λήξεως του χρόνου ομιλίας </w:t>
      </w:r>
      <w:r>
        <w:rPr>
          <w:rFonts w:eastAsia="Times New Roman"/>
          <w:szCs w:val="24"/>
        </w:rPr>
        <w:t>της κυρίας</w:t>
      </w:r>
      <w:r w:rsidRPr="00404E28">
        <w:rPr>
          <w:rFonts w:eastAsia="Times New Roman"/>
          <w:szCs w:val="24"/>
        </w:rPr>
        <w:t xml:space="preserve"> Βουλευτ</w:t>
      </w:r>
      <w:r>
        <w:rPr>
          <w:rFonts w:eastAsia="Times New Roman"/>
          <w:szCs w:val="24"/>
        </w:rPr>
        <w:t>ού</w:t>
      </w:r>
      <w:r w:rsidRPr="00404E28">
        <w:rPr>
          <w:rFonts w:eastAsia="Times New Roman"/>
          <w:szCs w:val="24"/>
        </w:rPr>
        <w:t>)</w:t>
      </w:r>
    </w:p>
    <w:p w14:paraId="5978090E" w14:textId="77777777" w:rsidR="00F07EC0" w:rsidRDefault="005D0323">
      <w:pPr>
        <w:spacing w:after="0" w:line="600" w:lineRule="auto"/>
        <w:ind w:firstLine="720"/>
        <w:jc w:val="both"/>
        <w:rPr>
          <w:rFonts w:eastAsia="Times New Roman"/>
          <w:szCs w:val="24"/>
        </w:rPr>
      </w:pPr>
      <w:r>
        <w:rPr>
          <w:rFonts w:eastAsia="Times New Roman"/>
          <w:szCs w:val="24"/>
        </w:rPr>
        <w:t>Θα π</w:t>
      </w:r>
      <w:r>
        <w:rPr>
          <w:rFonts w:eastAsia="Times New Roman"/>
          <w:szCs w:val="24"/>
        </w:rPr>
        <w:t xml:space="preserve">άρω και χρόνο από τη δευτερολογία μου, κύριε Πρόεδρε. </w:t>
      </w:r>
    </w:p>
    <w:p w14:paraId="5978090F" w14:textId="77777777" w:rsidR="00F07EC0" w:rsidRDefault="005D0323">
      <w:pPr>
        <w:spacing w:after="0" w:line="600" w:lineRule="auto"/>
        <w:ind w:firstLine="720"/>
        <w:jc w:val="both"/>
        <w:rPr>
          <w:rFonts w:eastAsia="Times New Roman"/>
          <w:szCs w:val="24"/>
        </w:rPr>
      </w:pPr>
      <w:r>
        <w:rPr>
          <w:rFonts w:eastAsia="Times New Roman"/>
          <w:szCs w:val="24"/>
        </w:rPr>
        <w:lastRenderedPageBreak/>
        <w:t>Σε ευρωπαϊκό, θεσμικό επίπεδο τίθεται, όμως, και το ζήτημα της προστασίας των δικαιωμάτων, όπως αυτά έχουν αποτυπωθεί στην ΕΣΔΑ και αποκρυσταλλώνονται διαρκώς μέσα από τη νομολογία του Ευρωπαϊκού Δικασ</w:t>
      </w:r>
      <w:r>
        <w:rPr>
          <w:rFonts w:eastAsia="Times New Roman"/>
          <w:szCs w:val="24"/>
        </w:rPr>
        <w:t xml:space="preserve">τηρίου. </w:t>
      </w:r>
    </w:p>
    <w:p w14:paraId="59780910" w14:textId="77777777" w:rsidR="00F07EC0" w:rsidRDefault="005D0323">
      <w:pPr>
        <w:spacing w:after="0" w:line="600" w:lineRule="auto"/>
        <w:ind w:firstLine="720"/>
        <w:jc w:val="both"/>
        <w:rPr>
          <w:rFonts w:eastAsia="Times New Roman"/>
          <w:b/>
          <w:szCs w:val="24"/>
        </w:rPr>
      </w:pPr>
      <w:r>
        <w:rPr>
          <w:rFonts w:eastAsia="Times New Roman"/>
          <w:szCs w:val="24"/>
        </w:rPr>
        <w:t>Το ζήτημα, λοιπόν, είναι σημαντικό και πολυσύνθετο και δεν προσφέρεται για πολιτική εκμετάλλευση. Το θέμα εδώ δεν είναι να καταθέσουμε τα διαπιστευτήριά μας, πόσο προοδευτικά ή συντηρητικά είναι, ούτε είναι θέμα γραμμής, να έχουμε, δηλαδή, μία από</w:t>
      </w:r>
      <w:r>
        <w:rPr>
          <w:rFonts w:eastAsia="Times New Roman"/>
          <w:szCs w:val="24"/>
        </w:rPr>
        <w:t xml:space="preserve">λυτη άποψη.                    </w:t>
      </w:r>
    </w:p>
    <w:p w14:paraId="5978091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να μπορεί ένα παιδί, που ήδη έχει περάσει πολλά για να βρεθεί στην προσωρινή κατάσταση της αναδοχής, να έχει όσο το δυνατόν πιο ήρεμη και κανονική ζωή και να μην ζήσει νέες ματαιώσεις. </w:t>
      </w:r>
    </w:p>
    <w:p w14:paraId="5978091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Σε κάθε περίπτωση, αυτή είναι η άποψη της Νέας Δημοκρατίας και τίθεται στην κρίση του κόσμου. Είναι, όμως, τουλάχιστον υποκριτικό να κουνάτε το δάχτυλο εσείς και στη Νέα Δημοκρατία και στην κοινωνία, αντί να κουνήσετε το δάχτυλο στους εταίρους σας και στου</w:t>
      </w:r>
      <w:r>
        <w:rPr>
          <w:rFonts w:eastAsia="Times New Roman" w:cs="Times New Roman"/>
          <w:szCs w:val="24"/>
        </w:rPr>
        <w:t>ς ίδιους τους Βουλευτές σας.</w:t>
      </w:r>
    </w:p>
    <w:p w14:paraId="5978091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κόσμος έχει καταλάβει πώς όλα αυτά δεν γίνονται στο όνομα κάποιας ιδεολογίας, κανενός προοδευτισμού,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μιάς</w:t>
      </w:r>
      <w:proofErr w:type="spellEnd"/>
      <w:r>
        <w:rPr>
          <w:rFonts w:eastAsia="Times New Roman" w:cs="Times New Roman"/>
          <w:szCs w:val="24"/>
        </w:rPr>
        <w:t xml:space="preserve"> δήθεν προστασίας των δικαιωμάτων. Γιατί εάν η πρόθεση ήταν να γίνει μια ουσιαστική συζήτηση, θα είχατε φροντίσει -όπ</w:t>
      </w:r>
      <w:r>
        <w:rPr>
          <w:rFonts w:eastAsia="Times New Roman" w:cs="Times New Roman"/>
          <w:szCs w:val="24"/>
        </w:rPr>
        <w:t xml:space="preserve">ως είπα και στην αρχή- να καλλιεργήσετε αυτή τη συναίνεση. Αυτά τα ζητήματα δεν λύνονται με μία διαβούλευση των δύο εβδομάδων, ούτε σε τρεις επιτροπές. </w:t>
      </w:r>
    </w:p>
    <w:p w14:paraId="5978091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Συνολικά τα περισσότερα απ’ όσα αναφέρονται στο νομοσχέδιο, είναι προφανή και όχι πρωτοφανή. Δεν εισάγε</w:t>
      </w:r>
      <w:r>
        <w:rPr>
          <w:rFonts w:eastAsia="Times New Roman" w:cs="Times New Roman"/>
          <w:szCs w:val="24"/>
        </w:rPr>
        <w:t>ται κάποια μεγάλη μεταρρυθμιστική τομή, αλλά επιχειρούνται διορθώσεις σε θεσμούς που βρήκατε ως παρακαταθήκη από προηγούμενες κυβερνήσεις. Είχατε τη δυνατότητα τα τελευταία τρία χρόνια να έχετε λύσει πολλά από τα θέματα με διοικητικές παρεμβάσεις, αλλά δεν</w:t>
      </w:r>
      <w:r>
        <w:rPr>
          <w:rFonts w:eastAsia="Times New Roman" w:cs="Times New Roman"/>
          <w:szCs w:val="24"/>
        </w:rPr>
        <w:t xml:space="preserve"> το κάνατε.</w:t>
      </w:r>
    </w:p>
    <w:p w14:paraId="5978091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Για τη Νέα Δημοκρατία πρωταρχικό μέλημα είναι να διασφαλίζεται το βέλτιστο συμφέρον του παιδιού με τη λειτουργία ενός αποτελεσματικού συστήματος, που με ταχύτητα και με ευαισθησία θα φροντίσει ώστε κάθε παιδί να βρίσκει μία οικογένεια είτε </w:t>
      </w:r>
      <w:r>
        <w:rPr>
          <w:rFonts w:eastAsia="Times New Roman" w:cs="Times New Roman"/>
          <w:szCs w:val="24"/>
        </w:rPr>
        <w:lastRenderedPageBreak/>
        <w:t>προσ</w:t>
      </w:r>
      <w:r>
        <w:rPr>
          <w:rFonts w:eastAsia="Times New Roman" w:cs="Times New Roman"/>
          <w:szCs w:val="24"/>
        </w:rPr>
        <w:t xml:space="preserve">ωρινά είτε για πάντα, μία οικογένεια που θα του επιτρέψει να προχωρήσει και να αναπτυχθεί χωρίς τεχνητά μειονεκτήματα. </w:t>
      </w:r>
    </w:p>
    <w:p w14:paraId="5978091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Συνολικά, παρά τις αδυναμίες, η Νέα Δημοκρατία είναι υπέρ επί της αρχής του νομοσχεδίου για την αναδοχή και αυτό διότι το νομοσχέδιο καλ</w:t>
      </w:r>
      <w:r>
        <w:rPr>
          <w:rFonts w:eastAsia="Times New Roman" w:cs="Times New Roman"/>
          <w:szCs w:val="24"/>
        </w:rPr>
        <w:t xml:space="preserve">ύπτει, έστω και με καθυστέρηση, σε πολύ μεγάλο βαθμό τις προτάσεις μας για την αναδοχή του Ιουλίου του 2016. Και πρέπει όλοι μαζί, για το χατίρι των παιδιών, να συμβάλλουμε ώστε ο νόμος να μπορέσει να λειτουργήσει στην ουσία του. </w:t>
      </w:r>
    </w:p>
    <w:p w14:paraId="5978091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Διατηρούμε, βέβαια, κάποι</w:t>
      </w:r>
      <w:r>
        <w:rPr>
          <w:rFonts w:eastAsia="Times New Roman" w:cs="Times New Roman"/>
          <w:szCs w:val="24"/>
        </w:rPr>
        <w:t xml:space="preserve">ες επιφυλάξεις για τα θέματα που σας προανέφερα και περιμένουμε να δούμε τυχόν αλλαγές στην πορεία της συζήτησης. </w:t>
      </w:r>
    </w:p>
    <w:p w14:paraId="5978091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780919" w14:textId="77777777" w:rsidR="00F07EC0" w:rsidRDefault="005D0323">
      <w:pPr>
        <w:spacing w:after="0" w:line="600" w:lineRule="auto"/>
        <w:ind w:firstLine="720"/>
        <w:jc w:val="center"/>
        <w:rPr>
          <w:rFonts w:eastAsia="Times New Roman" w:cs="Times New Roman"/>
          <w:szCs w:val="24"/>
        </w:rPr>
      </w:pPr>
      <w:r w:rsidRPr="007207BF">
        <w:rPr>
          <w:rFonts w:eastAsia="Times New Roman"/>
          <w:bCs/>
          <w:szCs w:val="24"/>
        </w:rPr>
        <w:t>(Χειροκροτήματα από την πτέρυγα</w:t>
      </w:r>
      <w:r>
        <w:rPr>
          <w:rFonts w:eastAsia="Times New Roman"/>
          <w:bCs/>
          <w:szCs w:val="24"/>
        </w:rPr>
        <w:t xml:space="preserve"> </w:t>
      </w:r>
      <w:r w:rsidRPr="003E6473">
        <w:rPr>
          <w:rFonts w:eastAsia="Times New Roman"/>
          <w:bCs/>
          <w:szCs w:val="24"/>
        </w:rPr>
        <w:t>της Νέας Δημοκρατίας)</w:t>
      </w:r>
    </w:p>
    <w:p w14:paraId="5978091A" w14:textId="77777777" w:rsidR="00F07EC0" w:rsidRDefault="005D0323">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Τον λόγο έχει η κ</w:t>
      </w:r>
      <w:r>
        <w:rPr>
          <w:rFonts w:eastAsia="Times New Roman"/>
          <w:bCs/>
          <w:szCs w:val="24"/>
        </w:rPr>
        <w:t xml:space="preserve">. </w:t>
      </w:r>
      <w:proofErr w:type="spellStart"/>
      <w:r>
        <w:rPr>
          <w:rFonts w:eastAsia="Times New Roman"/>
          <w:bCs/>
          <w:szCs w:val="24"/>
        </w:rPr>
        <w:t>Χριστοφιλοπούλου</w:t>
      </w:r>
      <w:proofErr w:type="spellEnd"/>
      <w:r>
        <w:rPr>
          <w:rFonts w:eastAsia="Times New Roman"/>
          <w:bCs/>
          <w:szCs w:val="24"/>
        </w:rPr>
        <w:t>.</w:t>
      </w:r>
    </w:p>
    <w:p w14:paraId="5978091B" w14:textId="77777777" w:rsidR="00F07EC0" w:rsidRDefault="005D0323">
      <w:pPr>
        <w:spacing w:after="0" w:line="600" w:lineRule="auto"/>
        <w:ind w:firstLine="720"/>
        <w:jc w:val="both"/>
        <w:rPr>
          <w:rFonts w:eastAsia="Times New Roman"/>
          <w:bCs/>
          <w:szCs w:val="24"/>
        </w:rPr>
      </w:pPr>
      <w:r w:rsidRPr="00FF73A2">
        <w:rPr>
          <w:rFonts w:eastAsia="Times New Roman"/>
          <w:b/>
          <w:bCs/>
          <w:szCs w:val="24"/>
        </w:rPr>
        <w:t xml:space="preserve">ΠΑΡΑΣΚΕΥΗ ΧΡΙΣΤΟΦΙΛΟΠΟΥΛΟΥ: </w:t>
      </w:r>
      <w:r>
        <w:rPr>
          <w:rFonts w:eastAsia="Times New Roman"/>
          <w:bCs/>
          <w:szCs w:val="24"/>
        </w:rPr>
        <w:t>Ευχαριστώ, κύριε Πρόεδρε.</w:t>
      </w:r>
    </w:p>
    <w:p w14:paraId="5978091C" w14:textId="77777777" w:rsidR="00F07EC0" w:rsidRDefault="005D0323">
      <w:pPr>
        <w:spacing w:after="0" w:line="600" w:lineRule="auto"/>
        <w:ind w:firstLine="720"/>
        <w:jc w:val="both"/>
        <w:rPr>
          <w:rFonts w:eastAsia="Times New Roman"/>
          <w:bCs/>
          <w:szCs w:val="24"/>
        </w:rPr>
      </w:pPr>
      <w:r>
        <w:rPr>
          <w:rFonts w:eastAsia="Times New Roman"/>
          <w:bCs/>
          <w:szCs w:val="24"/>
        </w:rPr>
        <w:lastRenderedPageBreak/>
        <w:t>Κυρίες και κύριοι συνάδελφοι, συζητώντας σήμερα για ένα νομοσχέδιο που αφορά ζητήματα αναδοχής και υιοθεσίας, πρέπει πρώτα να σκεφτούμε ότι το νομοσχέδιο αυτό πρέπει να ενώσει πολλές πτέρυγες της Βουλής</w:t>
      </w:r>
      <w:r>
        <w:rPr>
          <w:rFonts w:eastAsia="Times New Roman"/>
          <w:bCs/>
          <w:szCs w:val="24"/>
        </w:rPr>
        <w:t xml:space="preserve"> προς το συμφέρον κυρίως των παιδιών μας, προς τα δικαιώματα των παιδιών μας που πρέπει να προτάσσονται και ιδιαίτερα για εκείνες τις παιδικές ψυχές που βρίσκονται μακριά από τη βιολογική τους οικογένεια -γιατί δεν μπορούν να είναι μαζί της για πάρα πολλού</w:t>
      </w:r>
      <w:r>
        <w:rPr>
          <w:rFonts w:eastAsia="Times New Roman"/>
          <w:bCs/>
          <w:szCs w:val="24"/>
        </w:rPr>
        <w:t>ς λόγους- και που στερούνται τη στοργή και τη φροντίδα που θα έπρεπε να έχει κάθε παιδί.</w:t>
      </w:r>
    </w:p>
    <w:p w14:paraId="5978091D" w14:textId="77777777" w:rsidR="00F07EC0" w:rsidRDefault="005D0323">
      <w:pPr>
        <w:spacing w:after="0" w:line="600" w:lineRule="auto"/>
        <w:ind w:firstLine="720"/>
        <w:jc w:val="both"/>
        <w:rPr>
          <w:rFonts w:eastAsia="Times New Roman"/>
          <w:bCs/>
          <w:szCs w:val="24"/>
        </w:rPr>
      </w:pPr>
      <w:r>
        <w:rPr>
          <w:rFonts w:eastAsia="Times New Roman"/>
          <w:bCs/>
          <w:szCs w:val="24"/>
        </w:rPr>
        <w:t>Γι’ αυτό εμείς στη Δημοκρατική Συμπαράταξη σε όλη τη διαδικασία επεξεργασίας του νομοσχεδίου προτάξαμε αυτό το συμφέρον. Και προτάξαμε τα δικαιώματα των παιδιών πέρα α</w:t>
      </w:r>
      <w:r>
        <w:rPr>
          <w:rFonts w:eastAsia="Times New Roman"/>
          <w:bCs/>
          <w:szCs w:val="24"/>
        </w:rPr>
        <w:t>πό κάθε άλλου είδους ανθρώπινα δικαιώματα, τα οποία -όπως θα δείτε- και σεβόμαστε και προασπίζουμε.</w:t>
      </w:r>
    </w:p>
    <w:p w14:paraId="5978091E" w14:textId="77777777" w:rsidR="00F07EC0" w:rsidRDefault="005D0323">
      <w:pPr>
        <w:spacing w:after="0" w:line="600" w:lineRule="auto"/>
        <w:ind w:firstLine="720"/>
        <w:jc w:val="both"/>
        <w:rPr>
          <w:rFonts w:eastAsia="Times New Roman" w:cs="Times New Roman"/>
          <w:szCs w:val="24"/>
        </w:rPr>
      </w:pPr>
      <w:r>
        <w:rPr>
          <w:rFonts w:eastAsia="Times New Roman"/>
          <w:bCs/>
          <w:szCs w:val="24"/>
        </w:rPr>
        <w:t xml:space="preserve">Και γι’ αυτό, παρά το γεγονός ότι το νομοσχέδιο δεν φέρνει την τομή την οποία θα θέλαμε, που τη συζητήσαμε και στην </w:t>
      </w:r>
      <w:r>
        <w:rPr>
          <w:rFonts w:eastAsia="Times New Roman"/>
          <w:bCs/>
          <w:szCs w:val="24"/>
        </w:rPr>
        <w:t>ε</w:t>
      </w:r>
      <w:r>
        <w:rPr>
          <w:rFonts w:eastAsia="Times New Roman"/>
          <w:bCs/>
          <w:szCs w:val="24"/>
        </w:rPr>
        <w:t>πιτροπή, που θα ήταν θεσμός του οικογεν</w:t>
      </w:r>
      <w:r>
        <w:rPr>
          <w:rFonts w:eastAsia="Times New Roman"/>
          <w:bCs/>
          <w:szCs w:val="24"/>
        </w:rPr>
        <w:t xml:space="preserve">ειακού </w:t>
      </w:r>
      <w:r>
        <w:rPr>
          <w:rFonts w:eastAsia="Times New Roman"/>
          <w:bCs/>
          <w:szCs w:val="24"/>
        </w:rPr>
        <w:lastRenderedPageBreak/>
        <w:t>δικαστηρίου -και αναγνωρίζω, κυρία Υπουργέ ότι αυτό είναι συναρμοδιότητα με το Υπουργείο Δικαιοσύνης και ελπίζω με την σύμπραξη πολλών πολιτικών δυνάμεων να έρθει κάποια στιγμή και αυτό το νομοθέτημα που θα φέρει μεγάλη τομή στο ζήτημα της υιοθεσίας</w:t>
      </w:r>
      <w:r>
        <w:rPr>
          <w:rFonts w:eastAsia="Times New Roman"/>
          <w:bCs/>
          <w:szCs w:val="24"/>
        </w:rPr>
        <w:t>- στη Δημοκρατική Συμπαράταξη πιστεύουμε ότι στο νομοσχέδιο αυτό περιέχονται αρκετές θετικές διατάξεις που βοηθούν τόσο τον θεσμό της αναδοχής όσο και της υιοθεσίας προς την κατεύθυνση των δικαιωμάτων των παιδιών.</w:t>
      </w:r>
    </w:p>
    <w:p w14:paraId="5978091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εδώ εισαγωγικά, κυρίες και κύριοι συνά</w:t>
      </w:r>
      <w:r>
        <w:rPr>
          <w:rFonts w:eastAsia="Times New Roman" w:cs="Times New Roman"/>
          <w:szCs w:val="24"/>
        </w:rPr>
        <w:t>δελφοι, προς όσους από εμάς, σε όποια πτέρυγα της Βουλής και αν ανήκουν, μιλούν για θέματα ωριμότητας ή μη της κοινωνίας, θα ήθελα να θυμίσω τις μεγάλες τομές του 1982 στο οικογενειακό δίκαιο, όπως ο πολιτικός γάμος, η ισότητα των φύλων. Οι αλλαγές αυτές σ</w:t>
      </w:r>
      <w:r>
        <w:rPr>
          <w:rFonts w:eastAsia="Times New Roman" w:cs="Times New Roman"/>
          <w:szCs w:val="24"/>
        </w:rPr>
        <w:t xml:space="preserve">υντάραξαν τότε την κοινωνία και καθόλου αποδεκτές δεν ήταν από την κοινωνία. Σήμερα, όμως, είναι κεκτημένο από πολιτικές δυνάμεις που έστω δεν τις ψήφισαν. </w:t>
      </w:r>
    </w:p>
    <w:p w14:paraId="5978092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Αυτή η μεγάλη τομή του ΠΑΣΟΚ ακολουθήθηκε με μία τομή, επίσης, του νομοσχεδίου περί υιοθεσίας. Ήθελ</w:t>
      </w:r>
      <w:r>
        <w:rPr>
          <w:rFonts w:eastAsia="Times New Roman" w:cs="Times New Roman"/>
          <w:szCs w:val="24"/>
        </w:rPr>
        <w:t>α να το δω στην αιτιολογική. Δεν πειράζει, κυρία Υπουργέ, δεν το βάλατε. Είναι ο ν.2447/1996, ο οποίος έφερε θετικές τομές -νομίζω ότι και εσείς το παραδέχεστε- προς τον θεσμό της υιοθεσίας. Και προσέξτε, ο νόμος του 1996, πλην της έλλειψης του οικογενειακ</w:t>
      </w:r>
      <w:r>
        <w:rPr>
          <w:rFonts w:eastAsia="Times New Roman" w:cs="Times New Roman"/>
          <w:szCs w:val="24"/>
        </w:rPr>
        <w:t>ού δικαστηρίου που είναι το επόμενο, δεν έχει τόσες πολλές αδυναμίες στο κανονιστικό μέρος, αλλά στην εφαρμογή. Και κάποιες από τις ρυθμίσεις, έτσι όπως διαμορφώθηκαν, του παρόντος νομοσχεδίου βοηθούν στην επίσπευση. Και γι’ αυτό εμάς θα μας βρουν σύμφωνου</w:t>
      </w:r>
      <w:r>
        <w:rPr>
          <w:rFonts w:eastAsia="Times New Roman" w:cs="Times New Roman"/>
          <w:szCs w:val="24"/>
        </w:rPr>
        <w:t xml:space="preserve">ς ιδιαίτερα μετά τις αλλαγές που έκανε η κυρία Υπουργός και η Κυβέρνηση μετά την επεξεργασία στην </w:t>
      </w:r>
      <w:r>
        <w:rPr>
          <w:rFonts w:eastAsia="Times New Roman" w:cs="Times New Roman"/>
          <w:szCs w:val="24"/>
        </w:rPr>
        <w:t>ε</w:t>
      </w:r>
      <w:r>
        <w:rPr>
          <w:rFonts w:eastAsia="Times New Roman" w:cs="Times New Roman"/>
          <w:szCs w:val="24"/>
        </w:rPr>
        <w:t xml:space="preserve">πιτροπή. </w:t>
      </w:r>
    </w:p>
    <w:p w14:paraId="5978092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θέλω να ευχαριστήσω, γιατί οι προτάσεις της Δημοκρατικής Συμπαράταξης, σχεδόν καθολικά, έγιναν αποδεκτές. Διότι δεν είχαμε κανένα άλλο όφελος π</w:t>
      </w:r>
      <w:r>
        <w:rPr>
          <w:rFonts w:eastAsia="Times New Roman" w:cs="Times New Roman"/>
          <w:szCs w:val="24"/>
        </w:rPr>
        <w:t xml:space="preserve">αρά να βοηθήσουμε, έτσι ώστε να μην υπάρχουν παρεξηγήσεις και οι όποιες αλλαγές να υπηρετούν, όπως είπα, την </w:t>
      </w:r>
      <w:proofErr w:type="spellStart"/>
      <w:r>
        <w:rPr>
          <w:rFonts w:eastAsia="Times New Roman" w:cs="Times New Roman"/>
          <w:szCs w:val="24"/>
        </w:rPr>
        <w:t>αποϊδρυματοποίηση</w:t>
      </w:r>
      <w:proofErr w:type="spellEnd"/>
      <w:r>
        <w:rPr>
          <w:rFonts w:eastAsia="Times New Roman" w:cs="Times New Roman"/>
          <w:szCs w:val="24"/>
        </w:rPr>
        <w:t>, την ανάγκη του παιδιού να είναι κοντά στη βιολογική οικογένεια και, βεβαίως, τα συμφέροντά του.</w:t>
      </w:r>
    </w:p>
    <w:p w14:paraId="5978092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Και ξεκινώ, λέγοντας ότι στις θε</w:t>
      </w:r>
      <w:r>
        <w:rPr>
          <w:rFonts w:eastAsia="Times New Roman" w:cs="Times New Roman"/>
          <w:szCs w:val="24"/>
        </w:rPr>
        <w:t xml:space="preserve">τικές αυτές αλλαγές είναι πρώτα και κυρίαρχα, κυρίες και κύριοι συνάδελφοι, η αλλαγή του άρθρου 8. Διότι είχαμε επισημάνει και στην </w:t>
      </w:r>
      <w:r>
        <w:rPr>
          <w:rFonts w:eastAsia="Times New Roman" w:cs="Times New Roman"/>
          <w:szCs w:val="24"/>
        </w:rPr>
        <w:t>ε</w:t>
      </w:r>
      <w:r>
        <w:rPr>
          <w:rFonts w:eastAsia="Times New Roman" w:cs="Times New Roman"/>
          <w:szCs w:val="24"/>
        </w:rPr>
        <w:t>πιτροπή -και θέλω να πάρω ένα-δύο λεπτά για να το εξηγήσω- ότι όπως ήταν το παλιό προεδρικό διάταγμα, που έθετε την άκαμπτη</w:t>
      </w:r>
      <w:r>
        <w:rPr>
          <w:rFonts w:eastAsia="Times New Roman" w:cs="Times New Roman"/>
          <w:szCs w:val="24"/>
        </w:rPr>
        <w:t xml:space="preserve"> σειρά υποψηφιότητας αναδόχων γονέων, μπορούσε να δράσει στρεβλωτικά ακόμα και για τα συμφέροντα του ίδιου του παιδιού όταν έλεγε ο νόμος ότι πρώτα το ζευγάρι -προστέθηκε το σύμφωνο συμβίωσης εφόσον έγινε νόμος του κράτους και το ψηφίσαμε- και βεβαίως τα μ</w:t>
      </w:r>
      <w:r>
        <w:rPr>
          <w:rFonts w:eastAsia="Times New Roman" w:cs="Times New Roman"/>
          <w:szCs w:val="24"/>
        </w:rPr>
        <w:t xml:space="preserve">εμονωμένα άτομα. </w:t>
      </w:r>
    </w:p>
    <w:p w14:paraId="5978092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Όμως, αυτή η άκαμπτη σειρά ενείχε τον κίνδυνο να προταχθεί μία οικογένεια που δεν ήταν η οικογένεια που θα έπρεπε, δηλαδή η πιο στοργική, η οικογένεια που θα έδινε την προστασία και την αγάπη στο παιδί έναντι μιας άλλης οικογένειας ή ενός</w:t>
      </w:r>
      <w:r>
        <w:rPr>
          <w:rFonts w:eastAsia="Times New Roman" w:cs="Times New Roman"/>
          <w:szCs w:val="24"/>
        </w:rPr>
        <w:t xml:space="preserve"> μεμονωμένου ατόμου. Η τροποποίηση που έφερε η κ</w:t>
      </w:r>
      <w:r>
        <w:rPr>
          <w:rFonts w:eastAsia="Times New Roman" w:cs="Times New Roman"/>
          <w:szCs w:val="24"/>
        </w:rPr>
        <w:t>.</w:t>
      </w:r>
      <w:r>
        <w:rPr>
          <w:rFonts w:eastAsia="Times New Roman" w:cs="Times New Roman"/>
          <w:szCs w:val="24"/>
        </w:rPr>
        <w:t xml:space="preserve"> Φωτίου με βάση και τη δική μας τοποθέτηση, μας βρίσκει σύμφωνους. Γιατί αυτή τη στιγμή το άρθρο 8 τι λέει; Λέει ότι η </w:t>
      </w:r>
      <w:proofErr w:type="spellStart"/>
      <w:r>
        <w:rPr>
          <w:rFonts w:eastAsia="Times New Roman" w:cs="Times New Roman"/>
          <w:szCs w:val="24"/>
        </w:rPr>
        <w:t>καταλληλότητα</w:t>
      </w:r>
      <w:proofErr w:type="spellEnd"/>
      <w:r>
        <w:rPr>
          <w:rFonts w:eastAsia="Times New Roman" w:cs="Times New Roman"/>
          <w:szCs w:val="24"/>
        </w:rPr>
        <w:t xml:space="preserve"> στην αναδοχή είναι το πρωτεύον κριτήριο. Και λέει, επίσης, ότι στην περίπτ</w:t>
      </w:r>
      <w:r>
        <w:rPr>
          <w:rFonts w:eastAsia="Times New Roman" w:cs="Times New Roman"/>
          <w:szCs w:val="24"/>
        </w:rPr>
        <w:t>ωση συγγενούς δεν ισχύει το όριο ηλικίας.</w:t>
      </w:r>
    </w:p>
    <w:p w14:paraId="5978092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Αυτή η τροποποίηση, κυρία Υπουργέ, είναι προς τη σωστή κατεύθυνση, διότι ακριβώς βοηθάει στην περίπτωση που έχουμε έναν συγγενή του παιδιού να δώσουμε προτεραιότητα, γιατί το παιδί δεν πρέπει να αποκόπτεται, όπου α</w:t>
      </w:r>
      <w:r>
        <w:rPr>
          <w:rFonts w:eastAsia="Times New Roman" w:cs="Times New Roman"/>
          <w:szCs w:val="24"/>
        </w:rPr>
        <w:t>υτό είναι εφικτό, από τις ρίζες του.</w:t>
      </w:r>
    </w:p>
    <w:p w14:paraId="5978092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Βεβαίως, θα ήθελα εδώ να τονίσω και το πόσο όλοι μας πρέπει να είμαστε προσγειωμένοι και στο Σύνταγμά μας. Απευθύνομαι σε όλους και στον εαυτό μου και δεν θέλω να παρεξηγηθώ γι’ αυτό που θα πω: Περισσεύει η υποκρισία όλ</w:t>
      </w:r>
      <w:r>
        <w:rPr>
          <w:rFonts w:eastAsia="Times New Roman" w:cs="Times New Roman"/>
          <w:szCs w:val="24"/>
        </w:rPr>
        <w:t xml:space="preserve">ων μας όταν ξεχνάμε ότι έτσι όπως ισχύει ο νόμος σήμερα, πριν ψηφίσουμε το νομοσχέδιο αυτό, οποιοσδήποτε Έλλην πολίτης μεμονωμένος μπορεί να υιοθετήσει ένα παιδί ή να είναι ανάδοχος γονέας χωρίς, βεβαίως, αντισυνταγματικά να γίνονται διακρίσεις με βάση το </w:t>
      </w:r>
      <w:r>
        <w:rPr>
          <w:rFonts w:eastAsia="Times New Roman" w:cs="Times New Roman"/>
          <w:szCs w:val="24"/>
        </w:rPr>
        <w:t xml:space="preserve">φύλο, τη θρησκεία ή τη σεξουαλική προτίμηση. </w:t>
      </w:r>
    </w:p>
    <w:p w14:paraId="5978092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θέλω εδώ, κυρίες και κύριοι συνάδελφοι, να επικαλεστώ και τη νομολογία του Ευρωπαϊκού Δικαστηρίου των Δικαιωμάτων του Ανθρώπου, που το 2008 έκρινε ότι η γαλλική διοίκηση έκανε διάκριση εις βάρος νηπιαγωγού,</w:t>
      </w:r>
      <w:r>
        <w:rPr>
          <w:rFonts w:eastAsia="Times New Roman" w:cs="Times New Roman"/>
          <w:szCs w:val="24"/>
        </w:rPr>
        <w:t xml:space="preserve"> η οποία με περισσή φροντίδα </w:t>
      </w:r>
      <w:r>
        <w:rPr>
          <w:rFonts w:eastAsia="Times New Roman" w:cs="Times New Roman"/>
          <w:szCs w:val="24"/>
        </w:rPr>
        <w:lastRenderedPageBreak/>
        <w:t xml:space="preserve">ήθελε να υιοθετήσει ένα παιδάκι. Έκανε, λοιπόν, θετική κρίση το Ευρωπαϊκό Δικαστήριο προς την κατεύθυνση της υπεράσπισης των δικαιωμάτων. </w:t>
      </w:r>
    </w:p>
    <w:p w14:paraId="5978092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Τα δικαιώματα του παιδιού, λοιπόν, προτάσσονται, αλλά και τα δικαιώματα όλων μας ακολουθ</w:t>
      </w:r>
      <w:r>
        <w:rPr>
          <w:rFonts w:eastAsia="Times New Roman" w:cs="Times New Roman"/>
          <w:szCs w:val="24"/>
        </w:rPr>
        <w:t xml:space="preserve">ούν. </w:t>
      </w:r>
    </w:p>
    <w:p w14:paraId="5978092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λοιπόν, εμείς στη Δημοκρατική Συμπαράταξη βλέπουμε θετικά τις αλλαγές που έφερε η κ</w:t>
      </w:r>
      <w:r>
        <w:rPr>
          <w:rFonts w:eastAsia="Times New Roman" w:cs="Times New Roman"/>
          <w:szCs w:val="24"/>
        </w:rPr>
        <w:t>.</w:t>
      </w:r>
      <w:r>
        <w:rPr>
          <w:rFonts w:eastAsia="Times New Roman" w:cs="Times New Roman"/>
          <w:szCs w:val="24"/>
        </w:rPr>
        <w:t xml:space="preserve"> Φωτίου στο άρθρο 8 και το υπερψηφίζουμε.</w:t>
      </w:r>
    </w:p>
    <w:p w14:paraId="59780929" w14:textId="77777777" w:rsidR="00F07EC0" w:rsidRDefault="005D0323">
      <w:pPr>
        <w:tabs>
          <w:tab w:val="left" w:pos="2000"/>
        </w:tabs>
        <w:spacing w:after="0" w:line="600" w:lineRule="auto"/>
        <w:ind w:firstLine="720"/>
        <w:jc w:val="both"/>
        <w:rPr>
          <w:rFonts w:eastAsia="Times New Roman" w:cs="Times New Roman"/>
          <w:szCs w:val="24"/>
        </w:rPr>
      </w:pPr>
      <w:r>
        <w:rPr>
          <w:rFonts w:eastAsia="Times New Roman" w:cs="Times New Roman"/>
          <w:szCs w:val="24"/>
        </w:rPr>
        <w:t>Κύριε Πρόεδρε, θα ήθελα και εγώ εδώ λίγο την ανοχή σας, γιατί έχουμε μία συζήτηση επί των άρθρ</w:t>
      </w:r>
      <w:r>
        <w:rPr>
          <w:rFonts w:eastAsia="Times New Roman" w:cs="Times New Roman"/>
          <w:szCs w:val="24"/>
        </w:rPr>
        <w:t>ων και επί του νομοσχεδίου και είναι πολλά αυτά που θέλω να σταθώ.</w:t>
      </w:r>
    </w:p>
    <w:p w14:paraId="5978092A" w14:textId="77777777" w:rsidR="00F07EC0" w:rsidRDefault="005D0323">
      <w:pPr>
        <w:tabs>
          <w:tab w:val="left" w:pos="2000"/>
        </w:tabs>
        <w:spacing w:after="0" w:line="600" w:lineRule="auto"/>
        <w:ind w:firstLine="720"/>
        <w:jc w:val="both"/>
        <w:rPr>
          <w:rFonts w:eastAsia="Times New Roman" w:cs="Times New Roman"/>
          <w:szCs w:val="24"/>
        </w:rPr>
      </w:pPr>
      <w:r>
        <w:rPr>
          <w:rFonts w:eastAsia="Times New Roman" w:cs="Times New Roman"/>
          <w:szCs w:val="24"/>
        </w:rPr>
        <w:t>Κατ</w:t>
      </w:r>
      <w:r w:rsidRPr="001E3BE7">
        <w:rPr>
          <w:rFonts w:eastAsia="Times New Roman" w:cs="Times New Roman"/>
          <w:szCs w:val="24"/>
        </w:rPr>
        <w:t xml:space="preserve">’ </w:t>
      </w:r>
      <w:r>
        <w:rPr>
          <w:rFonts w:eastAsia="Times New Roman" w:cs="Times New Roman"/>
          <w:szCs w:val="24"/>
        </w:rPr>
        <w:t xml:space="preserve">αρχάς, σε ό,τι αφορά το γνωμοδοτικό όργανο, αυτή την </w:t>
      </w:r>
      <w:r>
        <w:rPr>
          <w:rFonts w:eastAsia="Times New Roman" w:cs="Times New Roman"/>
          <w:szCs w:val="24"/>
        </w:rPr>
        <w:t>ε</w:t>
      </w:r>
      <w:r>
        <w:rPr>
          <w:rFonts w:eastAsia="Times New Roman" w:cs="Times New Roman"/>
          <w:szCs w:val="24"/>
        </w:rPr>
        <w:t xml:space="preserve">πιτροπή: Κυρία Υπουργέ, θέλουμε να προτείνουμε και πάλι, όπως κάναμε και στην </w:t>
      </w:r>
      <w:r>
        <w:rPr>
          <w:rFonts w:eastAsia="Times New Roman" w:cs="Times New Roman"/>
          <w:szCs w:val="24"/>
        </w:rPr>
        <w:t>ε</w:t>
      </w:r>
      <w:r>
        <w:rPr>
          <w:rFonts w:eastAsia="Times New Roman" w:cs="Times New Roman"/>
          <w:szCs w:val="24"/>
        </w:rPr>
        <w:t xml:space="preserve">πιτροπή, αυτό το Εθνικό Συμβούλιο Αναδοχής και Υιοθεσίας, πέρα από τον γνωμοδοτικό του χαρακτήρα, να έχει και εκπροσώπους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και όχι απλώς του Υπουρ</w:t>
      </w:r>
      <w:r>
        <w:rPr>
          <w:rFonts w:eastAsia="Times New Roman" w:cs="Times New Roman"/>
          <w:szCs w:val="24"/>
        </w:rPr>
        <w:lastRenderedPageBreak/>
        <w:t xml:space="preserve">γείου Εσωτερικών, καθώς και εκπροσώπους των </w:t>
      </w:r>
      <w:r>
        <w:rPr>
          <w:rFonts w:eastAsia="Times New Roman" w:cs="Times New Roman"/>
          <w:szCs w:val="24"/>
        </w:rPr>
        <w:t>ε</w:t>
      </w:r>
      <w:r>
        <w:rPr>
          <w:rFonts w:eastAsia="Times New Roman" w:cs="Times New Roman"/>
          <w:szCs w:val="24"/>
        </w:rPr>
        <w:t xml:space="preserve">νώσεων </w:t>
      </w:r>
      <w:r>
        <w:rPr>
          <w:rFonts w:eastAsia="Times New Roman" w:cs="Times New Roman"/>
          <w:szCs w:val="24"/>
        </w:rPr>
        <w:t>α</w:t>
      </w:r>
      <w:r>
        <w:rPr>
          <w:rFonts w:eastAsia="Times New Roman" w:cs="Times New Roman"/>
          <w:szCs w:val="24"/>
        </w:rPr>
        <w:t xml:space="preserve">τόμων με </w:t>
      </w:r>
      <w:r>
        <w:rPr>
          <w:rFonts w:eastAsia="Times New Roman" w:cs="Times New Roman"/>
          <w:szCs w:val="24"/>
        </w:rPr>
        <w:t>α</w:t>
      </w:r>
      <w:r>
        <w:rPr>
          <w:rFonts w:eastAsia="Times New Roman" w:cs="Times New Roman"/>
          <w:szCs w:val="24"/>
        </w:rPr>
        <w:t>ναπηρία, δηλαδή της ΕΣ</w:t>
      </w:r>
      <w:r>
        <w:rPr>
          <w:rFonts w:eastAsia="Times New Roman" w:cs="Times New Roman"/>
          <w:szCs w:val="24"/>
        </w:rPr>
        <w:t>Α</w:t>
      </w:r>
      <w:r>
        <w:rPr>
          <w:rFonts w:eastAsia="Times New Roman" w:cs="Times New Roman"/>
          <w:szCs w:val="24"/>
        </w:rPr>
        <w:t>ΜΕ</w:t>
      </w:r>
      <w:r>
        <w:rPr>
          <w:rFonts w:eastAsia="Times New Roman" w:cs="Times New Roman"/>
          <w:szCs w:val="24"/>
        </w:rPr>
        <w:t xml:space="preserve">Α και της </w:t>
      </w:r>
      <w:r w:rsidRPr="00D60D60">
        <w:rPr>
          <w:rFonts w:eastAsia="Times New Roman" w:cs="Times New Roman"/>
          <w:szCs w:val="24"/>
        </w:rPr>
        <w:t>ΠΟΣΓΚ</w:t>
      </w:r>
      <w:r>
        <w:rPr>
          <w:rFonts w:eastAsia="Times New Roman" w:cs="Times New Roman"/>
          <w:szCs w:val="24"/>
        </w:rPr>
        <w:t>Α</w:t>
      </w:r>
      <w:r>
        <w:rPr>
          <w:rFonts w:eastAsia="Times New Roman" w:cs="Times New Roman"/>
          <w:szCs w:val="24"/>
        </w:rPr>
        <w:t>ΜΕ</w:t>
      </w:r>
      <w:r w:rsidRPr="00D60D60">
        <w:rPr>
          <w:rFonts w:eastAsia="Times New Roman" w:cs="Times New Roman"/>
          <w:szCs w:val="24"/>
        </w:rPr>
        <w:t>Α,</w:t>
      </w:r>
      <w:r>
        <w:rPr>
          <w:rFonts w:eastAsia="Times New Roman" w:cs="Times New Roman"/>
          <w:szCs w:val="24"/>
        </w:rPr>
        <w:t xml:space="preserve"> δηλαδή των γονιών και κηδεμόνων. Θεωρούμε ουσιαστική τη συμβουλή τους στο γνωμοδοτικό όργανο και παρακαλούμε θερμά να το δείτε.</w:t>
      </w:r>
    </w:p>
    <w:p w14:paraId="5978092B" w14:textId="77777777" w:rsidR="00F07EC0" w:rsidRDefault="005D0323">
      <w:pPr>
        <w:tabs>
          <w:tab w:val="left" w:pos="2000"/>
        </w:tabs>
        <w:spacing w:after="0" w:line="600" w:lineRule="auto"/>
        <w:ind w:firstLine="720"/>
        <w:jc w:val="both"/>
        <w:rPr>
          <w:rFonts w:eastAsia="Times New Roman" w:cs="Times New Roman"/>
          <w:szCs w:val="24"/>
        </w:rPr>
      </w:pPr>
      <w:r>
        <w:rPr>
          <w:rFonts w:eastAsia="Times New Roman" w:cs="Times New Roman"/>
          <w:szCs w:val="24"/>
        </w:rPr>
        <w:t xml:space="preserve">Σε ό,τι αφορά τα </w:t>
      </w:r>
      <w:r>
        <w:rPr>
          <w:rFonts w:eastAsia="Times New Roman" w:cs="Times New Roman"/>
          <w:szCs w:val="24"/>
        </w:rPr>
        <w:t>μ</w:t>
      </w:r>
      <w:r>
        <w:rPr>
          <w:rFonts w:eastAsia="Times New Roman" w:cs="Times New Roman"/>
          <w:szCs w:val="24"/>
        </w:rPr>
        <w:t xml:space="preserve">ητρώα: Κοιτάξτε, πολύς λόγος έχει γίνει αν ήταν από πριν. Όντως, από προηγούμενη υπουργική απόφαση υπήρχε το </w:t>
      </w:r>
      <w:r>
        <w:rPr>
          <w:rFonts w:eastAsia="Times New Roman" w:cs="Times New Roman"/>
          <w:szCs w:val="24"/>
        </w:rPr>
        <w:t>μ</w:t>
      </w:r>
      <w:r>
        <w:rPr>
          <w:rFonts w:eastAsia="Times New Roman" w:cs="Times New Roman"/>
          <w:szCs w:val="24"/>
        </w:rPr>
        <w:t>ητρώο. Δεν είναι μεταρρύθμιση το νομοθετικό «</w:t>
      </w:r>
      <w:r>
        <w:rPr>
          <w:rFonts w:eastAsia="Times New Roman" w:cs="Times New Roman"/>
          <w:szCs w:val="24"/>
          <w:lang w:val="en-US"/>
        </w:rPr>
        <w:t>copy</w:t>
      </w:r>
      <w:r w:rsidRPr="0097722B">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ούτε το να πάρουμε μια υπουργική απόφαση και να την κάνουμε </w:t>
      </w:r>
      <w:r>
        <w:rPr>
          <w:rFonts w:eastAsia="Times New Roman" w:cs="Times New Roman"/>
          <w:szCs w:val="24"/>
        </w:rPr>
        <w:t>μ</w:t>
      </w:r>
      <w:r>
        <w:rPr>
          <w:rFonts w:eastAsia="Times New Roman" w:cs="Times New Roman"/>
          <w:szCs w:val="24"/>
        </w:rPr>
        <w:t>ητρώο. Όμως, εγώ θα πω ότι δ</w:t>
      </w:r>
      <w:r>
        <w:rPr>
          <w:rFonts w:eastAsia="Times New Roman" w:cs="Times New Roman"/>
          <w:szCs w:val="24"/>
        </w:rPr>
        <w:t xml:space="preserve">εν πρόκειται εμείς να σταθούμε αρνητικά στη νομοθέτηση των </w:t>
      </w:r>
      <w:r>
        <w:rPr>
          <w:rFonts w:eastAsia="Times New Roman" w:cs="Times New Roman"/>
          <w:szCs w:val="24"/>
        </w:rPr>
        <w:t>μ</w:t>
      </w:r>
      <w:r>
        <w:rPr>
          <w:rFonts w:eastAsia="Times New Roman" w:cs="Times New Roman"/>
          <w:szCs w:val="24"/>
        </w:rPr>
        <w:t xml:space="preserve">ητρώων, διότι υπήρχαν ήδη. Προσπαθείτε να κάνετε τη μετάπτωση των στοιχείων </w:t>
      </w:r>
      <w:r w:rsidRPr="00D60D60">
        <w:rPr>
          <w:rFonts w:eastAsia="Times New Roman" w:cs="Times New Roman"/>
          <w:szCs w:val="24"/>
        </w:rPr>
        <w:t>στην ΗΔΙΚΑ.</w:t>
      </w:r>
      <w:r>
        <w:rPr>
          <w:rFonts w:eastAsia="Times New Roman" w:cs="Times New Roman"/>
          <w:szCs w:val="24"/>
        </w:rPr>
        <w:t xml:space="preserve"> Σας ευχόμαστε καλή επιτυχία σε αυτό το έργο, αλλά δεν είναι εκεί το μεγάλο ζήτημα της σύγκρουσης.</w:t>
      </w:r>
    </w:p>
    <w:p w14:paraId="5978092C" w14:textId="77777777" w:rsidR="00F07EC0" w:rsidRDefault="005D0323">
      <w:pPr>
        <w:tabs>
          <w:tab w:val="left" w:pos="2000"/>
        </w:tabs>
        <w:spacing w:after="0" w:line="600" w:lineRule="auto"/>
        <w:ind w:firstLine="720"/>
        <w:jc w:val="both"/>
        <w:rPr>
          <w:rFonts w:eastAsia="Times New Roman" w:cs="Times New Roman"/>
          <w:szCs w:val="24"/>
        </w:rPr>
      </w:pPr>
      <w:r>
        <w:rPr>
          <w:rFonts w:eastAsia="Times New Roman" w:cs="Times New Roman"/>
          <w:szCs w:val="24"/>
        </w:rPr>
        <w:t>Έρχομαι τώ</w:t>
      </w:r>
      <w:r>
        <w:rPr>
          <w:rFonts w:eastAsia="Times New Roman" w:cs="Times New Roman"/>
          <w:szCs w:val="24"/>
        </w:rPr>
        <w:t xml:space="preserve">ρα σε δύο σημεία του νομοσχεδίου, τα οποία είναι προς τη θετική κατεύθυνση, μάλιστα έτσι όπως τροποποιήθηκαν από την κ. Φωτίου: Στους ιδιώτες πραγματογνώμονες, ρόλο τον οποίο θα παίξουν οι κοινωνικοί λειτουργοί. Θεωρούμε </w:t>
      </w:r>
      <w:r>
        <w:rPr>
          <w:rFonts w:eastAsia="Times New Roman" w:cs="Times New Roman"/>
          <w:szCs w:val="24"/>
        </w:rPr>
        <w:lastRenderedPageBreak/>
        <w:t>ότι ο Σύνδεσμος Κοινωνικών Λειτουργ</w:t>
      </w:r>
      <w:r>
        <w:rPr>
          <w:rFonts w:eastAsia="Times New Roman" w:cs="Times New Roman"/>
          <w:szCs w:val="24"/>
        </w:rPr>
        <w:t>ών Ελλάδας μπορεί να παίξει ένα σημαντικό ρόλο στην πιστοποίηση, στην επιμόρφωση, στη συμβουλευτική υποστήριξη όλου του θεσμού υιοθεσίας και αναδοχής.</w:t>
      </w:r>
    </w:p>
    <w:p w14:paraId="5978092D" w14:textId="77777777" w:rsidR="00F07EC0" w:rsidRDefault="005D0323">
      <w:pPr>
        <w:tabs>
          <w:tab w:val="left" w:pos="2000"/>
        </w:tabs>
        <w:spacing w:after="0" w:line="600" w:lineRule="auto"/>
        <w:ind w:firstLine="720"/>
        <w:jc w:val="both"/>
        <w:rPr>
          <w:rFonts w:eastAsia="Times New Roman" w:cs="Times New Roman"/>
          <w:szCs w:val="24"/>
        </w:rPr>
      </w:pPr>
      <w:r>
        <w:rPr>
          <w:rFonts w:eastAsia="Times New Roman" w:cs="Times New Roman"/>
          <w:szCs w:val="24"/>
        </w:rPr>
        <w:t>Θεωρούμε</w:t>
      </w:r>
      <w:r w:rsidRPr="00BA651E">
        <w:rPr>
          <w:rFonts w:eastAsia="Times New Roman" w:cs="Times New Roman"/>
          <w:szCs w:val="24"/>
        </w:rPr>
        <w:t>,</w:t>
      </w:r>
      <w:r>
        <w:rPr>
          <w:rFonts w:eastAsia="Times New Roman" w:cs="Times New Roman"/>
          <w:szCs w:val="24"/>
        </w:rPr>
        <w:t xml:space="preserve"> λοιπόν, ότι με τις κατάλληλες τροποποιήσεις και ιδίως με τη θέσπιση πιστοποιήσεων και πρωτοκόλλ</w:t>
      </w:r>
      <w:r>
        <w:rPr>
          <w:rFonts w:eastAsia="Times New Roman" w:cs="Times New Roman"/>
          <w:szCs w:val="24"/>
        </w:rPr>
        <w:t xml:space="preserve">ων με βάση τα οποία θα παρακολουθείται μια υιοθεσία, είναι πολύ σημαντικό να πάμε σε ιδιώτες πραγματογνώμονες και αυτοί οι άνθρωποι να συμπληρώσουν το έργο των κρατικών υπηρεσιών. </w:t>
      </w:r>
    </w:p>
    <w:p w14:paraId="5978092E" w14:textId="77777777" w:rsidR="00F07EC0" w:rsidRDefault="005D0323">
      <w:pPr>
        <w:tabs>
          <w:tab w:val="left" w:pos="2000"/>
        </w:tabs>
        <w:spacing w:after="0" w:line="600" w:lineRule="auto"/>
        <w:ind w:firstLine="720"/>
        <w:jc w:val="both"/>
        <w:rPr>
          <w:rFonts w:eastAsia="Times New Roman" w:cs="Times New Roman"/>
          <w:szCs w:val="24"/>
        </w:rPr>
      </w:pPr>
      <w:r>
        <w:rPr>
          <w:rFonts w:eastAsia="Times New Roman" w:cs="Times New Roman"/>
          <w:szCs w:val="24"/>
        </w:rPr>
        <w:t>Δεν θέλουμε να απαξιώσουμε τις κοινωνικές υπηρεσίες. Όμως, θεωρούμε ότι αυτ</w:t>
      </w:r>
      <w:r>
        <w:rPr>
          <w:rFonts w:eastAsia="Times New Roman" w:cs="Times New Roman"/>
          <w:szCs w:val="24"/>
        </w:rPr>
        <w:t xml:space="preserve">ό είναι προς τη σωστή κατεύθυνση και μάλιστα θα ήθελα να αναφερθώ στο γεγονός ότι με τις τροποποιήσεις που επήλθαν στα άρθρα έχουμε και τη νομοτεχνική βελτίωση ότι η αναδοχή και η υιοθεσία, κυρίως η υιοθεσία, θα πρέπει τουλάχιστον κάθε μήνα να εποπτεύεται </w:t>
      </w:r>
      <w:r>
        <w:rPr>
          <w:rFonts w:eastAsia="Times New Roman" w:cs="Times New Roman"/>
          <w:szCs w:val="24"/>
        </w:rPr>
        <w:t xml:space="preserve">και να ελέγχεται. Αυτό, αν θέλετε, αίρει κάποιες επιφυλάξεις που είχαμε στην αρχή της συζήτησης για το αν θα έχουμε επαρκή εποπτεία και από πριν και, βεβαίως, μετά την αναδοχή και μετά την υιοθεσία. </w:t>
      </w:r>
    </w:p>
    <w:p w14:paraId="5978092F" w14:textId="77777777" w:rsidR="00F07EC0" w:rsidRDefault="005D0323">
      <w:pPr>
        <w:tabs>
          <w:tab w:val="left" w:pos="2000"/>
        </w:tabs>
        <w:spacing w:after="0" w:line="600" w:lineRule="auto"/>
        <w:ind w:firstLine="720"/>
        <w:jc w:val="both"/>
        <w:rPr>
          <w:rFonts w:eastAsia="Times New Roman" w:cs="Times New Roman"/>
          <w:szCs w:val="24"/>
        </w:rPr>
      </w:pPr>
      <w:r>
        <w:rPr>
          <w:rFonts w:eastAsia="Times New Roman" w:cs="Times New Roman"/>
          <w:szCs w:val="24"/>
        </w:rPr>
        <w:lastRenderedPageBreak/>
        <w:t>Τέλος, θα κάνω κάποιες επιπλέον προτάσεις. Στο άρθρο 8 π</w:t>
      </w:r>
      <w:r>
        <w:rPr>
          <w:rFonts w:eastAsia="Times New Roman" w:cs="Times New Roman"/>
          <w:szCs w:val="24"/>
        </w:rPr>
        <w:t>αράγραφος 2 θα ήταν καλό να διατηρήσουμε τη δυνατότητα υποψηφίων αναδόχων ατόμων με αναπηρίες τέτοιες που να μην τους αποτρέπουν, προφανώς, να ασκήσουν το έργο της αναδοχής. Δεν είναι ρητά στο άρθρο. Αν μπορούμε να το βελτιώσουμε, θα είναι προς τη σωστή κα</w:t>
      </w:r>
      <w:r>
        <w:rPr>
          <w:rFonts w:eastAsia="Times New Roman" w:cs="Times New Roman"/>
          <w:szCs w:val="24"/>
        </w:rPr>
        <w:t>τεύθυνση.</w:t>
      </w:r>
    </w:p>
    <w:p w14:paraId="59780930" w14:textId="77777777" w:rsidR="00F07EC0" w:rsidRDefault="005D0323">
      <w:pPr>
        <w:tabs>
          <w:tab w:val="left" w:pos="2000"/>
        </w:tabs>
        <w:spacing w:after="0" w:line="600" w:lineRule="auto"/>
        <w:ind w:firstLine="720"/>
        <w:jc w:val="both"/>
        <w:rPr>
          <w:rFonts w:eastAsia="Times New Roman" w:cs="Times New Roman"/>
          <w:szCs w:val="24"/>
        </w:rPr>
      </w:pPr>
      <w:r>
        <w:rPr>
          <w:rFonts w:eastAsia="Times New Roman" w:cs="Times New Roman"/>
          <w:szCs w:val="24"/>
        </w:rPr>
        <w:t xml:space="preserve">Στο άρθρο 19, στο πλαίσιο της γενικής και ειδικής πρόληψης, θα πρέπει να προβλέψουμε ως επιβαρυντική περίσταση την τέλεση ποινικών αδικημάτων εις βάρος του τέκνου από τους θετούς γονείς και τους αναδόχους. Είναι ακραία περίπτωση, αλλά καλό είναι </w:t>
      </w:r>
      <w:r>
        <w:rPr>
          <w:rFonts w:eastAsia="Times New Roman" w:cs="Times New Roman"/>
          <w:szCs w:val="24"/>
        </w:rPr>
        <w:t xml:space="preserve">ο νόμος να το προβλέπει. Είναι προς τη θετική κατεύθυνση, που με πρότασή μας η κ. Φωτίου έκανε δεκτή στο άρθρο 8 στην παράγραφο 2 και την περίπτωση άλλων ποινικών αδικημάτων, όπως η ληστεία, αλλά προσθέτουμε και αυτό στο άρθρο 19. Νομίζω ότι είναι προς τη </w:t>
      </w:r>
      <w:r>
        <w:rPr>
          <w:rFonts w:eastAsia="Times New Roman" w:cs="Times New Roman"/>
          <w:szCs w:val="24"/>
        </w:rPr>
        <w:t>σωστή κατεύθυνση.</w:t>
      </w:r>
    </w:p>
    <w:p w14:paraId="59780931" w14:textId="77777777" w:rsidR="00F07EC0" w:rsidRDefault="005D0323">
      <w:pPr>
        <w:tabs>
          <w:tab w:val="left" w:pos="2000"/>
        </w:tabs>
        <w:spacing w:after="0" w:line="600" w:lineRule="auto"/>
        <w:ind w:firstLine="720"/>
        <w:jc w:val="both"/>
        <w:rPr>
          <w:rFonts w:eastAsia="Times New Roman" w:cs="Times New Roman"/>
          <w:szCs w:val="24"/>
        </w:rPr>
      </w:pPr>
      <w:r>
        <w:rPr>
          <w:rFonts w:eastAsia="Times New Roman" w:cs="Times New Roman"/>
          <w:szCs w:val="24"/>
        </w:rPr>
        <w:t xml:space="preserve">Τέλος, για το </w:t>
      </w:r>
      <w:r>
        <w:rPr>
          <w:rFonts w:eastAsia="Times New Roman" w:cs="Times New Roman"/>
          <w:szCs w:val="24"/>
        </w:rPr>
        <w:t>ο</w:t>
      </w:r>
      <w:r>
        <w:rPr>
          <w:rFonts w:eastAsia="Times New Roman" w:cs="Times New Roman"/>
          <w:szCs w:val="24"/>
        </w:rPr>
        <w:t xml:space="preserve">ικογενειακό </w:t>
      </w:r>
      <w:r>
        <w:rPr>
          <w:rFonts w:eastAsia="Times New Roman" w:cs="Times New Roman"/>
          <w:szCs w:val="24"/>
        </w:rPr>
        <w:t>δ</w:t>
      </w:r>
      <w:r>
        <w:rPr>
          <w:rFonts w:eastAsia="Times New Roman" w:cs="Times New Roman"/>
          <w:szCs w:val="24"/>
        </w:rPr>
        <w:t xml:space="preserve">ικαστήριο νομίζω ότι έχω τοποθετηθεί. Νομίζω ότι μπορούμε, αν θέλετε, να χρησιμοποιήσουμε τη συζήτηση για αυτό το νομοσχέδιο, για </w:t>
      </w:r>
      <w:r>
        <w:rPr>
          <w:rFonts w:eastAsia="Times New Roman" w:cs="Times New Roman"/>
          <w:szCs w:val="24"/>
        </w:rPr>
        <w:lastRenderedPageBreak/>
        <w:t xml:space="preserve">να κάνουμε μια προετοιμασία και να κουνήσουμε λίγο τα πολιτικά νερά, γιατί έχει </w:t>
      </w:r>
      <w:r>
        <w:rPr>
          <w:rFonts w:eastAsia="Times New Roman" w:cs="Times New Roman"/>
          <w:szCs w:val="24"/>
        </w:rPr>
        <w:t xml:space="preserve">πολύ μεγάλη σημασία για τους δικαστές που κρίνουν υιοθεσίες -γιατί έχουν και αυτοί ένα βαρύ έργο- να μην μπαίνει μια υπόθεση υιοθεσίας ή άλλου </w:t>
      </w:r>
      <w:r>
        <w:rPr>
          <w:rFonts w:eastAsia="Times New Roman" w:cs="Times New Roman"/>
          <w:szCs w:val="24"/>
        </w:rPr>
        <w:t>ο</w:t>
      </w:r>
      <w:r>
        <w:rPr>
          <w:rFonts w:eastAsia="Times New Roman" w:cs="Times New Roman"/>
          <w:szCs w:val="24"/>
        </w:rPr>
        <w:t xml:space="preserve">ικογενειακού </w:t>
      </w:r>
      <w:r>
        <w:rPr>
          <w:rFonts w:eastAsia="Times New Roman" w:cs="Times New Roman"/>
          <w:szCs w:val="24"/>
        </w:rPr>
        <w:t>δ</w:t>
      </w:r>
      <w:r>
        <w:rPr>
          <w:rFonts w:eastAsia="Times New Roman" w:cs="Times New Roman"/>
          <w:szCs w:val="24"/>
        </w:rPr>
        <w:t>ικαίου εν μέσω άλλων υποθέσεων, κλοπών, διαρρήξεων και άλλων ποινικών αδικημάτων ή άλλων αστικών σ</w:t>
      </w:r>
      <w:r>
        <w:rPr>
          <w:rFonts w:eastAsia="Times New Roman" w:cs="Times New Roman"/>
          <w:szCs w:val="24"/>
        </w:rPr>
        <w:t>οβαρών υποθέσεων.</w:t>
      </w:r>
    </w:p>
    <w:p w14:paraId="59780932" w14:textId="77777777" w:rsidR="00F07EC0" w:rsidRDefault="005D0323">
      <w:pPr>
        <w:tabs>
          <w:tab w:val="left" w:pos="2000"/>
        </w:tabs>
        <w:spacing w:after="0" w:line="600" w:lineRule="auto"/>
        <w:ind w:firstLine="720"/>
        <w:jc w:val="both"/>
        <w:rPr>
          <w:rFonts w:eastAsia="Times New Roman" w:cs="Times New Roman"/>
          <w:szCs w:val="24"/>
        </w:rPr>
      </w:pPr>
      <w:r>
        <w:rPr>
          <w:rFonts w:eastAsia="Times New Roman" w:cs="Times New Roman"/>
          <w:szCs w:val="24"/>
        </w:rPr>
        <w:t>Θα μου επιτρέψετε, στον χρόνο που μου απομένει, να αναφερθώ σε μια τροπολογία που καταθέσαμε οι Βουλευτές της Δημοκρατικής Συμπαράταξης στο νομοσχέδιο αυτό ως συναφές θέμα, επειδή αφορά αρμοδιότητες του Υπουργείου Εργασίας, όπως αυτό υπάρ</w:t>
      </w:r>
      <w:r>
        <w:rPr>
          <w:rFonts w:eastAsia="Times New Roman" w:cs="Times New Roman"/>
          <w:szCs w:val="24"/>
        </w:rPr>
        <w:t xml:space="preserve">χει σήμερα. </w:t>
      </w:r>
    </w:p>
    <w:p w14:paraId="5978093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αυτή είχε κατατεθεί και ως μέρος της πρότασης νόμου της Δημοκρατικής Συμπαράταξης για την άρση των ακραίων αδικιών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για το ασφαλιστικό ή μάλλον για το </w:t>
      </w:r>
      <w:proofErr w:type="spellStart"/>
      <w:r>
        <w:rPr>
          <w:rFonts w:eastAsia="Times New Roman" w:cs="Times New Roman"/>
          <w:szCs w:val="24"/>
        </w:rPr>
        <w:t>αντιασφαλιστικό</w:t>
      </w:r>
      <w:proofErr w:type="spellEnd"/>
      <w:r>
        <w:rPr>
          <w:rFonts w:eastAsia="Times New Roman" w:cs="Times New Roman"/>
          <w:szCs w:val="24"/>
        </w:rPr>
        <w:t>, γιατί εκτός των άλλων πέραν από τις περι</w:t>
      </w:r>
      <w:r>
        <w:rPr>
          <w:rFonts w:eastAsia="Times New Roman" w:cs="Times New Roman"/>
          <w:szCs w:val="24"/>
        </w:rPr>
        <w:t xml:space="preserve">κοπές είναι και ένας πάρα πολύ </w:t>
      </w:r>
      <w:proofErr w:type="spellStart"/>
      <w:r>
        <w:rPr>
          <w:rFonts w:eastAsia="Times New Roman" w:cs="Times New Roman"/>
          <w:szCs w:val="24"/>
        </w:rPr>
        <w:t>αντιασφαλιστικός</w:t>
      </w:r>
      <w:proofErr w:type="spellEnd"/>
      <w:r>
        <w:rPr>
          <w:rFonts w:eastAsia="Times New Roman" w:cs="Times New Roman"/>
          <w:szCs w:val="24"/>
        </w:rPr>
        <w:t xml:space="preserve"> νόμος αυτός ο νόμος του 2016.</w:t>
      </w:r>
    </w:p>
    <w:p w14:paraId="5978093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επειδή λόγω κοινωνικών δεδομένων η πλειονότητα, η συντριπτική πλειοψηφία των ανθρώπων σε χηρεία αυτή τη στιγμή που υφίστανται τις περικοπές είναι γυ</w:t>
      </w:r>
      <w:r>
        <w:rPr>
          <w:rFonts w:eastAsia="Times New Roman" w:cs="Times New Roman"/>
          <w:szCs w:val="24"/>
        </w:rPr>
        <w:t>ναίκες, επικαλούμαι όλους σας. Τι έχει συμβεί; Γνωρίζετε πάρα πολύ καλά ότι οι γυναίκες αυτές έχασαν το 70% της σύνταξης. Έχουν μόλις το 50%, το οποίο μάλιστα δίδεται για μια τριετία</w:t>
      </w:r>
      <w:r w:rsidRPr="00CE1431">
        <w:rPr>
          <w:rFonts w:eastAsia="Times New Roman" w:cs="Times New Roman"/>
          <w:szCs w:val="24"/>
        </w:rPr>
        <w:t>,</w:t>
      </w:r>
      <w:r>
        <w:rPr>
          <w:rFonts w:eastAsia="Times New Roman" w:cs="Times New Roman"/>
          <w:szCs w:val="24"/>
        </w:rPr>
        <w:t xml:space="preserve"> εάν έχουν υπερβεί το πεντηκοστό πέμπτο, και δεν επανέρχεται καν, αν είνα</w:t>
      </w:r>
      <w:r>
        <w:rPr>
          <w:rFonts w:eastAsia="Times New Roman" w:cs="Times New Roman"/>
          <w:szCs w:val="24"/>
        </w:rPr>
        <w:t>ι κάτω από πενήντα δύο ετών στο εξηκοστό έβδομο. Μιλάμε για ακραία φτωχοποίηση, για ακραία αδικία. Προτείνουμε την επαναφορά στο προηγούμενο καθεστώς.</w:t>
      </w:r>
    </w:p>
    <w:p w14:paraId="5978093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Επειδή η κ. </w:t>
      </w:r>
      <w:proofErr w:type="spellStart"/>
      <w:r>
        <w:rPr>
          <w:rFonts w:eastAsia="Times New Roman" w:cs="Times New Roman"/>
          <w:szCs w:val="24"/>
        </w:rPr>
        <w:t>Αχτσιόγλου</w:t>
      </w:r>
      <w:proofErr w:type="spellEnd"/>
      <w:r>
        <w:rPr>
          <w:rFonts w:eastAsia="Times New Roman" w:cs="Times New Roman"/>
          <w:szCs w:val="24"/>
        </w:rPr>
        <w:t xml:space="preserve">, βλέποντας τις γυναίκες αυτές καθ’ </w:t>
      </w:r>
      <w:proofErr w:type="spellStart"/>
      <w:r>
        <w:rPr>
          <w:rFonts w:eastAsia="Times New Roman" w:cs="Times New Roman"/>
          <w:szCs w:val="24"/>
        </w:rPr>
        <w:t>ομολογίαν</w:t>
      </w:r>
      <w:proofErr w:type="spellEnd"/>
      <w:r>
        <w:rPr>
          <w:rFonts w:eastAsia="Times New Roman" w:cs="Times New Roman"/>
          <w:szCs w:val="24"/>
        </w:rPr>
        <w:t xml:space="preserve"> των ιδίων, τους υποσχέθηκε ότι μετά τ</w:t>
      </w:r>
      <w:r>
        <w:rPr>
          <w:rFonts w:eastAsia="Times New Roman" w:cs="Times New Roman"/>
          <w:szCs w:val="24"/>
        </w:rPr>
        <w:t xml:space="preserve">ον Αύγουστο θα δει το θέμα τους, σας προτείνουμε, κυρία Υπουργέ, στη δική μας τροποποίηση του νόμου να βάλετε όποια ημερομηνία του Σεπτεμβρίου εσείς θέλετε. Βάλτε την όμως. Γιατί αλλιώς θα ψεύδεστε. Θα ψεύδεστε σε αυτές τις γυναίκες. </w:t>
      </w:r>
    </w:p>
    <w:p w14:paraId="5978093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πάρα πο</w:t>
      </w:r>
      <w:r>
        <w:rPr>
          <w:rFonts w:eastAsia="Times New Roman" w:cs="Times New Roman"/>
          <w:szCs w:val="24"/>
        </w:rPr>
        <w:t>λύ, κυρία Φωτίου, αλλά το ακούμε και από εσάς αλλά και από άλλους από την πλευρά του ΣΥΡΙΖΑ</w:t>
      </w:r>
      <w:r>
        <w:rPr>
          <w:rFonts w:eastAsia="Times New Roman" w:cs="Times New Roman"/>
          <w:szCs w:val="24"/>
        </w:rPr>
        <w:t>,</w:t>
      </w:r>
      <w:r>
        <w:rPr>
          <w:rFonts w:eastAsia="Times New Roman" w:cs="Times New Roman"/>
          <w:szCs w:val="24"/>
        </w:rPr>
        <w:t xml:space="preserve"> που ψεύδονται ασυστόλως. Και ως γνωστόν, η Δημοκρατική Συμπαράταξη έχει πει και το Κίνημα Αλλαγής εδώ και πρόσφατα στο συνέδριό του ότι όλος αυτός ο νόμος χρειάζετ</w:t>
      </w:r>
      <w:r>
        <w:rPr>
          <w:rFonts w:eastAsia="Times New Roman" w:cs="Times New Roman"/>
          <w:szCs w:val="24"/>
        </w:rPr>
        <w:t xml:space="preserve">αι σοβαρή αναθεώρηση. Τι ακούμε; Πάλι τη διγλωσσία. Ακούμε τον κ. </w:t>
      </w:r>
      <w:proofErr w:type="spellStart"/>
      <w:r>
        <w:rPr>
          <w:rFonts w:eastAsia="Times New Roman" w:cs="Times New Roman"/>
          <w:szCs w:val="24"/>
        </w:rPr>
        <w:t>Τσακαλώτο</w:t>
      </w:r>
      <w:proofErr w:type="spellEnd"/>
      <w:r>
        <w:rPr>
          <w:rFonts w:eastAsia="Times New Roman" w:cs="Times New Roman"/>
          <w:szCs w:val="24"/>
        </w:rPr>
        <w:t xml:space="preserve"> ή τον κύριο Πρόεδρο της Βουλής να λένε «παιδιά δεν μπορεί να γίνει αυτό, ας μη συζητάμε» και τώρα το ακούμε και από εσάς, κυρία Φωτίου, και λυπάμαι που το λέω αυτό, από τα πλέον αρ</w:t>
      </w:r>
      <w:r>
        <w:rPr>
          <w:rFonts w:eastAsia="Times New Roman" w:cs="Times New Roman"/>
          <w:szCs w:val="24"/>
        </w:rPr>
        <w:t xml:space="preserve">μόδια χείλη. Είστε άξια μαθήτρια και εσείς και η κ. </w:t>
      </w:r>
      <w:proofErr w:type="spellStart"/>
      <w:r>
        <w:rPr>
          <w:rFonts w:eastAsia="Times New Roman" w:cs="Times New Roman"/>
          <w:szCs w:val="24"/>
        </w:rPr>
        <w:t>Αχτσιόγλου</w:t>
      </w:r>
      <w:proofErr w:type="spellEnd"/>
      <w:r>
        <w:rPr>
          <w:rFonts w:eastAsia="Times New Roman" w:cs="Times New Roman"/>
          <w:szCs w:val="24"/>
        </w:rPr>
        <w:t xml:space="preserve"> του κ. </w:t>
      </w:r>
      <w:proofErr w:type="spellStart"/>
      <w:r>
        <w:rPr>
          <w:rFonts w:eastAsia="Times New Roman" w:cs="Times New Roman"/>
          <w:szCs w:val="24"/>
        </w:rPr>
        <w:t>Κατρούγκαλου</w:t>
      </w:r>
      <w:proofErr w:type="spellEnd"/>
      <w:r>
        <w:rPr>
          <w:rFonts w:eastAsia="Times New Roman" w:cs="Times New Roman"/>
          <w:szCs w:val="24"/>
        </w:rPr>
        <w:t xml:space="preserve"> και του κ. Τσίπρα. Πάψτε, λοιπόν, να ψεύδεστε. Μη δουλεύετε τον κόσμο. Πείτε την αλήθεια στον κόσμο και σε κάθε περίπτωση εμείς μιλάμε για συνολική αναθεώρηση του νόμου </w:t>
      </w:r>
      <w:proofErr w:type="spellStart"/>
      <w:r>
        <w:rPr>
          <w:rFonts w:eastAsia="Times New Roman" w:cs="Times New Roman"/>
          <w:szCs w:val="24"/>
        </w:rPr>
        <w:t>Κατρ</w:t>
      </w:r>
      <w:r>
        <w:rPr>
          <w:rFonts w:eastAsia="Times New Roman" w:cs="Times New Roman"/>
          <w:szCs w:val="24"/>
        </w:rPr>
        <w:t>ούγκαλου</w:t>
      </w:r>
      <w:proofErr w:type="spellEnd"/>
      <w:r>
        <w:rPr>
          <w:rFonts w:eastAsia="Times New Roman" w:cs="Times New Roman"/>
          <w:szCs w:val="24"/>
        </w:rPr>
        <w:t>, αλλά τουλάχιστον για αυτές τις χήρες βάλτε μια ημερομηνία Σεπτεμβρίου και εμείς θα το ψηφίσουμε.</w:t>
      </w:r>
    </w:p>
    <w:p w14:paraId="5978093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78093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9780939" w14:textId="77777777" w:rsidR="00F07EC0" w:rsidRDefault="005D0323">
      <w:pPr>
        <w:spacing w:after="0"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 xml:space="preserve">Κι εμείς σας </w:t>
      </w:r>
      <w:r>
        <w:rPr>
          <w:rFonts w:eastAsia="Times New Roman" w:cs="Times New Roman"/>
          <w:szCs w:val="24"/>
        </w:rPr>
        <w:t>ευχαριστούμε.</w:t>
      </w:r>
    </w:p>
    <w:p w14:paraId="5978093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συνάδελφος κ. Κασιμάτη ζητεί άδεια ολιγοήμερης απουσίας στο εξωτερικό από 7 Μαΐου έως 10 Μαΐου 2018. Η Βουλή εγκρίνει;</w:t>
      </w:r>
    </w:p>
    <w:p w14:paraId="5978093B"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5978093C" w14:textId="77777777" w:rsidR="00F07EC0" w:rsidRDefault="005D0323">
      <w:pPr>
        <w:spacing w:after="0"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sidRPr="009A19EE">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w:t>
      </w:r>
      <w:r>
        <w:rPr>
          <w:rFonts w:eastAsia="Times New Roman" w:cs="Times New Roman"/>
          <w:szCs w:val="24"/>
        </w:rPr>
        <w:t>ινε τη ζητηθείσα άδεια.</w:t>
      </w:r>
    </w:p>
    <w:p w14:paraId="5978093D" w14:textId="77777777" w:rsidR="00F07EC0" w:rsidRDefault="005D0323">
      <w:pPr>
        <w:spacing w:after="0" w:line="600" w:lineRule="auto"/>
        <w:ind w:firstLine="720"/>
        <w:jc w:val="both"/>
        <w:rPr>
          <w:rFonts w:eastAsia="Times New Roman" w:cs="Times New Roman"/>
        </w:rPr>
      </w:pPr>
      <w:r w:rsidRPr="00E860F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w:t>
      </w:r>
      <w:r w:rsidRPr="00E860FA">
        <w:rPr>
          <w:rFonts w:eastAsia="Times New Roman" w:cs="Times New Roman"/>
        </w:rPr>
        <w:t xml:space="preserve">ιστορία του κτηρίου και τον τρόπο οργάνωσης και λειτουργίας της Βουλής, </w:t>
      </w:r>
      <w:r>
        <w:rPr>
          <w:rFonts w:eastAsia="Times New Roman" w:cs="Times New Roman"/>
        </w:rPr>
        <w:t>είκοσι επτά</w:t>
      </w:r>
      <w:r w:rsidRPr="00E860FA">
        <w:rPr>
          <w:rFonts w:eastAsia="Times New Roman" w:cs="Times New Roman"/>
        </w:rPr>
        <w:t xml:space="preserve"> μαθήτριες και μαθητές και </w:t>
      </w:r>
      <w:r>
        <w:rPr>
          <w:rFonts w:eastAsia="Times New Roman" w:cs="Times New Roman"/>
        </w:rPr>
        <w:t>μια εκπαιδευτικός συνοδός</w:t>
      </w:r>
      <w:r w:rsidRPr="00E860FA">
        <w:rPr>
          <w:rFonts w:eastAsia="Times New Roman" w:cs="Times New Roman"/>
        </w:rPr>
        <w:t xml:space="preserve"> τους από το </w:t>
      </w:r>
      <w:r>
        <w:rPr>
          <w:rFonts w:eastAsia="Times New Roman" w:cs="Times New Roman"/>
        </w:rPr>
        <w:t>ι</w:t>
      </w:r>
      <w:r>
        <w:rPr>
          <w:rFonts w:eastAsia="Times New Roman" w:cs="Times New Roman"/>
        </w:rPr>
        <w:t xml:space="preserve">διωτικό </w:t>
      </w:r>
      <w:r>
        <w:rPr>
          <w:rFonts w:eastAsia="Times New Roman" w:cs="Times New Roman"/>
        </w:rPr>
        <w:t>γ</w:t>
      </w:r>
      <w:r>
        <w:rPr>
          <w:rFonts w:eastAsia="Times New Roman" w:cs="Times New Roman"/>
        </w:rPr>
        <w:t xml:space="preserve">ενικό </w:t>
      </w:r>
      <w:r>
        <w:rPr>
          <w:rFonts w:eastAsia="Times New Roman" w:cs="Times New Roman"/>
        </w:rPr>
        <w:t>λ</w:t>
      </w:r>
      <w:r>
        <w:rPr>
          <w:rFonts w:eastAsia="Times New Roman" w:cs="Times New Roman"/>
        </w:rPr>
        <w:t xml:space="preserve">ύκειο </w:t>
      </w:r>
      <w:proofErr w:type="spellStart"/>
      <w:r>
        <w:rPr>
          <w:rFonts w:eastAsia="Times New Roman" w:cs="Times New Roman"/>
        </w:rPr>
        <w:t>Μαλλιάρα</w:t>
      </w:r>
      <w:proofErr w:type="spellEnd"/>
      <w:r w:rsidRPr="00E860FA">
        <w:rPr>
          <w:rFonts w:eastAsia="Times New Roman" w:cs="Times New Roman"/>
        </w:rPr>
        <w:t xml:space="preserve">. </w:t>
      </w:r>
    </w:p>
    <w:p w14:paraId="5978093E" w14:textId="77777777" w:rsidR="00F07EC0" w:rsidRDefault="005D0323">
      <w:pPr>
        <w:spacing w:after="0" w:line="600" w:lineRule="auto"/>
        <w:ind w:firstLine="720"/>
        <w:jc w:val="both"/>
        <w:rPr>
          <w:rFonts w:eastAsia="Times New Roman" w:cs="Times New Roman"/>
        </w:rPr>
      </w:pPr>
      <w:r w:rsidRPr="00E860FA">
        <w:rPr>
          <w:rFonts w:eastAsia="Times New Roman" w:cs="Times New Roman"/>
        </w:rPr>
        <w:lastRenderedPageBreak/>
        <w:t xml:space="preserve">Η Βουλή τούς καλωσορίζει. </w:t>
      </w:r>
    </w:p>
    <w:p w14:paraId="5978093F" w14:textId="77777777" w:rsidR="00F07EC0" w:rsidRDefault="005D0323">
      <w:pPr>
        <w:spacing w:after="0"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w:t>
      </w:r>
      <w:r w:rsidRPr="00E860FA">
        <w:rPr>
          <w:rFonts w:eastAsia="Times New Roman" w:cs="Times New Roman"/>
        </w:rPr>
        <w:t>ς)</w:t>
      </w:r>
    </w:p>
    <w:p w14:paraId="5978094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Αϊβατίδης</w:t>
      </w:r>
      <w:proofErr w:type="spellEnd"/>
      <w:r>
        <w:rPr>
          <w:rFonts w:eastAsia="Times New Roman" w:cs="Times New Roman"/>
          <w:szCs w:val="24"/>
        </w:rPr>
        <w:t xml:space="preserve"> από τη Χρυσή Αυγή έχει τον λόγο.</w:t>
      </w:r>
    </w:p>
    <w:p w14:paraId="59780941"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Ευχαριστώ, κύριε Πρόεδρε. </w:t>
      </w:r>
    </w:p>
    <w:p w14:paraId="5978094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εισαχθέν σχέδιο νόμου φέρει τον τίτλο «Μέτρα για την προώθηση των Θεσμών της Αναδοχής και Υιοθεσίας». Απαρτίζεται από τέσσερα κεφάλαια: Το πρώτο κεφάλαιο </w:t>
      </w:r>
      <w:r>
        <w:rPr>
          <w:rFonts w:eastAsia="Times New Roman" w:cs="Times New Roman"/>
          <w:szCs w:val="24"/>
        </w:rPr>
        <w:t>εμπεριέχει διατάξεις για το Εθνικό Συμβούλιο Αναδοχής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Υιοθεσίας. Το δεύτερο κεφάλαιο εμπεριέχει διατάξεις για την αναδοχή. Το τρίτο κεφάλαιο διατάξεις για την υιοθεσία, το δε τέταρτο εμπεριέχει οργανωτικές διατάξεις για τις κοινωνικές υπηρεσίες και τα </w:t>
      </w:r>
      <w:r>
        <w:rPr>
          <w:rFonts w:eastAsia="Times New Roman" w:cs="Times New Roman"/>
          <w:szCs w:val="24"/>
        </w:rPr>
        <w:t>μ</w:t>
      </w:r>
      <w:r>
        <w:rPr>
          <w:rFonts w:eastAsia="Times New Roman" w:cs="Times New Roman"/>
          <w:szCs w:val="24"/>
        </w:rPr>
        <w:t>η</w:t>
      </w:r>
      <w:r>
        <w:rPr>
          <w:rFonts w:eastAsia="Times New Roman" w:cs="Times New Roman"/>
          <w:szCs w:val="24"/>
        </w:rPr>
        <w:t>τρώα.</w:t>
      </w:r>
    </w:p>
    <w:p w14:paraId="5978094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Τίθεται ένα κρίσιμο ερώτημα: Ποιο είναι το κίνητρο της συγκυβέρνησης</w:t>
      </w:r>
      <w:r>
        <w:rPr>
          <w:rFonts w:eastAsia="Times New Roman" w:cs="Times New Roman"/>
          <w:szCs w:val="24"/>
        </w:rPr>
        <w:t>,</w:t>
      </w:r>
      <w:r>
        <w:rPr>
          <w:rFonts w:eastAsia="Times New Roman" w:cs="Times New Roman"/>
          <w:szCs w:val="24"/>
        </w:rPr>
        <w:t xml:space="preserve"> προκειμένου να εισαχθεί το συγκεκριμένο σχέδιο νόμου; Ακούστηκαν διάφορες προφάσεις, </w:t>
      </w:r>
      <w:r>
        <w:rPr>
          <w:rFonts w:eastAsia="Times New Roman" w:cs="Times New Roman"/>
          <w:szCs w:val="24"/>
        </w:rPr>
        <w:lastRenderedPageBreak/>
        <w:t>αλλά ο πολιτικός πυρήνας του συγκεκριμένου σχεδίου νόμου είναι το άρθρο 8, το οποίο επιτρέπει τ</w:t>
      </w:r>
      <w:r>
        <w:rPr>
          <w:rFonts w:eastAsia="Times New Roman" w:cs="Times New Roman"/>
          <w:szCs w:val="24"/>
        </w:rPr>
        <w:t xml:space="preserve">ην αναδοχή ανηλίκων παιδιών από ομόφυλα άτομα τα οποία έχουν συνάψει σύμφωνο συμβίωσης. </w:t>
      </w:r>
    </w:p>
    <w:p w14:paraId="5978094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Ο ΣΥΡΙΖΑ </w:t>
      </w:r>
      <w:proofErr w:type="spellStart"/>
      <w:r>
        <w:rPr>
          <w:rFonts w:eastAsia="Times New Roman" w:cs="Times New Roman"/>
          <w:szCs w:val="24"/>
        </w:rPr>
        <w:t>πολλάκις</w:t>
      </w:r>
      <w:proofErr w:type="spellEnd"/>
      <w:r>
        <w:rPr>
          <w:rFonts w:eastAsia="Times New Roman" w:cs="Times New Roman"/>
          <w:szCs w:val="24"/>
        </w:rPr>
        <w:t xml:space="preserve"> στο παρελθόν έχει εισ</w:t>
      </w:r>
      <w:r>
        <w:rPr>
          <w:rFonts w:eastAsia="Times New Roman" w:cs="Times New Roman"/>
          <w:szCs w:val="24"/>
        </w:rPr>
        <w:t>αγ</w:t>
      </w:r>
      <w:r>
        <w:rPr>
          <w:rFonts w:eastAsia="Times New Roman" w:cs="Times New Roman"/>
          <w:szCs w:val="24"/>
        </w:rPr>
        <w:t>άγει διάφορα νομοθετήματα. Φρονούμε ότι με τον μανδύα του ανθρωπισμού εισάγει ιδεολογήματα του αναρχισμού. Και όχι μόνο αυτό, αλλά προωθεί αυτό το οποίο ονομάζεται «</w:t>
      </w:r>
      <w:proofErr w:type="spellStart"/>
      <w:r>
        <w:rPr>
          <w:rFonts w:eastAsia="Times New Roman" w:cs="Times New Roman"/>
          <w:szCs w:val="24"/>
        </w:rPr>
        <w:t>δικαιωματισμός</w:t>
      </w:r>
      <w:proofErr w:type="spellEnd"/>
      <w:r>
        <w:rPr>
          <w:rFonts w:eastAsia="Times New Roman" w:cs="Times New Roman"/>
          <w:szCs w:val="24"/>
        </w:rPr>
        <w:t xml:space="preserve">». </w:t>
      </w:r>
    </w:p>
    <w:p w14:paraId="5978094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Ποιος είναι ο μανδύας στο συγκεκριμένο σχέδιο νόμου; Ο πολιτικός μανδύας,</w:t>
      </w:r>
      <w:r>
        <w:rPr>
          <w:rFonts w:eastAsia="Times New Roman" w:cs="Times New Roman"/>
          <w:szCs w:val="24"/>
        </w:rPr>
        <w:t xml:space="preserve"> εννοώ. Το καλό του παιδιού. Στην προσπάθεια να τεκμηριωθεί επιστημονικά το πολιτικό έρεισμα για το άρθρο 8 έλαβε χώρα μια παρέμβαση πενήντα πέντε ψυχολόγων της ακαδημαϊκής κοινότητας, οι οποίοι στο κείμενο το οποίο συνυπογράφουν και το οποίο έφερε έναν πρ</w:t>
      </w:r>
      <w:r>
        <w:rPr>
          <w:rFonts w:eastAsia="Times New Roman" w:cs="Times New Roman"/>
          <w:szCs w:val="24"/>
        </w:rPr>
        <w:t xml:space="preserve">οβοκατόρικο τίτλο, παραπλανητικό, ουσιαστικά δεν αναφέρουν τίποτα για το επίμαχο ζήτημα της αναδοχής. </w:t>
      </w:r>
    </w:p>
    <w:p w14:paraId="5978094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Θα ήθελα να τονίσω ότι κατά τη διάρκεια των </w:t>
      </w:r>
      <w:r>
        <w:rPr>
          <w:rFonts w:eastAsia="Times New Roman" w:cs="Times New Roman"/>
          <w:szCs w:val="24"/>
        </w:rPr>
        <w:t>ε</w:t>
      </w:r>
      <w:r>
        <w:rPr>
          <w:rFonts w:eastAsia="Times New Roman" w:cs="Times New Roman"/>
          <w:szCs w:val="24"/>
        </w:rPr>
        <w:t xml:space="preserve">πιτροπών ήταν εμφανής η προσπάθεια της κυρίας Υπουργού -θα έλεγα ότι έκανε απεγνωσμένες προσπάθειες και </w:t>
      </w:r>
      <w:r>
        <w:rPr>
          <w:rFonts w:eastAsia="Times New Roman" w:cs="Times New Roman"/>
          <w:szCs w:val="24"/>
        </w:rPr>
        <w:lastRenderedPageBreak/>
        <w:t>ακολ</w:t>
      </w:r>
      <w:r>
        <w:rPr>
          <w:rFonts w:eastAsia="Times New Roman" w:cs="Times New Roman"/>
          <w:szCs w:val="24"/>
        </w:rPr>
        <w:t>ούθησαν</w:t>
      </w:r>
      <w:r w:rsidRPr="00E35E74">
        <w:rPr>
          <w:rFonts w:eastAsia="Times New Roman" w:cs="Times New Roman"/>
          <w:szCs w:val="24"/>
        </w:rPr>
        <w:t>,</w:t>
      </w:r>
      <w:r>
        <w:rPr>
          <w:rFonts w:eastAsia="Times New Roman" w:cs="Times New Roman"/>
          <w:szCs w:val="24"/>
        </w:rPr>
        <w:t xml:space="preserve"> δυστυχώς</w:t>
      </w:r>
      <w:r w:rsidRPr="00E35E74">
        <w:rPr>
          <w:rFonts w:eastAsia="Times New Roman" w:cs="Times New Roman"/>
          <w:szCs w:val="24"/>
        </w:rPr>
        <w:t>,</w:t>
      </w:r>
      <w:r>
        <w:rPr>
          <w:rFonts w:eastAsia="Times New Roman" w:cs="Times New Roman"/>
          <w:szCs w:val="24"/>
        </w:rPr>
        <w:t xml:space="preserve"> πολλά κόμματα- να μετατοπίσει το κέντρο βάρους της συζήτησης σε άλλα άρθρα, πέραν του 8, που ενδεχομένως όσον αφορά τουλάχιστον στην υιοθεσία και τα σχετικά άρθρα έχουν κάποια θετικά στοιχεία. </w:t>
      </w:r>
    </w:p>
    <w:p w14:paraId="5978094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Κατά τη διάρκεια των </w:t>
      </w:r>
      <w:r>
        <w:rPr>
          <w:rFonts w:eastAsia="Times New Roman" w:cs="Times New Roman"/>
          <w:szCs w:val="24"/>
        </w:rPr>
        <w:t>ε</w:t>
      </w:r>
      <w:r>
        <w:rPr>
          <w:rFonts w:eastAsia="Times New Roman" w:cs="Times New Roman"/>
          <w:szCs w:val="24"/>
        </w:rPr>
        <w:t xml:space="preserve">πιτροπών ξέσπασε μια </w:t>
      </w:r>
      <w:r>
        <w:rPr>
          <w:rFonts w:eastAsia="Times New Roman" w:cs="Times New Roman"/>
          <w:szCs w:val="24"/>
        </w:rPr>
        <w:t>εσωτερική διαμάχη στον ΣΥΡΙΖΑ. Επειδή κάποιοι Βουλευτές του ΣΥΡΙΖΑ φέρονταν ότι αντιλέγουν και δεν προτίθενται να υπερασπιστούν πολιτικά το συγκεκριμένο άρθρο, η κυρία Υπουργός επέλεξε να μην εστιάσει σε αυτό. Θα θυμίσω ότι υπήρξε μια έντονη διαμάχη μεταξύ</w:t>
      </w:r>
      <w:r>
        <w:rPr>
          <w:rFonts w:eastAsia="Times New Roman" w:cs="Times New Roman"/>
          <w:szCs w:val="24"/>
        </w:rPr>
        <w:t xml:space="preserve"> της νεολαίας του ΣΥΡΙΖΑ και των Βουλευτών οι οποίοι φέρονταν ότι διαφοροποιούνται. </w:t>
      </w:r>
    </w:p>
    <w:p w14:paraId="5978094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Ανάλογη εσωτερική διαμάχη ξέσπασε και στη Νέα Δημοκρατία και στο Κίνημα Αλλαγής, αλλά και στους Ανεξάρτητους Έλληνες, αφού υπήρχαν εμφανείς διαφοροποιήσεις. Αυτές οι διαμά</w:t>
      </w:r>
      <w:r>
        <w:rPr>
          <w:rFonts w:eastAsia="Times New Roman" w:cs="Times New Roman"/>
          <w:szCs w:val="24"/>
        </w:rPr>
        <w:t>χες εντάθηκαν μετά την προαναγγελία για κατάθεση αιτήματος ονομαστικής ψηφοφορίας από τη Χρυσή Αυγή.</w:t>
      </w:r>
    </w:p>
    <w:p w14:paraId="5978094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Εκείνο το οποίο ήθελα να τονίσω είναι ότι κατά τη διάρκεια των </w:t>
      </w:r>
      <w:r>
        <w:rPr>
          <w:rFonts w:eastAsia="Times New Roman" w:cs="Times New Roman"/>
          <w:szCs w:val="24"/>
        </w:rPr>
        <w:t>ε</w:t>
      </w:r>
      <w:r>
        <w:rPr>
          <w:rFonts w:eastAsia="Times New Roman" w:cs="Times New Roman"/>
          <w:szCs w:val="24"/>
        </w:rPr>
        <w:t>πιτροπών διαπίστωσα μια μεταστροφή στη θέση της Νέας Δημοκρατίας. Αρχικά ακούστηκε ότι θα κ</w:t>
      </w:r>
      <w:r>
        <w:rPr>
          <w:rFonts w:eastAsia="Times New Roman" w:cs="Times New Roman"/>
          <w:szCs w:val="24"/>
        </w:rPr>
        <w:t xml:space="preserve">αταψηφίσει το άρθρο 8. Κατά το πέρας δε, στη δεύτερη ανάγνωση των </w:t>
      </w:r>
      <w:r>
        <w:rPr>
          <w:rFonts w:eastAsia="Times New Roman" w:cs="Times New Roman"/>
          <w:szCs w:val="24"/>
        </w:rPr>
        <w:t>ε</w:t>
      </w:r>
      <w:r>
        <w:rPr>
          <w:rFonts w:eastAsia="Times New Roman" w:cs="Times New Roman"/>
          <w:szCs w:val="24"/>
        </w:rPr>
        <w:t xml:space="preserve">πιτροπών, η εισηγήτρια της Νέας Δημοκρατίας υποστήριξε ή τουλάχιστον έθεσε υπ’ </w:t>
      </w:r>
      <w:proofErr w:type="spellStart"/>
      <w:r>
        <w:rPr>
          <w:rFonts w:eastAsia="Times New Roman" w:cs="Times New Roman"/>
          <w:szCs w:val="24"/>
        </w:rPr>
        <w:t>όψιν</w:t>
      </w:r>
      <w:proofErr w:type="spellEnd"/>
      <w:r>
        <w:rPr>
          <w:rFonts w:eastAsia="Times New Roman" w:cs="Times New Roman"/>
          <w:szCs w:val="24"/>
        </w:rPr>
        <w:t xml:space="preserve"> των υπολοίπων μελών της </w:t>
      </w:r>
      <w:r>
        <w:rPr>
          <w:rFonts w:eastAsia="Times New Roman" w:cs="Times New Roman"/>
          <w:szCs w:val="24"/>
        </w:rPr>
        <w:t>ε</w:t>
      </w:r>
      <w:r>
        <w:rPr>
          <w:rFonts w:eastAsia="Times New Roman" w:cs="Times New Roman"/>
          <w:szCs w:val="24"/>
        </w:rPr>
        <w:t>πιτροπής ότι θα ψηφίσουν οι Βουλευτές της Νέας Δημοκρατίας κατά συνείδηση.</w:t>
      </w:r>
    </w:p>
    <w:p w14:paraId="5978094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ήθ</w:t>
      </w:r>
      <w:r>
        <w:rPr>
          <w:rFonts w:eastAsia="Times New Roman" w:cs="Times New Roman"/>
          <w:szCs w:val="24"/>
        </w:rPr>
        <w:t>ελα να πω</w:t>
      </w:r>
      <w:r>
        <w:rPr>
          <w:rFonts w:eastAsia="Times New Roman" w:cs="Times New Roman"/>
          <w:szCs w:val="24"/>
        </w:rPr>
        <w:t>,</w:t>
      </w:r>
      <w:r>
        <w:rPr>
          <w:rFonts w:eastAsia="Times New Roman" w:cs="Times New Roman"/>
          <w:szCs w:val="24"/>
        </w:rPr>
        <w:t xml:space="preserve"> για ιστορικούς λόγους</w:t>
      </w:r>
      <w:r>
        <w:rPr>
          <w:rFonts w:eastAsia="Times New Roman" w:cs="Times New Roman"/>
          <w:szCs w:val="24"/>
        </w:rPr>
        <w:t>,</w:t>
      </w:r>
      <w:r>
        <w:rPr>
          <w:rFonts w:eastAsia="Times New Roman" w:cs="Times New Roman"/>
          <w:szCs w:val="24"/>
        </w:rPr>
        <w:t xml:space="preserve"> ότι το σύμφωνο συμβίωσης ψηφίστηκε ως νόμος του κράτους το έτος 2008 επί κυβερνήσεως Κωνσταντίνου Καραμανλή. Αρμόδιος Υπουργός ήταν ο κ. Αβραμόπουλος. Στη συνέχεια, τον Δεκέμβριο του 2015, η Νέα Δημοκρατία και συγκεκριμένα</w:t>
      </w:r>
      <w:r>
        <w:rPr>
          <w:rFonts w:eastAsia="Times New Roman" w:cs="Times New Roman"/>
          <w:szCs w:val="24"/>
        </w:rPr>
        <w:t xml:space="preserve"> δ</w:t>
      </w:r>
      <w:r>
        <w:rPr>
          <w:rFonts w:eastAsia="Times New Roman" w:cs="Times New Roman"/>
          <w:szCs w:val="24"/>
        </w:rPr>
        <w:t>ε</w:t>
      </w:r>
      <w:r>
        <w:rPr>
          <w:rFonts w:eastAsia="Times New Roman" w:cs="Times New Roman"/>
          <w:szCs w:val="24"/>
        </w:rPr>
        <w:t xml:space="preserve">καεπτά Βουλευτές της Νέας Δημοκρατίας, </w:t>
      </w:r>
      <w:proofErr w:type="spellStart"/>
      <w:r>
        <w:rPr>
          <w:rFonts w:eastAsia="Times New Roman" w:cs="Times New Roman"/>
          <w:szCs w:val="24"/>
        </w:rPr>
        <w:t>προεξάρχοντος</w:t>
      </w:r>
      <w:proofErr w:type="spellEnd"/>
      <w:r>
        <w:rPr>
          <w:rFonts w:eastAsia="Times New Roman" w:cs="Times New Roman"/>
          <w:szCs w:val="24"/>
        </w:rPr>
        <w:t xml:space="preserve"> του Αρχηγού της Νέας Δημοκρατίας κ. Κυριάκου Μητσοτάκη, υπερψήφισαν το σύμφωνο συμβίωσης και για ομόφυλα άτομα. Διαπιστώνουμε, δηλαδή, μια αμφιθυμική προσέγγιση της Νέας Δημοκρατίας, η οποία ενδεχομέν</w:t>
      </w:r>
      <w:r>
        <w:rPr>
          <w:rFonts w:eastAsia="Times New Roman" w:cs="Times New Roman"/>
          <w:szCs w:val="24"/>
        </w:rPr>
        <w:t xml:space="preserve">ως συνάδει με μια </w:t>
      </w:r>
      <w:proofErr w:type="spellStart"/>
      <w:r>
        <w:rPr>
          <w:rFonts w:eastAsia="Times New Roman" w:cs="Times New Roman"/>
          <w:szCs w:val="24"/>
        </w:rPr>
        <w:t>λιμπεραλιστική</w:t>
      </w:r>
      <w:proofErr w:type="spellEnd"/>
      <w:r>
        <w:rPr>
          <w:rFonts w:eastAsia="Times New Roman" w:cs="Times New Roman"/>
          <w:szCs w:val="24"/>
        </w:rPr>
        <w:t xml:space="preserve">, νεοφιλελεύθερη στάση. </w:t>
      </w:r>
    </w:p>
    <w:p w14:paraId="5978094B" w14:textId="77777777" w:rsidR="00F07EC0" w:rsidRDefault="005D0323">
      <w:pPr>
        <w:spacing w:after="0" w:line="600" w:lineRule="auto"/>
        <w:ind w:firstLine="709"/>
        <w:jc w:val="both"/>
        <w:rPr>
          <w:rFonts w:eastAsia="Times New Roman" w:cs="Times New Roman"/>
          <w:szCs w:val="24"/>
        </w:rPr>
      </w:pPr>
      <w:r>
        <w:rPr>
          <w:rFonts w:eastAsia="Times New Roman" w:cs="Times New Roman"/>
          <w:szCs w:val="24"/>
        </w:rPr>
        <w:lastRenderedPageBreak/>
        <w:t>Φρονούμε, όμως, ότι</w:t>
      </w:r>
      <w:r>
        <w:rPr>
          <w:rFonts w:eastAsia="Times New Roman" w:cs="Times New Roman"/>
          <w:szCs w:val="24"/>
        </w:rPr>
        <w:t>,</w:t>
      </w:r>
      <w:r>
        <w:rPr>
          <w:rFonts w:eastAsia="Times New Roman" w:cs="Times New Roman"/>
          <w:szCs w:val="24"/>
        </w:rPr>
        <w:t xml:space="preserve"> στην περίπτωση που υπερψηφιστεί από την πλειονότητα, έστω και από μειονότητα, των Βουλευτών της Νέας Δημοκρατίας το συγκεκριμένο άρθρο 8 στην ονομαστική ψηφοφορία που θα ακολουθή</w:t>
      </w:r>
      <w:r>
        <w:rPr>
          <w:rFonts w:eastAsia="Times New Roman" w:cs="Times New Roman"/>
          <w:szCs w:val="24"/>
        </w:rPr>
        <w:t xml:space="preserve">σει, θα είναι επίμεμπτο, διότι τονίζουμε πως είναι εθνοφθόρο άρθρο και ουσιαστικά υπερψηφίζεται από κόμματα τα οποία υποστηρίζουν την πολιτική ορθότητα. Η Χρυσή Αυγή προσέγγισε </w:t>
      </w:r>
      <w:proofErr w:type="spellStart"/>
      <w:r>
        <w:rPr>
          <w:rFonts w:eastAsia="Times New Roman" w:cs="Times New Roman"/>
          <w:szCs w:val="24"/>
        </w:rPr>
        <w:t>πολυεπίπεδα</w:t>
      </w:r>
      <w:proofErr w:type="spellEnd"/>
      <w:r>
        <w:rPr>
          <w:rFonts w:eastAsia="Times New Roman" w:cs="Times New Roman"/>
          <w:szCs w:val="24"/>
        </w:rPr>
        <w:t xml:space="preserve"> το συγκεκριμένο άρθρο. Είμαστε ιδεολογικά αντίθετοι στα περί συμφών</w:t>
      </w:r>
      <w:r>
        <w:rPr>
          <w:rFonts w:eastAsia="Times New Roman" w:cs="Times New Roman"/>
          <w:szCs w:val="24"/>
        </w:rPr>
        <w:t xml:space="preserve">ου συμβίωσης, </w:t>
      </w:r>
      <w:proofErr w:type="spellStart"/>
      <w:r>
        <w:rPr>
          <w:rFonts w:eastAsia="Times New Roman" w:cs="Times New Roman"/>
          <w:szCs w:val="24"/>
        </w:rPr>
        <w:t>πολλώ</w:t>
      </w:r>
      <w:proofErr w:type="spellEnd"/>
      <w:r>
        <w:rPr>
          <w:rFonts w:eastAsia="Times New Roman" w:cs="Times New Roman"/>
          <w:szCs w:val="24"/>
        </w:rPr>
        <w:t xml:space="preserve"> δε μάλλον στην αναδοχή από ομόφυλα ζεύγη</w:t>
      </w:r>
      <w:r w:rsidRPr="007C2D31">
        <w:rPr>
          <w:rFonts w:eastAsia="Times New Roman" w:cs="Times New Roman"/>
          <w:szCs w:val="24"/>
        </w:rPr>
        <w:t>,</w:t>
      </w:r>
      <w:r>
        <w:rPr>
          <w:rFonts w:eastAsia="Times New Roman" w:cs="Times New Roman"/>
          <w:szCs w:val="24"/>
        </w:rPr>
        <w:t xml:space="preserve"> διότι καταστρατηγείται ο θεσμός της οικογένειας, που ουσιαστικά αποτελεί τον θεμέλιο λίθο της κοινωνίας μας. </w:t>
      </w:r>
    </w:p>
    <w:p w14:paraId="5978094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Εκτός, όμως, αυτής της προσέγγισης, η οποία είναι μια καθαρά πολιτική προσέγγιση, ακ</w:t>
      </w:r>
      <w:r>
        <w:rPr>
          <w:rFonts w:eastAsia="Times New Roman" w:cs="Times New Roman"/>
          <w:szCs w:val="24"/>
        </w:rPr>
        <w:t xml:space="preserve">ολούθησε και μια επιστημονική προσέγγιση, η οποία βασίζεται σε πολυετείς επιστημονικές έρευνες, ακαταστρατήγητα επιστημονικά δεδομένα, τα οποία καταδεικνύουν τα εξής: </w:t>
      </w:r>
    </w:p>
    <w:p w14:paraId="5978094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Πρώτον, τα παιδιά, τα οποία έχουν ως ανάδοχη «οικογένεια» ομόφυλα άτομα, εμφανίζουν δραμ</w:t>
      </w:r>
      <w:r>
        <w:rPr>
          <w:rFonts w:eastAsia="Times New Roman" w:cs="Times New Roman"/>
          <w:szCs w:val="24"/>
        </w:rPr>
        <w:t xml:space="preserve">ατικά χαμηλές επιδόσεις στον γνωστικό τομέα. Δεύτερον, εμφανίζουν </w:t>
      </w:r>
      <w:r>
        <w:rPr>
          <w:rFonts w:eastAsia="Times New Roman" w:cs="Times New Roman"/>
          <w:szCs w:val="24"/>
        </w:rPr>
        <w:lastRenderedPageBreak/>
        <w:t>πλημμελή κοινωνικοποίηση. Και</w:t>
      </w:r>
      <w:r>
        <w:rPr>
          <w:rFonts w:eastAsia="Times New Roman" w:cs="Times New Roman"/>
          <w:szCs w:val="24"/>
        </w:rPr>
        <w:t>,</w:t>
      </w:r>
      <w:r>
        <w:rPr>
          <w:rFonts w:eastAsia="Times New Roman" w:cs="Times New Roman"/>
          <w:szCs w:val="24"/>
        </w:rPr>
        <w:t xml:space="preserve"> τρίτον, -υπάρχουν πολύ μεγάλες μελέτες γι’ αυτό, τις οποίες θα καταθέσω- εμφανίζουν σε υπερδιπλάσιο ποσοστό συναισθηματικές διαταραχές, σύνδρομο </w:t>
      </w:r>
      <w:proofErr w:type="spellStart"/>
      <w:r>
        <w:rPr>
          <w:rFonts w:eastAsia="Times New Roman" w:cs="Times New Roman"/>
          <w:szCs w:val="24"/>
        </w:rPr>
        <w:t>υπερκινητικότη</w:t>
      </w:r>
      <w:r>
        <w:rPr>
          <w:rFonts w:eastAsia="Times New Roman" w:cs="Times New Roman"/>
          <w:szCs w:val="24"/>
        </w:rPr>
        <w:t>τας</w:t>
      </w:r>
      <w:proofErr w:type="spellEnd"/>
      <w:r>
        <w:rPr>
          <w:rFonts w:eastAsia="Times New Roman" w:cs="Times New Roman"/>
          <w:szCs w:val="24"/>
        </w:rPr>
        <w:t xml:space="preserve"> και σύνδρομο διάσπασης της προσοχής.</w:t>
      </w:r>
    </w:p>
    <w:p w14:paraId="5978094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Καταθέτω, λοιπόν, τη σχετική έρευνα μαζί με κάποια μετάφραση.</w:t>
      </w:r>
    </w:p>
    <w:p w14:paraId="5978094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Αϊβατίδης</w:t>
      </w:r>
      <w:proofErr w:type="spellEnd"/>
      <w:r>
        <w:rPr>
          <w:rFonts w:eastAsia="Times New Roman" w:cs="Times New Roman"/>
          <w:szCs w:val="24"/>
        </w:rPr>
        <w:t xml:space="preserve"> καταθέτει για τα Πρακτικά την προαναφερθείσα έρευνα, η οποία βρίσκεται στο αρχείο του Τμήματος Γραμματε</w:t>
      </w:r>
      <w:r>
        <w:rPr>
          <w:rFonts w:eastAsia="Times New Roman" w:cs="Times New Roman"/>
          <w:szCs w:val="24"/>
        </w:rPr>
        <w:t>ίας της Διεύθυνσης Στενογραφίας και Πρακτικών της Βουλής)</w:t>
      </w:r>
    </w:p>
    <w:p w14:paraId="5978095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απάντηση της κυρίας Υπουργού στα επιστημονικά αυτά επιχειρήματα ήταν η εξής: Ότι η Χρυσή Αυγή </w:t>
      </w:r>
      <w:proofErr w:type="spellStart"/>
      <w:r>
        <w:rPr>
          <w:rFonts w:eastAsia="Times New Roman" w:cs="Times New Roman"/>
          <w:szCs w:val="24"/>
        </w:rPr>
        <w:t>επιστημονικοποιεί</w:t>
      </w:r>
      <w:proofErr w:type="spellEnd"/>
      <w:r>
        <w:rPr>
          <w:rFonts w:eastAsia="Times New Roman" w:cs="Times New Roman"/>
          <w:szCs w:val="24"/>
        </w:rPr>
        <w:t xml:space="preserve"> την </w:t>
      </w:r>
      <w:proofErr w:type="spellStart"/>
      <w:r>
        <w:rPr>
          <w:rFonts w:eastAsia="Times New Roman" w:cs="Times New Roman"/>
          <w:szCs w:val="24"/>
        </w:rPr>
        <w:t>ομοφοβική</w:t>
      </w:r>
      <w:proofErr w:type="spellEnd"/>
      <w:r>
        <w:rPr>
          <w:rFonts w:eastAsia="Times New Roman" w:cs="Times New Roman"/>
          <w:szCs w:val="24"/>
        </w:rPr>
        <w:t xml:space="preserve"> της τάση. Η κυρία Υπουργός προσπαθεί να αντιπαρέλθει αυτά τα επιστημον</w:t>
      </w:r>
      <w:r>
        <w:rPr>
          <w:rFonts w:eastAsia="Times New Roman" w:cs="Times New Roman"/>
          <w:szCs w:val="24"/>
        </w:rPr>
        <w:t xml:space="preserve">ικά επιχειρήματα. Και θα έλεγα ότι η φράση της αυτή, την οποία δεν ανακάλεσε, είναι πολιτικά επίμεμπτη. Της απάντησα στην αρμόδια </w:t>
      </w:r>
      <w:r>
        <w:rPr>
          <w:rFonts w:eastAsia="Times New Roman" w:cs="Times New Roman"/>
          <w:szCs w:val="24"/>
        </w:rPr>
        <w:t>ε</w:t>
      </w:r>
      <w:r>
        <w:rPr>
          <w:rFonts w:eastAsia="Times New Roman" w:cs="Times New Roman"/>
          <w:szCs w:val="24"/>
        </w:rPr>
        <w:t xml:space="preserve">πιτροπή ότι ο ΣΥΡΙΖΑ, τουλάχιστον στο συγκεκριμένο σχέδιο νόμου και στα συναφή, εμφανίζει μια </w:t>
      </w:r>
      <w:proofErr w:type="spellStart"/>
      <w:r>
        <w:rPr>
          <w:rFonts w:eastAsia="Times New Roman" w:cs="Times New Roman"/>
          <w:szCs w:val="24"/>
        </w:rPr>
        <w:t>νορμοφοβική</w:t>
      </w:r>
      <w:proofErr w:type="spellEnd"/>
      <w:r>
        <w:rPr>
          <w:rFonts w:eastAsia="Times New Roman" w:cs="Times New Roman"/>
          <w:szCs w:val="24"/>
        </w:rPr>
        <w:t xml:space="preserve"> τάση, έναν </w:t>
      </w:r>
      <w:proofErr w:type="spellStart"/>
      <w:r>
        <w:rPr>
          <w:rFonts w:eastAsia="Times New Roman" w:cs="Times New Roman"/>
          <w:szCs w:val="24"/>
        </w:rPr>
        <w:t>νορμοφοβ</w:t>
      </w:r>
      <w:r>
        <w:rPr>
          <w:rFonts w:eastAsia="Times New Roman" w:cs="Times New Roman"/>
          <w:szCs w:val="24"/>
        </w:rPr>
        <w:t>ικό</w:t>
      </w:r>
      <w:proofErr w:type="spellEnd"/>
      <w:r>
        <w:rPr>
          <w:rFonts w:eastAsia="Times New Roman" w:cs="Times New Roman"/>
          <w:szCs w:val="24"/>
        </w:rPr>
        <w:t xml:space="preserve"> πολιτικό λόγο, αφού </w:t>
      </w:r>
      <w:r>
        <w:rPr>
          <w:rFonts w:eastAsia="Times New Roman" w:cs="Times New Roman"/>
          <w:szCs w:val="24"/>
        </w:rPr>
        <w:lastRenderedPageBreak/>
        <w:t xml:space="preserve">αντιμάχεται κάθε τι εθνικό: τα ήθη, τα έθιμα, τις παραδόσεις, τη θρησκεία, τη γλώσσα μας. Αυτό είναι το πολιτικά επίμεμπτο. </w:t>
      </w:r>
    </w:p>
    <w:p w14:paraId="5978095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Από την άλλη πλευρά, η αναφορά της αυτή συνεπάγεται κάτι πολύ συγκεκριμένο: Ότι η Χρυσή Αυγή χρησιμοποιεί ε</w:t>
      </w:r>
      <w:r>
        <w:rPr>
          <w:rFonts w:eastAsia="Times New Roman" w:cs="Times New Roman"/>
          <w:szCs w:val="24"/>
        </w:rPr>
        <w:t xml:space="preserve">πιστημονικά επιχειρήματα. Φυσικά διαφέρει πολύ αυτό που λέγεται «επιστήμη» από αυτό που λέγεται «επιστημονισμός». Διότι η προώθηση της παρέμβασης των πενήντα πέντε αυτών ψυχολόγων, τόσο από Βουλευτές του ΣΥΡΙΖΑ όσο και από τον Αρχηγό του </w:t>
      </w:r>
      <w:r>
        <w:rPr>
          <w:rFonts w:eastAsia="Times New Roman" w:cs="Times New Roman"/>
          <w:szCs w:val="24"/>
        </w:rPr>
        <w:t>κ</w:t>
      </w:r>
      <w:r>
        <w:rPr>
          <w:rFonts w:eastAsia="Times New Roman" w:cs="Times New Roman"/>
          <w:szCs w:val="24"/>
        </w:rPr>
        <w:t>όμματος Το Ποτάμι</w:t>
      </w:r>
      <w:r>
        <w:rPr>
          <w:rFonts w:eastAsia="Times New Roman" w:cs="Times New Roman"/>
          <w:szCs w:val="24"/>
        </w:rPr>
        <w:t xml:space="preserve">, είναι επιστημονισμός. </w:t>
      </w:r>
    </w:p>
    <w:p w14:paraId="59780952" w14:textId="77777777" w:rsidR="00F07EC0" w:rsidRDefault="005D0323">
      <w:pPr>
        <w:spacing w:after="0" w:line="600" w:lineRule="auto"/>
        <w:ind w:firstLine="709"/>
        <w:jc w:val="both"/>
        <w:rPr>
          <w:rFonts w:eastAsia="Times New Roman"/>
          <w:szCs w:val="24"/>
        </w:rPr>
      </w:pPr>
      <w:r>
        <w:rPr>
          <w:rFonts w:eastAsia="Times New Roman" w:cs="Times New Roman"/>
          <w:szCs w:val="24"/>
        </w:rPr>
        <w:t xml:space="preserve">Όσον αφορά στο ότι προάγεται ένας </w:t>
      </w:r>
      <w:proofErr w:type="spellStart"/>
      <w:r>
        <w:rPr>
          <w:rFonts w:eastAsia="Times New Roman" w:cs="Times New Roman"/>
          <w:szCs w:val="24"/>
        </w:rPr>
        <w:t>δικαιωματισμός</w:t>
      </w:r>
      <w:proofErr w:type="spellEnd"/>
      <w:r>
        <w:rPr>
          <w:rFonts w:eastAsia="Times New Roman" w:cs="Times New Roman"/>
          <w:szCs w:val="24"/>
        </w:rPr>
        <w:t xml:space="preserve"> από τη </w:t>
      </w:r>
      <w:r>
        <w:rPr>
          <w:rFonts w:eastAsia="Times New Roman" w:cs="Times New Roman"/>
          <w:szCs w:val="24"/>
        </w:rPr>
        <w:t>σ</w:t>
      </w:r>
      <w:r>
        <w:rPr>
          <w:rFonts w:eastAsia="Times New Roman" w:cs="Times New Roman"/>
          <w:szCs w:val="24"/>
        </w:rPr>
        <w:t>υγκυβέρνηση και ειδικά από τον ΣΥΡΙΖΑ, είναι δεδομένο.</w:t>
      </w:r>
      <w:r>
        <w:rPr>
          <w:rFonts w:eastAsia="Times New Roman" w:cs="Times New Roman"/>
          <w:szCs w:val="24"/>
        </w:rPr>
        <w:t xml:space="preserve"> </w:t>
      </w:r>
      <w:r>
        <w:rPr>
          <w:rFonts w:eastAsia="Times New Roman"/>
          <w:szCs w:val="24"/>
        </w:rPr>
        <w:t xml:space="preserve">Αυτό αποτελεί ένα πολιτικό </w:t>
      </w:r>
      <w:r>
        <w:rPr>
          <w:rFonts w:eastAsia="Times New Roman"/>
          <w:szCs w:val="24"/>
          <w:lang w:val="en-US"/>
        </w:rPr>
        <w:t>modus</w:t>
      </w:r>
      <w:r w:rsidRPr="00C12B5F">
        <w:rPr>
          <w:rFonts w:eastAsia="Times New Roman"/>
          <w:szCs w:val="24"/>
        </w:rPr>
        <w:t xml:space="preserve"> </w:t>
      </w:r>
      <w:r>
        <w:rPr>
          <w:rFonts w:eastAsia="Times New Roman"/>
          <w:szCs w:val="24"/>
          <w:lang w:val="en-US"/>
        </w:rPr>
        <w:t>operandi</w:t>
      </w:r>
      <w:r>
        <w:rPr>
          <w:rFonts w:eastAsia="Times New Roman"/>
          <w:szCs w:val="24"/>
        </w:rPr>
        <w:t xml:space="preserve">, διότι διά του αντιρατσιστικού νόμου η Κυβέρνηση τα άτομα αυτά, τα οποία </w:t>
      </w:r>
      <w:r>
        <w:rPr>
          <w:rFonts w:eastAsia="Times New Roman"/>
          <w:szCs w:val="24"/>
        </w:rPr>
        <w:t>έχουν κάποιες ιδιορρυθμίες, τα χρησιμοποιεί. Σε περίπτωση που κάποιοι που ανήκουν στη συντριπτική πλειοψηφία εκφέρουν κάποια άποψη η οποία δήθεν «προσβάλλει» τα δικαιώματα αυτών των συμπολιτών μας, αμέσως κινητοποιείται, ενεργοποιείται ένας μηχανισμός ο οπ</w:t>
      </w:r>
      <w:r>
        <w:rPr>
          <w:rFonts w:eastAsia="Times New Roman"/>
          <w:szCs w:val="24"/>
        </w:rPr>
        <w:t xml:space="preserve">οίος χτυπάει τον δήθεν ρατσισμό. Επαναλαμβάνω ότι η πολιτική χρήση </w:t>
      </w:r>
      <w:r>
        <w:rPr>
          <w:rFonts w:eastAsia="Times New Roman"/>
          <w:szCs w:val="24"/>
        </w:rPr>
        <w:lastRenderedPageBreak/>
        <w:t xml:space="preserve">του </w:t>
      </w:r>
      <w:proofErr w:type="spellStart"/>
      <w:r>
        <w:rPr>
          <w:rFonts w:eastAsia="Times New Roman"/>
          <w:szCs w:val="24"/>
        </w:rPr>
        <w:t>δικαιωματισμού</w:t>
      </w:r>
      <w:proofErr w:type="spellEnd"/>
      <w:r>
        <w:rPr>
          <w:rFonts w:eastAsia="Times New Roman"/>
          <w:szCs w:val="24"/>
        </w:rPr>
        <w:t xml:space="preserve"> είναι κατακριτέα και θα πρέπει τα άτομα αυτά, τα οποία έχουν τις συγκεκριμένες ιδιορρυθμίες, να αντιληφθούν ότι τους χρησιμοποιούν κάποιοι οι οποίοι εμφανίζονται ως ανθρω</w:t>
      </w:r>
      <w:r>
        <w:rPr>
          <w:rFonts w:eastAsia="Times New Roman"/>
          <w:szCs w:val="24"/>
        </w:rPr>
        <w:t>πιστές.</w:t>
      </w:r>
    </w:p>
    <w:p w14:paraId="59780953" w14:textId="77777777" w:rsidR="00F07EC0" w:rsidRDefault="005D0323">
      <w:pPr>
        <w:spacing w:after="0" w:line="600" w:lineRule="auto"/>
        <w:ind w:firstLine="720"/>
        <w:jc w:val="both"/>
        <w:rPr>
          <w:rFonts w:eastAsia="Times New Roman"/>
          <w:szCs w:val="24"/>
        </w:rPr>
      </w:pPr>
      <w:r>
        <w:rPr>
          <w:rFonts w:eastAsia="Times New Roman"/>
          <w:szCs w:val="24"/>
        </w:rPr>
        <w:t>Όσον αφορά τις έρευνες που έγιναν, θα ήθελα να πω ότι πράγματι υπάρχουν και αντίθετες έρευνες</w:t>
      </w:r>
      <w:r w:rsidRPr="00235987">
        <w:rPr>
          <w:rFonts w:eastAsia="Times New Roman"/>
          <w:szCs w:val="24"/>
        </w:rPr>
        <w:t xml:space="preserve">. </w:t>
      </w:r>
      <w:r>
        <w:rPr>
          <w:rFonts w:eastAsia="Times New Roman"/>
          <w:szCs w:val="24"/>
        </w:rPr>
        <w:t>Όμως, στις συγκεκριμένες μελέτες που έχουν γίνει από τους ψυχολόγους οι οποίοι υποστήριξαν ότι δεν υπάρχει πρόβλημα στα παιδιά αυτά που έχουν ανάδοχους γ</w:t>
      </w:r>
      <w:r>
        <w:rPr>
          <w:rFonts w:eastAsia="Times New Roman"/>
          <w:szCs w:val="24"/>
        </w:rPr>
        <w:t>ονείς ομόφυλα ζεύγη, το ερωτηματολόγιο για τη διερεύνηση των προβλημάτων αυτών τέθηκε στους ανάδοχους γονείς και όχι στα παιδιά αυτά, αφού ενηλικιωθούν.</w:t>
      </w:r>
    </w:p>
    <w:p w14:paraId="59780954" w14:textId="77777777" w:rsidR="00F07EC0" w:rsidRDefault="005D0323">
      <w:pPr>
        <w:spacing w:after="0" w:line="600" w:lineRule="auto"/>
        <w:ind w:firstLine="720"/>
        <w:jc w:val="both"/>
        <w:rPr>
          <w:rFonts w:eastAsia="Times New Roman"/>
          <w:szCs w:val="24"/>
        </w:rPr>
      </w:pPr>
      <w:r>
        <w:rPr>
          <w:rFonts w:eastAsia="Times New Roman"/>
          <w:szCs w:val="24"/>
        </w:rPr>
        <w:t xml:space="preserve">Θέλω να πω ότι η μεγαλύτερη μελέτη, η οποία είναι και ο βασικός άξονας για τη θέση της ψυχιατρικής και </w:t>
      </w:r>
      <w:r>
        <w:rPr>
          <w:rFonts w:eastAsia="Times New Roman"/>
          <w:szCs w:val="24"/>
        </w:rPr>
        <w:t xml:space="preserve">ψυχολογίας στο συγκεκριμένο ζήτημα, έχει διενεργηθεί ήδη από το 1996 από έναν διακεκριμένο Έλληνα επιστήμονα της Αυστραλίας, τον Σωτήριο </w:t>
      </w:r>
      <w:proofErr w:type="spellStart"/>
      <w:r>
        <w:rPr>
          <w:rFonts w:eastAsia="Times New Roman"/>
          <w:szCs w:val="24"/>
        </w:rPr>
        <w:t>Σαραντάκο</w:t>
      </w:r>
      <w:proofErr w:type="spellEnd"/>
      <w:r>
        <w:rPr>
          <w:rFonts w:eastAsia="Times New Roman"/>
          <w:szCs w:val="24"/>
        </w:rPr>
        <w:t>, επιστημονική άποψη που διάνθισαν στη συνέχεια επιστήμονες από τις Ηνωμένες Πολιτείες, από τον Καναδά και από</w:t>
      </w:r>
      <w:r>
        <w:rPr>
          <w:rFonts w:eastAsia="Times New Roman"/>
          <w:szCs w:val="24"/>
        </w:rPr>
        <w:t xml:space="preserve"> άλλες χώρες.</w:t>
      </w:r>
    </w:p>
    <w:p w14:paraId="59780955" w14:textId="77777777" w:rsidR="00F07EC0" w:rsidRDefault="005D0323">
      <w:pPr>
        <w:spacing w:after="0" w:line="600" w:lineRule="auto"/>
        <w:ind w:firstLine="720"/>
        <w:jc w:val="both"/>
        <w:rPr>
          <w:rFonts w:eastAsia="Times New Roman"/>
          <w:szCs w:val="24"/>
        </w:rPr>
      </w:pPr>
      <w:r>
        <w:rPr>
          <w:rFonts w:eastAsia="Times New Roman"/>
          <w:szCs w:val="24"/>
        </w:rPr>
        <w:lastRenderedPageBreak/>
        <w:t>Όσον αφορά στο άρθρο 5, το οποίο θα έλεγα ότι είναι επίμαχο, θα πρέπει να μεριμνήσει η Κυβέρνηση να μην υπάρξει ανεξέλεγκτη ένταξη των ασυνόδευτων ανηλίκων με προσφυγική ταυτότητα, προσφυγικό προφίλ ας πούμε, στον συγκεκριμένο αυτόν κατάλογο,</w:t>
      </w:r>
      <w:r>
        <w:rPr>
          <w:rFonts w:eastAsia="Times New Roman"/>
          <w:szCs w:val="24"/>
        </w:rPr>
        <w:t xml:space="preserve"> στο </w:t>
      </w:r>
      <w:r>
        <w:rPr>
          <w:rFonts w:eastAsia="Times New Roman"/>
          <w:szCs w:val="24"/>
        </w:rPr>
        <w:t>μ</w:t>
      </w:r>
      <w:r>
        <w:rPr>
          <w:rFonts w:eastAsia="Times New Roman"/>
          <w:szCs w:val="24"/>
        </w:rPr>
        <w:t>ητρώο. Το λέω αυτό, διότι αφ’ ενός αυτό συνεπάγεται την ένταξη ατόμων που δεν γνωρίζει το ελληνικό κράτος τίποτα για την ταυτότητά τους, αλλά</w:t>
      </w:r>
      <w:r>
        <w:rPr>
          <w:rFonts w:eastAsia="Times New Roman"/>
          <w:szCs w:val="24"/>
        </w:rPr>
        <w:t>,</w:t>
      </w:r>
      <w:r>
        <w:rPr>
          <w:rFonts w:eastAsia="Times New Roman"/>
          <w:szCs w:val="24"/>
        </w:rPr>
        <w:t xml:space="preserve"> ακόμα και αν γνωρίζει, οδηγεί σε πληθυσμιακή αλλοίωση τη χώρα. Να θυμίσω ότι ως ανήλικος εισήλθε στη χώρα μ</w:t>
      </w:r>
      <w:r>
        <w:rPr>
          <w:rFonts w:eastAsia="Times New Roman"/>
          <w:szCs w:val="24"/>
        </w:rPr>
        <w:t xml:space="preserve">ας ο Ιρανός Χουσεΐν </w:t>
      </w:r>
      <w:proofErr w:type="spellStart"/>
      <w:r>
        <w:rPr>
          <w:rFonts w:eastAsia="Times New Roman"/>
          <w:szCs w:val="24"/>
        </w:rPr>
        <w:t>Χαβάρι</w:t>
      </w:r>
      <w:proofErr w:type="spellEnd"/>
      <w:r>
        <w:rPr>
          <w:rFonts w:eastAsia="Times New Roman"/>
          <w:szCs w:val="24"/>
        </w:rPr>
        <w:t>, ο οποίος αποπειράθηκε να δολοφονήσει το 2013 μία φοιτήτρια στην Κέρκυρα και το 2016 δολοφόνησε στο Φράιμπουργκ της Γερμανίας μια Γερμανίδα υπήκοο.</w:t>
      </w:r>
    </w:p>
    <w:p w14:paraId="59780956" w14:textId="77777777" w:rsidR="00F07EC0" w:rsidRDefault="005D0323">
      <w:pPr>
        <w:spacing w:after="0" w:line="600" w:lineRule="auto"/>
        <w:ind w:firstLine="720"/>
        <w:jc w:val="both"/>
        <w:rPr>
          <w:rFonts w:eastAsia="Times New Roman"/>
          <w:szCs w:val="24"/>
        </w:rPr>
      </w:pPr>
      <w:r>
        <w:rPr>
          <w:rFonts w:eastAsia="Times New Roman"/>
          <w:szCs w:val="24"/>
        </w:rPr>
        <w:t xml:space="preserve">Στο άρθρο 8 πράγματι η κυρία Υπουργός έκανε μια νομοθετική βελτίωση, υιοθετώντας </w:t>
      </w:r>
      <w:r>
        <w:rPr>
          <w:rFonts w:eastAsia="Times New Roman"/>
          <w:szCs w:val="24"/>
        </w:rPr>
        <w:t>μια θέση της Χρυσής Αυγής, ότι πρέπει</w:t>
      </w:r>
      <w:r>
        <w:rPr>
          <w:rFonts w:eastAsia="Times New Roman"/>
          <w:szCs w:val="24"/>
        </w:rPr>
        <w:t>,</w:t>
      </w:r>
      <w:r>
        <w:rPr>
          <w:rFonts w:eastAsia="Times New Roman"/>
          <w:szCs w:val="24"/>
        </w:rPr>
        <w:t xml:space="preserve"> τουλάχιστον το ποινικό αδίκημα της ληστείας</w:t>
      </w:r>
      <w:r>
        <w:rPr>
          <w:rFonts w:eastAsia="Times New Roman"/>
          <w:szCs w:val="24"/>
        </w:rPr>
        <w:t>,</w:t>
      </w:r>
      <w:r>
        <w:rPr>
          <w:rFonts w:eastAsia="Times New Roman"/>
          <w:szCs w:val="24"/>
        </w:rPr>
        <w:t xml:space="preserve"> να εμπεριέχεται στις αιρέσεις για την ένταξη στον συγκεκριμένο κατάλογο. </w:t>
      </w:r>
      <w:r>
        <w:rPr>
          <w:rFonts w:eastAsia="Times New Roman"/>
          <w:szCs w:val="24"/>
        </w:rPr>
        <w:lastRenderedPageBreak/>
        <w:t>Όμως, μπορούν να αποτελούν αναδόχους άτομα τα οποία έχουν καταδικαστεί για ενδοοικογενειακή βία, γι</w:t>
      </w:r>
      <w:r>
        <w:rPr>
          <w:rFonts w:eastAsia="Times New Roman"/>
          <w:szCs w:val="24"/>
        </w:rPr>
        <w:t>α ανθρωποκτονία εκ προθέσεως, για βιασμούς, για διακεκριμένες κλοπές; Θα πρέπει να γίνει ένας εμπλουτισμός αυτού του καταλόγου.</w:t>
      </w:r>
    </w:p>
    <w:p w14:paraId="59780957" w14:textId="77777777" w:rsidR="00F07EC0" w:rsidRDefault="005D0323">
      <w:pPr>
        <w:spacing w:after="0" w:line="600" w:lineRule="auto"/>
        <w:ind w:firstLine="720"/>
        <w:jc w:val="both"/>
        <w:rPr>
          <w:rFonts w:eastAsia="Times New Roman" w:cs="Times New Roman"/>
          <w:szCs w:val="24"/>
        </w:rPr>
      </w:pPr>
      <w:r>
        <w:rPr>
          <w:rFonts w:eastAsia="Times New Roman"/>
          <w:szCs w:val="24"/>
        </w:rPr>
        <w:t xml:space="preserve">Κλείνοντας, από όσα είπα αλλά και εν γένει από τη στάση της Χρυσής Αυγής στο συγκεκριμένο σχέδιο νόμου αλλά και σε άλλα συναφή, </w:t>
      </w:r>
      <w:r>
        <w:rPr>
          <w:rFonts w:eastAsia="Times New Roman"/>
          <w:szCs w:val="24"/>
        </w:rPr>
        <w:t>προκύπτει ότι στη Βουλή των Ελλήνων υπάρχει ένα πολιτικό κίνημα εθνοφρουρός, η Χρυσή Αυγή.</w:t>
      </w:r>
      <w:r>
        <w:rPr>
          <w:rFonts w:eastAsia="Times New Roman" w:cs="Times New Roman"/>
          <w:szCs w:val="24"/>
        </w:rPr>
        <w:t xml:space="preserve"> </w:t>
      </w:r>
      <w:r>
        <w:rPr>
          <w:rFonts w:eastAsia="Times New Roman" w:cs="Times New Roman"/>
          <w:szCs w:val="24"/>
        </w:rPr>
        <w:t>Δυστυχώς, υπάρχει το κόμμα των κομμάτων που απαρτίζεται από τα λοιπά πολιτικά κόμματα, τα οποία έχουν εθνοφθόρο στάση και πολιτική για την πατρίδα μας.</w:t>
      </w:r>
    </w:p>
    <w:p w14:paraId="5978095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w:t>
      </w:r>
    </w:p>
    <w:p w14:paraId="59780959"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978095A" w14:textId="77777777" w:rsidR="00F07EC0" w:rsidRDefault="005D0323">
      <w:pPr>
        <w:spacing w:after="0" w:line="600" w:lineRule="auto"/>
        <w:ind w:firstLine="720"/>
        <w:jc w:val="both"/>
        <w:rPr>
          <w:rFonts w:eastAsia="Times New Roman" w:cs="Times New Roman"/>
          <w:szCs w:val="24"/>
        </w:rPr>
      </w:pPr>
      <w:r w:rsidRPr="009E62AA">
        <w:rPr>
          <w:rFonts w:eastAsia="Times New Roman" w:cs="Times New Roman"/>
          <w:b/>
          <w:szCs w:val="24"/>
        </w:rPr>
        <w:t>ΠΡΟΕΔΡΕΥΩΝ (Γεώργιος Βαρεμένος):</w:t>
      </w:r>
      <w:r>
        <w:rPr>
          <w:rFonts w:eastAsia="Times New Roman" w:cs="Times New Roman"/>
          <w:szCs w:val="24"/>
        </w:rPr>
        <w:t xml:space="preserve"> Τον λόγο έχει ο κ. Συντυχάκης από το Κομμουνιστικό Κόμμα Ελλάδ</w:t>
      </w:r>
      <w:r>
        <w:rPr>
          <w:rFonts w:eastAsia="Times New Roman" w:cs="Times New Roman"/>
          <w:szCs w:val="24"/>
        </w:rPr>
        <w:t>α</w:t>
      </w:r>
      <w:r>
        <w:rPr>
          <w:rFonts w:eastAsia="Times New Roman" w:cs="Times New Roman"/>
          <w:szCs w:val="24"/>
        </w:rPr>
        <w:t>ς.</w:t>
      </w:r>
    </w:p>
    <w:p w14:paraId="5978095B" w14:textId="77777777" w:rsidR="00F07EC0" w:rsidRDefault="005D0323">
      <w:pPr>
        <w:spacing w:after="0" w:line="600" w:lineRule="auto"/>
        <w:ind w:firstLine="720"/>
        <w:jc w:val="both"/>
        <w:rPr>
          <w:rFonts w:eastAsia="Times New Roman" w:cs="Times New Roman"/>
          <w:szCs w:val="24"/>
        </w:rPr>
      </w:pPr>
      <w:r w:rsidRPr="009E62AA">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5978095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η Κυβέρνηση στο παρόν σχέδιο νόμου </w:t>
      </w:r>
      <w:r>
        <w:rPr>
          <w:rFonts w:eastAsia="Times New Roman" w:cs="Times New Roman"/>
          <w:szCs w:val="24"/>
        </w:rPr>
        <w:t xml:space="preserve">αναφέρεται στην ανάγκη δημιουργίας ενός θεσμικού πλαισίου, με απώτερο στόχο την οικογενειακή αποκατάσταση των παιδιών που χρήζουν εξατομικευμένη φροντίδα και μέριμνα εκ μέρους του κράτους, έτσι ώστε να αποφεύγονται τα προβλήματα που παρουσιάζουν τα παιδιά </w:t>
      </w:r>
      <w:r>
        <w:rPr>
          <w:rFonts w:eastAsia="Times New Roman" w:cs="Times New Roman"/>
          <w:szCs w:val="24"/>
        </w:rPr>
        <w:t>που μεγαλώνουν σε δομές κλειστής φροντίδας.</w:t>
      </w:r>
    </w:p>
    <w:p w14:paraId="5978095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λοιπόν, αυτής της νομοθετικής παρέμβασης, θεσπίζεται το Εθνικό Συμβούλιο Αναδοχής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Υιοθεσίας, το Εθνικό Μητρώο Ανηλίκων που διαβιούν σε μονάδες παιδικής προστασίας, το Εθνικό Μητρώο Υποψήφιων Ανάδοχων Γονέων για όσους επιθυμούν να υιοθετήσουν παιδί ή να γίνουν ανάδοχοι, την ανάθεση της κοινωνικής έρευνας και της σύνταξης κοινωνικής έκθεσ</w:t>
      </w:r>
      <w:r>
        <w:rPr>
          <w:rFonts w:eastAsia="Times New Roman" w:cs="Times New Roman"/>
          <w:szCs w:val="24"/>
        </w:rPr>
        <w:t xml:space="preserve">ης σε ιδιώτες κοινωνικούς λειτουργούς του ΣΚΛΕ, ενώ καθιερώνει την επαγγελματική αναδοχή για παιδιά με χρόνια προβλήματα υγείας, έναντι μηνιαίας αντιμισθίας και ασφάλισης. </w:t>
      </w:r>
    </w:p>
    <w:p w14:paraId="5978095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Διαμορφώνει, δηλαδή, από τη μια κάποιους κανόνες που θα διέπουν τη δημόσια και ιδιω</w:t>
      </w:r>
      <w:r>
        <w:rPr>
          <w:rFonts w:eastAsia="Times New Roman" w:cs="Times New Roman"/>
          <w:szCs w:val="24"/>
        </w:rPr>
        <w:t>τική υιοθεσία και αναδοχή, ένα είδος αναγκαίου αστικού εκσυγχρονισμού, χωρίς όμως να αμφισβητείται η βασική κατεύθυνση για αποποίηση της ευθύνης του κράτους από το θέμα της παιδικής προστασίας. Από την άλλη, μετατοπίζει την ευθύνη για την παιδική προστασία</w:t>
      </w:r>
      <w:r>
        <w:rPr>
          <w:rFonts w:eastAsia="Times New Roman" w:cs="Times New Roman"/>
          <w:szCs w:val="24"/>
        </w:rPr>
        <w:t xml:space="preserve"> από το κράτος, τις δημόσιες δομές και υπηρεσίες του στην οικογένεια -φυσική, θετή ή και ανάδοχη-, στο άτομο-γονέα, στον ιδιωτικό τομέα γενικότερα.</w:t>
      </w:r>
    </w:p>
    <w:p w14:paraId="5978095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Αντιμετωπίζει δηλαδή την τεκνοποιία και την </w:t>
      </w:r>
      <w:proofErr w:type="spellStart"/>
      <w:r>
        <w:rPr>
          <w:rFonts w:eastAsia="Times New Roman" w:cs="Times New Roman"/>
          <w:szCs w:val="24"/>
        </w:rPr>
        <w:t>τεκνοθεσία</w:t>
      </w:r>
      <w:proofErr w:type="spellEnd"/>
      <w:r>
        <w:rPr>
          <w:rFonts w:eastAsia="Times New Roman" w:cs="Times New Roman"/>
          <w:szCs w:val="24"/>
        </w:rPr>
        <w:t xml:space="preserve"> ως ατομική υπόθεση και όχι σαν ζήτημα κοινωνικό, ενώ </w:t>
      </w:r>
      <w:r>
        <w:rPr>
          <w:rFonts w:eastAsia="Times New Roman" w:cs="Times New Roman"/>
          <w:szCs w:val="24"/>
        </w:rPr>
        <w:t xml:space="preserve">ταυτόχρονα διατηρεί και ενισχύει όλο το σύστημα των ιδιωτικών υιοθεσιών, τη δράση των μη κυβερνητικών οργανώσεων και των ιδιωτών, που οδηγεί με μαθηματική ακρίβεια στην εμπορία παιδιών. </w:t>
      </w:r>
    </w:p>
    <w:p w14:paraId="5978096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Στη βάση αυτή</w:t>
      </w:r>
      <w:r>
        <w:rPr>
          <w:rFonts w:eastAsia="Times New Roman" w:cs="Times New Roman"/>
          <w:szCs w:val="24"/>
        </w:rPr>
        <w:t>,</w:t>
      </w:r>
      <w:r>
        <w:rPr>
          <w:rFonts w:eastAsia="Times New Roman" w:cs="Times New Roman"/>
          <w:szCs w:val="24"/>
        </w:rPr>
        <w:t xml:space="preserve"> λοιπόν, θεσμοθετείται και η επαγγελματική αναδοχή των </w:t>
      </w:r>
      <w:r>
        <w:rPr>
          <w:rFonts w:eastAsia="Times New Roman" w:cs="Times New Roman"/>
          <w:szCs w:val="24"/>
        </w:rPr>
        <w:t>παιδιών με αναπηρία ή σοβαρές ψυχικές διαταραχές, με δικαστική απόφαση σε επαγγελματίες που προσφέρουν υπηρεσίες, έναντι της μηνιαία</w:t>
      </w:r>
      <w:r>
        <w:rPr>
          <w:rFonts w:eastAsia="Times New Roman" w:cs="Times New Roman"/>
          <w:szCs w:val="24"/>
        </w:rPr>
        <w:t>ς</w:t>
      </w:r>
      <w:r>
        <w:rPr>
          <w:rFonts w:eastAsia="Times New Roman" w:cs="Times New Roman"/>
          <w:szCs w:val="24"/>
        </w:rPr>
        <w:t xml:space="preserve"> αντιμισθίας. </w:t>
      </w:r>
    </w:p>
    <w:p w14:paraId="5978096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Κατά τη γνώμη μας, οι επαγγελματίες ανάδοχοι θα είναι επαγγελματίες και όχι ανάδοχοι γονείς στη βάση μιας ύψ</w:t>
      </w:r>
      <w:r>
        <w:rPr>
          <w:rFonts w:eastAsia="Times New Roman" w:cs="Times New Roman"/>
          <w:szCs w:val="24"/>
        </w:rPr>
        <w:t>ιστης αλτρουιστικής πράξης βοήθειας προς το απροστάτευτο παιδί. Αντικειμενικά, το κίνητρο θα είναι η εξασφάλιση εισοδήματος από τον επαγγελματία. Θα υπάρξουν πιθανά φαινόμενα, που</w:t>
      </w:r>
      <w:r>
        <w:rPr>
          <w:rFonts w:eastAsia="Times New Roman" w:cs="Times New Roman"/>
          <w:szCs w:val="24"/>
        </w:rPr>
        <w:t>,</w:t>
      </w:r>
      <w:r>
        <w:rPr>
          <w:rFonts w:eastAsia="Times New Roman" w:cs="Times New Roman"/>
          <w:szCs w:val="24"/>
        </w:rPr>
        <w:t xml:space="preserve"> προκειμένου να αυξηθεί το κέρδος, θα συμπιέζονται ακόμα και βασικές ανάγκες</w:t>
      </w:r>
      <w:r>
        <w:rPr>
          <w:rFonts w:eastAsia="Times New Roman" w:cs="Times New Roman"/>
          <w:szCs w:val="24"/>
        </w:rPr>
        <w:t xml:space="preserve"> του παιδιού, προκειμένου να στοιχίζει λιγότερο. Η εμπειρία άλλωστε από το εξωτερικό έχει δείξει ότι οι επαγγελματίες ανάδοχοι ένιωθαν περισσότερο επαγγελματίες και λιγότερο γονείς και γι’ αυτό υπάρχουν παιδιά που έχουν αλλάξει και δέκα διαφορετικούς επαγγ</w:t>
      </w:r>
      <w:r>
        <w:rPr>
          <w:rFonts w:eastAsia="Times New Roman" w:cs="Times New Roman"/>
          <w:szCs w:val="24"/>
        </w:rPr>
        <w:t>ελματίες αναδόχους, με σημαντικές επιπτώσεις στην ψυχοκοινωνική τους ανάπτυξη.</w:t>
      </w:r>
    </w:p>
    <w:p w14:paraId="5978096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Κυβέρνηση</w:t>
      </w:r>
      <w:r>
        <w:rPr>
          <w:rFonts w:eastAsia="Times New Roman" w:cs="Times New Roman"/>
          <w:szCs w:val="24"/>
        </w:rPr>
        <w:t>,</w:t>
      </w:r>
      <w:r>
        <w:rPr>
          <w:rFonts w:eastAsia="Times New Roman" w:cs="Times New Roman"/>
          <w:szCs w:val="24"/>
        </w:rPr>
        <w:t xml:space="preserve"> στην αδυναμία της να δικαιολογήσει τη συνέχιση της πολιτικής συρρίκνωσης και </w:t>
      </w:r>
      <w:r>
        <w:rPr>
          <w:rFonts w:eastAsia="Times New Roman" w:cs="Times New Roman"/>
          <w:szCs w:val="24"/>
        </w:rPr>
        <w:t xml:space="preserve">του </w:t>
      </w:r>
      <w:r>
        <w:rPr>
          <w:rFonts w:eastAsia="Times New Roman" w:cs="Times New Roman"/>
          <w:szCs w:val="24"/>
        </w:rPr>
        <w:t xml:space="preserve">κλεισίματος των δημόσιων δομών για την παιδική προστασία, αλλά και στην αγωνία της </w:t>
      </w:r>
      <w:r>
        <w:rPr>
          <w:rFonts w:eastAsia="Times New Roman" w:cs="Times New Roman"/>
          <w:szCs w:val="24"/>
        </w:rPr>
        <w:t>να δώσει χώρο στις μη κυβερνητικές οργανώσεις και τους επαγγελματίες αναδόχους, προβά</w:t>
      </w:r>
      <w:r>
        <w:rPr>
          <w:rFonts w:eastAsia="Times New Roman" w:cs="Times New Roman"/>
          <w:szCs w:val="24"/>
        </w:rPr>
        <w:t>λ</w:t>
      </w:r>
      <w:r>
        <w:rPr>
          <w:rFonts w:eastAsia="Times New Roman" w:cs="Times New Roman"/>
          <w:szCs w:val="24"/>
        </w:rPr>
        <w:t xml:space="preserve">λει διάφορα επιστημονικοφανή επιχειρήματα, περί δήθεν </w:t>
      </w:r>
      <w:proofErr w:type="spellStart"/>
      <w:r>
        <w:rPr>
          <w:rFonts w:eastAsia="Times New Roman" w:cs="Times New Roman"/>
          <w:szCs w:val="24"/>
        </w:rPr>
        <w:t>αποασυλοποίησης</w:t>
      </w:r>
      <w:proofErr w:type="spellEnd"/>
      <w:r>
        <w:rPr>
          <w:rFonts w:eastAsia="Times New Roman" w:cs="Times New Roman"/>
          <w:szCs w:val="24"/>
        </w:rPr>
        <w:t xml:space="preserve"> των δημόσιων μονάδων.</w:t>
      </w:r>
    </w:p>
    <w:p w14:paraId="5978096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Θυμίζουμε ότι με αντίστοιχο τρόπο απαξιώθηκαν και έκλεισαν στο παρελθόν οι δημ</w:t>
      </w:r>
      <w:r>
        <w:rPr>
          <w:rFonts w:eastAsia="Times New Roman" w:cs="Times New Roman"/>
          <w:szCs w:val="24"/>
        </w:rPr>
        <w:t xml:space="preserve">όσιες ψυχιατρικές μονάδες, με ολέθριες συνέπειες για τους ψυχικά ασθενείς και τις οικογένειές τους. Οι όποιες έρευνες, τις οποίες επικαλείται ο ΣΥΡΙΖΑ και αποδεικνύουν τις σοβαρές επιπτώσεις που μπορεί να </w:t>
      </w:r>
      <w:r>
        <w:rPr>
          <w:rFonts w:eastAsia="Times New Roman" w:cs="Times New Roman"/>
          <w:szCs w:val="24"/>
        </w:rPr>
        <w:t>υπάρξουν σε</w:t>
      </w:r>
      <w:r>
        <w:rPr>
          <w:rFonts w:eastAsia="Times New Roman" w:cs="Times New Roman"/>
          <w:szCs w:val="24"/>
        </w:rPr>
        <w:t xml:space="preserve"> ένα παιδί </w:t>
      </w:r>
      <w:r>
        <w:rPr>
          <w:rFonts w:eastAsia="Times New Roman" w:cs="Times New Roman"/>
          <w:szCs w:val="24"/>
        </w:rPr>
        <w:t xml:space="preserve">που </w:t>
      </w:r>
      <w:r>
        <w:rPr>
          <w:rFonts w:eastAsia="Times New Roman" w:cs="Times New Roman"/>
          <w:szCs w:val="24"/>
        </w:rPr>
        <w:t>μεγαλών</w:t>
      </w:r>
      <w:r>
        <w:rPr>
          <w:rFonts w:eastAsia="Times New Roman" w:cs="Times New Roman"/>
          <w:szCs w:val="24"/>
        </w:rPr>
        <w:t>ει</w:t>
      </w:r>
      <w:r>
        <w:rPr>
          <w:rFonts w:eastAsia="Times New Roman" w:cs="Times New Roman"/>
          <w:szCs w:val="24"/>
        </w:rPr>
        <w:t xml:space="preserve"> σε ίδρυμα, αφορ</w:t>
      </w:r>
      <w:r>
        <w:rPr>
          <w:rFonts w:eastAsia="Times New Roman" w:cs="Times New Roman"/>
          <w:szCs w:val="24"/>
        </w:rPr>
        <w:t xml:space="preserve">ούν τις κρατικές δομές, δηλαδή τις δομές που οι κυβερνήσεις εγκατέλειψαν χωρίς υποδομές και προσωπικό, χωρίς επιστημονικό σχεδιασμό. Αυτά ακριβώς τα ιδρύματα, πρώτοι είμαστε εμείς που λέμε ότι είναι επικίνδυνα. Η απολυτοποίηση, όμως, αυτών των ερευνητικών </w:t>
      </w:r>
      <w:r>
        <w:rPr>
          <w:rFonts w:eastAsia="Times New Roman" w:cs="Times New Roman"/>
          <w:szCs w:val="24"/>
        </w:rPr>
        <w:t>δεδομένων σε συνδυασμό με τη δυσφήμηση του σημαντικού ρόλου των καλά όμως οργανωμένων και στελεχωμένων κοινωνικών δομών για το παιδί είναι εκ του πονηρού και οδηγεί αντικειμενικά σε εκπτώσεις από τα επιστημονικά, κοινωνικά κριτήρια για το τι είναι καλύτερο</w:t>
      </w:r>
      <w:r>
        <w:rPr>
          <w:rFonts w:eastAsia="Times New Roman" w:cs="Times New Roman"/>
          <w:szCs w:val="24"/>
        </w:rPr>
        <w:t xml:space="preserve"> για τα συμφέροντα του παιδιού.</w:t>
      </w:r>
    </w:p>
    <w:p w14:paraId="59780964" w14:textId="77777777" w:rsidR="00F07EC0" w:rsidRDefault="005D0323">
      <w:pPr>
        <w:spacing w:after="0" w:line="600" w:lineRule="auto"/>
        <w:ind w:firstLine="720"/>
        <w:jc w:val="both"/>
        <w:rPr>
          <w:rFonts w:eastAsia="Times New Roman"/>
          <w:szCs w:val="24"/>
        </w:rPr>
      </w:pPr>
      <w:r>
        <w:rPr>
          <w:rFonts w:eastAsia="Times New Roman"/>
          <w:szCs w:val="24"/>
        </w:rPr>
        <w:t xml:space="preserve">Η Κυβέρνηση, λοιπόν, αυτό κάνει και μάλιστα προσπαθεί να κρυφτεί πίσω από δηλώσεις του τύπου «καλύτερα σε μία οικογένεια, παρά στο ίδρυμα». </w:t>
      </w:r>
    </w:p>
    <w:p w14:paraId="59780965"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Είναι χοντρό ψέμα, το οποίο επαναλαμβάνει συνεχώς η κυρία Υπουργός, με τον τρόπο τη</w:t>
      </w:r>
      <w:r>
        <w:rPr>
          <w:rFonts w:eastAsia="Times New Roman"/>
          <w:szCs w:val="24"/>
        </w:rPr>
        <w:t xml:space="preserve">ς βέβαια, ότι το ΚΚΕ είναι υπέρ του εγκλεισμού των παιδιών σε ιδρύματα. Από πού βγαίνει αυτό το συμπέρασμα; </w:t>
      </w:r>
    </w:p>
    <w:p w14:paraId="59780966"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Κυρία Υπουργέ, με την Κυβέρνησή σας και τον ΣΥΡΙΖΑ μας χωρίζει έτσι κι αλλιώς άβυσσος. Είναι, βέβαια, θεμιτό να υπάρχουν διαφορές. Άλλο αυτό</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και άλλο η διαστρέβλωση της θέσης του ΚΚΕ. Πρόκειται για μια συνηθισμένη τακτική του ΣΥΡΙΖΑ</w:t>
      </w:r>
      <w:r>
        <w:rPr>
          <w:rFonts w:eastAsia="Times New Roman"/>
          <w:szCs w:val="24"/>
        </w:rPr>
        <w:t>,</w:t>
      </w:r>
      <w:r>
        <w:rPr>
          <w:rFonts w:eastAsia="Times New Roman"/>
          <w:szCs w:val="24"/>
        </w:rPr>
        <w:t xml:space="preserve"> που την ενεργοποιεί όταν στριμώχνεται στην αντιπαράθεση, παρουσιάζοντας τις θέσεις του ΚΚΕ με το κεφάλι κάτω και τα πόδια πάνω. </w:t>
      </w:r>
    </w:p>
    <w:p w14:paraId="59780967"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Μια και καλή να το ξεκαθαρίσουμε,</w:t>
      </w:r>
      <w:r>
        <w:rPr>
          <w:rFonts w:eastAsia="Times New Roman"/>
          <w:szCs w:val="24"/>
        </w:rPr>
        <w:t xml:space="preserve"> αν και τη γνωρίζετε τη θέση μας πάρα πολύ καλά: Το ΚΚΕ, από θέση αρχής, είναι υπέρ της αναδοχής και υπέρ της υιοθεσίας. Προτεραιότητα έχει η οικογένεια με το κατάλληλο περιβάλλον, όχι όμως γουρούνι στο σακί, όχι οποιαδήποτε οικογένεια, όχι οποιαδήποτε ανα</w:t>
      </w:r>
      <w:r>
        <w:rPr>
          <w:rFonts w:eastAsia="Times New Roman"/>
          <w:szCs w:val="24"/>
        </w:rPr>
        <w:t xml:space="preserve">δοχή και υιοθεσία. </w:t>
      </w:r>
    </w:p>
    <w:p w14:paraId="59780968"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Η Κυβέρνηση, όμως, οφείλει να απαντήσει στο εξής: Τα παιδιά που δεν θα έχουν τη διέξοδο, την τύχη</w:t>
      </w:r>
      <w:r>
        <w:rPr>
          <w:rFonts w:eastAsia="Times New Roman"/>
          <w:szCs w:val="24"/>
        </w:rPr>
        <w:t>,</w:t>
      </w:r>
      <w:r>
        <w:rPr>
          <w:rFonts w:eastAsia="Times New Roman"/>
          <w:szCs w:val="24"/>
        </w:rPr>
        <w:t xml:space="preserve"> να βρουν καταφύγιο σε μια οικογένεια, πού ακριβώς θα πάνε; </w:t>
      </w:r>
      <w:r>
        <w:rPr>
          <w:rFonts w:eastAsia="Times New Roman"/>
          <w:szCs w:val="24"/>
        </w:rPr>
        <w:lastRenderedPageBreak/>
        <w:t xml:space="preserve">Ποια είναι η μέριμνα του κράτους γι’ αυτά;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Γιατί το κράτος αυτό, το δι</w:t>
      </w:r>
      <w:r>
        <w:rPr>
          <w:rFonts w:eastAsia="Times New Roman"/>
          <w:szCs w:val="24"/>
        </w:rPr>
        <w:t>κό σας κράτος, τα θεωρεί αυτά τα παιδιά κόστος, τα θεωρεί δημόσια σπατάλη! Δεν θα δεχθούμε στο όνομα των ανεπαρκειών, που οι δικές σας κυβερνήσεις προκάλεσαν, τα απροστάτευτα παιδιά και κυρίως αυτά με αναπηρίες και σοβαρές ψυχικές διαταραχές να είναι εκτεθ</w:t>
      </w:r>
      <w:r>
        <w:rPr>
          <w:rFonts w:eastAsia="Times New Roman"/>
          <w:szCs w:val="24"/>
        </w:rPr>
        <w:t>ειμένα στις ΜΚΟ ή να γίνονται «μπαλάκι» ανάμεσα στους επαγγελματίες αναδόχους.</w:t>
      </w:r>
    </w:p>
    <w:p w14:paraId="59780969"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Όταν το Κομμουνιστικό Κόμμα Ελλάδας αναφέρεται στην προστασία του παιδιού, εννοεί την υπεράσπιση και διεύρυνση των δικαιωμάτων του με κριτήριο την ομαλή ψυχοσωματική και κοινωνι</w:t>
      </w:r>
      <w:r>
        <w:rPr>
          <w:rFonts w:eastAsia="Times New Roman"/>
          <w:szCs w:val="24"/>
        </w:rPr>
        <w:t>κή του ανάπτυξη. Σαφέστατο; Σαφέστατο. Είναι αδιαπραγμάτευτη η θέση του ΚΚΕ για κατάργηση των συμβατικών και ιδιωτικών υιοθεσιών της οποιασδήποτε συναλλαγής μεταξύ φυσικών και θετών γονιών. Η ανάθεση ενός παιδιού σε μια οικογένεια, ανάδοχη ή θετή, πρέπει ν</w:t>
      </w:r>
      <w:r>
        <w:rPr>
          <w:rFonts w:eastAsia="Times New Roman"/>
          <w:szCs w:val="24"/>
        </w:rPr>
        <w:t xml:space="preserve">α γίνεται με τους καλύτερους δυνατούς όρους για το παιδί και άρα με τα πιο αυστηρά κριτήρια για τους υποψήφιους θετούς </w:t>
      </w:r>
      <w:r>
        <w:rPr>
          <w:rFonts w:eastAsia="Times New Roman"/>
          <w:szCs w:val="24"/>
        </w:rPr>
        <w:lastRenderedPageBreak/>
        <w:t xml:space="preserve">και ανάδοχους γονείς. Ημίμετρα, πλημμελείς έλεγχοι και λογικές του τύπου «καλύτερα σε μια οποιαδήποτε οικογένεια, παρά σε ίδρυμα» ως ΚΚΕ </w:t>
      </w:r>
      <w:r>
        <w:rPr>
          <w:rFonts w:eastAsia="Times New Roman"/>
          <w:szCs w:val="24"/>
        </w:rPr>
        <w:t>μ</w:t>
      </w:r>
      <w:r>
        <w:rPr>
          <w:rFonts w:eastAsia="Times New Roman"/>
          <w:szCs w:val="24"/>
        </w:rPr>
        <w:t>ά</w:t>
      </w:r>
      <w:r>
        <w:rPr>
          <w:rFonts w:eastAsia="Times New Roman"/>
          <w:szCs w:val="24"/>
        </w:rPr>
        <w:t>ς βρίσκουν απέναντι.</w:t>
      </w:r>
    </w:p>
    <w:p w14:paraId="5978096A"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Το ΚΚΕ υποστηρίζει ότι το κράτος θα πρέπει να έχει την πλήρη</w:t>
      </w:r>
      <w:r>
        <w:rPr>
          <w:rFonts w:eastAsia="Times New Roman"/>
          <w:szCs w:val="24"/>
        </w:rPr>
        <w:t>,</w:t>
      </w:r>
      <w:r>
        <w:rPr>
          <w:rFonts w:eastAsia="Times New Roman"/>
          <w:szCs w:val="24"/>
        </w:rPr>
        <w:t xml:space="preserve"> την αποκλειστική ευθύνη στον τομέα αυτό, ευθύνη που ξεκινάει από την πρόληψη του φαινομένου, τη στήριξη των οικογενειών με κάθε τρόπο, ταυτόχρονα με την αναδοχή και την υι</w:t>
      </w:r>
      <w:r>
        <w:rPr>
          <w:rFonts w:eastAsia="Times New Roman"/>
          <w:szCs w:val="24"/>
        </w:rPr>
        <w:t>οθεσία, από κατάλληλα επιλεγμένες και εκπαιδευμένες οικογένειες που δεν θα έχουν ως κίνητρο το κέρδος. Πρέπει να υπάρχουν σύγχρονες και υψηλού επιπέδου μονάδες παιδικής προστασίας, με όλες τις σύγχρονες υποδομές, στελεχωμένες με μόνιμο, επαρκές και κατάλλη</w:t>
      </w:r>
      <w:r>
        <w:rPr>
          <w:rFonts w:eastAsia="Times New Roman"/>
          <w:szCs w:val="24"/>
        </w:rPr>
        <w:t xml:space="preserve">λα εκπαιδευμένο προσωπικό, όχι μόνο για τα παιδιά που δεν μπορούν να ενταχθούν σε κάποια οικογένεια, αλλά και </w:t>
      </w:r>
      <w:r>
        <w:rPr>
          <w:rFonts w:eastAsia="Times New Roman"/>
          <w:szCs w:val="24"/>
        </w:rPr>
        <w:t xml:space="preserve">για </w:t>
      </w:r>
      <w:r>
        <w:rPr>
          <w:rFonts w:eastAsia="Times New Roman"/>
          <w:szCs w:val="24"/>
        </w:rPr>
        <w:t xml:space="preserve">εκείνα που έχουν ήδη οικογένεια, για τις μονογονεϊκές οικογένειες, τις οικογένειες που </w:t>
      </w:r>
      <w:r>
        <w:rPr>
          <w:rFonts w:eastAsia="Times New Roman"/>
          <w:szCs w:val="24"/>
        </w:rPr>
        <w:t xml:space="preserve">έχουν ανάπηρα παιδιά και είναι καταδικασμένα να ζουν στο σπίτι εν </w:t>
      </w:r>
      <w:proofErr w:type="spellStart"/>
      <w:r>
        <w:rPr>
          <w:rFonts w:eastAsia="Times New Roman"/>
          <w:szCs w:val="24"/>
        </w:rPr>
        <w:t>είδει</w:t>
      </w:r>
      <w:proofErr w:type="spellEnd"/>
      <w:r>
        <w:rPr>
          <w:rFonts w:eastAsia="Times New Roman"/>
          <w:szCs w:val="24"/>
        </w:rPr>
        <w:t xml:space="preserve"> ασύλου. </w:t>
      </w:r>
    </w:p>
    <w:p w14:paraId="5978096B"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Εντάσσεται η θέση αυτή στην πρόταση του ΚΚΕ για το πρωτοβάθμιο σύστημα υγείας, με κορμό το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γείας</w:t>
      </w:r>
      <w:r>
        <w:rPr>
          <w:rFonts w:eastAsia="Times New Roman"/>
          <w:szCs w:val="24"/>
        </w:rPr>
        <w:t>,</w:t>
      </w:r>
      <w:r>
        <w:rPr>
          <w:rFonts w:eastAsia="Times New Roman"/>
          <w:szCs w:val="24"/>
        </w:rPr>
        <w:t xml:space="preserve"> που θα έχει την πλήρη εικόνα του πληθυσμού αναφοράς</w:t>
      </w:r>
      <w:r>
        <w:rPr>
          <w:rFonts w:eastAsia="Times New Roman"/>
          <w:szCs w:val="24"/>
        </w:rPr>
        <w:t>,</w:t>
      </w:r>
      <w:r>
        <w:rPr>
          <w:rFonts w:eastAsia="Times New Roman"/>
          <w:szCs w:val="24"/>
        </w:rPr>
        <w:t xml:space="preserve"> ώστε να εντοπίζο</w:t>
      </w:r>
      <w:r>
        <w:rPr>
          <w:rFonts w:eastAsia="Times New Roman"/>
          <w:szCs w:val="24"/>
        </w:rPr>
        <w:t>νται έγκαιρα οι οικογένειες και τα παιδιά που βρίσκονται σε κίνδυνο στο επίπεδο της κοινότητας, με τον οικογενειακό προγραμματισμό και τη στήριξη των μονογονεϊκών οικογενειών, γενικά με την ενίσχυση των οικογενειών σε κρίση, ώστε να περιορίζονται οι παθογέ</w:t>
      </w:r>
      <w:r>
        <w:rPr>
          <w:rFonts w:eastAsia="Times New Roman"/>
          <w:szCs w:val="24"/>
        </w:rPr>
        <w:t xml:space="preserve">νειες, κάτι </w:t>
      </w:r>
      <w:r>
        <w:rPr>
          <w:rFonts w:eastAsia="Times New Roman"/>
          <w:szCs w:val="24"/>
        </w:rPr>
        <w:t xml:space="preserve">που </w:t>
      </w:r>
      <w:r>
        <w:rPr>
          <w:rFonts w:eastAsia="Times New Roman"/>
          <w:szCs w:val="24"/>
        </w:rPr>
        <w:t xml:space="preserve">θα περιόριζε δραστικά τις περιπτώσεις των παιδιών που απαιτείται υιοθεσία ή αναδοχή; </w:t>
      </w:r>
    </w:p>
    <w:p w14:paraId="5978096C"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Αυτό, κυρίες και κύριοι, είναι το κύριο και όχι η νομική κατοχύρωση του δικαιώματος ενός ατόμου ή ενός ζευγαριού για τη δυνατότητα αναδοχής ή υιοθεσίας, ε</w:t>
      </w:r>
      <w:r>
        <w:rPr>
          <w:rFonts w:eastAsia="Times New Roman"/>
          <w:szCs w:val="24"/>
        </w:rPr>
        <w:t xml:space="preserve">ιδικά για το παιδί χωρίς οικογένεια. </w:t>
      </w:r>
    </w:p>
    <w:p w14:paraId="5978096D"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Κατά την άποψή μας χρειάζεται, η συγκρότηση ενιαίου πανελλαδικού φορέα που να έχει την αποκλειστική ευθύνη γι’ αυτό. Ο φορέας αυτός να έχει στην ευθύνη του τη λειτουργία των κρατικών μονάδων φιλοξενίας των παιδιών. Ταυ</w:t>
      </w:r>
      <w:r>
        <w:rPr>
          <w:rFonts w:eastAsia="Times New Roman"/>
          <w:szCs w:val="24"/>
        </w:rPr>
        <w:t xml:space="preserve">τόχρονα, όσα νομικά πρόσωπα ιδιωτικού δικαίου πληρούν τις προδιαγραφές να εντάσσονται στον φορέα </w:t>
      </w:r>
      <w:r>
        <w:rPr>
          <w:rFonts w:eastAsia="Times New Roman"/>
          <w:szCs w:val="24"/>
        </w:rPr>
        <w:lastRenderedPageBreak/>
        <w:t xml:space="preserve">αυτόν και τα υπόλοιπα να σταματούν να δραστηριοποιούνται στον τομέα της παιδικής προστασίας. </w:t>
      </w:r>
    </w:p>
    <w:p w14:paraId="5978096E"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 ενιαίος φορέας, κατά τη γνώμη μας, πρέπει να έχει την ευθύνη γι</w:t>
      </w:r>
      <w:r>
        <w:rPr>
          <w:rFonts w:eastAsia="Times New Roman"/>
          <w:szCs w:val="24"/>
        </w:rPr>
        <w:t xml:space="preserve">α την προετοιμασία, εκπαίδευση, των υποψήφιων αναδόχων και θετών γονιών, την παρακολούθηση, τον έλεγχο, τη στήριξη των ανάδοχων και θετών οικογενειών. </w:t>
      </w:r>
    </w:p>
    <w:p w14:paraId="5978096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αυτό το σοβαρό ζήτημα της προστασίας των παιδιών, κατά την άποψή μας, έχει ταξικό περ</w:t>
      </w:r>
      <w:r>
        <w:rPr>
          <w:rFonts w:eastAsia="Times New Roman" w:cs="Times New Roman"/>
          <w:szCs w:val="24"/>
        </w:rPr>
        <w:t>ιεχόμενο και η Κυβέρνηση προσπαθεί απεγνωσμένα να το κρύψει. Το κρύβει προβάλλοντάς το σαν ένα πεδίο ουδέτερο ταξικά, αποφεύγει να τοποθετηθεί σε κρίσιμα ερωτήματα</w:t>
      </w:r>
      <w:r>
        <w:rPr>
          <w:rFonts w:eastAsia="Times New Roman" w:cs="Times New Roman"/>
          <w:szCs w:val="24"/>
        </w:rPr>
        <w:t>,</w:t>
      </w:r>
      <w:r>
        <w:rPr>
          <w:rFonts w:eastAsia="Times New Roman" w:cs="Times New Roman"/>
          <w:szCs w:val="24"/>
        </w:rPr>
        <w:t xml:space="preserve"> που τα έχουμε θέσει στις επιτροπές και απάντηση δεν πήραμε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αποδιαρθρώνονται αυτές οι</w:t>
      </w:r>
      <w:r>
        <w:rPr>
          <w:rFonts w:eastAsia="Times New Roman" w:cs="Times New Roman"/>
          <w:szCs w:val="24"/>
        </w:rPr>
        <w:t xml:space="preserve"> ελάχιστες δημόσιες υπηρεσίες για το παιδί; Γιατί είναι σχεδόν πλήρης η ανυπαρξία δημόσιων υποδομών και υπηρεσιών αναδοχής και υιοθεσίας; Γιατί θεριεύει η εκμετάλλευση και η εμπορία παιδιών; Το ίδιο για την κακοποιημένη και εκμεταλλευόμενη πολλαπλά γυναίκα</w:t>
      </w:r>
      <w:r>
        <w:rPr>
          <w:rFonts w:eastAsia="Times New Roman" w:cs="Times New Roman"/>
          <w:szCs w:val="24"/>
        </w:rPr>
        <w:t xml:space="preserve"> και μητέρα; Γιατί ενισχύονται όλα αυτά τα φαινόμενα; Ποιος ευθύνεται;</w:t>
      </w:r>
    </w:p>
    <w:p w14:paraId="5978097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Το πρόσφατο παράδειγμα της μάνας που άφησε τα παιδιά της στον εισαγγελέα</w:t>
      </w:r>
      <w:r>
        <w:rPr>
          <w:rFonts w:eastAsia="Times New Roman" w:cs="Times New Roman"/>
          <w:szCs w:val="24"/>
        </w:rPr>
        <w:t>,</w:t>
      </w:r>
      <w:r>
        <w:rPr>
          <w:rFonts w:eastAsia="Times New Roman" w:cs="Times New Roman"/>
          <w:szCs w:val="24"/>
        </w:rPr>
        <w:t xml:space="preserve"> γιατί δεν μπορούσε να τα συντηρήσει, αναδεικνύει το πρόβλημα και καταδεικνύει την ουδετερότητα του προβλήματος </w:t>
      </w:r>
      <w:r>
        <w:rPr>
          <w:rFonts w:eastAsia="Times New Roman" w:cs="Times New Roman"/>
          <w:szCs w:val="24"/>
        </w:rPr>
        <w:t>που επικαλείται η Κυβέρνηση και ο ΣΥΡΙΖΑ. Πρόκειται για ένα μόνο παράδειγμα από τις συνέπειες της δίκαιης ανάπτυξης που στηρίζεται στην ανταγωνιστικότητα, στην κερδοφορία των επιχειρηματικών ομίλων, στη δημιουργία εξαθλιωμένων και στο κράτος που περιορίζετ</w:t>
      </w:r>
      <w:r>
        <w:rPr>
          <w:rFonts w:eastAsia="Times New Roman" w:cs="Times New Roman"/>
          <w:szCs w:val="24"/>
        </w:rPr>
        <w:t>αι στη διαχείρισή τους απλά και μόνο.</w:t>
      </w:r>
    </w:p>
    <w:p w14:paraId="5978097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Μάλιστα, η κυρία Υπουργός αναφέρει και στην τοποθέτησή της κατά τη </w:t>
      </w:r>
      <w:r>
        <w:rPr>
          <w:rFonts w:eastAsia="Times New Roman" w:cs="Times New Roman"/>
          <w:szCs w:val="24"/>
        </w:rPr>
        <w:t>δεύτερη</w:t>
      </w:r>
      <w:r>
        <w:rPr>
          <w:rFonts w:eastAsia="Times New Roman" w:cs="Times New Roman"/>
          <w:szCs w:val="24"/>
        </w:rPr>
        <w:t xml:space="preserve"> ανάγνωση στην </w:t>
      </w:r>
      <w:r>
        <w:rPr>
          <w:rFonts w:eastAsia="Times New Roman" w:cs="Times New Roman"/>
          <w:szCs w:val="24"/>
        </w:rPr>
        <w:t>ε</w:t>
      </w:r>
      <w:r>
        <w:rPr>
          <w:rFonts w:eastAsia="Times New Roman" w:cs="Times New Roman"/>
          <w:szCs w:val="24"/>
        </w:rPr>
        <w:t>πιτροπή ότι κανένα κοινωνικό σύστημα δεν αντιμετώπιζε αυτές τις τραγωδίες στα παιδιά όχι μόνον στον 20</w:t>
      </w:r>
      <w:r>
        <w:rPr>
          <w:rFonts w:eastAsia="Times New Roman" w:cs="Times New Roman"/>
          <w:szCs w:val="24"/>
          <w:vertAlign w:val="superscript"/>
        </w:rPr>
        <w:t>ό</w:t>
      </w:r>
      <w:r>
        <w:rPr>
          <w:rFonts w:eastAsia="Times New Roman" w:cs="Times New Roman"/>
          <w:szCs w:val="24"/>
        </w:rPr>
        <w:t xml:space="preserve"> αιώνα αλλά και κατά το 1</w:t>
      </w:r>
      <w:r>
        <w:rPr>
          <w:rFonts w:eastAsia="Times New Roman" w:cs="Times New Roman"/>
          <w:szCs w:val="24"/>
        </w:rPr>
        <w:t>9</w:t>
      </w:r>
      <w:r w:rsidRPr="00523C34">
        <w:rPr>
          <w:rFonts w:eastAsia="Times New Roman" w:cs="Times New Roman"/>
          <w:szCs w:val="24"/>
          <w:vertAlign w:val="superscript"/>
        </w:rPr>
        <w:t>ο</w:t>
      </w:r>
      <w:r>
        <w:rPr>
          <w:rFonts w:eastAsia="Times New Roman" w:cs="Times New Roman"/>
          <w:szCs w:val="24"/>
        </w:rPr>
        <w:t xml:space="preserve"> αιώνα.</w:t>
      </w:r>
    </w:p>
    <w:p w14:paraId="5978097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φέρατε από εδώ</w:t>
      </w:r>
      <w:r>
        <w:rPr>
          <w:rFonts w:eastAsia="Times New Roman" w:cs="Times New Roman"/>
          <w:szCs w:val="24"/>
        </w:rPr>
        <w:t>,</w:t>
      </w:r>
      <w:r>
        <w:rPr>
          <w:rFonts w:eastAsia="Times New Roman" w:cs="Times New Roman"/>
          <w:szCs w:val="24"/>
        </w:rPr>
        <w:t xml:space="preserve"> το φέρατε από εκεί, στη Σοβιετική Ένωση το πήγατε. Αντί, όμως, να μας πείτε για τις πρώην, δεν μας λέτε καλύτερα για τις νυν; Για να δούμε ποια είναι η εικόνα στη σημερινή καπιταλιστική Ρωσία της απόλυτης χλιδής και της απόλυτη</w:t>
      </w:r>
      <w:r>
        <w:rPr>
          <w:rFonts w:eastAsia="Times New Roman" w:cs="Times New Roman"/>
          <w:szCs w:val="24"/>
        </w:rPr>
        <w:t>ς φτώχειας, που είναι ψιλά γράμματα, βέβαια.</w:t>
      </w:r>
    </w:p>
    <w:p w14:paraId="5978097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η Ελλάδα της Φρειδερίκης πουλούσε τα </w:t>
      </w:r>
      <w:r>
        <w:rPr>
          <w:rFonts w:eastAsia="Times New Roman" w:cs="Times New Roman"/>
          <w:szCs w:val="24"/>
        </w:rPr>
        <w:t>Ε</w:t>
      </w:r>
      <w:r>
        <w:rPr>
          <w:rFonts w:eastAsia="Times New Roman" w:cs="Times New Roman"/>
          <w:szCs w:val="24"/>
        </w:rPr>
        <w:t xml:space="preserve">λληνόπουλα στην Αμερική, η Σοβιετική Ένωση έδινε τη μάχη, από την πρώτη στιγμή, μετά τη νίκη της Οκτωβριανής Επανάστασης, για την παιδική προστασία, για τη μάνα, για </w:t>
      </w:r>
      <w:r>
        <w:rPr>
          <w:rFonts w:eastAsia="Times New Roman" w:cs="Times New Roman"/>
          <w:szCs w:val="24"/>
        </w:rPr>
        <w:t>την αντιμετώπιση του αναλφαβητισμού.</w:t>
      </w:r>
    </w:p>
    <w:p w14:paraId="5978097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το ζήτημα της παιδικής προστασίας στη Σοβιετική Ένωση ήταν λυμένο. Το φαινόμενο με τα υποσιτισμένα παιδιά που λιποθυμούν στα σχολεία ή τους παιδικούς σταθμούς ήταν άγνωστο. Η μεταφορά των παιδιών, όπο</w:t>
      </w:r>
      <w:r>
        <w:rPr>
          <w:rFonts w:eastAsia="Times New Roman" w:cs="Times New Roman"/>
          <w:szCs w:val="24"/>
        </w:rPr>
        <w:t>υ χρειαζόταν, γινόταν με έξοδα του κράτους και όχι να πρέπει ο γονιός να πληρώνει, όπως γίνεται εδώ και στον καπιταλιστικό κόσμο γενικότερα. Την προστασία της υγείας των παιδιών αναλάμβαναν τα ιδρύματα για τη θεραπεία και την πρόληψη παιδικών ασθενειών, τα</w:t>
      </w:r>
      <w:r>
        <w:rPr>
          <w:rFonts w:eastAsia="Times New Roman" w:cs="Times New Roman"/>
          <w:szCs w:val="24"/>
        </w:rPr>
        <w:t xml:space="preserve"> νοσοκομεία </w:t>
      </w:r>
      <w:proofErr w:type="spellStart"/>
      <w:r>
        <w:rPr>
          <w:rFonts w:eastAsia="Times New Roman" w:cs="Times New Roman"/>
          <w:szCs w:val="24"/>
        </w:rPr>
        <w:t>παίδων</w:t>
      </w:r>
      <w:proofErr w:type="spellEnd"/>
      <w:r>
        <w:rPr>
          <w:rFonts w:eastAsia="Times New Roman" w:cs="Times New Roman"/>
          <w:szCs w:val="24"/>
        </w:rPr>
        <w:t xml:space="preserve">, πολυκλινικές, παιδικά τμήματα των γενικών νοσοκομείων, σανατόρια, παιδικοί σταθμοί, τμήματα παιδικής υγιεινής, υγειονομικοί σταθμοί και πάρα πολλά </w:t>
      </w:r>
      <w:r>
        <w:rPr>
          <w:rFonts w:eastAsia="Times New Roman" w:cs="Times New Roman"/>
          <w:szCs w:val="24"/>
        </w:rPr>
        <w:lastRenderedPageBreak/>
        <w:t xml:space="preserve">άλλα. Βασικό ρόλο έπαιζαν οι παιδικές πολυκλινικές και τα εξωτερικά ιατρεία. Καθιερώθηκε </w:t>
      </w:r>
      <w:r>
        <w:rPr>
          <w:rFonts w:eastAsia="Times New Roman" w:cs="Times New Roman"/>
          <w:szCs w:val="24"/>
        </w:rPr>
        <w:t>η γενική ιατρική παρακολούθηση των παιδιών από παιδίατρους και μόνιμες νοσοκόμες.</w:t>
      </w:r>
    </w:p>
    <w:p w14:paraId="5978097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Αυτή η υπενθύμιση, κυρίες και κύριοι, έχει σήμερα τη δική της αξία, ειδικά σήμερα που η Κυβέρνηση αυτή,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οι προηγούμενες</w:t>
      </w:r>
      <w:r>
        <w:rPr>
          <w:rFonts w:eastAsia="Times New Roman" w:cs="Times New Roman"/>
          <w:szCs w:val="24"/>
        </w:rPr>
        <w:t>,</w:t>
      </w:r>
      <w:r>
        <w:rPr>
          <w:rFonts w:eastAsia="Times New Roman" w:cs="Times New Roman"/>
          <w:szCs w:val="24"/>
        </w:rPr>
        <w:t xml:space="preserve"> της Νέας Δημοκρατίας και του ΠΑΣΟΚ, που η μία σέρνει την άλλη τρενάκι, η Ευρωπαϊκή Ένωση με την πολιτική της μέσα στο καπιταλιστικό σύστημα επιχειρούν να καλλιεργήσουν την αντίληψη στους εργαζόμενους ότι πρέπει να κάνουν εκπτώσεις από τις πραγματικές τους</w:t>
      </w:r>
      <w:r>
        <w:rPr>
          <w:rFonts w:eastAsia="Times New Roman" w:cs="Times New Roman"/>
          <w:szCs w:val="24"/>
        </w:rPr>
        <w:t xml:space="preserve"> ανάγκες, να συμβιβαστούν </w:t>
      </w:r>
      <w:r>
        <w:rPr>
          <w:rFonts w:eastAsia="Times New Roman" w:cs="Times New Roman"/>
          <w:szCs w:val="24"/>
        </w:rPr>
        <w:t>με</w:t>
      </w:r>
      <w:r>
        <w:rPr>
          <w:rFonts w:eastAsia="Times New Roman" w:cs="Times New Roman"/>
          <w:szCs w:val="24"/>
        </w:rPr>
        <w:t xml:space="preserve"> την ακραία φτώχεια, τα ψίχουλα του εισοδήματος της κοινωνικής αλληλεγγύης, τις πενιχρές συντάξεις, την πείνα, τη φτώχεια, την ανέχεια, την ανεργία, με το να μην μπορούν να στείλουν το παιδί τους στον παιδικό σταθμό ή </w:t>
      </w:r>
      <w:r>
        <w:rPr>
          <w:rFonts w:eastAsia="Times New Roman" w:cs="Times New Roman"/>
          <w:szCs w:val="24"/>
        </w:rPr>
        <w:t>με το ν</w:t>
      </w:r>
      <w:r>
        <w:rPr>
          <w:rFonts w:eastAsia="Times New Roman" w:cs="Times New Roman"/>
          <w:szCs w:val="24"/>
        </w:rPr>
        <w:t>α π</w:t>
      </w:r>
      <w:r>
        <w:rPr>
          <w:rFonts w:eastAsia="Times New Roman" w:cs="Times New Roman"/>
          <w:szCs w:val="24"/>
        </w:rPr>
        <w:t>ρέπει να πληρώσουν υπέρογκα ποσά για τροφεία.</w:t>
      </w:r>
    </w:p>
    <w:p w14:paraId="5978097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Προφανώς, ο ΣΥΡΙΖΑ, η Νέα Δημοκρατία και το ΠΑΣΟΚ αποφεύγουν αυτή τη συζήτηση, διότι αποτελεί και το πιο καυτό, πολιτικά και ιδεολογικά, επίδικο</w:t>
      </w:r>
      <w:r>
        <w:rPr>
          <w:rFonts w:eastAsia="Times New Roman" w:cs="Times New Roman"/>
          <w:szCs w:val="24"/>
        </w:rPr>
        <w:t>,</w:t>
      </w:r>
      <w:r>
        <w:rPr>
          <w:rFonts w:eastAsia="Times New Roman" w:cs="Times New Roman"/>
          <w:szCs w:val="24"/>
        </w:rPr>
        <w:t xml:space="preserve"> που αποκαλύπτει τη στρατηγική τους ταύτιση, που είναι η απαλλαγή</w:t>
      </w:r>
      <w:r>
        <w:rPr>
          <w:rFonts w:eastAsia="Times New Roman" w:cs="Times New Roman"/>
          <w:szCs w:val="24"/>
        </w:rPr>
        <w:t xml:space="preserve"> του κράτους από την ευθύνη της παιδικής προστασίας και η ανάθεσή της σε ιδιώτες, στις ΜΚΟ, στον εθελοντισμό, στη φιλανθρωπία.</w:t>
      </w:r>
    </w:p>
    <w:p w14:paraId="5978097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βαθύτερη στόχευση, όπως και για όλα άλλα ζητήματα που σήμερα βασανίζουν τη λαϊκή οικογένεια, είναι να αποσυνδεθούν από τα κοινω</w:t>
      </w:r>
      <w:r>
        <w:rPr>
          <w:rFonts w:eastAsia="Times New Roman" w:cs="Times New Roman"/>
          <w:szCs w:val="24"/>
        </w:rPr>
        <w:t xml:space="preserve">νικά και οικονομικά αίτια, να καλυφθεί με ένα αδιαπέραστο πέπλο η αιτία που τα δημιουργεί, πράγμα που θα αποτελούσε ένα ακόμα στοιχείο αμφισβήτησης του καπιταλιστικού συστήματος, που η Κυβέρνηση ΣΥΡΙΖΑ και τα υπόλοιπα κόμματα υπηρετούν ευλαβικά. </w:t>
      </w:r>
    </w:p>
    <w:p w14:paraId="59780978" w14:textId="77777777" w:rsidR="00F07EC0" w:rsidRDefault="005D0323">
      <w:pPr>
        <w:spacing w:after="0" w:line="600" w:lineRule="auto"/>
        <w:ind w:firstLine="720"/>
        <w:jc w:val="both"/>
        <w:rPr>
          <w:rFonts w:eastAsia="Times New Roman"/>
          <w:szCs w:val="24"/>
        </w:rPr>
      </w:pPr>
      <w:r>
        <w:rPr>
          <w:rFonts w:eastAsia="Times New Roman"/>
          <w:szCs w:val="24"/>
        </w:rPr>
        <w:t>Εξ ου και</w:t>
      </w:r>
      <w:r>
        <w:rPr>
          <w:rFonts w:eastAsia="Times New Roman"/>
          <w:szCs w:val="24"/>
        </w:rPr>
        <w:t xml:space="preserve"> η προσπάθεια να περιοριστεί η συζήτηση -βολικό αυτό για την Κυβέρνηση- στο άρθρο 8 από τα </w:t>
      </w:r>
      <w:r>
        <w:rPr>
          <w:rFonts w:eastAsia="Times New Roman"/>
          <w:szCs w:val="24"/>
        </w:rPr>
        <w:t xml:space="preserve">είκοσι επτά </w:t>
      </w:r>
      <w:r>
        <w:rPr>
          <w:rFonts w:eastAsia="Times New Roman"/>
          <w:szCs w:val="24"/>
        </w:rPr>
        <w:t>στο σύνολο σχετικά με τις προϋποθέσεις για να γίνουν κάποιοι ανάδοχοι γονείς και για την ακρίβεια για τη δυνατότητα ακόμα και σε ομόφυλα ζευγάρια να γίνο</w:t>
      </w:r>
      <w:r>
        <w:rPr>
          <w:rFonts w:eastAsia="Times New Roman"/>
          <w:szCs w:val="24"/>
        </w:rPr>
        <w:t>νται ανάδοχοι γονείς.</w:t>
      </w:r>
    </w:p>
    <w:p w14:paraId="59780979" w14:textId="77777777" w:rsidR="00F07EC0" w:rsidRDefault="005D0323">
      <w:pPr>
        <w:spacing w:after="0" w:line="600" w:lineRule="auto"/>
        <w:ind w:firstLine="720"/>
        <w:jc w:val="both"/>
        <w:rPr>
          <w:rFonts w:eastAsia="Times New Roman"/>
          <w:szCs w:val="24"/>
        </w:rPr>
      </w:pPr>
      <w:r>
        <w:rPr>
          <w:rFonts w:eastAsia="Times New Roman"/>
          <w:szCs w:val="24"/>
        </w:rPr>
        <w:lastRenderedPageBreak/>
        <w:t xml:space="preserve">Κατά τη γνώμη </w:t>
      </w:r>
      <w:r>
        <w:rPr>
          <w:rFonts w:eastAsia="Times New Roman"/>
          <w:szCs w:val="24"/>
        </w:rPr>
        <w:t>μας,</w:t>
      </w:r>
      <w:r>
        <w:rPr>
          <w:rFonts w:eastAsia="Times New Roman"/>
          <w:szCs w:val="24"/>
        </w:rPr>
        <w:t xml:space="preserve"> με βασικό το κριτήριο της ομαλής ψυχοσωματικής και κοινωνικής ανάπτυξης των παιδιών</w:t>
      </w:r>
      <w:r>
        <w:rPr>
          <w:rFonts w:eastAsia="Times New Roman"/>
          <w:szCs w:val="24"/>
        </w:rPr>
        <w:t>,</w:t>
      </w:r>
      <w:r>
        <w:rPr>
          <w:rFonts w:eastAsia="Times New Roman"/>
          <w:szCs w:val="24"/>
        </w:rPr>
        <w:t xml:space="preserve"> το ΚΚΕ εκφράζει τις σοβαρές του επιφυλάξεις για την αναδοχή από ομόφυλα ζευγάρια</w:t>
      </w:r>
      <w:r>
        <w:rPr>
          <w:rFonts w:eastAsia="Times New Roman"/>
          <w:szCs w:val="24"/>
        </w:rPr>
        <w:t>,</w:t>
      </w:r>
      <w:r>
        <w:rPr>
          <w:rFonts w:eastAsia="Times New Roman"/>
          <w:szCs w:val="24"/>
        </w:rPr>
        <w:t xml:space="preserve"> που αποτελεί σκαλοπάτι για την επέκταση στην υιο</w:t>
      </w:r>
      <w:r>
        <w:rPr>
          <w:rFonts w:eastAsia="Times New Roman"/>
          <w:szCs w:val="24"/>
        </w:rPr>
        <w:t xml:space="preserve">θεσία. </w:t>
      </w:r>
    </w:p>
    <w:p w14:paraId="5978097A" w14:textId="77777777" w:rsidR="00F07EC0" w:rsidRDefault="005D0323">
      <w:pPr>
        <w:spacing w:after="0" w:line="600" w:lineRule="auto"/>
        <w:ind w:firstLine="720"/>
        <w:jc w:val="both"/>
        <w:rPr>
          <w:rFonts w:eastAsia="Times New Roman"/>
          <w:szCs w:val="24"/>
        </w:rPr>
      </w:pPr>
      <w:r>
        <w:rPr>
          <w:rFonts w:eastAsia="Times New Roman"/>
          <w:szCs w:val="24"/>
        </w:rPr>
        <w:t>Επαναλαμβάνουμε ότι</w:t>
      </w:r>
      <w:r>
        <w:rPr>
          <w:rFonts w:eastAsia="Times New Roman"/>
          <w:szCs w:val="24"/>
        </w:rPr>
        <w:t>,</w:t>
      </w:r>
      <w:r>
        <w:rPr>
          <w:rFonts w:eastAsia="Times New Roman"/>
          <w:szCs w:val="24"/>
        </w:rPr>
        <w:t xml:space="preserve"> όσο σεβαστός και αν είναι ο προσωπικός σεξουαλικός προσανατολισμός</w:t>
      </w:r>
      <w:r>
        <w:rPr>
          <w:rFonts w:eastAsia="Times New Roman"/>
          <w:szCs w:val="24"/>
        </w:rPr>
        <w:t>,</w:t>
      </w:r>
      <w:r>
        <w:rPr>
          <w:rFonts w:eastAsia="Times New Roman"/>
          <w:szCs w:val="24"/>
        </w:rPr>
        <w:t xml:space="preserve"> σε αντίθεση με την απαράδεκτη </w:t>
      </w:r>
      <w:proofErr w:type="spellStart"/>
      <w:r>
        <w:rPr>
          <w:rFonts w:eastAsia="Times New Roman"/>
          <w:szCs w:val="24"/>
        </w:rPr>
        <w:t>ομοφοβία</w:t>
      </w:r>
      <w:proofErr w:type="spellEnd"/>
      <w:r>
        <w:rPr>
          <w:rFonts w:eastAsia="Times New Roman"/>
          <w:szCs w:val="24"/>
        </w:rPr>
        <w:t xml:space="preserve"> και τον αντίστοιχο ρατσισμό διαφόρων </w:t>
      </w:r>
      <w:proofErr w:type="spellStart"/>
      <w:r>
        <w:rPr>
          <w:rFonts w:eastAsia="Times New Roman"/>
          <w:szCs w:val="24"/>
        </w:rPr>
        <w:t>ξενοφοβικών</w:t>
      </w:r>
      <w:proofErr w:type="spellEnd"/>
      <w:r>
        <w:rPr>
          <w:rFonts w:eastAsia="Times New Roman"/>
          <w:szCs w:val="24"/>
        </w:rPr>
        <w:t xml:space="preserve">, ρατσιστικών, </w:t>
      </w:r>
      <w:proofErr w:type="spellStart"/>
      <w:r>
        <w:rPr>
          <w:rFonts w:eastAsia="Times New Roman"/>
          <w:szCs w:val="24"/>
        </w:rPr>
        <w:t>χρυσαυγίτικων</w:t>
      </w:r>
      <w:proofErr w:type="spellEnd"/>
      <w:r>
        <w:rPr>
          <w:rFonts w:eastAsia="Times New Roman"/>
          <w:szCs w:val="24"/>
        </w:rPr>
        <w:t xml:space="preserve"> ομάδων και αντιλήψεων</w:t>
      </w:r>
      <w:r>
        <w:rPr>
          <w:rFonts w:eastAsia="Times New Roman"/>
          <w:szCs w:val="24"/>
        </w:rPr>
        <w:t>,</w:t>
      </w:r>
      <w:r>
        <w:rPr>
          <w:rFonts w:eastAsia="Times New Roman"/>
          <w:szCs w:val="24"/>
        </w:rPr>
        <w:t xml:space="preserve"> δεν δικαιολογεί την </w:t>
      </w:r>
      <w:r>
        <w:rPr>
          <w:rFonts w:eastAsia="Times New Roman"/>
          <w:szCs w:val="24"/>
        </w:rPr>
        <w:t>παραμόρφωση της γονικής σχέσης ανάμεσα στα δύο φύλα</w:t>
      </w:r>
      <w:r w:rsidRPr="00441278">
        <w:rPr>
          <w:rFonts w:eastAsia="Times New Roman"/>
          <w:szCs w:val="24"/>
        </w:rPr>
        <w:t>,</w:t>
      </w:r>
      <w:r>
        <w:rPr>
          <w:rFonts w:eastAsia="Times New Roman"/>
          <w:szCs w:val="24"/>
        </w:rPr>
        <w:t xml:space="preserve"> ανεξάρτητα αν υπάρχει γάμος ή όχι, αν είναι προϊόν επιλογής και των δύο φύλων ή όχι.</w:t>
      </w:r>
    </w:p>
    <w:p w14:paraId="5978097B" w14:textId="77777777" w:rsidR="00F07EC0" w:rsidRDefault="005D0323">
      <w:pPr>
        <w:spacing w:after="0" w:line="600" w:lineRule="auto"/>
        <w:ind w:firstLine="720"/>
        <w:jc w:val="both"/>
        <w:rPr>
          <w:rFonts w:eastAsia="Times New Roman"/>
          <w:szCs w:val="24"/>
        </w:rPr>
      </w:pPr>
      <w:r>
        <w:rPr>
          <w:rFonts w:eastAsia="Times New Roman"/>
          <w:szCs w:val="24"/>
        </w:rPr>
        <w:t>Κυρίες και κύριοι, το ΚΚΕ τολμά να πει όλα όσα οι υπόλοιποι κρύβουν πίσω από το δάχτυλό τους, ακροβατώντας μεταξύ σφύρ</w:t>
      </w:r>
      <w:r>
        <w:rPr>
          <w:rFonts w:eastAsia="Times New Roman"/>
          <w:szCs w:val="24"/>
        </w:rPr>
        <w:t>ας και άκμονος, για τις αιτίες που αντικειμενικά οξύνουν το θέμα της παιδικής προστασίας</w:t>
      </w:r>
      <w:r>
        <w:rPr>
          <w:rFonts w:eastAsia="Times New Roman"/>
          <w:szCs w:val="24"/>
        </w:rPr>
        <w:t>,</w:t>
      </w:r>
      <w:r>
        <w:rPr>
          <w:rFonts w:eastAsia="Times New Roman"/>
          <w:szCs w:val="24"/>
        </w:rPr>
        <w:t xml:space="preserve"> που ο πυρήνας βρίσκεται στην ίδια τη φύση του καπιταλιστικού συστήματος, σε αυτή τη σαπίλα, σε αυτή την απανθρωπιά που τον διακρίνει, που παράγει βία, ιμπεριαλιστικού</w:t>
      </w:r>
      <w:r>
        <w:rPr>
          <w:rFonts w:eastAsia="Times New Roman"/>
          <w:szCs w:val="24"/>
        </w:rPr>
        <w:t>ς πολέμους, προσφυγιά, φτώχ</w:t>
      </w:r>
      <w:r>
        <w:rPr>
          <w:rFonts w:eastAsia="Times New Roman"/>
          <w:szCs w:val="24"/>
        </w:rPr>
        <w:t>ε</w:t>
      </w:r>
      <w:r>
        <w:rPr>
          <w:rFonts w:eastAsia="Times New Roman"/>
          <w:szCs w:val="24"/>
        </w:rPr>
        <w:t xml:space="preserve">ια, </w:t>
      </w:r>
      <w:r>
        <w:rPr>
          <w:rFonts w:eastAsia="Times New Roman"/>
          <w:szCs w:val="24"/>
        </w:rPr>
        <w:lastRenderedPageBreak/>
        <w:t>ανεργία και οδηγεί στην αύξηση των εγκαταλελειμμένων και ασυνόδευτων παιδιών, που διογκώνει παθογένειες, όπως την ενδοοικογενειακή βία, τη σεξουαλική κακοποίηση προς τα παιδιά, την τοξικομανία, τις ψυχικές ασθένειες και άλλα</w:t>
      </w:r>
      <w:r>
        <w:rPr>
          <w:rFonts w:eastAsia="Times New Roman"/>
          <w:szCs w:val="24"/>
        </w:rPr>
        <w:t xml:space="preserve"> προβλήματα</w:t>
      </w:r>
      <w:r>
        <w:rPr>
          <w:rFonts w:eastAsia="Times New Roman"/>
          <w:szCs w:val="24"/>
        </w:rPr>
        <w:t>,</w:t>
      </w:r>
      <w:r>
        <w:rPr>
          <w:rFonts w:eastAsia="Times New Roman"/>
          <w:szCs w:val="24"/>
        </w:rPr>
        <w:t xml:space="preserve"> με αποτέλεσμα παιδιά να κακοποιούνται, να </w:t>
      </w:r>
      <w:proofErr w:type="spellStart"/>
      <w:r>
        <w:rPr>
          <w:rFonts w:eastAsia="Times New Roman"/>
          <w:szCs w:val="24"/>
        </w:rPr>
        <w:t>παραμελούνται</w:t>
      </w:r>
      <w:proofErr w:type="spellEnd"/>
      <w:r>
        <w:rPr>
          <w:rFonts w:eastAsia="Times New Roman"/>
          <w:szCs w:val="24"/>
        </w:rPr>
        <w:t xml:space="preserve"> ή να επιλέγεται η απομάκρυνσή τους από τους φυσικούς γονείς ή να στέλνονται στα μαιευτήρια και τα νοσοκομεία, τα οποία είναι γεμάτα αυτή τη στιγμή με τέτοια παιδιά</w:t>
      </w:r>
      <w:r>
        <w:rPr>
          <w:rFonts w:eastAsia="Times New Roman"/>
          <w:szCs w:val="24"/>
        </w:rPr>
        <w:t>,</w:t>
      </w:r>
      <w:r>
        <w:rPr>
          <w:rFonts w:eastAsia="Times New Roman"/>
          <w:szCs w:val="24"/>
        </w:rPr>
        <w:t xml:space="preserve"> που οδηγεί στην </w:t>
      </w:r>
      <w:proofErr w:type="spellStart"/>
      <w:r>
        <w:rPr>
          <w:rFonts w:eastAsia="Times New Roman"/>
          <w:szCs w:val="24"/>
        </w:rPr>
        <w:t>υποστε</w:t>
      </w:r>
      <w:r>
        <w:rPr>
          <w:rFonts w:eastAsia="Times New Roman"/>
          <w:szCs w:val="24"/>
        </w:rPr>
        <w:t>λέχωση</w:t>
      </w:r>
      <w:proofErr w:type="spellEnd"/>
      <w:r>
        <w:rPr>
          <w:rFonts w:eastAsia="Times New Roman"/>
          <w:szCs w:val="24"/>
        </w:rPr>
        <w:t xml:space="preserve"> των αρμόδιων δημόσιων υπηρεσιών για θέματα υιοθεσίας και αναδοχής.</w:t>
      </w:r>
    </w:p>
    <w:p w14:paraId="5978097C" w14:textId="77777777" w:rsidR="00F07EC0" w:rsidRDefault="005D0323">
      <w:pPr>
        <w:spacing w:after="0"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w:t>
      </w:r>
      <w:r w:rsidRPr="00801A85">
        <w:rPr>
          <w:rFonts w:eastAsia="Times New Roman"/>
          <w:szCs w:val="24"/>
        </w:rPr>
        <w:t xml:space="preserve"> </w:t>
      </w:r>
      <w:r>
        <w:rPr>
          <w:rFonts w:eastAsia="Times New Roman"/>
          <w:szCs w:val="24"/>
        </w:rPr>
        <w:t>και</w:t>
      </w:r>
      <w:r w:rsidRPr="00441278">
        <w:rPr>
          <w:rFonts w:eastAsia="Times New Roman"/>
          <w:szCs w:val="24"/>
        </w:rPr>
        <w:t>,</w:t>
      </w:r>
      <w:r>
        <w:rPr>
          <w:rFonts w:eastAsia="Times New Roman"/>
          <w:szCs w:val="24"/>
        </w:rPr>
        <w:t xml:space="preserve"> κατά την άποψή </w:t>
      </w:r>
      <w:r>
        <w:rPr>
          <w:rFonts w:eastAsia="Times New Roman"/>
          <w:szCs w:val="24"/>
        </w:rPr>
        <w:t>μας,</w:t>
      </w:r>
      <w:r>
        <w:rPr>
          <w:rFonts w:eastAsia="Times New Roman"/>
          <w:szCs w:val="24"/>
        </w:rPr>
        <w:t xml:space="preserve"> είναι </w:t>
      </w:r>
      <w:r>
        <w:rPr>
          <w:rFonts w:eastAsia="Times New Roman"/>
          <w:szCs w:val="24"/>
        </w:rPr>
        <w:t xml:space="preserve">τουλάχιστον άστοχη -επιεικής χαρακτηρισμός- η προχθεσινή τοποθέτηση της κυρίας Υπουργού, η οποία διαπίστωσε ότι δεν έχουν αυξηθεί τα παιδιά προς υιοθεσία την περίοδο της καπιταλιστικής οικονομικής κρίσης. </w:t>
      </w:r>
    </w:p>
    <w:p w14:paraId="5978097D" w14:textId="77777777" w:rsidR="00F07EC0" w:rsidRDefault="005D0323">
      <w:pPr>
        <w:spacing w:after="0" w:line="600" w:lineRule="auto"/>
        <w:ind w:firstLine="720"/>
        <w:jc w:val="both"/>
        <w:rPr>
          <w:rFonts w:eastAsia="Times New Roman"/>
          <w:szCs w:val="24"/>
        </w:rPr>
      </w:pPr>
      <w:r>
        <w:rPr>
          <w:rFonts w:eastAsia="Times New Roman"/>
          <w:szCs w:val="24"/>
        </w:rPr>
        <w:t>Αντίθετα, κυρίες και κύριοι, επιδεινώνεται το πρόβ</w:t>
      </w:r>
      <w:r>
        <w:rPr>
          <w:rFonts w:eastAsia="Times New Roman"/>
          <w:szCs w:val="24"/>
        </w:rPr>
        <w:t>λημα ακόμα περισσότερο στα χρόνια της κρίσης</w:t>
      </w:r>
      <w:r>
        <w:rPr>
          <w:rFonts w:eastAsia="Times New Roman"/>
          <w:szCs w:val="24"/>
        </w:rPr>
        <w:t>,</w:t>
      </w:r>
      <w:r>
        <w:rPr>
          <w:rFonts w:eastAsia="Times New Roman"/>
          <w:szCs w:val="24"/>
        </w:rPr>
        <w:t xml:space="preserve"> με την ανέχεια και την ανεργία, επιπτώσεις που εκφράζονται σε </w:t>
      </w:r>
      <w:r>
        <w:rPr>
          <w:rFonts w:eastAsia="Times New Roman"/>
          <w:szCs w:val="24"/>
        </w:rPr>
        <w:lastRenderedPageBreak/>
        <w:t xml:space="preserve">μεγαλύτερο βαθμό στις μονογονεϊκές οικογένειες από τις οποίες προέρχεται ένα σημαντικό μέρος αυτών των παιδιών. </w:t>
      </w:r>
    </w:p>
    <w:p w14:paraId="5978097E" w14:textId="77777777" w:rsidR="00F07EC0" w:rsidRDefault="005D0323">
      <w:pPr>
        <w:spacing w:after="0" w:line="600" w:lineRule="auto"/>
        <w:ind w:firstLine="720"/>
        <w:jc w:val="both"/>
        <w:rPr>
          <w:rFonts w:eastAsia="Times New Roman"/>
          <w:szCs w:val="24"/>
        </w:rPr>
      </w:pPr>
      <w:r>
        <w:rPr>
          <w:rFonts w:eastAsia="Times New Roman"/>
          <w:szCs w:val="24"/>
        </w:rPr>
        <w:t xml:space="preserve">Ας απαντήσει, όμως, η Κυβέρνηση, ο </w:t>
      </w:r>
      <w:r>
        <w:rPr>
          <w:rFonts w:eastAsia="Times New Roman"/>
          <w:szCs w:val="24"/>
        </w:rPr>
        <w:t>ΣΥΡΙΖΑ, από πού αντλούν αυτά τα στοιχεία</w:t>
      </w:r>
      <w:r>
        <w:rPr>
          <w:rFonts w:eastAsia="Times New Roman"/>
          <w:szCs w:val="24"/>
        </w:rPr>
        <w:t>,</w:t>
      </w:r>
      <w:r>
        <w:rPr>
          <w:rFonts w:eastAsia="Times New Roman"/>
          <w:szCs w:val="24"/>
        </w:rPr>
        <w:t xml:space="preserve"> όταν όλοι γνωρίζουμε ότι τα δημόσια ιδρύματα είναι ανύπαρκτα, έχουν κλείσει ή φυτοζωούν</w:t>
      </w:r>
      <w:r>
        <w:rPr>
          <w:rFonts w:eastAsia="Times New Roman"/>
          <w:szCs w:val="24"/>
        </w:rPr>
        <w:t>,</w:t>
      </w:r>
      <w:r>
        <w:rPr>
          <w:rFonts w:eastAsia="Times New Roman"/>
          <w:szCs w:val="24"/>
        </w:rPr>
        <w:t xml:space="preserve"> με πολύ περιορισμένο αριθμό παιδιών, δεν υπάρχει καταγραφή, όπως επίσης ότι η συντριπτική πλειοψηφία των υιοθεσιών που γίνοντ</w:t>
      </w:r>
      <w:r>
        <w:rPr>
          <w:rFonts w:eastAsia="Times New Roman"/>
          <w:szCs w:val="24"/>
        </w:rPr>
        <w:t>αι είναι παράνομες. Από πού αντλεί αυτά τα στοιχεία; Δεν ξέρετε, για παράδειγμα, για τα κυκλώματα με τις Βουλγάρες, με τις Ρουμάνες, για τις παράνομες αγοραπωλησίες βρεφών; Πού ζείτε;</w:t>
      </w:r>
    </w:p>
    <w:p w14:paraId="5978097F" w14:textId="77777777" w:rsidR="00F07EC0" w:rsidRDefault="005D0323">
      <w:pPr>
        <w:spacing w:after="0" w:line="600" w:lineRule="auto"/>
        <w:ind w:firstLine="720"/>
        <w:jc w:val="both"/>
        <w:rPr>
          <w:rFonts w:eastAsia="Times New Roman"/>
          <w:szCs w:val="24"/>
        </w:rPr>
      </w:pPr>
      <w:r>
        <w:rPr>
          <w:rFonts w:eastAsia="Times New Roman"/>
          <w:szCs w:val="24"/>
        </w:rPr>
        <w:t>Αντί, λοιπόν, να παραπληροφορείτε, ας μας πείτε τι μέτρα θα πάρει η Κυβέ</w:t>
      </w:r>
      <w:r>
        <w:rPr>
          <w:rFonts w:eastAsia="Times New Roman"/>
          <w:szCs w:val="24"/>
        </w:rPr>
        <w:t>ρνηση για το γεγονός ότι σε συνθήκες κρίσης αυξάνει ο αριθμός των ζευγαριών που επιθυμούν να αποκτήσουν παιδί, αλλά δυσκολεύονται να τεκνοποιήσουν</w:t>
      </w:r>
      <w:r w:rsidRPr="00441278">
        <w:rPr>
          <w:rFonts w:eastAsia="Times New Roman"/>
          <w:szCs w:val="24"/>
        </w:rPr>
        <w:t xml:space="preserve">. </w:t>
      </w:r>
      <w:r>
        <w:rPr>
          <w:rFonts w:eastAsia="Times New Roman"/>
          <w:szCs w:val="24"/>
        </w:rPr>
        <w:t>Από τη μια</w:t>
      </w:r>
      <w:r w:rsidRPr="00441278">
        <w:rPr>
          <w:rFonts w:eastAsia="Times New Roman"/>
          <w:szCs w:val="24"/>
        </w:rPr>
        <w:t>,</w:t>
      </w:r>
      <w:r>
        <w:rPr>
          <w:rFonts w:eastAsia="Times New Roman"/>
          <w:szCs w:val="24"/>
        </w:rPr>
        <w:t xml:space="preserve"> λέει, υπάρχει μια πληθώρα άτεκνων ζευγαριών που επιθυμούν να υιοθετήσουν</w:t>
      </w:r>
      <w:r w:rsidRPr="00441278">
        <w:rPr>
          <w:rFonts w:eastAsia="Times New Roman"/>
          <w:szCs w:val="24"/>
        </w:rPr>
        <w:t>,</w:t>
      </w:r>
      <w:r>
        <w:rPr>
          <w:rFonts w:eastAsia="Times New Roman"/>
          <w:szCs w:val="24"/>
        </w:rPr>
        <w:t xml:space="preserve"> από την άλλη είναι λίγ</w:t>
      </w:r>
      <w:r>
        <w:rPr>
          <w:rFonts w:eastAsia="Times New Roman"/>
          <w:szCs w:val="24"/>
        </w:rPr>
        <w:t>ες οι περιπτώσεις οικογενειών που επιθυμούν να γίνουν ανάδοχες οικο</w:t>
      </w:r>
      <w:r>
        <w:rPr>
          <w:rFonts w:eastAsia="Times New Roman"/>
          <w:szCs w:val="24"/>
        </w:rPr>
        <w:lastRenderedPageBreak/>
        <w:t>γένειες. Η έλλειψη προγραμμάτων ενημέρωσης, εκπαίδευσης και στήριξης των οικογενειών, ώστε να αναλάβουν αναδοχή</w:t>
      </w:r>
      <w:r>
        <w:rPr>
          <w:rFonts w:eastAsia="Times New Roman"/>
          <w:szCs w:val="24"/>
        </w:rPr>
        <w:t>,</w:t>
      </w:r>
      <w:r>
        <w:rPr>
          <w:rFonts w:eastAsia="Times New Roman"/>
          <w:szCs w:val="24"/>
        </w:rPr>
        <w:t xml:space="preserve"> έχει σαν αποτέλεσμα οικογένειες που θα μπορούσαν να εξασφαλίσουν ένα κατάλλη</w:t>
      </w:r>
      <w:r>
        <w:rPr>
          <w:rFonts w:eastAsia="Times New Roman"/>
          <w:szCs w:val="24"/>
        </w:rPr>
        <w:t>λο περιβάλλον για το διάστημα που χρειάζεται ένα παιδί να μη συμμετέχουν σε αυτή τη διαδικασία.</w:t>
      </w:r>
    </w:p>
    <w:p w14:paraId="59780980" w14:textId="77777777" w:rsidR="00F07EC0" w:rsidRDefault="005D0323">
      <w:pPr>
        <w:spacing w:after="0" w:line="600" w:lineRule="auto"/>
        <w:ind w:firstLine="720"/>
        <w:jc w:val="both"/>
        <w:rPr>
          <w:rFonts w:eastAsia="Times New Roman"/>
          <w:szCs w:val="24"/>
        </w:rPr>
      </w:pPr>
      <w:r>
        <w:rPr>
          <w:rFonts w:eastAsia="Times New Roman"/>
          <w:szCs w:val="24"/>
        </w:rPr>
        <w:t>Η Κυβέρνηση, λοιπόν, έχει πλήρη επίγνωση της κατάστασης. Συνειδητά, όμως, δεν αντιμετωπίζει με ουσιαστικό τρόπο και με κριτήριο την ψυχοσωματική και κοινωνική α</w:t>
      </w:r>
      <w:r>
        <w:rPr>
          <w:rFonts w:eastAsia="Times New Roman"/>
          <w:szCs w:val="24"/>
        </w:rPr>
        <w:t xml:space="preserve">νάπτυξη των παιδιών το ζήτημα της παιδικής προστασίας. Αρκείται σε αυτά τα μέτρα «μερεμέτια» </w:t>
      </w:r>
      <w:r>
        <w:rPr>
          <w:rFonts w:eastAsia="Times New Roman"/>
          <w:szCs w:val="24"/>
        </w:rPr>
        <w:t xml:space="preserve">–η </w:t>
      </w:r>
      <w:r>
        <w:rPr>
          <w:rFonts w:eastAsia="Times New Roman"/>
          <w:szCs w:val="24"/>
        </w:rPr>
        <w:t>καταγραφή των παιδιών προς αναδοχή και υιοθεσία, η αποσυμφόρηση των δημόσιων δομών παιδικής προστασίας, η αξιοποίηση ιδιωτών κοινωνικών λειτουργών μέσω ΣΚΛΕ και</w:t>
      </w:r>
      <w:r>
        <w:rPr>
          <w:rFonts w:eastAsia="Times New Roman"/>
          <w:szCs w:val="24"/>
        </w:rPr>
        <w:t xml:space="preserve"> κάποια άλλα</w:t>
      </w:r>
      <w:r>
        <w:rPr>
          <w:rFonts w:eastAsia="Times New Roman"/>
          <w:szCs w:val="24"/>
        </w:rPr>
        <w:t>–</w:t>
      </w:r>
      <w:r>
        <w:rPr>
          <w:rFonts w:eastAsia="Times New Roman"/>
          <w:szCs w:val="24"/>
        </w:rPr>
        <w:t>,</w:t>
      </w:r>
      <w:r>
        <w:rPr>
          <w:rFonts w:eastAsia="Times New Roman"/>
          <w:szCs w:val="24"/>
        </w:rPr>
        <w:t xml:space="preserve"> που δεν αμφισβητούν</w:t>
      </w:r>
      <w:r>
        <w:rPr>
          <w:rFonts w:eastAsia="Times New Roman"/>
          <w:szCs w:val="24"/>
        </w:rPr>
        <w:t>,</w:t>
      </w:r>
      <w:r>
        <w:rPr>
          <w:rFonts w:eastAsia="Times New Roman"/>
          <w:szCs w:val="24"/>
        </w:rPr>
        <w:t xml:space="preserve"> όμως</w:t>
      </w:r>
      <w:r>
        <w:rPr>
          <w:rFonts w:eastAsia="Times New Roman"/>
          <w:szCs w:val="24"/>
        </w:rPr>
        <w:t>,</w:t>
      </w:r>
      <w:r>
        <w:rPr>
          <w:rFonts w:eastAsia="Times New Roman"/>
          <w:szCs w:val="24"/>
        </w:rPr>
        <w:t xml:space="preserve"> την αιτία των προβλημάτων</w:t>
      </w:r>
      <w:r>
        <w:rPr>
          <w:rFonts w:eastAsia="Times New Roman"/>
          <w:szCs w:val="24"/>
        </w:rPr>
        <w:t>,</w:t>
      </w:r>
      <w:r>
        <w:rPr>
          <w:rFonts w:eastAsia="Times New Roman"/>
          <w:szCs w:val="24"/>
        </w:rPr>
        <w:t xml:space="preserve"> απλά</w:t>
      </w:r>
      <w:r>
        <w:rPr>
          <w:rFonts w:eastAsia="Times New Roman"/>
          <w:szCs w:val="24"/>
        </w:rPr>
        <w:t>,</w:t>
      </w:r>
      <w:r>
        <w:rPr>
          <w:rFonts w:eastAsia="Times New Roman"/>
          <w:szCs w:val="24"/>
        </w:rPr>
        <w:t xml:space="preserve"> παίρνοντας ως δεδομένα τα προβλήματα αυτά</w:t>
      </w:r>
      <w:r>
        <w:rPr>
          <w:rFonts w:eastAsia="Times New Roman"/>
          <w:szCs w:val="24"/>
        </w:rPr>
        <w:t>,</w:t>
      </w:r>
      <w:r>
        <w:rPr>
          <w:rFonts w:eastAsia="Times New Roman"/>
          <w:szCs w:val="24"/>
        </w:rPr>
        <w:t xml:space="preserve"> προσπαθεί να μειώσει την επίδραση των συνεπειών τους. </w:t>
      </w:r>
    </w:p>
    <w:p w14:paraId="5978098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Όσα μερεμέτια κι αν γίνουν</w:t>
      </w:r>
      <w:r w:rsidRPr="00295814">
        <w:rPr>
          <w:rFonts w:eastAsia="Times New Roman" w:cs="Times New Roman"/>
          <w:szCs w:val="24"/>
        </w:rPr>
        <w:t>,</w:t>
      </w:r>
      <w:r>
        <w:rPr>
          <w:rFonts w:eastAsia="Times New Roman" w:cs="Times New Roman"/>
          <w:szCs w:val="24"/>
        </w:rPr>
        <w:t xml:space="preserve"> ακόμα κι αν απαλύνουν προσωρινά τον πόνο των οικογενειώ</w:t>
      </w:r>
      <w:r>
        <w:rPr>
          <w:rFonts w:eastAsia="Times New Roman" w:cs="Times New Roman"/>
          <w:szCs w:val="24"/>
        </w:rPr>
        <w:t xml:space="preserve">ν των παιδιών, η ίδια η φύση του καπιταλισμού, τα χαρακτηριστικά του είναι </w:t>
      </w:r>
      <w:r>
        <w:rPr>
          <w:rFonts w:eastAsia="Times New Roman" w:cs="Times New Roman"/>
          <w:szCs w:val="24"/>
        </w:rPr>
        <w:lastRenderedPageBreak/>
        <w:t xml:space="preserve">εκείνα που αναζωπυρώνουν, διογκώνουν το πρόβλημα, κάνοντας ακόμα πιο αφόρητη τη ζωή των εργατικών λαϊκών οικογενειών, αφήνοντας εκτεθειμένα τα παιδιά. </w:t>
      </w:r>
    </w:p>
    <w:p w14:paraId="5978098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Ολοκληρώνοντας, κυρίες και κύ</w:t>
      </w:r>
      <w:r>
        <w:rPr>
          <w:rFonts w:eastAsia="Times New Roman" w:cs="Times New Roman"/>
          <w:szCs w:val="24"/>
        </w:rPr>
        <w:t>ριοι, αυτό που πραγματικά χρειάζεται ο τόπος, ο λαός μας είναι άλλου τύπου οικονομία και εξουσία</w:t>
      </w:r>
      <w:r>
        <w:rPr>
          <w:rFonts w:eastAsia="Times New Roman" w:cs="Times New Roman"/>
          <w:szCs w:val="24"/>
        </w:rPr>
        <w:t>,</w:t>
      </w:r>
      <w:r>
        <w:rPr>
          <w:rFonts w:eastAsia="Times New Roman" w:cs="Times New Roman"/>
          <w:szCs w:val="24"/>
        </w:rPr>
        <w:t xml:space="preserve"> που πραγματικά </w:t>
      </w:r>
      <w:r>
        <w:rPr>
          <w:rFonts w:eastAsia="Times New Roman" w:cs="Times New Roman"/>
          <w:szCs w:val="24"/>
        </w:rPr>
        <w:t>ν</w:t>
      </w:r>
      <w:r>
        <w:rPr>
          <w:rFonts w:eastAsia="Times New Roman" w:cs="Times New Roman"/>
          <w:szCs w:val="24"/>
        </w:rPr>
        <w:t xml:space="preserve">α </w:t>
      </w:r>
      <w:r>
        <w:rPr>
          <w:rFonts w:eastAsia="Times New Roman" w:cs="Times New Roman"/>
          <w:szCs w:val="24"/>
        </w:rPr>
        <w:t>θέτ</w:t>
      </w:r>
      <w:r>
        <w:rPr>
          <w:rFonts w:eastAsia="Times New Roman" w:cs="Times New Roman"/>
          <w:szCs w:val="24"/>
        </w:rPr>
        <w:t xml:space="preserve">ει </w:t>
      </w:r>
      <w:r>
        <w:rPr>
          <w:rFonts w:eastAsia="Times New Roman" w:cs="Times New Roman"/>
          <w:szCs w:val="24"/>
        </w:rPr>
        <w:t xml:space="preserve">ως </w:t>
      </w:r>
      <w:r>
        <w:rPr>
          <w:rFonts w:eastAsia="Times New Roman" w:cs="Times New Roman"/>
          <w:szCs w:val="24"/>
        </w:rPr>
        <w:t>στ</w:t>
      </w:r>
      <w:r>
        <w:rPr>
          <w:rFonts w:eastAsia="Times New Roman" w:cs="Times New Roman"/>
          <w:szCs w:val="24"/>
        </w:rPr>
        <w:t>όχο</w:t>
      </w:r>
      <w:r>
        <w:rPr>
          <w:rFonts w:eastAsia="Times New Roman" w:cs="Times New Roman"/>
          <w:szCs w:val="24"/>
        </w:rPr>
        <w:t xml:space="preserve"> την εξυπηρέτηση των λαϊκών αναγκών</w:t>
      </w:r>
      <w:r>
        <w:rPr>
          <w:rFonts w:eastAsia="Times New Roman" w:cs="Times New Roman"/>
          <w:szCs w:val="24"/>
        </w:rPr>
        <w:t>,</w:t>
      </w:r>
      <w:r>
        <w:rPr>
          <w:rFonts w:eastAsia="Times New Roman" w:cs="Times New Roman"/>
          <w:szCs w:val="24"/>
        </w:rPr>
        <w:t xml:space="preserve"> που οι ίδιες οι συνθήκες ζωής και η ανατροφή των παιδιών να θεωρούνται πριν </w:t>
      </w:r>
      <w:r>
        <w:rPr>
          <w:rFonts w:eastAsia="Times New Roman" w:cs="Times New Roman"/>
          <w:szCs w:val="24"/>
        </w:rPr>
        <w:t xml:space="preserve">από όλα, πάνω απ’ όλα κρατική ευθύνη. Μόνο σε μια τέτοιου τύπου κοινωνία μπορούν τα παιδιά και μάλιστα τα παιδιά χωρίς οικογένεια να είναι πλήρως εξασφαλισμένα. </w:t>
      </w:r>
    </w:p>
    <w:p w14:paraId="5978098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Για όλους</w:t>
      </w:r>
      <w:r w:rsidRPr="007E2B10">
        <w:rPr>
          <w:rFonts w:eastAsia="Times New Roman" w:cs="Times New Roman"/>
          <w:szCs w:val="24"/>
        </w:rPr>
        <w:t>,</w:t>
      </w:r>
      <w:r>
        <w:rPr>
          <w:rFonts w:eastAsia="Times New Roman" w:cs="Times New Roman"/>
          <w:szCs w:val="24"/>
        </w:rPr>
        <w:t xml:space="preserve"> λοιπόν</w:t>
      </w:r>
      <w:r w:rsidRPr="007E2B10">
        <w:rPr>
          <w:rFonts w:eastAsia="Times New Roman" w:cs="Times New Roman"/>
          <w:szCs w:val="24"/>
        </w:rPr>
        <w:t>,</w:t>
      </w:r>
      <w:r>
        <w:rPr>
          <w:rFonts w:eastAsia="Times New Roman" w:cs="Times New Roman"/>
          <w:szCs w:val="24"/>
        </w:rPr>
        <w:t xml:space="preserve"> τους παραπάνω λόγους που αναλύσαμε</w:t>
      </w:r>
      <w:r w:rsidRPr="00295814">
        <w:rPr>
          <w:rFonts w:eastAsia="Times New Roman" w:cs="Times New Roman"/>
          <w:szCs w:val="24"/>
        </w:rPr>
        <w:t>,</w:t>
      </w:r>
      <w:r>
        <w:rPr>
          <w:rFonts w:eastAsia="Times New Roman" w:cs="Times New Roman"/>
          <w:szCs w:val="24"/>
        </w:rPr>
        <w:t xml:space="preserve"> ως ΚΚΕ ψηφίζουμε «παρών» συνολικά για τ</w:t>
      </w:r>
      <w:r>
        <w:rPr>
          <w:rFonts w:eastAsia="Times New Roman" w:cs="Times New Roman"/>
          <w:szCs w:val="24"/>
        </w:rPr>
        <w:t xml:space="preserve">ο νομοσχέδιο και κατ’ </w:t>
      </w:r>
      <w:proofErr w:type="spellStart"/>
      <w:r>
        <w:rPr>
          <w:rFonts w:eastAsia="Times New Roman" w:cs="Times New Roman"/>
          <w:szCs w:val="24"/>
        </w:rPr>
        <w:t>άρθρον</w:t>
      </w:r>
      <w:proofErr w:type="spellEnd"/>
      <w:r>
        <w:rPr>
          <w:rFonts w:eastAsia="Times New Roman" w:cs="Times New Roman"/>
          <w:szCs w:val="24"/>
        </w:rPr>
        <w:t xml:space="preserve"> θα επιφυλαχθούμε στη δευτερολογία μας. </w:t>
      </w:r>
    </w:p>
    <w:p w14:paraId="59780984" w14:textId="77777777" w:rsidR="00F07EC0" w:rsidRDefault="005D0323">
      <w:pPr>
        <w:spacing w:after="0" w:line="600" w:lineRule="auto"/>
        <w:ind w:firstLine="720"/>
        <w:jc w:val="both"/>
        <w:rPr>
          <w:rFonts w:eastAsia="Times New Roman" w:cs="Times New Roman"/>
          <w:b/>
          <w:szCs w:val="24"/>
        </w:rPr>
      </w:pPr>
      <w:r>
        <w:rPr>
          <w:rFonts w:eastAsia="Times New Roman" w:cs="Times New Roman"/>
          <w:szCs w:val="24"/>
        </w:rPr>
        <w:t xml:space="preserve">Ευχαριστώ πολύ, κύριε </w:t>
      </w:r>
      <w:r>
        <w:rPr>
          <w:rFonts w:eastAsia="Times New Roman" w:cs="Times New Roman"/>
          <w:szCs w:val="24"/>
        </w:rPr>
        <w:t>Πρόεδρε</w:t>
      </w:r>
      <w:r>
        <w:rPr>
          <w:rFonts w:eastAsia="Times New Roman" w:cs="Times New Roman"/>
          <w:szCs w:val="24"/>
        </w:rPr>
        <w:t xml:space="preserve">. </w:t>
      </w:r>
    </w:p>
    <w:p w14:paraId="59780985" w14:textId="77777777" w:rsidR="00F07EC0" w:rsidRDefault="005D0323">
      <w:pPr>
        <w:spacing w:after="0" w:line="600" w:lineRule="auto"/>
        <w:ind w:firstLine="720"/>
        <w:jc w:val="both"/>
        <w:rPr>
          <w:rFonts w:eastAsia="Times New Roman" w:cs="Times New Roman"/>
          <w:szCs w:val="24"/>
        </w:rPr>
      </w:pPr>
      <w:r w:rsidRPr="000C6340">
        <w:rPr>
          <w:rFonts w:eastAsia="Times New Roman" w:cs="Times New Roman"/>
          <w:b/>
          <w:szCs w:val="24"/>
        </w:rPr>
        <w:t xml:space="preserve">ΠΡΟΕΔΡΕΥΩΝ (Γεώργιος Βαρεμένος): </w:t>
      </w:r>
      <w:r w:rsidRPr="00A1004C">
        <w:rPr>
          <w:rFonts w:eastAsia="Times New Roman" w:cs="Times New Roman"/>
          <w:szCs w:val="24"/>
        </w:rPr>
        <w:t>Κυρίες και κύριοι συνάδελφοι</w:t>
      </w:r>
      <w:r>
        <w:rPr>
          <w:rFonts w:eastAsia="Times New Roman" w:cs="Times New Roman"/>
          <w:szCs w:val="24"/>
        </w:rPr>
        <w:t xml:space="preserve">, έχουν εγγραφεί εβδομήντα ομιλητές. Είναι προφανές ότι θα πάμε σε δύο συνεδριάσεις. Απόψε </w:t>
      </w:r>
      <w:r>
        <w:rPr>
          <w:rFonts w:eastAsia="Times New Roman" w:cs="Times New Roman"/>
          <w:szCs w:val="24"/>
        </w:rPr>
        <w:lastRenderedPageBreak/>
        <w:t xml:space="preserve">θα </w:t>
      </w:r>
      <w:r>
        <w:rPr>
          <w:rFonts w:eastAsia="Times New Roman" w:cs="Times New Roman"/>
          <w:szCs w:val="24"/>
        </w:rPr>
        <w:t>πάμε το πολύ μέχρι τις 22.30΄ – 23.00΄. Αύριο, η δεύτερη συνεδρίαση, θα ξεκινήσει στις 10.00΄</w:t>
      </w:r>
      <w:r>
        <w:rPr>
          <w:rFonts w:eastAsia="Times New Roman" w:cs="Times New Roman"/>
          <w:szCs w:val="24"/>
        </w:rPr>
        <w:t>,</w:t>
      </w:r>
      <w:r>
        <w:rPr>
          <w:rFonts w:eastAsia="Times New Roman" w:cs="Times New Roman"/>
          <w:szCs w:val="24"/>
        </w:rPr>
        <w:t xml:space="preserve"> με απώτατο όριο τις 14.00΄. Οποιαδήποτε διαδικασία</w:t>
      </w:r>
      <w:r w:rsidRPr="00900800">
        <w:rPr>
          <w:rFonts w:eastAsia="Times New Roman" w:cs="Times New Roman"/>
          <w:szCs w:val="24"/>
        </w:rPr>
        <w:t>,</w:t>
      </w:r>
      <w:r>
        <w:rPr>
          <w:rFonts w:eastAsia="Times New Roman" w:cs="Times New Roman"/>
          <w:szCs w:val="24"/>
        </w:rPr>
        <w:t xml:space="preserve"> δηλαδή</w:t>
      </w:r>
      <w:r w:rsidRPr="00900800">
        <w:rPr>
          <w:rFonts w:eastAsia="Times New Roman" w:cs="Times New Roman"/>
          <w:szCs w:val="24"/>
        </w:rPr>
        <w:t>,</w:t>
      </w:r>
      <w:r>
        <w:rPr>
          <w:rFonts w:eastAsia="Times New Roman" w:cs="Times New Roman"/>
          <w:szCs w:val="24"/>
        </w:rPr>
        <w:t xml:space="preserve"> κι αν προκύψει, δεν μπορεί να πάει μετά τις 14.00΄. Αν προκύψει θέμα ψηφοφορίας, το απώτατο όριο θα ε</w:t>
      </w:r>
      <w:r>
        <w:rPr>
          <w:rFonts w:eastAsia="Times New Roman" w:cs="Times New Roman"/>
          <w:szCs w:val="24"/>
        </w:rPr>
        <w:t xml:space="preserve">ίναι στις 14.00΄ η ώρα. Συνεχίζουμε με αυτά τα δεδομένα και τα χρονικά πλαίσια. </w:t>
      </w:r>
    </w:p>
    <w:p w14:paraId="59780986" w14:textId="77777777" w:rsidR="00F07EC0" w:rsidRDefault="005D0323">
      <w:pPr>
        <w:spacing w:after="0" w:line="600" w:lineRule="auto"/>
        <w:ind w:firstLine="720"/>
        <w:jc w:val="both"/>
        <w:rPr>
          <w:rFonts w:eastAsia="Times New Roman" w:cs="Times New Roman"/>
        </w:rPr>
      </w:pPr>
      <w:r>
        <w:rPr>
          <w:rFonts w:eastAsia="Times New Roman" w:cs="Times New Roman"/>
        </w:rPr>
        <w:t>Έ</w:t>
      </w:r>
      <w:r w:rsidRPr="0081008C">
        <w:rPr>
          <w:rFonts w:eastAsia="Times New Roman" w:cs="Times New Roman"/>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w:t>
      </w:r>
      <w:r w:rsidRPr="0081008C">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τριάντα ο</w:t>
      </w:r>
      <w:r>
        <w:rPr>
          <w:rFonts w:eastAsia="Times New Roman" w:cs="Times New Roman"/>
        </w:rPr>
        <w:t>κ</w:t>
      </w:r>
      <w:r>
        <w:rPr>
          <w:rFonts w:eastAsia="Times New Roman" w:cs="Times New Roman"/>
        </w:rPr>
        <w:t xml:space="preserve">τώ </w:t>
      </w:r>
      <w:r w:rsidRPr="0081008C">
        <w:rPr>
          <w:rFonts w:eastAsia="Times New Roman" w:cs="Times New Roman"/>
        </w:rPr>
        <w:t xml:space="preserve">μαθητές και μαθήτριες και </w:t>
      </w:r>
      <w:r>
        <w:rPr>
          <w:rFonts w:eastAsia="Times New Roman" w:cs="Times New Roman"/>
        </w:rPr>
        <w:t>δύο</w:t>
      </w:r>
      <w:r w:rsidRPr="0081008C">
        <w:rPr>
          <w:rFonts w:eastAsia="Times New Roman" w:cs="Times New Roman"/>
        </w:rPr>
        <w:t xml:space="preserve"> εκπαιδευτικοί συνοδοί τους από το </w:t>
      </w:r>
      <w:r>
        <w:rPr>
          <w:rFonts w:eastAsia="Times New Roman" w:cs="Times New Roman"/>
        </w:rPr>
        <w:t>1</w:t>
      </w:r>
      <w:r w:rsidRPr="000E0CE7">
        <w:rPr>
          <w:rFonts w:eastAsia="Times New Roman" w:cs="Times New Roman"/>
          <w:vertAlign w:val="superscript"/>
        </w:rPr>
        <w:t>ο</w:t>
      </w:r>
      <w:r>
        <w:rPr>
          <w:rFonts w:eastAsia="Times New Roman" w:cs="Times New Roman"/>
        </w:rPr>
        <w:t xml:space="preserve"> Γυμνάσιο Πετρούπολης </w:t>
      </w:r>
      <w:r>
        <w:rPr>
          <w:rFonts w:eastAsia="Times New Roman" w:cs="Times New Roman"/>
        </w:rPr>
        <w:t>(π</w:t>
      </w:r>
      <w:r>
        <w:rPr>
          <w:rFonts w:eastAsia="Times New Roman" w:cs="Times New Roman"/>
        </w:rPr>
        <w:t xml:space="preserve">ρώτο </w:t>
      </w:r>
      <w:r>
        <w:rPr>
          <w:rFonts w:eastAsia="Times New Roman" w:cs="Times New Roman"/>
        </w:rPr>
        <w:t>τ</w:t>
      </w:r>
      <w:r>
        <w:rPr>
          <w:rFonts w:eastAsia="Times New Roman" w:cs="Times New Roman"/>
        </w:rPr>
        <w:t>μήμα</w:t>
      </w:r>
      <w:r>
        <w:rPr>
          <w:rFonts w:eastAsia="Times New Roman" w:cs="Times New Roman"/>
        </w:rPr>
        <w:t>)</w:t>
      </w:r>
      <w:r>
        <w:rPr>
          <w:rFonts w:eastAsia="Times New Roman" w:cs="Times New Roman"/>
        </w:rPr>
        <w:t xml:space="preserve">. </w:t>
      </w:r>
    </w:p>
    <w:p w14:paraId="59780987" w14:textId="77777777" w:rsidR="00F07EC0" w:rsidRDefault="005D0323">
      <w:pPr>
        <w:spacing w:after="0" w:line="600" w:lineRule="auto"/>
        <w:ind w:left="360" w:firstLine="360"/>
        <w:jc w:val="both"/>
        <w:rPr>
          <w:rFonts w:eastAsia="Times New Roman" w:cs="Times New Roman"/>
        </w:rPr>
      </w:pPr>
      <w:r w:rsidRPr="0081008C">
        <w:rPr>
          <w:rFonts w:eastAsia="Times New Roman" w:cs="Times New Roman"/>
        </w:rPr>
        <w:t xml:space="preserve">Η Βουλή τούς καλωσορίζει. </w:t>
      </w:r>
    </w:p>
    <w:p w14:paraId="59780988" w14:textId="77777777" w:rsidR="00F07EC0" w:rsidRDefault="005D0323">
      <w:pPr>
        <w:spacing w:after="0" w:line="600" w:lineRule="auto"/>
        <w:ind w:firstLine="709"/>
        <w:jc w:val="center"/>
        <w:rPr>
          <w:rFonts w:eastAsia="Times New Roman" w:cs="Times New Roman"/>
        </w:rPr>
      </w:pPr>
      <w:r w:rsidRPr="0081008C">
        <w:rPr>
          <w:rFonts w:eastAsia="Times New Roman" w:cs="Times New Roman"/>
        </w:rPr>
        <w:t>(Χειροκροτήματα απ’ όλες τις πτέρυγες της Βουλής)</w:t>
      </w:r>
    </w:p>
    <w:p w14:paraId="5978098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Λαζαρίδης από τους ΑΝΕΛ. </w:t>
      </w:r>
    </w:p>
    <w:p w14:paraId="5978098A" w14:textId="77777777" w:rsidR="00F07EC0" w:rsidRDefault="005D0323">
      <w:pPr>
        <w:spacing w:after="0" w:line="600" w:lineRule="auto"/>
        <w:ind w:firstLine="720"/>
        <w:jc w:val="both"/>
        <w:rPr>
          <w:rFonts w:eastAsia="Times New Roman" w:cs="Times New Roman"/>
          <w:szCs w:val="24"/>
        </w:rPr>
      </w:pPr>
      <w:r w:rsidRPr="000E0CE7">
        <w:rPr>
          <w:rFonts w:eastAsia="Times New Roman" w:cs="Times New Roman"/>
          <w:b/>
          <w:szCs w:val="24"/>
        </w:rPr>
        <w:lastRenderedPageBreak/>
        <w:t>ΓΕΩΡΓΙΟΣ ΛΑΖΑΡΙΔΗΣ:</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5978098B" w14:textId="77777777" w:rsidR="00F07EC0" w:rsidRDefault="005D0323">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η απόφαση να γίνει κάποιος ανάδοχος είναι απόφαση ζωής και σίγουρα </w:t>
      </w:r>
      <w:r>
        <w:rPr>
          <w:rFonts w:eastAsia="Times New Roman" w:cs="Times New Roman"/>
          <w:szCs w:val="24"/>
        </w:rPr>
        <w:t>καθοριστική για τη ζωή ενός παιδιού. Σημαίνει την υποστήριξη ενός παιδιού και της οικογένειάς του με στόχο να επιτευχθούν μόνιμες βελτιώσεις στην ποιότητα της καθημερινότητάς τους και γενικά της ζωής τους.</w:t>
      </w:r>
    </w:p>
    <w:p w14:paraId="5978098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Δυστυχώς στη σύγχρονη Ελλάδα τα εγκαταλελειμμένα β</w:t>
      </w:r>
      <w:r>
        <w:rPr>
          <w:rFonts w:eastAsia="Times New Roman" w:cs="Times New Roman"/>
          <w:szCs w:val="24"/>
        </w:rPr>
        <w:t xml:space="preserve">ρέφη που φιλοξενούνται σε ιδρύματα κι έχουν γεννηθεί από μόνες μητέρες, </w:t>
      </w:r>
      <w:proofErr w:type="spellStart"/>
      <w:r>
        <w:rPr>
          <w:rFonts w:eastAsia="Times New Roman" w:cs="Times New Roman"/>
          <w:szCs w:val="24"/>
        </w:rPr>
        <w:t>χρήστριες</w:t>
      </w:r>
      <w:proofErr w:type="spellEnd"/>
      <w:r>
        <w:rPr>
          <w:rFonts w:eastAsia="Times New Roman" w:cs="Times New Roman"/>
          <w:szCs w:val="24"/>
        </w:rPr>
        <w:t xml:space="preserve"> ναρκωτικών ουσιών ή περιπτώσεις γονιών που απλά δεν αντιλαμβάνονται τον ρόλο τους κι εγκαταλείπουν τα ίδια τους τα παιδιά, πληθαίνουν. Η δυσάρεστη αυτή εξέλιξη έχει φέρει την</w:t>
      </w:r>
      <w:r>
        <w:rPr>
          <w:rFonts w:eastAsia="Times New Roman" w:cs="Times New Roman"/>
          <w:szCs w:val="24"/>
        </w:rPr>
        <w:t xml:space="preserve"> </w:t>
      </w:r>
      <w:r w:rsidRPr="0094038A">
        <w:rPr>
          <w:rFonts w:eastAsia="Times New Roman" w:cs="Times New Roman"/>
          <w:szCs w:val="24"/>
        </w:rPr>
        <w:t>Κυβέρνηση</w:t>
      </w:r>
      <w:r>
        <w:rPr>
          <w:rFonts w:eastAsia="Times New Roman" w:cs="Times New Roman"/>
          <w:szCs w:val="24"/>
        </w:rPr>
        <w:t xml:space="preserve"> να μελετά και να καταθέτει ένα νέο νομοσχέδιο για να ενισχύσει νομοθετικά και οικονομικά τον θεσμό της αναδοχής. Η ουσία του νομοσχεδίου είναι ότι επισπεύδει τον χρόνο για την υιοθεσία και αναδοχή, πράγμα πολύ σημαντικό και κατοχυρώνει θεσμικά τ</w:t>
      </w:r>
      <w:r>
        <w:rPr>
          <w:rFonts w:eastAsia="Times New Roman" w:cs="Times New Roman"/>
          <w:szCs w:val="24"/>
        </w:rPr>
        <w:t>ην όλη διαδικασία με γνώμονα την προσπάθεια για την προστασία των παιδιών για κάτι το οποίο μας βρίσκει όλους σύμφωνους.</w:t>
      </w:r>
    </w:p>
    <w:p w14:paraId="5978098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Οφείλουμε να τονίσουμε, </w:t>
      </w:r>
      <w:r w:rsidRPr="00A1004C">
        <w:rPr>
          <w:rFonts w:eastAsia="Times New Roman" w:cs="Times New Roman"/>
          <w:szCs w:val="24"/>
        </w:rPr>
        <w:t>κυρίες και κύριοι συνάδελφοι</w:t>
      </w:r>
      <w:r>
        <w:rPr>
          <w:rFonts w:eastAsia="Times New Roman" w:cs="Times New Roman"/>
          <w:szCs w:val="24"/>
        </w:rPr>
        <w:t xml:space="preserve">, πως οι συνεδριάσεις της αρμόδιας </w:t>
      </w:r>
      <w:r>
        <w:rPr>
          <w:rFonts w:eastAsia="Times New Roman" w:cs="Times New Roman"/>
          <w:szCs w:val="24"/>
        </w:rPr>
        <w:t>ε</w:t>
      </w:r>
      <w:r>
        <w:rPr>
          <w:rFonts w:eastAsia="Times New Roman" w:cs="Times New Roman"/>
          <w:szCs w:val="24"/>
        </w:rPr>
        <w:t>πιτροπής ήταν αρκετά ωφέλιμες και για να δημιου</w:t>
      </w:r>
      <w:r>
        <w:rPr>
          <w:rFonts w:eastAsia="Times New Roman" w:cs="Times New Roman"/>
          <w:szCs w:val="24"/>
        </w:rPr>
        <w:t>ργηθεί και για να διαμορφωθεί το κείμενο αυτό που συζητούμε σήμερα προς ψήφιση, καθώς συζητήθηκαν οι ενστάσεις όλων των κομμάτων και οι προτάσεις για την περαιτέρω βελτίωση του σχεδίου νόμου.</w:t>
      </w:r>
    </w:p>
    <w:p w14:paraId="5978098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Αρκετές από αυτές εισακούστηκαν και εισήχθησαν στο κατατεθέν κεί</w:t>
      </w:r>
      <w:r>
        <w:rPr>
          <w:rFonts w:eastAsia="Times New Roman" w:cs="Times New Roman"/>
          <w:szCs w:val="24"/>
        </w:rPr>
        <w:t xml:space="preserve">μενο. Άλλωστε, το κοινό συμπέρασμα στο οποίο συνέκλιναν σχεδόν όλοι, είναι η αναγκαιότητα για τη σταδιακή </w:t>
      </w:r>
      <w:proofErr w:type="spellStart"/>
      <w:r w:rsidRPr="00944DF7">
        <w:rPr>
          <w:rFonts w:eastAsia="Times New Roman" w:cs="Times New Roman"/>
          <w:szCs w:val="24"/>
        </w:rPr>
        <w:t>αποϊδρυματοποίηση</w:t>
      </w:r>
      <w:proofErr w:type="spellEnd"/>
      <w:r>
        <w:rPr>
          <w:rFonts w:eastAsia="Times New Roman" w:cs="Times New Roman"/>
          <w:szCs w:val="24"/>
        </w:rPr>
        <w:t xml:space="preserve"> των παιδιών, της αποσυμφόρησης των ιδρυμάτων και της επίσπευσης των διαδικασιών για την </w:t>
      </w:r>
      <w:proofErr w:type="spellStart"/>
      <w:r>
        <w:rPr>
          <w:rFonts w:eastAsia="Times New Roman" w:cs="Times New Roman"/>
          <w:szCs w:val="24"/>
        </w:rPr>
        <w:t>τεκνοθεσία</w:t>
      </w:r>
      <w:proofErr w:type="spellEnd"/>
      <w:r>
        <w:rPr>
          <w:rFonts w:eastAsia="Times New Roman" w:cs="Times New Roman"/>
          <w:szCs w:val="24"/>
        </w:rPr>
        <w:t xml:space="preserve"> ή την αναδοχή τους.</w:t>
      </w:r>
    </w:p>
    <w:p w14:paraId="5978098F" w14:textId="77777777" w:rsidR="00F07EC0" w:rsidRDefault="005D0323">
      <w:pPr>
        <w:spacing w:after="0" w:line="600" w:lineRule="auto"/>
        <w:ind w:firstLine="720"/>
        <w:jc w:val="both"/>
        <w:rPr>
          <w:rFonts w:eastAsia="Times New Roman"/>
          <w:szCs w:val="24"/>
        </w:rPr>
      </w:pPr>
      <w:r>
        <w:rPr>
          <w:rFonts w:eastAsia="Times New Roman"/>
          <w:szCs w:val="24"/>
        </w:rPr>
        <w:t>Όσον αφορά τη</w:t>
      </w:r>
      <w:r>
        <w:rPr>
          <w:rFonts w:eastAsia="Times New Roman"/>
          <w:szCs w:val="24"/>
        </w:rPr>
        <w:t xml:space="preserve"> δική μας θέση, αυτή έχει </w:t>
      </w:r>
      <w:r>
        <w:rPr>
          <w:rFonts w:eastAsia="Times New Roman"/>
          <w:szCs w:val="24"/>
        </w:rPr>
        <w:t xml:space="preserve">ήδη </w:t>
      </w:r>
      <w:r>
        <w:rPr>
          <w:rFonts w:eastAsia="Times New Roman"/>
          <w:szCs w:val="24"/>
        </w:rPr>
        <w:t>εκφραστεί. Άποψή μας είναι ότι το να γίνει κάποιος ανάδοχος αποτελεί απόφαση ζωής και σίγουρα είναι καθοριστική για τη ζωή ενός παιδιού, που θα ενισχύσει την ποιότητα στην καθημερινότητά του και που θα το βοηθήσει εξελικτικά σ</w:t>
      </w:r>
      <w:r>
        <w:rPr>
          <w:rFonts w:eastAsia="Times New Roman"/>
          <w:szCs w:val="24"/>
        </w:rPr>
        <w:t>την πορεία του μέσα στην κοινωνία.</w:t>
      </w:r>
    </w:p>
    <w:p w14:paraId="59780990" w14:textId="77777777" w:rsidR="00F07EC0" w:rsidRDefault="005D0323">
      <w:pPr>
        <w:spacing w:after="0" w:line="600" w:lineRule="auto"/>
        <w:ind w:firstLine="720"/>
        <w:jc w:val="both"/>
        <w:rPr>
          <w:rFonts w:eastAsia="Times New Roman"/>
          <w:szCs w:val="24"/>
        </w:rPr>
      </w:pPr>
      <w:r>
        <w:rPr>
          <w:rFonts w:eastAsia="Times New Roman"/>
          <w:szCs w:val="24"/>
        </w:rPr>
        <w:lastRenderedPageBreak/>
        <w:t>Ο ρόλος της αναδοχής κρίνεται πολύ σημαντικός ως θεσμός της παιδικής προστασίας. Απαιτείται, όμως, μεγάλη προσοχή και σοβαρή προετοιμασία τόσο από πλευράς επιστημονικής προσέγγισης όσο και κατεύθυνσης και κυρίως από πλευρ</w:t>
      </w:r>
      <w:r>
        <w:rPr>
          <w:rFonts w:eastAsia="Times New Roman"/>
          <w:szCs w:val="24"/>
        </w:rPr>
        <w:t>άς των υποψηφίων αναδόχων.</w:t>
      </w:r>
    </w:p>
    <w:p w14:paraId="59780991" w14:textId="77777777" w:rsidR="00F07EC0" w:rsidRDefault="005D0323">
      <w:pPr>
        <w:spacing w:after="0" w:line="600" w:lineRule="auto"/>
        <w:ind w:firstLine="720"/>
        <w:jc w:val="both"/>
        <w:rPr>
          <w:rFonts w:eastAsia="Times New Roman"/>
          <w:szCs w:val="24"/>
        </w:rPr>
      </w:pPr>
      <w:r>
        <w:rPr>
          <w:rFonts w:eastAsia="Times New Roman"/>
          <w:szCs w:val="24"/>
        </w:rPr>
        <w:t xml:space="preserve">Για τον λόγο αυτό, οι Ανεξάρτητοι Έλληνες ζητούμε την ενίσχυση των διαδικασιών της υιοθεσίας, κυρίως για τις πολύ μικρές ηλικίες παιδιών και κατά το δυνατόν να προκρίνεται η </w:t>
      </w:r>
      <w:proofErr w:type="spellStart"/>
      <w:r>
        <w:rPr>
          <w:rFonts w:eastAsia="Times New Roman"/>
          <w:szCs w:val="24"/>
        </w:rPr>
        <w:t>τεκνοθεσία</w:t>
      </w:r>
      <w:proofErr w:type="spellEnd"/>
      <w:r>
        <w:rPr>
          <w:rFonts w:eastAsia="Times New Roman"/>
          <w:szCs w:val="24"/>
        </w:rPr>
        <w:t xml:space="preserve"> για όλες τις περιπτώσεις, όταν τα κριτήρια κ</w:t>
      </w:r>
      <w:r>
        <w:rPr>
          <w:rFonts w:eastAsia="Times New Roman"/>
          <w:szCs w:val="24"/>
        </w:rPr>
        <w:t>αι οι συνθήκες το επιτρέπουν, με σύντμηση των διαδικασιών, κάτι το οποίο επιβάλλεται από τις τρέχουσες ανάγκες.</w:t>
      </w:r>
    </w:p>
    <w:p w14:paraId="59780992" w14:textId="77777777" w:rsidR="00F07EC0" w:rsidRDefault="005D0323">
      <w:pPr>
        <w:spacing w:after="0" w:line="600" w:lineRule="auto"/>
        <w:ind w:firstLine="720"/>
        <w:jc w:val="both"/>
        <w:rPr>
          <w:rFonts w:eastAsia="Times New Roman"/>
          <w:szCs w:val="24"/>
        </w:rPr>
      </w:pPr>
      <w:r>
        <w:rPr>
          <w:rFonts w:eastAsia="Times New Roman"/>
          <w:szCs w:val="24"/>
        </w:rPr>
        <w:t>Έχουμε, όμως, εκφράσει και τις αντιθέσεις μας. Σχετικά με το άρθρο 8 του κατατεθέντος σχεδίου νόμου, οι Ανεξάρτητοι Έλληνες έχουμε δηλώσει ότι κ</w:t>
      </w:r>
      <w:r>
        <w:rPr>
          <w:rFonts w:eastAsia="Times New Roman"/>
          <w:szCs w:val="24"/>
        </w:rPr>
        <w:t xml:space="preserve">άθε μορφή υιοθεσίας ή αναδοχής από ομόφυλα ζευγάρια που έχουν ενωθεί υπό το σύμφωνο συμβίωσης μας βρίσκει αντίθετους, καθώς πέραν των λοιπών αντιθέσεων όπως τις έχουμε </w:t>
      </w:r>
      <w:r>
        <w:rPr>
          <w:rFonts w:eastAsia="Times New Roman"/>
          <w:szCs w:val="24"/>
        </w:rPr>
        <w:lastRenderedPageBreak/>
        <w:t xml:space="preserve">εκφράσει θεωρούμε πως αποτελεί ένα ακόμη βήμα και για την υιοθεσία, κάτι που θέλουμε να </w:t>
      </w:r>
      <w:r>
        <w:rPr>
          <w:rFonts w:eastAsia="Times New Roman"/>
          <w:szCs w:val="24"/>
        </w:rPr>
        <w:t>αποτρέψουμε να συμβεί. Πέρα από θέση του κόμματος, θεωρούμε, όπως άλλωστε έχουν δείξει και οι έρευνες, πως εκφράζουμε και την άποψη της κοινωνίας.</w:t>
      </w:r>
    </w:p>
    <w:p w14:paraId="59780993" w14:textId="77777777" w:rsidR="00F07EC0" w:rsidRDefault="005D0323">
      <w:pPr>
        <w:spacing w:after="0" w:line="600" w:lineRule="auto"/>
        <w:ind w:firstLine="720"/>
        <w:jc w:val="both"/>
        <w:rPr>
          <w:rFonts w:eastAsia="Times New Roman"/>
          <w:szCs w:val="24"/>
        </w:rPr>
      </w:pPr>
      <w:r>
        <w:rPr>
          <w:rFonts w:eastAsia="Times New Roman"/>
          <w:szCs w:val="24"/>
        </w:rPr>
        <w:t xml:space="preserve">Όλοι γνωρίζουμε τις συνθήκες που επικρατούν στα ιδρύματα ανηλίκων και θεωρούμε επιτακτική ανάγκη την </w:t>
      </w:r>
      <w:proofErr w:type="spellStart"/>
      <w:r>
        <w:rPr>
          <w:rFonts w:eastAsia="Times New Roman"/>
          <w:szCs w:val="24"/>
        </w:rPr>
        <w:t>αποϊδρυματοποίηση</w:t>
      </w:r>
      <w:proofErr w:type="spellEnd"/>
      <w:r>
        <w:rPr>
          <w:rFonts w:eastAsia="Times New Roman"/>
          <w:szCs w:val="24"/>
        </w:rPr>
        <w:t xml:space="preserve"> των παιδιών αυτών. Αυτή, όμως, πρέπει να γίνει με τον εκσυγχρονισμό του οικείου νομικού πλαισίου κι όχι σε βάρος της ομαλής και απρόσκοπτ</w:t>
      </w:r>
      <w:r>
        <w:rPr>
          <w:rFonts w:eastAsia="Times New Roman"/>
          <w:szCs w:val="24"/>
        </w:rPr>
        <w:t xml:space="preserve">ης ψυχοσωματικής ανάπτυξής τους. </w:t>
      </w:r>
    </w:p>
    <w:p w14:paraId="59780994" w14:textId="77777777" w:rsidR="00F07EC0" w:rsidRDefault="005D0323">
      <w:pPr>
        <w:spacing w:after="0" w:line="600" w:lineRule="auto"/>
        <w:ind w:firstLine="720"/>
        <w:jc w:val="both"/>
        <w:rPr>
          <w:rFonts w:eastAsia="Times New Roman"/>
          <w:szCs w:val="24"/>
        </w:rPr>
      </w:pPr>
      <w:r>
        <w:rPr>
          <w:rFonts w:eastAsia="Times New Roman"/>
          <w:szCs w:val="24"/>
        </w:rPr>
        <w:t>Εδώ θα ήθελα να κάνω μία παρένθεση και να σταθώ σε μία άποψη που κατέθεσε μία συνάδελφος. Δεν θα αναφέρω το κόμμα, γιατί εδώ συζητούμε για την προστασία των παιδιών, συζητούμε για την ομαλή ανάπτυξη των παιδιών κι αυτό προ</w:t>
      </w:r>
      <w:r>
        <w:rPr>
          <w:rFonts w:eastAsia="Times New Roman"/>
          <w:szCs w:val="24"/>
        </w:rPr>
        <w:t>έχει κι όχι η όποια κομματική αντιπαράθεση. Μίλησε προηγουμένως η συνάδελφος για τα δικαιώματα κάποιων ανθρώπων, κάποιων ζευγαριών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Βεβαίως, έχουν κι αυτοί τα δικαιώματα, αλλά αυτά που υπερισχύουν και είναι πάνω απ’ όλα είναι τα δικαιώματα των </w:t>
      </w:r>
      <w:r>
        <w:rPr>
          <w:rFonts w:eastAsia="Times New Roman"/>
          <w:szCs w:val="24"/>
        </w:rPr>
        <w:lastRenderedPageBreak/>
        <w:t>παιδιώ</w:t>
      </w:r>
      <w:r>
        <w:rPr>
          <w:rFonts w:eastAsia="Times New Roman"/>
          <w:szCs w:val="24"/>
        </w:rPr>
        <w:t>ν. Εδώ, η ανάγκη αυτού του νομοσχεδίου είναι ακριβώς η προστασία, η προβολή και η κατοχύρωση των δικαιωμάτων των παιδιών και η ομαλή ανάπτυξή τους.</w:t>
      </w:r>
    </w:p>
    <w:p w14:paraId="59780995" w14:textId="77777777" w:rsidR="00F07EC0" w:rsidRDefault="005D0323">
      <w:pPr>
        <w:spacing w:after="0" w:line="600" w:lineRule="auto"/>
        <w:ind w:firstLine="720"/>
        <w:jc w:val="both"/>
        <w:rPr>
          <w:rFonts w:eastAsia="Times New Roman"/>
          <w:szCs w:val="24"/>
        </w:rPr>
      </w:pPr>
      <w:r>
        <w:rPr>
          <w:rFonts w:eastAsia="Times New Roman"/>
          <w:szCs w:val="24"/>
        </w:rPr>
        <w:t>Εκφράζεται έντονα το τελευταίο διάστημα, κυρίες και κύριοι, η γενική αντίθεση στη διάταξη που δίνει τη δυνατ</w:t>
      </w:r>
      <w:r>
        <w:rPr>
          <w:rFonts w:eastAsia="Times New Roman"/>
          <w:szCs w:val="24"/>
        </w:rPr>
        <w:t>ότητα σε ομόφυλα ζευγάρια να αιτηθούν και να γίνουν ανάδοχοι γονείς, καθώς θέτει σε κίνδυνο το δικαίωμα του ανήλικου παιδιού να διαμορφώσει και να ολοκληρώσει ελεύθερα και ανεπηρέαστα την προσωπικότητα και την ψυχοσωματική του ανάπτυξη, αλλά και καθιστά το</w:t>
      </w:r>
      <w:r>
        <w:rPr>
          <w:rFonts w:eastAsia="Times New Roman"/>
          <w:szCs w:val="24"/>
        </w:rPr>
        <w:t xml:space="preserve"> παιδί αυτό ευάλωτο σε πιθανές κοινωνικές αντιδράσεις, κάτι που οι Ανεξάρτητοι Έλληνες δεν παραβλέπουν. Σεβαστές, λοιπόν, όλες οι απόψεις, αλλά εμείς είμαστε αντίθετοι στο άρθρο 8 και στη δυνατότητα που δίνει σε ομόφυλα ζευγάρια να αιτηθούν και να γίνουν α</w:t>
      </w:r>
      <w:r>
        <w:rPr>
          <w:rFonts w:eastAsia="Times New Roman"/>
          <w:szCs w:val="24"/>
        </w:rPr>
        <w:t xml:space="preserve">νάδοχοι γονείς. </w:t>
      </w:r>
    </w:p>
    <w:p w14:paraId="59780996" w14:textId="77777777" w:rsidR="00F07EC0" w:rsidRDefault="005D0323">
      <w:pPr>
        <w:spacing w:after="0" w:line="600" w:lineRule="auto"/>
        <w:ind w:firstLine="720"/>
        <w:jc w:val="both"/>
        <w:rPr>
          <w:rFonts w:eastAsia="Times New Roman"/>
          <w:szCs w:val="24"/>
        </w:rPr>
      </w:pPr>
      <w:r>
        <w:rPr>
          <w:rFonts w:eastAsia="Times New Roman"/>
          <w:szCs w:val="24"/>
        </w:rPr>
        <w:t>Όσον αφορά τις διατάξεις για τη διαδικασία ανάρτησης των υποψηφίων και της επιλογής, διαμορφώνονται πλέον τρία ηλεκτρονικά μητρώα που τηρούνται στην ΗΔΙΚΑ: Μητρώο Ανηλίκων, Μητρώο Υποψηφίων Αναδόχων και Θετών Γονέων, Μητρώο Εγκεκριμένων Αν</w:t>
      </w:r>
      <w:r>
        <w:rPr>
          <w:rFonts w:eastAsia="Times New Roman"/>
          <w:szCs w:val="24"/>
        </w:rPr>
        <w:t>αδοχών και Υιοθεσιών.</w:t>
      </w:r>
    </w:p>
    <w:p w14:paraId="59780997" w14:textId="77777777" w:rsidR="00F07EC0" w:rsidRDefault="005D0323">
      <w:pPr>
        <w:spacing w:after="0" w:line="600" w:lineRule="auto"/>
        <w:ind w:firstLine="720"/>
        <w:jc w:val="both"/>
        <w:rPr>
          <w:rFonts w:eastAsia="Times New Roman"/>
          <w:szCs w:val="24"/>
        </w:rPr>
      </w:pPr>
      <w:r>
        <w:rPr>
          <w:rFonts w:eastAsia="Times New Roman"/>
          <w:szCs w:val="24"/>
        </w:rPr>
        <w:lastRenderedPageBreak/>
        <w:t>Θεωρούμε ως κόμμα -και το έχουμε εκφράσει από την πρώτη συνεδρίαση- ότι θα πρέπει να είναι ενιαίος ο φορέας που διεξάγει τα ζητήματα της έρευνας και της εκπαίδευσης στην υιοθεσία και ότι η πολυδιάσπαση αυτών των υπηρεσιών σε διάφορους</w:t>
      </w:r>
      <w:r>
        <w:rPr>
          <w:rFonts w:eastAsia="Times New Roman"/>
          <w:szCs w:val="24"/>
        </w:rPr>
        <w:t xml:space="preserve"> φορείς είναι αρνητική για τους υποψήφιους γονείς, αλλά και για τον έλεγχό τους από τις αρμόδιες υπηρεσίες.</w:t>
      </w:r>
    </w:p>
    <w:p w14:paraId="59780998" w14:textId="77777777" w:rsidR="00F07EC0" w:rsidRDefault="005D0323">
      <w:pPr>
        <w:spacing w:after="0" w:line="600" w:lineRule="auto"/>
        <w:ind w:firstLine="720"/>
        <w:jc w:val="both"/>
        <w:rPr>
          <w:rFonts w:eastAsia="Times New Roman"/>
          <w:szCs w:val="24"/>
        </w:rPr>
      </w:pPr>
      <w:r>
        <w:rPr>
          <w:rFonts w:eastAsia="Times New Roman"/>
          <w:szCs w:val="24"/>
        </w:rPr>
        <w:t>Δική μας πρόταση είναι η ενοποίηση των μητρώων, που θα αποτυπώνει την εικόνα με ενδεχόμενες μεταβολές, όπως για παράδειγμα άρση της αναδοχής, ταυτόχ</w:t>
      </w:r>
      <w:r>
        <w:rPr>
          <w:rFonts w:eastAsia="Times New Roman"/>
          <w:szCs w:val="24"/>
        </w:rPr>
        <w:t xml:space="preserve">ρονα και με μεγαλύτερη ασφάλεια και κυρίως με άμεση </w:t>
      </w:r>
      <w:proofErr w:type="spellStart"/>
      <w:r>
        <w:rPr>
          <w:rFonts w:eastAsia="Times New Roman"/>
          <w:szCs w:val="24"/>
        </w:rPr>
        <w:t>επικαιροποίηση</w:t>
      </w:r>
      <w:proofErr w:type="spellEnd"/>
      <w:r>
        <w:rPr>
          <w:rFonts w:eastAsia="Times New Roman"/>
          <w:szCs w:val="24"/>
        </w:rPr>
        <w:t xml:space="preserve"> των στοιχείων, προκειμένου η πολιτεία να γνωρίζει τον ακριβή αριθμό των παιδιών που υπάρχουν στα ιδρύματα ή που δίδονται για αναδοχή και υιοθεσία, τον ακριβή αριθμό υποψήφιων γονέων καθώς κ</w:t>
      </w:r>
      <w:r>
        <w:rPr>
          <w:rFonts w:eastAsia="Times New Roman"/>
          <w:szCs w:val="24"/>
        </w:rPr>
        <w:t>αι των επαγγελματιών αναδόχων και κυρίως να γνωρίζει τις μεταβολές εν τη γενέσει τους.</w:t>
      </w:r>
    </w:p>
    <w:p w14:paraId="5978099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Πρέπει να γίνει, κυρία Υπουργέ, μία προσπάθεια προς αυτή την κατεύθυνση όσο </w:t>
      </w:r>
      <w:proofErr w:type="spellStart"/>
      <w:r>
        <w:rPr>
          <w:rFonts w:eastAsia="Times New Roman" w:cs="Times New Roman"/>
          <w:szCs w:val="24"/>
        </w:rPr>
        <w:t>κοστοβόρο</w:t>
      </w:r>
      <w:proofErr w:type="spellEnd"/>
      <w:r>
        <w:rPr>
          <w:rFonts w:eastAsia="Times New Roman" w:cs="Times New Roman"/>
          <w:szCs w:val="24"/>
        </w:rPr>
        <w:t xml:space="preserve"> ή χρονοβόρο μπορεί να είναι κάτι τέτοιο.</w:t>
      </w:r>
    </w:p>
    <w:p w14:paraId="5978099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 μετέπειτα διαδικασία για την</w:t>
      </w:r>
      <w:r>
        <w:rPr>
          <w:rFonts w:eastAsia="Times New Roman" w:cs="Times New Roman"/>
          <w:szCs w:val="24"/>
        </w:rPr>
        <w:t xml:space="preserve"> ολοκλήρωση της αναδοχής ή υιοθεσίας απαιτούνται τρεις δικλίδες ασφαλείας: δύο κοινωνικοί έλεγχοι και η επιτυχής παρακολούθηση ενός επιμορφωτικού προγράμματος, τα οποία θεωρούνται απαραίτητα. Το γεγονός ότι γίνεται για πρώτη φορά αυτό όχι μόνο για τους ανά</w:t>
      </w:r>
      <w:r>
        <w:rPr>
          <w:rFonts w:eastAsia="Times New Roman" w:cs="Times New Roman"/>
          <w:szCs w:val="24"/>
        </w:rPr>
        <w:t>δοχους αλλά και για τους υποψήφιους θετούς γονείς είναι καινοτόμο και αναγκαίο για την ορθή στάση και συμπεριφορά απέναντι στα παιδιά, κυρίως για το πρώτο διάστημα της υποδοχής τους και της συμβίωσης με τη νέα τους οικογένεια.</w:t>
      </w:r>
    </w:p>
    <w:p w14:paraId="5978099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Κάτι αντίστοιχο, όμως, πρέπει</w:t>
      </w:r>
      <w:r>
        <w:rPr>
          <w:rFonts w:eastAsia="Times New Roman" w:cs="Times New Roman"/>
          <w:szCs w:val="24"/>
        </w:rPr>
        <w:t xml:space="preserve"> να εξασφαλίσουμε ως πολιτεία και για το εξειδικευμένο προσωπικό των υπηρεσιών καθότι και οι ίδιοι χρειάζονται καθοδήγηση για να μπορέσουν να ανταποκριθούν στις νέες απαιτήσεις, κάτι το οποίο οφείλουμε, κυρία Υπουργέ, να καταστήσουμε υποχρεωτικό. Η ενίσχυσ</w:t>
      </w:r>
      <w:r>
        <w:rPr>
          <w:rFonts w:eastAsia="Times New Roman" w:cs="Times New Roman"/>
          <w:szCs w:val="24"/>
        </w:rPr>
        <w:t>η αυτή πέρα από ποιοτική με την ορθή εκπαίδευσή τους, ίσως πρέπει να είναι και αριθμητική, με ενίσχυση του προσωπικού που θα κληθεί να «τρέξει» τις περιπτώσεις αναδοχής.</w:t>
      </w:r>
    </w:p>
    <w:p w14:paraId="5978099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Εδώ βλέπουμε ότι συστήνεται ένα κεντρικό όργανο για την παιδική προστασία, το Εθνικό Σ</w:t>
      </w:r>
      <w:r>
        <w:rPr>
          <w:rFonts w:eastAsia="Times New Roman" w:cs="Times New Roman"/>
          <w:szCs w:val="24"/>
        </w:rPr>
        <w:t>υμβούλιο Αναδοχής και Υιοθεσίας, το οποίο θα παρέχει συμβουλευτική υποστήριξη στους φορείς παιδικής προστασίας, θα επιλύει τα όποια προβλήματα ερμηνείας του νόμου και θα επιβλέπει πανελλαδικά την εφαρμογή των θεσμών της αναδοχής και υιοθεσίας. Βλέπουμε δηλ</w:t>
      </w:r>
      <w:r>
        <w:rPr>
          <w:rFonts w:eastAsia="Times New Roman" w:cs="Times New Roman"/>
          <w:szCs w:val="24"/>
        </w:rPr>
        <w:t>αδή ότι ο σχετικός σχεδιασμός για έλεγχο μετά την αναδοχή εισάγεται. Και όχι μόνον αυτό, αλλά ο αρμόδιος φορέας που έχει την εποπτεία της αναδοχής είναι και υποχρεωμένος ανά εξάμηνο να συντάσσει σχετική έκθεση και να την αποστέλλει στον αρμόδιο εισαγγελέα.</w:t>
      </w:r>
    </w:p>
    <w:p w14:paraId="5978099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Είμαστε βέβαια σύμφωνοι σε αυτό, αλλά οι Ανεξάρτητοι Έλληνες θεωρούμε απαραίτητη και την αύξηση αριθμού εισαγγελέων ανηλίκων για τη νομική κατοχύρωση και φροντίδα των παιδιών, καθώς θα ενισχυθεί η εποπτεία και θα εξασφαλιστεί η άμεση επέμβαση σε περιπτώσε</w:t>
      </w:r>
      <w:r>
        <w:rPr>
          <w:rFonts w:eastAsia="Times New Roman" w:cs="Times New Roman"/>
          <w:szCs w:val="24"/>
        </w:rPr>
        <w:t>ις άρσης της αναδοχής.</w:t>
      </w:r>
    </w:p>
    <w:p w14:paraId="5978099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Αναφορικά με την επαγγελματική αναδοχή</w:t>
      </w:r>
      <w:r>
        <w:rPr>
          <w:rFonts w:eastAsia="Times New Roman" w:cs="Times New Roman"/>
          <w:szCs w:val="24"/>
        </w:rPr>
        <w:t>,</w:t>
      </w:r>
      <w:r>
        <w:rPr>
          <w:rFonts w:eastAsia="Times New Roman" w:cs="Times New Roman"/>
          <w:szCs w:val="24"/>
        </w:rPr>
        <w:t xml:space="preserve"> είναι μια </w:t>
      </w:r>
      <w:proofErr w:type="spellStart"/>
      <w:r>
        <w:rPr>
          <w:rFonts w:eastAsia="Times New Roman" w:cs="Times New Roman"/>
          <w:szCs w:val="24"/>
        </w:rPr>
        <w:t>νεοεισερχόμενη</w:t>
      </w:r>
      <w:proofErr w:type="spellEnd"/>
      <w:r>
        <w:rPr>
          <w:rFonts w:eastAsia="Times New Roman" w:cs="Times New Roman"/>
          <w:szCs w:val="24"/>
        </w:rPr>
        <w:t xml:space="preserve"> μορφή αναδοχής η οποία ακόμη δεν ισχύει στην Ελλάδα και σύμφωνα με αυτήν θα υπάρχουν </w:t>
      </w:r>
      <w:r>
        <w:rPr>
          <w:rFonts w:eastAsia="Times New Roman" w:cs="Times New Roman"/>
          <w:szCs w:val="24"/>
        </w:rPr>
        <w:lastRenderedPageBreak/>
        <w:t xml:space="preserve">ανάδοχοι επί πληρωμή. Ανησυχούμε και εδώ, καθώς δεν υφίσταται προηγούμενη εμπειρία </w:t>
      </w:r>
      <w:r>
        <w:rPr>
          <w:rFonts w:eastAsia="Times New Roman" w:cs="Times New Roman"/>
          <w:szCs w:val="24"/>
        </w:rPr>
        <w:t>και για τον λόγο αυτό ζητούμε την ενίσχυση των εισαγγελέων ανηλίκων, που θα επεμβαίνουν άμεσα όταν δεν εκπληρώνεται ο ρόλος της αναδοχής και θα εγγυώνται τη μη διατάραξη της υγιούς εξέλιξης των παιδιών. Θεωρούμε πως θα ήταν πιο αποτελεσματικό να υπάρχουν ο</w:t>
      </w:r>
      <w:r>
        <w:rPr>
          <w:rFonts w:eastAsia="Times New Roman" w:cs="Times New Roman"/>
          <w:szCs w:val="24"/>
        </w:rPr>
        <w:t>ργανωμένες υπηρεσίες ανά νομό στελεχωμένες ή συνεργαζόμενες με διεπιστημονικές ομάδες, που θα συνεκτιμούν τι είναι καλύτερο για το κάθε παιδί. Και κυρίως εμείς εμμένουμε στον θεσμό της υιοθεσίας. Θέλουμε ενίσχυση του θεσμού της υιοθεσίας με σύντομες και δε</w:t>
      </w:r>
      <w:r>
        <w:rPr>
          <w:rFonts w:eastAsia="Times New Roman" w:cs="Times New Roman"/>
          <w:szCs w:val="24"/>
        </w:rPr>
        <w:t xml:space="preserve">σμευτικές προθεσμίες για την παροχή της αναγκαίας συναίνεσης των φυσικών γονέων, του ελέγχου των προσόντων και της </w:t>
      </w:r>
      <w:proofErr w:type="spellStart"/>
      <w:r>
        <w:rPr>
          <w:rFonts w:eastAsia="Times New Roman" w:cs="Times New Roman"/>
          <w:szCs w:val="24"/>
        </w:rPr>
        <w:t>καταλληλότητας</w:t>
      </w:r>
      <w:proofErr w:type="spellEnd"/>
      <w:r>
        <w:rPr>
          <w:rFonts w:eastAsia="Times New Roman" w:cs="Times New Roman"/>
          <w:szCs w:val="24"/>
        </w:rPr>
        <w:t xml:space="preserve"> των υποψηφίων γονέων και αναδόχων, καθώς και για την έκδοση των σχετικών δικαστικών αποφάσεων σε σύντομο χρονικό διάστημα.</w:t>
      </w:r>
    </w:p>
    <w:p w14:paraId="5978099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με αυτές τις προτάσεις θεωρούμε πως ενισχύεται και θωρακίζεται ακόμη περισσότερο η σημαντική αυτή νομοθετική πρωτοβουλία. Η εξέλιξη των </w:t>
      </w:r>
      <w:proofErr w:type="spellStart"/>
      <w:r>
        <w:rPr>
          <w:rFonts w:eastAsia="Times New Roman" w:cs="Times New Roman"/>
          <w:szCs w:val="24"/>
        </w:rPr>
        <w:t>παραμελημένων</w:t>
      </w:r>
      <w:proofErr w:type="spellEnd"/>
      <w:r>
        <w:rPr>
          <w:rFonts w:eastAsia="Times New Roman" w:cs="Times New Roman"/>
          <w:szCs w:val="24"/>
        </w:rPr>
        <w:t xml:space="preserve"> ή ορφανών παιδιών, η προσαρμογή τους στην κοινωνία </w:t>
      </w:r>
      <w:r>
        <w:rPr>
          <w:rFonts w:eastAsia="Times New Roman" w:cs="Times New Roman"/>
          <w:szCs w:val="24"/>
        </w:rPr>
        <w:lastRenderedPageBreak/>
        <w:t>και η ευεξία τους χρήζει απα</w:t>
      </w:r>
      <w:r>
        <w:rPr>
          <w:rFonts w:eastAsia="Times New Roman" w:cs="Times New Roman"/>
          <w:szCs w:val="24"/>
        </w:rPr>
        <w:t xml:space="preserve">ραίτητα της αρωγής της πολιτείας όταν οι φυσικοί αρμόδιοι γι’ αυτό δεν ανταποκρίνονται στον </w:t>
      </w:r>
      <w:proofErr w:type="spellStart"/>
      <w:r>
        <w:rPr>
          <w:rFonts w:eastAsia="Times New Roman" w:cs="Times New Roman"/>
          <w:szCs w:val="24"/>
        </w:rPr>
        <w:t>γονεϊκό</w:t>
      </w:r>
      <w:proofErr w:type="spellEnd"/>
      <w:r>
        <w:rPr>
          <w:rFonts w:eastAsia="Times New Roman" w:cs="Times New Roman"/>
          <w:szCs w:val="24"/>
        </w:rPr>
        <w:t xml:space="preserve"> τους ρόλο, αλλά θα πρέπει να γίνεται σε ξεκάθαρα πλαίσια και με τη δέουσα προσοχή, προκειμένου να μη διαταράσσεται η υγιής ανάπτυξή τους ούτε όμως να διαταρ</w:t>
      </w:r>
      <w:r>
        <w:rPr>
          <w:rFonts w:eastAsia="Times New Roman" w:cs="Times New Roman"/>
          <w:szCs w:val="24"/>
        </w:rPr>
        <w:t>άσσεται και η κοινωνική συνοχή.</w:t>
      </w:r>
    </w:p>
    <w:p w14:paraId="597809A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Τα κακοποιημένα, εγκαταλελειμμένα, </w:t>
      </w:r>
      <w:proofErr w:type="spellStart"/>
      <w:r>
        <w:rPr>
          <w:rFonts w:eastAsia="Times New Roman" w:cs="Times New Roman"/>
          <w:szCs w:val="24"/>
        </w:rPr>
        <w:t>παραμελημένα</w:t>
      </w:r>
      <w:proofErr w:type="spellEnd"/>
      <w:r>
        <w:rPr>
          <w:rFonts w:eastAsia="Times New Roman" w:cs="Times New Roman"/>
          <w:szCs w:val="24"/>
        </w:rPr>
        <w:t xml:space="preserve"> και ορφανά παιδιά είναι παιδιά όλων μας. Η ανάπτυξη και η εξέλιξή τους έχει άμεση σχέση και με τη δική μας ζωή, είναι η ελπίδα μας για το αύριο και οφείλουμε να σταθούμε πλάι τ</w:t>
      </w:r>
      <w:r>
        <w:rPr>
          <w:rFonts w:eastAsia="Times New Roman" w:cs="Times New Roman"/>
          <w:szCs w:val="24"/>
        </w:rPr>
        <w:t>ους.</w:t>
      </w:r>
    </w:p>
    <w:p w14:paraId="597809A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7809A2"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των </w:t>
      </w:r>
      <w:r>
        <w:rPr>
          <w:rFonts w:eastAsia="Times New Roman" w:cs="Times New Roman"/>
          <w:szCs w:val="24"/>
        </w:rPr>
        <w:t>ΑΝΕΛ</w:t>
      </w:r>
      <w:r>
        <w:rPr>
          <w:rFonts w:eastAsia="Times New Roman" w:cs="Times New Roman"/>
          <w:szCs w:val="24"/>
        </w:rPr>
        <w:t>)</w:t>
      </w:r>
    </w:p>
    <w:p w14:paraId="597809A3" w14:textId="77777777" w:rsidR="00F07EC0" w:rsidRDefault="005D0323">
      <w:pPr>
        <w:spacing w:after="0" w:line="600" w:lineRule="auto"/>
        <w:ind w:firstLine="720"/>
        <w:jc w:val="both"/>
        <w:rPr>
          <w:rFonts w:eastAsia="Times New Roman" w:cs="Times New Roman"/>
          <w:szCs w:val="24"/>
        </w:rPr>
      </w:pPr>
      <w:r w:rsidRPr="006C7C3D">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597809A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w:t>
      </w:r>
      <w:r>
        <w:rPr>
          <w:rFonts w:eastAsia="Times New Roman" w:cs="Times New Roman"/>
          <w:szCs w:val="24"/>
        </w:rPr>
        <w:t xml:space="preserve">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lastRenderedPageBreak/>
        <w:t>τριάντα οκτώ μαθήτριες και μαθητές και τρεις εκπαιδευτικοί συνοδοί τους από το 1</w:t>
      </w:r>
      <w:r w:rsidRPr="00050E0A">
        <w:rPr>
          <w:rFonts w:eastAsia="Times New Roman" w:cs="Times New Roman"/>
          <w:szCs w:val="24"/>
          <w:vertAlign w:val="superscript"/>
        </w:rPr>
        <w:t>ο</w:t>
      </w:r>
      <w:r>
        <w:rPr>
          <w:rFonts w:eastAsia="Times New Roman" w:cs="Times New Roman"/>
          <w:szCs w:val="24"/>
        </w:rPr>
        <w:t xml:space="preserve"> Γυμνάσι</w:t>
      </w:r>
      <w:r>
        <w:rPr>
          <w:rFonts w:eastAsia="Times New Roman" w:cs="Times New Roman"/>
          <w:szCs w:val="24"/>
        </w:rPr>
        <w:t>ο Πετρούπολης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μήμα).</w:t>
      </w:r>
    </w:p>
    <w:p w14:paraId="597809A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97809A6"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97809A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το Ποτάμι κ. </w:t>
      </w:r>
      <w:proofErr w:type="spellStart"/>
      <w:r>
        <w:rPr>
          <w:rFonts w:eastAsia="Times New Roman" w:cs="Times New Roman"/>
          <w:szCs w:val="24"/>
        </w:rPr>
        <w:t>Μαυρωτάς</w:t>
      </w:r>
      <w:proofErr w:type="spellEnd"/>
      <w:r>
        <w:rPr>
          <w:rFonts w:eastAsia="Times New Roman" w:cs="Times New Roman"/>
          <w:szCs w:val="24"/>
        </w:rPr>
        <w:t>.</w:t>
      </w:r>
    </w:p>
    <w:p w14:paraId="597809A8" w14:textId="77777777" w:rsidR="00F07EC0" w:rsidRDefault="005D0323">
      <w:pPr>
        <w:spacing w:after="0" w:line="600" w:lineRule="auto"/>
        <w:ind w:firstLine="720"/>
        <w:jc w:val="both"/>
        <w:rPr>
          <w:rFonts w:eastAsia="Times New Roman" w:cs="Times New Roman"/>
          <w:szCs w:val="24"/>
        </w:rPr>
      </w:pPr>
      <w:r w:rsidRPr="006C7C3D">
        <w:rPr>
          <w:rFonts w:eastAsia="Times New Roman" w:cs="Times New Roman"/>
          <w:b/>
          <w:szCs w:val="24"/>
        </w:rPr>
        <w:t>ΓΕΩΡΓΙΟΣ ΜΑΥΡΩΤΑΣ:</w:t>
      </w:r>
      <w:r>
        <w:rPr>
          <w:rFonts w:eastAsia="Times New Roman" w:cs="Times New Roman"/>
          <w:szCs w:val="24"/>
        </w:rPr>
        <w:t xml:space="preserve"> Ευχαριστώ, κύριε Πρόεδρε.</w:t>
      </w:r>
    </w:p>
    <w:p w14:paraId="597809A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Βασικός σκοπός του παρόντος νομοθετήματος</w:t>
      </w:r>
      <w:r>
        <w:rPr>
          <w:rFonts w:eastAsia="Times New Roman" w:cs="Times New Roman"/>
          <w:szCs w:val="24"/>
        </w:rPr>
        <w:t>:</w:t>
      </w:r>
      <w:r>
        <w:rPr>
          <w:rFonts w:eastAsia="Times New Roman" w:cs="Times New Roman"/>
          <w:szCs w:val="24"/>
        </w:rPr>
        <w:t xml:space="preserve"> «Μέτρα για την προώθηση των Θεσμών της Αναδοχής και Υιοθεσίας» είναι η </w:t>
      </w:r>
      <w:proofErr w:type="spellStart"/>
      <w:r>
        <w:rPr>
          <w:rFonts w:eastAsia="Times New Roman" w:cs="Times New Roman"/>
          <w:szCs w:val="24"/>
        </w:rPr>
        <w:t>αποϊδρυματοποίηση</w:t>
      </w:r>
      <w:proofErr w:type="spellEnd"/>
      <w:r>
        <w:rPr>
          <w:rFonts w:eastAsia="Times New Roman" w:cs="Times New Roman"/>
          <w:szCs w:val="24"/>
        </w:rPr>
        <w:t xml:space="preserve"> των παιδιών που είναι στα διάφορα ιδρύματα, όχι γιατί δεν είναι καλά τα ιδρύματα και οι διάφορες δομές, αλλά γιατί και το καλύτερο ίδρυμα δεν μπορεί να υποκαταστήσει </w:t>
      </w:r>
      <w:r>
        <w:rPr>
          <w:rFonts w:eastAsia="Times New Roman" w:cs="Times New Roman"/>
          <w:szCs w:val="24"/>
        </w:rPr>
        <w:t>την αγκαλιά της οικογένειας στην ψυχή ενός παιδιού.</w:t>
      </w:r>
    </w:p>
    <w:p w14:paraId="597809A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Στη Βουλιαγμένη, στον λόφο πάνω από την πλαζ του </w:t>
      </w:r>
      <w:r>
        <w:rPr>
          <w:rFonts w:eastAsia="Times New Roman" w:cs="Times New Roman"/>
          <w:szCs w:val="24"/>
        </w:rPr>
        <w:t>«</w:t>
      </w:r>
      <w:r>
        <w:rPr>
          <w:rFonts w:eastAsia="Times New Roman" w:cs="Times New Roman"/>
          <w:szCs w:val="24"/>
        </w:rPr>
        <w:t>Αστέρα</w:t>
      </w:r>
      <w:r>
        <w:rPr>
          <w:rFonts w:eastAsia="Times New Roman" w:cs="Times New Roman"/>
          <w:szCs w:val="24"/>
        </w:rPr>
        <w:t>»</w:t>
      </w:r>
      <w:r>
        <w:rPr>
          <w:rFonts w:eastAsia="Times New Roman" w:cs="Times New Roman"/>
          <w:szCs w:val="24"/>
        </w:rPr>
        <w:t>, υπάρχει το Εκκλησιαστικό Ορφανοτροφείο Βουλιαγμένης σε ένα ειδυλλιακό τοπίο -θα το έχετε δει όσοι έχετε περάσει-, με τα επιβλητικά πέτρινα κτήρια</w:t>
      </w:r>
      <w:r>
        <w:rPr>
          <w:rFonts w:eastAsia="Times New Roman" w:cs="Times New Roman"/>
          <w:szCs w:val="24"/>
        </w:rPr>
        <w:t xml:space="preserve"> που χρονολογούνται από το </w:t>
      </w:r>
      <w:r>
        <w:rPr>
          <w:rFonts w:eastAsia="Times New Roman" w:cs="Times New Roman"/>
          <w:szCs w:val="24"/>
        </w:rPr>
        <w:lastRenderedPageBreak/>
        <w:t>1920. Το έβλεπα, όμως, στα μάτια των παιδιών αυτών -παραθερίζαμε εκεί δίπλα για πολλά χρόνια- ότι ακόμα και αυτό το ζηλευτό περιβάλλον δεν μπορούσε να υποκαταστήσει στην ψυχή τους την οικογενειακή φροντίδα και θαλπωρή.</w:t>
      </w:r>
    </w:p>
    <w:p w14:paraId="597809A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λέω αυτ</w:t>
      </w:r>
      <w:r>
        <w:rPr>
          <w:rFonts w:eastAsia="Times New Roman" w:cs="Times New Roman"/>
          <w:szCs w:val="24"/>
        </w:rPr>
        <w:t xml:space="preserve">ό για να τονίσω ότι η </w:t>
      </w:r>
      <w:proofErr w:type="spellStart"/>
      <w:r>
        <w:rPr>
          <w:rFonts w:eastAsia="Times New Roman" w:cs="Times New Roman"/>
          <w:szCs w:val="24"/>
        </w:rPr>
        <w:t>αποϊδρυματοποίηση</w:t>
      </w:r>
      <w:proofErr w:type="spellEnd"/>
      <w:r>
        <w:rPr>
          <w:rFonts w:eastAsia="Times New Roman" w:cs="Times New Roman"/>
          <w:szCs w:val="24"/>
        </w:rPr>
        <w:t xml:space="preserve"> δεν έχει να κάνει με ιδρύματα - καταγώγια, όπως αυτά που έγραφε ο Κάρολος Ντίκενς. Όσο καλό, λοιπόν, και να είναι ένα ίδρυμα, όσο καλούς ανθρώπους και να έχει, δεν θα υποκαταστήσει ποτέ το οικογενειακό περιβάλλον, τη</w:t>
      </w:r>
      <w:r>
        <w:rPr>
          <w:rFonts w:eastAsia="Times New Roman" w:cs="Times New Roman"/>
          <w:szCs w:val="24"/>
        </w:rPr>
        <w:t>ν αγκαλιά, τη φροντίδα, το χάδι της οικογένειας.</w:t>
      </w:r>
    </w:p>
    <w:p w14:paraId="597809AC" w14:textId="77777777" w:rsidR="00F07EC0" w:rsidRDefault="005D0323">
      <w:pPr>
        <w:spacing w:after="0" w:line="600" w:lineRule="auto"/>
        <w:ind w:firstLine="720"/>
        <w:jc w:val="both"/>
        <w:rPr>
          <w:rFonts w:eastAsia="Times New Roman" w:cs="Times New Roman"/>
          <w:szCs w:val="24"/>
        </w:rPr>
      </w:pPr>
      <w:proofErr w:type="spellStart"/>
      <w:r>
        <w:rPr>
          <w:rFonts w:eastAsia="Times New Roman" w:cs="Times New Roman"/>
          <w:szCs w:val="24"/>
        </w:rPr>
        <w:t>Αποϊδρυματοποίηση</w:t>
      </w:r>
      <w:proofErr w:type="spellEnd"/>
      <w:r>
        <w:rPr>
          <w:rFonts w:eastAsia="Times New Roman" w:cs="Times New Roman"/>
          <w:szCs w:val="24"/>
        </w:rPr>
        <w:t>, λοιπόν, και δυστυχώς τα φώτα της δημοσιότητας έπεσαν στο άρθρο 8, αδικώντας τις υπόλοιπες σημαντικές διατάξεις. Αφήνω, λοιπόν, το άρθρο 8 για το τέλος και πάω στα άλλα μέρη του νομοσχεδίου</w:t>
      </w:r>
      <w:r>
        <w:rPr>
          <w:rFonts w:eastAsia="Times New Roman" w:cs="Times New Roman"/>
          <w:szCs w:val="24"/>
        </w:rPr>
        <w:t>.</w:t>
      </w:r>
    </w:p>
    <w:p w14:paraId="597809A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Κάναμε στην </w:t>
      </w:r>
      <w:r>
        <w:rPr>
          <w:rFonts w:eastAsia="Times New Roman" w:cs="Times New Roman"/>
          <w:szCs w:val="24"/>
        </w:rPr>
        <w:t>ε</w:t>
      </w:r>
      <w:r>
        <w:rPr>
          <w:rFonts w:eastAsia="Times New Roman" w:cs="Times New Roman"/>
          <w:szCs w:val="24"/>
        </w:rPr>
        <w:t>πιτροπή την κριτική και τις παρατηρήσεις μας. Αρκετά εισακούστηκαν και κάποια μένουν προς διευκρίνιση, όπως η τελευταία παράγραφος του άρθρου 8 που αναφέρεται στην ισχύ των προϋποθέσεων και μπορεί να προκαλέσει ακόμα και την ανάκληση της ανα</w:t>
      </w:r>
      <w:r>
        <w:rPr>
          <w:rFonts w:eastAsia="Times New Roman" w:cs="Times New Roman"/>
          <w:szCs w:val="24"/>
        </w:rPr>
        <w:t xml:space="preserve">δοχής, αν κάποιος χάσει τη δουλειά του. Ή όπως το άρθρο 12, </w:t>
      </w:r>
      <w:r>
        <w:rPr>
          <w:rFonts w:eastAsia="Times New Roman" w:cs="Times New Roman"/>
          <w:szCs w:val="24"/>
        </w:rPr>
        <w:lastRenderedPageBreak/>
        <w:t>που αναφέρεται σε παροχές και διευκολύνσεις σε ανάδοχους γονείς και έρχεται λίγο σε σύγκρουση με το άρθρο 8, καθότι με βάση την παράγραφο 2δ΄ του άρθρου 8 προϋπόθεση για να επιτραπεί η αναδοχή ανη</w:t>
      </w:r>
      <w:r>
        <w:rPr>
          <w:rFonts w:eastAsia="Times New Roman" w:cs="Times New Roman"/>
          <w:szCs w:val="24"/>
        </w:rPr>
        <w:t>λίκου είναι και το να έχουν οι ανάδοχοι γονείς αποδεδειγμένα τη δυνατότητα να καλύψουν τα βασικά έξοδα διατροφής, μόρφωσης και ιατρικής περίθαλψης του ανάδοχου τέκνου, διαθέτοντας επαρκείς προς τούτο οικονομικούς πόρους και καταβάλλοντας προσωπική φροντίδα</w:t>
      </w:r>
      <w:r>
        <w:rPr>
          <w:rFonts w:eastAsia="Times New Roman" w:cs="Times New Roman"/>
          <w:szCs w:val="24"/>
        </w:rPr>
        <w:t>.</w:t>
      </w:r>
    </w:p>
    <w:p w14:paraId="597809A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Επίσης, αναρωτήθηκα και στις </w:t>
      </w:r>
      <w:r>
        <w:rPr>
          <w:rFonts w:eastAsia="Times New Roman" w:cs="Times New Roman"/>
          <w:szCs w:val="24"/>
        </w:rPr>
        <w:t>ε</w:t>
      </w:r>
      <w:r>
        <w:rPr>
          <w:rFonts w:eastAsia="Times New Roman" w:cs="Times New Roman"/>
          <w:szCs w:val="24"/>
        </w:rPr>
        <w:t>πιτροπές μήπως είναι λίγο προβληματικό να λέμε ότι έχουν προτεραιότητα και φοιτούν δωρεάν σε παιδικούς σταθμούς τα παιδιά αυτά χωρίς να βάζουμε κάποιο εισοδηματικό κριτήριο. Να δούμε, επίσης, και τα όρια ηλικίας -και να τα π</w:t>
      </w:r>
      <w:r>
        <w:rPr>
          <w:rFonts w:eastAsia="Times New Roman" w:cs="Times New Roman"/>
          <w:szCs w:val="24"/>
        </w:rPr>
        <w:t>ροσαρμόσουμε στην εποχή μας- μεταξύ του αναδόχου και του τέκνου.</w:t>
      </w:r>
    </w:p>
    <w:p w14:paraId="597809A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Και μια γενικότερη πρακτική καλής νομοθέτησης, που πάντα επισημαίνω στα νομοσχέδια και λείπει και από το συγκεκριμένο -το είπα και στην </w:t>
      </w:r>
      <w:r>
        <w:rPr>
          <w:rFonts w:eastAsia="Times New Roman" w:cs="Times New Roman"/>
          <w:szCs w:val="24"/>
        </w:rPr>
        <w:t>ε</w:t>
      </w:r>
      <w:r>
        <w:rPr>
          <w:rFonts w:eastAsia="Times New Roman" w:cs="Times New Roman"/>
          <w:szCs w:val="24"/>
        </w:rPr>
        <w:t>πιτροπή στην Υπουργό- είναι ότι όποτε έχουμε κανονιστι</w:t>
      </w:r>
      <w:r>
        <w:rPr>
          <w:rFonts w:eastAsia="Times New Roman" w:cs="Times New Roman"/>
          <w:szCs w:val="24"/>
        </w:rPr>
        <w:t xml:space="preserve">κές διατάξεις και προβλέπονται από τον νόμο </w:t>
      </w:r>
      <w:r>
        <w:rPr>
          <w:rFonts w:eastAsia="Times New Roman" w:cs="Times New Roman"/>
          <w:szCs w:val="24"/>
        </w:rPr>
        <w:lastRenderedPageBreak/>
        <w:t>υπουργικές ή κοινές υπουργικές αποφάσεις καλό θα είναι να μπαίνει και μία προθεσμία, έτσι ώστε να υπάρχει μία πίεση για τη διοίκηση να τις εκδώσει. Αλλιώς νομοθετούμε και μετά επαφίεται στην καλή διάθεση των υπηρ</w:t>
      </w:r>
      <w:r>
        <w:rPr>
          <w:rFonts w:eastAsia="Times New Roman" w:cs="Times New Roman"/>
          <w:szCs w:val="24"/>
        </w:rPr>
        <w:t>εσιακών παραγόντων το πότε θα υλοποιηθούν οι διατάξεις για την εφαρμογή της νομοθεσίας. Και το συγκεκριμένο νομοσχέδιο δεν είναι εξαίρεση: Παραπέμπει σε επτά υπουργικές αποφάσεις, έξι κοινές υπουργικές αποφάσεις, που δεν έχουν όμως χρονοδιάγραμμα. Και έτσι</w:t>
      </w:r>
      <w:r>
        <w:rPr>
          <w:rFonts w:eastAsia="Times New Roman" w:cs="Times New Roman"/>
          <w:szCs w:val="24"/>
        </w:rPr>
        <w:t xml:space="preserve"> ένα ορθό νομοθέτημα μπορεί να βαλτώσει στην εφαρμογή.</w:t>
      </w:r>
    </w:p>
    <w:p w14:paraId="597809B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άρθρο 8, όπως είπαμε, μονοπώλησε το ενδιαφέρον. Ο λόγος ήταν ότι επιτρέπει την αναδοχή σε άτομα που έχουν συνάψει σύμφωνο συμβίωσης, άρα μπορεί να είναι και ομόφυλα. Αυτό ενεργοποίησε τα συντηρητικά</w:t>
      </w:r>
      <w:r>
        <w:rPr>
          <w:rFonts w:eastAsia="Times New Roman" w:cs="Times New Roman"/>
          <w:szCs w:val="24"/>
        </w:rPr>
        <w:t xml:space="preserve"> ανακλαστικά της κοινωνίας μας, οδηγώντας σε υπερβολές.</w:t>
      </w:r>
    </w:p>
    <w:p w14:paraId="597809B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αναδοχή από ομόφυλα ζευγάρια είναι μία δυνατότητα που θα την κρίνει </w:t>
      </w:r>
      <w:r>
        <w:rPr>
          <w:rFonts w:eastAsia="Times New Roman" w:cs="Times New Roman"/>
          <w:szCs w:val="24"/>
          <w:lang w:val="en-US"/>
        </w:rPr>
        <w:t>ad</w:t>
      </w:r>
      <w:r w:rsidRPr="00FE56CF">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ο εκάστοτε ειδικός, όπως ακριβώς θα κρίνει την </w:t>
      </w:r>
      <w:proofErr w:type="spellStart"/>
      <w:r>
        <w:rPr>
          <w:rFonts w:eastAsia="Times New Roman" w:cs="Times New Roman"/>
          <w:szCs w:val="24"/>
        </w:rPr>
        <w:t>καταλληλότητα</w:t>
      </w:r>
      <w:proofErr w:type="spellEnd"/>
      <w:r>
        <w:rPr>
          <w:rFonts w:eastAsia="Times New Roman" w:cs="Times New Roman"/>
          <w:szCs w:val="24"/>
        </w:rPr>
        <w:t xml:space="preserve"> των έγγαμων ζευγα</w:t>
      </w:r>
      <w:r>
        <w:rPr>
          <w:rFonts w:eastAsia="Times New Roman" w:cs="Times New Roman"/>
          <w:szCs w:val="24"/>
        </w:rPr>
        <w:lastRenderedPageBreak/>
        <w:t>ριών, των ετερόφυλων ζευγαριών με σύμφωνο συμ</w:t>
      </w:r>
      <w:r>
        <w:rPr>
          <w:rFonts w:eastAsia="Times New Roman" w:cs="Times New Roman"/>
          <w:szCs w:val="24"/>
        </w:rPr>
        <w:t>βίωσης, των μεμονωμένων ατόμων, των συγγενών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Μάλιστα, στη νέα βελτιωμένη έκδοση αποσαφηνίστηκε ακόμα περισσότερο, καθώς έφυγε η </w:t>
      </w:r>
      <w:proofErr w:type="spellStart"/>
      <w:r>
        <w:rPr>
          <w:rFonts w:eastAsia="Times New Roman" w:cs="Times New Roman"/>
          <w:szCs w:val="24"/>
        </w:rPr>
        <w:t>προτεραιοποίηση</w:t>
      </w:r>
      <w:proofErr w:type="spellEnd"/>
      <w:r>
        <w:rPr>
          <w:rFonts w:eastAsia="Times New Roman" w:cs="Times New Roman"/>
          <w:szCs w:val="24"/>
        </w:rPr>
        <w:t xml:space="preserve"> που υπήρχε και μπήκε η έκφραση «η επιλογή μεταξύ περισσοτέρων υποψηφίων θα γίνεται με βάση το συμφέρον το</w:t>
      </w:r>
      <w:r>
        <w:rPr>
          <w:rFonts w:eastAsia="Times New Roman" w:cs="Times New Roman"/>
          <w:szCs w:val="24"/>
        </w:rPr>
        <w:t>υ ανήλικου υπό το πρίσμα και της Διεθνούς Σύμβασης για τα Δικαιώματα του Παιδιού».</w:t>
      </w:r>
    </w:p>
    <w:p w14:paraId="597809B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Είτε ετερόφυλο, λοιπόν, είτε ομόφυλο είναι ένα ζευγάρι το παιδί λένε οι έρευνες</w:t>
      </w:r>
      <w:r w:rsidRPr="00114A81">
        <w:rPr>
          <w:rFonts w:eastAsia="Times New Roman" w:cs="Times New Roman"/>
          <w:szCs w:val="24"/>
        </w:rPr>
        <w:t xml:space="preserve"> </w:t>
      </w:r>
      <w:r>
        <w:rPr>
          <w:rFonts w:eastAsia="Times New Roman" w:cs="Times New Roman"/>
          <w:szCs w:val="24"/>
        </w:rPr>
        <w:t>ότι θα αναπτυχθεί σωστά, αν στην οικογένεια αυτή βρίσκει αγάπη και φροντίδα. Γι’ αυτά, λοιπόν</w:t>
      </w:r>
      <w:r>
        <w:rPr>
          <w:rFonts w:eastAsia="Times New Roman" w:cs="Times New Roman"/>
          <w:szCs w:val="24"/>
        </w:rPr>
        <w:t>, θα κρίνονται οι υποψήφιοι ανάδοχοι, για την ψυχική και συναισθηματική τους διαθεσιμότητα και όχι για τον σεξουαλικό τους προσανατολισμό.</w:t>
      </w:r>
    </w:p>
    <w:p w14:paraId="597809B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Είδαμε και διαβάσαμε εκτενή διάλογο για το ζήτημα τις τελευταίες ημέρες με το ερώτημα αν οι ομοφυλόφιλοι μπορούν να ε</w:t>
      </w:r>
      <w:r>
        <w:rPr>
          <w:rFonts w:eastAsia="Times New Roman" w:cs="Times New Roman"/>
          <w:szCs w:val="24"/>
        </w:rPr>
        <w:t xml:space="preserve">ίναι το ίδιο καλοί γονείς με τους ετεροφυλόφιλους. Χθες μάλιστα ογδόντα τρεις -τις προηγούμενες ημέρες ήταν πενήντα πέντε- καθηγητές ψυχολογίας κατέθεσαν τη θετική επιστημονική τους άποψη επί του θέματος. </w:t>
      </w:r>
      <w:r>
        <w:rPr>
          <w:rFonts w:eastAsia="Times New Roman" w:cs="Times New Roman"/>
          <w:szCs w:val="24"/>
        </w:rPr>
        <w:lastRenderedPageBreak/>
        <w:t xml:space="preserve">Η Αμερικάνικη Ένωση Ψυχολόγων έχει σχετικό ψήφισμα </w:t>
      </w:r>
      <w:r>
        <w:rPr>
          <w:rFonts w:eastAsia="Times New Roman" w:cs="Times New Roman"/>
          <w:szCs w:val="24"/>
        </w:rPr>
        <w:t xml:space="preserve">ήδη από το 2004. Η Ευρώπη το έχει αποφασίσει εδώ και χρόνια. Η ελληνική Επιτροπή για τα Δικαιώματα του Ανθρώπου συμφωνεί. Η </w:t>
      </w:r>
      <w:r>
        <w:rPr>
          <w:rFonts w:eastAsia="Times New Roman" w:cs="Times New Roman"/>
          <w:szCs w:val="24"/>
        </w:rPr>
        <w:t>έ</w:t>
      </w:r>
      <w:r>
        <w:rPr>
          <w:rFonts w:eastAsia="Times New Roman" w:cs="Times New Roman"/>
          <w:szCs w:val="24"/>
        </w:rPr>
        <w:t>κθεση της δικής μας Επιστημονικής Υπηρεσίας της Βουλής λέει «όχι» στη διάκριση.</w:t>
      </w:r>
    </w:p>
    <w:p w14:paraId="597809B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Στο σημείο αυτό επιτρέψτε μου να πω κάτι που ίσως σ</w:t>
      </w:r>
      <w:r>
        <w:rPr>
          <w:rFonts w:eastAsia="Times New Roman" w:cs="Times New Roman"/>
          <w:szCs w:val="24"/>
        </w:rPr>
        <w:t xml:space="preserve">ας παραξενέψει, αλλά πρέπει να ειπωθεί. Θα ήθελα και από το Βήμα αυτό να επικροτήσω τη στάση της </w:t>
      </w:r>
      <w:r>
        <w:rPr>
          <w:rFonts w:eastAsia="Times New Roman" w:cs="Times New Roman"/>
          <w:szCs w:val="24"/>
        </w:rPr>
        <w:t>Ι</w:t>
      </w:r>
      <w:r>
        <w:rPr>
          <w:rFonts w:eastAsia="Times New Roman" w:cs="Times New Roman"/>
          <w:szCs w:val="24"/>
        </w:rPr>
        <w:t xml:space="preserve">εραρχίας σε αυτό το νομοσχέδιο. Εξηγούμαι: Την επικροτώ όχι επειδή συμφώνησε. Διαφώνησε η Εκκλησία με το άρθρο αυτό. Ο </w:t>
      </w:r>
      <w:r>
        <w:rPr>
          <w:rFonts w:eastAsia="Times New Roman" w:cs="Times New Roman"/>
          <w:szCs w:val="24"/>
        </w:rPr>
        <w:t>ε</w:t>
      </w:r>
      <w:r>
        <w:rPr>
          <w:rFonts w:eastAsia="Times New Roman" w:cs="Times New Roman"/>
          <w:szCs w:val="24"/>
        </w:rPr>
        <w:t>κπρόσωπος της Ιεράς Συνόδου, που ακούσ</w:t>
      </w:r>
      <w:r>
        <w:rPr>
          <w:rFonts w:eastAsia="Times New Roman" w:cs="Times New Roman"/>
          <w:szCs w:val="24"/>
        </w:rPr>
        <w:t>αμε στην ακρόαση των φορέων, είπε μάλιστα ότι δεν είναι τόσο το θέμα των ομόφυλων και ετερόφυλων ζευγαριών, αλλά διαφωνεί κυρίως στο θέμα της αναδοχής από άτομα που έχουν συνάψει σύμφωνο συμβίωσης, που το θεωρεί ως έναν χαλαρό θεσμό σε σχέση με τον γάμο.</w:t>
      </w:r>
    </w:p>
    <w:p w14:paraId="597809B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πορεί να μη συμφωνώ με την άποψη αυτή, όμως τη σέβομαι, όπως σέβομαι και επικροτώ τον τρόπο που χειρίστηκε η Ιεραρχία το θέμα, σε θεσμικό επίπεδο, με επιχειρήματα, χωρίς κραυγές, ένας διάλογος όπως θα πρέπει να γίνεται, χωρίς </w:t>
      </w:r>
      <w:proofErr w:type="spellStart"/>
      <w:r>
        <w:rPr>
          <w:rFonts w:eastAsia="Times New Roman" w:cs="Times New Roman"/>
          <w:szCs w:val="24"/>
        </w:rPr>
        <w:t>καταγγελτικό</w:t>
      </w:r>
      <w:proofErr w:type="spellEnd"/>
      <w:r>
        <w:rPr>
          <w:rFonts w:eastAsia="Times New Roman" w:cs="Times New Roman"/>
          <w:szCs w:val="24"/>
        </w:rPr>
        <w:t xml:space="preserve"> λόγο, χωρίς αφορι</w:t>
      </w:r>
      <w:r>
        <w:rPr>
          <w:rFonts w:eastAsia="Times New Roman" w:cs="Times New Roman"/>
          <w:szCs w:val="24"/>
        </w:rPr>
        <w:t>σμούς, χωρίς ακραίες φωνές όπως είχαμε -θα θυμάστε- στο πρόσφατο παρελθόν. Και αυτό νομίζω ότι θα πρέπει όλοι να το χαιρετίσουμε.</w:t>
      </w:r>
    </w:p>
    <w:p w14:paraId="597809B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Όμως, ας επιστρέψουμε στα παιδιά. Κάποιοι λένε ότι τα παιδιά με αναδόχους ομόφυλα ζευγάρια θα δεχτούν </w:t>
      </w:r>
      <w:r>
        <w:rPr>
          <w:rFonts w:eastAsia="Times New Roman" w:cs="Times New Roman"/>
          <w:szCs w:val="24"/>
          <w:lang w:val="en-US"/>
        </w:rPr>
        <w:t>bullying</w:t>
      </w:r>
      <w:r>
        <w:rPr>
          <w:rFonts w:eastAsia="Times New Roman" w:cs="Times New Roman"/>
          <w:szCs w:val="24"/>
        </w:rPr>
        <w:t>. Κατ’ αρχάς θεω</w:t>
      </w:r>
      <w:r>
        <w:rPr>
          <w:rFonts w:eastAsia="Times New Roman" w:cs="Times New Roman"/>
          <w:szCs w:val="24"/>
        </w:rPr>
        <w:t xml:space="preserve">ρώ ότι όσοι ισχυρίζονται πως τα παιδιά με αναδόχους γονείς ομόφυλα ζευγάρια θα δέχονται </w:t>
      </w:r>
      <w:r>
        <w:rPr>
          <w:rFonts w:eastAsia="Times New Roman" w:cs="Times New Roman"/>
          <w:szCs w:val="24"/>
          <w:lang w:val="en-US"/>
        </w:rPr>
        <w:t>bullying</w:t>
      </w:r>
      <w:r>
        <w:rPr>
          <w:rFonts w:eastAsia="Times New Roman" w:cs="Times New Roman"/>
          <w:szCs w:val="24"/>
        </w:rPr>
        <w:t>, άθελά τους προφανώς, προλειαίνουν το έδαφος γι’ αυτόν τον στιγματισμό και αυτό είναι κάτι που θα πρέπει όλοι να αποφύγουμε.</w:t>
      </w:r>
    </w:p>
    <w:p w14:paraId="597809B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Άλλοι πολιτικοί ισχυρίζονται ότι η κοινωνία μας δεν είναι ακόμη έτοιμη. Μα, το εύκολο για έναν πολιτικό είναι να ακολουθεί την κοινή γνώμη. Το δύσκολο είναι να την οδηγεί. Όμως, συνήθως το δύσκολο είναι και το χρήσιμο. Είμαστε μια συντηρητική κοινωνία και </w:t>
      </w:r>
      <w:r>
        <w:rPr>
          <w:rFonts w:eastAsia="Times New Roman" w:cs="Times New Roman"/>
          <w:szCs w:val="24"/>
        </w:rPr>
        <w:t xml:space="preserve">αυτό δεν έχει να κάνει με κόμματα αριστερά ή κεντροδεξιά, αλλά με τη στάση </w:t>
      </w:r>
      <w:r>
        <w:rPr>
          <w:rFonts w:eastAsia="Times New Roman" w:cs="Times New Roman"/>
          <w:szCs w:val="24"/>
        </w:rPr>
        <w:lastRenderedPageBreak/>
        <w:t>μας απέναντι στην αλλαγή. Είμαστε δύσπιστοι, καχύποπτοι απέναντι στο νέο, που στα λόγια όλοι το ευαγγελίζονται και το επικαλούνται, όμως στις πράξεις οι περισσότεροι το ξορκίζουν. Ρ</w:t>
      </w:r>
      <w:r>
        <w:rPr>
          <w:rFonts w:eastAsia="Times New Roman" w:cs="Times New Roman"/>
          <w:szCs w:val="24"/>
        </w:rPr>
        <w:t>ίξτε μια ματιά γύρω σας. Τι ευκαιρίες, τι εμπιστοσύνη δείχνουμε στους νέους; Πόσο εύκολα σπάμε καλούπια για να δημιουργήσουμε νέα, προσαρμοσμένα στην εποχή μας;</w:t>
      </w:r>
    </w:p>
    <w:p w14:paraId="597809B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Πολλοί λένε ότι το άρθρο 8 και η αναδοχή από ομόφυλα ζευγάρια </w:t>
      </w:r>
      <w:proofErr w:type="spellStart"/>
      <w:r>
        <w:rPr>
          <w:rFonts w:eastAsia="Times New Roman" w:cs="Times New Roman"/>
          <w:szCs w:val="24"/>
        </w:rPr>
        <w:t>παραείναι</w:t>
      </w:r>
      <w:proofErr w:type="spellEnd"/>
      <w:r>
        <w:rPr>
          <w:rFonts w:eastAsia="Times New Roman" w:cs="Times New Roman"/>
          <w:szCs w:val="24"/>
        </w:rPr>
        <w:t xml:space="preserve"> προοδευτικό για την ελλ</w:t>
      </w:r>
      <w:r>
        <w:rPr>
          <w:rFonts w:eastAsia="Times New Roman" w:cs="Times New Roman"/>
          <w:szCs w:val="24"/>
        </w:rPr>
        <w:t xml:space="preserve">ηνική κοινωνία. Όμως, μάλλον η ελληνική κοινωνία </w:t>
      </w:r>
      <w:proofErr w:type="spellStart"/>
      <w:r>
        <w:rPr>
          <w:rFonts w:eastAsia="Times New Roman" w:cs="Times New Roman"/>
          <w:szCs w:val="24"/>
        </w:rPr>
        <w:t>παραείναι</w:t>
      </w:r>
      <w:proofErr w:type="spellEnd"/>
      <w:r>
        <w:rPr>
          <w:rFonts w:eastAsia="Times New Roman" w:cs="Times New Roman"/>
          <w:szCs w:val="24"/>
        </w:rPr>
        <w:t xml:space="preserve"> συντηρητική -και εγώ θα έλεγα ότι είναι και </w:t>
      </w:r>
      <w:proofErr w:type="spellStart"/>
      <w:r>
        <w:rPr>
          <w:rFonts w:eastAsia="Times New Roman" w:cs="Times New Roman"/>
          <w:szCs w:val="24"/>
        </w:rPr>
        <w:t>παραπληροφορημένη</w:t>
      </w:r>
      <w:proofErr w:type="spellEnd"/>
      <w:r>
        <w:rPr>
          <w:rFonts w:eastAsia="Times New Roman" w:cs="Times New Roman"/>
          <w:szCs w:val="24"/>
        </w:rPr>
        <w:t>- με αποτέλεσμα  να δυσκολεύεται να βάλει τα δικαιώματα και το συμφέρον των παιδιών πάνω από τις προκαταλήψεις και τα στερεότυπά της.</w:t>
      </w:r>
    </w:p>
    <w:p w14:paraId="597809B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ίσης, τα δικαιώματα δεν μπορεί να είναι θέμα πλειοψηφιών, έτσι ώστε η πλειοψηφία να μπορεί να περιορίζει ατομικά δικαιώματα, όπως και τα στερεότυπα και οι </w:t>
      </w:r>
      <w:r>
        <w:rPr>
          <w:rFonts w:eastAsia="Times New Roman" w:cs="Times New Roman"/>
          <w:szCs w:val="24"/>
        </w:rPr>
        <w:lastRenderedPageBreak/>
        <w:t>προκαταλήψεις δεν μπορούν να περιορίζουν το πραγματικό συμφέρον και τα δικαιώματα των παιδιών. Το ακο</w:t>
      </w:r>
      <w:r>
        <w:rPr>
          <w:rFonts w:eastAsia="Times New Roman" w:cs="Times New Roman"/>
          <w:szCs w:val="24"/>
        </w:rPr>
        <w:t>ύσαμε αυτό και από πολύ εμπειρότερους από εμένα πολιτικούς, όπως ο κ. Βενιζέλος κι η κ. Μπακογιάννη.</w:t>
      </w:r>
    </w:p>
    <w:p w14:paraId="597809B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Στο άρθρο 8, λοιπόν, πυξίδα μας πρέπει να είναι τα δικαιώματα και το συμφέρον των παιδιών και όχι οι προκαταλήψεις μιας μερίδας της κοινωνίας. Επειδή, λοιπ</w:t>
      </w:r>
      <w:r>
        <w:rPr>
          <w:rFonts w:eastAsia="Times New Roman" w:cs="Times New Roman"/>
          <w:szCs w:val="24"/>
        </w:rPr>
        <w:t xml:space="preserve">όν, το Ποτάμι σήκωσε από την αρχή το βάρος για το άρθρο 8 και χάρη σε αυτό πέρασε από την </w:t>
      </w:r>
      <w:r>
        <w:rPr>
          <w:rFonts w:eastAsia="Times New Roman" w:cs="Times New Roman"/>
          <w:szCs w:val="24"/>
        </w:rPr>
        <w:t>ε</w:t>
      </w:r>
      <w:r>
        <w:rPr>
          <w:rFonts w:eastAsia="Times New Roman" w:cs="Times New Roman"/>
          <w:szCs w:val="24"/>
        </w:rPr>
        <w:t>πιτροπή όταν όλοι περίμεναν να δουν πού θα πάει το πράγμα, επειδή το Ποτάμι πήρε από την αρχή θέση, του έριξαν πολλή χολή αποκαλώντας το «δεκανίκι», «το πρόθυμο Ποτά</w:t>
      </w:r>
      <w:r>
        <w:rPr>
          <w:rFonts w:eastAsia="Times New Roman" w:cs="Times New Roman"/>
          <w:szCs w:val="24"/>
        </w:rPr>
        <w:t>μι», «οι χρήσιμοι ηλίθιοι»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οι «έγκριτοι» δημοσιογράφοι, στήλες, </w:t>
      </w:r>
      <w:r>
        <w:rPr>
          <w:rFonts w:eastAsia="Times New Roman" w:cs="Times New Roman"/>
          <w:szCs w:val="24"/>
          <w:lang w:val="en-US"/>
        </w:rPr>
        <w:t>sites</w:t>
      </w:r>
      <w:r>
        <w:rPr>
          <w:rFonts w:eastAsia="Times New Roman" w:cs="Times New Roman"/>
          <w:szCs w:val="24"/>
        </w:rPr>
        <w:t xml:space="preserve">, </w:t>
      </w:r>
      <w:proofErr w:type="spellStart"/>
      <w:r>
        <w:rPr>
          <w:rFonts w:eastAsia="Times New Roman" w:cs="Times New Roman"/>
          <w:szCs w:val="24"/>
        </w:rPr>
        <w:t>τρολς</w:t>
      </w:r>
      <w:proofErr w:type="spellEnd"/>
      <w:r>
        <w:rPr>
          <w:rFonts w:eastAsia="Times New Roman" w:cs="Times New Roman"/>
          <w:szCs w:val="24"/>
        </w:rPr>
        <w:t xml:space="preserve"> του διαδικτύου, όλοι δηλαδή όσοι το περίφημο πολωτικό σύνθημα του κ. Τσίπρα «ή τους τελειώνουμε ή μας τελειώνουν» το έχουν μετατρέψει στο «ή θα τους φάτε ή θα σας φάμε».</w:t>
      </w:r>
    </w:p>
    <w:p w14:paraId="597809B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το ξεκαθαρίσουμε, λοιπόν: Εμείς σε αυτές τις καταστροφικές πολιτικές της πόλωσης δεν «τσιμπάμε», δεν </w:t>
      </w:r>
      <w:proofErr w:type="spellStart"/>
      <w:r>
        <w:rPr>
          <w:rFonts w:eastAsia="Times New Roman" w:cs="Times New Roman"/>
          <w:szCs w:val="24"/>
        </w:rPr>
        <w:t>ετεροπροσδιοριζόμαστε</w:t>
      </w:r>
      <w:proofErr w:type="spellEnd"/>
      <w:r>
        <w:rPr>
          <w:rFonts w:eastAsia="Times New Roman" w:cs="Times New Roman"/>
          <w:szCs w:val="24"/>
        </w:rPr>
        <w:t xml:space="preserve">. Όπως έχουμε αποδείξει πολλές </w:t>
      </w:r>
      <w:r>
        <w:rPr>
          <w:rFonts w:eastAsia="Times New Roman" w:cs="Times New Roman"/>
          <w:szCs w:val="24"/>
        </w:rPr>
        <w:lastRenderedPageBreak/>
        <w:t xml:space="preserve">φορές, η στάση μας στα δικαιώματα δεν είναι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w:t>
      </w:r>
      <w:proofErr w:type="spellStart"/>
      <w:r>
        <w:rPr>
          <w:rFonts w:eastAsia="Times New Roman" w:cs="Times New Roman"/>
          <w:szCs w:val="24"/>
        </w:rPr>
        <w:t>κάρτ</w:t>
      </w:r>
      <w:proofErr w:type="spellEnd"/>
      <w:r>
        <w:rPr>
          <w:rFonts w:eastAsia="Times New Roman" w:cs="Times New Roman"/>
          <w:szCs w:val="24"/>
        </w:rPr>
        <w:t>, ανάλογα με το τι ψηφίζουν δηλαδή οι ΑΝΕΛ και τι ό</w:t>
      </w:r>
      <w:r>
        <w:rPr>
          <w:rFonts w:eastAsia="Times New Roman" w:cs="Times New Roman"/>
          <w:szCs w:val="24"/>
        </w:rPr>
        <w:t>χι.</w:t>
      </w:r>
    </w:p>
    <w:p w14:paraId="597809B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Θεωρούμε τα δικαιώματα πολύ σοβαρή υπόθεση για να τα αφήνουμε στον κ. Καμμένο. Η αξιοπιστία ενός χώρου κρίνεται από τις αρχές του και από το πόσο νερό βάζει στις αρχές του ανάλογα με την πολιτική συγκυρία. Εμείς, καλώς ή κακώς, δεν έχουμε νερωμένες αρχ</w:t>
      </w:r>
      <w:r>
        <w:rPr>
          <w:rFonts w:eastAsia="Times New Roman" w:cs="Times New Roman"/>
          <w:szCs w:val="24"/>
        </w:rPr>
        <w:t>ές.</w:t>
      </w:r>
    </w:p>
    <w:p w14:paraId="597809B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Επιτρέψτε μου, όμως, στο σημείο αυτό να επισημάνω και μια υποκρισία, την υποκρισία του ΣΥΡΙΖΑ. Σίγουρα η κυβερνητική συμμαχία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δεν σημαίνει ότι συμφωνούν σε όλα. Συμφωνούν σε κάποιες βασικές προτεραιότητες, όπως πολλές φορές έχουν πει και </w:t>
      </w:r>
      <w:r>
        <w:rPr>
          <w:rFonts w:eastAsia="Times New Roman" w:cs="Times New Roman"/>
          <w:szCs w:val="24"/>
        </w:rPr>
        <w:t>οι δυο αγκαλιασμένοι. Και τα δικαιώματα δεν είναι βασική προτεραιότητα για τον ΣΥΡΙΖΑ; Και αν ναι, πώς συνεργάζεται με κάποιον που τα τσαλαπατάει; Αυτή, λοιπόν, είναι η μεγάλη υποκρισία, να λες ότι τα δικαιώματα είναι για σένα προτεραιότητα και από τις πρά</w:t>
      </w:r>
      <w:r>
        <w:rPr>
          <w:rFonts w:eastAsia="Times New Roman" w:cs="Times New Roman"/>
          <w:szCs w:val="24"/>
        </w:rPr>
        <w:t>ξεις σου να αποδεικνύεις ότι τελικά προτεραιότητα είναι η διατήρηση της εξουσίας.</w:t>
      </w:r>
    </w:p>
    <w:p w14:paraId="597809B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Να μην ψηφίσετε, για να τους εκθέσετε, λένε κάποιοι. Ας το δούμε και αυτό. Ας πούμε ότι δεν ψηφίζονται τα σχετικά νομοσχέδια και τα σχετικά άρθρα, γιατί ένα μέρος της Αντιπολ</w:t>
      </w:r>
      <w:r>
        <w:rPr>
          <w:rFonts w:eastAsia="Times New Roman" w:cs="Times New Roman"/>
          <w:szCs w:val="24"/>
        </w:rPr>
        <w:t xml:space="preserve">ίτευσης, αν και συμφωνεί, δεν τα ψηφίζει για να εκθέσει την Κυβέρνηση. Τι θα γίνει; Ο ΣΥΡΙΖΑ θα </w:t>
      </w:r>
      <w:proofErr w:type="spellStart"/>
      <w:r>
        <w:rPr>
          <w:rFonts w:eastAsia="Times New Roman" w:cs="Times New Roman"/>
          <w:szCs w:val="24"/>
        </w:rPr>
        <w:t>ηρωοποιηθεί</w:t>
      </w:r>
      <w:proofErr w:type="spellEnd"/>
      <w:r>
        <w:rPr>
          <w:rFonts w:eastAsia="Times New Roman" w:cs="Times New Roman"/>
          <w:szCs w:val="24"/>
        </w:rPr>
        <w:t xml:space="preserve">, λέγοντας «εγώ το έφερα, έκανα ό,τι μπορούσα, αλλά αυτοί οι </w:t>
      </w:r>
      <w:proofErr w:type="spellStart"/>
      <w:r>
        <w:rPr>
          <w:rFonts w:eastAsia="Times New Roman" w:cs="Times New Roman"/>
          <w:szCs w:val="24"/>
        </w:rPr>
        <w:t>ψευδοπροοδευτικοί</w:t>
      </w:r>
      <w:proofErr w:type="spellEnd"/>
      <w:r>
        <w:rPr>
          <w:rFonts w:eastAsia="Times New Roman" w:cs="Times New Roman"/>
          <w:szCs w:val="24"/>
        </w:rPr>
        <w:t xml:space="preserve"> έκαναν πίσω, βρίσκοντας πρόφαση τους ΑΝΕΛ, που το ξέρουμε εξαρχής ότι </w:t>
      </w:r>
      <w:r>
        <w:rPr>
          <w:rFonts w:eastAsia="Times New Roman" w:cs="Times New Roman"/>
          <w:szCs w:val="24"/>
        </w:rPr>
        <w:t>δεν το ψηφίζουν».</w:t>
      </w:r>
    </w:p>
    <w:p w14:paraId="597809B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Από την άλλη, ο κ. Καμμένος θα είναι ευχαριστημένος, γιατί χάρη στη στάση του απέτρεψε κάτι που δεν ήθελαν οι ψηφοφόροι του και που έτσι μπορεί να τους αβγατίσει κιόλας.</w:t>
      </w:r>
    </w:p>
    <w:p w14:paraId="597809C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Ποιος χάνει; Πρώτα η Αντιπολίτευση, που θα χρεωθεί την παραβίαση των αρχών της για μικροπολιτικούς σχεδιασμούς και χάνει και ένα μέρος από το προοδευτικό ακροατήριο που συνήθως βρίσκεται στο </w:t>
      </w:r>
      <w:r>
        <w:rPr>
          <w:rFonts w:eastAsia="Times New Roman" w:cs="Times New Roman"/>
          <w:szCs w:val="24"/>
        </w:rPr>
        <w:t>κ</w:t>
      </w:r>
      <w:r>
        <w:rPr>
          <w:rFonts w:eastAsia="Times New Roman" w:cs="Times New Roman"/>
          <w:szCs w:val="24"/>
        </w:rPr>
        <w:t>έντρο και είναι αυτό που αμφιταλαντεύεται κάθε φορά και βέβαια χ</w:t>
      </w:r>
      <w:r>
        <w:rPr>
          <w:rFonts w:eastAsia="Times New Roman" w:cs="Times New Roman"/>
          <w:szCs w:val="24"/>
        </w:rPr>
        <w:t xml:space="preserve">άνει και το τμήμα της κοινωνίας που αυτές οι διατάξεις θα του </w:t>
      </w:r>
      <w:r>
        <w:rPr>
          <w:rFonts w:eastAsia="Times New Roman" w:cs="Times New Roman"/>
          <w:szCs w:val="24"/>
        </w:rPr>
        <w:lastRenderedPageBreak/>
        <w:t xml:space="preserve">βελτίωναν τη ζωή. Έστω και αν είναι </w:t>
      </w:r>
      <w:proofErr w:type="spellStart"/>
      <w:r>
        <w:rPr>
          <w:rFonts w:eastAsia="Times New Roman" w:cs="Times New Roman"/>
          <w:szCs w:val="24"/>
        </w:rPr>
        <w:t>μειοψηφίες</w:t>
      </w:r>
      <w:proofErr w:type="spellEnd"/>
      <w:r>
        <w:rPr>
          <w:rFonts w:eastAsia="Times New Roman" w:cs="Times New Roman"/>
          <w:szCs w:val="24"/>
        </w:rPr>
        <w:t>. Τα δικαιώματα εξάλλου δεν μετρούνται ανάλογα με το πόσα «κουκιά» αφορούν.</w:t>
      </w:r>
    </w:p>
    <w:p w14:paraId="597809C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Αν κάποιος, λοιπόν, νομίζει ότι ροκανίζει την καρέκλα της </w:t>
      </w:r>
      <w:r>
        <w:rPr>
          <w:rFonts w:eastAsia="Times New Roman" w:cs="Times New Roman"/>
          <w:szCs w:val="24"/>
        </w:rPr>
        <w:t>σ</w:t>
      </w:r>
      <w:r>
        <w:rPr>
          <w:rFonts w:eastAsia="Times New Roman" w:cs="Times New Roman"/>
          <w:szCs w:val="24"/>
        </w:rPr>
        <w:t xml:space="preserve">υγκυβέρνησης </w:t>
      </w:r>
      <w:r>
        <w:rPr>
          <w:rFonts w:eastAsia="Times New Roman" w:cs="Times New Roman"/>
          <w:szCs w:val="24"/>
        </w:rPr>
        <w:t xml:space="preserve">από τη μη ψήφιση τέτοιων νομοσχεδίων, κάνει λάθος. Και προσέξτε και την αντίφαση: Από τη μια κατηγορεί τον ΣΥΡΙΖΑ ότι είναι ανήθικος, ανεύθυνος, οπορτουνιστής, δεν έχει αρχές και από την άλλη περιμένεις ηθική, υπεύθυνη συμπεριφορά και φιλότιμο, ώστε να τα </w:t>
      </w:r>
      <w:r>
        <w:rPr>
          <w:rFonts w:eastAsia="Times New Roman" w:cs="Times New Roman"/>
          <w:szCs w:val="24"/>
        </w:rPr>
        <w:t>χαλάσει με τον συνέταιρό του και να αφήσει την καρέκλα αν δεν περάσει ένα άρθρο ή ένα νομοσχέδιο. Ή το ένα θα ισχύει ή το άλλο.</w:t>
      </w:r>
    </w:p>
    <w:p w14:paraId="597809C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Ψηφίζοντας αυτά τα νομοσχέδια, λοιπόν, δεν κάνουμε πλάτες στον ΣΥΡΙΖΑ. Κάνουμε πλάτες σε όλους αυτούς που περιμένουν λύση στα πρ</w:t>
      </w:r>
      <w:r>
        <w:rPr>
          <w:rFonts w:eastAsia="Times New Roman" w:cs="Times New Roman"/>
          <w:szCs w:val="24"/>
        </w:rPr>
        <w:t>οβλήματά τους τώρα και όχι σε μια δεύτερη πολιτική παρουσία, που και εκεί δεν ξέρουμε αν και πόσο θα λυθούν. Εξάλλου, έχουμε τόσα θέματα για να κάνουμε αντιπολίτευση στον ΣΥΡΙΖΑ και μάλιστα αντιπολίτευση ουσίας, που κλονίζει την απέναντι πλευρά, και όχι αν</w:t>
      </w:r>
      <w:r>
        <w:rPr>
          <w:rFonts w:eastAsia="Times New Roman" w:cs="Times New Roman"/>
          <w:szCs w:val="24"/>
        </w:rPr>
        <w:t>τιπολίτευση κραυγών και του «όχι σε όλα», που συσπειρώνει την απέναντι πλευρά.</w:t>
      </w:r>
    </w:p>
    <w:p w14:paraId="597809C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Κλείνω αυτό το θέμα λέγοντας το εξής. Κύριοι συνάδελφοι, θα δώσουμε στον κ. Καμμένο τα κλειδιά των δικαιωμάτων της κοινωνίας και αύριο τα κλειδιά των εθνικών θεμάτων; Η Βουλή δε</w:t>
      </w:r>
      <w:r>
        <w:rPr>
          <w:rFonts w:eastAsia="Times New Roman" w:cs="Times New Roman"/>
          <w:szCs w:val="24"/>
        </w:rPr>
        <w:t>ν είναι για μικροπολιτική στην πλάτη της κοινωνίας. Αν ήταν μια πρόταση εμπιστοσύνης στην Κυβέρνηση, δεν θα την ψηφίζαμε. Αυτά τα άρθρα, όμως, είναι πρόταση εμπιστοσύνης στα δικαιώματα της κοινωνίας και εκεί λέμε ναι.</w:t>
      </w:r>
    </w:p>
    <w:p w14:paraId="597809C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Άσχετα, λοιπόν, με το ποια κυβέρνηση τ</w:t>
      </w:r>
      <w:r>
        <w:rPr>
          <w:rFonts w:eastAsia="Times New Roman" w:cs="Times New Roman"/>
          <w:szCs w:val="24"/>
        </w:rPr>
        <w:t xml:space="preserve">α φέρνει, εμείς βάζουμε τα δικαιώματα πάνω από όψιμους πολιτικούς σχεδιασμούς και τα πρωτοσέλιδα δυο - τριών ημερών. Μπορεί να μην έχουμε τα </w:t>
      </w:r>
      <w:r>
        <w:rPr>
          <w:rFonts w:eastAsia="Times New Roman" w:cs="Times New Roman"/>
          <w:szCs w:val="24"/>
        </w:rPr>
        <w:t>μ</w:t>
      </w:r>
      <w:r>
        <w:rPr>
          <w:rFonts w:eastAsia="Times New Roman" w:cs="Times New Roman"/>
          <w:szCs w:val="24"/>
        </w:rPr>
        <w:t xml:space="preserve">έσα να το προβάλουμε αυτό, μπορεί να μην έχουμε πρωτοσέλιδα, εκπομπές και σπόνσορες, μπορεί να μας </w:t>
      </w:r>
      <w:r>
        <w:rPr>
          <w:rFonts w:eastAsia="Times New Roman" w:cs="Times New Roman"/>
          <w:szCs w:val="24"/>
        </w:rPr>
        <w:t>κ</w:t>
      </w:r>
      <w:r>
        <w:rPr>
          <w:rFonts w:eastAsia="Times New Roman" w:cs="Times New Roman"/>
          <w:szCs w:val="24"/>
        </w:rPr>
        <w:t>τυπούν και από</w:t>
      </w:r>
      <w:r>
        <w:rPr>
          <w:rFonts w:eastAsia="Times New Roman" w:cs="Times New Roman"/>
          <w:szCs w:val="24"/>
        </w:rPr>
        <w:t xml:space="preserve"> αριστερά και από δεξιά, αλλά ξέρουμε μέσα μας ότι παίζουμε κομβικό ρόλο στο να αλλάξουν κάποια πράγματα και όχι να μένουν ακίνητα μέχρι να είναι η κοινωνία έτοιμη, που αυτό αν δεν τολμήσουν κάποιοι δεν θα γίνει ποτέ.</w:t>
      </w:r>
    </w:p>
    <w:p w14:paraId="597809C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7809C6"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του Ποταμιού)</w:t>
      </w:r>
    </w:p>
    <w:p w14:paraId="597809C7" w14:textId="77777777" w:rsidR="00F07EC0" w:rsidRDefault="005D0323">
      <w:pPr>
        <w:spacing w:after="0" w:line="600" w:lineRule="auto"/>
        <w:ind w:firstLine="720"/>
        <w:jc w:val="both"/>
        <w:rPr>
          <w:rFonts w:eastAsia="Times New Roman" w:cs="Times New Roman"/>
          <w:szCs w:val="24"/>
        </w:rPr>
      </w:pPr>
      <w:r w:rsidRPr="00EC3C07">
        <w:rPr>
          <w:rFonts w:eastAsia="Times New Roman" w:cs="Times New Roman"/>
          <w:b/>
          <w:szCs w:val="24"/>
        </w:rPr>
        <w:lastRenderedPageBreak/>
        <w:t>ΠΡΟΕΔΡΕΥΩΝ (Γεώργιος Βαρεμένος):</w:t>
      </w:r>
      <w:r>
        <w:rPr>
          <w:rFonts w:eastAsia="Times New Roman" w:cs="Times New Roman"/>
          <w:b/>
          <w:szCs w:val="24"/>
        </w:rPr>
        <w:t xml:space="preserve"> </w:t>
      </w:r>
      <w:r>
        <w:rPr>
          <w:rFonts w:eastAsia="Times New Roman" w:cs="Times New Roman"/>
          <w:szCs w:val="24"/>
        </w:rPr>
        <w:t xml:space="preserve">Και εμείς σας ευχαριστούμε, κύριε </w:t>
      </w:r>
      <w:proofErr w:type="spellStart"/>
      <w:r>
        <w:rPr>
          <w:rFonts w:eastAsia="Times New Roman" w:cs="Times New Roman"/>
          <w:szCs w:val="24"/>
        </w:rPr>
        <w:t>Μαυρωτά</w:t>
      </w:r>
      <w:proofErr w:type="spellEnd"/>
      <w:r>
        <w:rPr>
          <w:rFonts w:eastAsia="Times New Roman" w:cs="Times New Roman"/>
          <w:szCs w:val="24"/>
        </w:rPr>
        <w:t>.</w:t>
      </w:r>
    </w:p>
    <w:p w14:paraId="597809C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 κ. Φωκάς, ειδικός αγορητής από την Ένωση Κεντρώων, έχει τον λόγο.</w:t>
      </w:r>
    </w:p>
    <w:p w14:paraId="597809C9"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Κύριε Πρόεδρε, κ</w:t>
      </w:r>
      <w:r w:rsidRPr="006E2EBC">
        <w:rPr>
          <w:rFonts w:eastAsia="Times New Roman" w:cs="Times New Roman"/>
          <w:szCs w:val="24"/>
        </w:rPr>
        <w:t xml:space="preserve">υρίες και κύριοι συνάδελφοι, </w:t>
      </w:r>
      <w:r>
        <w:rPr>
          <w:rFonts w:eastAsia="Times New Roman" w:cs="Times New Roman"/>
          <w:szCs w:val="24"/>
        </w:rPr>
        <w:t xml:space="preserve">όλοι μέσα σε αυτή την </w:t>
      </w:r>
      <w:r>
        <w:rPr>
          <w:rFonts w:eastAsia="Times New Roman" w:cs="Times New Roman"/>
          <w:szCs w:val="24"/>
        </w:rPr>
        <w:t>Αίθουσα θεωρώ πως θα έπρεπε να έχουμε ως κύριο μέλημά μας τη διασφάλιση δυνατοτήτων στα παιδιά να έχουν καλύτερες επιλογές ζωής και εξέλιξης από αυτές που τους παρέχει ένα ίδρυμα. Αυτός θα έπρεπε να είναι ο στόχος του νομοσχεδίου που σήμερα συζητάμε.</w:t>
      </w:r>
    </w:p>
    <w:p w14:paraId="597809C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Ωστόσ</w:t>
      </w:r>
      <w:r>
        <w:rPr>
          <w:rFonts w:eastAsia="Times New Roman" w:cs="Times New Roman"/>
          <w:szCs w:val="24"/>
        </w:rPr>
        <w:t>ο, όπως προκύπτει και από τις προηγούμενες συζητήσεις, δεν αποτελεί αυτό ζητούμενο για την Κυβέρνηση. Αντιθέτως, για την Κυβέρνηση ο στόχος είναι η στήριξη της δικής της κατ’ επίφαση προοδευτικότητας, αδιαφορώντας για το γεγονός πως τα παιδιά που θα ζουν μ</w:t>
      </w:r>
      <w:r>
        <w:rPr>
          <w:rFonts w:eastAsia="Times New Roman" w:cs="Times New Roman"/>
          <w:szCs w:val="24"/>
        </w:rPr>
        <w:t xml:space="preserve">ε ανάδοχους ομόφυλους γονείς θα στιγματιστούν και θα βιώσουν μια νέα απομόνωση. Δείχνετε να μην αντιλαμβάνεστε, για πολλοστή φορά, </w:t>
      </w:r>
      <w:r>
        <w:rPr>
          <w:rFonts w:eastAsia="Times New Roman" w:cs="Times New Roman"/>
          <w:szCs w:val="24"/>
        </w:rPr>
        <w:lastRenderedPageBreak/>
        <w:t xml:space="preserve">τις συνέπειες που έχουν οι πράξεις σας, οι ακραίες αντιλήψεις σας, τα νομοθετήματά σας, που συχνά έρχονται κόντρα στην κοινή </w:t>
      </w:r>
      <w:r>
        <w:rPr>
          <w:rFonts w:eastAsia="Times New Roman" w:cs="Times New Roman"/>
          <w:szCs w:val="24"/>
        </w:rPr>
        <w:t>λογική και στο ανθρώπινο συναίσθημα.</w:t>
      </w:r>
    </w:p>
    <w:p w14:paraId="597809C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Κυρίαρχο και πρωτεύον είναι το δικαίωμα του παιδιού και της σωστής ψυχικής και σωματικής ανάπτυξής του, καθώς και η ενίσχυση του θεσμού της οικογένειας. Η Ένωση Κεντρώων, συνεπής σ</w:t>
      </w:r>
      <w:r>
        <w:rPr>
          <w:rFonts w:eastAsia="Times New Roman" w:cs="Times New Roman"/>
          <w:szCs w:val="24"/>
        </w:rPr>
        <w:t>ε</w:t>
      </w:r>
      <w:r>
        <w:rPr>
          <w:rFonts w:eastAsia="Times New Roman" w:cs="Times New Roman"/>
          <w:szCs w:val="24"/>
        </w:rPr>
        <w:t xml:space="preserve"> αυτή την άποψη, δεν θα κουραστεί να τ</w:t>
      </w:r>
      <w:r>
        <w:rPr>
          <w:rFonts w:eastAsia="Times New Roman" w:cs="Times New Roman"/>
          <w:szCs w:val="24"/>
        </w:rPr>
        <w:t>ο επαναλαμβάνει.</w:t>
      </w:r>
    </w:p>
    <w:p w14:paraId="597809C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Αγαπητοί συνάδελφοι, εδώ δεν μιλάμε για την κατοχύρωση δικαιωμάτων των ομόφυλων ενηλίκων, αλλά για τα δικαιώματα των ανήλικων παιδιών, που κάθε άλλο παρά φαίνεται να τα προασπίζει το παρόν νομοσχέδιο και δη το άρθρο 8, που επιτρέπει την αν</w:t>
      </w:r>
      <w:r>
        <w:rPr>
          <w:rFonts w:eastAsia="Times New Roman" w:cs="Times New Roman"/>
          <w:szCs w:val="24"/>
        </w:rPr>
        <w:t>αδοχή τέκνων από ομόφυλα ζευγάρια. Πολύ φοβάμαι πως με τη διάταξη ανοίγει ο δρόμος και για την υιοθεσία. Εμείς το είχαμε προβλέψει αυτό από το νομοσχέδιο για το σύμφωνο συμβίωσης, ότι δηλαδή θα ακολουθήσουν και άλλα νομοσχέδια που θα επιτρέπουν την ανάθεση</w:t>
      </w:r>
      <w:r>
        <w:rPr>
          <w:rFonts w:eastAsia="Times New Roman" w:cs="Times New Roman"/>
          <w:szCs w:val="24"/>
        </w:rPr>
        <w:t xml:space="preserve"> και υιοθεσία παιδιών από ομόφυλα ζευγάρια.</w:t>
      </w:r>
    </w:p>
    <w:p w14:paraId="597809C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Ο κάθε ενήλικος προφανώς και έχει το δικαίωμα στον αυτοπροσδιορισμό του και στον τρόπο ζωής που θα επιλέξει. Τα παιδιά, όμως, δεν επιλέγουν τους γονείς τους. Εδώ θα έπρεπε να βρίσκεται η πολιτεία, ώστε να διασφαλ</w:t>
      </w:r>
      <w:r>
        <w:rPr>
          <w:rFonts w:eastAsia="Times New Roman" w:cs="Times New Roman"/>
          <w:szCs w:val="24"/>
        </w:rPr>
        <w:t>ίζει αυτά τα παιδιά που βρίσκονται σε ιδρύματα και να τους εξασφαλίζει ένα καλύτερο μέλλον.</w:t>
      </w:r>
    </w:p>
    <w:p w14:paraId="597809C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Σύμφωνα με μια σειρά ερευνών, σημαντικότεροι παράγοντες στην υγιή προσαρμογή και ανάπτυξη των παιδιών είναι η ποιότητα των σχέσεων γονέα-παιδιού, η ποιότητα των σχέ</w:t>
      </w:r>
      <w:r>
        <w:rPr>
          <w:rFonts w:eastAsia="Times New Roman" w:cs="Times New Roman"/>
          <w:szCs w:val="24"/>
        </w:rPr>
        <w:t>σεων ανάμεσα στους γονείς και οι οικονομικοί και οι άλλοι πόροι που είναι στη διάθεσή τους.</w:t>
      </w:r>
    </w:p>
    <w:p w14:paraId="597809C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Γίνεται αντιληπτό πως το άλφα και το ωμέγα για τη σωστή κοινωνικοποίηση ενός ατόμου είναι η οικογένεια. Η οικογένεια είναι αυτή που γαλουχεί τα παιδιά, που διαμορφώ</w:t>
      </w:r>
      <w:r>
        <w:rPr>
          <w:rFonts w:eastAsia="Times New Roman" w:cs="Times New Roman"/>
          <w:szCs w:val="24"/>
        </w:rPr>
        <w:t>νει την προσωπικότητά τους, που δίνει αξίες και αρχές, που δημιουργεί τις βάσεις του χαρακτήρα που θα τα συνοδεύουν σε όλη τους τη ζωή.</w:t>
      </w:r>
    </w:p>
    <w:p w14:paraId="597809D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Κατά συνέπεια η αναδοχή και η υιοθεσία, που αποτελούν τον κεντρικό πυρήνα του παρόντος νομοσχεδίου, οφείλουν να συμβάλου</w:t>
      </w:r>
      <w:r>
        <w:rPr>
          <w:rFonts w:eastAsia="Times New Roman" w:cs="Times New Roman"/>
          <w:szCs w:val="24"/>
        </w:rPr>
        <w:t>ν τα μέγιστα στην υγιή ψυχοσωματική ανάπτυξη των παιδιών. Γι’ αυτόν τον λόγο είναι απαραίτητο να μεγαλώσουν σε ένα πλαίσιο οικογένειας με σχέση πατέρα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μητέρας. </w:t>
      </w:r>
    </w:p>
    <w:p w14:paraId="597809D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Αναμφίβολα, κύριο ζητούμενο σε κάθε αναδοχή και υιοθεσία είναι οι ανάγκες του κάθε παιδιού. Μ</w:t>
      </w:r>
      <w:r>
        <w:rPr>
          <w:rFonts w:eastAsia="Times New Roman" w:cs="Times New Roman"/>
          <w:szCs w:val="24"/>
        </w:rPr>
        <w:t>έσα στον κυκεώνα των προβλημάτων που ταλανίζουν αυτή τη στιγμή τη χώρα μας, δημιουργείτε ένα ακόμη ζήτημα, προκειμένου να αποπροσανατολίσετε την κοινή γνώμη. Μοιάζετε με τους «</w:t>
      </w:r>
      <w:proofErr w:type="spellStart"/>
      <w:r>
        <w:rPr>
          <w:rFonts w:eastAsia="Times New Roman" w:cs="Times New Roman"/>
          <w:szCs w:val="24"/>
        </w:rPr>
        <w:t>μπαχαλάκηδες</w:t>
      </w:r>
      <w:proofErr w:type="spellEnd"/>
      <w:r>
        <w:rPr>
          <w:rFonts w:eastAsia="Times New Roman" w:cs="Times New Roman"/>
          <w:szCs w:val="24"/>
        </w:rPr>
        <w:t>» που διαλύουν τα πάντα, υποκινούμενοι από τις ιδεοληψίες τους. Ανοί</w:t>
      </w:r>
      <w:r>
        <w:rPr>
          <w:rFonts w:eastAsia="Times New Roman" w:cs="Times New Roman"/>
          <w:szCs w:val="24"/>
        </w:rPr>
        <w:t xml:space="preserve">γετε συνεχώς νέα ζητήματα, χωρίς να είστε όμως ικανοί να ολοκληρώσετε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σας ενέργεια ή πολιτική.</w:t>
      </w:r>
    </w:p>
    <w:p w14:paraId="597809D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Δημιουργείτε εντυπώσεις την ώρα που βρίσκεστε σε αποδρομή, προκειμένου να παραμείνετε με νύχια και με δόντια στην καρέκλα της εξουσίας, αδιαφορώντας για τ</w:t>
      </w:r>
      <w:r>
        <w:rPr>
          <w:rFonts w:eastAsia="Times New Roman" w:cs="Times New Roman"/>
          <w:szCs w:val="24"/>
        </w:rPr>
        <w:t xml:space="preserve">ις επιπτώσεις των </w:t>
      </w:r>
      <w:proofErr w:type="spellStart"/>
      <w:r>
        <w:rPr>
          <w:rFonts w:eastAsia="Times New Roman" w:cs="Times New Roman"/>
          <w:szCs w:val="24"/>
        </w:rPr>
        <w:t>πράξεών</w:t>
      </w:r>
      <w:proofErr w:type="spellEnd"/>
      <w:r>
        <w:rPr>
          <w:rFonts w:eastAsia="Times New Roman" w:cs="Times New Roman"/>
          <w:szCs w:val="24"/>
        </w:rPr>
        <w:t xml:space="preserve"> σας.</w:t>
      </w:r>
    </w:p>
    <w:p w14:paraId="597809D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πλαίσιο αυτό προσπαθείτε να ενισχύσετε τη δεξαμενή των ψηφοφόρων σας, κλείνοντας το μάτι σε μια πολύ μικρή μερίδα πολιτών. Η πραγματικότητα αποδεικνύει ότι η συντριπτική </w:t>
      </w:r>
      <w:r>
        <w:rPr>
          <w:rFonts w:eastAsia="Times New Roman" w:cs="Times New Roman"/>
          <w:szCs w:val="24"/>
        </w:rPr>
        <w:t xml:space="preserve">πλειοψηφία </w:t>
      </w:r>
      <w:r>
        <w:rPr>
          <w:rFonts w:eastAsia="Times New Roman" w:cs="Times New Roman"/>
          <w:szCs w:val="24"/>
        </w:rPr>
        <w:t>της κοινωνίας είναι αντίθετη στην αναδοχ</w:t>
      </w:r>
      <w:r>
        <w:rPr>
          <w:rFonts w:eastAsia="Times New Roman" w:cs="Times New Roman"/>
          <w:szCs w:val="24"/>
        </w:rPr>
        <w:t>ή παιδιών από ομόφυλα ζευγάρια, η πορεία των οποίων είναι άγνωστο τι μονοπάτια θα ακολουθήσει.</w:t>
      </w:r>
    </w:p>
    <w:p w14:paraId="597809D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Γιατί επιδιώκετε να πάτε κόντρα, αδιαφορώντας για πολλοστή φορά για την κοινή γνώμη και μάλιστα, ειδικά αυτή την περίοδο; Δείχνετε να αδιαφορείτε για τις πιθανές</w:t>
      </w:r>
      <w:r>
        <w:rPr>
          <w:rFonts w:eastAsia="Times New Roman" w:cs="Times New Roman"/>
          <w:szCs w:val="24"/>
        </w:rPr>
        <w:t xml:space="preserve"> αντιδράσεις του κοινωνικού περίγυρου και περίγελου, δη του σχολικού, απέναντι στα παιδιά που θα μεγαλώνουν με ανάδοχους ομοφυλόφιλους γονείς. Θεωρείτε πως μια τέτοια επιλογή είναι παιδαγωγική; Αδιαφορείτε για το ότι ένα τέτοιο εγχείρημα χρειάζεται τεράστι</w:t>
      </w:r>
      <w:r>
        <w:rPr>
          <w:rFonts w:eastAsia="Times New Roman" w:cs="Times New Roman"/>
          <w:szCs w:val="24"/>
        </w:rPr>
        <w:t xml:space="preserve">α ψυχολογική υποστήριξη, κάτι που στην Ελλάδα, δυστυχώς, δεν έχουμε ακόμα πετύχει. Δεν νοιάζεστε για το </w:t>
      </w:r>
      <w:proofErr w:type="spellStart"/>
      <w:r>
        <w:rPr>
          <w:rFonts w:eastAsia="Times New Roman" w:cs="Times New Roman"/>
          <w:szCs w:val="24"/>
        </w:rPr>
        <w:t>bullying</w:t>
      </w:r>
      <w:proofErr w:type="spellEnd"/>
      <w:r>
        <w:rPr>
          <w:rFonts w:eastAsia="Times New Roman" w:cs="Times New Roman"/>
          <w:szCs w:val="24"/>
        </w:rPr>
        <w:t xml:space="preserve"> που θα αντιμετωπίσουν τα παιδιά αυτά και τις επιπτώσεις που θα έχει αυτή η μαρτυρική καθημερινότητά τους για τον ψυχισμό τους. Όσο θα πιέζεστε </w:t>
      </w:r>
      <w:r>
        <w:rPr>
          <w:rFonts w:eastAsia="Times New Roman" w:cs="Times New Roman"/>
          <w:szCs w:val="24"/>
        </w:rPr>
        <w:t xml:space="preserve">από τις συνθήκες που εσείς οι ίδιοι δημιουργήσατε, όσο οι μέρες σας ως κυβερνώντες θα μειώνονται, τόσο θα μπαίνετε στη διαδικασία γέννησης νέων </w:t>
      </w:r>
      <w:r>
        <w:rPr>
          <w:rFonts w:eastAsia="Times New Roman" w:cs="Times New Roman"/>
          <w:szCs w:val="24"/>
        </w:rPr>
        <w:lastRenderedPageBreak/>
        <w:t>επεισοδίων στο σίριαλ της ταλαιπωρίας που προξενεί στους πολίτες η παραμονή σας στην εξουσία.</w:t>
      </w:r>
    </w:p>
    <w:p w14:paraId="597809D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Ζείτε στον κόσμο σ</w:t>
      </w:r>
      <w:r>
        <w:rPr>
          <w:rFonts w:eastAsia="Times New Roman" w:cs="Times New Roman"/>
          <w:szCs w:val="24"/>
        </w:rPr>
        <w:t xml:space="preserve">ας, αυτόν της εξουσίας, της προπαγάνδας και της επιβολής και αδιαφορείτε για την καθημερινότητα του πολίτη, που τον τσακίζετε με την </w:t>
      </w:r>
      <w:proofErr w:type="spellStart"/>
      <w:r>
        <w:rPr>
          <w:rFonts w:eastAsia="Times New Roman" w:cs="Times New Roman"/>
          <w:szCs w:val="24"/>
        </w:rPr>
        <w:t>υπερφορολόγηση</w:t>
      </w:r>
      <w:proofErr w:type="spellEnd"/>
      <w:r>
        <w:rPr>
          <w:rFonts w:eastAsia="Times New Roman" w:cs="Times New Roman"/>
          <w:szCs w:val="24"/>
        </w:rPr>
        <w:t>. Επιδεικνύετε περισσή απάθεια για την αγωνία των νέων ανθρώπων που δεν βρίσκουν εργασία, για τους εργαζόμενο</w:t>
      </w:r>
      <w:r>
        <w:rPr>
          <w:rFonts w:eastAsia="Times New Roman" w:cs="Times New Roman"/>
          <w:szCs w:val="24"/>
        </w:rPr>
        <w:t>υς που αδυνατούν να τα φέρουν εις πέρας, για τους συνταξιούχους που αγωνιούν για τις νέες περικοπές στις συντάξεις τους.</w:t>
      </w:r>
    </w:p>
    <w:p w14:paraId="597809D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Είμαστε η μόνη χώρα που έχουμε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 γεγονός που αποτελεί αγκάθι για τον επιχειρηματικό κόσμο, τον οποίον αντιμετωπίζετε με</w:t>
      </w:r>
      <w:r>
        <w:rPr>
          <w:rFonts w:eastAsia="Times New Roman" w:cs="Times New Roman"/>
          <w:szCs w:val="24"/>
        </w:rPr>
        <w:t xml:space="preserve"> καχυποψία και παράλληλα ως την παχιά αγελάδα, παίρνοντας τα όποια έσοδα μπορεί να έχει. Πολίτες και επαγγελματίες πληρώνουμε αυξημένο ΦΠΑ παντού. Όλα αυτά για χάρη της δημοσιονομικής φούσκας των πλεονασμάτων, στην οποία προστέθηκε η καραμέλα της καθαρής ε</w:t>
      </w:r>
      <w:r>
        <w:rPr>
          <w:rFonts w:eastAsia="Times New Roman" w:cs="Times New Roman"/>
          <w:szCs w:val="24"/>
        </w:rPr>
        <w:t>ξόδου, την ώρα που έχουν ήδη ληφθεί μέτρα για την επόμενη περίοδο.</w:t>
      </w:r>
    </w:p>
    <w:p w14:paraId="597809D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πρέπει να πούμε την αλήθεια στον ελληνικό λαό: Στις 20 Αυγούστου δεν βγαίνουμε από τα μνημόνια. Στις 20 Αυγούστου σταματάει η χρηματοδότηση από τους εταίρους στην Ευρωπαϊ</w:t>
      </w:r>
      <w:r>
        <w:rPr>
          <w:rFonts w:eastAsia="Times New Roman" w:cs="Times New Roman"/>
          <w:szCs w:val="24"/>
        </w:rPr>
        <w:t>κή Ένωση. Σταματάμε να παίρνουμε φθηνό χρήμα και αναγκαζόμαστε να βγούμε στις αγορές, να δανειστούμε με πολλαπλάσιο επιτόκιο. Τα μνημόνια παραμένουν εδώ. Οι υποχρεώσεις μας απέναντι στα μνημόνια είναι εδώ: μειώσεις συντάξεων από την 1-1-2019, πλεόνασμα 3,5</w:t>
      </w:r>
      <w:r>
        <w:rPr>
          <w:rFonts w:eastAsia="Times New Roman" w:cs="Times New Roman"/>
          <w:szCs w:val="24"/>
        </w:rPr>
        <w:t xml:space="preserve">% για τα επόμενα χρόνια,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για την αξιοποίηση της δημόσιας περιουσίας για τα επόμενα ενενήντα εννιά χρόνια. Και δεν έχουμε τελειωμό.</w:t>
      </w:r>
    </w:p>
    <w:p w14:paraId="597809D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Παράλληλα, συμβάλλετε σε ένα δυσνόητο χάος σχετικά με το </w:t>
      </w:r>
      <w:r>
        <w:rPr>
          <w:rFonts w:eastAsia="Times New Roman" w:cs="Times New Roman"/>
          <w:szCs w:val="24"/>
        </w:rPr>
        <w:t>σ</w:t>
      </w:r>
      <w:r>
        <w:rPr>
          <w:rFonts w:eastAsia="Times New Roman" w:cs="Times New Roman"/>
          <w:szCs w:val="24"/>
        </w:rPr>
        <w:t>κοπιανό, που εσείς ανοίξατε, σαν να πρόκειται για μια απ</w:t>
      </w:r>
      <w:r>
        <w:rPr>
          <w:rFonts w:eastAsia="Times New Roman" w:cs="Times New Roman"/>
          <w:szCs w:val="24"/>
        </w:rPr>
        <w:t>λή παρτίδα πόκερ. Δεν θέλουμε εμείς να μπούμε στην Ευρωπαϊκή Ένωση ούτε στο ΝΑΤΟ. Το κρατίδιο των Σκοπίων θέλει να μπει στην Ευρωπαϊκή Ένωση και στο ΝΑΤΟ.</w:t>
      </w:r>
    </w:p>
    <w:p w14:paraId="597809D9" w14:textId="77777777" w:rsidR="00F07EC0" w:rsidRDefault="005D0323">
      <w:pPr>
        <w:spacing w:after="0" w:line="600" w:lineRule="auto"/>
        <w:ind w:firstLine="720"/>
        <w:jc w:val="both"/>
        <w:rPr>
          <w:rFonts w:eastAsia="Times New Roman"/>
          <w:szCs w:val="24"/>
        </w:rPr>
      </w:pPr>
      <w:r>
        <w:rPr>
          <w:rFonts w:eastAsia="Times New Roman"/>
          <w:szCs w:val="24"/>
        </w:rPr>
        <w:t>Αυτοί πρέπει να παρακαλούν την Ελλάδα να τους βοηθήσ</w:t>
      </w:r>
      <w:r>
        <w:rPr>
          <w:rFonts w:eastAsia="Times New Roman"/>
          <w:szCs w:val="24"/>
        </w:rPr>
        <w:t>ει</w:t>
      </w:r>
      <w:r>
        <w:rPr>
          <w:rFonts w:eastAsia="Times New Roman"/>
          <w:szCs w:val="24"/>
        </w:rPr>
        <w:t xml:space="preserve">. Το κρατίδιο των Σκοπίων θέλει να μπει στην </w:t>
      </w:r>
      <w:r>
        <w:rPr>
          <w:rFonts w:eastAsia="Times New Roman"/>
          <w:szCs w:val="24"/>
        </w:rPr>
        <w:t xml:space="preserve">Ευρωπαϊκή Ένωση. Να τους βοηθήσουμε, αλλά χωρίς να </w:t>
      </w:r>
      <w:r>
        <w:rPr>
          <w:rFonts w:eastAsia="Times New Roman"/>
          <w:szCs w:val="24"/>
        </w:rPr>
        <w:lastRenderedPageBreak/>
        <w:t>παραδώσουμε την ιστορία μας, το όνομά μας. Η Μακεδονία είναι Ελλάδα και η Ελλάδα είναι Μακεδονία. Αυτό το φώναξαν τετρακόσιες χιλιάδες Έλληνες στο συλλαλητήριο της Θεσσαλονίκης. Στην Αθήνα μαζεύτηκαν ενάμι</w:t>
      </w:r>
      <w:r>
        <w:rPr>
          <w:rFonts w:eastAsia="Times New Roman"/>
          <w:szCs w:val="24"/>
        </w:rPr>
        <w:t>σι εκατομμύριο Έλληνες για να υπερασπιστούν το όνομα «Μακεδονία».</w:t>
      </w:r>
    </w:p>
    <w:p w14:paraId="597809DA" w14:textId="77777777" w:rsidR="00F07EC0" w:rsidRDefault="005D0323">
      <w:pPr>
        <w:spacing w:after="0" w:line="600" w:lineRule="auto"/>
        <w:ind w:firstLine="720"/>
        <w:jc w:val="both"/>
        <w:rPr>
          <w:rFonts w:eastAsia="Times New Roman"/>
          <w:szCs w:val="24"/>
        </w:rPr>
      </w:pPr>
      <w:r>
        <w:rPr>
          <w:rFonts w:eastAsia="Times New Roman"/>
          <w:szCs w:val="24"/>
        </w:rPr>
        <w:t>Όμως και για τα ελληνοτουρκικά φάσκετε και αντιφάσκετε, την ώρα μάλιστα που οι δύο εταίροι δεν έχετε καν κοινή γνώμη. Πώς να αισθανθεί ασφάλεια ο Έλληνας πολίτης, όταν καθημερινά αυτοαναιρεί</w:t>
      </w:r>
      <w:r>
        <w:rPr>
          <w:rFonts w:eastAsia="Times New Roman"/>
          <w:szCs w:val="24"/>
        </w:rPr>
        <w:t>στε, όταν καθημερινά ανοίγετε νέα ζητήματα και δημιουργείτε νέους εχθρούς, όταν ακολουθείτε μια υψηλού ρίσκου στρατηγική, χωρίς να γνωρίζετε από στρατηγική; Εξακολουθείτε να πιστεύετε πως οι πολίτες δεν αντιλαμβάνονται την επικοινωνιακή σας υποκρισία; Αν ν</w:t>
      </w:r>
      <w:r>
        <w:rPr>
          <w:rFonts w:eastAsia="Times New Roman"/>
          <w:szCs w:val="24"/>
        </w:rPr>
        <w:t>αι, σίγουρα αυταπατάστε. Δεν είναι, άλλωστε, και η πρώτη φορά που σας συμβαίνει. Το ζείτε αυτό από το πρώτο επτάμηνο του 2015 και συνεχίζετε στο ίδιο τέμπο.</w:t>
      </w:r>
    </w:p>
    <w:p w14:paraId="597809DB" w14:textId="77777777" w:rsidR="00F07EC0" w:rsidRDefault="005D0323">
      <w:pPr>
        <w:spacing w:after="0" w:line="600" w:lineRule="auto"/>
        <w:ind w:firstLine="720"/>
        <w:jc w:val="both"/>
        <w:rPr>
          <w:rFonts w:eastAsia="Times New Roman"/>
          <w:szCs w:val="24"/>
        </w:rPr>
      </w:pPr>
      <w:r>
        <w:rPr>
          <w:rFonts w:eastAsia="Times New Roman"/>
          <w:szCs w:val="24"/>
        </w:rPr>
        <w:lastRenderedPageBreak/>
        <w:t>Η θέση της Ένωσης Κεντρώων είναι μία και ξεκάθαρη: Σταματήστε να αποπροσανατολίζετε την κοινή γνώμη</w:t>
      </w:r>
      <w:r>
        <w:rPr>
          <w:rFonts w:eastAsia="Times New Roman"/>
          <w:szCs w:val="24"/>
        </w:rPr>
        <w:t>, όπως επιχειρείτε εν πολλοίς και με το άρθρο 8. Εμείς δεν θα σας ακολουθήσουμε σε αυτή την τακτική.</w:t>
      </w:r>
    </w:p>
    <w:p w14:paraId="597809DC" w14:textId="77777777" w:rsidR="00F07EC0" w:rsidRDefault="005D0323">
      <w:pPr>
        <w:spacing w:after="0" w:line="600" w:lineRule="auto"/>
        <w:ind w:firstLine="720"/>
        <w:jc w:val="both"/>
        <w:rPr>
          <w:rFonts w:eastAsia="Times New Roman"/>
          <w:szCs w:val="24"/>
        </w:rPr>
      </w:pPr>
      <w:r>
        <w:rPr>
          <w:rFonts w:eastAsia="Times New Roman"/>
          <w:szCs w:val="24"/>
        </w:rPr>
        <w:t>Καταψηφίζουμε επί της αρχής, καταψηφίζουμε όλα τα άρθρα ένα προς ένα και ζητάμε από την κυρία Υπουργό να αποσύρει το άρθρο 8.</w:t>
      </w:r>
    </w:p>
    <w:p w14:paraId="597809DD" w14:textId="77777777" w:rsidR="00F07EC0" w:rsidRDefault="005D0323">
      <w:pPr>
        <w:spacing w:after="0" w:line="600" w:lineRule="auto"/>
        <w:ind w:firstLine="720"/>
        <w:jc w:val="both"/>
        <w:rPr>
          <w:rFonts w:eastAsia="Times New Roman"/>
          <w:szCs w:val="24"/>
        </w:rPr>
      </w:pPr>
      <w:r>
        <w:rPr>
          <w:rFonts w:eastAsia="Times New Roman"/>
          <w:szCs w:val="24"/>
        </w:rPr>
        <w:t>Ευχαριστώ.</w:t>
      </w:r>
    </w:p>
    <w:p w14:paraId="597809DE" w14:textId="77777777" w:rsidR="00F07EC0" w:rsidRDefault="005D0323">
      <w:pPr>
        <w:spacing w:after="0" w:line="600" w:lineRule="auto"/>
        <w:ind w:firstLine="720"/>
        <w:jc w:val="center"/>
        <w:rPr>
          <w:rFonts w:eastAsia="Times New Roman"/>
          <w:szCs w:val="24"/>
        </w:rPr>
      </w:pPr>
      <w:r>
        <w:rPr>
          <w:rFonts w:eastAsia="Times New Roman"/>
          <w:szCs w:val="24"/>
        </w:rPr>
        <w:t>(Θόρυβος από την π</w:t>
      </w:r>
      <w:r>
        <w:rPr>
          <w:rFonts w:eastAsia="Times New Roman"/>
          <w:szCs w:val="24"/>
        </w:rPr>
        <w:t>τέρυγα του ΣΥΡΙΖΑ)</w:t>
      </w:r>
    </w:p>
    <w:p w14:paraId="597809DF" w14:textId="77777777" w:rsidR="00F07EC0" w:rsidRDefault="005D0323">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 κυρία Υπουργός έχει τον λόγο.</w:t>
      </w:r>
    </w:p>
    <w:p w14:paraId="597809E0" w14:textId="77777777" w:rsidR="00F07EC0" w:rsidRDefault="005D0323">
      <w:pPr>
        <w:spacing w:after="0"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Αγαπητές και αγαπητοί συνάδελφοι, συζητάμε ένα πολύ σημαντικό νομοσχέδιο σήμερα και φαίνεται από τον τρόπο που τοποθετούνται όλα τα κόμματα.</w:t>
      </w:r>
    </w:p>
    <w:p w14:paraId="597809E1" w14:textId="77777777" w:rsidR="00F07EC0" w:rsidRDefault="005D0323">
      <w:pPr>
        <w:spacing w:after="0" w:line="600" w:lineRule="auto"/>
        <w:ind w:firstLine="720"/>
        <w:jc w:val="both"/>
        <w:rPr>
          <w:rFonts w:eastAsia="Times New Roman"/>
          <w:szCs w:val="24"/>
        </w:rPr>
      </w:pPr>
      <w:r>
        <w:rPr>
          <w:rFonts w:eastAsia="Times New Roman"/>
          <w:szCs w:val="24"/>
        </w:rPr>
        <w:t>Το σημερινό νομοσχέδιο πρώτα απ’ όλα γεφυρώνει δύο επιθυμίες που διατρέχουν όλη την ελληνική κοινωνία: Την επιθυμί</w:t>
      </w:r>
      <w:r>
        <w:rPr>
          <w:rFonts w:eastAsia="Times New Roman"/>
          <w:szCs w:val="24"/>
        </w:rPr>
        <w:t xml:space="preserve">α χιλιάδων παιδιών στα ιδρύματα να </w:t>
      </w:r>
      <w:r>
        <w:rPr>
          <w:rFonts w:eastAsia="Times New Roman"/>
          <w:szCs w:val="24"/>
        </w:rPr>
        <w:lastRenderedPageBreak/>
        <w:t>βρουν μια ζεστή αγκαλιά και ένα σπιτικό να τα υποδεχτεί και την επιθυμία χιλιάδων ζευγαριών και μεμονωμένων ατόμων να την προσφέρουν είτε με τη μορφή της αναδοχής είτε της υιοθεσίας-</w:t>
      </w:r>
      <w:proofErr w:type="spellStart"/>
      <w:r>
        <w:rPr>
          <w:rFonts w:eastAsia="Times New Roman"/>
          <w:szCs w:val="24"/>
        </w:rPr>
        <w:t>τεκνοθεσίας</w:t>
      </w:r>
      <w:proofErr w:type="spellEnd"/>
      <w:r>
        <w:rPr>
          <w:rFonts w:eastAsia="Times New Roman"/>
          <w:szCs w:val="24"/>
        </w:rPr>
        <w:t>.</w:t>
      </w:r>
    </w:p>
    <w:p w14:paraId="597809E2" w14:textId="77777777" w:rsidR="00F07EC0" w:rsidRDefault="005D0323">
      <w:pPr>
        <w:spacing w:after="0" w:line="600" w:lineRule="auto"/>
        <w:ind w:firstLine="720"/>
        <w:jc w:val="both"/>
        <w:rPr>
          <w:rFonts w:eastAsia="Times New Roman"/>
          <w:szCs w:val="24"/>
        </w:rPr>
      </w:pPr>
      <w:r>
        <w:rPr>
          <w:rFonts w:eastAsia="Times New Roman"/>
          <w:szCs w:val="24"/>
        </w:rPr>
        <w:t>Όλες οι επιστημονικές απόψ</w:t>
      </w:r>
      <w:r>
        <w:rPr>
          <w:rFonts w:eastAsia="Times New Roman"/>
          <w:szCs w:val="24"/>
        </w:rPr>
        <w:t xml:space="preserve">εις -κοινωνικών λειτουργών, παιδαγωγών, </w:t>
      </w:r>
      <w:proofErr w:type="spellStart"/>
      <w:r>
        <w:rPr>
          <w:rFonts w:eastAsia="Times New Roman"/>
          <w:szCs w:val="24"/>
        </w:rPr>
        <w:t>παιδοψυχιάτρων</w:t>
      </w:r>
      <w:proofErr w:type="spellEnd"/>
      <w:r>
        <w:rPr>
          <w:rFonts w:eastAsia="Times New Roman"/>
          <w:szCs w:val="24"/>
        </w:rPr>
        <w:t xml:space="preserve">, κοινωνιολόγων και ψυχολόγων- συγκλίνουν στην άποψη ότι κάθε μέρα που περνάει ένα παιδί σε ένα ίδρυμα, όσο καλό και να είναι αυτό, είναι επιζήμια για την ψυχική και νοητική του υγεία και κατάσταση. Οι </w:t>
      </w:r>
      <w:r>
        <w:rPr>
          <w:rFonts w:eastAsia="Times New Roman"/>
          <w:szCs w:val="24"/>
        </w:rPr>
        <w:t>κοινωνικοί και επιστημονικοί φορείς είπαν στη διαβούλευση που έγινε στη Βουλή, ότι το παιδί υφίσταται μια βλάβη μέσα στο ίδρυμα, η οποία το ακολουθεί σε όλη του τη ζωή και ιδιαίτερα τα μικρά παιδιά</w:t>
      </w:r>
      <w:r w:rsidRPr="00125FD3">
        <w:rPr>
          <w:rFonts w:eastAsia="Times New Roman"/>
          <w:szCs w:val="24"/>
        </w:rPr>
        <w:t xml:space="preserve"> </w:t>
      </w:r>
      <w:r>
        <w:rPr>
          <w:rFonts w:eastAsia="Times New Roman"/>
          <w:szCs w:val="24"/>
        </w:rPr>
        <w:t>έως τριών ετών</w:t>
      </w:r>
      <w:r>
        <w:rPr>
          <w:rFonts w:eastAsia="Times New Roman"/>
          <w:szCs w:val="24"/>
        </w:rPr>
        <w:t xml:space="preserve">, </w:t>
      </w:r>
      <w:r>
        <w:rPr>
          <w:rFonts w:eastAsia="Times New Roman"/>
          <w:szCs w:val="24"/>
        </w:rPr>
        <w:t xml:space="preserve">τα οποία </w:t>
      </w:r>
      <w:r>
        <w:rPr>
          <w:rFonts w:eastAsia="Times New Roman"/>
          <w:szCs w:val="24"/>
        </w:rPr>
        <w:t>μπαίνουν από την αρχή στο ίδρυμα</w:t>
      </w:r>
      <w:r>
        <w:rPr>
          <w:rFonts w:eastAsia="Times New Roman"/>
          <w:szCs w:val="24"/>
        </w:rPr>
        <w:t>.</w:t>
      </w:r>
    </w:p>
    <w:p w14:paraId="597809E3" w14:textId="77777777" w:rsidR="00F07EC0" w:rsidRDefault="005D0323">
      <w:pPr>
        <w:spacing w:after="0" w:line="600" w:lineRule="auto"/>
        <w:ind w:firstLine="720"/>
        <w:jc w:val="both"/>
        <w:rPr>
          <w:rFonts w:eastAsia="Times New Roman"/>
          <w:szCs w:val="24"/>
        </w:rPr>
      </w:pPr>
      <w:r>
        <w:rPr>
          <w:rFonts w:eastAsia="Times New Roman"/>
          <w:szCs w:val="24"/>
        </w:rPr>
        <w:t>Τι οδηγεί τα παιδιά στα ιδρύματα; Το αναρωτήθηκε και ο εκπρόσωπος του ΚΚΕ. Η ενδοοικογενειακή βία, ο θάνατος, η απουσία του ενός γονιού, η ανημποριά του άλλου, η ανέχεια, φαινόμενα διαχρονικά, εντός και εκτός καπιταλισμού λέμε εμείς. Υπάρχει διαφωνία σε α</w:t>
      </w:r>
      <w:r>
        <w:rPr>
          <w:rFonts w:eastAsia="Times New Roman"/>
          <w:szCs w:val="24"/>
        </w:rPr>
        <w:t>υτό;</w:t>
      </w:r>
    </w:p>
    <w:p w14:paraId="597809E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Πόσα παιδιά είναι στα ιδρύματα σήμερα,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και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w:t>
      </w:r>
    </w:p>
    <w:p w14:paraId="597809E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Δυστυχώς το κράτος δεν έχει σήμερα εκείνον τον μηχανισμό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 που τον έχουμε στήσει από πέρυσι, με συγκεκριμένο νομοσχέδιο-, ο οποίος να παρακολουθεί κάθε μέρα</w:t>
      </w:r>
      <w:r>
        <w:rPr>
          <w:rFonts w:eastAsia="Times New Roman" w:cs="Times New Roman"/>
          <w:szCs w:val="24"/>
        </w:rPr>
        <w:t xml:space="preserve"> που βρίσκεται κάθε παιδί, πότε μπαίνει, για ποιες αιτίες κ.λπ.</w:t>
      </w:r>
      <w:r>
        <w:rPr>
          <w:rFonts w:eastAsia="Times New Roman" w:cs="Times New Roman"/>
          <w:szCs w:val="24"/>
        </w:rPr>
        <w:t>.</w:t>
      </w:r>
      <w:r>
        <w:rPr>
          <w:rFonts w:eastAsia="Times New Roman" w:cs="Times New Roman"/>
          <w:szCs w:val="24"/>
        </w:rPr>
        <w:t xml:space="preserve"> Είναι ανολοκλήρωτη ακόμη η προσπάθεια που κάνουμε για τα ιδρύματα.</w:t>
      </w:r>
    </w:p>
    <w:p w14:paraId="597809E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Δεν έχουμε, λοιπόν, εικόνα και τους μηχανισμούς εκείνους για να ελέγχουμε την κίνηση ενός παιδιού.</w:t>
      </w:r>
    </w:p>
    <w:p w14:paraId="597809E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Μέσα σε ενάμιση μήνα από </w:t>
      </w:r>
      <w:r>
        <w:rPr>
          <w:rFonts w:eastAsia="Times New Roman" w:cs="Times New Roman"/>
          <w:szCs w:val="24"/>
        </w:rPr>
        <w:t>τη λειτουργία του, θα υπάρχει ο ηλεκτρονικός φάκελος για το παιδί. Δεν λέω από την ψήφιση του νομοσχεδίου, λέω από τη λειτουργία. Και εγώ δεν κρύβομαι πίσω από το δά</w:t>
      </w:r>
      <w:r>
        <w:rPr>
          <w:rFonts w:eastAsia="Times New Roman" w:cs="Times New Roman"/>
          <w:szCs w:val="24"/>
        </w:rPr>
        <w:t>κ</w:t>
      </w:r>
      <w:r>
        <w:rPr>
          <w:rFonts w:eastAsia="Times New Roman" w:cs="Times New Roman"/>
          <w:szCs w:val="24"/>
        </w:rPr>
        <w:t>τυλό μου. Ο νόμος θα απαιτήσει πέντε με έξι μήνες για την εφαρμογή του, τη λειτουργία του.</w:t>
      </w:r>
      <w:r>
        <w:rPr>
          <w:rFonts w:eastAsia="Times New Roman" w:cs="Times New Roman"/>
          <w:szCs w:val="24"/>
        </w:rPr>
        <w:t xml:space="preserve"> Χρειάζονται ηλεκτρονικά μητρώα, χρειάζεται να δώσει όλο το ψηφιοποιημένο του σύστημα σε όλα τα ιδρύματα, χρειάζεται να κάνει </w:t>
      </w:r>
      <w:r>
        <w:rPr>
          <w:rFonts w:eastAsia="Times New Roman" w:cs="Times New Roman"/>
          <w:szCs w:val="24"/>
        </w:rPr>
        <w:lastRenderedPageBreak/>
        <w:t>εθνικά μητρώα, χρειάζεται πράγματι να βγάλει κοινές υπουργικές αποφάσεις και υπουργικές αποφάσεις. Έχουμε αποδείξει όμως, ότι είμα</w:t>
      </w:r>
      <w:r>
        <w:rPr>
          <w:rFonts w:eastAsia="Times New Roman" w:cs="Times New Roman"/>
          <w:szCs w:val="24"/>
        </w:rPr>
        <w:t>στε στην ώρα μας σε όλα αυτά, όταν το υποσχεθούμε, όπως κάναμε πολλές φορές στο Κοινοβούλιο. Επομένως θα λειτουργήσει φέτος.</w:t>
      </w:r>
    </w:p>
    <w:p w14:paraId="597809E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Ενάμιση μήνα, λοιπόν, από τη λειτουργία του, θα υπάρχει ο ηλεκτρονικός φάκελος για το παιδί. Έτσι θα ξέρουμε. Δηλαδή, μόλις μπει το</w:t>
      </w:r>
      <w:r>
        <w:rPr>
          <w:rFonts w:eastAsia="Times New Roman" w:cs="Times New Roman"/>
          <w:szCs w:val="24"/>
        </w:rPr>
        <w:t xml:space="preserve"> παιδί στο ίδρυμα, θα δημιουργείται ο ηλεκτρονικός του φάκελος που θα διατηρείται στο ηλεκτρονικό μητρώο του ιδρύματος, αλλά θα υπάρχει και στο Εθνικό Μητρώο των Ανηλίκων, που ιδρύεται.</w:t>
      </w:r>
    </w:p>
    <w:p w14:paraId="597809E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Τι σημαίνει αυτό; Σημαίνει κάτι πολύ σημαντικό, αγαπητοί συνάδελφοι, κ</w:t>
      </w:r>
      <w:r>
        <w:rPr>
          <w:rFonts w:eastAsia="Times New Roman" w:cs="Times New Roman"/>
          <w:szCs w:val="24"/>
        </w:rPr>
        <w:t>αι συνάδελφοι της Νέας Δημοκρατίας, που θεωρείτε ότι αυτό το νομοσχέδιο δεν φέρνει καινούρ</w:t>
      </w:r>
      <w:r>
        <w:rPr>
          <w:rFonts w:eastAsia="Times New Roman" w:cs="Times New Roman"/>
          <w:szCs w:val="24"/>
        </w:rPr>
        <w:t>γ</w:t>
      </w:r>
      <w:r>
        <w:rPr>
          <w:rFonts w:eastAsia="Times New Roman" w:cs="Times New Roman"/>
          <w:szCs w:val="24"/>
        </w:rPr>
        <w:t>ια πράγματα. Σημαίνει ότι με τον νόμο αυτό κανένα παιδί δεν μπορεί να δοθεί για αναδοχή ή υιοθεσία, χωρίς την κατάρτιση και την άνοδο του φακέλου του στα ηλεκτρονικά</w:t>
      </w:r>
      <w:r>
        <w:rPr>
          <w:rFonts w:eastAsia="Times New Roman" w:cs="Times New Roman"/>
          <w:szCs w:val="24"/>
        </w:rPr>
        <w:t xml:space="preserve"> εθνικά και ειδικά μητρώα.</w:t>
      </w:r>
    </w:p>
    <w:p w14:paraId="597809E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Αυτό σημαίνει ότι όταν το παιδί ενηλικιωθεί και επιθυμεί να βρει τις ρίζες του, θα έχει άμεση πρόσβαση σε αυτό το ηλεκτρονικό μητρώο και επομένως, θα σταματήσουν μεγάλες τραγωδίες, τραύματα και αγωνίες.</w:t>
      </w:r>
    </w:p>
    <w:p w14:paraId="597809E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Διασφαλίζουμε, λοιπόν, το </w:t>
      </w:r>
      <w:r>
        <w:rPr>
          <w:rFonts w:eastAsia="Times New Roman" w:cs="Times New Roman"/>
          <w:szCs w:val="24"/>
        </w:rPr>
        <w:t>μέλλον και φροντίζουμε το παρόν. Τι εννοώ με αυτό; Το μέλλον θα είναι διασφαλισμένο γι’ αυτά τα παιδιά. Σήμερα, όμως, πάρα πολλοί ενήλικες αναζητούν τις ρίζες τους. Σε συνεργασία με το Υπουργείο Δικαιοσύνης, λοιπόν, λέω σήμερα εδώ, ότι θα δημιουργήσουμε τη</w:t>
      </w:r>
      <w:r>
        <w:rPr>
          <w:rFonts w:eastAsia="Times New Roman" w:cs="Times New Roman"/>
          <w:szCs w:val="24"/>
        </w:rPr>
        <w:t xml:space="preserve">ν </w:t>
      </w:r>
      <w:proofErr w:type="spellStart"/>
      <w:r>
        <w:rPr>
          <w:rFonts w:eastAsia="Times New Roman" w:cs="Times New Roman"/>
          <w:szCs w:val="24"/>
        </w:rPr>
        <w:t>ψηφιοποίηση</w:t>
      </w:r>
      <w:proofErr w:type="spellEnd"/>
      <w:r>
        <w:rPr>
          <w:rFonts w:eastAsia="Times New Roman" w:cs="Times New Roman"/>
          <w:szCs w:val="24"/>
        </w:rPr>
        <w:t xml:space="preserve"> όλων των φακέλων που υπάρχουν στα πρωτοδικεία και στα εφετεία.</w:t>
      </w:r>
    </w:p>
    <w:p w14:paraId="597809E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σημερινό νομοσχέδιο, όμως, κάνει και ένα δεύτερο πράγμα. Επιχειρεί να δώσει τέλος σε μια ψυχοφθόρα αναμονή τεσσάρων έως έξι ετών, πολλές φορές -όπως είπατε και εσείς οι ίδιοι σ</w:t>
      </w:r>
      <w:r>
        <w:rPr>
          <w:rFonts w:eastAsia="Times New Roman" w:cs="Times New Roman"/>
          <w:szCs w:val="24"/>
        </w:rPr>
        <w:t xml:space="preserve">την επιτροπή- και οκτώ ετών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μια αναμονή που δημιουργεί μεγάλα δράματα και αδιέξοδα στους υποψήφιους θετούς ή ανάδοχους γονείς, διογκώνει τις υιοθεσίες -και, βεβαίως, το ξέρουμε, κύριε Συντυχάκη- από τις ξένες χώρες και τρέφει το εμπόριο βρεφών.</w:t>
      </w:r>
    </w:p>
    <w:p w14:paraId="597809E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w:t>
      </w:r>
      <w:r>
        <w:rPr>
          <w:rFonts w:eastAsia="Times New Roman" w:cs="Times New Roman"/>
          <w:szCs w:val="24"/>
        </w:rPr>
        <w:t>το νομοσχέδιο αυτό, η αναμονή για μεν τις αναδοχές θα τελειώνει σε οκτώ έως δώδεκα μήνες, για δε τις υιοθεσίες θα εκκρεμεί μόνο η διαδικασία, η δικάσιμος, που ελπίζουμε -και πάλι σε συνεργασία με το Υπουργείο Δικαιοσύνης- να επισπεύδεται. Άρα αλλάζει άρδην</w:t>
      </w:r>
      <w:r>
        <w:rPr>
          <w:rFonts w:eastAsia="Times New Roman" w:cs="Times New Roman"/>
          <w:szCs w:val="24"/>
        </w:rPr>
        <w:t xml:space="preserve"> το τοπίο.</w:t>
      </w:r>
    </w:p>
    <w:p w14:paraId="597809E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802072">
        <w:rPr>
          <w:rFonts w:eastAsia="Times New Roman" w:cs="Times New Roman"/>
          <w:b/>
          <w:szCs w:val="24"/>
        </w:rPr>
        <w:t>ΝΙΚΗΤΑΣ ΚΑΚΛΑΜΑΝΗΣ</w:t>
      </w:r>
      <w:r>
        <w:rPr>
          <w:rFonts w:eastAsia="Times New Roman" w:cs="Times New Roman"/>
          <w:szCs w:val="24"/>
        </w:rPr>
        <w:t>)</w:t>
      </w:r>
    </w:p>
    <w:p w14:paraId="597809EF"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Γιατί υπήρχε τεράστια αναμονή; Όχι γιατί επί ΣΥΡΙΖΑ κατακρημνίστηκε το κοινωνικό κράτος που είχατε φτιάξει οι προηγούμενοι. Δυστυχώς</w:t>
      </w:r>
      <w:r>
        <w:rPr>
          <w:rFonts w:eastAsia="Times New Roman"/>
          <w:szCs w:val="24"/>
        </w:rPr>
        <w:t xml:space="preserve"> παραλάβαμε σαράντα κοινωνικούς λειτουργούς στα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 xml:space="preserve">οινωνικής </w:t>
      </w:r>
      <w:r>
        <w:rPr>
          <w:rFonts w:eastAsia="Times New Roman"/>
          <w:szCs w:val="24"/>
        </w:rPr>
        <w:t>π</w:t>
      </w:r>
      <w:r>
        <w:rPr>
          <w:rFonts w:eastAsia="Times New Roman"/>
          <w:szCs w:val="24"/>
        </w:rPr>
        <w:t>ροστασίας και άλλους σαράντα στις περιφέρειες. Αυτοί ήταν οι μόνοι δύο δημόσιοι φορείς που μπορούσαν να βάζουν κοινωνικό λειτουργό για να κάνει την έκθεση. Γι’ αυτό περίμεναν οι άνθρωποι τό</w:t>
      </w:r>
      <w:r>
        <w:rPr>
          <w:rFonts w:eastAsia="Times New Roman"/>
          <w:szCs w:val="24"/>
        </w:rPr>
        <w:t>σα χρόνια.</w:t>
      </w:r>
    </w:p>
    <w:p w14:paraId="597809F0"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Πώς το λύνουμε αυτό; Διευρύνουμε αυτό το Σώμα. Πρώτον, βάζουμε κοινωνικούς λειτουργούς, δημοσίους υπαλλήλους στους δήμους. Δεύτερον, με τη μεγάλη δεξαμενή του Συνδέσμου Κοινωνικών Λειτουργών Ελλάδος. Τι είναι ο ΣΚΛΕ, λοιπόν; Είναι ένα </w:t>
      </w:r>
      <w:r>
        <w:rPr>
          <w:rFonts w:eastAsia="Times New Roman"/>
          <w:szCs w:val="24"/>
        </w:rPr>
        <w:lastRenderedPageBreak/>
        <w:t>ν</w:t>
      </w:r>
      <w:r>
        <w:rPr>
          <w:rFonts w:eastAsia="Times New Roman"/>
          <w:szCs w:val="24"/>
        </w:rPr>
        <w:t xml:space="preserve">ομικό </w:t>
      </w:r>
      <w:r>
        <w:rPr>
          <w:rFonts w:eastAsia="Times New Roman"/>
          <w:szCs w:val="24"/>
        </w:rPr>
        <w:t>π</w:t>
      </w:r>
      <w:r>
        <w:rPr>
          <w:rFonts w:eastAsia="Times New Roman"/>
          <w:szCs w:val="24"/>
        </w:rPr>
        <w:t xml:space="preserve">ρόσωπο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 xml:space="preserve">ικαίου -το οποίο εσείς ψηφίσατε και το κάνατε δημοσίου δικαίου πέρυσι, κάτι δηλαδή σαν το ΤΕΕ, το </w:t>
      </w:r>
      <w:r>
        <w:rPr>
          <w:rFonts w:eastAsia="Times New Roman"/>
          <w:szCs w:val="24"/>
        </w:rPr>
        <w:t>δ</w:t>
      </w:r>
      <w:r>
        <w:rPr>
          <w:rFonts w:eastAsia="Times New Roman"/>
          <w:szCs w:val="24"/>
        </w:rPr>
        <w:t xml:space="preserve">ικηγορικό </w:t>
      </w:r>
      <w:r>
        <w:rPr>
          <w:rFonts w:eastAsia="Times New Roman"/>
          <w:szCs w:val="24"/>
        </w:rPr>
        <w:t>σ</w:t>
      </w:r>
      <w:r>
        <w:rPr>
          <w:rFonts w:eastAsia="Times New Roman"/>
          <w:szCs w:val="24"/>
        </w:rPr>
        <w:t xml:space="preserve">ύλλογο κ.λπ.- με χιλιάδες μέλη, αφού αυτός απονέμει την άδεια ασκήσεως επαγγέλματος, με δώδεκα περιφερειακά τμήματα και, βέβαια, </w:t>
      </w:r>
      <w:r>
        <w:rPr>
          <w:rFonts w:eastAsia="Times New Roman"/>
          <w:szCs w:val="24"/>
        </w:rPr>
        <w:t xml:space="preserve">με πειθαρχικά συμβούλια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proofErr w:type="spellEnd"/>
      <w:r>
        <w:rPr>
          <w:rFonts w:eastAsia="Times New Roman"/>
          <w:szCs w:val="24"/>
        </w:rPr>
        <w:t>.</w:t>
      </w:r>
      <w:r>
        <w:rPr>
          <w:rFonts w:eastAsia="Times New Roman"/>
          <w:szCs w:val="24"/>
        </w:rPr>
        <w:t xml:space="preserve"> Αυτός θα δημιουργήσει το Σώμα Πιστοποιημένων Κοινωνικών Λειτουργών, ένα </w:t>
      </w:r>
      <w:r>
        <w:rPr>
          <w:rFonts w:eastAsia="Times New Roman"/>
          <w:szCs w:val="24"/>
        </w:rPr>
        <w:t>σ</w:t>
      </w:r>
      <w:r>
        <w:rPr>
          <w:rFonts w:eastAsia="Times New Roman"/>
          <w:szCs w:val="24"/>
        </w:rPr>
        <w:t>ώμα με λειτουργούς οι οποίοι θα πιστοποιούνται με ειδικές εξετάσεις και ειδική διαδικασία.</w:t>
      </w:r>
    </w:p>
    <w:p w14:paraId="597809F1"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Αυτή η τεράστια δεξαμενή, πια, του ΣΚΛΕ θα δημιουργήσει την </w:t>
      </w:r>
      <w:r>
        <w:rPr>
          <w:rFonts w:eastAsia="Times New Roman"/>
          <w:szCs w:val="24"/>
        </w:rPr>
        <w:t>καινούργια κατάσταση, ώστε όλες οι διαδικασίες να επιτυγχάνονται.</w:t>
      </w:r>
    </w:p>
    <w:p w14:paraId="597809F2"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Υπήρχε πουθενά αυτό; Δεν υπήρχε και το ξέρετε. Άρα επιταχύνουμε με ασφάλεια τις διαδικασίες.</w:t>
      </w:r>
    </w:p>
    <w:p w14:paraId="597809F3"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Μία τρίτη καινοτομία του νομοσχεδίου αυτού, που ίσως, πάλι, δεν έγινε σαφής, είναι ότι κατοχυρώνε</w:t>
      </w:r>
      <w:r>
        <w:rPr>
          <w:rFonts w:eastAsia="Times New Roman"/>
          <w:szCs w:val="24"/>
        </w:rPr>
        <w:t>ι για πρώτη φορά στην Ελλάδα σαφή και ενιαία διαδικασία, κοινή διαδικασία, για την καταλληλόλητα του ζευγαριού είτε πρόκειται για την αναδοχή είτε πρόκειται για την υιοθεσία. Αυτό μας πήρε πράγματι δύο χρόνια.</w:t>
      </w:r>
    </w:p>
    <w:p w14:paraId="597809F4" w14:textId="77777777" w:rsidR="00F07EC0" w:rsidRDefault="005D0323">
      <w:pPr>
        <w:spacing w:after="0" w:line="600" w:lineRule="auto"/>
        <w:ind w:firstLine="851"/>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w:t>
      </w:r>
      <w:r w:rsidRPr="00F81B27">
        <w:rPr>
          <w:rFonts w:eastAsia="Times New Roman" w:cs="Times New Roman"/>
          <w:szCs w:val="24"/>
        </w:rPr>
        <w:t xml:space="preserve">υ χρόνου ομιλίας </w:t>
      </w:r>
      <w:r>
        <w:rPr>
          <w:rFonts w:eastAsia="Times New Roman" w:cs="Times New Roman"/>
          <w:szCs w:val="24"/>
        </w:rPr>
        <w:t>της κυρίας</w:t>
      </w:r>
      <w:r w:rsidRPr="00F81B27">
        <w:rPr>
          <w:rFonts w:eastAsia="Times New Roman" w:cs="Times New Roman"/>
          <w:szCs w:val="24"/>
        </w:rPr>
        <w:t xml:space="preserve"> </w:t>
      </w:r>
      <w:r>
        <w:rPr>
          <w:rFonts w:eastAsia="Times New Roman" w:cs="Times New Roman"/>
          <w:szCs w:val="24"/>
        </w:rPr>
        <w:t>Υπουργού</w:t>
      </w:r>
      <w:r w:rsidRPr="00F81B27">
        <w:rPr>
          <w:rFonts w:eastAsia="Times New Roman" w:cs="Times New Roman"/>
          <w:szCs w:val="24"/>
        </w:rPr>
        <w:t>)</w:t>
      </w:r>
    </w:p>
    <w:p w14:paraId="597809F5"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Κύριε Πρόεδρε, ζήτησα να έχω δεκαπέντε με είκοσι λεπτά, αντί για δέκα.</w:t>
      </w:r>
    </w:p>
    <w:p w14:paraId="597809F6"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F745E7">
        <w:rPr>
          <w:rFonts w:eastAsia="Times New Roman"/>
          <w:b/>
          <w:szCs w:val="24"/>
        </w:rPr>
        <w:t>ΠΡΟΕΔΡΕΥΩΝ (Νικήτας Κακλαμάνης):</w:t>
      </w:r>
      <w:r>
        <w:rPr>
          <w:rFonts w:eastAsia="Times New Roman"/>
          <w:szCs w:val="24"/>
        </w:rPr>
        <w:t xml:space="preserve"> Θα υπάρξει μια μικρή ανοχή, κυρία Υπουργέ. Συνεχίστε.</w:t>
      </w:r>
    </w:p>
    <w:p w14:paraId="597809F7"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F745E7">
        <w:rPr>
          <w:rFonts w:eastAsia="Times New Roman"/>
          <w:b/>
          <w:szCs w:val="24"/>
        </w:rPr>
        <w:t>ΘΕΑΝΩ ΦΩΤΙΟΥ (Αναπληρώτρια Υπουργός Εργασίας, Κοινωνικής Ασφ</w:t>
      </w:r>
      <w:r w:rsidRPr="00F745E7">
        <w:rPr>
          <w:rFonts w:eastAsia="Times New Roman"/>
          <w:b/>
          <w:szCs w:val="24"/>
        </w:rPr>
        <w:t>άλισης και Κοινωνικής Αλληλεγγύης):</w:t>
      </w:r>
      <w:r>
        <w:rPr>
          <w:rFonts w:eastAsia="Times New Roman"/>
          <w:szCs w:val="24"/>
        </w:rPr>
        <w:t xml:space="preserve"> Ευχαριστώ.</w:t>
      </w:r>
    </w:p>
    <w:p w14:paraId="597809F8"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Αυτό, λοιπόν, μας πήρε δύο χρόνια, γιατί ακριβώς έπρεπε να ταιριάξουμε δύο διαφορετικά νομοθετικά πλαίσια: Από τη μια τον Αστικό Κώδικα με άλλες διαδικασίες που αφορά την υιοθεσία και από την άλλη, τη νομοθεσί</w:t>
      </w:r>
      <w:r>
        <w:rPr>
          <w:rFonts w:eastAsia="Times New Roman"/>
          <w:szCs w:val="24"/>
        </w:rPr>
        <w:t>α για τις αναδοχές. Αυτό ήταν πολύ δύσκολο. Δηλαδή ήταν μια κοινή διαδικασία. Και αυτό τι σημαίνει; Η αναδοχή, όπως ξέρετε, είναι μια συμβολαιογραφική πράξη, ενώ για να γίνει η αναθεώρησή του Αστικού Κώδικα χρειάζεται δύο με τρία χρόνια και όλη τη διαδικασ</w:t>
      </w:r>
      <w:r>
        <w:rPr>
          <w:rFonts w:eastAsia="Times New Roman"/>
          <w:szCs w:val="24"/>
        </w:rPr>
        <w:t>ία την εγείρει, την ξεκινά το Υπουργείο Δικαιοσύνης.</w:t>
      </w:r>
    </w:p>
    <w:p w14:paraId="597809F9"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Εδώ θα ήθελα να αναφέρω τη μεγάλη διαφορά αναδοχής - υιοθεσίας, γιατί πιστεύω πως ένα μεγάλο μέρος της συζήτησης που έγινε στην κοινωνία, του φόβου, των ενστάσεων κ.λπ., εδράζεται στην άγνοια του τι είνα</w:t>
      </w:r>
      <w:r>
        <w:rPr>
          <w:rFonts w:eastAsia="Times New Roman"/>
          <w:szCs w:val="24"/>
        </w:rPr>
        <w:t>ι ο θεσμός της αναδοχής.</w:t>
      </w:r>
    </w:p>
    <w:p w14:paraId="597809FA"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Η αναδοχή είναι μια πράξη κατά την οποία το παιδί δεν έρχεται σε σένα με μία κατάσταση κατά την οποία θα μείνει πάντα σε σένα. Αντίθετα, το παιδί πρέπει από την πρώτη στιγμή να είναι σε επαφή με τον φυσικό του γονιό και αν κάποτε θ</w:t>
      </w:r>
      <w:r>
        <w:rPr>
          <w:rFonts w:eastAsia="Times New Roman"/>
          <w:szCs w:val="24"/>
        </w:rPr>
        <w:t>ελήσει να πάει στη φυσική του οικογένεια, να μπορεί να πάει.</w:t>
      </w:r>
    </w:p>
    <w:p w14:paraId="597809FB"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Επομένως, κατά τη γνώμη μου, η αναδοχή είναι μια πράξη εξαιρετικής γενναιοδωρίας, εξαιρετικού αλτρουισμού, μια πράξη που αλλάζει τον ίδιο τον άνθρωπο. Δεν θα χάσει το παιδί. Το παιδί πάντα θα ανα</w:t>
      </w:r>
      <w:r>
        <w:rPr>
          <w:rFonts w:eastAsia="Times New Roman"/>
          <w:szCs w:val="24"/>
        </w:rPr>
        <w:t>φέρεται σε αυτόν σαν γονιό του, γιατί αυτός τον μεγάλωσε στο μεγαλύτερο μέρος και στη δύσκολη ώρα της ζωής του. Και αυτό θα το εισπράττει για πάντα ο γονιός.</w:t>
      </w:r>
    </w:p>
    <w:p w14:paraId="597809FC"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Γι’ αυτό λέω σε όλους: Κοιτάξτε την αναδοχή. Πηγαίντε προς αυτή την κατεύθυνση, έχει τεράστια σημα</w:t>
      </w:r>
      <w:r>
        <w:rPr>
          <w:rFonts w:eastAsia="Times New Roman"/>
          <w:szCs w:val="24"/>
        </w:rPr>
        <w:t>σία!</w:t>
      </w:r>
    </w:p>
    <w:p w14:paraId="597809FD"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Γι’ αυτό δημιουργούμε και την επαγγελματική αναδοχή, μία ακόμη πιο εξειδικευμένη κατάσταση. Δηλαδή, τους αναδόχους γονείς τους εκπαιδεύουμε περαιτέρω, ώστε να μπορούν να γίνουν επαγγελματίες ανάδοχοι. Τι σημαίνει αυτό; Σημαίνει ότι ούτε ένα παιδί, που</w:t>
      </w:r>
      <w:r>
        <w:rPr>
          <w:rFonts w:eastAsia="Times New Roman"/>
          <w:szCs w:val="24"/>
        </w:rPr>
        <w:t xml:space="preserve"> δεν το ζητάει κανείς, να μην μπορεί να μείνει μέσα στο ίδρυμα.</w:t>
      </w:r>
    </w:p>
    <w:p w14:paraId="597809FE" w14:textId="77777777" w:rsidR="00F07EC0" w:rsidRDefault="005D0323">
      <w:pPr>
        <w:spacing w:after="0" w:line="600" w:lineRule="auto"/>
        <w:ind w:firstLine="720"/>
        <w:jc w:val="both"/>
        <w:rPr>
          <w:rFonts w:eastAsia="Times New Roman" w:cs="Times New Roman"/>
          <w:szCs w:val="24"/>
        </w:rPr>
      </w:pPr>
      <w:r>
        <w:rPr>
          <w:rFonts w:eastAsia="Times New Roman"/>
          <w:szCs w:val="24"/>
        </w:rPr>
        <w:t xml:space="preserve">Για παράδειγμα, τα παιδιά με αναπηρίες έχουν δυσκολίες είτε να πάνε σε ανάδοχες οικογένειες είτε σε θετές. </w:t>
      </w:r>
      <w:r>
        <w:rPr>
          <w:rFonts w:eastAsia="Times New Roman" w:cs="Times New Roman"/>
          <w:szCs w:val="24"/>
        </w:rPr>
        <w:t>Επομένως δημιουργούμε τον θεσμό της επαγγελματικής αναδοχής.</w:t>
      </w:r>
    </w:p>
    <w:p w14:paraId="597809F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Δεύτερον, το παιδάκι, το</w:t>
      </w:r>
      <w:r>
        <w:rPr>
          <w:rFonts w:eastAsia="Times New Roman" w:cs="Times New Roman"/>
          <w:szCs w:val="24"/>
        </w:rPr>
        <w:t xml:space="preserve"> μωράκι που γεννιέται και μένει μέσα στο μαιευτήριο, να μπορεί να το πάρει αμέσως ο επαγγελματίας ανάδοχος για να περιμένει πια την ώρα που θα το υιοθετήσει κάποιος ή θα γίνει κάποιος ανάδοχος.</w:t>
      </w:r>
    </w:p>
    <w:p w14:paraId="59780A0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Νομίζω, λοιπόν, ότι η επαγγελματική αναδοχή έχει τεράστια σημα</w:t>
      </w:r>
      <w:r>
        <w:rPr>
          <w:rFonts w:eastAsia="Times New Roman" w:cs="Times New Roman"/>
          <w:szCs w:val="24"/>
        </w:rPr>
        <w:t>σία.</w:t>
      </w:r>
    </w:p>
    <w:p w14:paraId="59780A0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Μίλησα για μια ενιαία διαδικασία είτε στη μία είτε στην άλλη περίπτωση. Δεν θα μπορεί κανείς να γίνει ανάδοχος ή θετός γονιός αν δεν κάνει αυτή την ενιαία διαδικασία. Αυτό είναι καινούρ</w:t>
      </w:r>
      <w:r>
        <w:rPr>
          <w:rFonts w:eastAsia="Times New Roman" w:cs="Times New Roman"/>
          <w:szCs w:val="24"/>
        </w:rPr>
        <w:t>γ</w:t>
      </w:r>
      <w:r>
        <w:rPr>
          <w:rFonts w:eastAsia="Times New Roman" w:cs="Times New Roman"/>
          <w:szCs w:val="24"/>
        </w:rPr>
        <w:t>ιο. Και νομίζω ότι αυτό είναι εξαιρετικό.</w:t>
      </w:r>
    </w:p>
    <w:p w14:paraId="59780A0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Ποια είναι η </w:t>
      </w:r>
      <w:r>
        <w:rPr>
          <w:rFonts w:eastAsia="Times New Roman" w:cs="Times New Roman"/>
          <w:szCs w:val="24"/>
        </w:rPr>
        <w:t>διαδικασία; Πάει το ζευγάρι, είτε στα κέντρα κοινωνικής προστασίας των περιφερειών είτε στις υπηρεσίες των περιφερειών, και κάνει μια ηλεκτρονική αίτηση. Μόλις κάνει την ηλεκτρονική αίτηση, αυτή ανεβαίνει στο ειδικό μητρώο αυτών των δύο φορέων. Είναι δημόσ</w:t>
      </w:r>
      <w:r>
        <w:rPr>
          <w:rFonts w:eastAsia="Times New Roman" w:cs="Times New Roman"/>
          <w:szCs w:val="24"/>
        </w:rPr>
        <w:t xml:space="preserve">ιοι φορείς και είναι σε όλη την Ελλάδα. Αμέσως μετά, με τη διαδικασία που σας εξήγησα, ορίζεται ο κοινωνικός λειτουργός. Αν η μία δεξαμενή δεν έχει, δανείζεται από την άλλη σε συγκεκριμένα χρονικά διαστήματα. Τρεισήμισι μήνες μετά για να κάνει την έκθεση. </w:t>
      </w:r>
      <w:r>
        <w:rPr>
          <w:rFonts w:eastAsia="Times New Roman" w:cs="Times New Roman"/>
          <w:szCs w:val="24"/>
        </w:rPr>
        <w:t xml:space="preserve">Μόλις γίνεται η έκθεση, ανεβαίνει στο ειδικό μητρώο. Και τότε του δίνουμε μαθήματα </w:t>
      </w:r>
      <w:proofErr w:type="spellStart"/>
      <w:r>
        <w:rPr>
          <w:rFonts w:eastAsia="Times New Roman" w:cs="Times New Roman"/>
          <w:szCs w:val="24"/>
        </w:rPr>
        <w:t>γονεϊκότητας</w:t>
      </w:r>
      <w:proofErr w:type="spellEnd"/>
      <w:r>
        <w:rPr>
          <w:rFonts w:eastAsia="Times New Roman" w:cs="Times New Roman"/>
          <w:szCs w:val="24"/>
        </w:rPr>
        <w:t>. Και αυτό είναι καινούρ</w:t>
      </w:r>
      <w:r>
        <w:rPr>
          <w:rFonts w:eastAsia="Times New Roman" w:cs="Times New Roman"/>
          <w:szCs w:val="24"/>
        </w:rPr>
        <w:t>γ</w:t>
      </w:r>
      <w:r>
        <w:rPr>
          <w:rFonts w:eastAsia="Times New Roman" w:cs="Times New Roman"/>
          <w:szCs w:val="24"/>
        </w:rPr>
        <w:t>ιο. Θα είναι βραχύβια. Αμέσως μετά ανεβαίνει στο Εθνικό Μητρώο Γονέων. Μόλις ανέβει στο Εθνικό Μητρώο Γονέων και επειδή έχουμε το Εθνικό</w:t>
      </w:r>
      <w:r>
        <w:rPr>
          <w:rFonts w:eastAsia="Times New Roman" w:cs="Times New Roman"/>
          <w:szCs w:val="24"/>
        </w:rPr>
        <w:t xml:space="preserve"> Μητρώο Ανηλίκων, όπως είπα πριν, τον ηλεκτρονικό φάκελο του παιδιού, δηλαδή, ξέρουμε αμέσως πού υπάρχουν τα παιδιά και ξέρουμε αμέσως πού υπάρχουν και οι γονείς. Άρα, μπορούν να κατευθύνονται. Κατευθύνονται στις περιοχές που υπάρχουν. Και από τη στιγμή πο</w:t>
      </w:r>
      <w:r>
        <w:rPr>
          <w:rFonts w:eastAsia="Times New Roman" w:cs="Times New Roman"/>
          <w:szCs w:val="24"/>
        </w:rPr>
        <w:t xml:space="preserve">υ εντοπίσουν το παιδί με τη συμβουλή των ειδικών, των ψυχολόγων, τότε γίνεται ο δεύτερος </w:t>
      </w:r>
      <w:r>
        <w:rPr>
          <w:rFonts w:eastAsia="Times New Roman" w:cs="Times New Roman"/>
          <w:szCs w:val="24"/>
        </w:rPr>
        <w:lastRenderedPageBreak/>
        <w:t>κοινωνικός έλεγχος, η δεύτερη κοινωνική έκθεση που είναι το ταίριασμα του υποψήφιου γονιού με το παιδί. Και η δεύτερη έκθεση γίνεται με τον ίδιο τρόπο που ανάφερα πριν</w:t>
      </w:r>
      <w:r>
        <w:rPr>
          <w:rFonts w:eastAsia="Times New Roman" w:cs="Times New Roman"/>
          <w:szCs w:val="24"/>
        </w:rPr>
        <w:t>, με τις ίδιες αυστηρές ημερομηνίες, τρίμηνες. Άρα</w:t>
      </w:r>
      <w:r>
        <w:rPr>
          <w:rFonts w:eastAsia="Times New Roman" w:cs="Times New Roman"/>
          <w:szCs w:val="24"/>
        </w:rPr>
        <w:t>,</w:t>
      </w:r>
      <w:r>
        <w:rPr>
          <w:rFonts w:eastAsia="Times New Roman" w:cs="Times New Roman"/>
          <w:szCs w:val="24"/>
        </w:rPr>
        <w:t xml:space="preserve"> είναι εξάμηνη η διαδικασία και όχι εννεάμηνη. Εξάμηνη, λοιπόν, είναι η διαδικασία συν την εκπαίδευση, που μπορεί να είναι όλο μαζί ένας μήνας. Γι’ αυτό μιλάμε για οκτώ έως δώδεκα μήνες για να ολοκληρώνετα</w:t>
      </w:r>
      <w:r>
        <w:rPr>
          <w:rFonts w:eastAsia="Times New Roman" w:cs="Times New Roman"/>
          <w:szCs w:val="24"/>
        </w:rPr>
        <w:t>ι αυτή η διαδικασία με σαφήνεια.</w:t>
      </w:r>
    </w:p>
    <w:p w14:paraId="59780A0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όταν τελειώσει αυτή η διαδικασία, τι γίνεται μετά; Αν μεν πρόκειται για αναδοχή, γίνεται η συμβολαιογραφική πράξη, αναρτάται στα μητρώα των εγκεκριμένων αναδοχών και αρχίζει η εποπτεία. Η εποπτεία είναι αυστηρή. Είναι ε</w:t>
      </w:r>
      <w:r>
        <w:rPr>
          <w:rFonts w:eastAsia="Times New Roman" w:cs="Times New Roman"/>
          <w:szCs w:val="24"/>
        </w:rPr>
        <w:t xml:space="preserve">πί δύο ή τρία χρόνια και έχει όχι μόνον εκθέσεις κάθε μήνα, αλλά και έκτακτες εκθέσεις. Ποτέ δεν υπήρχε με τέτοια σαφήνεια και τέτοιον προσδιορισμό όλη αυτή η διαδικασία και ο έλεγχος. Αυτό είναι δώρο για την κοινωνία. Είναι δώρο για όλους εμάς και για τα </w:t>
      </w:r>
      <w:r>
        <w:rPr>
          <w:rFonts w:eastAsia="Times New Roman" w:cs="Times New Roman"/>
          <w:szCs w:val="24"/>
        </w:rPr>
        <w:t>παιδιά.</w:t>
      </w:r>
    </w:p>
    <w:p w14:paraId="59780A0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Αυτή η αδιάβλητη, καθαρή, επιστημονικά έγκυρη διαδικασία θα γίνεται με σαφήνεια και καθαρότητα. Θα είναι γνωστή σε όλους. Δεν υπάρχουν πια περίεργα μονοπάτια. Υπάρχει μία υποχρεωτική διαδικασία. Και αυτό νομίζω ότι είναι καινούρ</w:t>
      </w:r>
      <w:r>
        <w:rPr>
          <w:rFonts w:eastAsia="Times New Roman" w:cs="Times New Roman"/>
          <w:szCs w:val="24"/>
        </w:rPr>
        <w:t>γ</w:t>
      </w:r>
      <w:r>
        <w:rPr>
          <w:rFonts w:eastAsia="Times New Roman" w:cs="Times New Roman"/>
          <w:szCs w:val="24"/>
        </w:rPr>
        <w:t xml:space="preserve">ιο. Έτσι εκτιμάται </w:t>
      </w:r>
      <w:r>
        <w:rPr>
          <w:rFonts w:eastAsia="Times New Roman" w:cs="Times New Roman"/>
          <w:szCs w:val="24"/>
        </w:rPr>
        <w:t xml:space="preserve">σε κάθε βήμα -όλα τα βήματα που περιέγραψα- η </w:t>
      </w:r>
      <w:proofErr w:type="spellStart"/>
      <w:r>
        <w:rPr>
          <w:rFonts w:eastAsia="Times New Roman" w:cs="Times New Roman"/>
          <w:szCs w:val="24"/>
        </w:rPr>
        <w:t>καταλληλότητα</w:t>
      </w:r>
      <w:proofErr w:type="spellEnd"/>
      <w:r>
        <w:rPr>
          <w:rFonts w:eastAsia="Times New Roman" w:cs="Times New Roman"/>
          <w:szCs w:val="24"/>
        </w:rPr>
        <w:t xml:space="preserve"> του υποψήφιου γονιού και όχι ο σεξουαλικός του προσανατολισμός, ιδιαίτερα και αποκλειστικά για την αναδοχή. Όχι για την υιοθεσία, γιατί, όπως είπα, αυτό, δυστυχώς, εμπίπτει στον Αστικό Κώδικα και </w:t>
      </w:r>
      <w:r>
        <w:rPr>
          <w:rFonts w:eastAsia="Times New Roman" w:cs="Times New Roman"/>
          <w:szCs w:val="24"/>
        </w:rPr>
        <w:t>δεν μπορεί να γίνει.</w:t>
      </w:r>
    </w:p>
    <w:p w14:paraId="59780A0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Δίνουμε, λοιπόν, αυτό το δικαίωμα σε ετερόφυλα και ομόφυλα ζευγάρια που έχουν συνάψει σύμφωνο συμβίωσης, να κριθούν με την ίδια διαδικασία, όπως και τα ζευγάρια που έχουν συνάψει πολιτικό ή θρησκευτικό γάμο, καθώς και μεμονωμένα άτομα.</w:t>
      </w:r>
    </w:p>
    <w:p w14:paraId="59780A06" w14:textId="77777777" w:rsidR="00F07EC0" w:rsidRDefault="005D0323">
      <w:pPr>
        <w:spacing w:after="0" w:line="600" w:lineRule="auto"/>
        <w:ind w:firstLine="720"/>
        <w:jc w:val="both"/>
        <w:rPr>
          <w:rFonts w:eastAsia="Times New Roman" w:cs="Times New Roman"/>
          <w:color w:val="000000" w:themeColor="text1"/>
          <w:szCs w:val="24"/>
        </w:rPr>
      </w:pPr>
      <w:r w:rsidRPr="00ED3CC6">
        <w:rPr>
          <w:rFonts w:eastAsia="Times New Roman"/>
          <w:color w:val="000000" w:themeColor="text1"/>
          <w:szCs w:val="24"/>
        </w:rPr>
        <w:lastRenderedPageBreak/>
        <w:t xml:space="preserve">Όλες αυτές οι διαδικασίες που περιέγραψα εποπτεύονται από ένα συλλογικό συμβουλευτικό, γνωμοδοτικό όργανο, το </w:t>
      </w:r>
      <w:proofErr w:type="spellStart"/>
      <w:r w:rsidRPr="00ED3CC6">
        <w:rPr>
          <w:rFonts w:eastAsia="Times New Roman"/>
          <w:color w:val="000000" w:themeColor="text1"/>
          <w:szCs w:val="24"/>
        </w:rPr>
        <w:t>ΕΣΑνΥ</w:t>
      </w:r>
      <w:proofErr w:type="spellEnd"/>
      <w:r w:rsidRPr="00ED3CC6">
        <w:rPr>
          <w:rFonts w:eastAsia="Times New Roman"/>
          <w:color w:val="000000" w:themeColor="text1"/>
          <w:szCs w:val="24"/>
        </w:rPr>
        <w:t>, το «</w:t>
      </w:r>
      <w:r w:rsidRPr="00ED3CC6">
        <w:rPr>
          <w:rFonts w:eastAsia="Times New Roman" w:cs="Times New Roman"/>
          <w:color w:val="000000" w:themeColor="text1"/>
          <w:szCs w:val="24"/>
        </w:rPr>
        <w:t>Εθνικό Συμβούλιο Αναδοχής</w:t>
      </w:r>
      <w:r w:rsidRPr="00ED3CC6">
        <w:rPr>
          <w:rFonts w:eastAsia="Times New Roman" w:cs="Times New Roman"/>
          <w:color w:val="000000" w:themeColor="text1"/>
          <w:szCs w:val="24"/>
        </w:rPr>
        <w:t xml:space="preserve"> </w:t>
      </w:r>
      <w:r w:rsidRPr="00ED3CC6">
        <w:rPr>
          <w:rFonts w:eastAsia="Times New Roman" w:cs="Times New Roman"/>
          <w:color w:val="000000" w:themeColor="text1"/>
          <w:szCs w:val="24"/>
        </w:rPr>
        <w:t>-</w:t>
      </w:r>
      <w:r w:rsidRPr="00ED3CC6">
        <w:rPr>
          <w:rFonts w:eastAsia="Times New Roman" w:cs="Times New Roman"/>
          <w:color w:val="000000" w:themeColor="text1"/>
          <w:szCs w:val="24"/>
        </w:rPr>
        <w:t xml:space="preserve"> </w:t>
      </w:r>
      <w:r w:rsidRPr="00ED3CC6">
        <w:rPr>
          <w:rFonts w:eastAsia="Times New Roman" w:cs="Times New Roman"/>
          <w:color w:val="000000" w:themeColor="text1"/>
          <w:szCs w:val="24"/>
        </w:rPr>
        <w:t>Υιοθεσίας», το οποίο υπάγεται στο Υπουργείο Εργασίας</w:t>
      </w:r>
      <w:r w:rsidRPr="00ED3CC6">
        <w:rPr>
          <w:rFonts w:eastAsia="Times New Roman" w:cs="Times New Roman"/>
          <w:color w:val="000000" w:themeColor="text1"/>
          <w:szCs w:val="24"/>
        </w:rPr>
        <w:t>,</w:t>
      </w:r>
      <w:r w:rsidRPr="00ED3CC6">
        <w:rPr>
          <w:rFonts w:eastAsia="Times New Roman" w:cs="Times New Roman"/>
          <w:color w:val="000000" w:themeColor="text1"/>
          <w:szCs w:val="24"/>
        </w:rPr>
        <w:t xml:space="preserve"> στο χαρτοφυλάκιο της κοινωνικής αλληλεγγύης.</w:t>
      </w:r>
    </w:p>
    <w:p w14:paraId="59780A0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Τι </w:t>
      </w:r>
      <w:r>
        <w:rPr>
          <w:rFonts w:eastAsia="Times New Roman" w:cs="Times New Roman"/>
          <w:szCs w:val="24"/>
        </w:rPr>
        <w:t xml:space="preserve">κάνει το </w:t>
      </w:r>
      <w:proofErr w:type="spellStart"/>
      <w:r>
        <w:rPr>
          <w:rFonts w:eastAsia="Times New Roman" w:cs="Times New Roman"/>
          <w:szCs w:val="24"/>
        </w:rPr>
        <w:t>ΕΣΑνΥ</w:t>
      </w:r>
      <w:proofErr w:type="spellEnd"/>
      <w:r>
        <w:rPr>
          <w:rFonts w:eastAsia="Times New Roman" w:cs="Times New Roman"/>
          <w:szCs w:val="24"/>
        </w:rPr>
        <w:t xml:space="preserve">; Το </w:t>
      </w:r>
      <w:proofErr w:type="spellStart"/>
      <w:r>
        <w:rPr>
          <w:rFonts w:eastAsia="Times New Roman" w:cs="Times New Roman"/>
          <w:szCs w:val="24"/>
        </w:rPr>
        <w:t>ΕΣΑνΥ</w:t>
      </w:r>
      <w:proofErr w:type="spellEnd"/>
      <w:r>
        <w:rPr>
          <w:rFonts w:eastAsia="Times New Roman" w:cs="Times New Roman"/>
          <w:szCs w:val="24"/>
        </w:rPr>
        <w:t xml:space="preserve"> παρακολουθεί, γνωμοδοτεί, προωθεί τη διάδοση των δύο θεσμών αναδοχής και υιοθεσίας, συντονίζει τους εμπλεκόμενους φορείς, καθορίζει το περιεχόμενο των μαθημάτων </w:t>
      </w:r>
      <w:proofErr w:type="spellStart"/>
      <w:r>
        <w:rPr>
          <w:rFonts w:eastAsia="Times New Roman" w:cs="Times New Roman"/>
          <w:szCs w:val="24"/>
        </w:rPr>
        <w:t>γονεϊκότητας</w:t>
      </w:r>
      <w:proofErr w:type="spellEnd"/>
      <w:r>
        <w:rPr>
          <w:rFonts w:eastAsia="Times New Roman" w:cs="Times New Roman"/>
          <w:szCs w:val="24"/>
        </w:rPr>
        <w:t xml:space="preserve"> και τα προσόντα των εκπαιδευτών, κυρίως όμως προωθεί τους</w:t>
      </w:r>
      <w:r>
        <w:rPr>
          <w:rFonts w:eastAsia="Times New Roman" w:cs="Times New Roman"/>
          <w:szCs w:val="24"/>
        </w:rPr>
        <w:t xml:space="preserve"> δύο θεσμούς στην κοινωνία. Αυτή είναι η δουλειά του. Έχει εξειδικευμένους ανθρώπους και αυτό κάνει.</w:t>
      </w:r>
    </w:p>
    <w:p w14:paraId="59780A0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Τελειώνοντας, αγαπητοί συνάδελφοι, το άρθρο 8 ανέδειξε σημαντικές πτυχές του νομοσχεδίου</w:t>
      </w:r>
      <w:r>
        <w:rPr>
          <w:rFonts w:eastAsia="Times New Roman" w:cs="Times New Roman"/>
          <w:szCs w:val="24"/>
        </w:rPr>
        <w:t>.</w:t>
      </w:r>
      <w:r>
        <w:rPr>
          <w:rFonts w:eastAsia="Times New Roman" w:cs="Times New Roman"/>
          <w:szCs w:val="24"/>
        </w:rPr>
        <w:t xml:space="preserve"> </w:t>
      </w:r>
    </w:p>
    <w:p w14:paraId="59780A0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Ανέδειξε την άγνοια για το τι είναι η αναδοχή, την άγνοια επιστη</w:t>
      </w:r>
      <w:r>
        <w:rPr>
          <w:rFonts w:eastAsia="Times New Roman" w:cs="Times New Roman"/>
          <w:szCs w:val="24"/>
        </w:rPr>
        <w:t xml:space="preserve">μονικών απόψεων για την συγκρότηση του φύλου. Και εδώ είχαμε την άποψη εξήντα τεσσάρων ακαδημαϊκών ειδικών που διαβεβαιώνουν με όλες τις παγκόσμιες έρευνες ότι η συγκρότηση </w:t>
      </w:r>
      <w:r>
        <w:rPr>
          <w:rFonts w:eastAsia="Times New Roman" w:cs="Times New Roman"/>
          <w:szCs w:val="24"/>
        </w:rPr>
        <w:lastRenderedPageBreak/>
        <w:t xml:space="preserve">φύλου του παιδιού δεν εξαρτάται από τον σεξουαλικό προσανατολισμό των γονιών, όπως </w:t>
      </w:r>
      <w:r>
        <w:rPr>
          <w:rFonts w:eastAsia="Times New Roman" w:cs="Times New Roman"/>
          <w:szCs w:val="24"/>
        </w:rPr>
        <w:t>ίσως νομίζουμε πολλοί. Είναι λάθος.</w:t>
      </w:r>
    </w:p>
    <w:p w14:paraId="59780A0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Ανέδειξε την άγνοια του νομικού μας πολιτισμού, όπου το Επιστημονικό Συμβούλιο της Βουλής θεωρεί ότι δεν επιτρέπονται διακρίσεις. </w:t>
      </w:r>
    </w:p>
    <w:p w14:paraId="59780A0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Κυρίως, όμως, ανέδειξε τον φόβο</w:t>
      </w:r>
      <w:r>
        <w:rPr>
          <w:rFonts w:eastAsia="Times New Roman" w:cs="Times New Roman"/>
          <w:szCs w:val="24"/>
        </w:rPr>
        <w:t xml:space="preserve"> </w:t>
      </w:r>
      <w:r>
        <w:rPr>
          <w:rFonts w:eastAsia="Times New Roman" w:cs="Times New Roman"/>
          <w:szCs w:val="24"/>
        </w:rPr>
        <w:t>για τον άλλο</w:t>
      </w:r>
      <w:r>
        <w:rPr>
          <w:rFonts w:eastAsia="Times New Roman" w:cs="Times New Roman"/>
          <w:szCs w:val="24"/>
        </w:rPr>
        <w:t>ν</w:t>
      </w:r>
      <w:r>
        <w:rPr>
          <w:rFonts w:eastAsia="Times New Roman" w:cs="Times New Roman"/>
          <w:szCs w:val="24"/>
        </w:rPr>
        <w:t>, γι’ αυτόν που δεν ξέρουμε. Ο φόβος αυτός κ</w:t>
      </w:r>
      <w:r>
        <w:rPr>
          <w:rFonts w:eastAsia="Times New Roman" w:cs="Times New Roman"/>
          <w:szCs w:val="24"/>
        </w:rPr>
        <w:t xml:space="preserve">αταπολεμιέται μόνο με τη γνώση και μόνο έτσι σπάει τον ρατσισμό, τις διακρίσεις και την </w:t>
      </w:r>
      <w:proofErr w:type="spellStart"/>
      <w:r>
        <w:rPr>
          <w:rFonts w:eastAsia="Times New Roman" w:cs="Times New Roman"/>
          <w:szCs w:val="24"/>
        </w:rPr>
        <w:t>ομοφοβία</w:t>
      </w:r>
      <w:proofErr w:type="spellEnd"/>
      <w:r>
        <w:rPr>
          <w:rFonts w:eastAsia="Times New Roman" w:cs="Times New Roman"/>
          <w:szCs w:val="24"/>
        </w:rPr>
        <w:t>. Δεν την σπάει αλλιώς, μόνο με τη γνώση.</w:t>
      </w:r>
    </w:p>
    <w:p w14:paraId="59780A0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Πιστεύω, λοιπόν, συνάδελφοι, ότι η Βουλή θα αρθεί στο ύψος των περιστάσεων και θα ανοίξει έναν δρόμο για όλους τους Έλ</w:t>
      </w:r>
      <w:r>
        <w:rPr>
          <w:rFonts w:eastAsia="Times New Roman" w:cs="Times New Roman"/>
          <w:szCs w:val="24"/>
        </w:rPr>
        <w:t xml:space="preserve">ληνες πολίτες και για τα παιδιά. Το κοινωνικό σχέδιο του ΣΥΡΙΖΑ αρνείται κάθε κοινωνικό αποκλεισμό. Στα κοινωνικά δικαιώματα πρέπει να είμαστε σώφρονες και τολμηροί. </w:t>
      </w:r>
    </w:p>
    <w:p w14:paraId="59780A0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Προκάτοχοί μας σε αυτή εδώ την Αίθουσα τόλμησαν με την ψήφο τους, την ψήφο στις γυναίκες.</w:t>
      </w:r>
      <w:r>
        <w:rPr>
          <w:rFonts w:eastAsia="Times New Roman" w:cs="Times New Roman"/>
          <w:szCs w:val="24"/>
        </w:rPr>
        <w:t>..</w:t>
      </w:r>
    </w:p>
    <w:p w14:paraId="59780A0E"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sidRPr="00D97848">
        <w:rPr>
          <w:rFonts w:eastAsia="Times New Roman" w:cs="Times New Roman"/>
          <w:szCs w:val="24"/>
        </w:rPr>
        <w:t>Σας παρακαλώ πολύ, κυρία Φωτίου, να ολοκληρώσετε.</w:t>
      </w:r>
    </w:p>
    <w:p w14:paraId="59780A0F" w14:textId="77777777" w:rsidR="00F07EC0" w:rsidRDefault="005D0323">
      <w:pPr>
        <w:spacing w:after="0" w:line="600" w:lineRule="auto"/>
        <w:ind w:firstLine="720"/>
        <w:jc w:val="both"/>
        <w:rPr>
          <w:rFonts w:eastAsia="Times New Roman" w:cs="Times New Roman"/>
          <w:b/>
          <w:szCs w:val="24"/>
        </w:rPr>
      </w:pPr>
      <w:r w:rsidRPr="00D97848">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sidRPr="00D97848">
        <w:rPr>
          <w:rFonts w:eastAsia="Times New Roman" w:cs="Times New Roman"/>
          <w:szCs w:val="24"/>
        </w:rPr>
        <w:t>Ολοκληρώνω.</w:t>
      </w:r>
    </w:p>
    <w:p w14:paraId="59780A10" w14:textId="77777777" w:rsidR="00F07EC0" w:rsidRDefault="005D0323">
      <w:pPr>
        <w:spacing w:after="0" w:line="600" w:lineRule="auto"/>
        <w:ind w:firstLine="720"/>
        <w:jc w:val="both"/>
        <w:rPr>
          <w:rFonts w:eastAsia="Times New Roman" w:cs="Times New Roman"/>
          <w:szCs w:val="24"/>
        </w:rPr>
      </w:pPr>
      <w:r w:rsidRPr="00D97848">
        <w:rPr>
          <w:rFonts w:eastAsia="Times New Roman" w:cs="Times New Roman"/>
          <w:szCs w:val="24"/>
        </w:rPr>
        <w:t>Τ</w:t>
      </w:r>
      <w:r>
        <w:rPr>
          <w:rFonts w:eastAsia="Times New Roman" w:cs="Times New Roman"/>
          <w:szCs w:val="24"/>
        </w:rPr>
        <w:t>όλμησαν τον πολιτικό γάμο, τόλμησαν τη</w:t>
      </w:r>
      <w:r>
        <w:rPr>
          <w:rFonts w:eastAsia="Times New Roman" w:cs="Times New Roman"/>
          <w:szCs w:val="24"/>
        </w:rPr>
        <w:t xml:space="preserve"> νομιμοποίηση των αμβλώσεων, το σύμφωνο συμβίωσης και πρόσφατα την ταυτότητα του φύλου.</w:t>
      </w:r>
    </w:p>
    <w:p w14:paraId="59780A1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Επομένως, αγαπητοί συνάδελφοι, κάνουμε σήμερα όλοι μαζί ένα βήμα μπροστά όχι άτολμο ούτε παράτολμο, αλλά ένα βήμα σίγουρο που το χρειάζεται η κοινωνία μας, ένα βήμα που</w:t>
      </w:r>
      <w:r>
        <w:rPr>
          <w:rFonts w:eastAsia="Times New Roman" w:cs="Times New Roman"/>
          <w:szCs w:val="24"/>
        </w:rPr>
        <w:t xml:space="preserve"> ανοίγει νέους ορίζοντες. Θα ακολουθήσουν τα επόμενα βήματα. Να σας τα πω και αυτά τώρα με αυτή την ευκαιρία. </w:t>
      </w:r>
    </w:p>
    <w:p w14:paraId="59780A1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Δύο βήματα θα γίνουν μέσα στο 2018: η Εθνική Στρατηγική της </w:t>
      </w:r>
      <w:proofErr w:type="spellStart"/>
      <w:r>
        <w:rPr>
          <w:rFonts w:eastAsia="Times New Roman" w:cs="Times New Roman"/>
          <w:szCs w:val="24"/>
        </w:rPr>
        <w:t>Αποϊδρυματοποίησης</w:t>
      </w:r>
      <w:proofErr w:type="spellEnd"/>
      <w:r>
        <w:rPr>
          <w:rFonts w:eastAsia="Times New Roman" w:cs="Times New Roman"/>
          <w:szCs w:val="24"/>
        </w:rPr>
        <w:t xml:space="preserve"> που έχει ανάγκη η χώρα μας και ο νέος νόμος πλαίσιο για τα ιδρύματ</w:t>
      </w:r>
      <w:r>
        <w:rPr>
          <w:rFonts w:eastAsia="Times New Roman" w:cs="Times New Roman"/>
          <w:szCs w:val="24"/>
        </w:rPr>
        <w:t>α της χώρας.</w:t>
      </w:r>
    </w:p>
    <w:p w14:paraId="59780A1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Στέλνουμε, λοιπόν, σήμερα ένα μήνυμα στην κοινωνία: Κανένα παιδί στα ιδρύματα! Ανοίξτε την αγκαλιά σας για τα παιδιά, υποδεχθείτε τα, μάθετε από αυτά, αλλάξτε μέσα από αυτά!</w:t>
      </w:r>
    </w:p>
    <w:p w14:paraId="59780A1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780A15"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80A16"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(Νικήτας Κακλαμάνης):</w:t>
      </w:r>
      <w:r>
        <w:rPr>
          <w:rFonts w:eastAsia="Times New Roman" w:cs="Times New Roman"/>
          <w:szCs w:val="24"/>
        </w:rPr>
        <w:t xml:space="preserve"> Λόγω του ότι ήταν ειδικό το θέμα και το χειρίζεται σε επίπεδο Υπουργείου η κ</w:t>
      </w:r>
      <w:r>
        <w:rPr>
          <w:rFonts w:eastAsia="Times New Roman" w:cs="Times New Roman"/>
          <w:szCs w:val="24"/>
        </w:rPr>
        <w:t>.</w:t>
      </w:r>
      <w:r>
        <w:rPr>
          <w:rFonts w:eastAsia="Times New Roman" w:cs="Times New Roman"/>
          <w:szCs w:val="24"/>
        </w:rPr>
        <w:t xml:space="preserve"> Φωτίου δέχθηκα να είναι αυτή η ανοχή, ο διπλάσιος χρόνος. Σας υπενθυμίζω, όμως, ότι είστε εξήντα εννέα συνάδελφοι. Από ό,τι με πληροφόρησε ο Πρόεδρος, αύρι</w:t>
      </w:r>
      <w:r>
        <w:rPr>
          <w:rFonts w:eastAsia="Times New Roman" w:cs="Times New Roman"/>
          <w:szCs w:val="24"/>
        </w:rPr>
        <w:t>ο στις 14.00΄ θα κλείσει η συνεδρίαση. Εάν θέλετε να μιλήσετε όλοι, παράκληση να τηρείται ο χρόνος.</w:t>
      </w:r>
    </w:p>
    <w:p w14:paraId="59780A1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Τώρα για λόγους που όλοι γνωρίζουμε, παρ’ ότι δεν είναι η σειρά του, θα μου επιτρέψετε να δώσω τον λόγο στον συνάδελφο κ. Κουράκη. Μετά θα πάρει τον λόγο ο </w:t>
      </w:r>
      <w:r>
        <w:rPr>
          <w:rFonts w:eastAsia="Times New Roman" w:cs="Times New Roman"/>
          <w:szCs w:val="24"/>
        </w:rPr>
        <w:lastRenderedPageBreak/>
        <w:t xml:space="preserve">κ. </w:t>
      </w:r>
      <w:proofErr w:type="spellStart"/>
      <w:r>
        <w:rPr>
          <w:rFonts w:eastAsia="Times New Roman" w:cs="Times New Roman"/>
          <w:szCs w:val="24"/>
        </w:rPr>
        <w:t>Χαρίτσης</w:t>
      </w:r>
      <w:proofErr w:type="spellEnd"/>
      <w:r>
        <w:rPr>
          <w:rFonts w:eastAsia="Times New Roman" w:cs="Times New Roman"/>
          <w:szCs w:val="24"/>
        </w:rPr>
        <w:t xml:space="preserve">, για να υποστηρίξει την τροπολογία του για τρία λεπτά. Στη συνέχεια ξεκινάμε πέντε συνάδελφοι, ένας Κοινοβουλευτικός Εκπρόσωπος. Έχουν δηλώσει, ήδη, δύο Κοινοβουλευτικοί Εκπρόσωποι. </w:t>
      </w:r>
    </w:p>
    <w:p w14:paraId="59780A1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Ορίστε, κύριε Κουράκη, έχετε τον λόγο.</w:t>
      </w:r>
    </w:p>
    <w:p w14:paraId="59780A19" w14:textId="77777777" w:rsidR="00F07EC0" w:rsidRDefault="005D0323">
      <w:pPr>
        <w:spacing w:after="0" w:line="600" w:lineRule="auto"/>
        <w:ind w:firstLine="720"/>
        <w:jc w:val="both"/>
        <w:rPr>
          <w:rFonts w:eastAsia="Times New Roman" w:cs="Times New Roman"/>
          <w:szCs w:val="24"/>
        </w:rPr>
      </w:pPr>
      <w:r w:rsidRPr="00480F1B">
        <w:rPr>
          <w:rFonts w:eastAsia="Times New Roman" w:cs="Times New Roman"/>
          <w:b/>
          <w:szCs w:val="24"/>
        </w:rPr>
        <w:t>ΑΝΑΣΤΑΣΙΟΣ ΚΟΥΡΑΚΗΣ (Α</w:t>
      </w:r>
      <w:r w:rsidRPr="00480F1B">
        <w:rPr>
          <w:rFonts w:eastAsia="Times New Roman" w:cs="Times New Roman"/>
          <w:b/>
          <w:szCs w:val="24"/>
        </w:rPr>
        <w:t>΄ Αντιπρόεδρος της Βουλής):</w:t>
      </w:r>
      <w:r w:rsidRPr="00480F1B">
        <w:rPr>
          <w:rFonts w:eastAsia="Times New Roman" w:cs="Times New Roman"/>
          <w:szCs w:val="24"/>
        </w:rPr>
        <w:t xml:space="preserve"> </w:t>
      </w:r>
      <w:r>
        <w:rPr>
          <w:rFonts w:eastAsia="Times New Roman" w:cs="Times New Roman"/>
          <w:szCs w:val="24"/>
        </w:rPr>
        <w:t>Κύριε Πρόεδρε, κυρίες και κύριοι Βουλευτές, συζητάμε σήμερα ένα νομοσχέδιο το οποίο έρχεται να ρυθμίσει την πιο ευαίσθητη πτυχή, τον πυρήνα των δημόσιων πολιτικών για την παιδική προστασία, τα θέματα δηλαδή της υιοθεσίας και της</w:t>
      </w:r>
      <w:r>
        <w:rPr>
          <w:rFonts w:eastAsia="Times New Roman" w:cs="Times New Roman"/>
          <w:szCs w:val="24"/>
        </w:rPr>
        <w:t xml:space="preserve"> αναδοχής.</w:t>
      </w:r>
    </w:p>
    <w:p w14:paraId="59780A1A" w14:textId="77777777" w:rsidR="00F07EC0" w:rsidRDefault="005D0323">
      <w:pPr>
        <w:spacing w:after="0" w:line="600" w:lineRule="auto"/>
        <w:ind w:firstLine="720"/>
        <w:jc w:val="both"/>
        <w:rPr>
          <w:rFonts w:eastAsia="Times New Roman"/>
          <w:szCs w:val="24"/>
        </w:rPr>
      </w:pPr>
      <w:r>
        <w:rPr>
          <w:rFonts w:eastAsia="Times New Roman" w:cs="Times New Roman"/>
          <w:szCs w:val="24"/>
        </w:rPr>
        <w:t>Προφανώς τα συγκεκριμένα ζητήματα είναι φορτισμένα με κοινωνικές και ψυχολογικές διαστάσεις, οι οποίες τα καθιστούν εξαιρετικά ευαίσθητα όχι μόνο σε σχέση με τις κοινωνικές αντιλήψεις αλλά και στο επίπεδο της νομοθέτησης.</w:t>
      </w:r>
    </w:p>
    <w:p w14:paraId="59780A1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Στο πλαίσιο αυτό μια βα</w:t>
      </w:r>
      <w:r>
        <w:rPr>
          <w:rFonts w:eastAsia="Times New Roman" w:cs="Times New Roman"/>
          <w:szCs w:val="24"/>
        </w:rPr>
        <w:t xml:space="preserve">σική μέριμνα του νομοσχεδίου είναι η ενίσχυση της διαφάνειας, η δημιουργία των συγκοινωνούντων βάσεων δεδομένων του Εθνικού Μητρώου Ανηλίκων και των Εθνικών Μητρώων Υποψηφίων και Εγκεκριμένων Αναδόχων </w:t>
      </w:r>
      <w:r>
        <w:rPr>
          <w:rFonts w:eastAsia="Times New Roman" w:cs="Times New Roman"/>
          <w:szCs w:val="24"/>
        </w:rPr>
        <w:lastRenderedPageBreak/>
        <w:t>Γονέων καθώς και των διασυνδεδεμένων με αυτά των ειδικώ</w:t>
      </w:r>
      <w:r>
        <w:rPr>
          <w:rFonts w:eastAsia="Times New Roman" w:cs="Times New Roman"/>
          <w:szCs w:val="24"/>
        </w:rPr>
        <w:t xml:space="preserve">ν μητρώων, πράγμα που αποτελεί ένα τεράστιο έργο, το οποίο και θα επιταχύνει και θα θωρακίσει τις διαδικασίες. </w:t>
      </w:r>
    </w:p>
    <w:p w14:paraId="59780A1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Δεύτερο σημείο στο οποίο θα ήθελα να σταθώ</w:t>
      </w:r>
      <w:r w:rsidRPr="004D0565">
        <w:rPr>
          <w:rFonts w:eastAsia="Times New Roman" w:cs="Times New Roman"/>
          <w:szCs w:val="24"/>
        </w:rPr>
        <w:t xml:space="preserve"> </w:t>
      </w:r>
      <w:r>
        <w:rPr>
          <w:rFonts w:eastAsia="Times New Roman" w:cs="Times New Roman"/>
          <w:szCs w:val="24"/>
        </w:rPr>
        <w:t>είναι ότι το παρόν νομοσχέδιο και στο θέμα της υιοθεσίας και στο θέμα της αναδοχής δίνει έμφαση σε έν</w:t>
      </w:r>
      <w:r>
        <w:rPr>
          <w:rFonts w:eastAsia="Times New Roman" w:cs="Times New Roman"/>
          <w:szCs w:val="24"/>
        </w:rPr>
        <w:t>α</w:t>
      </w:r>
      <w:r>
        <w:rPr>
          <w:rFonts w:eastAsia="Times New Roman" w:cs="Times New Roman"/>
          <w:szCs w:val="24"/>
        </w:rPr>
        <w:t>ν</w:t>
      </w:r>
      <w:r>
        <w:rPr>
          <w:rFonts w:eastAsia="Times New Roman" w:cs="Times New Roman"/>
          <w:szCs w:val="24"/>
        </w:rPr>
        <w:t xml:space="preserve"> πολύ συγκεκριμένο στόχο, αυτόν της </w:t>
      </w:r>
      <w:proofErr w:type="spellStart"/>
      <w:r>
        <w:rPr>
          <w:rFonts w:eastAsia="Times New Roman" w:cs="Times New Roman"/>
          <w:szCs w:val="24"/>
        </w:rPr>
        <w:t>αποϊδρυματοποίησης</w:t>
      </w:r>
      <w:proofErr w:type="spellEnd"/>
      <w:r>
        <w:rPr>
          <w:rFonts w:eastAsia="Times New Roman" w:cs="Times New Roman"/>
          <w:szCs w:val="24"/>
        </w:rPr>
        <w:t xml:space="preserve"> των παιδιών. Ο στόχος αυτός είναι κομβικός και κρίσιμος για την ομαλή ψυχοκοινωνική ανάπτυξη του παιδιού. Δεν θα συμφωνήσω με τον εισηγητή του Κομμουνιστικού Κόμματος που ισχυρίζεται ότι οι κρατικές </w:t>
      </w:r>
      <w:r>
        <w:rPr>
          <w:rFonts w:eastAsia="Times New Roman" w:cs="Times New Roman"/>
          <w:szCs w:val="24"/>
        </w:rPr>
        <w:t xml:space="preserve">δομές -μπορεί να είναι επαρκώς στελεχωμένες, βεβαίως- είναι υπέρτερες από μία οικογένεια ανάδοχη ή αυτή που έχει υιοθετήσει ένα παιδί. Η προσωπική σχέση που αναπτύσσει το παιδί με τον γονιό είναι αναντικατάστατη. Αυτό, λοιπόν, που κάνει αυτό το νομοσχέδιο </w:t>
      </w:r>
      <w:r>
        <w:rPr>
          <w:rFonts w:eastAsia="Times New Roman" w:cs="Times New Roman"/>
          <w:szCs w:val="24"/>
        </w:rPr>
        <w:t xml:space="preserve">είναι να συντονίσει όλους τους φορείς σε αυτή την κατεύθυνση. </w:t>
      </w:r>
    </w:p>
    <w:p w14:paraId="59780A1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τρίτος μεγάλος στόχος είναι αυτός της επιτάχυνσης των διαδικασιών. Σημείο κλειδί στο ζήτημα αυτό, εκτός από την </w:t>
      </w:r>
      <w:proofErr w:type="spellStart"/>
      <w:r>
        <w:rPr>
          <w:rFonts w:eastAsia="Times New Roman" w:cs="Times New Roman"/>
          <w:szCs w:val="24"/>
        </w:rPr>
        <w:t>ψηφιοποίηση</w:t>
      </w:r>
      <w:proofErr w:type="spellEnd"/>
      <w:r>
        <w:rPr>
          <w:rFonts w:eastAsia="Times New Roman" w:cs="Times New Roman"/>
          <w:szCs w:val="24"/>
        </w:rPr>
        <w:t xml:space="preserve"> των </w:t>
      </w:r>
      <w:r>
        <w:rPr>
          <w:rFonts w:eastAsia="Times New Roman" w:cs="Times New Roman"/>
          <w:szCs w:val="24"/>
        </w:rPr>
        <w:t>μ</w:t>
      </w:r>
      <w:r>
        <w:rPr>
          <w:rFonts w:eastAsia="Times New Roman" w:cs="Times New Roman"/>
          <w:szCs w:val="24"/>
        </w:rPr>
        <w:t>ητρώων, είναι και η επιτάχυνση της κοινωνικής έρευνας μέσω της</w:t>
      </w:r>
      <w:r>
        <w:rPr>
          <w:rFonts w:eastAsia="Times New Roman" w:cs="Times New Roman"/>
          <w:szCs w:val="24"/>
        </w:rPr>
        <w:t xml:space="preserve"> δυνατότητας ανάθεσης σε κοινωνικούς λειτουργούς του Συνδέσμου Κοινωνικών Λειτουργών Ελλάδας. </w:t>
      </w:r>
    </w:p>
    <w:p w14:paraId="59780A1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ήθελα τώρα να έρθω στις προβλέψεις του άρθρου 5, οι οποίες σχετίζονται με το Εθνικό Μητρώο Ανηλίκων και τη συμπερίληψη σε αυτό των ασυνόδευτων ανηλίκων. Πρόκε</w:t>
      </w:r>
      <w:r>
        <w:rPr>
          <w:rFonts w:eastAsia="Times New Roman" w:cs="Times New Roman"/>
          <w:szCs w:val="24"/>
        </w:rPr>
        <w:t>ιται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για μια τεράστιας σημασίας ρύθμιση η δυνατότητα συμπερίληψης και των παιδιών αυτών που, ωθούμενα από τον πόλεμο ή άλλες τραγικές περιστάσεις, βρίσκονται στη χώρα μας και αποτελούν τμήμα οργανικό της νέας γενιάς μας. </w:t>
      </w:r>
    </w:p>
    <w:p w14:paraId="59780A1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Ακούστηκαν αδιανόητα </w:t>
      </w:r>
      <w:r>
        <w:rPr>
          <w:rFonts w:eastAsia="Times New Roman" w:cs="Times New Roman"/>
          <w:szCs w:val="24"/>
        </w:rPr>
        <w:t xml:space="preserve">και ακραία πράγματα στην Αίθουσα αυτή, δυστυχώς, περί άλωσης του ελληνικού γένους με αυτή τη διάταξη. Θα πρέπει να ειπωθεί, </w:t>
      </w:r>
      <w:r w:rsidRPr="00A1004C">
        <w:rPr>
          <w:rFonts w:eastAsia="Times New Roman" w:cs="Times New Roman"/>
          <w:szCs w:val="24"/>
        </w:rPr>
        <w:t>κυρίες και κύριοι συνάδελφοι</w:t>
      </w:r>
      <w:r>
        <w:rPr>
          <w:rFonts w:eastAsia="Times New Roman" w:cs="Times New Roman"/>
          <w:szCs w:val="24"/>
        </w:rPr>
        <w:t xml:space="preserve">, σε όλους τους τόνους ότι η πολιτεία οφείλει να μεριμνήσει για τα παιδιά αυτά, επειδή αυτά είναι δικά της παιδιά. Η προστασία των παιδιών αυτών μέσω της φιλοξενίας τους στις κατάλληλες δομές είναι το πρώτο καθήκον. Το επόμενο βήμα </w:t>
      </w:r>
      <w:r>
        <w:rPr>
          <w:rFonts w:eastAsia="Times New Roman" w:cs="Times New Roman"/>
          <w:szCs w:val="24"/>
        </w:rPr>
        <w:lastRenderedPageBreak/>
        <w:t>είναι η συμπερίληψή τους</w:t>
      </w:r>
      <w:r>
        <w:rPr>
          <w:rFonts w:eastAsia="Times New Roman" w:cs="Times New Roman"/>
          <w:szCs w:val="24"/>
        </w:rPr>
        <w:t xml:space="preserve"> στο πλαίσιο για την αναδοχή και η προσπάθεια αναζήτησης μιας οικογένειας και γι' αυτά. </w:t>
      </w:r>
    </w:p>
    <w:p w14:paraId="59780A2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ήθελα να κλείσω την τοποθέτησή μου στο νομοσχέδιο με μια αναφορά στο θέμα του άρθρου 8, το άρθρο δηλαδή με το οποίο διευρύνεται το δικαίωμα στην αναδοχή και στα ζευ</w:t>
      </w:r>
      <w:r>
        <w:rPr>
          <w:rFonts w:eastAsia="Times New Roman" w:cs="Times New Roman"/>
          <w:szCs w:val="24"/>
        </w:rPr>
        <w:t>γάρια με σύμφωνο συμβίωσης, ομόφυλα και ετερόφυλα. Θέλω να πω το εξής: Γονιός δεν γεννιέσαι</w:t>
      </w:r>
      <w:r>
        <w:rPr>
          <w:rFonts w:eastAsia="Times New Roman" w:cs="Times New Roman"/>
          <w:szCs w:val="24"/>
        </w:rPr>
        <w:t>,</w:t>
      </w:r>
      <w:r>
        <w:rPr>
          <w:rFonts w:eastAsia="Times New Roman" w:cs="Times New Roman"/>
          <w:szCs w:val="24"/>
        </w:rPr>
        <w:t xml:space="preserve"> γίνεσαι. Άκουσα κάποιους συναδέλφους να ισχυρίζονται ότι ένα παιδί με ομόφυλους αναδόχους γονείς απειλείται από ψυχιατρικές διαταραχές, όπως άλλοι να περιγράφουν τ</w:t>
      </w:r>
      <w:r>
        <w:rPr>
          <w:rFonts w:eastAsia="Times New Roman" w:cs="Times New Roman"/>
          <w:szCs w:val="24"/>
        </w:rPr>
        <w:t xml:space="preserve">α ομόφυλα ζευγάρια ως ανθρώπους ψυχικά άρρωστους ή να αντιλαμβάνονται τη σεξουαλική επιλογή ως εκτροπή και να υπερασπίζονται </w:t>
      </w:r>
      <w:proofErr w:type="spellStart"/>
      <w:r>
        <w:rPr>
          <w:rFonts w:eastAsia="Times New Roman" w:cs="Times New Roman"/>
          <w:szCs w:val="24"/>
        </w:rPr>
        <w:t>έμφυλα</w:t>
      </w:r>
      <w:proofErr w:type="spellEnd"/>
      <w:r>
        <w:rPr>
          <w:rFonts w:eastAsia="Times New Roman" w:cs="Times New Roman"/>
          <w:szCs w:val="24"/>
        </w:rPr>
        <w:t xml:space="preserve"> στερεότυπα περί </w:t>
      </w:r>
      <w:r w:rsidRPr="004D0565">
        <w:rPr>
          <w:rFonts w:eastAsia="Times New Roman" w:cs="Times New Roman"/>
          <w:szCs w:val="24"/>
        </w:rPr>
        <w:t>σύγχυσης</w:t>
      </w:r>
      <w:r>
        <w:rPr>
          <w:rFonts w:eastAsia="Times New Roman" w:cs="Times New Roman"/>
          <w:szCs w:val="24"/>
        </w:rPr>
        <w:t xml:space="preserve"> των παιδιών με δ</w:t>
      </w:r>
      <w:r>
        <w:rPr>
          <w:rFonts w:eastAsia="Times New Roman" w:cs="Times New Roman"/>
          <w:szCs w:val="24"/>
        </w:rPr>
        <w:t>ύ</w:t>
      </w:r>
      <w:r>
        <w:rPr>
          <w:rFonts w:eastAsia="Times New Roman" w:cs="Times New Roman"/>
          <w:szCs w:val="24"/>
        </w:rPr>
        <w:t xml:space="preserve">ο μαμάδες, με δύο μπαμπάδες, όπως χαρακτηριστικά ακούστηκε. </w:t>
      </w:r>
    </w:p>
    <w:p w14:paraId="59780A2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Νομίζω ότι είναι ώρα να ξεφύγουμε από τέτοιες σκοταδιστικές αντιλήψεις. Η ισορροπία της οικογένειας δεν εξαρτάται από το αν τα άτομα που την απαρτίζουν είναι ομόφυλα ή ετερόφυλα ή αν η οικογένεια είναι μονογονεϊκή. Θεωρώ ότι η αγάπη, η θέση </w:t>
      </w:r>
      <w:r>
        <w:rPr>
          <w:rFonts w:eastAsia="Times New Roman" w:cs="Times New Roman"/>
          <w:szCs w:val="24"/>
        </w:rPr>
        <w:lastRenderedPageBreak/>
        <w:t xml:space="preserve">και η αφοσίωση </w:t>
      </w:r>
      <w:r>
        <w:rPr>
          <w:rFonts w:eastAsia="Times New Roman" w:cs="Times New Roman"/>
          <w:szCs w:val="24"/>
        </w:rPr>
        <w:t>στα παιδιά τα οποία αναλαμβάνουν οι οικογένειες που υιοθετούν ή είναι ανάδοχοι γονείς, είναι πρωταρχικό και το μόνο κριτήριο για το αν η οικογένεια αυτή είναι κατάλληλη. Ούτε φυσικά εξαρτάται -γιατί ακούστηκε κι αυτό- από το βλέμμα των άλλων απέναντι σε έν</w:t>
      </w:r>
      <w:r>
        <w:rPr>
          <w:rFonts w:eastAsia="Times New Roman" w:cs="Times New Roman"/>
          <w:szCs w:val="24"/>
        </w:rPr>
        <w:t xml:space="preserve">α παιδί του οποίου η αναδοχή έχει ανατεθεί σε ένα ομόφυλο ζευγάρι. </w:t>
      </w:r>
    </w:p>
    <w:p w14:paraId="59780A2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Ήδη ακούσαμε στην ακρόαση των φορέων γονείς με ομόφυλες σχέσεις που έχουν παιδιά από προηγούμενη ετερόφυλη σχέση να λένε ότι στο σχολείο το </w:t>
      </w:r>
      <w:proofErr w:type="spellStart"/>
      <w:r>
        <w:rPr>
          <w:rFonts w:eastAsia="Times New Roman" w:cs="Times New Roman"/>
          <w:szCs w:val="24"/>
        </w:rPr>
        <w:t>μπούλινγκ</w:t>
      </w:r>
      <w:proofErr w:type="spellEnd"/>
      <w:r w:rsidRPr="00A8579C">
        <w:rPr>
          <w:rFonts w:eastAsia="Times New Roman" w:cs="Times New Roman"/>
          <w:szCs w:val="24"/>
        </w:rPr>
        <w:t xml:space="preserve"> </w:t>
      </w:r>
      <w:r>
        <w:rPr>
          <w:rFonts w:eastAsia="Times New Roman" w:cs="Times New Roman"/>
          <w:szCs w:val="24"/>
        </w:rPr>
        <w:t>γίνεται κυρίως στα παιδιά που είναι κο</w:t>
      </w:r>
      <w:r>
        <w:rPr>
          <w:rFonts w:eastAsia="Times New Roman" w:cs="Times New Roman"/>
          <w:szCs w:val="24"/>
        </w:rPr>
        <w:t xml:space="preserve">ντά, χοντρά αλλά όχι για τον σεξουαλικό προσανατολισμό των γονιών τους. </w:t>
      </w:r>
    </w:p>
    <w:p w14:paraId="59780A2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σεξουαλική επιλογή, λοιπόν, δεν σχετίζεται με την ικανότητα κάποιου να προσφέρει σε ένα παιδί το ασφαλές πλαίσιο που χρειάζεται. Η σεξουαλική επιλογή δεν είναι πάθηση. Δεν είναι επι</w:t>
      </w:r>
      <w:r>
        <w:rPr>
          <w:rFonts w:eastAsia="Times New Roman" w:cs="Times New Roman"/>
          <w:szCs w:val="24"/>
        </w:rPr>
        <w:t xml:space="preserve">λογή. Είναι κάτι που προκύπτει στο άτομο. </w:t>
      </w:r>
    </w:p>
    <w:p w14:paraId="59780A24" w14:textId="77777777" w:rsidR="00F07EC0" w:rsidRDefault="005D0323">
      <w:pPr>
        <w:spacing w:after="0" w:line="600" w:lineRule="auto"/>
        <w:ind w:firstLine="720"/>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14:paraId="59780A2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χρησιμοποιήσω την ιδιότητα μου ως καθηγητή της </w:t>
      </w:r>
      <w:r>
        <w:rPr>
          <w:rFonts w:eastAsia="Times New Roman" w:cs="Times New Roman"/>
          <w:szCs w:val="24"/>
        </w:rPr>
        <w:t>Ι</w:t>
      </w:r>
      <w:r>
        <w:rPr>
          <w:rFonts w:eastAsia="Times New Roman" w:cs="Times New Roman"/>
          <w:szCs w:val="24"/>
        </w:rPr>
        <w:t>ατρικής και παιδιάτρου για να σας πω ότι δεν είναι ιατρικό το θέμα, όπως οι κοινωνιολόγοι θα πρέπει να θεωρούν ότι δεν</w:t>
      </w:r>
      <w:r>
        <w:rPr>
          <w:rFonts w:eastAsia="Times New Roman" w:cs="Times New Roman"/>
          <w:szCs w:val="24"/>
        </w:rPr>
        <w:t xml:space="preserve"> είναι θέμα κοινωνιολογίας. Είναι αποτέλεσμα μιας πολυσύνθετης, </w:t>
      </w:r>
      <w:proofErr w:type="spellStart"/>
      <w:r>
        <w:rPr>
          <w:rFonts w:eastAsia="Times New Roman" w:cs="Times New Roman"/>
          <w:szCs w:val="24"/>
        </w:rPr>
        <w:t>πολυπαραγοντικής</w:t>
      </w:r>
      <w:proofErr w:type="spellEnd"/>
      <w:r>
        <w:rPr>
          <w:rFonts w:eastAsia="Times New Roman" w:cs="Times New Roman"/>
          <w:szCs w:val="24"/>
        </w:rPr>
        <w:t xml:space="preserve"> διαδικασίας, έτσι ώστε κάποια άτομα να γίνονται ετερόφυλα και κάποια ομόφυλα.</w:t>
      </w:r>
    </w:p>
    <w:p w14:paraId="59780A26" w14:textId="77777777" w:rsidR="00F07EC0" w:rsidRDefault="005D0323">
      <w:pPr>
        <w:spacing w:after="0" w:line="600" w:lineRule="auto"/>
        <w:ind w:firstLine="720"/>
        <w:jc w:val="both"/>
        <w:rPr>
          <w:rFonts w:eastAsia="Times New Roman"/>
          <w:szCs w:val="24"/>
        </w:rPr>
      </w:pPr>
      <w:r>
        <w:rPr>
          <w:rFonts w:eastAsia="Times New Roman"/>
          <w:szCs w:val="24"/>
        </w:rPr>
        <w:t>Σκεφτείτε ότι είναι κάτι ανάλογο με την αριστεροχειρία, που παλιότερα καταπίεζαν τα παιδιά για να</w:t>
      </w:r>
      <w:r>
        <w:rPr>
          <w:rFonts w:eastAsia="Times New Roman"/>
          <w:szCs w:val="24"/>
        </w:rPr>
        <w:t xml:space="preserve"> γίνουν δεξιόχειρες. Δεν το επιλέγεις. Προκύπτει. </w:t>
      </w:r>
    </w:p>
    <w:p w14:paraId="59780A27" w14:textId="77777777" w:rsidR="00F07EC0" w:rsidRDefault="005D0323">
      <w:pPr>
        <w:spacing w:after="0" w:line="600" w:lineRule="auto"/>
        <w:ind w:firstLine="720"/>
        <w:jc w:val="both"/>
        <w:rPr>
          <w:rFonts w:eastAsia="Times New Roman"/>
          <w:szCs w:val="24"/>
        </w:rPr>
      </w:pPr>
      <w:r>
        <w:rPr>
          <w:rFonts w:eastAsia="Times New Roman"/>
          <w:szCs w:val="24"/>
        </w:rPr>
        <w:t>Θέλω να υπογραμμίσω, σε αντιδιαστολή με τα σημεία της διαφωνίας του Κομμουνιστικού Κόμματος, ότι η κλασική θεώρηση της οικογένειας δεν ανταποκρίνεται σήμερα στις κοινωνικές εξελίξεις. Οφείλουμε να ερμηνεύο</w:t>
      </w:r>
      <w:r>
        <w:rPr>
          <w:rFonts w:eastAsia="Times New Roman"/>
          <w:szCs w:val="24"/>
        </w:rPr>
        <w:t xml:space="preserve">υμε τα πράγματα δυναμικά. Τα πρότυπα του ανδρός και της γυναίκας, στο πλαίσιο ενός πυρηνικού μοντέλου οικογένειας, δεν καλύπτει την κοινωνική πραγματικότητα του σήμερα και αναφέρεται, δυστυχώς, σε </w:t>
      </w:r>
      <w:proofErr w:type="spellStart"/>
      <w:r>
        <w:rPr>
          <w:rFonts w:eastAsia="Times New Roman"/>
          <w:szCs w:val="24"/>
        </w:rPr>
        <w:t>έμφυλα</w:t>
      </w:r>
      <w:proofErr w:type="spellEnd"/>
      <w:r>
        <w:rPr>
          <w:rFonts w:eastAsia="Times New Roman"/>
          <w:szCs w:val="24"/>
        </w:rPr>
        <w:t xml:space="preserve"> στερεότυπα μιας σκληρής πουριτανικής ηθικής. </w:t>
      </w:r>
    </w:p>
    <w:p w14:paraId="59780A28" w14:textId="77777777" w:rsidR="00F07EC0" w:rsidRDefault="005D0323">
      <w:pPr>
        <w:spacing w:after="0" w:line="600" w:lineRule="auto"/>
        <w:ind w:firstLine="720"/>
        <w:jc w:val="both"/>
        <w:rPr>
          <w:rFonts w:eastAsia="Times New Roman"/>
          <w:szCs w:val="24"/>
        </w:rPr>
      </w:pPr>
      <w:r>
        <w:rPr>
          <w:rFonts w:eastAsia="Times New Roman"/>
          <w:szCs w:val="24"/>
        </w:rPr>
        <w:lastRenderedPageBreak/>
        <w:t>Δεν μο</w:t>
      </w:r>
      <w:r>
        <w:rPr>
          <w:rFonts w:eastAsia="Times New Roman"/>
          <w:szCs w:val="24"/>
        </w:rPr>
        <w:t>υ λέτε, κυρίες και κύριοι συνάδελφοι</w:t>
      </w:r>
      <w:r>
        <w:rPr>
          <w:rFonts w:eastAsia="Times New Roman"/>
          <w:szCs w:val="24"/>
        </w:rPr>
        <w:t>,</w:t>
      </w:r>
      <w:r>
        <w:rPr>
          <w:rFonts w:eastAsia="Times New Roman"/>
          <w:szCs w:val="24"/>
        </w:rPr>
        <w:t xml:space="preserve"> που υποστηρίζετε αυτό το πυρηνικό πρότυπο, όταν έχουμε ένα ζευγάρι που έχει ένα ή δύο παιδιά και χωρίζει,</w:t>
      </w:r>
      <w:r w:rsidRPr="0093625A">
        <w:rPr>
          <w:rFonts w:eastAsia="Times New Roman"/>
          <w:szCs w:val="24"/>
        </w:rPr>
        <w:t xml:space="preserve"> </w:t>
      </w:r>
      <w:r>
        <w:rPr>
          <w:rFonts w:eastAsia="Times New Roman"/>
          <w:szCs w:val="24"/>
        </w:rPr>
        <w:t>υπάρχει θάνατος ή απομάκρυνση για διάφορους λόγους, οι μονογονεϊκές οικογένειες παύουν να είναι οικογένειες; Δεν</w:t>
      </w:r>
      <w:r>
        <w:rPr>
          <w:rFonts w:eastAsia="Times New Roman"/>
          <w:szCs w:val="24"/>
        </w:rPr>
        <w:t xml:space="preserve"> είναι οικογένειες οι μονογονεϊκές οικογένειες; Και δεν μπορεί μια μονογονεϊκή οικογένεια, που μπορεί να υιοθετήσει, μετά να συνάψει σχέση με έναν ομόφυλο σύντροφο; </w:t>
      </w:r>
    </w:p>
    <w:p w14:paraId="59780A29" w14:textId="77777777" w:rsidR="00F07EC0" w:rsidRDefault="005D0323">
      <w:pPr>
        <w:spacing w:after="0" w:line="600" w:lineRule="auto"/>
        <w:ind w:firstLine="720"/>
        <w:jc w:val="both"/>
        <w:rPr>
          <w:rFonts w:eastAsia="Times New Roman"/>
          <w:szCs w:val="24"/>
        </w:rPr>
      </w:pPr>
      <w:r>
        <w:rPr>
          <w:rFonts w:eastAsia="Times New Roman"/>
          <w:szCs w:val="24"/>
        </w:rPr>
        <w:t xml:space="preserve">Η ομοφυλοφιλία, η ταυτότητα φύλου γενικότερα, είναι μία συμπεριφορά, όπως είπαμε, </w:t>
      </w:r>
      <w:proofErr w:type="spellStart"/>
      <w:r>
        <w:rPr>
          <w:rFonts w:eastAsia="Times New Roman"/>
          <w:szCs w:val="24"/>
        </w:rPr>
        <w:t>παλαιοχρ</w:t>
      </w:r>
      <w:r>
        <w:rPr>
          <w:rFonts w:eastAsia="Times New Roman"/>
          <w:szCs w:val="24"/>
        </w:rPr>
        <w:t>ονική</w:t>
      </w:r>
      <w:proofErr w:type="spellEnd"/>
      <w:r>
        <w:rPr>
          <w:rFonts w:eastAsia="Times New Roman"/>
          <w:szCs w:val="24"/>
        </w:rPr>
        <w:t xml:space="preserve"> και πρέπει να ξεφύγουμε από ένα μεσαιωνικό κυνήγι μαγισσών σε σχέση με το πώς αντιλαμβανόμαστε τη σεξουαλική συμπεριφορά συνολικά.  </w:t>
      </w:r>
    </w:p>
    <w:p w14:paraId="59780A2A" w14:textId="77777777" w:rsidR="00F07EC0" w:rsidRDefault="005D0323">
      <w:pPr>
        <w:spacing w:after="0" w:line="600" w:lineRule="auto"/>
        <w:ind w:firstLine="720"/>
        <w:jc w:val="both"/>
        <w:rPr>
          <w:rFonts w:eastAsia="Times New Roman"/>
          <w:szCs w:val="24"/>
        </w:rPr>
      </w:pPr>
      <w:r>
        <w:rPr>
          <w:rFonts w:eastAsia="Times New Roman"/>
          <w:szCs w:val="24"/>
        </w:rPr>
        <w:t>Ακούσαμε ακόμη στην ακρόαση φορέων σοβαρές προσεγγίσεις οργανώσεων που εκπροσωπούν ομόφυλα ζευγάρια, αλλά και θεσμικο</w:t>
      </w:r>
      <w:r>
        <w:rPr>
          <w:rFonts w:eastAsia="Times New Roman"/>
          <w:szCs w:val="24"/>
        </w:rPr>
        <w:t xml:space="preserve">ύς φορείς παιδικής προστασίας να υπογραμμίζουν το γεγονός ότι σε άπειρες περιπτώσεις σήμερα ομόφυλα ζευγάρια έχουν παιδιά, είναι ήδη βιολογικοί γονείς. </w:t>
      </w:r>
    </w:p>
    <w:p w14:paraId="59780A2B" w14:textId="77777777" w:rsidR="00F07EC0" w:rsidRDefault="005D0323">
      <w:pPr>
        <w:spacing w:after="0" w:line="600" w:lineRule="auto"/>
        <w:ind w:firstLine="720"/>
        <w:jc w:val="both"/>
        <w:rPr>
          <w:rFonts w:eastAsia="Times New Roman"/>
          <w:szCs w:val="24"/>
        </w:rPr>
      </w:pPr>
      <w:r>
        <w:rPr>
          <w:rFonts w:eastAsia="Times New Roman"/>
          <w:szCs w:val="24"/>
        </w:rPr>
        <w:lastRenderedPageBreak/>
        <w:t>Ακούσαμε, επίσης, για την πραγματικότητα στο εξωτερικό</w:t>
      </w:r>
      <w:r w:rsidRPr="0093625A">
        <w:rPr>
          <w:rFonts w:eastAsia="Times New Roman"/>
          <w:szCs w:val="24"/>
        </w:rPr>
        <w:t>.</w:t>
      </w:r>
      <w:r>
        <w:rPr>
          <w:rFonts w:eastAsia="Times New Roman"/>
          <w:szCs w:val="24"/>
        </w:rPr>
        <w:t xml:space="preserve"> Τονίστηκε η περίπτωση της Ιταλίας, όπου χιλιάδε</w:t>
      </w:r>
      <w:r>
        <w:rPr>
          <w:rFonts w:eastAsia="Times New Roman"/>
          <w:szCs w:val="24"/>
        </w:rPr>
        <w:t xml:space="preserve">ς παιδιά ζουν με ομόφυλα ζευγάρια, ενώ και οι φορείς της ψυχικής </w:t>
      </w:r>
      <w:r>
        <w:rPr>
          <w:rFonts w:eastAsia="Times New Roman"/>
          <w:szCs w:val="24"/>
        </w:rPr>
        <w:t xml:space="preserve">υγείας </w:t>
      </w:r>
      <w:r>
        <w:rPr>
          <w:rFonts w:eastAsia="Times New Roman"/>
          <w:szCs w:val="24"/>
        </w:rPr>
        <w:t xml:space="preserve">υπογράμμισαν ότι δεν υπάρχει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συσχέτιση ανάμεσα στον σεξουαλικό προσανατολισμό των γονέων και στην ψυχική υγεία των παιδιών ή στην ψυχοκοινωνική τους ανάπτυξη.  </w:t>
      </w:r>
    </w:p>
    <w:p w14:paraId="59780A2C" w14:textId="77777777" w:rsidR="00F07EC0" w:rsidRDefault="005D0323">
      <w:pPr>
        <w:spacing w:after="0" w:line="600" w:lineRule="auto"/>
        <w:ind w:firstLine="720"/>
        <w:jc w:val="both"/>
        <w:rPr>
          <w:rFonts w:eastAsia="Times New Roman"/>
          <w:szCs w:val="24"/>
        </w:rPr>
      </w:pPr>
      <w:r>
        <w:rPr>
          <w:rFonts w:eastAsia="Times New Roman"/>
          <w:szCs w:val="24"/>
        </w:rPr>
        <w:t xml:space="preserve">Άρα, λοιπόν, θα </w:t>
      </w:r>
      <w:r>
        <w:rPr>
          <w:rFonts w:eastAsia="Times New Roman"/>
          <w:szCs w:val="24"/>
        </w:rPr>
        <w:t xml:space="preserve">πρέπει να επαναπροσδιορίσουμε τις αναφορές μας στο θέμα αυτό και να ακούσουμε τους φορείς, οι οποίοι αυτό που μας είπαν είναι ότι δεν πάμε αρκετά μακριά στο ζήτημα, καλώντας να ανοίξουμε ακόμα περισσότερο αυτή τη συζήτηση και σε σχέση με την υιοθεσία. </w:t>
      </w:r>
    </w:p>
    <w:p w14:paraId="59780A2D" w14:textId="77777777" w:rsidR="00F07EC0" w:rsidRDefault="005D0323">
      <w:pPr>
        <w:spacing w:after="0" w:line="600" w:lineRule="auto"/>
        <w:ind w:firstLine="720"/>
        <w:jc w:val="both"/>
        <w:rPr>
          <w:rFonts w:eastAsia="Times New Roman"/>
          <w:szCs w:val="24"/>
        </w:rPr>
      </w:pPr>
      <w:r>
        <w:rPr>
          <w:rFonts w:eastAsia="Times New Roman"/>
          <w:szCs w:val="24"/>
        </w:rPr>
        <w:t>Εκτ</w:t>
      </w:r>
      <w:r>
        <w:rPr>
          <w:rFonts w:eastAsia="Times New Roman"/>
          <w:szCs w:val="24"/>
        </w:rPr>
        <w:t>ιμώ, κυρίες και κύριοι συνάδελφοι, ότι το θέμα αυτό είναι ώριμο και η κοινωνία ζητά από εμάς να προχωρήσουμε πιο γρήγορα, όπως κάναμε στο πρόσφατο παρελθόν στα θέματα της ιθαγένειας, του συμφώνου συμβίωσης ή της ταυτότητας φύλου και να ξεφύγουμε, επιτέλους</w:t>
      </w:r>
      <w:r>
        <w:rPr>
          <w:rFonts w:eastAsia="Times New Roman"/>
          <w:szCs w:val="24"/>
        </w:rPr>
        <w:t xml:space="preserve">, από φοβικές και στερεοτυπικές αντιλήψεις και αναφορές. Άρα, λοιπόν, θα πρέπει να το πούμε καθαρά. Ναι, είναι ώριμες οι συνθήκες για να </w:t>
      </w:r>
      <w:r>
        <w:rPr>
          <w:rFonts w:eastAsia="Times New Roman"/>
          <w:szCs w:val="24"/>
        </w:rPr>
        <w:lastRenderedPageBreak/>
        <w:t xml:space="preserve">προχωρήσουμε στην πραγματική εδραίωση της ισότητας σε σχέση με τον σεξουαλικό προσανατολισμό. </w:t>
      </w:r>
    </w:p>
    <w:p w14:paraId="59780A2E" w14:textId="77777777" w:rsidR="00F07EC0" w:rsidRDefault="005D0323">
      <w:pPr>
        <w:spacing w:after="0" w:line="600" w:lineRule="auto"/>
        <w:ind w:firstLine="720"/>
        <w:jc w:val="both"/>
        <w:rPr>
          <w:rFonts w:eastAsia="Times New Roman"/>
          <w:szCs w:val="24"/>
        </w:rPr>
      </w:pPr>
      <w:r>
        <w:rPr>
          <w:rFonts w:eastAsia="Times New Roman"/>
          <w:szCs w:val="24"/>
        </w:rPr>
        <w:t>Κυρία Υπουργέ, είπατε ότ</w:t>
      </w:r>
      <w:r>
        <w:rPr>
          <w:rFonts w:eastAsia="Times New Roman"/>
          <w:szCs w:val="24"/>
        </w:rPr>
        <w:t xml:space="preserve">ι θα πρέπει να προχωρήσουμε χωρίς αποκλεισμούς. Θα έλεγα, λοιπόν, πως και σε ό,τι αφορά τον πολιτικό γάμο και σε σχέση με την </w:t>
      </w:r>
      <w:proofErr w:type="spellStart"/>
      <w:r>
        <w:rPr>
          <w:rFonts w:eastAsia="Times New Roman"/>
          <w:szCs w:val="24"/>
        </w:rPr>
        <w:t>τεκνοθεσία</w:t>
      </w:r>
      <w:proofErr w:type="spellEnd"/>
      <w:r>
        <w:rPr>
          <w:rFonts w:eastAsia="Times New Roman"/>
          <w:szCs w:val="24"/>
        </w:rPr>
        <w:t xml:space="preserve">, είναι η ώρα να προχωρήσουμε τάχιστα στην αναθεώρηση του Αστικού Κώδικα και να εδραιώσουμε όχι απλά μια πολιτική </w:t>
      </w:r>
      <w:proofErr w:type="spellStart"/>
      <w:r>
        <w:rPr>
          <w:rFonts w:eastAsia="Times New Roman"/>
          <w:szCs w:val="24"/>
        </w:rPr>
        <w:t>αποϊδρ</w:t>
      </w:r>
      <w:r>
        <w:rPr>
          <w:rFonts w:eastAsia="Times New Roman"/>
          <w:szCs w:val="24"/>
        </w:rPr>
        <w:t>υματοποίησης</w:t>
      </w:r>
      <w:proofErr w:type="spellEnd"/>
      <w:r>
        <w:rPr>
          <w:rFonts w:eastAsia="Times New Roman"/>
          <w:szCs w:val="24"/>
        </w:rPr>
        <w:t xml:space="preserve"> των παιδιών, που βεβαίως είναι πάρα πολύ σημαντική, αλλά και κάτι ακόμα. Είναι σημαντικό να εγγράψουμε στο </w:t>
      </w:r>
      <w:r>
        <w:rPr>
          <w:rFonts w:eastAsia="Times New Roman"/>
          <w:szCs w:val="24"/>
        </w:rPr>
        <w:t>Α</w:t>
      </w:r>
      <w:r>
        <w:rPr>
          <w:rFonts w:eastAsia="Times New Roman"/>
          <w:szCs w:val="24"/>
        </w:rPr>
        <w:t xml:space="preserve">στικό </w:t>
      </w:r>
      <w:r>
        <w:rPr>
          <w:rFonts w:eastAsia="Times New Roman"/>
          <w:szCs w:val="24"/>
        </w:rPr>
        <w:t>Δ</w:t>
      </w:r>
      <w:r>
        <w:rPr>
          <w:rFonts w:eastAsia="Times New Roman"/>
          <w:szCs w:val="24"/>
        </w:rPr>
        <w:t>ίκαιο το δικαίωμα στο</w:t>
      </w:r>
      <w:r>
        <w:rPr>
          <w:rFonts w:eastAsia="Times New Roman"/>
          <w:szCs w:val="24"/>
        </w:rPr>
        <w:t>ν</w:t>
      </w:r>
      <w:r>
        <w:rPr>
          <w:rFonts w:eastAsia="Times New Roman"/>
          <w:szCs w:val="24"/>
        </w:rPr>
        <w:t xml:space="preserve"> γάμο και την υιοθεσία για τα ομόφυλα ζευγάρια, </w:t>
      </w:r>
      <w:r>
        <w:rPr>
          <w:rFonts w:eastAsia="Times New Roman"/>
          <w:szCs w:val="24"/>
        </w:rPr>
        <w:t xml:space="preserve">για την πλήρη άρση των εμποδίων για την ίση μεταχείριση των ομόφυλων ατόμων, πραγματικά χωρίς αποκλεισμό. </w:t>
      </w:r>
    </w:p>
    <w:p w14:paraId="59780A2F" w14:textId="77777777" w:rsidR="00F07EC0" w:rsidRDefault="005D0323">
      <w:pPr>
        <w:spacing w:after="0" w:line="600" w:lineRule="auto"/>
        <w:ind w:firstLine="720"/>
        <w:jc w:val="both"/>
        <w:rPr>
          <w:rFonts w:eastAsia="Times New Roman"/>
          <w:szCs w:val="24"/>
        </w:rPr>
      </w:pPr>
      <w:r>
        <w:rPr>
          <w:rFonts w:eastAsia="Times New Roman"/>
          <w:szCs w:val="24"/>
        </w:rPr>
        <w:t xml:space="preserve">Σας ευχαριστώ. </w:t>
      </w:r>
    </w:p>
    <w:p w14:paraId="59780A30" w14:textId="77777777" w:rsidR="00F07EC0" w:rsidRDefault="005D0323">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9780A31" w14:textId="77777777" w:rsidR="00F07EC0" w:rsidRDefault="005D0323">
      <w:pPr>
        <w:spacing w:after="0" w:line="600" w:lineRule="auto"/>
        <w:ind w:firstLine="720"/>
        <w:jc w:val="both"/>
        <w:rPr>
          <w:rFonts w:eastAsia="Times New Roman"/>
          <w:szCs w:val="24"/>
        </w:rPr>
      </w:pPr>
      <w:r w:rsidRPr="00666D74">
        <w:rPr>
          <w:rFonts w:eastAsia="Times New Roman"/>
          <w:b/>
          <w:szCs w:val="24"/>
        </w:rPr>
        <w:t>ΠΡΟΕΔΡΕΥΩΝ (Νικήτας Κακλαμάνης):</w:t>
      </w:r>
      <w:r>
        <w:rPr>
          <w:rFonts w:eastAsia="Times New Roman"/>
          <w:b/>
          <w:szCs w:val="24"/>
        </w:rPr>
        <w:t xml:space="preserve"> </w:t>
      </w:r>
      <w:r w:rsidRPr="00404E28">
        <w:rPr>
          <w:rFonts w:eastAsia="Times New Roman"/>
          <w:szCs w:val="24"/>
        </w:rPr>
        <w:t>Κυρίες και κύριοι συνάδελφοι, έχω την τιμή να ανακοινώσω</w:t>
      </w:r>
      <w:r w:rsidRPr="00404E28">
        <w:rPr>
          <w:rFonts w:eastAsia="Times New Roman"/>
          <w:szCs w:val="24"/>
        </w:rPr>
        <w:t xml:space="preserve"> στο Σώμα ότι τη συνεδρίασή μας παρακολουθούν από τα άνω </w:t>
      </w:r>
      <w:r w:rsidRPr="00404E28">
        <w:rPr>
          <w:rFonts w:eastAsia="Times New Roman"/>
          <w:szCs w:val="24"/>
        </w:rPr>
        <w:lastRenderedPageBreak/>
        <w:t xml:space="preserve">δυτικά θεωρία, αφού προηγουμένως ενημερώθηκαν για την ιστορία του κτηρίου και τον τρόπο οργάνωσης και λειτουργίας της Βουλής, </w:t>
      </w:r>
      <w:r>
        <w:rPr>
          <w:rFonts w:eastAsia="Times New Roman"/>
          <w:szCs w:val="24"/>
        </w:rPr>
        <w:t>είκοσι εννέα</w:t>
      </w:r>
      <w:r w:rsidRPr="00404E28">
        <w:rPr>
          <w:rFonts w:eastAsia="Times New Roman"/>
          <w:szCs w:val="24"/>
        </w:rPr>
        <w:t xml:space="preserve"> μαθητές και μαθήτριες και </w:t>
      </w:r>
      <w:r>
        <w:rPr>
          <w:rFonts w:eastAsia="Times New Roman"/>
          <w:szCs w:val="24"/>
        </w:rPr>
        <w:t>τέσσερις</w:t>
      </w:r>
      <w:r w:rsidRPr="00404E28">
        <w:rPr>
          <w:rFonts w:eastAsia="Times New Roman"/>
          <w:szCs w:val="24"/>
        </w:rPr>
        <w:t xml:space="preserve"> εκπαιδευτικοί συνοδοί του</w:t>
      </w:r>
      <w:r w:rsidRPr="00404E28">
        <w:rPr>
          <w:rFonts w:eastAsia="Times New Roman"/>
          <w:szCs w:val="24"/>
        </w:rPr>
        <w:t xml:space="preserve">ς από το </w:t>
      </w:r>
      <w:r>
        <w:rPr>
          <w:rFonts w:eastAsia="Times New Roman"/>
          <w:szCs w:val="24"/>
        </w:rPr>
        <w:t>26</w:t>
      </w:r>
      <w:r w:rsidRPr="00B52367">
        <w:rPr>
          <w:rFonts w:eastAsia="Times New Roman"/>
          <w:szCs w:val="24"/>
          <w:vertAlign w:val="superscript"/>
        </w:rPr>
        <w:t>ο</w:t>
      </w:r>
      <w:r>
        <w:rPr>
          <w:rFonts w:eastAsia="Times New Roman"/>
          <w:szCs w:val="24"/>
        </w:rPr>
        <w:t xml:space="preserve"> Δημοτικό</w:t>
      </w:r>
      <w:r w:rsidRPr="00404E28">
        <w:rPr>
          <w:rFonts w:eastAsia="Times New Roman"/>
          <w:szCs w:val="24"/>
        </w:rPr>
        <w:t xml:space="preserve"> Σχολείο</w:t>
      </w:r>
      <w:r>
        <w:rPr>
          <w:rFonts w:eastAsia="Times New Roman"/>
          <w:szCs w:val="24"/>
        </w:rPr>
        <w:t xml:space="preserve"> Τρικάλων</w:t>
      </w:r>
      <w:r w:rsidRPr="00404E28">
        <w:rPr>
          <w:rFonts w:eastAsia="Times New Roman"/>
          <w:szCs w:val="24"/>
        </w:rPr>
        <w:t>.</w:t>
      </w:r>
    </w:p>
    <w:p w14:paraId="59780A32" w14:textId="77777777" w:rsidR="00F07EC0" w:rsidRDefault="005D0323">
      <w:pPr>
        <w:spacing w:after="0"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59780A33" w14:textId="77777777" w:rsidR="00F07EC0" w:rsidRDefault="005D0323">
      <w:pPr>
        <w:spacing w:after="0"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59780A34" w14:textId="77777777" w:rsidR="00F07EC0" w:rsidRDefault="005D0323">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Χαρίτση</w:t>
      </w:r>
      <w:proofErr w:type="spellEnd"/>
      <w:r>
        <w:rPr>
          <w:rFonts w:eastAsia="Times New Roman"/>
          <w:szCs w:val="24"/>
        </w:rPr>
        <w:t xml:space="preserve">, έχετε τον λόγο. Μπορείτε να μιλήσετε από τη θέση σας. Δεν χρειάζεται να έρθετε εδώ. </w:t>
      </w:r>
    </w:p>
    <w:p w14:paraId="59780A35" w14:textId="77777777" w:rsidR="00F07EC0" w:rsidRDefault="005D0323">
      <w:pPr>
        <w:spacing w:after="0" w:line="600" w:lineRule="auto"/>
        <w:ind w:firstLine="720"/>
        <w:jc w:val="both"/>
        <w:rPr>
          <w:rFonts w:eastAsia="Times New Roman"/>
          <w:szCs w:val="24"/>
        </w:rPr>
      </w:pPr>
      <w:r w:rsidRPr="00CB796A">
        <w:rPr>
          <w:rFonts w:eastAsia="Times New Roman"/>
          <w:b/>
          <w:szCs w:val="24"/>
        </w:rPr>
        <w:t>ΑΛΕΞΑΝΔΡΟΣ ΧΑΡΙΤΣΗΣ (Αναπληρωτής Υπουργό</w:t>
      </w:r>
      <w:r w:rsidRPr="00CB796A">
        <w:rPr>
          <w:rFonts w:eastAsia="Times New Roman"/>
          <w:b/>
          <w:szCs w:val="24"/>
        </w:rPr>
        <w:t xml:space="preserve">ς Οικονομίας και Ανάπτυξης): </w:t>
      </w:r>
      <w:r>
        <w:rPr>
          <w:rFonts w:eastAsia="Times New Roman"/>
          <w:szCs w:val="24"/>
        </w:rPr>
        <w:t xml:space="preserve">Ευχαριστώ, κύριε Πρόεδρε. </w:t>
      </w:r>
    </w:p>
    <w:p w14:paraId="59780A36" w14:textId="77777777" w:rsidR="00F07EC0" w:rsidRDefault="005D0323">
      <w:pPr>
        <w:spacing w:after="0" w:line="600" w:lineRule="auto"/>
        <w:ind w:firstLine="720"/>
        <w:jc w:val="both"/>
        <w:rPr>
          <w:rFonts w:eastAsia="Times New Roman"/>
          <w:szCs w:val="24"/>
        </w:rPr>
      </w:pPr>
      <w:r>
        <w:rPr>
          <w:rFonts w:eastAsia="Times New Roman"/>
          <w:szCs w:val="24"/>
        </w:rPr>
        <w:t>Πολύ συνοπτικά, θα ήθελα να πω ότι πρόκειται για μία τροπολογία, βάσει της οποίας προβλέπεται η δυνατότητα ορισμού ενδιάμεσου φορέα διαχείρισης για τις δράσεις κρατικών ενισχύσεων τομεακών και περιφερ</w:t>
      </w:r>
      <w:r>
        <w:rPr>
          <w:rFonts w:eastAsia="Times New Roman"/>
          <w:szCs w:val="24"/>
        </w:rPr>
        <w:t xml:space="preserve">ειακών προγραμμάτων του ΕΣΠΑ, καθώς επίσης και για τους εθνικούς πόρους του Προγράμματος Δημοσίων Επενδύσεων. </w:t>
      </w:r>
    </w:p>
    <w:p w14:paraId="59780A37" w14:textId="77777777" w:rsidR="00F07EC0" w:rsidRDefault="005D0323">
      <w:pPr>
        <w:spacing w:after="0" w:line="600" w:lineRule="auto"/>
        <w:ind w:firstLine="720"/>
        <w:jc w:val="both"/>
        <w:rPr>
          <w:rFonts w:eastAsia="Times New Roman"/>
          <w:szCs w:val="24"/>
        </w:rPr>
      </w:pPr>
      <w:r>
        <w:rPr>
          <w:rFonts w:eastAsia="Times New Roman"/>
          <w:szCs w:val="24"/>
        </w:rPr>
        <w:lastRenderedPageBreak/>
        <w:t>Πρόκειται για μία τεχνική μεν ρύθμιση, η οποία, όμως, είναι πολύ ουσιαστική, καθώς δίνει τη δυνατότητα στις περιφέρειες, κυρίως, που μέχρι σήμερα</w:t>
      </w:r>
      <w:r>
        <w:rPr>
          <w:rFonts w:eastAsia="Times New Roman"/>
          <w:szCs w:val="24"/>
        </w:rPr>
        <w:t xml:space="preserve"> δεν έχουν προχωρήσει στην προκήρυξη αντίστοιχων δράσεων για την ενίσχυση μικρομεσαίων επιχειρήσεων, να προχωρήσουν σε ορισμό του ΕΦΕΠΑΕ, του Ενδιάμεσου Φορέα Προγραμμάτων Ανταγωνιστικότητας και Επιχειρηματικότητας, ο οποίος ήδη χρησιμοποιείται στα εθνικά </w:t>
      </w:r>
      <w:r>
        <w:rPr>
          <w:rFonts w:eastAsia="Times New Roman"/>
          <w:szCs w:val="24"/>
        </w:rPr>
        <w:t>προγράμματα του ΕΣΠΑ με αυτόν τον ρόλο, για να προχωρήσουν πολύ γρήγορα οι σχετικές προκηρύξεις προσκλήσεων για μικρομεσαίες επιχειρήσεις στις δεκατρείς περιφέρειες της χώρας.</w:t>
      </w:r>
    </w:p>
    <w:p w14:paraId="59780A3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Ταυτόχρονα η συγκεκριμένη ρύθμιση θα αξιοποιηθεί -όπως είπα- και για τα κονδύλια</w:t>
      </w:r>
      <w:r>
        <w:rPr>
          <w:rFonts w:eastAsia="Times New Roman" w:cs="Times New Roman"/>
          <w:szCs w:val="24"/>
        </w:rPr>
        <w:t xml:space="preserve"> που προβλέπονται στο εθνικό σκέλος του Προγράμματος Δημοσίων Επενδύσεων και συγκεκριμένα στη ρύθμιση η οποία θα έρθει πολύ σύντομα στο </w:t>
      </w:r>
      <w:r>
        <w:rPr>
          <w:rFonts w:eastAsia="Times New Roman" w:cs="Times New Roman"/>
          <w:szCs w:val="24"/>
        </w:rPr>
        <w:t>Κ</w:t>
      </w:r>
      <w:r>
        <w:rPr>
          <w:rFonts w:eastAsia="Times New Roman" w:cs="Times New Roman"/>
          <w:szCs w:val="24"/>
        </w:rPr>
        <w:t xml:space="preserve">οινοβούλιο προς ψήφιση για τη θέσπιση του μεταφορικού ισοδύναμου στα νησιά. </w:t>
      </w:r>
    </w:p>
    <w:p w14:paraId="59780A3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w:t>
      </w:r>
    </w:p>
    <w:p w14:paraId="59780A3A" w14:textId="77777777" w:rsidR="00F07EC0" w:rsidRDefault="005D0323">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Κι εγώ, κύριε Υπουργέ.</w:t>
      </w:r>
    </w:p>
    <w:p w14:paraId="59780A3B" w14:textId="77777777" w:rsidR="00F07EC0" w:rsidRDefault="005D0323">
      <w:pPr>
        <w:spacing w:after="0" w:line="600" w:lineRule="auto"/>
        <w:ind w:firstLine="720"/>
        <w:jc w:val="both"/>
        <w:rPr>
          <w:rFonts w:eastAsia="Times New Roman"/>
          <w:bCs/>
          <w:szCs w:val="24"/>
        </w:rPr>
      </w:pPr>
      <w:r>
        <w:rPr>
          <w:rFonts w:eastAsia="Times New Roman"/>
          <w:bCs/>
          <w:szCs w:val="24"/>
        </w:rPr>
        <w:lastRenderedPageBreak/>
        <w:t>Ήσασταν εξαιρετικά σύντομος.</w:t>
      </w:r>
    </w:p>
    <w:p w14:paraId="59780A3C" w14:textId="77777777" w:rsidR="00F07EC0" w:rsidRDefault="005D0323">
      <w:pPr>
        <w:spacing w:after="0" w:line="600" w:lineRule="auto"/>
        <w:ind w:firstLine="720"/>
        <w:jc w:val="both"/>
        <w:rPr>
          <w:rFonts w:eastAsia="Times New Roman"/>
          <w:bCs/>
          <w:szCs w:val="24"/>
        </w:rPr>
      </w:pPr>
      <w:r>
        <w:rPr>
          <w:rFonts w:eastAsia="Times New Roman"/>
          <w:bCs/>
          <w:szCs w:val="24"/>
        </w:rPr>
        <w:t xml:space="preserve">Αναγιγνώσκω τώρα την πρώτη πεντάδα: Ο κ. Καραγιαννίδης, η κ. Καραμανλή, ο κ. </w:t>
      </w:r>
      <w:proofErr w:type="spellStart"/>
      <w:r>
        <w:rPr>
          <w:rFonts w:eastAsia="Times New Roman"/>
          <w:bCs/>
          <w:szCs w:val="24"/>
        </w:rPr>
        <w:t>Μπαργιώτας</w:t>
      </w:r>
      <w:proofErr w:type="spellEnd"/>
      <w:r>
        <w:rPr>
          <w:rFonts w:eastAsia="Times New Roman"/>
          <w:bCs/>
          <w:szCs w:val="24"/>
        </w:rPr>
        <w:t xml:space="preserve">, ο κ. Κασιδιάρης, ο κ. </w:t>
      </w:r>
      <w:proofErr w:type="spellStart"/>
      <w:r>
        <w:rPr>
          <w:rFonts w:eastAsia="Times New Roman"/>
          <w:bCs/>
          <w:szCs w:val="24"/>
        </w:rPr>
        <w:t>Λαμπρούλης</w:t>
      </w:r>
      <w:proofErr w:type="spellEnd"/>
      <w:r>
        <w:rPr>
          <w:rFonts w:eastAsia="Times New Roman"/>
          <w:bCs/>
          <w:szCs w:val="24"/>
        </w:rPr>
        <w:t xml:space="preserve">. Μετά τον λόγο θα πάρει ο κ. </w:t>
      </w:r>
      <w:proofErr w:type="spellStart"/>
      <w:r>
        <w:rPr>
          <w:rFonts w:eastAsia="Times New Roman"/>
          <w:bCs/>
          <w:szCs w:val="24"/>
        </w:rPr>
        <w:t>Αμυράς</w:t>
      </w:r>
      <w:proofErr w:type="spellEnd"/>
      <w:r>
        <w:rPr>
          <w:rFonts w:eastAsia="Times New Roman"/>
          <w:bCs/>
          <w:szCs w:val="24"/>
        </w:rPr>
        <w:t>.</w:t>
      </w:r>
    </w:p>
    <w:p w14:paraId="59780A3D" w14:textId="77777777" w:rsidR="00F07EC0" w:rsidRDefault="005D0323">
      <w:pPr>
        <w:spacing w:after="0" w:line="600" w:lineRule="auto"/>
        <w:ind w:firstLine="720"/>
        <w:jc w:val="both"/>
        <w:rPr>
          <w:rFonts w:eastAsia="Times New Roman"/>
          <w:bCs/>
          <w:szCs w:val="24"/>
        </w:rPr>
      </w:pPr>
      <w:r>
        <w:rPr>
          <w:rFonts w:eastAsia="Times New Roman"/>
          <w:bCs/>
          <w:szCs w:val="24"/>
        </w:rPr>
        <w:t>Μετά η δεύτε</w:t>
      </w:r>
      <w:r>
        <w:rPr>
          <w:rFonts w:eastAsia="Times New Roman"/>
          <w:bCs/>
          <w:szCs w:val="24"/>
        </w:rPr>
        <w:t xml:space="preserve">ρη πεντάδα είναι: Ο κ. </w:t>
      </w:r>
      <w:proofErr w:type="spellStart"/>
      <w:r>
        <w:rPr>
          <w:rFonts w:eastAsia="Times New Roman"/>
          <w:bCs/>
          <w:szCs w:val="24"/>
        </w:rPr>
        <w:t>Κατσίκης</w:t>
      </w:r>
      <w:proofErr w:type="spellEnd"/>
      <w:r>
        <w:rPr>
          <w:rFonts w:eastAsia="Times New Roman"/>
          <w:bCs/>
          <w:szCs w:val="24"/>
        </w:rPr>
        <w:t xml:space="preserve">, ο κ. </w:t>
      </w:r>
      <w:proofErr w:type="spellStart"/>
      <w:r>
        <w:rPr>
          <w:rFonts w:eastAsia="Times New Roman"/>
          <w:bCs/>
          <w:szCs w:val="24"/>
        </w:rPr>
        <w:t>Δανέλλης</w:t>
      </w:r>
      <w:proofErr w:type="spellEnd"/>
      <w:r>
        <w:rPr>
          <w:rFonts w:eastAsia="Times New Roman"/>
          <w:bCs/>
          <w:szCs w:val="24"/>
        </w:rPr>
        <w:t xml:space="preserve">, ο κ. </w:t>
      </w:r>
      <w:proofErr w:type="spellStart"/>
      <w:r>
        <w:rPr>
          <w:rFonts w:eastAsia="Times New Roman"/>
          <w:bCs/>
          <w:szCs w:val="24"/>
        </w:rPr>
        <w:t>Σαρίδης</w:t>
      </w:r>
      <w:proofErr w:type="spellEnd"/>
      <w:r>
        <w:rPr>
          <w:rFonts w:eastAsia="Times New Roman"/>
          <w:bCs/>
          <w:szCs w:val="24"/>
        </w:rPr>
        <w:t xml:space="preserve">, ο κ. Θεοχάρης, η κ. </w:t>
      </w:r>
      <w:proofErr w:type="spellStart"/>
      <w:r>
        <w:rPr>
          <w:rFonts w:eastAsia="Times New Roman"/>
          <w:bCs/>
          <w:szCs w:val="24"/>
        </w:rPr>
        <w:t>Κεραμέως</w:t>
      </w:r>
      <w:proofErr w:type="spellEnd"/>
      <w:r>
        <w:rPr>
          <w:rFonts w:eastAsia="Times New Roman"/>
          <w:bCs/>
          <w:szCs w:val="24"/>
        </w:rPr>
        <w:t xml:space="preserve"> και μετά ο κ. Θεοχαρόπουλος.</w:t>
      </w:r>
    </w:p>
    <w:p w14:paraId="59780A3E" w14:textId="77777777" w:rsidR="00F07EC0" w:rsidRDefault="005D0323">
      <w:pPr>
        <w:spacing w:after="0" w:line="600" w:lineRule="auto"/>
        <w:ind w:firstLine="720"/>
        <w:jc w:val="both"/>
        <w:rPr>
          <w:rFonts w:eastAsia="Times New Roman"/>
          <w:bCs/>
          <w:szCs w:val="24"/>
        </w:rPr>
      </w:pPr>
      <w:r>
        <w:rPr>
          <w:rFonts w:eastAsia="Times New Roman"/>
          <w:bCs/>
          <w:szCs w:val="24"/>
        </w:rPr>
        <w:t xml:space="preserve">Μετά τον κ. Καραγιαννίδη, θα πάρει τον λόγο η κ. </w:t>
      </w:r>
      <w:proofErr w:type="spellStart"/>
      <w:r>
        <w:rPr>
          <w:rFonts w:eastAsia="Times New Roman"/>
          <w:bCs/>
          <w:szCs w:val="24"/>
        </w:rPr>
        <w:t>Παπανάτσιου</w:t>
      </w:r>
      <w:proofErr w:type="spellEnd"/>
      <w:r>
        <w:rPr>
          <w:rFonts w:eastAsia="Times New Roman"/>
          <w:bCs/>
          <w:szCs w:val="24"/>
        </w:rPr>
        <w:t xml:space="preserve"> –επειδή είναι εδώ- για να πει για την τροπολογία της για δύο λεπτά.</w:t>
      </w:r>
    </w:p>
    <w:p w14:paraId="59780A3F" w14:textId="77777777" w:rsidR="00F07EC0" w:rsidRDefault="005D0323">
      <w:pPr>
        <w:spacing w:after="0" w:line="600" w:lineRule="auto"/>
        <w:ind w:firstLine="720"/>
        <w:jc w:val="both"/>
        <w:rPr>
          <w:rFonts w:eastAsia="Times New Roman"/>
          <w:bCs/>
          <w:szCs w:val="24"/>
        </w:rPr>
      </w:pPr>
      <w:r>
        <w:rPr>
          <w:rFonts w:eastAsia="Times New Roman"/>
          <w:bCs/>
          <w:szCs w:val="24"/>
        </w:rPr>
        <w:t>Ορίστε,</w:t>
      </w:r>
      <w:r>
        <w:rPr>
          <w:rFonts w:eastAsia="Times New Roman"/>
          <w:bCs/>
          <w:szCs w:val="24"/>
        </w:rPr>
        <w:t xml:space="preserve"> κύριε Καραγιαννίδη, έχετε τον λόγο.</w:t>
      </w:r>
    </w:p>
    <w:p w14:paraId="59780A40" w14:textId="77777777" w:rsidR="00F07EC0" w:rsidRDefault="005D0323">
      <w:pPr>
        <w:spacing w:after="0" w:line="600" w:lineRule="auto"/>
        <w:ind w:firstLine="720"/>
        <w:jc w:val="both"/>
        <w:rPr>
          <w:rFonts w:eastAsia="Times New Roman"/>
          <w:bCs/>
          <w:szCs w:val="24"/>
        </w:rPr>
      </w:pPr>
      <w:r w:rsidRPr="0073376E">
        <w:rPr>
          <w:rFonts w:eastAsia="Times New Roman"/>
          <w:b/>
          <w:bCs/>
          <w:szCs w:val="24"/>
        </w:rPr>
        <w:t xml:space="preserve">ΧΡΗΣΤΟΣ ΚΑΡΑΓΙΑΝΝΙΔΗΣ: </w:t>
      </w:r>
      <w:r>
        <w:rPr>
          <w:rFonts w:eastAsia="Times New Roman"/>
          <w:bCs/>
          <w:szCs w:val="24"/>
        </w:rPr>
        <w:t>Ευχαριστώ, κύριε Πρόεδρε.</w:t>
      </w:r>
    </w:p>
    <w:p w14:paraId="59780A41" w14:textId="77777777" w:rsidR="00F07EC0" w:rsidRDefault="005D0323">
      <w:pPr>
        <w:spacing w:after="0" w:line="600" w:lineRule="auto"/>
        <w:ind w:firstLine="720"/>
        <w:jc w:val="both"/>
        <w:rPr>
          <w:rFonts w:eastAsia="Times New Roman"/>
          <w:bCs/>
          <w:szCs w:val="24"/>
        </w:rPr>
      </w:pPr>
      <w:r>
        <w:rPr>
          <w:rFonts w:eastAsia="Times New Roman"/>
          <w:bCs/>
          <w:szCs w:val="24"/>
        </w:rPr>
        <w:t xml:space="preserve">Μετά απ’ όσα έχει πει η Υπουργός για το νομοσχέδιο και μετά απ’ όσα καταπληκτικά έχει πει ο Τάσος Κουράκης, νομίζω πολύ λίγα πράγματα μπορούμε να πούμε. </w:t>
      </w:r>
    </w:p>
    <w:p w14:paraId="59780A42" w14:textId="77777777" w:rsidR="00F07EC0" w:rsidRDefault="005D0323">
      <w:pPr>
        <w:spacing w:after="0" w:line="600" w:lineRule="auto"/>
        <w:ind w:firstLine="720"/>
        <w:jc w:val="both"/>
        <w:rPr>
          <w:rFonts w:eastAsia="Times New Roman"/>
          <w:bCs/>
          <w:szCs w:val="24"/>
        </w:rPr>
      </w:pPr>
      <w:r>
        <w:rPr>
          <w:rFonts w:eastAsia="Times New Roman"/>
          <w:bCs/>
          <w:szCs w:val="24"/>
        </w:rPr>
        <w:lastRenderedPageBreak/>
        <w:t>Τούτων δοθέντων,</w:t>
      </w:r>
      <w:r>
        <w:rPr>
          <w:rFonts w:eastAsia="Times New Roman"/>
          <w:bCs/>
          <w:szCs w:val="24"/>
        </w:rPr>
        <w:t xml:space="preserve"> όμως, θα επικεντρωθώ σε ένα και μοναδικό σημείο, γιατί μπορεί να αδικεί μεν το νομοσχέδιο η </w:t>
      </w:r>
      <w:proofErr w:type="spellStart"/>
      <w:r>
        <w:rPr>
          <w:rFonts w:eastAsia="Times New Roman"/>
          <w:bCs/>
          <w:szCs w:val="24"/>
        </w:rPr>
        <w:t>υπερτόνιση</w:t>
      </w:r>
      <w:proofErr w:type="spellEnd"/>
      <w:r>
        <w:rPr>
          <w:rFonts w:eastAsia="Times New Roman"/>
          <w:bCs/>
          <w:szCs w:val="24"/>
        </w:rPr>
        <w:t xml:space="preserve"> του άρθρου 8, αλλά εδώ έχουμε σύγκρουση δύο απόψεων και πρέπει να το πούμε.</w:t>
      </w:r>
    </w:p>
    <w:p w14:paraId="59780A43" w14:textId="77777777" w:rsidR="00F07EC0" w:rsidRDefault="005D0323">
      <w:pPr>
        <w:spacing w:after="0" w:line="600" w:lineRule="auto"/>
        <w:ind w:firstLine="720"/>
        <w:jc w:val="both"/>
        <w:rPr>
          <w:rFonts w:eastAsia="Times New Roman"/>
          <w:bCs/>
          <w:szCs w:val="24"/>
        </w:rPr>
      </w:pPr>
      <w:r>
        <w:rPr>
          <w:rFonts w:eastAsia="Times New Roman"/>
          <w:bCs/>
          <w:szCs w:val="24"/>
        </w:rPr>
        <w:t>Υπάρχει μια αντίληψη -που δυστυχώς συναντιούνται δύο πολιτικές ομάδες, αντίπ</w:t>
      </w:r>
      <w:r>
        <w:rPr>
          <w:rFonts w:eastAsia="Times New Roman"/>
          <w:bCs/>
          <w:szCs w:val="24"/>
        </w:rPr>
        <w:t>αλες κατά τα άλλα- που λέει ότι στα ιδρύματα τα παιδιά μπορούν να μεγαλώσουν υγιώς. Και υπάρχει η άλλη αντίληψη που λέει ότι σε οικογενειακό περιβάλλον τα παιδιά μπορούν να είναι παιδιά και να μεγαλώσουν υγιώς. Τη δεύτερη υποστηρίζει αυτό το νομοσχέδιο. Τη</w:t>
      </w:r>
      <w:r>
        <w:rPr>
          <w:rFonts w:eastAsia="Times New Roman"/>
          <w:bCs/>
          <w:szCs w:val="24"/>
        </w:rPr>
        <w:t xml:space="preserve"> δεύτερη υποστηρίζει όχι μόνο ο ΣΥΡΙΖΑ, αλλά –θεωρώ- η πλειο</w:t>
      </w:r>
      <w:r>
        <w:rPr>
          <w:rFonts w:eastAsia="Times New Roman"/>
          <w:bCs/>
          <w:szCs w:val="24"/>
        </w:rPr>
        <w:t>νότητα</w:t>
      </w:r>
      <w:r>
        <w:rPr>
          <w:rFonts w:eastAsia="Times New Roman"/>
          <w:bCs/>
          <w:szCs w:val="24"/>
        </w:rPr>
        <w:t xml:space="preserve"> της κοινωνίας.</w:t>
      </w:r>
    </w:p>
    <w:p w14:paraId="59780A44" w14:textId="77777777" w:rsidR="00F07EC0" w:rsidRDefault="005D0323">
      <w:pPr>
        <w:spacing w:after="0" w:line="600" w:lineRule="auto"/>
        <w:ind w:firstLine="720"/>
        <w:jc w:val="both"/>
        <w:rPr>
          <w:rFonts w:eastAsia="Times New Roman"/>
          <w:bCs/>
          <w:szCs w:val="24"/>
        </w:rPr>
      </w:pPr>
      <w:r>
        <w:rPr>
          <w:rFonts w:eastAsia="Times New Roman"/>
          <w:bCs/>
          <w:szCs w:val="24"/>
        </w:rPr>
        <w:t xml:space="preserve">Το άλλο επιχείρημα που θα πω είναι το εξής. Όταν έρχονται νομοσχέδια που αφορούν κοινωνικές ομάδες, θεωρητικά πρέπει να τις ακούμε τι λένε. Λέει, λοιπόν, η </w:t>
      </w:r>
      <w:proofErr w:type="spellStart"/>
      <w:r>
        <w:rPr>
          <w:rFonts w:eastAsia="Times New Roman"/>
          <w:bCs/>
          <w:szCs w:val="24"/>
          <w:lang w:val="en-US"/>
        </w:rPr>
        <w:t>Colour</w:t>
      </w:r>
      <w:proofErr w:type="spellEnd"/>
      <w:r w:rsidRPr="00C067B8">
        <w:rPr>
          <w:rFonts w:eastAsia="Times New Roman"/>
          <w:bCs/>
          <w:szCs w:val="24"/>
        </w:rPr>
        <w:t xml:space="preserve"> </w:t>
      </w:r>
      <w:r>
        <w:rPr>
          <w:rFonts w:eastAsia="Times New Roman"/>
          <w:bCs/>
          <w:szCs w:val="24"/>
          <w:lang w:val="en-US"/>
        </w:rPr>
        <w:t>Youth</w:t>
      </w:r>
      <w:r>
        <w:rPr>
          <w:rFonts w:eastAsia="Times New Roman"/>
          <w:bCs/>
          <w:szCs w:val="24"/>
        </w:rPr>
        <w:t xml:space="preserve"> για τ</w:t>
      </w:r>
      <w:r>
        <w:rPr>
          <w:rFonts w:eastAsia="Times New Roman"/>
          <w:bCs/>
          <w:szCs w:val="24"/>
        </w:rPr>
        <w:t>η Νέα Δημοκρατία και λάβετε το υπ</w:t>
      </w:r>
      <w:r>
        <w:rPr>
          <w:rFonts w:eastAsia="Times New Roman"/>
          <w:bCs/>
          <w:szCs w:val="24"/>
        </w:rPr>
        <w:t xml:space="preserve">’ </w:t>
      </w:r>
      <w:proofErr w:type="spellStart"/>
      <w:r>
        <w:rPr>
          <w:rFonts w:eastAsia="Times New Roman"/>
          <w:bCs/>
          <w:szCs w:val="24"/>
        </w:rPr>
        <w:t>όψιν</w:t>
      </w:r>
      <w:proofErr w:type="spellEnd"/>
      <w:r>
        <w:rPr>
          <w:rFonts w:eastAsia="Times New Roman"/>
          <w:bCs/>
          <w:szCs w:val="24"/>
        </w:rPr>
        <w:t>, γιατί απεικονίζει το σύνολο της ΛΟΑΤΚΙ κοινότητας σε αυτό που λένε: «Οι δράσεις και οι πολιτικές που ακολουθή</w:t>
      </w:r>
      <w:r>
        <w:rPr>
          <w:rFonts w:eastAsia="Times New Roman"/>
          <w:bCs/>
          <w:szCs w:val="24"/>
        </w:rPr>
        <w:lastRenderedPageBreak/>
        <w:t>θηκαν στο παρελθόν από τον κ. Μητσοτάκη με τις συναντήσεις και τις δηλώσεις, έρχονται να ξεσκεπάσουν το δή</w:t>
      </w:r>
      <w:r>
        <w:rPr>
          <w:rFonts w:eastAsia="Times New Roman"/>
          <w:bCs/>
          <w:szCs w:val="24"/>
        </w:rPr>
        <w:t xml:space="preserve">θεν του ευρωπαϊκού προσανατολισμού που ευαγγελίζεται με τόση σπουδή η Νέα Δημοκρατία, επιλέγοντας να αγνοήσει -όπως φαίνεται- ότι δεκαεπτά από τις είκοσι οκτώ χώρες της Ευρωπαϊκής Ένωσης έχουν θεσμοθετήσει χωρίς προβλήματα την </w:t>
      </w:r>
      <w:proofErr w:type="spellStart"/>
      <w:r>
        <w:rPr>
          <w:rFonts w:eastAsia="Times New Roman"/>
          <w:bCs/>
          <w:szCs w:val="24"/>
        </w:rPr>
        <w:t>παιδοθεσία</w:t>
      </w:r>
      <w:proofErr w:type="spellEnd"/>
      <w:r>
        <w:rPr>
          <w:rFonts w:eastAsia="Times New Roman"/>
          <w:bCs/>
          <w:szCs w:val="24"/>
        </w:rPr>
        <w:t xml:space="preserve"> για ομόφυλα ζευγάρ</w:t>
      </w:r>
      <w:r>
        <w:rPr>
          <w:rFonts w:eastAsia="Times New Roman"/>
          <w:bCs/>
          <w:szCs w:val="24"/>
        </w:rPr>
        <w:t xml:space="preserve">ια. </w:t>
      </w:r>
    </w:p>
    <w:p w14:paraId="59780A45" w14:textId="77777777" w:rsidR="00F07EC0" w:rsidRDefault="005D0323">
      <w:pPr>
        <w:spacing w:after="0" w:line="600" w:lineRule="auto"/>
        <w:ind w:firstLine="720"/>
        <w:jc w:val="both"/>
        <w:rPr>
          <w:rFonts w:eastAsia="Times New Roman"/>
          <w:bCs/>
          <w:szCs w:val="24"/>
        </w:rPr>
      </w:pPr>
      <w:r>
        <w:rPr>
          <w:rFonts w:eastAsia="Times New Roman"/>
          <w:bCs/>
          <w:szCs w:val="24"/>
        </w:rPr>
        <w:t>Ο δε επιστημονικός λόγος και οι έρευνες που επικαλούνται τα στελέχη της Νέας Δημοκρατίας προσπαθώντας να διατηρήσουν κάποια ψήγματα προοδευτικού προσωπείου, ήρθαν να διαψευστούν με τον πιο κατηγορηματικό τρόπο από μια επιστολή πενήντα πέντε ακαδημαϊκώ</w:t>
      </w:r>
      <w:r>
        <w:rPr>
          <w:rFonts w:eastAsia="Times New Roman"/>
          <w:bCs/>
          <w:szCs w:val="24"/>
        </w:rPr>
        <w:t>ν».</w:t>
      </w:r>
    </w:p>
    <w:p w14:paraId="59780A46" w14:textId="77777777" w:rsidR="00F07EC0" w:rsidRDefault="005D0323">
      <w:pPr>
        <w:spacing w:after="0" w:line="600" w:lineRule="auto"/>
        <w:ind w:firstLine="720"/>
        <w:jc w:val="both"/>
        <w:rPr>
          <w:rFonts w:eastAsia="Times New Roman"/>
          <w:bCs/>
          <w:szCs w:val="24"/>
        </w:rPr>
      </w:pPr>
      <w:r>
        <w:rPr>
          <w:rFonts w:eastAsia="Times New Roman"/>
          <w:bCs/>
          <w:szCs w:val="24"/>
        </w:rPr>
        <w:t xml:space="preserve">Κάνω μια γέφυρα, γιατί είστε υποστηριχτές της αριστείας και της ακαδημαϊκότητας και της επιστημοσύνης. Όταν δεν σας αρέσουν αυτά που λένε οι επιστήμονες, απλώς δεν τα ακούτε. </w:t>
      </w:r>
    </w:p>
    <w:p w14:paraId="59780A47" w14:textId="77777777" w:rsidR="00F07EC0" w:rsidRDefault="005D0323">
      <w:pPr>
        <w:spacing w:after="0" w:line="600" w:lineRule="auto"/>
        <w:ind w:firstLine="720"/>
        <w:jc w:val="both"/>
        <w:rPr>
          <w:rFonts w:eastAsia="Times New Roman"/>
          <w:bCs/>
          <w:szCs w:val="24"/>
        </w:rPr>
      </w:pPr>
      <w:r>
        <w:rPr>
          <w:rFonts w:eastAsia="Times New Roman"/>
          <w:bCs/>
          <w:szCs w:val="24"/>
        </w:rPr>
        <w:lastRenderedPageBreak/>
        <w:t>Λένε, λοιπόν, αυτοί οι πενήντα πέντε ακαδημαϊκοί κάτι που δεν είναι δικό του</w:t>
      </w:r>
      <w:r>
        <w:rPr>
          <w:rFonts w:eastAsia="Times New Roman"/>
          <w:bCs/>
          <w:szCs w:val="24"/>
        </w:rPr>
        <w:t>ς, αλλά είναι απόδειξη από την επιστημονική κοινότητα. Η ανασκόπηση της σχετικής επιστημονικής βιβλιογραφίας καταλήγει στο ξεκάθαρο συμπέρασμα ότι ο σεξουαλικός προσανατολισμός των γονέων δεν έχει μετρήσιμες επιπτώσεις στην ποιότητα των σχέσεων γονέα-παιδι</w:t>
      </w:r>
      <w:r>
        <w:rPr>
          <w:rFonts w:eastAsia="Times New Roman"/>
          <w:bCs/>
          <w:szCs w:val="24"/>
        </w:rPr>
        <w:t xml:space="preserve">ού στην ψυχική υγεία των παιδιών. </w:t>
      </w:r>
    </w:p>
    <w:p w14:paraId="59780A48" w14:textId="77777777" w:rsidR="00F07EC0" w:rsidRDefault="005D0323">
      <w:pPr>
        <w:spacing w:after="0" w:line="600" w:lineRule="auto"/>
        <w:ind w:firstLine="720"/>
        <w:jc w:val="both"/>
        <w:rPr>
          <w:rFonts w:eastAsia="Times New Roman"/>
          <w:bCs/>
          <w:szCs w:val="24"/>
        </w:rPr>
      </w:pPr>
      <w:r>
        <w:rPr>
          <w:rFonts w:eastAsia="Times New Roman"/>
          <w:bCs/>
          <w:szCs w:val="24"/>
        </w:rPr>
        <w:t>Εάν θέλετε να το ακούσετε, το λένε επιστήμονες. Δεν το λένε κάποιοι ως ιδιωτική άποψη. Και έρχομαι στο ΚΚΕ που είπε επίσης το εκπληκτικό: «Αυτά είναι ιδιωτικές απόψεις κάποιων ανθρώπων».</w:t>
      </w:r>
    </w:p>
    <w:p w14:paraId="59780A49" w14:textId="77777777" w:rsidR="00F07EC0" w:rsidRDefault="005D0323">
      <w:pPr>
        <w:spacing w:after="0" w:line="600" w:lineRule="auto"/>
        <w:ind w:firstLine="720"/>
        <w:jc w:val="both"/>
        <w:rPr>
          <w:rFonts w:eastAsia="Times New Roman"/>
          <w:bCs/>
          <w:szCs w:val="24"/>
        </w:rPr>
      </w:pPr>
      <w:r>
        <w:rPr>
          <w:rFonts w:eastAsia="Times New Roman"/>
          <w:bCs/>
          <w:szCs w:val="24"/>
        </w:rPr>
        <w:t>Θα ήθελα να θυμίσω στην πλευρά του</w:t>
      </w:r>
      <w:r>
        <w:rPr>
          <w:rFonts w:eastAsia="Times New Roman"/>
          <w:bCs/>
          <w:szCs w:val="24"/>
        </w:rPr>
        <w:t xml:space="preserve"> ΚΚΕ ότι ο Γαλιλαίος πριν από περίπου πέντε αιώνες διατύπωσε την άποψη ότι η </w:t>
      </w:r>
      <w:r>
        <w:rPr>
          <w:rFonts w:eastAsia="Times New Roman"/>
          <w:bCs/>
          <w:szCs w:val="24"/>
        </w:rPr>
        <w:t>Γ</w:t>
      </w:r>
      <w:r>
        <w:rPr>
          <w:rFonts w:eastAsia="Times New Roman"/>
          <w:bCs/>
          <w:szCs w:val="24"/>
        </w:rPr>
        <w:t>η είναι στρογγυλή και κινδύνευσε η ζωή απ’ αυτό. Το έκανε μετά από μελέτη.</w:t>
      </w:r>
    </w:p>
    <w:p w14:paraId="59780A4A" w14:textId="77777777" w:rsidR="00F07EC0" w:rsidRDefault="005D0323">
      <w:pPr>
        <w:spacing w:after="0" w:line="600" w:lineRule="auto"/>
        <w:ind w:firstLine="720"/>
        <w:jc w:val="both"/>
        <w:rPr>
          <w:rFonts w:eastAsia="Times New Roman"/>
          <w:bCs/>
          <w:szCs w:val="24"/>
        </w:rPr>
      </w:pPr>
      <w:r>
        <w:rPr>
          <w:rFonts w:eastAsia="Times New Roman"/>
          <w:bCs/>
          <w:szCs w:val="24"/>
        </w:rPr>
        <w:lastRenderedPageBreak/>
        <w:t xml:space="preserve">Επίσης, πριν από </w:t>
      </w:r>
      <w:proofErr w:type="spellStart"/>
      <w:r>
        <w:rPr>
          <w:rFonts w:eastAsia="Times New Roman"/>
          <w:bCs/>
          <w:szCs w:val="24"/>
        </w:rPr>
        <w:t>εκατόν</w:t>
      </w:r>
      <w:proofErr w:type="spellEnd"/>
      <w:r>
        <w:rPr>
          <w:rFonts w:eastAsia="Times New Roman"/>
          <w:bCs/>
          <w:szCs w:val="24"/>
        </w:rPr>
        <w:t xml:space="preserve"> πενήντα χρόνια δύο κύριοι, ο Καρλ Μαρξ και ο Φρίντριχ </w:t>
      </w:r>
      <w:proofErr w:type="spellStart"/>
      <w:r>
        <w:rPr>
          <w:rFonts w:eastAsia="Times New Roman"/>
          <w:bCs/>
          <w:szCs w:val="24"/>
        </w:rPr>
        <w:t>Ένγκελς</w:t>
      </w:r>
      <w:proofErr w:type="spellEnd"/>
      <w:r>
        <w:rPr>
          <w:rFonts w:eastAsia="Times New Roman"/>
          <w:bCs/>
          <w:szCs w:val="24"/>
        </w:rPr>
        <w:t>, κάθισαν στο Βέλγ</w:t>
      </w:r>
      <w:r>
        <w:rPr>
          <w:rFonts w:eastAsia="Times New Roman"/>
          <w:bCs/>
          <w:szCs w:val="24"/>
        </w:rPr>
        <w:t xml:space="preserve">ιο, στις Βρυξέλλες, και έγραψαν ένα </w:t>
      </w:r>
      <w:proofErr w:type="spellStart"/>
      <w:r>
        <w:rPr>
          <w:rFonts w:eastAsia="Times New Roman"/>
          <w:bCs/>
          <w:szCs w:val="24"/>
        </w:rPr>
        <w:t>πενηντασέλιδο</w:t>
      </w:r>
      <w:proofErr w:type="spellEnd"/>
      <w:r>
        <w:rPr>
          <w:rFonts w:eastAsia="Times New Roman"/>
          <w:bCs/>
          <w:szCs w:val="24"/>
        </w:rPr>
        <w:t>, το Κομμουνιστικό Μανιφέστο. Ιδιωτικές απόψεις έγραψαν σε αυτό το βιβλιαράκι. Γέννησαν, όμως, το κομμουνιστικό κίνημα αυτές οι ιδιωτικές απόψεις.</w:t>
      </w:r>
    </w:p>
    <w:p w14:paraId="59780A4B" w14:textId="77777777" w:rsidR="00F07EC0" w:rsidRDefault="005D0323">
      <w:pPr>
        <w:spacing w:after="0" w:line="600" w:lineRule="auto"/>
        <w:ind w:firstLine="720"/>
        <w:jc w:val="both"/>
        <w:rPr>
          <w:rFonts w:eastAsia="Times New Roman" w:cs="Times New Roman"/>
          <w:szCs w:val="24"/>
        </w:rPr>
      </w:pPr>
      <w:r>
        <w:rPr>
          <w:rFonts w:eastAsia="Times New Roman"/>
          <w:bCs/>
          <w:szCs w:val="24"/>
        </w:rPr>
        <w:t>Εάν θέλουμε κάτι να το ενισχύσουμε, να το ενισχύσουμε με επι</w:t>
      </w:r>
      <w:r>
        <w:rPr>
          <w:rFonts w:eastAsia="Times New Roman"/>
          <w:bCs/>
          <w:szCs w:val="24"/>
        </w:rPr>
        <w:t xml:space="preserve">χειρήματα, όχι με παρανόηση και διαστρέβλωση αυτών των πραγμάτων. Οι επιστημονικές, λοιπόν, απόψεις είναι Αμερικάνοι, είναι Ευρωπαίοι, είναι δυτικός κόσμος, είναι –δεν ξέρω- καπιταλισμός. Τα πάντα ανάγονται στον καπιταλισμό, τέλος πάντων. Αλλά εάν θέλουμε </w:t>
      </w:r>
      <w:r>
        <w:rPr>
          <w:rFonts w:eastAsia="Times New Roman"/>
          <w:bCs/>
          <w:szCs w:val="24"/>
        </w:rPr>
        <w:t>να έχουμε μια επαρκή διατύπωση επιχειρημάτων, τουλάχιστον αυτό να ανήκει στον επιστημονικό κόσμο.</w:t>
      </w:r>
    </w:p>
    <w:p w14:paraId="59780A4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Πάω τώρα, λοιπόν, στην κοινωνία που δεν είναι έτοιμη και έχει ακουστεί κατά κόρον. Θα διαβάσω, για να μην το αδικήσω, ένα καταπληκτικό κείμενο που έχει γράψει</w:t>
      </w:r>
      <w:r>
        <w:rPr>
          <w:rFonts w:eastAsia="Times New Roman" w:cs="Times New Roman"/>
          <w:szCs w:val="24"/>
        </w:rPr>
        <w:t xml:space="preserve"> ο Κωστής </w:t>
      </w:r>
      <w:proofErr w:type="spellStart"/>
      <w:r>
        <w:rPr>
          <w:rFonts w:eastAsia="Times New Roman" w:cs="Times New Roman"/>
          <w:szCs w:val="24"/>
        </w:rPr>
        <w:t>Λιερός</w:t>
      </w:r>
      <w:proofErr w:type="spellEnd"/>
      <w:r>
        <w:rPr>
          <w:rFonts w:eastAsia="Times New Roman" w:cs="Times New Roman"/>
          <w:szCs w:val="24"/>
        </w:rPr>
        <w:t xml:space="preserve">, ένας φίλος. Λέει σε ένα κόμματι του κειμένου αυτού: «Όσοι το λένε αγνοούν πως οι σχέσεις των ομόφυλων ζευγαριών σήμερα παρουσιάζουν μια ποιοτική </w:t>
      </w:r>
      <w:r>
        <w:rPr>
          <w:rFonts w:eastAsia="Times New Roman" w:cs="Times New Roman"/>
          <w:szCs w:val="24"/>
        </w:rPr>
        <w:lastRenderedPageBreak/>
        <w:t>διαφορά σε σχέση με τις προηγούμενες δεκαετίες. Οι άνθρωποι αυτοί σήμερα δεν σκοπεύουν να ζήσ</w:t>
      </w:r>
      <w:r>
        <w:rPr>
          <w:rFonts w:eastAsia="Times New Roman" w:cs="Times New Roman"/>
          <w:szCs w:val="24"/>
        </w:rPr>
        <w:t xml:space="preserve">ουν στο σκοτάδι. Ζευγάρια όλων των προσανατολισμών και των </w:t>
      </w:r>
      <w:proofErr w:type="spellStart"/>
      <w:r>
        <w:rPr>
          <w:rFonts w:eastAsia="Times New Roman" w:cs="Times New Roman"/>
          <w:szCs w:val="24"/>
        </w:rPr>
        <w:t>έμφυλων</w:t>
      </w:r>
      <w:proofErr w:type="spellEnd"/>
      <w:r>
        <w:rPr>
          <w:rFonts w:eastAsia="Times New Roman" w:cs="Times New Roman"/>
          <w:szCs w:val="24"/>
        </w:rPr>
        <w:t xml:space="preserve"> αποχρώσεων ζουν μαζί για πολλά χρόνια και για πολλά από αυτά η απόκτηση των παιδιών, εάν δεν αποτελεί ήδη πραγματικότητα, υπάρχει ως συνειδητό μέρος του οικογενειακού τους προγραμματισμού. </w:t>
      </w:r>
    </w:p>
    <w:p w14:paraId="59780A4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γνώμη το</w:t>
      </w:r>
      <w:r>
        <w:rPr>
          <w:rFonts w:eastAsia="Times New Roman" w:cs="Times New Roman"/>
          <w:szCs w:val="24"/>
        </w:rPr>
        <w:t>ύ</w:t>
      </w:r>
      <w:r>
        <w:rPr>
          <w:rFonts w:eastAsia="Times New Roman" w:cs="Times New Roman"/>
          <w:szCs w:val="24"/>
        </w:rPr>
        <w:t xml:space="preserve"> κάθε πολιτικού στελέχους, που αντιλαμβάνεται τον εαυτό του ως τροχονόμο στη ζωή των άλλων και ανάγει τις </w:t>
      </w:r>
      <w:proofErr w:type="spellStart"/>
      <w:r>
        <w:rPr>
          <w:rFonts w:eastAsia="Times New Roman" w:cs="Times New Roman"/>
          <w:szCs w:val="24"/>
        </w:rPr>
        <w:t>περιρρέουσες</w:t>
      </w:r>
      <w:proofErr w:type="spellEnd"/>
      <w:r>
        <w:rPr>
          <w:rFonts w:eastAsia="Times New Roman" w:cs="Times New Roman"/>
          <w:szCs w:val="24"/>
        </w:rPr>
        <w:t xml:space="preserve"> αναχρονιστικές απόψεις σε άτεγκτες ιδιότητες μιας εκλογικής πελατείας που πρέπει να ικανοποιήσει, δεν αποτελεί κάτι για το οπ</w:t>
      </w:r>
      <w:r>
        <w:rPr>
          <w:rFonts w:eastAsia="Times New Roman" w:cs="Times New Roman"/>
          <w:szCs w:val="24"/>
        </w:rPr>
        <w:t xml:space="preserve">οίο πρέπει να αδιαφορούμε. Αποτελεί κάτι το οποίο η </w:t>
      </w:r>
      <w:r>
        <w:rPr>
          <w:rFonts w:eastAsia="Times New Roman" w:cs="Times New Roman"/>
          <w:szCs w:val="24"/>
        </w:rPr>
        <w:t>Α</w:t>
      </w:r>
      <w:r>
        <w:rPr>
          <w:rFonts w:eastAsia="Times New Roman" w:cs="Times New Roman"/>
          <w:szCs w:val="24"/>
        </w:rPr>
        <w:t xml:space="preserve">ριστερά πολεμούσε και πολεμάει και θα πρέπει να το πολεμάμε με όλες τις δυνάμεις. </w:t>
      </w:r>
    </w:p>
    <w:p w14:paraId="59780A4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Οι βαθιά ριζωμένες αντιλήψεις για το σώμα, το φύλο, τον σεξουαλικό προσανατολισμό και την οικογένεια αποτελούν μια πραγμ</w:t>
      </w:r>
      <w:r>
        <w:rPr>
          <w:rFonts w:eastAsia="Times New Roman" w:cs="Times New Roman"/>
          <w:szCs w:val="24"/>
        </w:rPr>
        <w:t xml:space="preserve">ατικότητα για όλες τις κοινωνίες. Ωστόσο, η ωριμότητα μιας κοινωνίας να αντεπεξέρχεται σε πιο σύγχρονους όρους της πραγματικότητας, να </w:t>
      </w:r>
      <w:proofErr w:type="spellStart"/>
      <w:r>
        <w:rPr>
          <w:rFonts w:eastAsia="Times New Roman" w:cs="Times New Roman"/>
          <w:szCs w:val="24"/>
        </w:rPr>
        <w:t>αναστοχάζεται</w:t>
      </w:r>
      <w:proofErr w:type="spellEnd"/>
      <w:r>
        <w:rPr>
          <w:rFonts w:eastAsia="Times New Roman" w:cs="Times New Roman"/>
          <w:szCs w:val="24"/>
        </w:rPr>
        <w:t xml:space="preserve"> και τελικά να αλλάζει</w:t>
      </w:r>
      <w:r>
        <w:rPr>
          <w:rFonts w:eastAsia="Times New Roman" w:cs="Times New Roman"/>
          <w:szCs w:val="24"/>
        </w:rPr>
        <w:t>,</w:t>
      </w:r>
      <w:r>
        <w:rPr>
          <w:rFonts w:eastAsia="Times New Roman" w:cs="Times New Roman"/>
          <w:szCs w:val="24"/>
        </w:rPr>
        <w:t xml:space="preserve"> δεν καθορίζεται αμιγώς και </w:t>
      </w:r>
      <w:r>
        <w:rPr>
          <w:rFonts w:eastAsia="Times New Roman" w:cs="Times New Roman"/>
          <w:szCs w:val="24"/>
        </w:rPr>
        <w:lastRenderedPageBreak/>
        <w:t>αφηρημένα από την κεκτημένη ταχύτητα ενός τρένου που έρχε</w:t>
      </w:r>
      <w:r>
        <w:rPr>
          <w:rFonts w:eastAsia="Times New Roman" w:cs="Times New Roman"/>
          <w:szCs w:val="24"/>
        </w:rPr>
        <w:t xml:space="preserve">ται από το παρελθόν. Πολύ περισσότερο η πιπίλα της ωριμότητας έχει βασική της θεμελίωση την κοινή γνώμη, μια κατασκευή που δεν υπάρχει πέρα από κάποιες μεμονωμένες μετρήσεις. </w:t>
      </w:r>
    </w:p>
    <w:p w14:paraId="59780A4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Ας αφήσουμε, λοιπόν, την αυθεντικότητα της υποστήριξης της κοινωνίας και ας δούμ</w:t>
      </w:r>
      <w:r>
        <w:rPr>
          <w:rFonts w:eastAsia="Times New Roman" w:cs="Times New Roman"/>
          <w:szCs w:val="24"/>
        </w:rPr>
        <w:t xml:space="preserve">ε τι υπάρχει σήμερα στην κοινωνία». </w:t>
      </w:r>
    </w:p>
    <w:p w14:paraId="59780A5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Τούτο το λέω για τον εξής λόγο: Συνήθως το ουράνιο τόξο βγαίνει μετά από βροχή και όταν εμφανίζεται ο ήλιος. Την προηγούμενη Κυριακή δεν συνέβη αυτό. Το «Ουράνιο Τόξο» στην Ακαδημία Πλάτωνος έκανε την έκτη γιορτή οικογε</w:t>
      </w:r>
      <w:r>
        <w:rPr>
          <w:rFonts w:eastAsia="Times New Roman" w:cs="Times New Roman"/>
          <w:szCs w:val="24"/>
        </w:rPr>
        <w:t xml:space="preserve">νειών «Ουράνιο Τόξο». Δεκάδες παιδιά, δεκάδες γονείς ήταν εκεί και ενημέρωσαν, συζήτησαν και διασκέδασαν. Είναι ένας κόσμος που υπάρχει. </w:t>
      </w:r>
    </w:p>
    <w:p w14:paraId="59780A5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Για εσάς δεν υπάρχει ουράνιο τόξο, αλλά υπάρχει το μαύρο και το άσπρο και οι αποχρώσεις του γκρι. Δεν θέλετε να βλέπετ</w:t>
      </w:r>
      <w:r>
        <w:rPr>
          <w:rFonts w:eastAsia="Times New Roman" w:cs="Times New Roman"/>
          <w:szCs w:val="24"/>
        </w:rPr>
        <w:t>ε το ουράνιο τόξο, όταν βγαίνει έξω στην κοινωνία. Το ουράνιο τόξο, όμως, είναι εδώ και όλα του τα χρώματα από τη δική μας πλευρά τουλάχιστον είναι αποδεκτά.</w:t>
      </w:r>
    </w:p>
    <w:p w14:paraId="59780A5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Θα κλείσω με κάτι το οποίο έχει πει στέλεχος του ΚΚΕ, αλλά σήμερα δεν θα έρθει να ψηφίσει. «Γεννήτ</w:t>
      </w:r>
      <w:r>
        <w:rPr>
          <w:rFonts w:eastAsia="Times New Roman" w:cs="Times New Roman"/>
          <w:szCs w:val="24"/>
        </w:rPr>
        <w:t xml:space="preserve">ορες είμαστε εν δυνάμει όλοι, γονείς μόνο κρινόμενοι ως τέτοιοι από τα παιδιά μας». </w:t>
      </w:r>
    </w:p>
    <w:p w14:paraId="59780A5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w:t>
      </w:r>
    </w:p>
    <w:p w14:paraId="59780A54" w14:textId="77777777" w:rsidR="00F07EC0" w:rsidRDefault="005D0323">
      <w:pPr>
        <w:spacing w:after="0" w:line="600" w:lineRule="auto"/>
        <w:ind w:firstLine="720"/>
        <w:jc w:val="both"/>
        <w:rPr>
          <w:rFonts w:eastAsia="Times New Roman" w:cs="Times New Roman"/>
          <w:szCs w:val="24"/>
        </w:rPr>
      </w:pPr>
      <w:r w:rsidRPr="00A8636B">
        <w:rPr>
          <w:rFonts w:eastAsia="Times New Roman" w:cs="Times New Roman"/>
          <w:b/>
          <w:szCs w:val="24"/>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 για να παρουσιάσετε την τροπολογία σας, για τρία λεπτά από τη θέση σας.</w:t>
      </w:r>
    </w:p>
    <w:p w14:paraId="59780A55" w14:textId="77777777" w:rsidR="00F07EC0" w:rsidRDefault="005D0323">
      <w:pPr>
        <w:spacing w:after="0" w:line="600" w:lineRule="auto"/>
        <w:ind w:firstLine="720"/>
        <w:jc w:val="both"/>
        <w:rPr>
          <w:rFonts w:eastAsia="Times New Roman" w:cs="Times New Roman"/>
          <w:szCs w:val="24"/>
        </w:rPr>
      </w:pPr>
      <w:r w:rsidRPr="00A8636B">
        <w:rPr>
          <w:rFonts w:eastAsia="Times New Roman" w:cs="Times New Roman"/>
          <w:b/>
          <w:szCs w:val="24"/>
        </w:rPr>
        <w:t xml:space="preserve">ΑΙΚΑΤΕΡΙΝΗ </w:t>
      </w:r>
      <w:r w:rsidRPr="00A8636B">
        <w:rPr>
          <w:rFonts w:eastAsia="Times New Roman" w:cs="Times New Roman"/>
          <w:b/>
          <w:szCs w:val="24"/>
        </w:rPr>
        <w:t>ΠΑΠΑΝΑΤΣΙΟΥ (Υφυπουργός Οικονομικών):</w:t>
      </w:r>
      <w:r>
        <w:rPr>
          <w:rFonts w:eastAsia="Times New Roman" w:cs="Times New Roman"/>
          <w:szCs w:val="24"/>
        </w:rPr>
        <w:t xml:space="preserve"> Ευχαριστώ, κύριε Πρόεδρε.</w:t>
      </w:r>
    </w:p>
    <w:p w14:paraId="59780A5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Είναι η τροπολογία με γενικό αριθμό 1572 και ειδικό 111. Το πρώτο άρθρο αφορά την τροποποίηση του άρθρου 16 του ν.1798/1988. Αφορά την απαλλαγή από τα τέλη κυκλοφορίας σε οχήματα που </w:t>
      </w:r>
      <w:r>
        <w:rPr>
          <w:rFonts w:eastAsia="Times New Roman" w:cs="Times New Roman"/>
          <w:szCs w:val="24"/>
        </w:rPr>
        <w:t>εξυπηρετούν ανήλικα πρόσωπα με αναπηρίες. Ειδικότερα δεν είναι πλέον υποχρεωτική η έκδοση άδειας κυκλοφορίας στο όνομα του ανήλικου αναπήρου για τη χορήγηση τ</w:t>
      </w:r>
      <w:r>
        <w:rPr>
          <w:rFonts w:eastAsia="Times New Roman" w:cs="Times New Roman"/>
          <w:szCs w:val="24"/>
        </w:rPr>
        <w:t>ή</w:t>
      </w:r>
      <w:r>
        <w:rPr>
          <w:rFonts w:eastAsia="Times New Roman" w:cs="Times New Roman"/>
          <w:szCs w:val="24"/>
        </w:rPr>
        <w:t xml:space="preserve">ς ως άνω απαλλαγής, δεδομένου ότι το δικαίωμα </w:t>
      </w:r>
      <w:r>
        <w:rPr>
          <w:rFonts w:eastAsia="Times New Roman" w:cs="Times New Roman"/>
          <w:szCs w:val="24"/>
        </w:rPr>
        <w:lastRenderedPageBreak/>
        <w:t>αυτό μπορεί να παραχωρείται στους γονείς ή τον επίτ</w:t>
      </w:r>
      <w:r>
        <w:rPr>
          <w:rFonts w:eastAsia="Times New Roman" w:cs="Times New Roman"/>
          <w:szCs w:val="24"/>
        </w:rPr>
        <w:t>ροπο και ισχύει ως την ενηλικίωση του αναπήρου.</w:t>
      </w:r>
    </w:p>
    <w:p w14:paraId="59780A5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δεύτερο άρθρο ρυθμίζει θέματα δαπανών της ΑΑΔΕ. Ειδικότερα ρυθμίζονται θέματα δαπανών που έχουν πραγματοποιηθεί από τις περιφερειακές υπηρεσίες και ειδικές αποκεντρωμένες υπηρεσίες της ΑΑΔΕ από την αρχή το</w:t>
      </w:r>
      <w:r>
        <w:rPr>
          <w:rFonts w:eastAsia="Times New Roman" w:cs="Times New Roman"/>
          <w:szCs w:val="24"/>
        </w:rPr>
        <w:t xml:space="preserve">υ έτους 2017 και μέχρι την έκδοση της απόφασης του διοικητή της ΑΑΔΕ περί μεταβίβασης αρμοδιοτήτων στις δημοσιονομικές υπηρεσίες εποπτείας ελέγχου για τις δαπάνες των περιφερειακών υπηρεσιών και της διαπιστωτικής πράξης του ιδίου περιορισμού των οργανικών </w:t>
      </w:r>
      <w:r>
        <w:rPr>
          <w:rFonts w:eastAsia="Times New Roman" w:cs="Times New Roman"/>
          <w:szCs w:val="24"/>
        </w:rPr>
        <w:t xml:space="preserve">μονάδων της ΑΑΔΕ, οι οποίες αποτελούν χωριστές επιχειρησιακές μονάδες. </w:t>
      </w:r>
    </w:p>
    <w:p w14:paraId="59780A5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Ρυθμίζονται, επίσης, θέματα που αφορούν τα έξοδα μετακίνησης πρώτης εγκατάστασης και μεταφοράς οικοσκευής αποσπασμένων υπαλλήλων της ΑΑΔΕ σε Υπηρεσίες Ευρωπαϊκής Ένωσης και στη μόνιμη </w:t>
      </w:r>
      <w:r>
        <w:rPr>
          <w:rFonts w:eastAsia="Times New Roman" w:cs="Times New Roman"/>
          <w:szCs w:val="24"/>
        </w:rPr>
        <w:t xml:space="preserve">ελληνική αντιπροσωπεία όπως, επίσης, έξοδα εγκατάστασης αποσπασμένων υπαλλήλων της ΑΑΔΕ σε περιφερειακές ή ειδικές αποκεντρωμένες υπηρεσίες, σε αποζημίωση για υπερωριακή εργασία και εργασία </w:t>
      </w:r>
      <w:r>
        <w:rPr>
          <w:rFonts w:eastAsia="Times New Roman" w:cs="Times New Roman"/>
          <w:szCs w:val="24"/>
        </w:rPr>
        <w:lastRenderedPageBreak/>
        <w:t xml:space="preserve">κατά τις εξαιρέσιμες μέρες και νυχτερινές ώρες, έξοδα μετακίνησης </w:t>
      </w:r>
      <w:r>
        <w:rPr>
          <w:rFonts w:eastAsia="Times New Roman" w:cs="Times New Roman"/>
          <w:szCs w:val="24"/>
        </w:rPr>
        <w:t>παρελθόντων ετών, σε δαπάνες διοικητικής εκτέλεσης για το διάστημα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2014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w:t>
      </w:r>
    </w:p>
    <w:p w14:paraId="59780A5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Επίσης, στο τρίτο άρθρο με τις προτεινόμενες διατάξεις ρυθμίζονται θέματα προσωπικού καθαριότητας, που απασχολήθηκε στις υπηρεσίες της ΑΑΔΕ και πάλι κατά το χρο</w:t>
      </w:r>
      <w:r>
        <w:rPr>
          <w:rFonts w:eastAsia="Times New Roman" w:cs="Times New Roman"/>
          <w:szCs w:val="24"/>
        </w:rPr>
        <w:t xml:space="preserve">νικό διάστημα από τις 13-12-2017 μέχρι τις 14-3-2018. </w:t>
      </w:r>
    </w:p>
    <w:p w14:paraId="59780A5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Τι δυνατότητα δίνεται; Παρέχει τη δυνατότητα για όλους τους εξαιρετικούς λόγους του δημοσίου συμφέροντος να καταρτιστούν συμβάσεις μίσθωσης έργου για την απασχόληση κατά το ως άνω χρονικό διάστημα και </w:t>
      </w:r>
      <w:r>
        <w:rPr>
          <w:rFonts w:eastAsia="Times New Roman" w:cs="Times New Roman"/>
          <w:szCs w:val="24"/>
        </w:rPr>
        <w:t xml:space="preserve">μετά τον χρόνο λήξης αυτής. Και παρέχεται η δυνατότητα να θεωρούνται οι δαπάνες, που αφορούν στην απασχόληση προσωπικού καθαριότητας των υπηρεσιών της ΑΑΔΕ για το χρονικό διάστημα από 13-12-2017 μέχρι 14-3-2018 για τις οποίες δεν έχει τηρηθεί η διαδικασία </w:t>
      </w:r>
      <w:r>
        <w:rPr>
          <w:rFonts w:eastAsia="Times New Roman" w:cs="Times New Roman"/>
          <w:szCs w:val="24"/>
        </w:rPr>
        <w:t xml:space="preserve">δέσμευσης των πιστώσεων, νόμιμες ώστε να είναι δυνατή η καταβολή τους από τις πιστώσεις του προϋπολογισμού της ΑΑΔΕ του τρέχοντος οικονομικού έτους, τηρουμένων των προϋποθέσεων νομιμότητας και κανονικότητας των δαπανών αυτών. </w:t>
      </w:r>
    </w:p>
    <w:p w14:paraId="59780A5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Σχετικά με το τελευταίο άρθρο</w:t>
      </w:r>
      <w:r>
        <w:rPr>
          <w:rFonts w:eastAsia="Times New Roman" w:cs="Times New Roman"/>
          <w:szCs w:val="24"/>
        </w:rPr>
        <w:t>: Δίνεται η δυνατότητα συμμετοχής στη δευτεροβάθμια επιτροπή καθορισμού του αιγιαλού και παραλίας, είναι για τη χάραξη του αιγιαλού. Εκεί υπάρχει μια επιτροπή σε κάθε νομό και σε εξαιρετικές περιπτώσεις υπάρχει και δεύτερη. Στη δεύτερη, επειδή το προσωπικό</w:t>
      </w:r>
      <w:r>
        <w:rPr>
          <w:rFonts w:eastAsia="Times New Roman" w:cs="Times New Roman"/>
          <w:szCs w:val="24"/>
        </w:rPr>
        <w:t xml:space="preserve"> των κτηματικών υπηρεσιών είναι πάρα πολύ λίγο, δίνεται με τις ίδιες πάλι ιδιότητες στα μέλη να μπορούν να είναι και από κάποια άλλη υπηρεσία κάποιου όμορου νομού κ</w:t>
      </w:r>
      <w:r>
        <w:rPr>
          <w:rFonts w:eastAsia="Times New Roman" w:cs="Times New Roman"/>
          <w:szCs w:val="24"/>
        </w:rPr>
        <w:t>.</w:t>
      </w:r>
      <w:r>
        <w:rPr>
          <w:rFonts w:eastAsia="Times New Roman" w:cs="Times New Roman"/>
          <w:szCs w:val="24"/>
        </w:rPr>
        <w:t>λπ., προκειμένου να ολοκληρωθεί το έργο της χάραξης των αιγιαλών μέσα στα χρονικά περιθώρια</w:t>
      </w:r>
      <w:r>
        <w:rPr>
          <w:rFonts w:eastAsia="Times New Roman" w:cs="Times New Roman"/>
          <w:szCs w:val="24"/>
        </w:rPr>
        <w:t>, στα οποία πρέπει να ολοκληρωθεί.</w:t>
      </w:r>
    </w:p>
    <w:p w14:paraId="59780A5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9780A5D"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μπορώ να έχω τον λόγο για ένα λεπτό; </w:t>
      </w:r>
    </w:p>
    <w:p w14:paraId="59780A5E" w14:textId="77777777" w:rsidR="00F07EC0" w:rsidRDefault="005D0323">
      <w:pPr>
        <w:spacing w:after="0"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Ωραία, συνεχίζουμε.</w:t>
      </w:r>
    </w:p>
    <w:p w14:paraId="59780A5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Ένα λεπτό, κύριε Θεοχαρόπουλε, δεν υπάρχει τέτοια διαδικασία. </w:t>
      </w:r>
    </w:p>
    <w:p w14:paraId="59780A60"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ΘΕΟΧΑ</w:t>
      </w:r>
      <w:r>
        <w:rPr>
          <w:rFonts w:eastAsia="Times New Roman" w:cs="Times New Roman"/>
          <w:b/>
          <w:szCs w:val="24"/>
        </w:rPr>
        <w:t>ΡΟΠΟΥΛΟΣ:</w:t>
      </w:r>
      <w:r>
        <w:rPr>
          <w:rFonts w:eastAsia="Times New Roman" w:cs="Times New Roman"/>
          <w:szCs w:val="24"/>
        </w:rPr>
        <w:t xml:space="preserve"> Ο Κανονισμός λέει ότι μετά από τον Υπουργό,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w:t>
      </w:r>
    </w:p>
    <w:p w14:paraId="59780A61" w14:textId="77777777" w:rsidR="00F07EC0" w:rsidRDefault="005D0323">
      <w:pPr>
        <w:spacing w:after="0"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Όχι, δεν λέει, όταν είναι για τροπολογία, ο Κανονισμός. Δεν λέει κάτι τέτοιο ο Κανονισμός. Μην επικαλούμαστε τον Κανονισμό. </w:t>
      </w:r>
    </w:p>
    <w:p w14:paraId="59780A6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Τέλος πάντων,</w:t>
      </w:r>
      <w:r>
        <w:rPr>
          <w:rFonts w:eastAsia="Times New Roman" w:cs="Times New Roman"/>
          <w:szCs w:val="24"/>
        </w:rPr>
        <w:t xml:space="preserve"> για ένα λεπτό, επειδή ξέρω ότι θα το τηρήσετε, έχετε τον λόγο και όχι εξαιτίας του Κανονισμού. </w:t>
      </w:r>
    </w:p>
    <w:p w14:paraId="59780A63"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Απολύτως, κύριε Πρόεδρε.</w:t>
      </w:r>
    </w:p>
    <w:p w14:paraId="59780A6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Κυρία Υπουργέ, πρώτα-πρώτα η συγκεκριμένη τακτική μ</w:t>
      </w:r>
      <w:r>
        <w:rPr>
          <w:rFonts w:eastAsia="Times New Roman" w:cs="Times New Roman"/>
          <w:szCs w:val="24"/>
        </w:rPr>
        <w:t>ά</w:t>
      </w:r>
      <w:r>
        <w:rPr>
          <w:rFonts w:eastAsia="Times New Roman" w:cs="Times New Roman"/>
          <w:szCs w:val="24"/>
        </w:rPr>
        <w:t>ς φέρνει σε πολύ δύσκολη θέση και ευθύνεστε εσείς και ο τ</w:t>
      </w:r>
      <w:r>
        <w:rPr>
          <w:rFonts w:eastAsia="Times New Roman" w:cs="Times New Roman"/>
          <w:szCs w:val="24"/>
        </w:rPr>
        <w:t>ρόπος νομοθέτησης. Φέρνετε τροπολογία που σε μερικά άρθρα της, σε μερικές παραγράφους συμφωνούμε και σε μερικές διαφωνούμε. Φέρνετε μια τροπολογία, δεν είναι άρθρα μέσα στο νομοσχέδιο με αποτέλεσμα να μην μπορούμε να τη χειριστούμε ενιαία. Τέτοια κρίσιμα θ</w:t>
      </w:r>
      <w:r>
        <w:rPr>
          <w:rFonts w:eastAsia="Times New Roman" w:cs="Times New Roman"/>
          <w:szCs w:val="24"/>
        </w:rPr>
        <w:t>έματα να έρχονται σε άρθρα νομοσχεδίου.</w:t>
      </w:r>
    </w:p>
    <w:p w14:paraId="59780A6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Τώρα ε</w:t>
      </w:r>
      <w:r>
        <w:rPr>
          <w:rFonts w:eastAsia="Times New Roman" w:cs="Times New Roman"/>
          <w:szCs w:val="24"/>
        </w:rPr>
        <w:t>πί της ουσίας: Επιχειρείτ</w:t>
      </w:r>
      <w:r>
        <w:rPr>
          <w:rFonts w:eastAsia="Times New Roman" w:cs="Times New Roman"/>
          <w:szCs w:val="24"/>
        </w:rPr>
        <w:t>ε</w:t>
      </w:r>
      <w:r>
        <w:rPr>
          <w:rFonts w:eastAsia="Times New Roman" w:cs="Times New Roman"/>
          <w:szCs w:val="24"/>
        </w:rPr>
        <w:t xml:space="preserve"> μια σειρά από νομιμοποιήσεις δαπανών της</w:t>
      </w:r>
      <w:r w:rsidRPr="00E354D8">
        <w:rPr>
          <w:rFonts w:eastAsia="Times New Roman" w:cs="Times New Roman"/>
          <w:b/>
          <w:szCs w:val="24"/>
        </w:rPr>
        <w:t xml:space="preserve"> </w:t>
      </w:r>
      <w:r w:rsidRPr="00FF5FFD">
        <w:rPr>
          <w:rFonts w:eastAsia="Times New Roman" w:cs="Times New Roman"/>
          <w:szCs w:val="24"/>
        </w:rPr>
        <w:t>ΑΑΔΕ</w:t>
      </w:r>
      <w:r>
        <w:rPr>
          <w:rFonts w:eastAsia="Times New Roman" w:cs="Times New Roman"/>
          <w:szCs w:val="24"/>
        </w:rPr>
        <w:t xml:space="preserve">, περιφερειακές υπηρεσίες, οδοιπορικά, έξοδα </w:t>
      </w:r>
      <w:proofErr w:type="spellStart"/>
      <w:r>
        <w:rPr>
          <w:rFonts w:eastAsia="Times New Roman" w:cs="Times New Roman"/>
          <w:szCs w:val="24"/>
        </w:rPr>
        <w:t>οικοσυσκευών</w:t>
      </w:r>
      <w:proofErr w:type="spellEnd"/>
      <w:r>
        <w:rPr>
          <w:rFonts w:eastAsia="Times New Roman" w:cs="Times New Roman"/>
          <w:szCs w:val="24"/>
        </w:rPr>
        <w:t xml:space="preserve">, δαπάνες μετακίνησης για το απασχολούμενο με συμβάσεις προσωπικό καθαριότητας. </w:t>
      </w:r>
      <w:r>
        <w:rPr>
          <w:rFonts w:eastAsia="Times New Roman" w:cs="Times New Roman"/>
          <w:szCs w:val="24"/>
        </w:rPr>
        <w:t>Αφού το Υπουργείο Οικονομικών καθάρισε τις δικές του δαπάνες με το τελευταίο νομοσχέδιο, τώρα κάνει το ίδιο με τις δαπάνες της</w:t>
      </w:r>
      <w:r w:rsidRPr="00FF5FFD">
        <w:rPr>
          <w:rFonts w:eastAsia="Times New Roman" w:cs="Times New Roman"/>
          <w:szCs w:val="24"/>
        </w:rPr>
        <w:t xml:space="preserve"> ΑΑΔΕ</w:t>
      </w:r>
      <w:r>
        <w:rPr>
          <w:rFonts w:eastAsia="Times New Roman" w:cs="Times New Roman"/>
          <w:szCs w:val="24"/>
        </w:rPr>
        <w:t>. Θεωρούμε ότι είναι εξαιρετικά προβληματικό για το Υπουργείο να παρουσιάζει μια τέτοια εικόνα.</w:t>
      </w:r>
    </w:p>
    <w:p w14:paraId="59780A6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Τι ακριβώς γίνεται εδώ και γι</w:t>
      </w:r>
      <w:r>
        <w:rPr>
          <w:rFonts w:eastAsia="Times New Roman" w:cs="Times New Roman"/>
          <w:szCs w:val="24"/>
        </w:rPr>
        <w:t>’</w:t>
      </w:r>
      <w:r>
        <w:rPr>
          <w:rFonts w:eastAsia="Times New Roman" w:cs="Times New Roman"/>
          <w:szCs w:val="24"/>
        </w:rPr>
        <w:t xml:space="preserve"> αυτό θέλω μια απάντηση</w:t>
      </w:r>
      <w:r>
        <w:rPr>
          <w:rFonts w:eastAsia="Times New Roman" w:cs="Times New Roman"/>
          <w:szCs w:val="24"/>
        </w:rPr>
        <w:t>.</w:t>
      </w:r>
      <w:r>
        <w:rPr>
          <w:rFonts w:eastAsia="Times New Roman" w:cs="Times New Roman"/>
          <w:szCs w:val="24"/>
        </w:rPr>
        <w:t xml:space="preserve"> Δεν τηρούνται οι διαδικασίες δέσμευσης πιστώσεων. Γίνονται δαπάνες καθ’ υπέρβαση των εγγεγραμμένων πιστώσεων, χωρίς την τήρηση των περί ανάληψης σχετικών διατάξεων ή και χωρίς έκδοση φορολογικού στοιχείου πολλές φορές. Έρχεται μετ</w:t>
      </w:r>
      <w:r>
        <w:rPr>
          <w:rFonts w:eastAsia="Times New Roman" w:cs="Times New Roman"/>
          <w:szCs w:val="24"/>
        </w:rPr>
        <w:t>ά ουσιαστικά μια τροπολογία που τα διευθετεί όλα. Αυτό δεν είναι τρόπος λειτουργίας του κράτους</w:t>
      </w:r>
      <w:r>
        <w:rPr>
          <w:rFonts w:eastAsia="Times New Roman" w:cs="Times New Roman"/>
          <w:szCs w:val="24"/>
        </w:rPr>
        <w:t>,</w:t>
      </w:r>
      <w:r>
        <w:rPr>
          <w:rFonts w:eastAsia="Times New Roman" w:cs="Times New Roman"/>
          <w:szCs w:val="24"/>
        </w:rPr>
        <w:t xml:space="preserve"> ούτε είναι η ασφάλεια δικαίου και παρακαλώ για την απάντησή </w:t>
      </w:r>
      <w:r>
        <w:rPr>
          <w:rFonts w:eastAsia="Times New Roman" w:cs="Times New Roman"/>
          <w:szCs w:val="24"/>
        </w:rPr>
        <w:t>σας,</w:t>
      </w:r>
      <w:r>
        <w:rPr>
          <w:rFonts w:eastAsia="Times New Roman" w:cs="Times New Roman"/>
          <w:szCs w:val="24"/>
        </w:rPr>
        <w:t xml:space="preserve"> τόσο επί της ουσίας όσο επί και του τρόπου, γιατί, για παράδειγμα, στην παράγραφο 1</w:t>
      </w:r>
      <w:r>
        <w:rPr>
          <w:rFonts w:eastAsia="Times New Roman" w:cs="Times New Roman"/>
          <w:szCs w:val="24"/>
        </w:rPr>
        <w:t>,</w:t>
      </w:r>
      <w:r>
        <w:rPr>
          <w:rFonts w:eastAsia="Times New Roman" w:cs="Times New Roman"/>
          <w:szCs w:val="24"/>
        </w:rPr>
        <w:t xml:space="preserve"> που θέσατ</w:t>
      </w:r>
      <w:r>
        <w:rPr>
          <w:rFonts w:eastAsia="Times New Roman" w:cs="Times New Roman"/>
          <w:szCs w:val="24"/>
        </w:rPr>
        <w:t>ε, συμφωνούμε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w:t>
      </w:r>
      <w:r>
        <w:rPr>
          <w:rFonts w:eastAsia="Times New Roman" w:cs="Times New Roman"/>
          <w:szCs w:val="24"/>
        </w:rPr>
        <w:t xml:space="preserve">την παράγραφο 2 δεν συμφωνούμε. Πώς μπορεί να χειριστεί αυτή τη διαδικασία ένα κόμμα της Αντιπολίτευσης με αυτή τη λογική; </w:t>
      </w:r>
    </w:p>
    <w:p w14:paraId="59780A6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9780A68" w14:textId="77777777" w:rsidR="00F07EC0" w:rsidRDefault="005D0323">
      <w:pPr>
        <w:spacing w:after="0"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Κυρία Υπουργέ, έχετε τον λόγο για ένα</w:t>
      </w:r>
      <w:r>
        <w:rPr>
          <w:rFonts w:eastAsia="Times New Roman" w:cs="Times New Roman"/>
          <w:szCs w:val="24"/>
        </w:rPr>
        <w:t>-</w:t>
      </w:r>
      <w:r>
        <w:rPr>
          <w:rFonts w:eastAsia="Times New Roman" w:cs="Times New Roman"/>
          <w:szCs w:val="24"/>
        </w:rPr>
        <w:t>ενάμισι λεπτό,</w:t>
      </w:r>
      <w:r>
        <w:rPr>
          <w:rFonts w:eastAsia="Times New Roman" w:cs="Times New Roman"/>
          <w:szCs w:val="24"/>
        </w:rPr>
        <w:t xml:space="preserve"> εφόσον θέλετε και εσείς να απαντήσετε. </w:t>
      </w:r>
    </w:p>
    <w:p w14:paraId="59780A69"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ΑΙΚΑΤΕΡΙΝΗ </w:t>
      </w:r>
      <w:r w:rsidRPr="002851BB">
        <w:rPr>
          <w:rFonts w:eastAsia="Times New Roman" w:cs="Times New Roman"/>
          <w:b/>
          <w:szCs w:val="24"/>
        </w:rPr>
        <w:t>ΠΑΠΑΝΑΤΣΙΟΥ</w:t>
      </w:r>
      <w:r>
        <w:rPr>
          <w:rFonts w:eastAsia="Times New Roman" w:cs="Times New Roman"/>
          <w:b/>
          <w:szCs w:val="24"/>
        </w:rPr>
        <w:t xml:space="preserve"> (Υφυπουργός Οικονομικών): </w:t>
      </w:r>
      <w:r>
        <w:rPr>
          <w:rFonts w:eastAsia="Times New Roman" w:cs="Times New Roman"/>
          <w:szCs w:val="24"/>
        </w:rPr>
        <w:t xml:space="preserve">Κύριε συνάδελφε, όσον αφορά τις δαπάνες της ΑΑΔΕ. Πραγματικά, επειδή έχουμε μια μεταβίβαση στην </w:t>
      </w:r>
      <w:r w:rsidRPr="00FF5FFD">
        <w:rPr>
          <w:rFonts w:eastAsia="Times New Roman" w:cs="Times New Roman"/>
          <w:szCs w:val="24"/>
        </w:rPr>
        <w:t>ΑΑΔ</w:t>
      </w:r>
      <w:r>
        <w:rPr>
          <w:rFonts w:eastAsia="Times New Roman" w:cs="Times New Roman"/>
          <w:szCs w:val="24"/>
        </w:rPr>
        <w:t xml:space="preserve">Ε από Γενική Γραμματεία Δημοσίων Εσόδων στην </w:t>
      </w:r>
      <w:r>
        <w:rPr>
          <w:rFonts w:eastAsia="Times New Roman" w:cs="Times New Roman"/>
          <w:szCs w:val="24"/>
        </w:rPr>
        <w:t>ανεξάρτητη αρχή</w:t>
      </w:r>
      <w:r>
        <w:rPr>
          <w:rFonts w:eastAsia="Times New Roman" w:cs="Times New Roman"/>
          <w:szCs w:val="24"/>
        </w:rPr>
        <w:t xml:space="preserve"> και στ</w:t>
      </w:r>
      <w:r>
        <w:rPr>
          <w:rFonts w:eastAsia="Times New Roman" w:cs="Times New Roman"/>
          <w:szCs w:val="24"/>
        </w:rPr>
        <w:t xml:space="preserve">α έξοδα, τα οποία μέχρι πρότινος μπορούσαν να τα πληρωθούν από τις περιφερειακές υπηρεσίες, πλέον γίνονται όλα από τις κεντρικές υπηρεσίες. </w:t>
      </w:r>
    </w:p>
    <w:p w14:paraId="59780A6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Με αυτή τη λογική, μέχρις ότου να γίνει η όλη διαδικασία, έπρεπε να λειτουργήσει η </w:t>
      </w:r>
      <w:r w:rsidRPr="00FF5FFD">
        <w:rPr>
          <w:rFonts w:eastAsia="Times New Roman" w:cs="Times New Roman"/>
          <w:szCs w:val="24"/>
        </w:rPr>
        <w:t>ΑΑΔΕ.</w:t>
      </w:r>
      <w:r>
        <w:rPr>
          <w:rFonts w:eastAsia="Times New Roman" w:cs="Times New Roman"/>
          <w:szCs w:val="24"/>
        </w:rPr>
        <w:t xml:space="preserve"> Δεν μπορούσαν να μη γίνουν</w:t>
      </w:r>
      <w:r>
        <w:rPr>
          <w:rFonts w:eastAsia="Times New Roman" w:cs="Times New Roman"/>
          <w:szCs w:val="24"/>
        </w:rPr>
        <w:t xml:space="preserve"> κάποιες δαπάνες. Όλα αυτά ερχόμαστε τώρα και τα καλύπτουμε. Επίσης, τα έξοδα μετακίνησης για τη μόνιμη αντιπροσωπεία στην Ευρωπαϊκή Ένωση, τα έξοδα που γίνονται κάθε φορά με τις εκλογές που είναι από την </w:t>
      </w:r>
      <w:r>
        <w:rPr>
          <w:rFonts w:eastAsia="Times New Roman" w:cs="Times New Roman"/>
          <w:szCs w:val="24"/>
        </w:rPr>
        <w:lastRenderedPageBreak/>
        <w:t xml:space="preserve">1-1-2014 μέχρι 31-12-2016, που ξέρετε ότι όλα αυτά </w:t>
      </w:r>
      <w:r>
        <w:rPr>
          <w:rFonts w:eastAsia="Times New Roman" w:cs="Times New Roman"/>
          <w:szCs w:val="24"/>
        </w:rPr>
        <w:t xml:space="preserve">αργούν πάρα πολύ να φτάσουν στις υπηρεσίες και να μπορούν να γίνουν οι πληρωμές. </w:t>
      </w:r>
    </w:p>
    <w:p w14:paraId="59780A6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εδώ να αναφέρω ότι δεν υπάρχει περίπτωση να γίνονται χωρίς παραστατικά.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Όλα είναι με το νόμιμο τρόπο, όλα είναι με τη διαδικασία που υπ</w:t>
      </w:r>
      <w:r>
        <w:rPr>
          <w:rFonts w:eastAsia="Times New Roman" w:cs="Times New Roman"/>
          <w:szCs w:val="24"/>
        </w:rPr>
        <w:t xml:space="preserve">άρχει με τις συγκεκριμένες πιστώσεις της ΑΑΔΕ. Δεν ξεφεύγουμε από τις πιστώσεις. Υπάρχουν πιστώσεις στην ΑΑΔΕ και τα αντίστοιχα κονδύλια και με αυτόν τον τρόπο θα πρέπει κάποια στιγμή να ολοκληρωθούν κι αυτές οι πληρωμές. Δεν υπάρχει κάτι το περίεργο ούτε </w:t>
      </w:r>
      <w:r>
        <w:rPr>
          <w:rFonts w:eastAsia="Times New Roman" w:cs="Times New Roman"/>
          <w:szCs w:val="24"/>
        </w:rPr>
        <w:t>κάτι το διαφορετικό από το να πληρωθούν οι οφειλές που υπάρχουν στους συγκεκριμένους.</w:t>
      </w:r>
    </w:p>
    <w:p w14:paraId="59780A6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ήθελα εδώ να τονίσω ότι πραγματικά σεβόμαστε το δημόσιο χρήμα και από ό,τι θα είδατε και στα αποτελέσματα του 2017, τα έξοδα του δημοσίου είναι μειωμένα κατά πάρα πολλά εκατομμύρια. Είναι πάνω από 1.200.000.000 μειωμένα. Αυτό σημαίνει πως ό,τι πληρωμή γ</w:t>
      </w:r>
      <w:r>
        <w:rPr>
          <w:rFonts w:eastAsia="Times New Roman" w:cs="Times New Roman"/>
          <w:szCs w:val="24"/>
        </w:rPr>
        <w:t xml:space="preserve">ίνεται από εμάς, γίνεται μετά από μεγάλη σκέψη και μετά από μεγάλη σύνεση. </w:t>
      </w:r>
    </w:p>
    <w:p w14:paraId="59780A6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Προσπαθούμε το δημόσιο χρήμα να το διαχειριζόμαστε όσο το δυνατόν καλύτερα. Προς αυτή την κατεύθυνση είναι και οι δ</w:t>
      </w:r>
      <w:r>
        <w:rPr>
          <w:rFonts w:eastAsia="Times New Roman" w:cs="Times New Roman"/>
          <w:szCs w:val="24"/>
        </w:rPr>
        <w:t>ύ</w:t>
      </w:r>
      <w:r>
        <w:rPr>
          <w:rFonts w:eastAsia="Times New Roman" w:cs="Times New Roman"/>
          <w:szCs w:val="24"/>
        </w:rPr>
        <w:t>ο συγκεκριμένες τροπολογίες.</w:t>
      </w:r>
    </w:p>
    <w:p w14:paraId="59780A6E" w14:textId="77777777" w:rsidR="00F07EC0" w:rsidRDefault="005D0323">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Ωρ</w:t>
      </w:r>
      <w:r>
        <w:rPr>
          <w:rFonts w:eastAsia="Times New Roman" w:cs="Times New Roman"/>
          <w:szCs w:val="24"/>
        </w:rPr>
        <w:t>αία, εντάξει, προχωρούμε.</w:t>
      </w:r>
    </w:p>
    <w:p w14:paraId="59780A6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Τον λόγο έχει η Βουλευτής Β</w:t>
      </w:r>
      <w:r>
        <w:rPr>
          <w:rFonts w:eastAsia="Times New Roman" w:cs="Times New Roman"/>
          <w:szCs w:val="24"/>
        </w:rPr>
        <w:t>΄</w:t>
      </w:r>
      <w:r>
        <w:rPr>
          <w:rFonts w:eastAsia="Times New Roman" w:cs="Times New Roman"/>
          <w:szCs w:val="24"/>
        </w:rPr>
        <w:t xml:space="preserve"> Αθηνών κ. Άννα Καραμανλή από τη Νέα Δημοκρατία.</w:t>
      </w:r>
    </w:p>
    <w:p w14:paraId="59780A70"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Ευχαριστώ, κύριε Πρόεδρε.</w:t>
      </w:r>
    </w:p>
    <w:p w14:paraId="59780A7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Πριν αρχίσω την ομιλία μου θέλω να υπενθυμίσω στο</w:t>
      </w:r>
      <w:r>
        <w:rPr>
          <w:rFonts w:eastAsia="Times New Roman" w:cs="Times New Roman"/>
          <w:szCs w:val="24"/>
        </w:rPr>
        <w:t>ν</w:t>
      </w:r>
      <w:r>
        <w:rPr>
          <w:rFonts w:eastAsia="Times New Roman" w:cs="Times New Roman"/>
          <w:szCs w:val="24"/>
        </w:rPr>
        <w:t xml:space="preserve"> συνάδελφό μου κ. Καραγιαννίδη τις υποδείξεις να μην τις κάνε</w:t>
      </w:r>
      <w:r>
        <w:rPr>
          <w:rFonts w:eastAsia="Times New Roman" w:cs="Times New Roman"/>
          <w:szCs w:val="24"/>
        </w:rPr>
        <w:t>ι προς τη Νέα Δημοκρατία</w:t>
      </w:r>
      <w:r>
        <w:rPr>
          <w:rFonts w:eastAsia="Times New Roman" w:cs="Times New Roman"/>
          <w:szCs w:val="24"/>
        </w:rPr>
        <w:t xml:space="preserve"> </w:t>
      </w:r>
      <w:r>
        <w:rPr>
          <w:rFonts w:eastAsia="Times New Roman" w:cs="Times New Roman"/>
          <w:szCs w:val="24"/>
        </w:rPr>
        <w:t>αλλά προς τους συναδέλφους του που θα καταψηφίσουν το άρθρο 8 και βεβαίως στους ΑΝΕΛ</w:t>
      </w:r>
      <w:r>
        <w:rPr>
          <w:rFonts w:eastAsia="Times New Roman" w:cs="Times New Roman"/>
          <w:szCs w:val="24"/>
        </w:rPr>
        <w:t>,</w:t>
      </w:r>
      <w:r>
        <w:rPr>
          <w:rFonts w:eastAsia="Times New Roman" w:cs="Times New Roman"/>
          <w:szCs w:val="24"/>
        </w:rPr>
        <w:t xml:space="preserve"> με τους οποίους συγκυβερνά ο ΣΥΡΙΖΑ.</w:t>
      </w:r>
    </w:p>
    <w:p w14:paraId="59780A7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ώρα που η Κυβέρνηση πελαγοδρομεί σε όλα τα μέτωπα, την ώρα που τα προβλήματα διογκώνονται και η κοινωνία βράζει, εκδηλώνοντας την οργή της, το Μαξίμου προσπαθεί επί </w:t>
      </w:r>
      <w:proofErr w:type="spellStart"/>
      <w:r>
        <w:rPr>
          <w:rFonts w:eastAsia="Times New Roman" w:cs="Times New Roman"/>
          <w:szCs w:val="24"/>
        </w:rPr>
        <w:t>ματαίω</w:t>
      </w:r>
      <w:proofErr w:type="spellEnd"/>
      <w:r>
        <w:rPr>
          <w:rFonts w:eastAsia="Times New Roman" w:cs="Times New Roman"/>
          <w:szCs w:val="24"/>
        </w:rPr>
        <w:t xml:space="preserve"> να αποπροσανατολίσει μια ακόμη φορά και να διχάσει</w:t>
      </w:r>
      <w:r>
        <w:rPr>
          <w:rFonts w:eastAsia="Times New Roman" w:cs="Times New Roman"/>
          <w:szCs w:val="24"/>
        </w:rPr>
        <w:t xml:space="preserve">. </w:t>
      </w:r>
    </w:p>
    <w:p w14:paraId="59780A7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Αντικείμενο του σχεδίου νόμου είναι η βελτίωση των όρων και των συνθηκών για την υιοθεσία και την αναδοχή. Είναι αλήθεια ότι η κατάσταση στη χώρα μας είναι πολύ χειρότερη σε σχέση με άλλες χώρες. Το ποσοστό υιοθεσιών υπολείπεται κατά πολύ του ευρωπαϊκού</w:t>
      </w:r>
      <w:r>
        <w:rPr>
          <w:rFonts w:eastAsia="Times New Roman" w:cs="Times New Roman"/>
          <w:szCs w:val="24"/>
        </w:rPr>
        <w:t xml:space="preserve"> μέσου όρου και οι δαιδαλώδεις γραφειοκρατικές διαδικασίες αποθαρρύνουν ή αποτρέπουν ανθρώπους που εκδηλώνουν το ενδιαφέρον τους να υιοθετήσουν ή να μεγαλώσουν ένα παιδί, με αποτέλεσμα βρέφη να μεγαλώνουν στοιβαγμένα στα νοσοκομεία της χώρας και την ίδια ώ</w:t>
      </w:r>
      <w:r>
        <w:rPr>
          <w:rFonts w:eastAsia="Times New Roman" w:cs="Times New Roman"/>
          <w:szCs w:val="24"/>
        </w:rPr>
        <w:t>ρα το εμπόριο βρεφών να ανθεί.</w:t>
      </w:r>
    </w:p>
    <w:p w14:paraId="59780A7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έχει καταθέσει εδώ και δυο χρόνια μια συγκεκριμένη δέσμη μέτρων. Πάνω σε αυτή τη βάση θα μπορούσαμε να </w:t>
      </w:r>
      <w:proofErr w:type="spellStart"/>
      <w:r>
        <w:rPr>
          <w:rFonts w:eastAsia="Times New Roman" w:cs="Times New Roman"/>
          <w:szCs w:val="24"/>
        </w:rPr>
        <w:t>συνδιαμορφώσουμε</w:t>
      </w:r>
      <w:proofErr w:type="spellEnd"/>
      <w:r>
        <w:rPr>
          <w:rFonts w:eastAsia="Times New Roman" w:cs="Times New Roman"/>
          <w:szCs w:val="24"/>
        </w:rPr>
        <w:t xml:space="preserve"> ένα επαρκές θεσμικό πλαίσιο. Αντί γι</w:t>
      </w:r>
      <w:r>
        <w:rPr>
          <w:rFonts w:eastAsia="Times New Roman" w:cs="Times New Roman"/>
          <w:szCs w:val="24"/>
        </w:rPr>
        <w:t>’</w:t>
      </w:r>
      <w:r>
        <w:rPr>
          <w:rFonts w:eastAsia="Times New Roman" w:cs="Times New Roman"/>
          <w:szCs w:val="24"/>
        </w:rPr>
        <w:t xml:space="preserve"> αυτό βλέπουμε μια προσπάθεια να εμφανιστούν ως τομ</w:t>
      </w:r>
      <w:r>
        <w:rPr>
          <w:rFonts w:eastAsia="Times New Roman" w:cs="Times New Roman"/>
          <w:szCs w:val="24"/>
        </w:rPr>
        <w:t>ές και μεταρρυθμίσεις πράγματα που</w:t>
      </w:r>
      <w:r>
        <w:rPr>
          <w:rFonts w:eastAsia="Times New Roman" w:cs="Times New Roman"/>
          <w:szCs w:val="24"/>
        </w:rPr>
        <w:t>,</w:t>
      </w:r>
      <w:r>
        <w:rPr>
          <w:rFonts w:eastAsia="Times New Roman" w:cs="Times New Roman"/>
          <w:szCs w:val="24"/>
        </w:rPr>
        <w:t xml:space="preserve"> εν πολλοίς</w:t>
      </w:r>
      <w:r>
        <w:rPr>
          <w:rFonts w:eastAsia="Times New Roman" w:cs="Times New Roman"/>
          <w:szCs w:val="24"/>
        </w:rPr>
        <w:t>,</w:t>
      </w:r>
      <w:r>
        <w:rPr>
          <w:rFonts w:eastAsia="Times New Roman" w:cs="Times New Roman"/>
          <w:szCs w:val="24"/>
        </w:rPr>
        <w:t xml:space="preserve"> ισχύουν και σήμερα.</w:t>
      </w:r>
    </w:p>
    <w:p w14:paraId="59780A7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Χαρακτηριστική είναι η περίπτωση των ηλεκτρονικών μητρώων, όπου τα τέσσερα από τα πέντε ήδη υφίστανται. Χρειαζόταν νομοθετική παρέμβαση για τη μετατροπή </w:t>
      </w:r>
      <w:r>
        <w:rPr>
          <w:rFonts w:eastAsia="Times New Roman" w:cs="Times New Roman"/>
          <w:szCs w:val="24"/>
        </w:rPr>
        <w:lastRenderedPageBreak/>
        <w:t>του σε ψηφιακή μορφή; Δεν αρκούσε μ</w:t>
      </w:r>
      <w:r>
        <w:rPr>
          <w:rFonts w:eastAsia="Times New Roman" w:cs="Times New Roman"/>
          <w:szCs w:val="24"/>
        </w:rPr>
        <w:t>ια απλή υπουργική απόφαση; Απουσιάζει ακόμη κάθε ρύθμιση που αφορά την αντιμετώπιση των καθυστερήσεων που παρατηρούνται στο δικαστικό σύστημα, ώστε να επιταχύνονται οι διαδικασίες υιοθεσίας.</w:t>
      </w:r>
    </w:p>
    <w:p w14:paraId="59780A7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κυρία Υπουργός δήλωσε αναρμόδια και παρέπεμψε στο Υπουργείο Δικ</w:t>
      </w:r>
      <w:r>
        <w:rPr>
          <w:rFonts w:eastAsia="Times New Roman" w:cs="Times New Roman"/>
          <w:szCs w:val="24"/>
        </w:rPr>
        <w:t xml:space="preserve">αιοσύνης. Το νομοσχέδιο υπογράφει και ο Υπουργός Δικαιοσύνης, ο κ. Κοντονής. Μα, καλά, </w:t>
      </w:r>
      <w:r>
        <w:rPr>
          <w:rFonts w:eastAsia="Times New Roman" w:cs="Times New Roman"/>
          <w:szCs w:val="24"/>
        </w:rPr>
        <w:t>επί</w:t>
      </w:r>
      <w:r>
        <w:rPr>
          <w:rFonts w:eastAsia="Times New Roman" w:cs="Times New Roman"/>
          <w:szCs w:val="24"/>
        </w:rPr>
        <w:t xml:space="preserve"> ενάμιση χρόνο</w:t>
      </w:r>
      <w:r>
        <w:rPr>
          <w:rFonts w:eastAsia="Times New Roman" w:cs="Times New Roman"/>
          <w:szCs w:val="24"/>
        </w:rPr>
        <w:t>,</w:t>
      </w:r>
      <w:r>
        <w:rPr>
          <w:rFonts w:eastAsia="Times New Roman" w:cs="Times New Roman"/>
          <w:szCs w:val="24"/>
        </w:rPr>
        <w:t xml:space="preserve"> που έχει εξαγγείλει αυτό το νομοσχέδιο, δεν πρόλαβε να συνεννοηθεί με το συναρμόδιο Υπουργείο και να φέρουν μια ολοκληρωμένη πρόταση;</w:t>
      </w:r>
    </w:p>
    <w:p w14:paraId="59780A7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Ως Νέα Δημοκρατί</w:t>
      </w:r>
      <w:r>
        <w:rPr>
          <w:rFonts w:eastAsia="Times New Roman" w:cs="Times New Roman"/>
          <w:szCs w:val="24"/>
        </w:rPr>
        <w:t>α επιμένουμε στην ανάγκη παρεμβάσεων στο δικαστικό σύστημα, έχοντας προτείνει αύξηση του αριθμού των εισαγγελέων ανηλίκων και αποκλειστική προθεσμία για την ολοκλήρωση του δικαστικού σκέλους της υιοθεσίας. Γιατί αυτό είναι το κλειδί για την πάταξη της γραφ</w:t>
      </w:r>
      <w:r>
        <w:rPr>
          <w:rFonts w:eastAsia="Times New Roman" w:cs="Times New Roman"/>
          <w:szCs w:val="24"/>
        </w:rPr>
        <w:t>ειοκρατίας, αλλά και της διαφθοράς σε αυτό το κομμάτι. Όταν οι διαδικασίες πάψουν να είναι χρονοβόρες και ψυχοφθόρες, τότε θα σταματήσουν και οι ενδιαφερόμενοι να απευθύνονται στα κυκλώματα εμπορίας παιδιών.</w:t>
      </w:r>
    </w:p>
    <w:p w14:paraId="59780A7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Σε θετική κατεύθυνση η εγγραφή στο μητρώο υποψήφ</w:t>
      </w:r>
      <w:r>
        <w:rPr>
          <w:rFonts w:eastAsia="Times New Roman" w:cs="Times New Roman"/>
          <w:szCs w:val="24"/>
        </w:rPr>
        <w:t>ιων θετών γονέων αλλά δεν αρκεί. Σε θετική κατεύθυνση βρίσκονται ακόμη κι άλλες ρυθμίσεις του νομοσχεδίου, όπως η επαγγελματική αναδοχή με δικλίδες ασφαλείας</w:t>
      </w:r>
      <w:r w:rsidRPr="0052171F">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 για να αποτραπούν φαινόμενα εκμετάλλευσης των παιδιών, τα κίνητρα για τους αναδόχους και η</w:t>
      </w:r>
      <w:r>
        <w:rPr>
          <w:rFonts w:eastAsia="Times New Roman" w:cs="Times New Roman"/>
          <w:szCs w:val="24"/>
        </w:rPr>
        <w:t xml:space="preserve"> υποχρεωτική επιμόρφωσή τους.</w:t>
      </w:r>
    </w:p>
    <w:p w14:paraId="59780A7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Μια διαδικασία που θα μπορούσε, λοιπόν, να κυλήσει σε κλίμα απόλυτης συναίνεσης, ναρκοθετείται από επικοινωνιακά κόλπα, μέσα από μία ακόμα επίδειξη του </w:t>
      </w:r>
      <w:proofErr w:type="spellStart"/>
      <w:r>
        <w:rPr>
          <w:rFonts w:eastAsia="Times New Roman" w:cs="Times New Roman"/>
          <w:szCs w:val="24"/>
        </w:rPr>
        <w:t>ψευτοπροοδευτισμού</w:t>
      </w:r>
      <w:proofErr w:type="spellEnd"/>
      <w:r>
        <w:rPr>
          <w:rFonts w:eastAsia="Times New Roman" w:cs="Times New Roman"/>
          <w:szCs w:val="24"/>
        </w:rPr>
        <w:t>, με ζητήματα που η κοινωνία μας είναι συντηρητική και π</w:t>
      </w:r>
      <w:r>
        <w:rPr>
          <w:rFonts w:eastAsia="Times New Roman" w:cs="Times New Roman"/>
          <w:szCs w:val="24"/>
        </w:rPr>
        <w:t xml:space="preserve">ου δεν μπορεί να αποδεχθεί και αναφέρομαι στο επίμαχο άρθρο 8, το οποίο προβλέπει την αναδοχή τέκνων από ζευγάρια που έχουν συνάψει σύμφωνο συμβίωσης, συμπεριλαμβανομένων και των ομόφυλων ζευγαριών. </w:t>
      </w:r>
    </w:p>
    <w:p w14:paraId="59780A7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Κανείς δεν αρνείται την ανάγκη όλων των παιδιών για φρον</w:t>
      </w:r>
      <w:r>
        <w:rPr>
          <w:rFonts w:eastAsia="Times New Roman" w:cs="Times New Roman"/>
          <w:szCs w:val="24"/>
        </w:rPr>
        <w:t xml:space="preserve">τίδα και αγάπη,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όταν μιλούμε για παιδιά εγκαταλελειμμένα ή παιδιά που φιλοξενούνται σε ιδρύματα, για αθώες ψυχές που έχουν γνωρίσει από πολύ νωρίς το σκληρότερο πρόσωπο της ζωής. </w:t>
      </w:r>
    </w:p>
    <w:p w14:paraId="59780A7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Και επειδή καιροφυλακτούν διάφοροι </w:t>
      </w:r>
      <w:r>
        <w:rPr>
          <w:rFonts w:eastAsia="Times New Roman" w:cs="Times New Roman"/>
          <w:szCs w:val="24"/>
        </w:rPr>
        <w:t>«</w:t>
      </w:r>
      <w:r>
        <w:rPr>
          <w:rFonts w:eastAsia="Times New Roman" w:cs="Times New Roman"/>
          <w:szCs w:val="24"/>
        </w:rPr>
        <w:t>προοδευτικοί</w:t>
      </w:r>
      <w:r>
        <w:rPr>
          <w:rFonts w:eastAsia="Times New Roman" w:cs="Times New Roman"/>
          <w:szCs w:val="24"/>
        </w:rPr>
        <w:t>»</w:t>
      </w:r>
      <w:r>
        <w:rPr>
          <w:rFonts w:eastAsia="Times New Roman" w:cs="Times New Roman"/>
          <w:szCs w:val="24"/>
        </w:rPr>
        <w:t xml:space="preserve"> να απαγγείλουν κατηγορίες περί ρητορικής μίσους</w:t>
      </w:r>
      <w:r w:rsidRPr="004523C6">
        <w:rPr>
          <w:rFonts w:eastAsia="Times New Roman" w:cs="Times New Roman"/>
          <w:szCs w:val="24"/>
        </w:rPr>
        <w:t>,</w:t>
      </w:r>
      <w:r>
        <w:rPr>
          <w:rFonts w:eastAsia="Times New Roman" w:cs="Times New Roman"/>
          <w:szCs w:val="24"/>
        </w:rPr>
        <w:t xml:space="preserve"> να ξεκαθαρίσω ότι φυσικά οι προσωπικές επιλογές κάθε πολίτη είναι απολύτως σεβαστές και δεν αποτελούν αντικείμενο κριτικής,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να γίνονται αιτία προσβλητικών επιθέσεων. Από την άλλη πλευρά, όμως, δ</w:t>
      </w:r>
      <w:r>
        <w:rPr>
          <w:rFonts w:eastAsia="Times New Roman" w:cs="Times New Roman"/>
          <w:szCs w:val="24"/>
        </w:rPr>
        <w:t>εν μπορούμε να συναινούμε υπό το βάρος των κατηγοριών περί δήθεν συντηρητισμού. Άλλο η αποδοχή του διαφορετικού σεξουαλικού προσανατολισμού και άλλο η αλλοίωση του βασικού κυττάρου της ελληνικής κοινωνίας. Άλλο πράγμα η ρύθμιση νομικών ζητημάτων μεταξύ ανθ</w:t>
      </w:r>
      <w:r>
        <w:rPr>
          <w:rFonts w:eastAsia="Times New Roman" w:cs="Times New Roman"/>
          <w:szCs w:val="24"/>
        </w:rPr>
        <w:t>ρώπων ιδίου φύλου που έχουν αποφασίσει να ζήσουν μαζί και άλλο η οικογένεια με την έννοια που την αποδέχεται η ανθρωπότητα εδώ και αιώνες.</w:t>
      </w:r>
    </w:p>
    <w:p w14:paraId="59780A7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Η οικογένεια είναι ο πρώτος θεσμός με τον οποίο έρχονται σε επαφή τα παιδιά. Τα πρώτα τους πρότυπα είναι αυτά της πατ</w:t>
      </w:r>
      <w:r>
        <w:rPr>
          <w:rFonts w:eastAsia="Times New Roman" w:cs="Times New Roman"/>
          <w:szCs w:val="24"/>
        </w:rPr>
        <w:t>ρικής και της μητρικής παρουσίας. Και αυτά τα διαχρονικά πρότυπα της ελληνικής οικογένειας επιχειρείτε να τα αλλοιώσετε, να περάσουμε δηλαδή σταδιακά από τον πατέρα και τη μητέρα στον γονέα Α</w:t>
      </w:r>
      <w:r>
        <w:rPr>
          <w:rFonts w:eastAsia="Times New Roman" w:cs="Times New Roman"/>
          <w:szCs w:val="24"/>
        </w:rPr>
        <w:t xml:space="preserve"> </w:t>
      </w:r>
      <w:r>
        <w:rPr>
          <w:rFonts w:eastAsia="Times New Roman" w:cs="Times New Roman"/>
          <w:szCs w:val="24"/>
        </w:rPr>
        <w:t>και στον γονέα Β, όταν σε αρκετές χώρες</w:t>
      </w:r>
      <w:r>
        <w:rPr>
          <w:rFonts w:eastAsia="Times New Roman" w:cs="Times New Roman"/>
          <w:szCs w:val="24"/>
        </w:rPr>
        <w:t>,</w:t>
      </w:r>
      <w:r>
        <w:rPr>
          <w:rFonts w:eastAsia="Times New Roman" w:cs="Times New Roman"/>
          <w:szCs w:val="24"/>
        </w:rPr>
        <w:t xml:space="preserve"> που επιτρέπεται η αναδο</w:t>
      </w:r>
      <w:r>
        <w:rPr>
          <w:rFonts w:eastAsia="Times New Roman" w:cs="Times New Roman"/>
          <w:szCs w:val="24"/>
        </w:rPr>
        <w:t>χή από ομόφυλα ζευγάρια</w:t>
      </w:r>
      <w:r>
        <w:rPr>
          <w:rFonts w:eastAsia="Times New Roman" w:cs="Times New Roman"/>
          <w:szCs w:val="24"/>
        </w:rPr>
        <w:t>,</w:t>
      </w:r>
      <w:r>
        <w:rPr>
          <w:rFonts w:eastAsia="Times New Roman" w:cs="Times New Roman"/>
          <w:szCs w:val="24"/>
        </w:rPr>
        <w:t xml:space="preserve"> επιβάλλεται να υπάρχει και άτομο στο οικογενειακό περιβάλλον διαφορετικού φύλου. </w:t>
      </w:r>
    </w:p>
    <w:p w14:paraId="59780A7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ήθελα να σταθώ στο γεγονός ότι η Υπουργός κ. Φωτίου έσπευσε να διαβεβαιώσει ότι η αναδοχή από ομόφυλα ζευγάρια δεν θα οδηγήσει και σε υιοθεσία, εν</w:t>
      </w:r>
      <w:r>
        <w:rPr>
          <w:rFonts w:eastAsia="Times New Roman" w:cs="Times New Roman"/>
          <w:szCs w:val="24"/>
        </w:rPr>
        <w:t xml:space="preserve">δεχομένως για να κατευνάσει τα πνεύματα και να απορροφήσει τους κραδασμούς στο εσωτερικό της Κυβέρνησης. </w:t>
      </w:r>
    </w:p>
    <w:p w14:paraId="59780A7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Στην προκειμένη περίπτωση, όμως, αυτή η διάκριση ανάμεσα στην αναδοχή και την υιοθεσία είναι δυσδιάκριτη, γιατί, πέρα από το νομικό κομμάτι, στην καθη</w:t>
      </w:r>
      <w:r>
        <w:rPr>
          <w:rFonts w:eastAsia="Times New Roman" w:cs="Times New Roman"/>
          <w:szCs w:val="24"/>
        </w:rPr>
        <w:t xml:space="preserve">μερινότητα των παιδιών δεν υπάρχουν τεράστιες διαφορές. Στην αναδοχή το παιδί ζει και μεγαλώνει με τους ανάδοχους γονείς, με την επιμέλεια να την έχουν οι φυσικοί γονείς </w:t>
      </w:r>
      <w:r>
        <w:rPr>
          <w:rFonts w:eastAsia="Times New Roman" w:cs="Times New Roman"/>
          <w:szCs w:val="24"/>
        </w:rPr>
        <w:lastRenderedPageBreak/>
        <w:t>και στην υιοθεσία ζει και μεγαλώνει με τους θετούς γονείς, οι οποίοι έχουν και την επι</w:t>
      </w:r>
      <w:r>
        <w:rPr>
          <w:rFonts w:eastAsia="Times New Roman" w:cs="Times New Roman"/>
          <w:szCs w:val="24"/>
        </w:rPr>
        <w:t xml:space="preserve">μέλεια. Την ίδια επίδραση θα έχει στην </w:t>
      </w:r>
      <w:proofErr w:type="spellStart"/>
      <w:r>
        <w:rPr>
          <w:rFonts w:eastAsia="Times New Roman" w:cs="Times New Roman"/>
          <w:szCs w:val="24"/>
        </w:rPr>
        <w:t>ψυχοσύνθεσή</w:t>
      </w:r>
      <w:proofErr w:type="spellEnd"/>
      <w:r>
        <w:rPr>
          <w:rFonts w:eastAsia="Times New Roman" w:cs="Times New Roman"/>
          <w:szCs w:val="24"/>
        </w:rPr>
        <w:t xml:space="preserve"> του, τις ίδιες αντιδράσεις και τον ίδιο στιγματισμό θα αντιμετωπίσει στο σχολικό και κοινωνικό του περίγυρο. Θα νιώθει ίσως μειονεκτικά, όταν θα αντιλαμβάνεται γύρω του μια διαφορετική πολιτισμική πραγματι</w:t>
      </w:r>
      <w:r>
        <w:rPr>
          <w:rFonts w:eastAsia="Times New Roman" w:cs="Times New Roman"/>
          <w:szCs w:val="24"/>
        </w:rPr>
        <w:t xml:space="preserve">κότητα. Είναι έτοιμη η πολιτεία να στηρίξει το παιδί απέναντι στη δυσπιστία και την απόρριψη που μπορεί να γνωρίσει; Έχει τις κατάλληλες δομές και υποδομές στις κοινωνικές της υπηρεσίες, για να ανταποκριθεί σε τέτοιες συνθήκες; </w:t>
      </w:r>
    </w:p>
    <w:p w14:paraId="59780A7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Εάν κρίνουμε από τα όσα προ</w:t>
      </w:r>
      <w:r>
        <w:rPr>
          <w:rFonts w:eastAsia="Times New Roman" w:cs="Times New Roman"/>
          <w:szCs w:val="24"/>
        </w:rPr>
        <w:t xml:space="preserve">βλέπει το άρθρο 26, προφανώς και όχι. Γιατί, όταν ομολογείτε την αδυναμία των κοινωνικών δομών να διενεργήσουν την κοινωνική έρευνα πριν την αναδοχή, πώς θα πραγματοποιείται μετά η εποπτεία της αναδοχής, η στήριξη της ανάδοχης οικογένειας και του παιδιού; </w:t>
      </w:r>
      <w:r>
        <w:rPr>
          <w:rFonts w:eastAsia="Times New Roman" w:cs="Times New Roman"/>
          <w:szCs w:val="24"/>
        </w:rPr>
        <w:t xml:space="preserve">Δεν μπορείτε, κυρία Υπουργέ, να βάζετε στην ίδια ζυγαριά τις ζωές κάποιων παιδιών με μικροπολιτικά σας παιχνίδια και βέβαια με το βλέμμα σας στραμμένο στις κάλπες. Όπως σας επεσήμαναν ακόμα και </w:t>
      </w:r>
      <w:r>
        <w:rPr>
          <w:rFonts w:eastAsia="Times New Roman" w:cs="Times New Roman"/>
          <w:szCs w:val="24"/>
        </w:rPr>
        <w:lastRenderedPageBreak/>
        <w:t>οι κυβερνητικοί Βουλευτές στην επιστολή τους, δεν υπάρχουν μόν</w:t>
      </w:r>
      <w:r>
        <w:rPr>
          <w:rFonts w:eastAsia="Times New Roman" w:cs="Times New Roman"/>
          <w:szCs w:val="24"/>
        </w:rPr>
        <w:t>ο τα δικαιώματα των ομόφυλων ενηλίκων</w:t>
      </w:r>
      <w:r>
        <w:rPr>
          <w:rFonts w:eastAsia="Times New Roman" w:cs="Times New Roman"/>
          <w:szCs w:val="24"/>
        </w:rPr>
        <w:t xml:space="preserve"> </w:t>
      </w:r>
      <w:r>
        <w:rPr>
          <w:rFonts w:eastAsia="Times New Roman" w:cs="Times New Roman"/>
          <w:szCs w:val="24"/>
        </w:rPr>
        <w:t>αλλά και τα δικαιώματα των ανήλικων παιδιών.</w:t>
      </w:r>
    </w:p>
    <w:p w14:paraId="59780A8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Κλείνοντας, κ</w:t>
      </w:r>
      <w:r w:rsidRPr="006E2EBC">
        <w:rPr>
          <w:rFonts w:eastAsia="Times New Roman" w:cs="Times New Roman"/>
          <w:szCs w:val="24"/>
        </w:rPr>
        <w:t xml:space="preserve">υρίες και κύριοι συνάδελφοι, </w:t>
      </w:r>
      <w:r>
        <w:rPr>
          <w:rFonts w:eastAsia="Times New Roman" w:cs="Times New Roman"/>
          <w:szCs w:val="24"/>
        </w:rPr>
        <w:t>η συνείδησή μου μου υπαγορεύει την καταψήφιση του άρθρου 8 του υπό συζήτηση σχεδίου νόμου. Σέβομαι απεριόριστα το δικαίωμα του κάθε</w:t>
      </w:r>
      <w:r>
        <w:rPr>
          <w:rFonts w:eastAsia="Times New Roman" w:cs="Times New Roman"/>
          <w:szCs w:val="24"/>
        </w:rPr>
        <w:t xml:space="preserve"> συμπολίτη μου να διαλέγει τον τρόπο ζωής που τον κάνει ευτυχισμένο, αλλά διατηρώ ακέραιο και το δικό μου δικαίωμα να υποστηρίζω με συνέπεια αξίες, όπως είναι ο θεσμός της οικογένειας, χωρίς συμβιβασμούς και χωρίς υποχωρήσεις.</w:t>
      </w:r>
    </w:p>
    <w:p w14:paraId="59780A8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w:t>
      </w:r>
    </w:p>
    <w:p w14:paraId="59780A82" w14:textId="77777777" w:rsidR="00F07EC0" w:rsidRDefault="005D0323">
      <w:pPr>
        <w:spacing w:after="0" w:line="600" w:lineRule="auto"/>
        <w:ind w:firstLine="720"/>
        <w:jc w:val="center"/>
        <w:rPr>
          <w:rFonts w:eastAsia="Times New Roman" w:cs="Times New Roman"/>
          <w:szCs w:val="24"/>
        </w:rPr>
      </w:pPr>
      <w:r w:rsidRPr="000D2023">
        <w:rPr>
          <w:rFonts w:eastAsia="Times New Roman" w:cs="Times New Roman"/>
          <w:szCs w:val="24"/>
        </w:rPr>
        <w:t>(Χειροκροτήματα απ</w:t>
      </w:r>
      <w:r w:rsidRPr="000D2023">
        <w:rPr>
          <w:rFonts w:eastAsia="Times New Roman" w:cs="Times New Roman"/>
          <w:szCs w:val="24"/>
        </w:rPr>
        <w:t>ό την πτ</w:t>
      </w:r>
      <w:r>
        <w:rPr>
          <w:rFonts w:eastAsia="Times New Roman" w:cs="Times New Roman"/>
          <w:szCs w:val="24"/>
        </w:rPr>
        <w:t>έρυγα της Νέας Δημοκρατίας)</w:t>
      </w:r>
    </w:p>
    <w:p w14:paraId="59780A83" w14:textId="77777777" w:rsidR="00F07EC0" w:rsidRDefault="005D0323">
      <w:pPr>
        <w:spacing w:after="0"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Ο συνάδελφος από τη Δημοκρατική Συμπαράταξη κ. Κωνσταντίνος </w:t>
      </w:r>
      <w:proofErr w:type="spellStart"/>
      <w:r>
        <w:rPr>
          <w:rFonts w:eastAsia="Times New Roman" w:cs="Times New Roman"/>
          <w:szCs w:val="24"/>
        </w:rPr>
        <w:t>Μπαργιώτας</w:t>
      </w:r>
      <w:proofErr w:type="spellEnd"/>
      <w:r>
        <w:rPr>
          <w:rFonts w:eastAsia="Times New Roman" w:cs="Times New Roman"/>
          <w:szCs w:val="24"/>
        </w:rPr>
        <w:t xml:space="preserve"> έχει τον λόγο.</w:t>
      </w:r>
    </w:p>
    <w:p w14:paraId="59780A84"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Ευχαριστώ, κύριε Πρόεδρε.</w:t>
      </w:r>
    </w:p>
    <w:p w14:paraId="59780A8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Βρισκόμαστε ενώπιον ενός νομοσχεδίου που έχει να κ</w:t>
      </w:r>
      <w:r>
        <w:rPr>
          <w:rFonts w:eastAsia="Times New Roman" w:cs="Times New Roman"/>
          <w:szCs w:val="24"/>
        </w:rPr>
        <w:t xml:space="preserve">άνει με τα κοινωνικά δικαιώματα, ένα κοινωνικό νομοσχέδιο. Εάν έχουν ένα κοινό χαρακτηριστικό οι συζητήσεις των νομοσχεδίων αυτού του τύπου απ’ αυτή την Κυβέρνηση και απ’ αυτή τη Βουλή είναι ότι </w:t>
      </w:r>
      <w:proofErr w:type="spellStart"/>
      <w:r>
        <w:rPr>
          <w:rFonts w:eastAsia="Times New Roman" w:cs="Times New Roman"/>
          <w:szCs w:val="24"/>
        </w:rPr>
        <w:t>παγίως</w:t>
      </w:r>
      <w:proofErr w:type="spellEnd"/>
      <w:r>
        <w:rPr>
          <w:rFonts w:eastAsia="Times New Roman" w:cs="Times New Roman"/>
          <w:szCs w:val="24"/>
        </w:rPr>
        <w:t xml:space="preserve"> συζητούνται πρακτικά στην ίδια εβδομάδα μαζί με ένα με</w:t>
      </w:r>
      <w:r>
        <w:rPr>
          <w:rFonts w:eastAsia="Times New Roman" w:cs="Times New Roman"/>
          <w:szCs w:val="24"/>
        </w:rPr>
        <w:t xml:space="preserve">ίζονος σημασίας πολιτικό ή οικονομικό νομοσχέδιο. </w:t>
      </w:r>
    </w:p>
    <w:p w14:paraId="59780A8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στιγμή, από την εποχή της συζήτησης για το σύμφωνο συμβίωσης, αυτά τα νομοσχέδια συμπίπτουν χρονικά πάντα, μα πάντα και ακολουθούν με μικρή διαφορά τη συζήτηση είτε των </w:t>
      </w:r>
      <w:proofErr w:type="spellStart"/>
      <w:r>
        <w:rPr>
          <w:rFonts w:eastAsia="Times New Roman" w:cs="Times New Roman"/>
          <w:szCs w:val="24"/>
        </w:rPr>
        <w:t>εφαρμοστικών</w:t>
      </w:r>
      <w:proofErr w:type="spellEnd"/>
      <w:r>
        <w:rPr>
          <w:rFonts w:eastAsia="Times New Roman" w:cs="Times New Roman"/>
          <w:szCs w:val="24"/>
        </w:rPr>
        <w:t xml:space="preserve"> του τρίτο</w:t>
      </w:r>
      <w:r>
        <w:rPr>
          <w:rFonts w:eastAsia="Times New Roman" w:cs="Times New Roman"/>
          <w:szCs w:val="24"/>
        </w:rPr>
        <w:t>υ μνημονίου</w:t>
      </w:r>
      <w:r>
        <w:rPr>
          <w:rFonts w:eastAsia="Times New Roman" w:cs="Times New Roman"/>
          <w:szCs w:val="24"/>
        </w:rPr>
        <w:t xml:space="preserve"> </w:t>
      </w:r>
      <w:r>
        <w:rPr>
          <w:rFonts w:eastAsia="Times New Roman" w:cs="Times New Roman"/>
          <w:szCs w:val="24"/>
        </w:rPr>
        <w:t>είτε άλλων νομοσχεδίων</w:t>
      </w:r>
      <w:r>
        <w:rPr>
          <w:rFonts w:eastAsia="Times New Roman" w:cs="Times New Roman"/>
          <w:szCs w:val="24"/>
        </w:rPr>
        <w:t xml:space="preserve"> </w:t>
      </w:r>
      <w:r>
        <w:rPr>
          <w:rFonts w:eastAsia="Times New Roman" w:cs="Times New Roman"/>
          <w:szCs w:val="24"/>
        </w:rPr>
        <w:t xml:space="preserve"> είτε σ’ αυτή την περίπτωση το ξεπούλημα της ΔΕΗ. </w:t>
      </w:r>
    </w:p>
    <w:p w14:paraId="59780A8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Είναι μια πάγια κυβερνητική τακτική να επιδιώκεται η αλλαγή της πολιτικής ατζέντας επικοινωνιακά με τη χρήση τέτοιων νομοσχεδίων. Ουσιαστικά πρόκειται για </w:t>
      </w:r>
      <w:proofErr w:type="spellStart"/>
      <w:r>
        <w:rPr>
          <w:rFonts w:eastAsia="Times New Roman" w:cs="Times New Roman"/>
          <w:szCs w:val="24"/>
        </w:rPr>
        <w:t>εργαλειοποίηση</w:t>
      </w:r>
      <w:proofErr w:type="spellEnd"/>
      <w:r>
        <w:rPr>
          <w:rFonts w:eastAsia="Times New Roman" w:cs="Times New Roman"/>
          <w:szCs w:val="24"/>
        </w:rPr>
        <w:t xml:space="preserve"> </w:t>
      </w:r>
      <w:r>
        <w:rPr>
          <w:rFonts w:eastAsia="Times New Roman" w:cs="Times New Roman"/>
          <w:szCs w:val="24"/>
        </w:rPr>
        <w:t xml:space="preserve">των κοινωνικών μεταρρυθμίσεων, για </w:t>
      </w:r>
      <w:proofErr w:type="spellStart"/>
      <w:r>
        <w:rPr>
          <w:rFonts w:eastAsia="Times New Roman" w:cs="Times New Roman"/>
          <w:szCs w:val="24"/>
        </w:rPr>
        <w:t>εργαλειοποίηση</w:t>
      </w:r>
      <w:proofErr w:type="spellEnd"/>
      <w:r>
        <w:rPr>
          <w:rFonts w:eastAsia="Times New Roman" w:cs="Times New Roman"/>
          <w:szCs w:val="24"/>
        </w:rPr>
        <w:t xml:space="preserve"> των δικαιωμάτων. Και αυτό προέρχεται από μια πολιτική παράταξη, η οποία διεκδικεί</w:t>
      </w:r>
      <w:r>
        <w:rPr>
          <w:rFonts w:eastAsia="Times New Roman" w:cs="Times New Roman"/>
          <w:szCs w:val="24"/>
        </w:rPr>
        <w:t>,</w:t>
      </w:r>
      <w:r>
        <w:rPr>
          <w:rFonts w:eastAsia="Times New Roman" w:cs="Times New Roman"/>
          <w:szCs w:val="24"/>
        </w:rPr>
        <w:t xml:space="preserve"> αν όχι την </w:t>
      </w:r>
      <w:r>
        <w:rPr>
          <w:rFonts w:eastAsia="Times New Roman" w:cs="Times New Roman"/>
          <w:szCs w:val="24"/>
        </w:rPr>
        <w:lastRenderedPageBreak/>
        <w:t>εφεύρεση, σίγουρα την πατρότητα του κινήματος των ανθρωπίνων δικαιωμάτων. Και δεν είναι έτσι.</w:t>
      </w:r>
    </w:p>
    <w:p w14:paraId="59780A8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Όμως έτσι, με την </w:t>
      </w:r>
      <w:r>
        <w:rPr>
          <w:rFonts w:eastAsia="Times New Roman" w:cs="Times New Roman"/>
          <w:szCs w:val="24"/>
        </w:rPr>
        <w:t xml:space="preserve">επιδίωξη αντιπαλότητας και έντασης, η συζήτηση υποβαθμίζεται εκ των πραγμάτων. Και εκ των πραγμάτων γίνεται συζήτηση, η οποία γίνεται με όρους </w:t>
      </w:r>
      <w:proofErr w:type="spellStart"/>
      <w:r>
        <w:rPr>
          <w:rFonts w:eastAsia="Times New Roman" w:cs="Times New Roman"/>
          <w:szCs w:val="24"/>
        </w:rPr>
        <w:t>μανιχαϊστικούς</w:t>
      </w:r>
      <w:proofErr w:type="spellEnd"/>
      <w:r>
        <w:rPr>
          <w:rFonts w:eastAsia="Times New Roman" w:cs="Times New Roman"/>
          <w:szCs w:val="24"/>
        </w:rPr>
        <w:t xml:space="preserve"> και χωρίζει το Κοινοβούλιο στα δύο σε συζητήσεις σε θέματα, τα οποία κανονικά έπρεπε να γίνονται κ</w:t>
      </w:r>
      <w:r>
        <w:rPr>
          <w:rFonts w:eastAsia="Times New Roman" w:cs="Times New Roman"/>
          <w:szCs w:val="24"/>
        </w:rPr>
        <w:t>ατά συνείδηση, ήρεμα και κατά το δυνατόν συναινετικά.</w:t>
      </w:r>
    </w:p>
    <w:p w14:paraId="59780A8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Από την άλλη μεριά, αυτού του είδους την αντίδραση και την οξύτητα την πυροδοτεί κατ’ αρχ</w:t>
      </w:r>
      <w:r>
        <w:rPr>
          <w:rFonts w:eastAsia="Times New Roman" w:cs="Times New Roman"/>
          <w:szCs w:val="24"/>
        </w:rPr>
        <w:t>άς</w:t>
      </w:r>
      <w:r>
        <w:rPr>
          <w:rFonts w:eastAsia="Times New Roman" w:cs="Times New Roman"/>
          <w:szCs w:val="24"/>
        </w:rPr>
        <w:t xml:space="preserve"> η ίδια η σύσταση και η φύση της Κυβέρνησης. «Είμαστε με τα δικαιώματα των παιδιών» άκουσα περισσότερες από μία φορές στις </w:t>
      </w:r>
      <w:r>
        <w:rPr>
          <w:rFonts w:eastAsia="Times New Roman" w:cs="Times New Roman"/>
          <w:szCs w:val="24"/>
        </w:rPr>
        <w:t>ε</w:t>
      </w:r>
      <w:r>
        <w:rPr>
          <w:rFonts w:eastAsia="Times New Roman" w:cs="Times New Roman"/>
          <w:szCs w:val="24"/>
        </w:rPr>
        <w:t>πιτροπές. Με αυτή τη λογική</w:t>
      </w:r>
      <w:r>
        <w:rPr>
          <w:rFonts w:eastAsia="Times New Roman" w:cs="Times New Roman"/>
          <w:szCs w:val="24"/>
        </w:rPr>
        <w:t>,</w:t>
      </w:r>
      <w:r>
        <w:rPr>
          <w:rFonts w:eastAsia="Times New Roman" w:cs="Times New Roman"/>
          <w:szCs w:val="24"/>
        </w:rPr>
        <w:t xml:space="preserve"> που το θέτουν και οι συνάδελφοι του ΣΥΡΙΖΑ, είμαστε από την από </w:t>
      </w:r>
      <w:r>
        <w:rPr>
          <w:rFonts w:eastAsia="Times New Roman" w:cs="Times New Roman"/>
          <w:szCs w:val="24"/>
        </w:rPr>
        <w:t>’</w:t>
      </w:r>
      <w:proofErr w:type="spellStart"/>
      <w:r>
        <w:rPr>
          <w:rFonts w:eastAsia="Times New Roman" w:cs="Times New Roman"/>
          <w:szCs w:val="24"/>
        </w:rPr>
        <w:t>δ</w:t>
      </w:r>
      <w:r>
        <w:rPr>
          <w:rFonts w:eastAsia="Times New Roman" w:cs="Times New Roman"/>
          <w:szCs w:val="24"/>
        </w:rPr>
        <w:t>ώ</w:t>
      </w:r>
      <w:proofErr w:type="spellEnd"/>
      <w:r>
        <w:rPr>
          <w:rFonts w:eastAsia="Times New Roman" w:cs="Times New Roman"/>
          <w:szCs w:val="24"/>
        </w:rPr>
        <w:t xml:space="preserve"> πλευρά και εσείς είσαστε από την απ</w:t>
      </w:r>
      <w:r>
        <w:rPr>
          <w:rFonts w:eastAsia="Times New Roman" w:cs="Times New Roman"/>
          <w:szCs w:val="24"/>
        </w:rPr>
        <w:t xml:space="preserve">έναντι όχθη. Η αλήθεια είναι: Ποιοι; Αναρωτιόμουν. Ο ΣΥΡΙΖΑ μόνο; Είστε με τα δικαιώματα των παιδιών, όλοι μαζί, ως Κυβέρνηση; Εισηγείστε το νομοσχέδιο ως Κυβέρνηση; </w:t>
      </w:r>
      <w:r>
        <w:rPr>
          <w:rFonts w:eastAsia="Times New Roman" w:cs="Times New Roman"/>
          <w:szCs w:val="24"/>
        </w:rPr>
        <w:t>Έχει</w:t>
      </w:r>
      <w:r>
        <w:rPr>
          <w:rFonts w:eastAsia="Times New Roman" w:cs="Times New Roman"/>
          <w:szCs w:val="24"/>
        </w:rPr>
        <w:t xml:space="preserve"> χαθεί ο άλλος εταίρος</w:t>
      </w:r>
      <w:r>
        <w:rPr>
          <w:rFonts w:eastAsia="Times New Roman" w:cs="Times New Roman"/>
          <w:szCs w:val="24"/>
        </w:rPr>
        <w:t>,</w:t>
      </w:r>
      <w:r>
        <w:rPr>
          <w:rFonts w:eastAsia="Times New Roman" w:cs="Times New Roman"/>
          <w:szCs w:val="24"/>
        </w:rPr>
        <w:t xml:space="preserve"> όταν δεν εκπέμπει </w:t>
      </w:r>
      <w:r>
        <w:rPr>
          <w:rFonts w:eastAsia="Times New Roman" w:cs="Times New Roman"/>
          <w:szCs w:val="24"/>
        </w:rPr>
        <w:lastRenderedPageBreak/>
        <w:t>κηρύγματα μίσους. Ουσιαστικά απουσιάζει. Είσ</w:t>
      </w:r>
      <w:r>
        <w:rPr>
          <w:rFonts w:eastAsia="Times New Roman" w:cs="Times New Roman"/>
          <w:szCs w:val="24"/>
        </w:rPr>
        <w:t xml:space="preserve">αστε όλος ο ΣΥΡΙΖΑ μαζί; Ή λείπουν οι </w:t>
      </w:r>
      <w:proofErr w:type="spellStart"/>
      <w:r>
        <w:rPr>
          <w:rFonts w:eastAsia="Times New Roman" w:cs="Times New Roman"/>
          <w:szCs w:val="24"/>
        </w:rPr>
        <w:t>πασοκογενείς</w:t>
      </w:r>
      <w:proofErr w:type="spellEnd"/>
      <w:r>
        <w:rPr>
          <w:rFonts w:eastAsia="Times New Roman" w:cs="Times New Roman"/>
          <w:szCs w:val="24"/>
        </w:rPr>
        <w:t xml:space="preserve"> στην περίπτωση αυτή; Δεν μπόρεσα παρά να σχολιάσω τον όρο, ο οποίος όχι τυχαία πέρασε στον Τύπο, χαρακτηρίζοντας τους δέκα συναδέλφους, οι οποίοι εξέφρασαν στην αρχή τουλάχιστον της συζήτησης επιφυλάξεις. </w:t>
      </w:r>
    </w:p>
    <w:p w14:paraId="59780A8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άμεσο αποτέλεσμα είναι όπως είπα, μία δημόσια συζήτηση, ανορθολογική, οξεία, με όρους </w:t>
      </w:r>
      <w:proofErr w:type="spellStart"/>
      <w:r>
        <w:rPr>
          <w:rFonts w:eastAsia="Times New Roman" w:cs="Times New Roman"/>
          <w:szCs w:val="24"/>
        </w:rPr>
        <w:t>μανιχαϊστικούς</w:t>
      </w:r>
      <w:proofErr w:type="spellEnd"/>
      <w:r>
        <w:rPr>
          <w:rFonts w:eastAsia="Times New Roman" w:cs="Times New Roman"/>
          <w:szCs w:val="24"/>
        </w:rPr>
        <w:t>, η οποία, μοιραία, ερεθίζει προκαταλήψεις, φοβίες και συντηρητικά αντανακλαστικά, που υπάρχουν στην κοινωνία. Και μιλάω για τους καλοπροαίρετους ανθρώπ</w:t>
      </w:r>
      <w:r>
        <w:rPr>
          <w:rFonts w:eastAsia="Times New Roman" w:cs="Times New Roman"/>
          <w:szCs w:val="24"/>
        </w:rPr>
        <w:t xml:space="preserve">ους, οι οποίοι βλέπουν ένα </w:t>
      </w:r>
      <w:proofErr w:type="spellStart"/>
      <w:r>
        <w:rPr>
          <w:rFonts w:eastAsia="Times New Roman" w:cs="Times New Roman"/>
          <w:szCs w:val="24"/>
        </w:rPr>
        <w:t>αξιακό</w:t>
      </w:r>
      <w:proofErr w:type="spellEnd"/>
      <w:r>
        <w:rPr>
          <w:rFonts w:eastAsia="Times New Roman" w:cs="Times New Roman"/>
          <w:szCs w:val="24"/>
        </w:rPr>
        <w:t xml:space="preserve"> σύστημα να μεταβάλλεται σιγά-σιγά και έχουν εύλογες επιφυλάξεις. Το είδαμε -από τη μικρή μνήμη που έχω- από την εποχή της αποποινικοποίησης της μοιχείας και με τα δικαιώματα που πέρασαν τα προηγούμενα χρόνια, της ισότητας </w:t>
      </w:r>
      <w:r>
        <w:rPr>
          <w:rFonts w:eastAsia="Times New Roman" w:cs="Times New Roman"/>
          <w:szCs w:val="24"/>
        </w:rPr>
        <w:t xml:space="preserve">των δύο φύλων, της νομιμοποίησης των αμβλώσεων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Τέτοιου είδους αντιδράσεις στην κοινωνία υπήρχαν. </w:t>
      </w:r>
    </w:p>
    <w:p w14:paraId="59780A8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Στόχος μιας τέτοιας συζήτησης θα έπρεπε να είναι να καταπραϋνθούν και να καθησυχαστούν και όχι να γίνουν πιο οξείες και πιο επιθετικές. Αυτό όμως που </w:t>
      </w:r>
      <w:r>
        <w:rPr>
          <w:rFonts w:eastAsia="Times New Roman" w:cs="Times New Roman"/>
          <w:szCs w:val="24"/>
        </w:rPr>
        <w:t xml:space="preserve">έγινε με </w:t>
      </w:r>
      <w:r>
        <w:rPr>
          <w:rFonts w:eastAsia="Times New Roman" w:cs="Times New Roman"/>
          <w:szCs w:val="24"/>
        </w:rPr>
        <w:lastRenderedPageBreak/>
        <w:t>τον τρόπο που συζητούνται αυτά τα νομοσχέδια τα τελευταία χρόνια, είναι αφ</w:t>
      </w:r>
      <w:r>
        <w:rPr>
          <w:rFonts w:eastAsia="Times New Roman" w:cs="Times New Roman"/>
          <w:szCs w:val="24"/>
        </w:rPr>
        <w:t xml:space="preserve">’ </w:t>
      </w:r>
      <w:r>
        <w:rPr>
          <w:rFonts w:eastAsia="Times New Roman" w:cs="Times New Roman"/>
          <w:szCs w:val="24"/>
        </w:rPr>
        <w:t>ενός η εμφάνιση ήδη αντιδράσεων για πρώτη φορά στο εσωτερικό του κυβερνώντος κόμματος σε ό,τι αφορά δικαιώματα και κοινωνικά δικαιώματα. Και ταυτόχρονα, οδήγησε και χάρη σ</w:t>
      </w:r>
      <w:r>
        <w:rPr>
          <w:rFonts w:eastAsia="Times New Roman" w:cs="Times New Roman"/>
          <w:szCs w:val="24"/>
        </w:rPr>
        <w:t>την πολιτική της ατολμία οφείλω να ομολογήσω στην σίγαση των φιλελεύθερων φωνών που υπήρχαν μέχρι και μέσα στη Νέα Δημοκρατία, αφήνοντας πραγματικά ανυπεράσπιστες τις αρχές του κοινωνικού φιλελευθερισμού από εκείνη την πλευρά και δείχνοντας ένα σκληρό, σιγ</w:t>
      </w:r>
      <w:r>
        <w:rPr>
          <w:rFonts w:eastAsia="Times New Roman" w:cs="Times New Roman"/>
          <w:szCs w:val="24"/>
        </w:rPr>
        <w:t>ά-σιγά, υπερσυντηρητικό πρόσωπο. δεν θα σχολιάσω πράγματα που άκουσα τις τελευταίες ημέρες και</w:t>
      </w:r>
      <w:r>
        <w:rPr>
          <w:rFonts w:eastAsia="Times New Roman" w:cs="Times New Roman"/>
          <w:szCs w:val="24"/>
        </w:rPr>
        <w:t>,</w:t>
      </w:r>
      <w:r>
        <w:rPr>
          <w:rFonts w:eastAsia="Times New Roman" w:cs="Times New Roman"/>
          <w:szCs w:val="24"/>
        </w:rPr>
        <w:t xml:space="preserve"> πραγματικά, παρά τις προσπάθειες της κ. Μάρκου, από άλλους έχω ακούσει πράγματα τα οποία δεν θέλω να αναπαράγω. </w:t>
      </w:r>
    </w:p>
    <w:p w14:paraId="59780A8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Όλοι είμαστε με τα δικαιώματα των παιδιών. </w:t>
      </w:r>
      <w:r>
        <w:rPr>
          <w:rFonts w:eastAsia="Times New Roman" w:cs="Times New Roman"/>
          <w:szCs w:val="24"/>
        </w:rPr>
        <w:t>Πρέπει να συζητάμε για τα δικαιώματα των παιδιών. Και πρέπει να συζητάμε και για τα δικαιώματα των μειο</w:t>
      </w:r>
      <w:r>
        <w:rPr>
          <w:rFonts w:eastAsia="Times New Roman" w:cs="Times New Roman"/>
          <w:szCs w:val="24"/>
        </w:rPr>
        <w:t>νοτήτων</w:t>
      </w:r>
      <w:r>
        <w:rPr>
          <w:rFonts w:eastAsia="Times New Roman" w:cs="Times New Roman"/>
          <w:szCs w:val="24"/>
        </w:rPr>
        <w:t>, την ελευθερία του ατόμου, τα δικαιώματα του ατόμου, της αυτοδιάθεσης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πάνω στις αρχές που έχει κατοχυρώσει ένας αιώνας</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 xml:space="preserve"> αγώνων, κοινωνικού φιλελευθερισμού στην Ευρώπη, στην ευρωπαϊκή ήπειρο εδώ και πολλά</w:t>
      </w:r>
      <w:r>
        <w:rPr>
          <w:rFonts w:eastAsia="Times New Roman" w:cs="Times New Roman"/>
          <w:szCs w:val="24"/>
        </w:rPr>
        <w:t>-</w:t>
      </w:r>
      <w:r>
        <w:rPr>
          <w:rFonts w:eastAsia="Times New Roman" w:cs="Times New Roman"/>
          <w:szCs w:val="24"/>
        </w:rPr>
        <w:t xml:space="preserve">πολλά </w:t>
      </w:r>
      <w:r>
        <w:rPr>
          <w:rFonts w:eastAsia="Times New Roman" w:cs="Times New Roman"/>
          <w:szCs w:val="24"/>
        </w:rPr>
        <w:lastRenderedPageBreak/>
        <w:t>χρόνια και που πάει, αν θέλετε, πίσω, μέχρι την εποχή του Ιωάννη του Ακτήμονα. Αυτή είναι η ευρωπαϊκή παράδοση και πάνω σε αυτή πρέπει να σταθούμε. Η παράδοση της πρ</w:t>
      </w:r>
      <w:r>
        <w:rPr>
          <w:rFonts w:eastAsia="Times New Roman" w:cs="Times New Roman"/>
          <w:szCs w:val="24"/>
        </w:rPr>
        <w:t xml:space="preserve">οάσπισης των ατομικών ελευθεριών και των δικαιωμάτων. </w:t>
      </w:r>
    </w:p>
    <w:p w14:paraId="59780A8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εργαλειοποίηση</w:t>
      </w:r>
      <w:proofErr w:type="spellEnd"/>
      <w:r>
        <w:rPr>
          <w:rFonts w:eastAsia="Times New Roman" w:cs="Times New Roman"/>
          <w:szCs w:val="24"/>
        </w:rPr>
        <w:t xml:space="preserve"> των κοινωνικών δικαιωμάτων δεν προσφέρει σε αυτή τη διαδικασία. Η συζήτηση χωρίς προκαταλήψεις είναι αυτό που πρέπει να επιδιώκουμε πάντα. Και</w:t>
      </w:r>
      <w:r>
        <w:rPr>
          <w:rFonts w:eastAsia="Times New Roman" w:cs="Times New Roman"/>
          <w:szCs w:val="24"/>
        </w:rPr>
        <w:t>,</w:t>
      </w:r>
      <w:r>
        <w:rPr>
          <w:rFonts w:eastAsia="Times New Roman" w:cs="Times New Roman"/>
          <w:szCs w:val="24"/>
        </w:rPr>
        <w:t xml:space="preserve"> δυστυχώς, σε αυτή τη φάση αυτό δεν έγινε</w:t>
      </w:r>
      <w:r>
        <w:rPr>
          <w:rFonts w:eastAsia="Times New Roman" w:cs="Times New Roman"/>
          <w:szCs w:val="24"/>
        </w:rPr>
        <w:t xml:space="preserve">. </w:t>
      </w:r>
    </w:p>
    <w:p w14:paraId="59780A8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Για να γυρίσω στο περίφημο άρθρο 8, για το οποίο έγινε –κακώς κατά τη γνώμη μου- η όλη συζήτηση: δεν συνιστά στην πραγματικότητα κανενός είδους μεταρρύθμιση, μα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Δεν υπάρχει τίποτε στο υφιστάμενο νομοθετικό πλαίσιο –και σωστά κατά τη γνώμη μου- π</w:t>
      </w:r>
      <w:r>
        <w:rPr>
          <w:rFonts w:eastAsia="Times New Roman" w:cs="Times New Roman"/>
          <w:szCs w:val="24"/>
        </w:rPr>
        <w:t xml:space="preserve">ου να απαγορεύει την αναδοχή παιδιών με βάση τον σεξουαλικό προσανατολισμό, το φύλο, τη φυλή, την καταγωγή ή οτιδήποτε άλλο. </w:t>
      </w:r>
      <w:r>
        <w:rPr>
          <w:rFonts w:eastAsia="Times New Roman" w:cs="Times New Roman"/>
          <w:szCs w:val="24"/>
        </w:rPr>
        <w:t>Δ</w:t>
      </w:r>
      <w:r>
        <w:rPr>
          <w:rFonts w:eastAsia="Times New Roman" w:cs="Times New Roman"/>
          <w:szCs w:val="24"/>
        </w:rPr>
        <w:t xml:space="preserve">εν υπάρχει και καλώς δεν υπάρχει. </w:t>
      </w:r>
      <w:r>
        <w:rPr>
          <w:rFonts w:eastAsia="Times New Roman" w:cs="Times New Roman"/>
          <w:szCs w:val="24"/>
        </w:rPr>
        <w:t>Κ</w:t>
      </w:r>
      <w:r>
        <w:rPr>
          <w:rFonts w:eastAsia="Times New Roman" w:cs="Times New Roman"/>
          <w:szCs w:val="24"/>
        </w:rPr>
        <w:t>αι ούτε μπορεί να σταθεί -και πρέπει να το πούμε στον ελληνικό λαό- ουδεμία τέτοια διάταξη ούτε</w:t>
      </w:r>
      <w:r>
        <w:rPr>
          <w:rFonts w:eastAsia="Times New Roman" w:cs="Times New Roman"/>
          <w:szCs w:val="24"/>
        </w:rPr>
        <w:t xml:space="preserve"> στον ελληνικό, νομικό πολιτισμό ούτε πολύ περισσότερο στην ευρωπαϊκή παράδοση. Είναι κάτι το οποίο απλώς είναι ασύμβατο με τα ήθη, </w:t>
      </w:r>
      <w:r>
        <w:rPr>
          <w:rFonts w:eastAsia="Times New Roman" w:cs="Times New Roman"/>
          <w:szCs w:val="24"/>
        </w:rPr>
        <w:lastRenderedPageBreak/>
        <w:t xml:space="preserve">με το ήθος, αν θέλετε, της εποχής μας, στο μέρος του κόσμου στο οποίο έχουμε ταχθεί και έχουμε προσπαθήσει να ενταχθούμε με </w:t>
      </w:r>
      <w:r>
        <w:rPr>
          <w:rFonts w:eastAsia="Times New Roman" w:cs="Times New Roman"/>
          <w:szCs w:val="24"/>
        </w:rPr>
        <w:t>πολλούς τρόπους τα τελευταία πενήντα χρόνια. Αντίκειται στις ευρωπαϊκές αρχές οποιοσδήποτε διαχωρισμός με βάση φυλετικά, σεξουαλικά ή θέματα καταγωγής.</w:t>
      </w:r>
    </w:p>
    <w:p w14:paraId="59780A8F" w14:textId="77777777" w:rsidR="00F07EC0" w:rsidRDefault="005D0323">
      <w:pPr>
        <w:spacing w:after="0" w:line="600" w:lineRule="auto"/>
        <w:ind w:firstLine="720"/>
        <w:jc w:val="both"/>
        <w:rPr>
          <w:rFonts w:eastAsia="Times New Roman"/>
          <w:szCs w:val="24"/>
        </w:rPr>
      </w:pPr>
      <w:r>
        <w:rPr>
          <w:rFonts w:eastAsia="Times New Roman"/>
          <w:szCs w:val="24"/>
        </w:rPr>
        <w:t xml:space="preserve">Το άρθρο 8, όμως, με τον τρόπο που βελτιώθηκε και μετά από δική μας παρέμβαση, είναι ένα άρθρο το οποίο </w:t>
      </w:r>
      <w:r>
        <w:rPr>
          <w:rFonts w:eastAsia="Times New Roman"/>
          <w:szCs w:val="24"/>
        </w:rPr>
        <w:t>βοηθάει -όπως και γενικά το νομοσχέδιο- έναν άνθρωπο στο θέμα της αναδοχής, το εκσυγχρονίζει, το κάνει πιο εύκολο. Θα το ψηφίσουμε μετά την υιοθέτηση των βελτιώσεων που έκανε η κ</w:t>
      </w:r>
      <w:r>
        <w:rPr>
          <w:rFonts w:eastAsia="Times New Roman"/>
          <w:szCs w:val="24"/>
        </w:rPr>
        <w:t xml:space="preserve">. </w:t>
      </w:r>
      <w:r>
        <w:rPr>
          <w:rFonts w:eastAsia="Times New Roman"/>
          <w:szCs w:val="24"/>
        </w:rPr>
        <w:t>Φωτίου με γνώμονα πάντα το συμφέρον των παιδιών, το οποίο είναι δεδομένο. Δε</w:t>
      </w:r>
      <w:r>
        <w:rPr>
          <w:rFonts w:eastAsia="Times New Roman"/>
          <w:szCs w:val="24"/>
        </w:rPr>
        <w:t xml:space="preserve">ν θα επαναλάβω όσα πολλά έχουν ακουστεί για το πόσο καλύτερα μεγαλώνουν τα παιδιά εκτός ιδρυμάτων. Είναι κάτι </w:t>
      </w:r>
      <w:r>
        <w:rPr>
          <w:rFonts w:eastAsia="Times New Roman"/>
          <w:szCs w:val="24"/>
        </w:rPr>
        <w:t>για</w:t>
      </w:r>
      <w:r>
        <w:rPr>
          <w:rFonts w:eastAsia="Times New Roman"/>
          <w:szCs w:val="24"/>
        </w:rPr>
        <w:t xml:space="preserve"> το οποίο έχ</w:t>
      </w:r>
      <w:r>
        <w:rPr>
          <w:rFonts w:eastAsia="Times New Roman"/>
          <w:szCs w:val="24"/>
        </w:rPr>
        <w:t>ουμε</w:t>
      </w:r>
      <w:r>
        <w:rPr>
          <w:rFonts w:eastAsia="Times New Roman"/>
          <w:szCs w:val="24"/>
        </w:rPr>
        <w:t xml:space="preserve"> καταλήξει εδώ και πολλά χρόνια.</w:t>
      </w:r>
    </w:p>
    <w:p w14:paraId="59780A90" w14:textId="77777777" w:rsidR="00F07EC0" w:rsidRDefault="005D0323">
      <w:pPr>
        <w:spacing w:after="0" w:line="600" w:lineRule="auto"/>
        <w:ind w:firstLine="720"/>
        <w:jc w:val="both"/>
        <w:rPr>
          <w:rFonts w:eastAsia="Times New Roman"/>
          <w:szCs w:val="24"/>
        </w:rPr>
      </w:pPr>
      <w:r>
        <w:rPr>
          <w:rFonts w:eastAsia="Times New Roman"/>
          <w:szCs w:val="24"/>
        </w:rPr>
        <w:t>Με αυτή</w:t>
      </w:r>
      <w:r>
        <w:rPr>
          <w:rFonts w:eastAsia="Times New Roman"/>
          <w:szCs w:val="24"/>
        </w:rPr>
        <w:t xml:space="preserve"> τη λογική, με τη λογική μιας προσπάθειας που εκσυγχρονίζει και βελτιώνει το υφιστάμενο νομικό πλαίσιο -ούτε μεγάλη μεταρρύθμιση είναι ούτε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τεράστια αλλαγή- που βελτιώνει τα σημεία ενός νομικού πλαισίου, ενός θεσμικού πλαισίου </w:t>
      </w:r>
      <w:r>
        <w:rPr>
          <w:rFonts w:eastAsia="Times New Roman"/>
          <w:szCs w:val="24"/>
        </w:rPr>
        <w:lastRenderedPageBreak/>
        <w:t>που έχει προβλήματα, μ</w:t>
      </w:r>
      <w:r>
        <w:rPr>
          <w:rFonts w:eastAsia="Times New Roman"/>
          <w:szCs w:val="24"/>
        </w:rPr>
        <w:t>ε αυτή τη λογική το προσεγγίσαμε κι εμείς και κάναμε προτάσεις. Έγιναν εν μέρει αποδεκτές, γιατί έτσι πρέπει να γίνεται η συζήτηση γι</w:t>
      </w:r>
      <w:r>
        <w:rPr>
          <w:rFonts w:eastAsia="Times New Roman"/>
          <w:szCs w:val="24"/>
        </w:rPr>
        <w:t>’</w:t>
      </w:r>
      <w:r>
        <w:rPr>
          <w:rFonts w:eastAsia="Times New Roman"/>
          <w:szCs w:val="24"/>
        </w:rPr>
        <w:t xml:space="preserve"> αυτού του είδους τα νομοσχέδια και γι</w:t>
      </w:r>
      <w:r>
        <w:rPr>
          <w:rFonts w:eastAsia="Times New Roman"/>
          <w:szCs w:val="24"/>
        </w:rPr>
        <w:t>’</w:t>
      </w:r>
      <w:r>
        <w:rPr>
          <w:rFonts w:eastAsia="Times New Roman"/>
          <w:szCs w:val="24"/>
        </w:rPr>
        <w:t xml:space="preserve"> αυτού του είδους τα άρθρα και τονίσαμε</w:t>
      </w:r>
      <w:r>
        <w:rPr>
          <w:rFonts w:eastAsia="Times New Roman"/>
          <w:szCs w:val="24"/>
        </w:rPr>
        <w:t>,</w:t>
      </w:r>
      <w:r>
        <w:rPr>
          <w:rFonts w:eastAsia="Times New Roman"/>
          <w:szCs w:val="24"/>
        </w:rPr>
        <w:t xml:space="preserve"> όσο μπορούσαμε</w:t>
      </w:r>
      <w:r>
        <w:rPr>
          <w:rFonts w:eastAsia="Times New Roman"/>
          <w:szCs w:val="24"/>
        </w:rPr>
        <w:t>,</w:t>
      </w:r>
      <w:r>
        <w:rPr>
          <w:rFonts w:eastAsia="Times New Roman"/>
          <w:szCs w:val="24"/>
        </w:rPr>
        <w:t xml:space="preserve"> ότι η ουσία βρίσκεται αφ’ </w:t>
      </w:r>
      <w:r>
        <w:rPr>
          <w:rFonts w:eastAsia="Times New Roman"/>
          <w:szCs w:val="24"/>
        </w:rPr>
        <w:t>ενός μεν στην επιτάχυνση της διαδικασίας, η οποία χωλαίνει στην Ελλάδα, αλλά και στον έλεγχο, στον έλεγχο κατά περίπτωση, στον έλεγχο στην αξιολόγηση των υποψηφίων αναδόχων και προς υιοθεσία και των γονέων για υιοθεσία, στον έλεγχο της διαβίωσης του παιδιο</w:t>
      </w:r>
      <w:r>
        <w:rPr>
          <w:rFonts w:eastAsia="Times New Roman"/>
          <w:szCs w:val="24"/>
        </w:rPr>
        <w:t>ύ σε όλη τη διάρκεια.</w:t>
      </w:r>
    </w:p>
    <w:p w14:paraId="59780A91" w14:textId="77777777" w:rsidR="00F07EC0" w:rsidRDefault="005D0323">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9780A92" w14:textId="77777777" w:rsidR="00F07EC0" w:rsidRDefault="005D0323">
      <w:pPr>
        <w:spacing w:after="0" w:line="600" w:lineRule="auto"/>
        <w:ind w:firstLine="720"/>
        <w:jc w:val="both"/>
        <w:rPr>
          <w:rFonts w:eastAsia="Times New Roman"/>
          <w:szCs w:val="24"/>
        </w:rPr>
      </w:pPr>
      <w:r>
        <w:rPr>
          <w:rFonts w:eastAsia="Times New Roman"/>
          <w:szCs w:val="24"/>
        </w:rPr>
        <w:t>Ένα λεπτό, κύριε Πρόεδρε, δεν θα το ξεπεράσω.</w:t>
      </w:r>
    </w:p>
    <w:p w14:paraId="59780A93" w14:textId="77777777" w:rsidR="00F07EC0" w:rsidRDefault="005D0323">
      <w:pPr>
        <w:spacing w:after="0" w:line="600" w:lineRule="auto"/>
        <w:ind w:firstLine="720"/>
        <w:jc w:val="both"/>
        <w:rPr>
          <w:rFonts w:eastAsia="Times New Roman"/>
          <w:szCs w:val="24"/>
        </w:rPr>
      </w:pPr>
      <w:r>
        <w:rPr>
          <w:rFonts w:eastAsia="Times New Roman"/>
          <w:szCs w:val="24"/>
        </w:rPr>
        <w:t>Ας μην κρυβόμαστε. Ζώντας σε μια κοινωνία</w:t>
      </w:r>
      <w:r>
        <w:rPr>
          <w:rFonts w:eastAsia="Times New Roman"/>
          <w:szCs w:val="24"/>
        </w:rPr>
        <w:t>,</w:t>
      </w:r>
      <w:r>
        <w:rPr>
          <w:rFonts w:eastAsia="Times New Roman"/>
          <w:szCs w:val="24"/>
        </w:rPr>
        <w:t xml:space="preserve"> στην οποία κάθε μέρα ακούμε για κακοποίηση παιδιών από τους ί</w:t>
      </w:r>
      <w:r>
        <w:rPr>
          <w:rFonts w:eastAsia="Times New Roman"/>
          <w:szCs w:val="24"/>
        </w:rPr>
        <w:t xml:space="preserve">διους τους φυσικούς τους γονείς, αυτό που πρέπει να συζητάμε κι αυτό που πρέπει να υπογραμμίζουμε είναι η ανάγκη του διαρκούς ελέγχου της κατάστασης του παιδιού ανά πάσα στιγμή στη διαδικασία της αναδοχής και της </w:t>
      </w:r>
      <w:r>
        <w:rPr>
          <w:rFonts w:eastAsia="Times New Roman"/>
          <w:szCs w:val="24"/>
        </w:rPr>
        <w:lastRenderedPageBreak/>
        <w:t>υιοθεσίας. Αυτό είναι το σημαντικό. Ελπίζου</w:t>
      </w:r>
      <w:r>
        <w:rPr>
          <w:rFonts w:eastAsia="Times New Roman"/>
          <w:szCs w:val="24"/>
        </w:rPr>
        <w:t>με, πραγματικά, ότι και με την έκδοση, την ολοκλήρωση των διαταγμάτων θα βελτιωθεί το υφιστάμενο πλαίσιο, το οποίο έχει πολλά μεγάλα κενά. Προς αυτή την κατεύθυνση πρέπει να επικεντρώσουμε.</w:t>
      </w:r>
    </w:p>
    <w:p w14:paraId="59780A94" w14:textId="77777777" w:rsidR="00F07EC0" w:rsidRDefault="005D0323">
      <w:pPr>
        <w:spacing w:after="0" w:line="600" w:lineRule="auto"/>
        <w:ind w:firstLine="720"/>
        <w:jc w:val="both"/>
        <w:rPr>
          <w:rFonts w:eastAsia="Times New Roman"/>
          <w:szCs w:val="24"/>
        </w:rPr>
      </w:pPr>
      <w:r>
        <w:rPr>
          <w:rFonts w:eastAsia="Times New Roman"/>
          <w:szCs w:val="24"/>
        </w:rPr>
        <w:t>Λυπάμαι που έφυγε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Ήθελα να της τονίσω ότι μαζί με</w:t>
      </w:r>
      <w:r>
        <w:rPr>
          <w:rFonts w:eastAsia="Times New Roman"/>
          <w:szCs w:val="24"/>
        </w:rPr>
        <w:t xml:space="preserve"> την κατάργηση του </w:t>
      </w:r>
      <w:r>
        <w:rPr>
          <w:rFonts w:eastAsia="Times New Roman"/>
          <w:szCs w:val="24"/>
        </w:rPr>
        <w:t>ειδικού φόρου</w:t>
      </w:r>
      <w:r>
        <w:rPr>
          <w:rFonts w:eastAsia="Times New Roman"/>
          <w:szCs w:val="24"/>
        </w:rPr>
        <w:t xml:space="preserve"> στο κρασί, η διευθέτηση του θέματος των συντάξεων χηρείας καταντούν να γίνουν τα δύο μεγάλα ανέκδοτα αυτής της Κυβέρνησης. Κάθε εβδομάδα πηγαίνουν στην επόμενη. Καταθέσαμε ξανά μια τροπολογία. Είμαστε έτοιμοι να συζητήσουμε</w:t>
      </w:r>
      <w:r>
        <w:rPr>
          <w:rFonts w:eastAsia="Times New Roman"/>
          <w:szCs w:val="24"/>
        </w:rPr>
        <w:t xml:space="preserve"> οποιαδήποτε άλλη πρόταση. </w:t>
      </w:r>
      <w:r w:rsidRPr="00C649CC">
        <w:rPr>
          <w:rFonts w:eastAsia="Times New Roman"/>
          <w:color w:val="000000" w:themeColor="text1"/>
          <w:szCs w:val="24"/>
        </w:rPr>
        <w:t>Κάποια στιγμή, όμως, επιτέλους αυτό το πράγμα πρέπει να τελειώσει. Ή το κάνω έτσι και να το συζητήσουμε ή δεν το κάνω, βρε αδελφέ. Κάθε εβδομάδα να πηγαίνουμε μετά από δεκαπέντε μέρες, δεν έχει κανένα νόημα.</w:t>
      </w:r>
    </w:p>
    <w:p w14:paraId="59780A95" w14:textId="77777777" w:rsidR="00F07EC0" w:rsidRDefault="005D0323">
      <w:pPr>
        <w:spacing w:after="0" w:line="600" w:lineRule="auto"/>
        <w:ind w:firstLine="720"/>
        <w:jc w:val="both"/>
        <w:rPr>
          <w:rFonts w:eastAsia="Times New Roman"/>
          <w:szCs w:val="24"/>
        </w:rPr>
      </w:pPr>
      <w:r w:rsidRPr="007A2E8C">
        <w:rPr>
          <w:rFonts w:eastAsia="Times New Roman"/>
          <w:szCs w:val="24"/>
        </w:rPr>
        <w:t>Τέλος</w:t>
      </w:r>
      <w:r w:rsidRPr="007A2E8C">
        <w:rPr>
          <w:rFonts w:eastAsia="Times New Roman"/>
          <w:szCs w:val="24"/>
        </w:rPr>
        <w:t>,</w:t>
      </w:r>
      <w:r w:rsidRPr="007A2E8C">
        <w:rPr>
          <w:rFonts w:eastAsia="Times New Roman"/>
          <w:szCs w:val="24"/>
        </w:rPr>
        <w:t xml:space="preserve"> ένα σχόλιο για</w:t>
      </w:r>
      <w:r w:rsidRPr="007A2E8C">
        <w:rPr>
          <w:rFonts w:eastAsia="Times New Roman"/>
          <w:szCs w:val="24"/>
        </w:rPr>
        <w:t xml:space="preserve"> την τροπολογία του Υπουργείου Υγείας, στο πνεύμα της παρατήρησης που έκανε ο κ. Θεοχαρόπουλος προηγουμένως στην κ. </w:t>
      </w:r>
      <w:proofErr w:type="spellStart"/>
      <w:r w:rsidRPr="007A2E8C">
        <w:rPr>
          <w:rFonts w:eastAsia="Times New Roman"/>
          <w:szCs w:val="24"/>
        </w:rPr>
        <w:t>Παπανάτσιου</w:t>
      </w:r>
      <w:proofErr w:type="spellEnd"/>
      <w:r w:rsidRPr="007A2E8C">
        <w:rPr>
          <w:rFonts w:eastAsia="Times New Roman"/>
          <w:szCs w:val="24"/>
        </w:rPr>
        <w:t xml:space="preserve">. </w:t>
      </w:r>
      <w:r w:rsidRPr="007A2E8C">
        <w:rPr>
          <w:rFonts w:eastAsia="Times New Roman"/>
          <w:szCs w:val="24"/>
        </w:rPr>
        <w:lastRenderedPageBreak/>
        <w:t>Δεν μπορεί να υπάρχουν τροπολογίες-σκούπα, οι οποίες</w:t>
      </w:r>
      <w:r w:rsidRPr="007A2E8C">
        <w:rPr>
          <w:rFonts w:eastAsia="Times New Roman"/>
          <w:szCs w:val="24"/>
        </w:rPr>
        <w:t>,</w:t>
      </w:r>
      <w:r w:rsidRPr="007A2E8C">
        <w:rPr>
          <w:rFonts w:eastAsia="Times New Roman"/>
          <w:szCs w:val="24"/>
        </w:rPr>
        <w:t xml:space="preserve"> πραγματικά</w:t>
      </w:r>
      <w:r w:rsidRPr="007A2E8C">
        <w:rPr>
          <w:rFonts w:eastAsia="Times New Roman"/>
          <w:szCs w:val="24"/>
        </w:rPr>
        <w:t>,</w:t>
      </w:r>
      <w:r w:rsidRPr="007A2E8C">
        <w:rPr>
          <w:rFonts w:eastAsia="Times New Roman"/>
          <w:szCs w:val="24"/>
        </w:rPr>
        <w:t xml:space="preserve"> από παράγραφο σε παράγραφο είναι εντελώς αλλοπρόσαλλες.</w:t>
      </w:r>
    </w:p>
    <w:p w14:paraId="59780A96" w14:textId="77777777" w:rsidR="00F07EC0" w:rsidRDefault="005D0323">
      <w:pPr>
        <w:spacing w:after="0" w:line="600" w:lineRule="auto"/>
        <w:ind w:firstLine="720"/>
        <w:jc w:val="both"/>
        <w:rPr>
          <w:rFonts w:eastAsia="Times New Roman"/>
          <w:szCs w:val="24"/>
        </w:rPr>
      </w:pPr>
      <w:r>
        <w:rPr>
          <w:rFonts w:eastAsia="Times New Roman"/>
          <w:szCs w:val="24"/>
        </w:rPr>
        <w:t>Η πρώ</w:t>
      </w:r>
      <w:r>
        <w:rPr>
          <w:rFonts w:eastAsia="Times New Roman"/>
          <w:szCs w:val="24"/>
        </w:rPr>
        <w:t xml:space="preserve">τη παράγραφος της τροπολογίας του Υπουργείου Υγείας φορτώνει στους προϋπολογισμούς των νοσοκομείων, οι οποίοι είναι πετσοκομμένοι και πετσοκόβονται διαρκώς, και τα έξοδα που προκύπτουν από καταδικαστικές αποφάσεις εναντίον των νοσοκομείων και των γιατρών. </w:t>
      </w:r>
      <w:r>
        <w:rPr>
          <w:rFonts w:eastAsia="Times New Roman"/>
          <w:szCs w:val="24"/>
        </w:rPr>
        <w:t>Πληρώνονται κατ’ ευθείαν από τους προϋπολογισμούς των νοσοκομείων, το οποίο είναι, κατά τη γνώμη μας, απαράδεκτο. Οι υπόλοιπες έχουν κατά περίπτωση θετική ή αρνητικό αντίκτυπο στην κατάσταση του συστήματος υγείας και των νοσοκομείων ειδικότερα. Επιτέλους ε</w:t>
      </w:r>
      <w:r>
        <w:rPr>
          <w:rFonts w:eastAsia="Times New Roman"/>
          <w:szCs w:val="24"/>
        </w:rPr>
        <w:t>ίναι αδύνατον να συζητηθούν</w:t>
      </w:r>
      <w:r>
        <w:rPr>
          <w:rFonts w:eastAsia="Times New Roman"/>
          <w:szCs w:val="24"/>
        </w:rPr>
        <w:t>,</w:t>
      </w:r>
      <w:r>
        <w:rPr>
          <w:rFonts w:eastAsia="Times New Roman"/>
          <w:szCs w:val="24"/>
        </w:rPr>
        <w:t xml:space="preserve"> από τη στιγμή που είναι ένα ολόκληρο κατεβατό, εντελώς αλλοπρόσαλλες και χωρίς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λογική σύνδεση η μία με την άλλη. Θα ήταν καλύτερο να κατατίθεντο σε ένα νομοσχέδιο, να είναι άρθρα, για να μπορούμε να τα συζητήσουμε και να</w:t>
      </w:r>
      <w:r>
        <w:rPr>
          <w:rFonts w:eastAsia="Times New Roman"/>
          <w:szCs w:val="24"/>
        </w:rPr>
        <w:t xml:space="preserve"> συνεισφέρουμε εκεί που μπορούμε να συνεισφέρουμε.</w:t>
      </w:r>
    </w:p>
    <w:p w14:paraId="59780A97" w14:textId="77777777" w:rsidR="00F07EC0" w:rsidRDefault="005D0323">
      <w:pPr>
        <w:spacing w:after="0" w:line="600" w:lineRule="auto"/>
        <w:ind w:firstLine="720"/>
        <w:jc w:val="both"/>
        <w:rPr>
          <w:rFonts w:eastAsia="Times New Roman"/>
          <w:szCs w:val="24"/>
        </w:rPr>
      </w:pPr>
      <w:r>
        <w:rPr>
          <w:rFonts w:eastAsia="Times New Roman"/>
          <w:szCs w:val="24"/>
        </w:rPr>
        <w:t>Σας ευχαριστώ και λυπάμαι για την κατάχρηση του χρόνου, κύριε Πρόεδρε.</w:t>
      </w:r>
    </w:p>
    <w:p w14:paraId="59780A98" w14:textId="77777777" w:rsidR="00F07EC0" w:rsidRDefault="005D0323">
      <w:pPr>
        <w:spacing w:after="0" w:line="600" w:lineRule="auto"/>
        <w:ind w:firstLine="720"/>
        <w:jc w:val="both"/>
        <w:rPr>
          <w:rFonts w:eastAsia="Times New Roman"/>
          <w:szCs w:val="24"/>
        </w:rPr>
      </w:pPr>
      <w:r>
        <w:rPr>
          <w:rFonts w:eastAsia="Times New Roman"/>
          <w:szCs w:val="24"/>
        </w:rPr>
        <w:lastRenderedPageBreak/>
        <w:t>(Χειροκροτήματα από τις πτέρυγες του Ποταμ</w:t>
      </w:r>
      <w:r>
        <w:rPr>
          <w:rFonts w:eastAsia="Times New Roman"/>
          <w:szCs w:val="24"/>
        </w:rPr>
        <w:t>ι</w:t>
      </w:r>
      <w:r>
        <w:rPr>
          <w:rFonts w:eastAsia="Times New Roman"/>
          <w:szCs w:val="24"/>
        </w:rPr>
        <w:t>ο</w:t>
      </w:r>
      <w:r>
        <w:rPr>
          <w:rFonts w:eastAsia="Times New Roman"/>
          <w:szCs w:val="24"/>
        </w:rPr>
        <w:t>ύ</w:t>
      </w:r>
      <w:r>
        <w:rPr>
          <w:rFonts w:eastAsia="Times New Roman"/>
          <w:szCs w:val="24"/>
        </w:rPr>
        <w:t xml:space="preserve"> και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9780A99" w14:textId="77777777" w:rsidR="00F07EC0" w:rsidRDefault="005D0323">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Τον λό</w:t>
      </w:r>
      <w:r>
        <w:rPr>
          <w:rFonts w:eastAsia="Times New Roman"/>
          <w:szCs w:val="24"/>
        </w:rPr>
        <w:t>γο έχει ο συνάδελφος από τη Χρυσή Αυγή κ. Ηλίας Κασιδιάρης.</w:t>
      </w:r>
    </w:p>
    <w:p w14:paraId="59780A9A" w14:textId="77777777" w:rsidR="00F07EC0" w:rsidRDefault="005D0323">
      <w:pPr>
        <w:spacing w:after="0"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Λοιπόν, ο ΣΥΡΙΖΑ έχει ψηφίσει πάρα πολύ σοβαρά νομοσχέδια για την πρόοδο της χώρας σε περίοδο κρίσης, όπως το νομοσχέδιο άντρας να παντρεύεται με άντρα, το νομοσχέδιο η κάνναβη να είναι ελεύθερη για να καίγονται τα μυαλά και να μην υπάρχει αντίδραση στην </w:t>
      </w:r>
      <w:r>
        <w:rPr>
          <w:rFonts w:eastAsia="Times New Roman"/>
          <w:szCs w:val="24"/>
        </w:rPr>
        <w:t xml:space="preserve">κοινωνία, το νομοσχέδιο ο άντρας να γίνεται γυναίκα με μια υπογραφή από τα δεκαπέντε του χρόνια -εκεί διαφώνησε η Νέα Δημοκρατία, είπε να γίνεται μεν, αλλά στα δεκαοκτώ του χρόνια-, ένα σωρό άλλα </w:t>
      </w:r>
      <w:proofErr w:type="spellStart"/>
      <w:r>
        <w:rPr>
          <w:rFonts w:eastAsia="Times New Roman"/>
          <w:szCs w:val="24"/>
        </w:rPr>
        <w:t>εθνομηδενιστικά</w:t>
      </w:r>
      <w:proofErr w:type="spellEnd"/>
      <w:r>
        <w:rPr>
          <w:rFonts w:eastAsia="Times New Roman"/>
          <w:szCs w:val="24"/>
        </w:rPr>
        <w:t xml:space="preserve"> νομοθετήματα, να δίνονται λεφτά σε μετανάστε</w:t>
      </w:r>
      <w:r>
        <w:rPr>
          <w:rFonts w:eastAsia="Times New Roman"/>
          <w:szCs w:val="24"/>
        </w:rPr>
        <w:t xml:space="preserve">ς, να γεμίσει η χώρα με ισλαμικά τζαμιά και να </w:t>
      </w:r>
      <w:proofErr w:type="spellStart"/>
      <w:r>
        <w:rPr>
          <w:rFonts w:eastAsia="Times New Roman"/>
          <w:szCs w:val="24"/>
        </w:rPr>
        <w:t>ισλαμοποιηθεί</w:t>
      </w:r>
      <w:proofErr w:type="spellEnd"/>
      <w:r>
        <w:rPr>
          <w:rFonts w:eastAsia="Times New Roman"/>
          <w:szCs w:val="24"/>
        </w:rPr>
        <w:t xml:space="preserve">. Έχει ψηφίσει τον αντιρατσιστικό νόμο, ούτως ώστε εάν </w:t>
      </w:r>
      <w:r>
        <w:rPr>
          <w:rFonts w:eastAsia="Times New Roman"/>
          <w:szCs w:val="24"/>
        </w:rPr>
        <w:lastRenderedPageBreak/>
        <w:t>κάποιος αντιδράσει σε όλα αυτά τα αίσχη, να πηγαίνει φυλακή, να πηγαίνει ο εισαγγελέας να τον συλλαμβάνει και να του βάζει και διοικητικό πρό</w:t>
      </w:r>
      <w:r>
        <w:rPr>
          <w:rFonts w:eastAsia="Times New Roman"/>
          <w:szCs w:val="24"/>
        </w:rPr>
        <w:t>στιμο κάποιες εκατοντάδες χιλιάδες ευρώ.</w:t>
      </w:r>
    </w:p>
    <w:p w14:paraId="59780A9B" w14:textId="77777777" w:rsidR="00F07EC0" w:rsidRDefault="005D0323">
      <w:pPr>
        <w:spacing w:after="0" w:line="600" w:lineRule="auto"/>
        <w:ind w:firstLine="720"/>
        <w:jc w:val="both"/>
        <w:rPr>
          <w:rFonts w:eastAsia="Times New Roman"/>
          <w:szCs w:val="24"/>
        </w:rPr>
      </w:pPr>
      <w:r>
        <w:rPr>
          <w:rFonts w:eastAsia="Times New Roman"/>
          <w:szCs w:val="24"/>
        </w:rPr>
        <w:t>Το συμπέρασμα από όλη αυτή την ιστορία είναι το σημερινό νομοθέτημα που εισάγετε, όπου ο άντρας που έχει παντρευτεί με άντρα, θα μπορεί να υιοθετεί και παιδί.</w:t>
      </w:r>
    </w:p>
    <w:p w14:paraId="59780A9C" w14:textId="77777777" w:rsidR="00F07EC0" w:rsidRDefault="005D0323">
      <w:pPr>
        <w:spacing w:after="0" w:line="600" w:lineRule="auto"/>
        <w:ind w:firstLine="720"/>
        <w:jc w:val="both"/>
        <w:rPr>
          <w:rFonts w:eastAsia="Times New Roman" w:cs="Times New Roman"/>
          <w:szCs w:val="24"/>
        </w:rPr>
      </w:pPr>
      <w:r w:rsidRPr="00615956">
        <w:rPr>
          <w:rFonts w:eastAsia="Times New Roman" w:cs="Times New Roman"/>
          <w:szCs w:val="24"/>
        </w:rPr>
        <w:t>Μιλ</w:t>
      </w:r>
      <w:r>
        <w:rPr>
          <w:rFonts w:eastAsia="Times New Roman" w:cs="Times New Roman"/>
          <w:szCs w:val="24"/>
        </w:rPr>
        <w:t xml:space="preserve">άμε για την ύστατη παρακμή, για την οριστική διάλυση </w:t>
      </w:r>
      <w:r>
        <w:rPr>
          <w:rFonts w:eastAsia="Times New Roman" w:cs="Times New Roman"/>
          <w:szCs w:val="24"/>
        </w:rPr>
        <w:t xml:space="preserve">των πάντων, για τον απόλυτο εκφυλισμό. </w:t>
      </w:r>
    </w:p>
    <w:p w14:paraId="59780A9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ήθελα για την οικονομία της συζήτησης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w:t>
      </w:r>
      <w:r>
        <w:rPr>
          <w:rFonts w:eastAsia="Times New Roman" w:cs="Times New Roman"/>
          <w:szCs w:val="24"/>
        </w:rPr>
        <w:t>άς</w:t>
      </w:r>
      <w:proofErr w:type="spellEnd"/>
      <w:r>
        <w:rPr>
          <w:rFonts w:eastAsia="Times New Roman" w:cs="Times New Roman"/>
          <w:szCs w:val="24"/>
        </w:rPr>
        <w:t xml:space="preserve"> να ορίσουμε -να πούμε εδώ με βάση την ετυμολογία, με βάση την ελληνική γλώσσα-, τι είναι το «φυσιολογικό». Αν ετυμολογήσουμε, λοιπόν, τη λέξη «φυσιολογικό», η έννοι</w:t>
      </w:r>
      <w:r>
        <w:rPr>
          <w:rFonts w:eastAsia="Times New Roman" w:cs="Times New Roman"/>
          <w:szCs w:val="24"/>
        </w:rPr>
        <w:t>α αυτής της λέξης είναι</w:t>
      </w:r>
      <w:r>
        <w:rPr>
          <w:rFonts w:eastAsia="Times New Roman" w:cs="Times New Roman"/>
          <w:szCs w:val="24"/>
        </w:rPr>
        <w:t>,</w:t>
      </w:r>
      <w:r>
        <w:rPr>
          <w:rFonts w:eastAsia="Times New Roman" w:cs="Times New Roman"/>
          <w:szCs w:val="24"/>
        </w:rPr>
        <w:t xml:space="preserve"> ό,τι εξελίσσεται σύμφωνα με τη φύση. Όπως ξέρουμε, στη φύση δυνατότητα αναπαραγωγής, δυνατότητα τεκνοποίησης, δυνατότητα δημιουργίας απογόνων έχουν τα ε</w:t>
      </w:r>
      <w:r>
        <w:rPr>
          <w:rFonts w:eastAsia="Times New Roman" w:cs="Times New Roman"/>
          <w:szCs w:val="24"/>
        </w:rPr>
        <w:lastRenderedPageBreak/>
        <w:t>τερόφυλα άτομα. Αν εσείς σήμερα, λοιπόν, νομοθετείτε να υιοθετούν παιδιά τα ομό</w:t>
      </w:r>
      <w:r>
        <w:rPr>
          <w:rFonts w:eastAsia="Times New Roman" w:cs="Times New Roman"/>
          <w:szCs w:val="24"/>
        </w:rPr>
        <w:t>φυλα άτομα, είστε μη φυσιολογικοί. Αυτό το νομοθέτημα είναι μη φυσιολογικό, είναι παρά φύση.</w:t>
      </w:r>
    </w:p>
    <w:p w14:paraId="59780A9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w:t>
      </w:r>
      <w:r>
        <w:rPr>
          <w:rFonts w:eastAsia="Times New Roman" w:cs="Times New Roman"/>
          <w:szCs w:val="24"/>
        </w:rPr>
        <w:t xml:space="preserve"> βέβαια, η περιβόητη «καραμέλα» περί «ρατσισμού». Θα έλεγα ότι υπάρχει ρατσισμός. Σε κάθε περίπτωση ιδίως όταν εισάγονται τέτοιου είδους νομοθετήματα, υπάρ</w:t>
      </w:r>
      <w:r>
        <w:rPr>
          <w:rFonts w:eastAsia="Times New Roman" w:cs="Times New Roman"/>
          <w:szCs w:val="24"/>
        </w:rPr>
        <w:t>χει ρατσισμός, ο ρατσισμός που ασκείται σε βάρος των φυσιολογικών. Δηλαδή εσείς είστε ρατσιστές και με αυτόν τον ιδιότυπο ρατσισμό αντιμετωπίζετε οποιονδήποτε σκέφτεται και δρα φυσιολογικά. Και βέβαια υπάρχει και ο ρατσισμός εναντίον των παιδιών. Διότι -πρ</w:t>
      </w:r>
      <w:r>
        <w:rPr>
          <w:rFonts w:eastAsia="Times New Roman" w:cs="Times New Roman"/>
          <w:szCs w:val="24"/>
        </w:rPr>
        <w:t>οσέξτε- εδώ τα θύματα στην όλη υπόθεση είναι τα παιδιά. Γιατί ο νόμος του κράτους εμπεριέχει βία, διότι λέτε ότι με τον νόμο του κράτους και χωρίς τη θέλησή τους κάποια συγκεκριμένα παιδιά</w:t>
      </w:r>
      <w:r>
        <w:rPr>
          <w:rFonts w:eastAsia="Times New Roman" w:cs="Times New Roman"/>
          <w:szCs w:val="24"/>
        </w:rPr>
        <w:t>,</w:t>
      </w:r>
      <w:r>
        <w:rPr>
          <w:rFonts w:eastAsia="Times New Roman" w:cs="Times New Roman"/>
          <w:szCs w:val="24"/>
        </w:rPr>
        <w:t xml:space="preserve"> θα βιώσουν μια κατάσταση άνευ προηγουμένου, μια κατάσταση όχι απλώ</w:t>
      </w:r>
      <w:r>
        <w:rPr>
          <w:rFonts w:eastAsia="Times New Roman" w:cs="Times New Roman"/>
          <w:szCs w:val="24"/>
        </w:rPr>
        <w:t xml:space="preserve">ς αλλοπρόσαλλη, αλλά μια κατάσταση απόλυτης περιθωριοποίησης και ψυχικής καταπίεσης και κοινωνικού στιγματισμού. Διότι αυτό είναι βέβαιο, αυτή είναι η πραγματικότητα. </w:t>
      </w:r>
    </w:p>
    <w:p w14:paraId="59780A9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στη Βουλή μπορεί να ακούγονται από τους </w:t>
      </w:r>
      <w:r>
        <w:rPr>
          <w:rFonts w:eastAsia="Times New Roman" w:cs="Times New Roman"/>
          <w:szCs w:val="24"/>
        </w:rPr>
        <w:t>ε</w:t>
      </w:r>
      <w:r>
        <w:rPr>
          <w:rFonts w:eastAsia="Times New Roman" w:cs="Times New Roman"/>
          <w:szCs w:val="24"/>
        </w:rPr>
        <w:t xml:space="preserve">ισηγητές της πλειοψηφίας ωραία λόγια, αλλά </w:t>
      </w:r>
      <w:r>
        <w:rPr>
          <w:rFonts w:eastAsia="Times New Roman" w:cs="Times New Roman"/>
          <w:szCs w:val="24"/>
        </w:rPr>
        <w:t>δεν ζούμε σε έναν κόσμο</w:t>
      </w:r>
      <w:r>
        <w:rPr>
          <w:rFonts w:eastAsia="Times New Roman" w:cs="Times New Roman"/>
          <w:szCs w:val="24"/>
        </w:rPr>
        <w:t>,</w:t>
      </w:r>
      <w:r>
        <w:rPr>
          <w:rFonts w:eastAsia="Times New Roman" w:cs="Times New Roman"/>
          <w:szCs w:val="24"/>
        </w:rPr>
        <w:t xml:space="preserve"> όπως είναι ο κόσμος του ΣΥΡΙΖΑ</w:t>
      </w:r>
      <w:r>
        <w:rPr>
          <w:rFonts w:eastAsia="Times New Roman" w:cs="Times New Roman"/>
          <w:szCs w:val="24"/>
        </w:rPr>
        <w:t>,</w:t>
      </w:r>
      <w:r>
        <w:rPr>
          <w:rFonts w:eastAsia="Times New Roman" w:cs="Times New Roman"/>
          <w:szCs w:val="24"/>
        </w:rPr>
        <w:t xml:space="preserve"> όπου είναι όλα ροζ, όπου δεν υπάρχουν φύλα, όπου τα παιδιά πηγαίνουν μόνο στο </w:t>
      </w:r>
      <w:r>
        <w:rPr>
          <w:rFonts w:eastAsia="Times New Roman" w:cs="Times New Roman"/>
          <w:szCs w:val="24"/>
        </w:rPr>
        <w:t>α</w:t>
      </w:r>
      <w:r>
        <w:rPr>
          <w:rFonts w:eastAsia="Times New Roman" w:cs="Times New Roman"/>
          <w:szCs w:val="24"/>
        </w:rPr>
        <w:t xml:space="preserve">μερικανικό </w:t>
      </w:r>
      <w:r>
        <w:rPr>
          <w:rFonts w:eastAsia="Times New Roman" w:cs="Times New Roman"/>
          <w:szCs w:val="24"/>
        </w:rPr>
        <w:t>κ</w:t>
      </w:r>
      <w:r>
        <w:rPr>
          <w:rFonts w:eastAsia="Times New Roman" w:cs="Times New Roman"/>
          <w:szCs w:val="24"/>
        </w:rPr>
        <w:t xml:space="preserve">ολλέγιο και στις Σχολές </w:t>
      </w:r>
      <w:proofErr w:type="spellStart"/>
      <w:r>
        <w:rPr>
          <w:rFonts w:eastAsia="Times New Roman" w:cs="Times New Roman"/>
          <w:szCs w:val="24"/>
        </w:rPr>
        <w:t>Χιλλ</w:t>
      </w:r>
      <w:proofErr w:type="spellEnd"/>
      <w:r>
        <w:rPr>
          <w:rFonts w:eastAsia="Times New Roman" w:cs="Times New Roman"/>
          <w:szCs w:val="24"/>
        </w:rPr>
        <w:t>. Ζούμε σε έναν κόσμο</w:t>
      </w:r>
      <w:r>
        <w:rPr>
          <w:rFonts w:eastAsia="Times New Roman" w:cs="Times New Roman"/>
          <w:szCs w:val="24"/>
        </w:rPr>
        <w:t>,</w:t>
      </w:r>
      <w:r>
        <w:rPr>
          <w:rFonts w:eastAsia="Times New Roman" w:cs="Times New Roman"/>
          <w:szCs w:val="24"/>
        </w:rPr>
        <w:t xml:space="preserve"> όπου θα υπάρχουν παιδάκια μετά από αυτό το νομοθέτημα το </w:t>
      </w:r>
      <w:r>
        <w:rPr>
          <w:rFonts w:eastAsia="Times New Roman" w:cs="Times New Roman"/>
          <w:szCs w:val="24"/>
        </w:rPr>
        <w:t>οποίο εισάγετε σήμερα, που θα πηγαίνουν σχολείο και θα τους λένε τα άλλα παιδάκια</w:t>
      </w:r>
      <w:r>
        <w:rPr>
          <w:rFonts w:eastAsia="Times New Roman" w:cs="Times New Roman"/>
          <w:szCs w:val="24"/>
        </w:rPr>
        <w:t>:</w:t>
      </w:r>
      <w:r>
        <w:rPr>
          <w:rFonts w:eastAsia="Times New Roman" w:cs="Times New Roman"/>
          <w:szCs w:val="24"/>
        </w:rPr>
        <w:t xml:space="preserve"> «έρχεται η μαμά σου για τον έλεγχο;» και θα λέει</w:t>
      </w:r>
      <w:r>
        <w:rPr>
          <w:rFonts w:eastAsia="Times New Roman" w:cs="Times New Roman"/>
          <w:szCs w:val="24"/>
        </w:rPr>
        <w:t>:</w:t>
      </w:r>
      <w:r>
        <w:rPr>
          <w:rFonts w:eastAsia="Times New Roman" w:cs="Times New Roman"/>
          <w:szCs w:val="24"/>
        </w:rPr>
        <w:t xml:space="preserve"> «όχι έρχεται ο Λάκης». Θα έρχονται οι μαμάδες και γι’ αυτό το παιδάκι θα έρχεται ένας καράφλας. Και θα ρωτάει το παιδάκι αυ</w:t>
      </w:r>
      <w:r>
        <w:rPr>
          <w:rFonts w:eastAsia="Times New Roman" w:cs="Times New Roman"/>
          <w:szCs w:val="24"/>
        </w:rPr>
        <w:t>τό τον εαυτό του: «γιατί εγώ βιώνω αυτή την κατάσταση;». Και δεν είναι μόνο αυτό που λέτε «</w:t>
      </w:r>
      <w:r>
        <w:rPr>
          <w:rFonts w:eastAsia="Times New Roman" w:cs="Times New Roman"/>
          <w:szCs w:val="24"/>
          <w:lang w:val="en-US"/>
        </w:rPr>
        <w:t>bullying</w:t>
      </w:r>
      <w:r>
        <w:rPr>
          <w:rFonts w:eastAsia="Times New Roman" w:cs="Times New Roman"/>
          <w:szCs w:val="24"/>
        </w:rPr>
        <w:t>», δηλαδή ο σχολικός εκφοβισμός</w:t>
      </w:r>
      <w:r>
        <w:rPr>
          <w:rFonts w:eastAsia="Times New Roman" w:cs="Times New Roman"/>
          <w:szCs w:val="24"/>
        </w:rPr>
        <w:t>,</w:t>
      </w:r>
      <w:r>
        <w:rPr>
          <w:rFonts w:eastAsia="Times New Roman" w:cs="Times New Roman"/>
          <w:szCs w:val="24"/>
        </w:rPr>
        <w:t xml:space="preserve"> που θα βιώσει ένα παιδί που θα βρεθεί στην κατάσταση αυτή. Είναι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αυτό που θα αντιμετωπίσει στον εσωτερικό του κόσμο</w:t>
      </w:r>
      <w:r>
        <w:rPr>
          <w:rFonts w:eastAsia="Times New Roman" w:cs="Times New Roman"/>
          <w:szCs w:val="24"/>
        </w:rPr>
        <w:t xml:space="preserve">. </w:t>
      </w:r>
    </w:p>
    <w:p w14:paraId="59780AA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Γι’ αυτό το ξαναλέω, αν υπάρχει ένας ρατσισμός, είναι ο ρατσισμός που ασκείται σε βάρος αυτών των παιδιών</w:t>
      </w:r>
      <w:r>
        <w:rPr>
          <w:rFonts w:eastAsia="Times New Roman" w:cs="Times New Roman"/>
          <w:szCs w:val="24"/>
        </w:rPr>
        <w:t>,</w:t>
      </w:r>
      <w:r>
        <w:rPr>
          <w:rFonts w:eastAsia="Times New Roman" w:cs="Times New Roman"/>
          <w:szCs w:val="24"/>
        </w:rPr>
        <w:t xml:space="preserve"> που χωρίς τη θέλησή τους θα βιώσουν αυτή την κατάσταση περιθωριοποίησης και κοινωνικού στιγματισμού στην πραγματική ζωή και όχι </w:t>
      </w:r>
      <w:r>
        <w:rPr>
          <w:rFonts w:eastAsia="Times New Roman" w:cs="Times New Roman"/>
          <w:szCs w:val="24"/>
        </w:rPr>
        <w:lastRenderedPageBreak/>
        <w:t>σε αυτή που παρουσ</w:t>
      </w:r>
      <w:r>
        <w:rPr>
          <w:rFonts w:eastAsia="Times New Roman" w:cs="Times New Roman"/>
          <w:szCs w:val="24"/>
        </w:rPr>
        <w:t xml:space="preserve">ιάζετε εσείς, την εικονική ζωή του ΣΥΡΙΖΑ που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την πραγματικότητα. </w:t>
      </w:r>
    </w:p>
    <w:p w14:paraId="59780AA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Βάλατε και κάποιους πανεπιστημιακούς -εντάξει ξέρουμε ότι στα πανεπιστήμια αν δεν είσαι </w:t>
      </w:r>
      <w:proofErr w:type="spellStart"/>
      <w:r>
        <w:rPr>
          <w:rFonts w:eastAsia="Times New Roman" w:cs="Times New Roman"/>
          <w:szCs w:val="24"/>
        </w:rPr>
        <w:t>σ</w:t>
      </w:r>
      <w:r>
        <w:rPr>
          <w:rFonts w:eastAsia="Times New Roman" w:cs="Times New Roman"/>
          <w:szCs w:val="24"/>
        </w:rPr>
        <w:t>υριζαίος</w:t>
      </w:r>
      <w:proofErr w:type="spellEnd"/>
      <w:r>
        <w:rPr>
          <w:rFonts w:eastAsia="Times New Roman" w:cs="Times New Roman"/>
          <w:szCs w:val="24"/>
        </w:rPr>
        <w:t>,</w:t>
      </w:r>
      <w:r>
        <w:rPr>
          <w:rFonts w:eastAsia="Times New Roman" w:cs="Times New Roman"/>
          <w:szCs w:val="24"/>
        </w:rPr>
        <w:t xml:space="preserve"> δεν υπάρχει ποτέ περίπτωση να γίνεις καθηγητής, να έχεις μια έδρα</w:t>
      </w:r>
      <w:r>
        <w:rPr>
          <w:rFonts w:eastAsia="Times New Roman" w:cs="Times New Roman"/>
          <w:szCs w:val="24"/>
        </w:rPr>
        <w:t xml:space="preserve"> και να διδάσκεις- να υπογράψουν ένα έγγραφο, το οποίο βρίθει αντιεπιστημονικών απόψεων. Από την άλλη πλευρά, ο ειδικός αγορητής της Χρυσής Αυγής, ο κ. </w:t>
      </w:r>
      <w:proofErr w:type="spellStart"/>
      <w:r>
        <w:rPr>
          <w:rFonts w:eastAsia="Times New Roman" w:cs="Times New Roman"/>
          <w:szCs w:val="24"/>
        </w:rPr>
        <w:t>Αϊβατίδης</w:t>
      </w:r>
      <w:proofErr w:type="spellEnd"/>
      <w:r>
        <w:rPr>
          <w:rFonts w:eastAsia="Times New Roman" w:cs="Times New Roman"/>
          <w:szCs w:val="24"/>
        </w:rPr>
        <w:t xml:space="preserve">, ιατρός, ιατροδικαστής, πρώην Πρόεδρος των Ελλήνων Ιατροδικαστών, είναι ένας από τους πολλούς </w:t>
      </w:r>
      <w:r>
        <w:rPr>
          <w:rFonts w:eastAsia="Times New Roman" w:cs="Times New Roman"/>
          <w:szCs w:val="24"/>
        </w:rPr>
        <w:t>«αμόρφωτους» της Χρυσής Αυγής. Είμαστε αμόρφωτοι εμείς! Τελειώσαμε ελληνικά πανεπιστήμια, αλλά σύμφωνα με τη δική σας νοοτροπία -που τα ηγετικά σας στελέχη δεν ξέρουν να ομιλούν την ελληνική γλώσσα-, είμαστε αμόρφωτοι! Εμείς, λοιπόν, οι «αμόρφωτοι» καταθέσ</w:t>
      </w:r>
      <w:r>
        <w:rPr>
          <w:rFonts w:eastAsia="Times New Roman" w:cs="Times New Roman"/>
          <w:szCs w:val="24"/>
        </w:rPr>
        <w:t>αμε όλα τα σχετικά στοιχεία, επιστημονικά στοιχεία</w:t>
      </w:r>
      <w:r>
        <w:rPr>
          <w:rFonts w:eastAsia="Times New Roman" w:cs="Times New Roman"/>
          <w:szCs w:val="24"/>
        </w:rPr>
        <w:t>,</w:t>
      </w:r>
      <w:r>
        <w:rPr>
          <w:rFonts w:eastAsia="Times New Roman" w:cs="Times New Roman"/>
          <w:szCs w:val="24"/>
        </w:rPr>
        <w:t xml:space="preserve"> που αποδεικνύουν ότι αυτό το οποίο εισάγεται σήμερα ως σχέδιο νόμου</w:t>
      </w:r>
      <w:r>
        <w:rPr>
          <w:rFonts w:eastAsia="Times New Roman" w:cs="Times New Roman"/>
          <w:szCs w:val="24"/>
        </w:rPr>
        <w:t>,</w:t>
      </w:r>
      <w:r>
        <w:rPr>
          <w:rFonts w:eastAsia="Times New Roman" w:cs="Times New Roman"/>
          <w:szCs w:val="24"/>
        </w:rPr>
        <w:t xml:space="preserve"> είναι και επιστημονικά απαράδεκτό.</w:t>
      </w:r>
    </w:p>
    <w:p w14:paraId="59780AA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Από εκεί και πέρα υπάρχει ένας απώτερος στόχος σε όλη αυτή τη διαδικασία. Ο στόχος είναι η διάλυση τ</w:t>
      </w:r>
      <w:r>
        <w:rPr>
          <w:rFonts w:eastAsia="Times New Roman" w:cs="Times New Roman"/>
          <w:szCs w:val="24"/>
        </w:rPr>
        <w:t>ης οικογένειας. Η οικογένεια είναι το βασικό κύτταρο του εθνικού κράτους. Μέσω της διάλυσης του θεσμού της οικογένειας έχετε στόχο να διαλύσετε τον πυρήνα της κοινωνίας, να ισοπεδώσετε το εθνικό κράτος. Αυτός είναι ο σκοπός. Είναι ένα κλασικό και οργανωμέν</w:t>
      </w:r>
      <w:r>
        <w:rPr>
          <w:rFonts w:eastAsia="Times New Roman" w:cs="Times New Roman"/>
          <w:szCs w:val="24"/>
        </w:rPr>
        <w:t>ο σχέδιο της παγκοσμιοποίησης, στο οποίο αντιστέκεται μόνο η Χρυσή Αυγή. Μόνο 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με τη ρητορική και τις πολιτικές θέσεις που εκφράζει μέσα στη Βουλή και τον αγώνα του στην κοινωνία</w:t>
      </w:r>
      <w:r>
        <w:rPr>
          <w:rFonts w:eastAsia="Times New Roman" w:cs="Times New Roman"/>
          <w:szCs w:val="24"/>
        </w:rPr>
        <w:t>,</w:t>
      </w:r>
      <w:r>
        <w:rPr>
          <w:rFonts w:eastAsia="Times New Roman" w:cs="Times New Roman"/>
          <w:szCs w:val="24"/>
        </w:rPr>
        <w:t xml:space="preserve"> αντιστέκεται στο σχέδιο της παγκοσμιοποίησης</w:t>
      </w:r>
      <w:r>
        <w:rPr>
          <w:rFonts w:eastAsia="Times New Roman" w:cs="Times New Roman"/>
          <w:szCs w:val="24"/>
        </w:rPr>
        <w:t xml:space="preserve"> σε αντίθεση με το κόμμα της Νέας Δημοκρατίας. Βεβαίως ο Κυριάκος Μητσοτάκης ψήφισε το σύμφωνο συμβίωσης, η Ντόρα Μπακογιάννη τώρα θα ψηφίσει την υιοθεσία παιδιών από ομόφυλα ζευγάρια. Δεν μπορεί, λοιπόν, να λέει η Νέα Δημοκρατία ότι εκπροσωπεί τον συντηρη</w:t>
      </w:r>
      <w:r>
        <w:rPr>
          <w:rFonts w:eastAsia="Times New Roman" w:cs="Times New Roman"/>
          <w:szCs w:val="24"/>
        </w:rPr>
        <w:t xml:space="preserve">τικό ψηφοφόρο. Με αυτή τη νοοτροπία, ξαναλέω, είναι κόμμα «τραβεστί». Το πρωί είναι με την Εκκλησία, το βράδυ είναι με τους </w:t>
      </w:r>
      <w:proofErr w:type="spellStart"/>
      <w:r>
        <w:rPr>
          <w:rFonts w:eastAsia="Times New Roman" w:cs="Times New Roman"/>
          <w:szCs w:val="24"/>
        </w:rPr>
        <w:t>τρανσέξουαλ</w:t>
      </w:r>
      <w:proofErr w:type="spellEnd"/>
      <w:r>
        <w:rPr>
          <w:rFonts w:eastAsia="Times New Roman" w:cs="Times New Roman"/>
          <w:szCs w:val="24"/>
        </w:rPr>
        <w:t xml:space="preserve">. Είναι κόμμα «τραβεστί», δεν είναι κόμμα το οποίο </w:t>
      </w:r>
      <w:r>
        <w:rPr>
          <w:rFonts w:eastAsia="Times New Roman" w:cs="Times New Roman"/>
          <w:szCs w:val="24"/>
        </w:rPr>
        <w:lastRenderedPageBreak/>
        <w:t xml:space="preserve">έχει συγκεκριμένη πολιτική θέση και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εκφράζει τ</w:t>
      </w:r>
      <w:r>
        <w:rPr>
          <w:rFonts w:eastAsia="Times New Roman" w:cs="Times New Roman"/>
          <w:szCs w:val="24"/>
        </w:rPr>
        <w:t>ον συντηρητικό κόσμο στην Ελλάδα.</w:t>
      </w:r>
    </w:p>
    <w:p w14:paraId="59780AA3" w14:textId="77777777" w:rsidR="00F07EC0" w:rsidRDefault="005D0323">
      <w:pPr>
        <w:spacing w:after="0" w:line="600" w:lineRule="auto"/>
        <w:ind w:firstLine="720"/>
        <w:jc w:val="both"/>
        <w:rPr>
          <w:rFonts w:eastAsia="Times New Roman"/>
          <w:szCs w:val="24"/>
        </w:rPr>
      </w:pPr>
      <w:r>
        <w:rPr>
          <w:rFonts w:eastAsia="Times New Roman" w:cs="Times New Roman"/>
          <w:szCs w:val="24"/>
        </w:rPr>
        <w:t xml:space="preserve"> </w:t>
      </w:r>
      <w:r>
        <w:rPr>
          <w:rFonts w:eastAsia="Times New Roman"/>
          <w:szCs w:val="24"/>
        </w:rPr>
        <w:t>Από εκεί και πέρα υπάρχει κάτι απείρως σημαντικότερο και χειρότερο για την πορεία του έθνους μας στο σημερινό νομοθέτημα</w:t>
      </w:r>
      <w:r>
        <w:rPr>
          <w:rFonts w:eastAsia="Times New Roman"/>
          <w:szCs w:val="24"/>
        </w:rPr>
        <w:t>.</w:t>
      </w:r>
      <w:r>
        <w:rPr>
          <w:rFonts w:eastAsia="Times New Roman"/>
          <w:szCs w:val="24"/>
        </w:rPr>
        <w:t xml:space="preserve"> Είναι η αναδοχή και αλλοδαπών παιδιών. Και δεν μιλάω για τα παιδιά αυτά</w:t>
      </w:r>
      <w:r>
        <w:rPr>
          <w:rFonts w:eastAsia="Times New Roman"/>
          <w:szCs w:val="24"/>
        </w:rPr>
        <w:t>,</w:t>
      </w:r>
      <w:r>
        <w:rPr>
          <w:rFonts w:eastAsia="Times New Roman"/>
          <w:szCs w:val="24"/>
        </w:rPr>
        <w:t xml:space="preserve"> τα οποία μπορεί να προέρχο</w:t>
      </w:r>
      <w:r>
        <w:rPr>
          <w:rFonts w:eastAsia="Times New Roman"/>
          <w:szCs w:val="24"/>
        </w:rPr>
        <w:t>νται από ζώνες πολέμου -εδώ η Χρυσή Αυγή έχει συγκεκριμένη θέση και βεβαίως να περιθάλψουμε όσα παιδιά προέρχονται από ζώνες πολέμου-, όμως με το να εισάγονται συνεχώς στην ελληνική κοινωνία αμέτρητοι -καθημερινά έρχονται μέσα στη χώρα παράνομα- λαθρομεταν</w:t>
      </w:r>
      <w:r>
        <w:rPr>
          <w:rFonts w:eastAsia="Times New Roman"/>
          <w:szCs w:val="24"/>
        </w:rPr>
        <w:t>άστες</w:t>
      </w:r>
      <w:r>
        <w:rPr>
          <w:rFonts w:eastAsia="Times New Roman"/>
          <w:szCs w:val="24"/>
        </w:rPr>
        <w:t>.</w:t>
      </w:r>
      <w:r>
        <w:rPr>
          <w:rFonts w:eastAsia="Times New Roman"/>
          <w:szCs w:val="24"/>
        </w:rPr>
        <w:t xml:space="preserve"> σε λίγο καιρό θα είναι πλειοψηφία μέσα στην Ελλάδα και εμείς οι Έλληνες θα είμαστε μειοψηφία μέσα στη χώρα μας.</w:t>
      </w:r>
    </w:p>
    <w:p w14:paraId="59780AA4"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Το μείζον πρόβλημα είναι ο αφελληνισμός της Ελλάδας, τον οποίο με κάθε νομοθέτημα προσπαθείτε να επιβάλλετε στη χώρα και βέβαια είναι το </w:t>
      </w:r>
      <w:r>
        <w:rPr>
          <w:rFonts w:eastAsia="Times New Roman"/>
          <w:szCs w:val="24"/>
        </w:rPr>
        <w:t xml:space="preserve">χτύπημα στις ρίζες του </w:t>
      </w:r>
      <w:r>
        <w:rPr>
          <w:rFonts w:eastAsia="Times New Roman"/>
          <w:szCs w:val="24"/>
        </w:rPr>
        <w:t>Ε</w:t>
      </w:r>
      <w:r>
        <w:rPr>
          <w:rFonts w:eastAsia="Times New Roman"/>
          <w:szCs w:val="24"/>
        </w:rPr>
        <w:t xml:space="preserve">λληνισμού, είναι το χτύπημα στους συνεκτικούς δεσμούς του </w:t>
      </w:r>
      <w:r>
        <w:rPr>
          <w:rFonts w:eastAsia="Times New Roman"/>
          <w:szCs w:val="24"/>
        </w:rPr>
        <w:t>Ε</w:t>
      </w:r>
      <w:r>
        <w:rPr>
          <w:rFonts w:eastAsia="Times New Roman"/>
          <w:szCs w:val="24"/>
        </w:rPr>
        <w:t>λληνισμού. Κά</w:t>
      </w:r>
      <w:r>
        <w:rPr>
          <w:rFonts w:eastAsia="Times New Roman"/>
          <w:szCs w:val="24"/>
        </w:rPr>
        <w:lastRenderedPageBreak/>
        <w:t>ποτε ο Ηρόδοτος, τον 5</w:t>
      </w:r>
      <w:r w:rsidRPr="006C20DF">
        <w:rPr>
          <w:rFonts w:eastAsia="Times New Roman"/>
          <w:szCs w:val="24"/>
          <w:vertAlign w:val="superscript"/>
        </w:rPr>
        <w:t>ο</w:t>
      </w:r>
      <w:r>
        <w:rPr>
          <w:rFonts w:eastAsia="Times New Roman"/>
          <w:szCs w:val="24"/>
        </w:rPr>
        <w:t xml:space="preserve"> αιώνα π.Χ.</w:t>
      </w:r>
      <w:r>
        <w:rPr>
          <w:rFonts w:eastAsia="Times New Roman"/>
          <w:szCs w:val="24"/>
        </w:rPr>
        <w:t>,</w:t>
      </w:r>
      <w:r>
        <w:rPr>
          <w:rFonts w:eastAsia="Times New Roman"/>
          <w:szCs w:val="24"/>
        </w:rPr>
        <w:t xml:space="preserve"> είχε ορίσει το </w:t>
      </w:r>
      <w:proofErr w:type="spellStart"/>
      <w:r>
        <w:rPr>
          <w:rFonts w:eastAsia="Times New Roman"/>
          <w:szCs w:val="24"/>
        </w:rPr>
        <w:t>όμαιμον</w:t>
      </w:r>
      <w:proofErr w:type="spellEnd"/>
      <w:r>
        <w:rPr>
          <w:rFonts w:eastAsia="Times New Roman"/>
          <w:szCs w:val="24"/>
        </w:rPr>
        <w:t xml:space="preserve">, το </w:t>
      </w:r>
      <w:proofErr w:type="spellStart"/>
      <w:r>
        <w:rPr>
          <w:rFonts w:eastAsia="Times New Roman"/>
          <w:szCs w:val="24"/>
        </w:rPr>
        <w:t>ομόγλωσσον</w:t>
      </w:r>
      <w:proofErr w:type="spellEnd"/>
      <w:r>
        <w:rPr>
          <w:rFonts w:eastAsia="Times New Roman"/>
          <w:szCs w:val="24"/>
        </w:rPr>
        <w:t>, το</w:t>
      </w:r>
      <w:r>
        <w:rPr>
          <w:rFonts w:eastAsia="Times New Roman"/>
          <w:szCs w:val="24"/>
        </w:rPr>
        <w:t xml:space="preserve"> </w:t>
      </w:r>
      <w:proofErr w:type="spellStart"/>
      <w:r>
        <w:rPr>
          <w:rFonts w:eastAsia="Times New Roman"/>
          <w:szCs w:val="24"/>
        </w:rPr>
        <w:t>ομόθρησκον</w:t>
      </w:r>
      <w:proofErr w:type="spellEnd"/>
      <w:r>
        <w:rPr>
          <w:rFonts w:eastAsia="Times New Roman"/>
          <w:szCs w:val="24"/>
        </w:rPr>
        <w:t xml:space="preserve"> και το </w:t>
      </w:r>
      <w:proofErr w:type="spellStart"/>
      <w:r>
        <w:rPr>
          <w:rFonts w:eastAsia="Times New Roman"/>
          <w:szCs w:val="24"/>
        </w:rPr>
        <w:t>ομότροπον</w:t>
      </w:r>
      <w:proofErr w:type="spellEnd"/>
      <w:r>
        <w:rPr>
          <w:rFonts w:eastAsia="Times New Roman"/>
          <w:szCs w:val="24"/>
        </w:rPr>
        <w:t>. Με τους σημερινούς κανόνες ο Ηρόδοτος θα είχε δίωξη μ</w:t>
      </w:r>
      <w:r>
        <w:rPr>
          <w:rFonts w:eastAsia="Times New Roman"/>
          <w:szCs w:val="24"/>
        </w:rPr>
        <w:t xml:space="preserve">ε βάση τον αντιρατσιστικό νόμο! Όταν μιλούσε για το </w:t>
      </w:r>
      <w:proofErr w:type="spellStart"/>
      <w:r>
        <w:rPr>
          <w:rFonts w:eastAsia="Times New Roman"/>
          <w:szCs w:val="24"/>
        </w:rPr>
        <w:t>όμαιμον</w:t>
      </w:r>
      <w:proofErr w:type="spellEnd"/>
      <w:r>
        <w:rPr>
          <w:rFonts w:eastAsia="Times New Roman"/>
          <w:szCs w:val="24"/>
        </w:rPr>
        <w:t xml:space="preserve">, μιλούσε για κοινό αίμα, κοινή φυλετική καταγωγή. Και βέβαια, το κοινό αίμα, η κοινή φυλετική καταγωγή πλήττονται σήμερα από τη </w:t>
      </w:r>
      <w:proofErr w:type="spellStart"/>
      <w:r>
        <w:rPr>
          <w:rFonts w:eastAsia="Times New Roman"/>
          <w:szCs w:val="24"/>
        </w:rPr>
        <w:t>λαθροεισβολή</w:t>
      </w:r>
      <w:proofErr w:type="spellEnd"/>
      <w:r>
        <w:rPr>
          <w:rFonts w:eastAsia="Times New Roman"/>
          <w:szCs w:val="24"/>
        </w:rPr>
        <w:t xml:space="preserve">, γιατί θέλετε μια Ελλάδα χωρίς Έλληνες. Το </w:t>
      </w:r>
      <w:proofErr w:type="spellStart"/>
      <w:r>
        <w:rPr>
          <w:rFonts w:eastAsia="Times New Roman"/>
          <w:szCs w:val="24"/>
        </w:rPr>
        <w:t>ομόγλωσσον</w:t>
      </w:r>
      <w:proofErr w:type="spellEnd"/>
      <w:r>
        <w:rPr>
          <w:rFonts w:eastAsia="Times New Roman"/>
          <w:szCs w:val="24"/>
        </w:rPr>
        <w:t xml:space="preserve"> π</w:t>
      </w:r>
      <w:r>
        <w:rPr>
          <w:rFonts w:eastAsia="Times New Roman"/>
          <w:szCs w:val="24"/>
        </w:rPr>
        <w:t>λήττεται με σχέδιο, από τη δεκαετία του ’70</w:t>
      </w:r>
      <w:r>
        <w:rPr>
          <w:rFonts w:eastAsia="Times New Roman"/>
          <w:szCs w:val="24"/>
        </w:rPr>
        <w:t>,</w:t>
      </w:r>
      <w:r>
        <w:rPr>
          <w:rFonts w:eastAsia="Times New Roman"/>
          <w:szCs w:val="24"/>
        </w:rPr>
        <w:t xml:space="preserve"> ακόμα όταν ήταν η </w:t>
      </w:r>
      <w:r>
        <w:rPr>
          <w:rFonts w:eastAsia="Times New Roman"/>
          <w:szCs w:val="24"/>
        </w:rPr>
        <w:t>κ</w:t>
      </w:r>
      <w:r>
        <w:rPr>
          <w:rFonts w:eastAsia="Times New Roman"/>
          <w:szCs w:val="24"/>
        </w:rPr>
        <w:t xml:space="preserve">υβέρνηση Ράλλη, Νέας Δημοκρατίας, όταν καταργήθηκε η διδασκαλία των </w:t>
      </w:r>
      <w:r>
        <w:rPr>
          <w:rFonts w:eastAsia="Times New Roman"/>
          <w:szCs w:val="24"/>
        </w:rPr>
        <w:t>Α</w:t>
      </w:r>
      <w:r>
        <w:rPr>
          <w:rFonts w:eastAsia="Times New Roman"/>
          <w:szCs w:val="24"/>
        </w:rPr>
        <w:t xml:space="preserve">ρχαίων </w:t>
      </w:r>
      <w:r>
        <w:rPr>
          <w:rFonts w:eastAsia="Times New Roman"/>
          <w:szCs w:val="24"/>
        </w:rPr>
        <w:t>Ε</w:t>
      </w:r>
      <w:r>
        <w:rPr>
          <w:rFonts w:eastAsia="Times New Roman"/>
          <w:szCs w:val="24"/>
        </w:rPr>
        <w:t xml:space="preserve">λληνικών. Το </w:t>
      </w:r>
      <w:proofErr w:type="spellStart"/>
      <w:r>
        <w:rPr>
          <w:rFonts w:eastAsia="Times New Roman"/>
          <w:szCs w:val="24"/>
        </w:rPr>
        <w:t>ομόθρησκον</w:t>
      </w:r>
      <w:proofErr w:type="spellEnd"/>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πλήττεται με τα συνεχή νομοθετήματα περί </w:t>
      </w:r>
      <w:proofErr w:type="spellStart"/>
      <w:r>
        <w:rPr>
          <w:rFonts w:eastAsia="Times New Roman"/>
          <w:szCs w:val="24"/>
        </w:rPr>
        <w:t>ισλαμοποιήσεως</w:t>
      </w:r>
      <w:proofErr w:type="spellEnd"/>
      <w:r>
        <w:rPr>
          <w:rFonts w:eastAsia="Times New Roman"/>
          <w:szCs w:val="24"/>
        </w:rPr>
        <w:t xml:space="preserve"> της Ελλάδος και ισλαμικών</w:t>
      </w:r>
      <w:r>
        <w:rPr>
          <w:rFonts w:eastAsia="Times New Roman"/>
          <w:szCs w:val="24"/>
        </w:rPr>
        <w:t xml:space="preserve"> τζαμιών, τα οποία ψηφίζουν όλες οι πτέρυγες της Βουλής, από τον ΣΥΡΙΖΑ μέχρι τη Νέα Δημοκρατία, με μοναδική εξαίρεση και φωνή αντίστασης τη Χρυσή Αυγή. Και βέβαια πλήττεται το </w:t>
      </w:r>
      <w:proofErr w:type="spellStart"/>
      <w:r>
        <w:rPr>
          <w:rFonts w:eastAsia="Times New Roman"/>
          <w:szCs w:val="24"/>
        </w:rPr>
        <w:t>ομότροπον</w:t>
      </w:r>
      <w:proofErr w:type="spellEnd"/>
      <w:r>
        <w:rPr>
          <w:rFonts w:eastAsia="Times New Roman"/>
          <w:szCs w:val="24"/>
        </w:rPr>
        <w:t xml:space="preserve"> με τα ξενόφερτα ήθη, με τα </w:t>
      </w:r>
      <w:proofErr w:type="spellStart"/>
      <w:r>
        <w:rPr>
          <w:rFonts w:eastAsia="Times New Roman"/>
          <w:szCs w:val="24"/>
        </w:rPr>
        <w:t>τουρκοσ</w:t>
      </w:r>
      <w:r>
        <w:rPr>
          <w:rFonts w:eastAsia="Times New Roman"/>
          <w:szCs w:val="24"/>
        </w:rPr>
        <w:t>ί</w:t>
      </w:r>
      <w:r>
        <w:rPr>
          <w:rFonts w:eastAsia="Times New Roman"/>
          <w:szCs w:val="24"/>
        </w:rPr>
        <w:t>ριαλ</w:t>
      </w:r>
      <w:proofErr w:type="spellEnd"/>
      <w:r>
        <w:rPr>
          <w:rFonts w:eastAsia="Times New Roman"/>
          <w:szCs w:val="24"/>
        </w:rPr>
        <w:t xml:space="preserve"> που έχουν γίνει νόμος, με τα </w:t>
      </w:r>
      <w:r>
        <w:rPr>
          <w:rFonts w:eastAsia="Times New Roman"/>
          <w:szCs w:val="24"/>
          <w:lang w:val="en-US"/>
        </w:rPr>
        <w:t>Survivor</w:t>
      </w:r>
      <w:r>
        <w:rPr>
          <w:rFonts w:eastAsia="Times New Roman"/>
          <w:szCs w:val="24"/>
        </w:rPr>
        <w:t xml:space="preserve">, με τα παρακμιακά </w:t>
      </w:r>
      <w:proofErr w:type="spellStart"/>
      <w:r>
        <w:rPr>
          <w:rFonts w:eastAsia="Times New Roman"/>
          <w:szCs w:val="24"/>
        </w:rPr>
        <w:t>ριάλιτι</w:t>
      </w:r>
      <w:proofErr w:type="spellEnd"/>
      <w:r>
        <w:rPr>
          <w:rFonts w:eastAsia="Times New Roman"/>
          <w:szCs w:val="24"/>
        </w:rPr>
        <w:t xml:space="preserve"> που φέρνει ο </w:t>
      </w:r>
      <w:r>
        <w:rPr>
          <w:rFonts w:eastAsia="Times New Roman"/>
          <w:szCs w:val="24"/>
        </w:rPr>
        <w:lastRenderedPageBreak/>
        <w:t xml:space="preserve">Αλαφούζος σε συνεργασία με έναν Τούρκο. Αυτό είναι το </w:t>
      </w:r>
      <w:proofErr w:type="spellStart"/>
      <w:r>
        <w:rPr>
          <w:rFonts w:eastAsia="Times New Roman"/>
          <w:szCs w:val="24"/>
        </w:rPr>
        <w:t>μιντιακό</w:t>
      </w:r>
      <w:proofErr w:type="spellEnd"/>
      <w:r>
        <w:rPr>
          <w:rFonts w:eastAsia="Times New Roman"/>
          <w:szCs w:val="24"/>
        </w:rPr>
        <w:t xml:space="preserve"> σύστημα στην Ελλάδα. Μόνο στην Ελλάδα βλέπουμε κάθε μέρα στα δελτία ειδήσεων </w:t>
      </w:r>
      <w:proofErr w:type="spellStart"/>
      <w:r>
        <w:rPr>
          <w:rFonts w:eastAsia="Times New Roman"/>
          <w:szCs w:val="24"/>
        </w:rPr>
        <w:t>Ερντογάν</w:t>
      </w:r>
      <w:proofErr w:type="spellEnd"/>
      <w:r>
        <w:rPr>
          <w:rFonts w:eastAsia="Times New Roman"/>
          <w:szCs w:val="24"/>
        </w:rPr>
        <w:t xml:space="preserve"> και προπαγάνδα υπέρ του τουρκικού ιμπεριαλισμού. </w:t>
      </w:r>
    </w:p>
    <w:p w14:paraId="59780AA5"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Όλη αυτή </w:t>
      </w:r>
      <w:r>
        <w:rPr>
          <w:rFonts w:eastAsia="Times New Roman"/>
          <w:szCs w:val="24"/>
        </w:rPr>
        <w:t>η κατάσταση, λοιπόν, έχει απέναντί της τον ελληνικό λαό, ο οποίος εμπιστεύεται ακόμα και σήμερα, φανατικά, ελπίζει ακόμα και σήμερα στο τρίπτυχο: πατρίδα, θρησκεία, οικογένεια και γι’ αυτόν τον λόγο η Χρυσή Αυγή είναι η ανερχόμενη πολιτική δύναμη.</w:t>
      </w:r>
    </w:p>
    <w:p w14:paraId="59780AA6" w14:textId="77777777" w:rsidR="00F07EC0" w:rsidRDefault="005D0323">
      <w:pPr>
        <w:tabs>
          <w:tab w:val="left" w:pos="720"/>
          <w:tab w:val="left" w:pos="1440"/>
          <w:tab w:val="left" w:pos="2160"/>
          <w:tab w:val="left" w:pos="2880"/>
          <w:tab w:val="left" w:pos="3600"/>
          <w:tab w:val="center" w:pos="4753"/>
        </w:tabs>
        <w:spacing w:after="0" w:line="600" w:lineRule="auto"/>
        <w:ind w:firstLine="720"/>
        <w:jc w:val="center"/>
        <w:rPr>
          <w:rFonts w:eastAsia="Times New Roman"/>
          <w:szCs w:val="24"/>
        </w:rPr>
      </w:pPr>
      <w:r>
        <w:rPr>
          <w:rFonts w:eastAsia="Times New Roman"/>
          <w:szCs w:val="24"/>
        </w:rPr>
        <w:t>(Χειροκρ</w:t>
      </w:r>
      <w:r>
        <w:rPr>
          <w:rFonts w:eastAsia="Times New Roman"/>
          <w:szCs w:val="24"/>
        </w:rPr>
        <w:t>οτήματα από την πτέρυγα της Χρυσής Αυγής)</w:t>
      </w:r>
    </w:p>
    <w:p w14:paraId="59780AA7"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συνάδελφος κ. Γεώργιος </w:t>
      </w:r>
      <w:proofErr w:type="spellStart"/>
      <w:r>
        <w:rPr>
          <w:rFonts w:eastAsia="Times New Roman"/>
          <w:szCs w:val="24"/>
        </w:rPr>
        <w:t>Λαμπρούλης</w:t>
      </w:r>
      <w:proofErr w:type="spellEnd"/>
      <w:r>
        <w:rPr>
          <w:rFonts w:eastAsia="Times New Roman"/>
          <w:szCs w:val="24"/>
        </w:rPr>
        <w:t>.</w:t>
      </w:r>
    </w:p>
    <w:p w14:paraId="59780AA8"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Ορίστε, κύριε Αντιπρόεδρε, έχετε τον λόγο.</w:t>
      </w:r>
    </w:p>
    <w:p w14:paraId="59780AA9"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9857B9">
        <w:rPr>
          <w:rFonts w:eastAsia="Times New Roman"/>
          <w:b/>
          <w:szCs w:val="24"/>
        </w:rPr>
        <w:t>ΓΕΩΡΓΙΟΣ ΛΑΜΠΡΟΥΛΗΣ (ΣΤ΄ Αντιπρόεδρος της Βουλής):</w:t>
      </w:r>
      <w:r>
        <w:rPr>
          <w:rFonts w:eastAsia="Times New Roman"/>
          <w:szCs w:val="24"/>
        </w:rPr>
        <w:t xml:space="preserve"> Ευχαριστώ, κύριε Πρόεδρε.</w:t>
      </w:r>
    </w:p>
    <w:p w14:paraId="59780AAA"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Η συζήτηση</w:t>
      </w:r>
      <w:r>
        <w:rPr>
          <w:rFonts w:eastAsia="Times New Roman"/>
          <w:szCs w:val="24"/>
        </w:rPr>
        <w:t xml:space="preserve"> του νομοσχεδίου γίνεται σε μια περίοδο</w:t>
      </w:r>
      <w:r>
        <w:rPr>
          <w:rFonts w:eastAsia="Times New Roman"/>
          <w:szCs w:val="24"/>
        </w:rPr>
        <w:t>,</w:t>
      </w:r>
      <w:r>
        <w:rPr>
          <w:rFonts w:eastAsia="Times New Roman"/>
          <w:szCs w:val="24"/>
        </w:rPr>
        <w:t xml:space="preserve"> που το θέμα της παιδικής προστασίας οξύνεται σημαντικά από τις συνέπειες της καπιταλιστικής οικονομικής κρίσης, με πολλαπλασιασμό των παθογενειών στην οικογένεια, ενδοοικογενειακή βία, παιδική σεξουαλική κακοποίηση,</w:t>
      </w:r>
      <w:r>
        <w:rPr>
          <w:rFonts w:eastAsia="Times New Roman"/>
          <w:szCs w:val="24"/>
        </w:rPr>
        <w:t xml:space="preserve"> </w:t>
      </w:r>
      <w:proofErr w:type="spellStart"/>
      <w:r>
        <w:rPr>
          <w:rFonts w:eastAsia="Times New Roman"/>
          <w:szCs w:val="24"/>
        </w:rPr>
        <w:t>τοξικοεξάρτηση</w:t>
      </w:r>
      <w:proofErr w:type="spellEnd"/>
      <w:r>
        <w:rPr>
          <w:rFonts w:eastAsia="Times New Roman"/>
          <w:szCs w:val="24"/>
        </w:rPr>
        <w:t>, ψυχικές ασθένειες και άλλα, αλλά και από τους ιμπεριαλιστικούς πολέμους και τις άθλιες συμφωνίες Ευρωπαϊκής Ένωσης</w:t>
      </w:r>
      <w:r>
        <w:rPr>
          <w:rFonts w:eastAsia="Times New Roman"/>
          <w:szCs w:val="24"/>
        </w:rPr>
        <w:t xml:space="preserve"> –</w:t>
      </w:r>
      <w:r>
        <w:rPr>
          <w:rFonts w:eastAsia="Times New Roman"/>
          <w:szCs w:val="24"/>
        </w:rPr>
        <w:t xml:space="preserve"> Τουρκίας</w:t>
      </w:r>
      <w:r>
        <w:rPr>
          <w:rFonts w:eastAsia="Times New Roman"/>
          <w:szCs w:val="24"/>
        </w:rPr>
        <w:t xml:space="preserve"> -</w:t>
      </w:r>
      <w:r>
        <w:rPr>
          <w:rFonts w:eastAsia="Times New Roman"/>
          <w:szCs w:val="24"/>
        </w:rPr>
        <w:t xml:space="preserve"> Ελληνικής Κυβέρνησης, που μετατρέπουν τη χώρα μας σε αποθήκη ασυνόδευτων προσφυγόπουλων. </w:t>
      </w:r>
    </w:p>
    <w:p w14:paraId="59780AAB"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Β</w:t>
      </w:r>
      <w:r>
        <w:rPr>
          <w:rFonts w:eastAsia="Times New Roman"/>
          <w:szCs w:val="24"/>
        </w:rPr>
        <w:t>έβαια η Κυβέρνηση έχ</w:t>
      </w:r>
      <w:r>
        <w:rPr>
          <w:rFonts w:eastAsia="Times New Roman"/>
          <w:szCs w:val="24"/>
        </w:rPr>
        <w:t>οντας επίγνωση της σοβαρότητας της κατάστασης και των προβλημάτων που έχει να αντιμετωπίσει, τι κάνει; Ανάγει σε αιτία του προβλήματος το αποτέλεσμα, όπως δηλώνει άλλωστε, μιλώντας για παιδιά που μένουν μέσα στα ιδρύματα για μεγάλο διάστημα, για το ότι δεν</w:t>
      </w:r>
      <w:r>
        <w:rPr>
          <w:rFonts w:eastAsia="Times New Roman"/>
          <w:szCs w:val="24"/>
        </w:rPr>
        <w:t xml:space="preserve"> γνωρίζει τον αριθμό των παιδιών αυτών ούτε την πορεία τους ή για το ότι λόγω των ελλείψεων κοινωνικών λειτουργών καθυστερούν οι υιοθεσίες και οι αναδοχές κ.λπ.</w:t>
      </w:r>
      <w:r>
        <w:rPr>
          <w:rFonts w:eastAsia="Times New Roman"/>
          <w:szCs w:val="24"/>
        </w:rPr>
        <w:t>.</w:t>
      </w:r>
      <w:r>
        <w:rPr>
          <w:rFonts w:eastAsia="Times New Roman"/>
          <w:szCs w:val="24"/>
        </w:rPr>
        <w:t xml:space="preserve"> Έτσι αφήνει αφ</w:t>
      </w:r>
      <w:r>
        <w:rPr>
          <w:rFonts w:eastAsia="Times New Roman"/>
          <w:szCs w:val="24"/>
        </w:rPr>
        <w:t xml:space="preserve">’ </w:t>
      </w:r>
      <w:r>
        <w:rPr>
          <w:rFonts w:eastAsia="Times New Roman"/>
          <w:szCs w:val="24"/>
        </w:rPr>
        <w:t>ενός απείραχτη τη ρίζα, τις πραγματικές αιτίες του προβλήματος, αφ</w:t>
      </w:r>
      <w:r>
        <w:rPr>
          <w:rFonts w:eastAsia="Times New Roman"/>
          <w:szCs w:val="24"/>
        </w:rPr>
        <w:t xml:space="preserve">’ </w:t>
      </w:r>
      <w:r>
        <w:rPr>
          <w:rFonts w:eastAsia="Times New Roman"/>
          <w:szCs w:val="24"/>
        </w:rPr>
        <w:t xml:space="preserve">ετέρου </w:t>
      </w:r>
      <w:r>
        <w:rPr>
          <w:rFonts w:eastAsia="Times New Roman"/>
          <w:szCs w:val="24"/>
        </w:rPr>
        <w:t xml:space="preserve">αρκείται σε μέτρα διαχείρισης ορισμένων </w:t>
      </w:r>
      <w:r>
        <w:rPr>
          <w:rFonts w:eastAsia="Times New Roman"/>
          <w:szCs w:val="24"/>
        </w:rPr>
        <w:lastRenderedPageBreak/>
        <w:t>πλευρών του προβλήματος στο πλαίσιο της πολιτικής της και με όσο το δυνατόν λιγότερες δαπάνες και ευθύνες για το αστικό κράτος που υπηρετεί. Όμως την ίδια ώρα η συνολικότερη πολιτική και της σημερινής Κυβέρνησης, όπω</w:t>
      </w:r>
      <w:r>
        <w:rPr>
          <w:rFonts w:eastAsia="Times New Roman"/>
          <w:szCs w:val="24"/>
        </w:rPr>
        <w:t>ς και των προηγούμενων κυβερνήσεων, συνεχίζει να δημιουργεί και να αναπαράγει τους κοινωνικούς όρους: εκμετάλλευση, βία, πολέμους, φτώχεια και ανεργία, που οδηγούν στην αύξηση των εγκαταλελειμμένων παιδιών, των παιδιών χωρίς οικογένεια ή των παιδιών από ακ</w:t>
      </w:r>
      <w:r>
        <w:rPr>
          <w:rFonts w:eastAsia="Times New Roman"/>
          <w:szCs w:val="24"/>
        </w:rPr>
        <w:t>ατάλληλα οικογενειακά περιβάλλοντα. Και ακριβώς αυτό που προσπαθεί και μέσω του νομοσχεδίου</w:t>
      </w:r>
      <w:r>
        <w:rPr>
          <w:rFonts w:eastAsia="Times New Roman"/>
          <w:szCs w:val="24"/>
        </w:rPr>
        <w:t>,</w:t>
      </w:r>
      <w:r>
        <w:rPr>
          <w:rFonts w:eastAsia="Times New Roman"/>
          <w:szCs w:val="24"/>
        </w:rPr>
        <w:t xml:space="preserve"> είναι να διαχειριστεί και να μειώσει την επίδραση των συνεπειών αυτής της ίδιας της πολιτικής της, μιας πολιτικής που είναι πιστή στις </w:t>
      </w:r>
      <w:proofErr w:type="spellStart"/>
      <w:r>
        <w:rPr>
          <w:rFonts w:eastAsia="Times New Roman"/>
          <w:szCs w:val="24"/>
        </w:rPr>
        <w:t>ευρωενωσιακές</w:t>
      </w:r>
      <w:proofErr w:type="spellEnd"/>
      <w:r>
        <w:rPr>
          <w:rFonts w:eastAsia="Times New Roman"/>
          <w:szCs w:val="24"/>
        </w:rPr>
        <w:t xml:space="preserve"> στρατηγικές επ</w:t>
      </w:r>
      <w:r>
        <w:rPr>
          <w:rFonts w:eastAsia="Times New Roman"/>
          <w:szCs w:val="24"/>
        </w:rPr>
        <w:t xml:space="preserve">ιλογές για μείωση της βλάβης και διατήρηση της κοινωνικής συνοχής. Να γιατί στο νομοσχέδιο δεν γίνεται πουθενά αναφορά, για παράδειγμα, στην εξασφάλιση της καλύτερης λειτουργίας των </w:t>
      </w:r>
      <w:proofErr w:type="spellStart"/>
      <w:r>
        <w:rPr>
          <w:rFonts w:eastAsia="Times New Roman"/>
          <w:szCs w:val="24"/>
        </w:rPr>
        <w:t>υποχρηματοδοτούμενων</w:t>
      </w:r>
      <w:proofErr w:type="spellEnd"/>
      <w:r>
        <w:rPr>
          <w:rFonts w:eastAsia="Times New Roman"/>
          <w:szCs w:val="24"/>
        </w:rPr>
        <w:t xml:space="preserve"> και </w:t>
      </w:r>
      <w:proofErr w:type="spellStart"/>
      <w:r>
        <w:rPr>
          <w:rFonts w:eastAsia="Times New Roman"/>
          <w:szCs w:val="24"/>
        </w:rPr>
        <w:t>υποστελεχωμένων</w:t>
      </w:r>
      <w:proofErr w:type="spellEnd"/>
      <w:r>
        <w:rPr>
          <w:rFonts w:eastAsia="Times New Roman"/>
          <w:szCs w:val="24"/>
        </w:rPr>
        <w:t xml:space="preserve"> δημόσιων υ</w:t>
      </w:r>
      <w:r>
        <w:rPr>
          <w:rFonts w:eastAsia="Times New Roman"/>
          <w:szCs w:val="24"/>
        </w:rPr>
        <w:lastRenderedPageBreak/>
        <w:t>πηρεσιών παιδικής προστ</w:t>
      </w:r>
      <w:r>
        <w:rPr>
          <w:rFonts w:eastAsia="Times New Roman"/>
          <w:szCs w:val="24"/>
        </w:rPr>
        <w:t>ασίας, αλλά αντίθετα συνεχίζεται η υπονόμευση της λειτουργίας τους, αφού και αυτές οι δομές είναι ενταγμένες στην πολιτική συρρίκνωσης των δημόσιων ιδρυμάτων</w:t>
      </w:r>
      <w:r>
        <w:rPr>
          <w:rFonts w:eastAsia="Times New Roman"/>
          <w:szCs w:val="24"/>
        </w:rPr>
        <w:t>,</w:t>
      </w:r>
      <w:r>
        <w:rPr>
          <w:rFonts w:eastAsia="Times New Roman"/>
          <w:szCs w:val="24"/>
        </w:rPr>
        <w:t xml:space="preserve"> σταδιακά, εδώ και πάνω από είκοσι χρόνια. </w:t>
      </w:r>
    </w:p>
    <w:p w14:paraId="59780AAC"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Ποιος είναι ο στόχος; Η αποποίηση της κρατικής ευθύνης</w:t>
      </w:r>
      <w:r>
        <w:rPr>
          <w:rFonts w:eastAsia="Times New Roman"/>
          <w:szCs w:val="24"/>
        </w:rPr>
        <w:t xml:space="preserve"> και στο ζήτημα της παιδικής προστασίας και η ανάθεσή της στους παντός είδους ιδιώτες, με ενίσχυση του ρόλου τους, συντηρώντας συγχρόνως το σύστημα των ιδιωτικών υιοθεσιών</w:t>
      </w:r>
      <w:r>
        <w:rPr>
          <w:rFonts w:eastAsia="Times New Roman"/>
          <w:szCs w:val="24"/>
        </w:rPr>
        <w:t>,</w:t>
      </w:r>
      <w:r>
        <w:rPr>
          <w:rFonts w:eastAsia="Times New Roman"/>
          <w:szCs w:val="24"/>
        </w:rPr>
        <w:t xml:space="preserve"> που επιτρέπει τη λειτουργία κυκλωμάτων και την εμπορία παιδιών. </w:t>
      </w:r>
    </w:p>
    <w:p w14:paraId="59780AA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Μάλιστα με την εισ</w:t>
      </w:r>
      <w:r>
        <w:rPr>
          <w:rFonts w:eastAsia="Times New Roman" w:cs="Times New Roman"/>
          <w:szCs w:val="24"/>
        </w:rPr>
        <w:t>αγωγή του απαράδεκτου και προκλητικού θεσμού των επαγγελματιών αναδόχων για τις δύσκολες περιπτώσεις παιδιών με αναπηρία, με ψυχολογικά προβλήματα αντικαθίσταται η αναδοχή από πράξη βοήθειας και αλτρουισμού προς το απροστάτευτο παιδί</w:t>
      </w:r>
      <w:r>
        <w:rPr>
          <w:rFonts w:eastAsia="Times New Roman" w:cs="Times New Roman"/>
          <w:szCs w:val="24"/>
        </w:rPr>
        <w:t>,</w:t>
      </w:r>
      <w:r>
        <w:rPr>
          <w:rFonts w:eastAsia="Times New Roman" w:cs="Times New Roman"/>
          <w:szCs w:val="24"/>
        </w:rPr>
        <w:t xml:space="preserve"> με επαγγελματίες που </w:t>
      </w:r>
      <w:r>
        <w:rPr>
          <w:rFonts w:eastAsia="Times New Roman" w:cs="Times New Roman"/>
          <w:szCs w:val="24"/>
        </w:rPr>
        <w:t>προσφέρουν υπηρεσίες έναντι μισθού, ασφάλισης κ.λπ.</w:t>
      </w:r>
      <w:r>
        <w:rPr>
          <w:rFonts w:eastAsia="Times New Roman" w:cs="Times New Roman"/>
          <w:szCs w:val="24"/>
        </w:rPr>
        <w:t>.</w:t>
      </w:r>
      <w:r>
        <w:rPr>
          <w:rFonts w:eastAsia="Times New Roman" w:cs="Times New Roman"/>
          <w:szCs w:val="24"/>
        </w:rPr>
        <w:t xml:space="preserve"> Στόχος; Το κέρδος αλλά και συγχρόνως η βαθύτερη στόχευση είναι και ο επηρεασμός της συνείδησης του λαού μας για αποδοχή της σαπίλας </w:t>
      </w:r>
      <w:r>
        <w:rPr>
          <w:rFonts w:eastAsia="Times New Roman" w:cs="Times New Roman"/>
          <w:szCs w:val="24"/>
        </w:rPr>
        <w:lastRenderedPageBreak/>
        <w:t>του ίδιου του συστήματος, του γεγονότος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πως όλα πουλιούνται κα</w:t>
      </w:r>
      <w:r>
        <w:rPr>
          <w:rFonts w:eastAsia="Times New Roman" w:cs="Times New Roman"/>
          <w:szCs w:val="24"/>
        </w:rPr>
        <w:t>ι όλα αγοράζονται, μετατρέποντας τα ίδια τα παιδιά σε εμπόρευμα.</w:t>
      </w:r>
    </w:p>
    <w:p w14:paraId="59780AA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Όντως η συνεισφορά σας, κύριοι της Κυβέρνησης και του ΣΥΡΙΖΑ, στο σύστημα και μέσω αυτής της πράξης είναι πολύτιμη. Προκειμένου να πείσει η Κυβέρνηση</w:t>
      </w:r>
      <w:r>
        <w:rPr>
          <w:rFonts w:eastAsia="Times New Roman" w:cs="Times New Roman"/>
          <w:szCs w:val="24"/>
        </w:rPr>
        <w:t>,</w:t>
      </w:r>
      <w:r>
        <w:rPr>
          <w:rFonts w:eastAsia="Times New Roman" w:cs="Times New Roman"/>
          <w:szCs w:val="24"/>
        </w:rPr>
        <w:t xml:space="preserve"> τι κάνει; Περνά σε μια </w:t>
      </w:r>
      <w:proofErr w:type="spellStart"/>
      <w:r>
        <w:rPr>
          <w:rFonts w:eastAsia="Times New Roman" w:cs="Times New Roman"/>
          <w:szCs w:val="24"/>
        </w:rPr>
        <w:t>υπεραπλούστευση</w:t>
      </w:r>
      <w:proofErr w:type="spellEnd"/>
      <w:r>
        <w:rPr>
          <w:rFonts w:eastAsia="Times New Roman" w:cs="Times New Roman"/>
          <w:szCs w:val="24"/>
        </w:rPr>
        <w:t xml:space="preserve"> τ</w:t>
      </w:r>
      <w:r>
        <w:rPr>
          <w:rFonts w:eastAsia="Times New Roman" w:cs="Times New Roman"/>
          <w:szCs w:val="24"/>
        </w:rPr>
        <w:t xml:space="preserve">ων επιστημονικών δεδομένων για την παραμονή του παιδιού στο ίδρυμα, προβάλλοντας το επιχείρημα της δήθεν </w:t>
      </w:r>
      <w:proofErr w:type="spellStart"/>
      <w:r>
        <w:rPr>
          <w:rFonts w:eastAsia="Times New Roman" w:cs="Times New Roman"/>
          <w:szCs w:val="24"/>
        </w:rPr>
        <w:t>αποασυλοποίησης</w:t>
      </w:r>
      <w:proofErr w:type="spellEnd"/>
      <w:r>
        <w:rPr>
          <w:rFonts w:eastAsia="Times New Roman" w:cs="Times New Roman"/>
          <w:szCs w:val="24"/>
        </w:rPr>
        <w:t xml:space="preserve"> και </w:t>
      </w:r>
      <w:proofErr w:type="spellStart"/>
      <w:r>
        <w:rPr>
          <w:rFonts w:eastAsia="Times New Roman" w:cs="Times New Roman"/>
          <w:szCs w:val="24"/>
        </w:rPr>
        <w:t>δαιμονοποίησης</w:t>
      </w:r>
      <w:proofErr w:type="spellEnd"/>
      <w:r>
        <w:rPr>
          <w:rFonts w:eastAsia="Times New Roman" w:cs="Times New Roman"/>
          <w:szCs w:val="24"/>
        </w:rPr>
        <w:t xml:space="preserve"> των ιδρυμάτων.</w:t>
      </w:r>
    </w:p>
    <w:p w14:paraId="59780AA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Αλήθεια οι έρευνες που επικαλείστε</w:t>
      </w:r>
      <w:r>
        <w:rPr>
          <w:rFonts w:eastAsia="Times New Roman" w:cs="Times New Roman"/>
          <w:szCs w:val="24"/>
        </w:rPr>
        <w:t>,</w:t>
      </w:r>
      <w:r>
        <w:rPr>
          <w:rFonts w:eastAsia="Times New Roman" w:cs="Times New Roman"/>
          <w:szCs w:val="24"/>
        </w:rPr>
        <w:t xml:space="preserve"> σε ποια ιδρύματα αναφέρονται; Σε αυτά που έχετε αφήσει στο έλεος,</w:t>
      </w:r>
      <w:r>
        <w:rPr>
          <w:rFonts w:eastAsia="Times New Roman" w:cs="Times New Roman"/>
          <w:szCs w:val="24"/>
        </w:rPr>
        <w:t xml:space="preserve"> χωρίς προσωπικό και υποδομές, χωρίς επιστημονικό σχεδιασμό και γι’ αυτό είναι επικίνδυνα; Εμείς δεν υπερασπιζόμαστε τη σημερινή κατάσταση αυτών των ιδρυμάτων, όμως δεν ανεχόμαστε, δεν δεχόμαστε στο όνομα των αδυναμιών, των προβλημάτων που οι πολιτικές σας</w:t>
      </w:r>
      <w:r>
        <w:rPr>
          <w:rFonts w:eastAsia="Times New Roman" w:cs="Times New Roman"/>
          <w:szCs w:val="24"/>
        </w:rPr>
        <w:t xml:space="preserve"> προκάλεσαν και προκαλούν, τα απροστάτευτα παιδιά και κυρίως αυτά με αναπηρίες και ψυχικές διαταραχές να μένουν εκτεθειμένα, να γίνονται κλοτσοσκούφι ανάμεσα σε αναδόχους επαγγελματίες. Εμείς </w:t>
      </w:r>
      <w:r>
        <w:rPr>
          <w:rFonts w:eastAsia="Times New Roman" w:cs="Times New Roman"/>
          <w:szCs w:val="24"/>
        </w:rPr>
        <w:lastRenderedPageBreak/>
        <w:t>θεωρούμε</w:t>
      </w:r>
      <w:r>
        <w:rPr>
          <w:rFonts w:eastAsia="Times New Roman" w:cs="Times New Roman"/>
          <w:szCs w:val="24"/>
        </w:rPr>
        <w:t>,</w:t>
      </w:r>
      <w:r>
        <w:rPr>
          <w:rFonts w:eastAsia="Times New Roman" w:cs="Times New Roman"/>
          <w:szCs w:val="24"/>
        </w:rPr>
        <w:t xml:space="preserve"> πως η κατεύθυνση αυτή θα έχει σημαντικές επιπτώσεις στ</w:t>
      </w:r>
      <w:r>
        <w:rPr>
          <w:rFonts w:eastAsia="Times New Roman" w:cs="Times New Roman"/>
          <w:szCs w:val="24"/>
        </w:rPr>
        <w:t>ην ψυχοκοινωνική ανάπτυξη των παιδιών, γεγονός που αναδεικνύεται και από την εμπειρία στο εξωτερικό.</w:t>
      </w:r>
    </w:p>
    <w:p w14:paraId="59780AB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ίδια τακτική, εξάλλου, </w:t>
      </w:r>
      <w:r>
        <w:rPr>
          <w:rFonts w:eastAsia="Times New Roman" w:cs="Times New Roman"/>
          <w:szCs w:val="24"/>
        </w:rPr>
        <w:t>δεν ακολουθήθηκε</w:t>
      </w:r>
      <w:r>
        <w:rPr>
          <w:rFonts w:eastAsia="Times New Roman" w:cs="Times New Roman"/>
          <w:szCs w:val="24"/>
        </w:rPr>
        <w:t xml:space="preserve"> στο πλαίσιο της πολιτικής της Ευρωπαϊκής Ένωσης και των ελληνικών κυβερνήσεων</w:t>
      </w:r>
      <w:r>
        <w:rPr>
          <w:rFonts w:eastAsia="Times New Roman" w:cs="Times New Roman"/>
          <w:szCs w:val="24"/>
        </w:rPr>
        <w:t>,</w:t>
      </w:r>
      <w:r>
        <w:rPr>
          <w:rFonts w:eastAsia="Times New Roman" w:cs="Times New Roman"/>
          <w:szCs w:val="24"/>
        </w:rPr>
        <w:t xml:space="preserve"> προκειμένου το κράτος να αποσυρθεί</w:t>
      </w:r>
      <w:r>
        <w:rPr>
          <w:rFonts w:eastAsia="Times New Roman" w:cs="Times New Roman"/>
          <w:szCs w:val="24"/>
        </w:rPr>
        <w:t xml:space="preserve"> από την ευθύνη που πρέπει να έχει στη λειτουργία των ψυχιατρικών μονάδων; Έτσι στο όνομα της </w:t>
      </w:r>
      <w:proofErr w:type="spellStart"/>
      <w:r>
        <w:rPr>
          <w:rFonts w:eastAsia="Times New Roman" w:cs="Times New Roman"/>
          <w:szCs w:val="24"/>
        </w:rPr>
        <w:t>αποασυλοποίησης</w:t>
      </w:r>
      <w:proofErr w:type="spellEnd"/>
      <w:r>
        <w:rPr>
          <w:rFonts w:eastAsia="Times New Roman" w:cs="Times New Roman"/>
          <w:szCs w:val="24"/>
        </w:rPr>
        <w:t xml:space="preserve"> αφού πρώτα απαξιώθηκαν και εγκαταλείφθηκαν οι ψυχιατρικές δομές, το αποτέλεσμα ποιο ήταν; Οι ασθενείς να οδηγούνται στον ιδιωτικό τομέα, όσοι μπορ</w:t>
      </w:r>
      <w:r>
        <w:rPr>
          <w:rFonts w:eastAsia="Times New Roman" w:cs="Times New Roman"/>
          <w:szCs w:val="24"/>
        </w:rPr>
        <w:t xml:space="preserve">ούν να πληρώσουν, ενώ η ανυπαρξία κρατικών δομών και υπηρεσιών ψυχικής υγείας αύξησε κατακόρυφα το φαινόμενο της περιστρεφόμενης πόρτας, </w:t>
      </w:r>
      <w:r>
        <w:rPr>
          <w:rFonts w:eastAsia="Times New Roman" w:cs="Times New Roman"/>
          <w:szCs w:val="24"/>
          <w:lang w:val="en-US"/>
        </w:rPr>
        <w:t>open</w:t>
      </w:r>
      <w:r w:rsidRPr="004146FA">
        <w:rPr>
          <w:rFonts w:eastAsia="Times New Roman" w:cs="Times New Roman"/>
          <w:szCs w:val="24"/>
        </w:rPr>
        <w:t xml:space="preserve"> </w:t>
      </w:r>
      <w:r>
        <w:rPr>
          <w:rFonts w:eastAsia="Times New Roman" w:cs="Times New Roman"/>
          <w:szCs w:val="24"/>
          <w:lang w:val="en-US"/>
        </w:rPr>
        <w:t>door</w:t>
      </w:r>
      <w:r w:rsidRPr="004146FA">
        <w:rPr>
          <w:rFonts w:eastAsia="Times New Roman" w:cs="Times New Roman"/>
          <w:szCs w:val="24"/>
        </w:rPr>
        <w:t xml:space="preserve"> </w:t>
      </w:r>
      <w:r>
        <w:rPr>
          <w:rFonts w:eastAsia="Times New Roman" w:cs="Times New Roman"/>
          <w:szCs w:val="24"/>
        </w:rPr>
        <w:t>όπως το λέτε, να μπαινοβγαίνουν δηλαδή ασθενείς στα εναπομείναντα ψυχιατρικά νοσοκομεία που στενάζουν.</w:t>
      </w:r>
    </w:p>
    <w:p w14:paraId="59780AB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Αποδει</w:t>
      </w:r>
      <w:r>
        <w:rPr>
          <w:rFonts w:eastAsia="Times New Roman" w:cs="Times New Roman"/>
          <w:szCs w:val="24"/>
        </w:rPr>
        <w:t xml:space="preserve">κνύεται με τον πιο ανάγλυφο τρόπο ότι </w:t>
      </w:r>
      <w:r>
        <w:rPr>
          <w:rFonts w:eastAsia="Times New Roman" w:cs="Times New Roman"/>
          <w:szCs w:val="24"/>
        </w:rPr>
        <w:t>οι</w:t>
      </w:r>
      <w:r>
        <w:rPr>
          <w:rFonts w:eastAsia="Times New Roman" w:cs="Times New Roman"/>
          <w:szCs w:val="24"/>
        </w:rPr>
        <w:t xml:space="preserve"> πολιτικ</w:t>
      </w:r>
      <w:r>
        <w:rPr>
          <w:rFonts w:eastAsia="Times New Roman" w:cs="Times New Roman"/>
          <w:szCs w:val="24"/>
        </w:rPr>
        <w:t>ές</w:t>
      </w:r>
      <w:r>
        <w:rPr>
          <w:rFonts w:eastAsia="Times New Roman" w:cs="Times New Roman"/>
          <w:szCs w:val="24"/>
        </w:rPr>
        <w:t xml:space="preserve"> της ιδιωτικοποίησης και εμπορευματοποίησης της ψυχικής υγείας που εφαρμόστηκαν και εφαρμόζονται, </w:t>
      </w:r>
      <w:r>
        <w:rPr>
          <w:rFonts w:eastAsia="Times New Roman" w:cs="Times New Roman"/>
          <w:szCs w:val="24"/>
        </w:rPr>
        <w:lastRenderedPageBreak/>
        <w:t>έχ</w:t>
      </w:r>
      <w:r>
        <w:rPr>
          <w:rFonts w:eastAsia="Times New Roman" w:cs="Times New Roman"/>
          <w:szCs w:val="24"/>
        </w:rPr>
        <w:t>ουν</w:t>
      </w:r>
      <w:r>
        <w:rPr>
          <w:rFonts w:eastAsia="Times New Roman" w:cs="Times New Roman"/>
          <w:szCs w:val="24"/>
        </w:rPr>
        <w:t xml:space="preserve"> ως πρώτα θύματα τους ίδιους τους πάσχοντες και τις οικογένειές τους που υποτίθεται πως ευεργετ</w:t>
      </w:r>
      <w:r>
        <w:rPr>
          <w:rFonts w:eastAsia="Times New Roman" w:cs="Times New Roman"/>
          <w:szCs w:val="24"/>
        </w:rPr>
        <w:t>ούν</w:t>
      </w:r>
      <w:r>
        <w:rPr>
          <w:rFonts w:eastAsia="Times New Roman" w:cs="Times New Roman"/>
          <w:szCs w:val="24"/>
        </w:rPr>
        <w:t>.</w:t>
      </w:r>
    </w:p>
    <w:p w14:paraId="59780AB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Θεω</w:t>
      </w:r>
      <w:r>
        <w:rPr>
          <w:rFonts w:eastAsia="Times New Roman" w:cs="Times New Roman"/>
          <w:szCs w:val="24"/>
        </w:rPr>
        <w:t>ρούμε, λοιπόν, πως η αναδοχή πρέπει να γίνεται με αυστηρούς όρους και προϋποθέσεις από κατάλληλα επιλεγμένες και εκπαιδευμένες οικογένειες</w:t>
      </w:r>
      <w:r>
        <w:rPr>
          <w:rFonts w:eastAsia="Times New Roman" w:cs="Times New Roman"/>
          <w:szCs w:val="24"/>
        </w:rPr>
        <w:t>,</w:t>
      </w:r>
      <w:r>
        <w:rPr>
          <w:rFonts w:eastAsia="Times New Roman" w:cs="Times New Roman"/>
          <w:szCs w:val="24"/>
        </w:rPr>
        <w:t xml:space="preserve"> που δεν θα έχουν ως κίνητρο το κέρδος, ενώ για όσα παιδιά δεν θα εντάσσονται σε κάποια οικογένεια</w:t>
      </w:r>
      <w:r>
        <w:rPr>
          <w:rFonts w:eastAsia="Times New Roman" w:cs="Times New Roman"/>
          <w:szCs w:val="24"/>
        </w:rPr>
        <w:t>,</w:t>
      </w:r>
      <w:r>
        <w:rPr>
          <w:rFonts w:eastAsia="Times New Roman" w:cs="Times New Roman"/>
          <w:szCs w:val="24"/>
        </w:rPr>
        <w:t xml:space="preserve"> θα πρέπει να υπάρ</w:t>
      </w:r>
      <w:r>
        <w:rPr>
          <w:rFonts w:eastAsia="Times New Roman" w:cs="Times New Roman"/>
          <w:szCs w:val="24"/>
        </w:rPr>
        <w:t>χουν σύγχρονες, υψηλού επιπέδου μονάδες παιδικής προστασίας, με σύγχρονες υποδομές, στελεχωμένες με μόνιμο, επαρκές και κατάλληλα εκπαιδευμένο προσωπικό.</w:t>
      </w:r>
    </w:p>
    <w:p w14:paraId="59780AB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Έχοντας ως κριτήριο το τι είναι πραγματικά συμφέρον για το απροστάτευτο παιδί, την ομαλή ψυχική, σωματ</w:t>
      </w:r>
      <w:r>
        <w:rPr>
          <w:rFonts w:eastAsia="Times New Roman" w:cs="Times New Roman"/>
          <w:szCs w:val="24"/>
        </w:rPr>
        <w:t>ική και κοινωνική του ανάπτυξη, υποστηρίζουμε πως το κράτος</w:t>
      </w:r>
      <w:r>
        <w:rPr>
          <w:rFonts w:eastAsia="Times New Roman" w:cs="Times New Roman"/>
          <w:szCs w:val="24"/>
        </w:rPr>
        <w:t>,</w:t>
      </w:r>
      <w:r>
        <w:rPr>
          <w:rFonts w:eastAsia="Times New Roman" w:cs="Times New Roman"/>
          <w:szCs w:val="24"/>
        </w:rPr>
        <w:t xml:space="preserve"> θα πρέπει να έχει την πλήρη και αποκλειστική ευθύνη σε αυτόν τον τομέα, με στόχο την πρόληψη του φαινομένου και τη στήριξη των οικογενειών με κάθε τρόπο, τον εντοπισμό έγκαιρα των οικογενειών και</w:t>
      </w:r>
      <w:r>
        <w:rPr>
          <w:rFonts w:eastAsia="Times New Roman" w:cs="Times New Roman"/>
          <w:szCs w:val="24"/>
        </w:rPr>
        <w:t xml:space="preserve"> των παιδιών που αντιμετωπίζουν προβλήματα μέσα από το πρωτοβάθμιο σύστημα υγείας, μέσα από το κέντρο υγείας που θα </w:t>
      </w:r>
      <w:r>
        <w:rPr>
          <w:rFonts w:eastAsia="Times New Roman" w:cs="Times New Roman"/>
          <w:szCs w:val="24"/>
        </w:rPr>
        <w:lastRenderedPageBreak/>
        <w:t xml:space="preserve">έχει την εικόνα του πληθυσμού αναφοράς του και μέσω του οικογενειακού προγραμματισμού θα στηρίζει μονογονεϊκές οικογένειες, τις οικογένειες </w:t>
      </w:r>
      <w:r>
        <w:rPr>
          <w:rFonts w:eastAsia="Times New Roman" w:cs="Times New Roman"/>
          <w:szCs w:val="24"/>
        </w:rPr>
        <w:t>σε κρίση, με στόχο βέβαια την εκδήλωση των παθογενειών.</w:t>
      </w:r>
    </w:p>
    <w:p w14:paraId="59780AB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Για το απροστάτευτο παιδί, το παιδί χωρίς οικογένεια απαιτείται η συγκρότηση ενιαίου πανελλαδικού φορέα στελεχωμένου επιστημονικά, με επιστημονικό προσωπικό, με τεχνικό προσωπικό, που θα έχει την πλήρ</w:t>
      </w:r>
      <w:r>
        <w:rPr>
          <w:rFonts w:eastAsia="Times New Roman" w:cs="Times New Roman"/>
          <w:szCs w:val="24"/>
        </w:rPr>
        <w:t>η ευθύνη για τη λειτουργία των κρατικών μονάδων φιλοξενίας των παιδιών, ένταξης στον φορέα όσων νομικών προσώπων ιδιωτικού δικαίου πληρούν τις προδιαγραφές, ενώ μέσω του φορέα να γίνεται η προετοιμασία, η εκπαίδευση και η στήριξη των υποψήφιων αναδόχων και</w:t>
      </w:r>
      <w:r>
        <w:rPr>
          <w:rFonts w:eastAsia="Times New Roman" w:cs="Times New Roman"/>
          <w:szCs w:val="24"/>
        </w:rPr>
        <w:t xml:space="preserve"> θετών γονιών.</w:t>
      </w:r>
    </w:p>
    <w:p w14:paraId="59780AB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Άρα, πού ακούσατε ότι το ΚΚΕ θέλει τα παιδιά στα ιδρύματα;</w:t>
      </w:r>
    </w:p>
    <w:p w14:paraId="59780AB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Πρόκειται, κύριοι της Κυβέρνησης και κύριοι Βουλευτές του ΣΥΡΙΖΑ, ξεκάθαρα για συκοφάντηση και συνειδητή διαστρέβλωση των θέσεων του ΚΚΕ. </w:t>
      </w:r>
    </w:p>
    <w:p w14:paraId="59780AB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και η προστασία των ασυνόδευτων </w:t>
      </w:r>
      <w:r>
        <w:rPr>
          <w:rFonts w:eastAsia="Times New Roman" w:cs="Times New Roman"/>
          <w:szCs w:val="24"/>
        </w:rPr>
        <w:t>ανηλίκων πρέπει ή δεν πρέπει να αποτελεί βασική υποχρέωση του κράτους και όχι των μη κυβερνητικών οργανώσεων; Και γι’ αυτό τι λέτε; Τι κάνετε;</w:t>
      </w:r>
    </w:p>
    <w:p w14:paraId="59780AB8" w14:textId="77777777" w:rsidR="00F07EC0" w:rsidRDefault="005D0323">
      <w:pPr>
        <w:spacing w:after="0" w:line="600" w:lineRule="auto"/>
        <w:ind w:firstLine="720"/>
        <w:jc w:val="both"/>
        <w:rPr>
          <w:rFonts w:eastAsia="Times New Roman"/>
          <w:szCs w:val="24"/>
        </w:rPr>
      </w:pPr>
      <w:r>
        <w:rPr>
          <w:rFonts w:eastAsia="Times New Roman"/>
          <w:szCs w:val="24"/>
        </w:rPr>
        <w:t>Εμείς λέμε ότι απαιτείται ανάπτυξη επαρκών κρατικών υποδομών με την αναγκαία στελέχωση στα σημεία εισόδου και διέ</w:t>
      </w:r>
      <w:r>
        <w:rPr>
          <w:rFonts w:eastAsia="Times New Roman"/>
          <w:szCs w:val="24"/>
        </w:rPr>
        <w:t>λευσης των προσφυγικών ροών</w:t>
      </w:r>
      <w:r w:rsidRPr="00533AD3">
        <w:rPr>
          <w:rFonts w:eastAsia="Times New Roman"/>
          <w:szCs w:val="24"/>
        </w:rPr>
        <w:t>,</w:t>
      </w:r>
      <w:r>
        <w:rPr>
          <w:rFonts w:eastAsia="Times New Roman"/>
          <w:szCs w:val="24"/>
        </w:rPr>
        <w:t xml:space="preserve"> ώστε να εντοπίζονται έγκαιρα και να εξασφαλίζεται άμεσα η προστασία των παιδιών και όχι παιδιά σε καθεστώς κράτησης σε κοινούς καταυλισμούς με ενήλικες και επισφαλείς συνθήκες.</w:t>
      </w:r>
    </w:p>
    <w:p w14:paraId="59780AB9" w14:textId="77777777" w:rsidR="00F07EC0" w:rsidRDefault="005D0323">
      <w:pPr>
        <w:spacing w:after="0" w:line="600" w:lineRule="auto"/>
        <w:ind w:firstLine="720"/>
        <w:jc w:val="both"/>
        <w:rPr>
          <w:rFonts w:eastAsia="Times New Roman"/>
          <w:szCs w:val="24"/>
        </w:rPr>
      </w:pPr>
      <w:r>
        <w:rPr>
          <w:rFonts w:eastAsia="Times New Roman"/>
          <w:szCs w:val="24"/>
        </w:rPr>
        <w:t>Απαιτείται στελέχωση και ανάπτυξη των κρατικών υπη</w:t>
      </w:r>
      <w:r>
        <w:rPr>
          <w:rFonts w:eastAsia="Times New Roman"/>
          <w:szCs w:val="24"/>
        </w:rPr>
        <w:t>ρεσιών σε θέματα ασύλου και οικογενειακών επανενώσεων, ώστε να προωθούνται με ταχύτητα οι διαδικασίες, ενώ για τα παιδιά που δεν διαθέτουν οικογένεια</w:t>
      </w:r>
      <w:r>
        <w:rPr>
          <w:rFonts w:eastAsia="Times New Roman"/>
          <w:szCs w:val="24"/>
        </w:rPr>
        <w:t>,</w:t>
      </w:r>
      <w:r>
        <w:rPr>
          <w:rFonts w:eastAsia="Times New Roman"/>
          <w:szCs w:val="24"/>
        </w:rPr>
        <w:t xml:space="preserve"> να προβλέπεται η άμεση τοποθέτησή τους σε ανάδοχη οικογένεια ή υιοθεσία και το κράτος να αναλαμβάνει την </w:t>
      </w:r>
      <w:r>
        <w:rPr>
          <w:rFonts w:eastAsia="Times New Roman"/>
          <w:szCs w:val="24"/>
        </w:rPr>
        <w:t>ευθύνη για την στήριξη των γονιών αυτών, οικονομική, κοινωνική, κ</w:t>
      </w:r>
      <w:r>
        <w:rPr>
          <w:rFonts w:eastAsia="Times New Roman"/>
          <w:szCs w:val="24"/>
        </w:rPr>
        <w:t>.</w:t>
      </w:r>
      <w:r>
        <w:rPr>
          <w:rFonts w:eastAsia="Times New Roman"/>
          <w:szCs w:val="24"/>
        </w:rPr>
        <w:t>λπ.</w:t>
      </w:r>
      <w:r>
        <w:rPr>
          <w:rFonts w:eastAsia="Times New Roman"/>
          <w:szCs w:val="24"/>
        </w:rPr>
        <w:t>.</w:t>
      </w:r>
    </w:p>
    <w:p w14:paraId="59780ABA" w14:textId="77777777" w:rsidR="00F07EC0" w:rsidRDefault="005D0323">
      <w:pPr>
        <w:spacing w:after="0" w:line="600" w:lineRule="auto"/>
        <w:ind w:firstLine="720"/>
        <w:jc w:val="both"/>
        <w:rPr>
          <w:rFonts w:eastAsia="Times New Roman"/>
          <w:szCs w:val="24"/>
        </w:rPr>
      </w:pPr>
      <w:r>
        <w:rPr>
          <w:rFonts w:eastAsia="Times New Roman"/>
          <w:szCs w:val="24"/>
        </w:rPr>
        <w:t xml:space="preserve">Δεν έχουμε </w:t>
      </w:r>
      <w:proofErr w:type="spellStart"/>
      <w:r>
        <w:rPr>
          <w:rFonts w:eastAsia="Times New Roman"/>
          <w:szCs w:val="24"/>
        </w:rPr>
        <w:t>καμμία</w:t>
      </w:r>
      <w:proofErr w:type="spellEnd"/>
      <w:r>
        <w:rPr>
          <w:rFonts w:eastAsia="Times New Roman"/>
          <w:szCs w:val="24"/>
        </w:rPr>
        <w:t xml:space="preserve"> αυταπάτη</w:t>
      </w:r>
      <w:r>
        <w:rPr>
          <w:rFonts w:eastAsia="Times New Roman"/>
          <w:szCs w:val="24"/>
        </w:rPr>
        <w:t>,</w:t>
      </w:r>
      <w:r>
        <w:rPr>
          <w:rFonts w:eastAsia="Times New Roman"/>
          <w:szCs w:val="24"/>
        </w:rPr>
        <w:t xml:space="preserve"> πως αυτά μπορούν να επιτευχθούν μέσα σε αυτό το σύστημα που σαπίζει και που δεν μπορεί να δώσει λύσεις σε βασικά κοινωνικά </w:t>
      </w:r>
      <w:r>
        <w:rPr>
          <w:rFonts w:eastAsia="Times New Roman"/>
          <w:szCs w:val="24"/>
        </w:rPr>
        <w:lastRenderedPageBreak/>
        <w:t xml:space="preserve">ζητήματα εν </w:t>
      </w:r>
      <w:proofErr w:type="spellStart"/>
      <w:r>
        <w:rPr>
          <w:rFonts w:eastAsia="Times New Roman"/>
          <w:szCs w:val="24"/>
        </w:rPr>
        <w:t>έτει</w:t>
      </w:r>
      <w:proofErr w:type="spellEnd"/>
      <w:r>
        <w:rPr>
          <w:rFonts w:eastAsia="Times New Roman"/>
          <w:szCs w:val="24"/>
        </w:rPr>
        <w:t xml:space="preserve"> 2018 και γι’ αυτό</w:t>
      </w:r>
      <w:r>
        <w:rPr>
          <w:rFonts w:eastAsia="Times New Roman"/>
          <w:szCs w:val="24"/>
        </w:rPr>
        <w:t xml:space="preserve"> λέμε ότι απαιτείται αγώνας μέσα από το εργατικό λαϊκό κίνημα</w:t>
      </w:r>
      <w:r>
        <w:rPr>
          <w:rFonts w:eastAsia="Times New Roman"/>
          <w:szCs w:val="24"/>
        </w:rPr>
        <w:t>,</w:t>
      </w:r>
      <w:r>
        <w:rPr>
          <w:rFonts w:eastAsia="Times New Roman"/>
          <w:szCs w:val="24"/>
        </w:rPr>
        <w:t xml:space="preserve"> ενάντια σε αυτό το σύστημα που οδηγεί τη χώρα μας και τον λαό μας σε αυτή την σαπίλα, στη φτώχεια, στην εξαθλίωση και στην εκμετάλλευση ανθρώπου από άνθρωπο, ανοίγοντας παράλληλα τον δρόμο</w:t>
      </w:r>
      <w:r>
        <w:rPr>
          <w:rFonts w:eastAsia="Times New Roman"/>
          <w:szCs w:val="24"/>
        </w:rPr>
        <w:t>,</w:t>
      </w:r>
      <w:r>
        <w:rPr>
          <w:rFonts w:eastAsia="Times New Roman"/>
          <w:szCs w:val="24"/>
        </w:rPr>
        <w:t xml:space="preserve"> να </w:t>
      </w:r>
      <w:r>
        <w:rPr>
          <w:rFonts w:eastAsia="Times New Roman"/>
          <w:szCs w:val="24"/>
        </w:rPr>
        <w:t>μπορέσει ο λαός πραγματικά να γίνει αφέντης, αυτός να γίνει εξουσία στη χώρα μας, γιατί μόνο έτσι θα βρεθεί στο επίκεντρο η εξυπηρέτηση των λαϊκών αναγκών, ανάμεσά τους και η εξασφάλιση των συνθηκών ζωής και ανατροφής των παιδιών με την τεκνοποίηση και την</w:t>
      </w:r>
      <w:r>
        <w:rPr>
          <w:rFonts w:eastAsia="Times New Roman"/>
          <w:szCs w:val="24"/>
        </w:rPr>
        <w:t xml:space="preserve"> </w:t>
      </w:r>
      <w:proofErr w:type="spellStart"/>
      <w:r>
        <w:rPr>
          <w:rFonts w:eastAsia="Times New Roman"/>
          <w:szCs w:val="24"/>
        </w:rPr>
        <w:t>τεκνοθεσία</w:t>
      </w:r>
      <w:proofErr w:type="spellEnd"/>
      <w:r>
        <w:rPr>
          <w:rFonts w:eastAsia="Times New Roman"/>
          <w:szCs w:val="24"/>
        </w:rPr>
        <w:t>,</w:t>
      </w:r>
      <w:r>
        <w:rPr>
          <w:rFonts w:eastAsia="Times New Roman"/>
          <w:szCs w:val="24"/>
        </w:rPr>
        <w:t xml:space="preserve"> που δεν θα αντιμετωπίζονται ως ατομική υπόθεση, όπως γίνεται σήμερα, αλλά ως ζήτημα κοινωνικό που πρέπει να διασφαλίζεται πλήρως μέσω του κράτους, των υπηρεσιών και των δομών του.</w:t>
      </w:r>
    </w:p>
    <w:p w14:paraId="59780ABB" w14:textId="77777777" w:rsidR="00F07EC0" w:rsidRDefault="005D0323">
      <w:pPr>
        <w:spacing w:after="0" w:line="600" w:lineRule="auto"/>
        <w:ind w:firstLine="720"/>
        <w:jc w:val="both"/>
        <w:rPr>
          <w:rFonts w:eastAsia="Times New Roman"/>
          <w:szCs w:val="24"/>
        </w:rPr>
      </w:pPr>
      <w:r>
        <w:rPr>
          <w:rFonts w:eastAsia="Times New Roman"/>
          <w:szCs w:val="24"/>
        </w:rPr>
        <w:t>Ευχαριστώ, κύριε Πρόεδρε.</w:t>
      </w:r>
    </w:p>
    <w:p w14:paraId="59780ABC" w14:textId="77777777" w:rsidR="00F07EC0" w:rsidRDefault="005D0323">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ΠΡΟΕΔΡΕΥΩΝ (Νικήτας Κακλαμάνης):</w:t>
      </w:r>
      <w:r w:rsidRPr="00C04406">
        <w:rPr>
          <w:rFonts w:eastAsia="Times New Roman" w:cs="Times New Roman"/>
        </w:rPr>
        <w:t xml:space="preserve"> </w:t>
      </w:r>
      <w:r>
        <w:rPr>
          <w:rFonts w:eastAsia="Times New Roman"/>
          <w:bCs/>
          <w:szCs w:val="24"/>
        </w:rPr>
        <w:t xml:space="preserve">Η Βουλευτής κ. Μαρία Αντωνίου ζητεί άδεια ολιγοήμερης απουσίας στο εξωτερικό από 13 </w:t>
      </w:r>
      <w:r>
        <w:rPr>
          <w:rFonts w:eastAsia="Times New Roman"/>
          <w:bCs/>
          <w:szCs w:val="24"/>
        </w:rPr>
        <w:t xml:space="preserve">Μαΐου </w:t>
      </w:r>
      <w:r>
        <w:rPr>
          <w:rFonts w:eastAsia="Times New Roman"/>
          <w:bCs/>
          <w:szCs w:val="24"/>
        </w:rPr>
        <w:t>έως 16 Μαΐου</w:t>
      </w:r>
      <w:r>
        <w:rPr>
          <w:rFonts w:eastAsia="Times New Roman"/>
          <w:bCs/>
          <w:szCs w:val="24"/>
        </w:rPr>
        <w:t xml:space="preserve"> 2018</w:t>
      </w:r>
      <w:r>
        <w:rPr>
          <w:rFonts w:eastAsia="Times New Roman"/>
          <w:bCs/>
          <w:szCs w:val="24"/>
        </w:rPr>
        <w:t>. Η Βουλή εγκρίνει;</w:t>
      </w:r>
    </w:p>
    <w:p w14:paraId="59780ABD" w14:textId="77777777" w:rsidR="00F07EC0" w:rsidRDefault="005D0323">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lastRenderedPageBreak/>
        <w:t xml:space="preserve">ΟΛΟΙ ΟΙ ΒΟΥΛΕΥΤΕΣ: </w:t>
      </w:r>
      <w:r>
        <w:rPr>
          <w:rFonts w:eastAsia="Times New Roman"/>
          <w:bCs/>
          <w:szCs w:val="24"/>
        </w:rPr>
        <w:t xml:space="preserve"> </w:t>
      </w:r>
      <w:r w:rsidRPr="00C04406">
        <w:rPr>
          <w:rFonts w:eastAsia="Times New Roman"/>
          <w:bCs/>
          <w:szCs w:val="24"/>
        </w:rPr>
        <w:t>Μάλιστα, μάλιστα</w:t>
      </w:r>
      <w:r>
        <w:rPr>
          <w:rFonts w:eastAsia="Times New Roman"/>
          <w:bCs/>
          <w:szCs w:val="24"/>
        </w:rPr>
        <w:t>.</w:t>
      </w:r>
    </w:p>
    <w:p w14:paraId="59780ABE" w14:textId="77777777" w:rsidR="00F07EC0" w:rsidRDefault="005D0323">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Συνεπώς </w:t>
      </w:r>
      <w:r>
        <w:rPr>
          <w:rFonts w:eastAsia="Times New Roman"/>
          <w:bCs/>
          <w:szCs w:val="24"/>
        </w:rPr>
        <w:t>η</w:t>
      </w:r>
      <w:r>
        <w:rPr>
          <w:rFonts w:eastAsia="Times New Roman"/>
          <w:bCs/>
          <w:szCs w:val="24"/>
        </w:rPr>
        <w:t xml:space="preserve"> Βουλή ενέκρινε τη ζητηθείσα άδεια.</w:t>
      </w:r>
    </w:p>
    <w:p w14:paraId="59780ABF" w14:textId="77777777" w:rsidR="00F07EC0" w:rsidRDefault="005D0323">
      <w:pPr>
        <w:spacing w:after="0" w:line="600" w:lineRule="auto"/>
        <w:ind w:firstLine="720"/>
        <w:jc w:val="both"/>
        <w:rPr>
          <w:rFonts w:eastAsia="Times New Roman"/>
          <w:szCs w:val="24"/>
        </w:rPr>
      </w:pPr>
      <w:r>
        <w:rPr>
          <w:rFonts w:eastAsia="Times New Roman" w:cs="Times New Roman"/>
        </w:rPr>
        <w:t>Κυρίες και κύ</w:t>
      </w:r>
      <w:r>
        <w:rPr>
          <w:rFonts w:eastAsia="Times New Roman" w:cs="Times New Roman"/>
        </w:rPr>
        <w:t xml:space="preserve">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ενημερώθηκαν για την ιστορία του κτηρίου και τον τρόπο οργάνωσης και λειτουργίας της Βουλής, είκοσι δύο μαθήτριες και μαθη</w:t>
      </w:r>
      <w:r>
        <w:rPr>
          <w:rFonts w:eastAsia="Times New Roman" w:cs="Times New Roman"/>
        </w:rPr>
        <w:t xml:space="preserve">τές και δύο εκπαιδευτικοί συνοδοί τους από το Γυμνάσιο Αγίου Ανδρέα Αρκαδίας. </w:t>
      </w:r>
    </w:p>
    <w:p w14:paraId="59780AC0" w14:textId="77777777" w:rsidR="00F07EC0" w:rsidRDefault="005D0323">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9780AC1" w14:textId="77777777" w:rsidR="00F07EC0" w:rsidRDefault="005D0323">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59780AC2" w14:textId="77777777" w:rsidR="00F07EC0" w:rsidRDefault="005D0323">
      <w:pPr>
        <w:spacing w:after="0" w:line="600" w:lineRule="auto"/>
        <w:ind w:firstLine="720"/>
        <w:jc w:val="both"/>
        <w:rPr>
          <w:rFonts w:eastAsia="Times New Roman" w:cs="Times New Roman"/>
        </w:rPr>
      </w:pPr>
      <w:r>
        <w:rPr>
          <w:rFonts w:eastAsia="Times New Roman" w:cs="Times New Roman"/>
        </w:rPr>
        <w:t xml:space="preserve">Τον λόγο έχει ο κ. </w:t>
      </w:r>
      <w:proofErr w:type="spellStart"/>
      <w:r>
        <w:rPr>
          <w:rFonts w:eastAsia="Times New Roman" w:cs="Times New Roman"/>
        </w:rPr>
        <w:t>Αμυράς</w:t>
      </w:r>
      <w:proofErr w:type="spellEnd"/>
      <w:r>
        <w:rPr>
          <w:rFonts w:eastAsia="Times New Roman" w:cs="Times New Roman"/>
        </w:rPr>
        <w:t>, Κοινοβουλευτικός Εκπρόσωπος από το Ποτάμι.</w:t>
      </w:r>
    </w:p>
    <w:p w14:paraId="59780AC3" w14:textId="77777777" w:rsidR="00F07EC0" w:rsidRDefault="005D0323">
      <w:pPr>
        <w:spacing w:after="0" w:line="600" w:lineRule="auto"/>
        <w:ind w:firstLine="720"/>
        <w:jc w:val="both"/>
        <w:rPr>
          <w:rFonts w:eastAsia="Times New Roman" w:cs="Times New Roman"/>
        </w:rPr>
      </w:pPr>
      <w:r w:rsidRPr="0067589B">
        <w:rPr>
          <w:rFonts w:eastAsia="Times New Roman" w:cs="Times New Roman"/>
          <w:b/>
        </w:rPr>
        <w:t>ΓΕΩΡΓΙΟΣ ΑΜΥΡΑΣ:</w:t>
      </w:r>
      <w:r w:rsidRPr="0067589B">
        <w:rPr>
          <w:rFonts w:eastAsia="Times New Roman" w:cs="Times New Roman"/>
        </w:rPr>
        <w:t xml:space="preserve"> Ευχαριστώ, κύριε Πρόεδρε.</w:t>
      </w:r>
    </w:p>
    <w:p w14:paraId="59780AC4" w14:textId="77777777" w:rsidR="00F07EC0" w:rsidRDefault="005D0323">
      <w:pPr>
        <w:spacing w:after="0" w:line="600" w:lineRule="auto"/>
        <w:ind w:firstLine="720"/>
        <w:jc w:val="both"/>
        <w:rPr>
          <w:rFonts w:eastAsia="Times New Roman" w:cs="Times New Roman"/>
        </w:rPr>
      </w:pPr>
      <w:r w:rsidRPr="0067589B">
        <w:rPr>
          <w:rFonts w:eastAsia="Times New Roman" w:cs="Times New Roman"/>
        </w:rPr>
        <w:t>Κυρίες και κύριοι συνάδελφοι, είναι η ελληνική κοινωνία τόσο συντηρητική</w:t>
      </w:r>
      <w:r>
        <w:rPr>
          <w:rFonts w:eastAsia="Times New Roman" w:cs="Times New Roman"/>
        </w:rPr>
        <w:t>,</w:t>
      </w:r>
      <w:r w:rsidRPr="0067589B">
        <w:rPr>
          <w:rFonts w:eastAsia="Times New Roman" w:cs="Times New Roman"/>
        </w:rPr>
        <w:t xml:space="preserve"> που να καταντά οπισθοδρομική όταν συζητάμε για ανθρώπινα δικαιώματα, όταν συζητάμε </w:t>
      </w:r>
      <w:r w:rsidRPr="0067589B">
        <w:rPr>
          <w:rFonts w:eastAsia="Times New Roman" w:cs="Times New Roman"/>
        </w:rPr>
        <w:lastRenderedPageBreak/>
        <w:t>για την αυτονόητη υποχρέωση της πολιτείας</w:t>
      </w:r>
      <w:r>
        <w:rPr>
          <w:rFonts w:eastAsia="Times New Roman" w:cs="Times New Roman"/>
        </w:rPr>
        <w:t>,</w:t>
      </w:r>
      <w:r w:rsidRPr="0067589B">
        <w:rPr>
          <w:rFonts w:eastAsia="Times New Roman" w:cs="Times New Roman"/>
        </w:rPr>
        <w:t xml:space="preserve"> να παρέχει ίση πρόσβαση προς </w:t>
      </w:r>
      <w:r w:rsidRPr="0067589B">
        <w:rPr>
          <w:rFonts w:eastAsia="Times New Roman" w:cs="Times New Roman"/>
        </w:rPr>
        <w:t>όλους για το ίδιο δικαίωμα;</w:t>
      </w:r>
    </w:p>
    <w:p w14:paraId="59780AC5" w14:textId="77777777" w:rsidR="00F07EC0" w:rsidRDefault="005D0323">
      <w:pPr>
        <w:spacing w:after="0" w:line="600" w:lineRule="auto"/>
        <w:ind w:firstLine="720"/>
        <w:jc w:val="both"/>
        <w:rPr>
          <w:rFonts w:eastAsia="Times New Roman" w:cs="Times New Roman"/>
        </w:rPr>
      </w:pPr>
      <w:r>
        <w:rPr>
          <w:rFonts w:eastAsia="Times New Roman" w:cs="Times New Roman"/>
        </w:rPr>
        <w:t>Αυτή την συζήτηση θα έλεγα ότι την έχουμε ξαναζήσει όσον αφορά την ατμόσφαιρά της και στο πρόσφατο παρελθόν και όταν συζητούσαμε για την επέκταση του συμφώνου συμβίωσης στα ομόφυλα ζευγάρια και για την ταυτότητα φύλου και πιο πα</w:t>
      </w:r>
      <w:r>
        <w:rPr>
          <w:rFonts w:eastAsia="Times New Roman" w:cs="Times New Roman"/>
        </w:rPr>
        <w:t>λιά από εμάς, όταν συζητούσαν οι εκπρόσωποι της ελληνικής Βουλής για τον πολιτικό γάμο, για την αποποινικοποίηση της μοιχείας και ακόμα πιο παλιά για την ψήφο των γυναικών.</w:t>
      </w:r>
    </w:p>
    <w:p w14:paraId="59780AC6" w14:textId="77777777" w:rsidR="00F07EC0" w:rsidRDefault="005D0323">
      <w:pPr>
        <w:spacing w:after="0" w:line="600" w:lineRule="auto"/>
        <w:ind w:firstLine="720"/>
        <w:jc w:val="both"/>
        <w:rPr>
          <w:rFonts w:eastAsia="Times New Roman" w:cs="Times New Roman"/>
        </w:rPr>
      </w:pPr>
      <w:r>
        <w:rPr>
          <w:rFonts w:eastAsia="Times New Roman" w:cs="Times New Roman"/>
        </w:rPr>
        <w:t>Εγώ, λοιπόν, θα πω ότι όχι, η ελληνική κοινωνία δεν είναι οπισθοδρομική. Συντηρητικ</w:t>
      </w:r>
      <w:r>
        <w:rPr>
          <w:rFonts w:eastAsia="Times New Roman" w:cs="Times New Roman"/>
        </w:rPr>
        <w:t>ή είναι, οπισθοδρομική δεν είναι. Οπισθοδρομικοί είναι αρκετοί πολιτικοί, αρκετοί Βουλευτές που φοβούνται, τρέμουν τους ψηφοφόρους τους και τρέχουν πίσω από τους ψηφοφόρους τους, λέγοντας την γνωστή «καραμέλα» - επιχείρημα</w:t>
      </w:r>
      <w:r>
        <w:rPr>
          <w:rFonts w:eastAsia="Times New Roman" w:cs="Times New Roman"/>
        </w:rPr>
        <w:t>:</w:t>
      </w:r>
      <w:r>
        <w:rPr>
          <w:rFonts w:eastAsia="Times New Roman" w:cs="Times New Roman"/>
        </w:rPr>
        <w:t xml:space="preserve"> «δεν είναι έτοιμη ακόμα η κοινων</w:t>
      </w:r>
      <w:r>
        <w:rPr>
          <w:rFonts w:eastAsia="Times New Roman" w:cs="Times New Roman"/>
        </w:rPr>
        <w:t xml:space="preserve">ία». Και πότε θα είναι έτοιμη η κοινωνία; Και ποιος θα κρίνει εάν </w:t>
      </w:r>
      <w:r>
        <w:rPr>
          <w:rFonts w:eastAsia="Times New Roman" w:cs="Times New Roman"/>
        </w:rPr>
        <w:lastRenderedPageBreak/>
        <w:t xml:space="preserve">είναι έτοιμη η κοινωνία; Η κοινωνία ξέρει πολύ καλά εάν είναι έτοιμη. Είναι και </w:t>
      </w:r>
      <w:proofErr w:type="spellStart"/>
      <w:r>
        <w:rPr>
          <w:rFonts w:eastAsia="Times New Roman" w:cs="Times New Roman"/>
        </w:rPr>
        <w:t>παραείναι</w:t>
      </w:r>
      <w:proofErr w:type="spellEnd"/>
      <w:r>
        <w:rPr>
          <w:rFonts w:eastAsia="Times New Roman" w:cs="Times New Roman"/>
        </w:rPr>
        <w:t xml:space="preserve"> έτοιμη</w:t>
      </w:r>
      <w:r>
        <w:rPr>
          <w:rFonts w:eastAsia="Times New Roman" w:cs="Times New Roman"/>
        </w:rPr>
        <w:t>,</w:t>
      </w:r>
      <w:r>
        <w:rPr>
          <w:rFonts w:eastAsia="Times New Roman" w:cs="Times New Roman"/>
        </w:rPr>
        <w:t xml:space="preserve"> για να δεχτεί και την αναδοχή από ομόφυλα ζευγάρια.</w:t>
      </w:r>
    </w:p>
    <w:p w14:paraId="59780AC7" w14:textId="77777777" w:rsidR="00F07EC0" w:rsidRDefault="005D0323">
      <w:pPr>
        <w:spacing w:after="0" w:line="600" w:lineRule="auto"/>
        <w:ind w:firstLine="720"/>
        <w:jc w:val="both"/>
        <w:rPr>
          <w:rFonts w:eastAsia="Times New Roman" w:cs="Times New Roman"/>
        </w:rPr>
      </w:pPr>
      <w:r>
        <w:rPr>
          <w:rFonts w:eastAsia="Times New Roman" w:cs="Times New Roman"/>
        </w:rPr>
        <w:t>Μια μικρή αναδρομή στο παρελθόν</w:t>
      </w:r>
      <w:r>
        <w:rPr>
          <w:rFonts w:eastAsia="Times New Roman" w:cs="Times New Roman"/>
        </w:rPr>
        <w:t>,</w:t>
      </w:r>
      <w:r>
        <w:rPr>
          <w:rFonts w:eastAsia="Times New Roman" w:cs="Times New Roman"/>
        </w:rPr>
        <w:t xml:space="preserve"> βέβαια</w:t>
      </w:r>
      <w:r>
        <w:rPr>
          <w:rFonts w:eastAsia="Times New Roman" w:cs="Times New Roman"/>
        </w:rPr>
        <w:t>,</w:t>
      </w:r>
      <w:r>
        <w:rPr>
          <w:rFonts w:eastAsia="Times New Roman" w:cs="Times New Roman"/>
        </w:rPr>
        <w:t xml:space="preserve"> θα μας κάνει σοφότερους. Το 1893 στην οδό Αθηνάς, τον δρόμο που ενώνει την Ομόνοια με το Μοναστηράκι, κυκλοφορούσαν επί μέρες πάνω στο οδόστρωμα τέσσερις οδοστρωτήρες βάρους εξήντα τόνων. Το έκαναν αυτό</w:t>
      </w:r>
      <w:r>
        <w:rPr>
          <w:rFonts w:eastAsia="Times New Roman" w:cs="Times New Roman"/>
        </w:rPr>
        <w:t>,</w:t>
      </w:r>
      <w:r>
        <w:rPr>
          <w:rFonts w:eastAsia="Times New Roman" w:cs="Times New Roman"/>
        </w:rPr>
        <w:t xml:space="preserve"> διότι οι Αθηναίοι δεν ήθελαν να μπουν στον ηλεκτρικ</w:t>
      </w:r>
      <w:r>
        <w:rPr>
          <w:rFonts w:eastAsia="Times New Roman" w:cs="Times New Roman"/>
        </w:rPr>
        <w:t>ό. Φοβόντουσαν, διότι και ο Τύπος, που δεν έχει αλλάξει και πολύ από τότε, έβγαινε με πρωτοσέλιδα και έλεγε</w:t>
      </w:r>
      <w:r w:rsidRPr="00527A1C">
        <w:rPr>
          <w:rFonts w:eastAsia="Times New Roman" w:cs="Times New Roman"/>
        </w:rPr>
        <w:t xml:space="preserve">: </w:t>
      </w:r>
      <w:r>
        <w:rPr>
          <w:rFonts w:eastAsia="Times New Roman" w:cs="Times New Roman"/>
        </w:rPr>
        <w:t>«Η γη θα πέσει να πλακώσει εκείνους που θα βρίσκονται από κάτω παγιδευμένοι», εννοώντας τους επιβάτες του ηλεκτρικού σιδηροδρόμου στο κομμάτι της ο</w:t>
      </w:r>
      <w:r>
        <w:rPr>
          <w:rFonts w:eastAsia="Times New Roman" w:cs="Times New Roman"/>
        </w:rPr>
        <w:t>δού Αθηνάς που ήταν υπόγειο, τούνελ, ακόμα και σήμερα.</w:t>
      </w:r>
    </w:p>
    <w:p w14:paraId="59780AC8" w14:textId="77777777" w:rsidR="00F07EC0" w:rsidRDefault="005D0323">
      <w:pPr>
        <w:spacing w:after="0" w:line="600" w:lineRule="auto"/>
        <w:ind w:firstLine="720"/>
        <w:jc w:val="both"/>
        <w:rPr>
          <w:rFonts w:eastAsia="Times New Roman" w:cs="Times New Roman"/>
        </w:rPr>
      </w:pPr>
      <w:r>
        <w:rPr>
          <w:rFonts w:eastAsia="Times New Roman" w:cs="Times New Roman"/>
        </w:rPr>
        <w:t xml:space="preserve">Άρα θέλω να πω ότι με ενημέρωση, με σωστή πληροφόρηση του κόσμου -και έχει βεβαίως και ο κόσμος ευθύνες και για το πώς ενημερώνεται και για το πού στρέφει την </w:t>
      </w:r>
      <w:r>
        <w:rPr>
          <w:rFonts w:eastAsia="Times New Roman" w:cs="Times New Roman"/>
        </w:rPr>
        <w:lastRenderedPageBreak/>
        <w:t xml:space="preserve">προσοχή του- μπορούν να γίνουν θαύματα σε </w:t>
      </w:r>
      <w:r>
        <w:rPr>
          <w:rFonts w:eastAsia="Times New Roman" w:cs="Times New Roman"/>
        </w:rPr>
        <w:t xml:space="preserve">αυτή την χώρα. Δεν περιμένουμε κανέναν πολιτικό που να κρύβεται, να φοβάται και να μας λέει ότι η κοινωνία δεν είναι έτοιμη. Δεν τον θέλουμε, δεν τον χρειαζόμαστε. </w:t>
      </w:r>
    </w:p>
    <w:p w14:paraId="59780AC9" w14:textId="77777777" w:rsidR="00F07EC0" w:rsidRDefault="005D0323">
      <w:pPr>
        <w:spacing w:after="0" w:line="600" w:lineRule="auto"/>
        <w:ind w:firstLine="720"/>
        <w:jc w:val="both"/>
        <w:rPr>
          <w:rFonts w:eastAsia="Times New Roman" w:cs="Times New Roman"/>
        </w:rPr>
      </w:pPr>
      <w:r>
        <w:rPr>
          <w:rFonts w:eastAsia="Times New Roman" w:cs="Times New Roman"/>
        </w:rPr>
        <w:t>Μήπως ήταν η κοινωνία έτοιμη τότε με την αποποινικοποίηση της μοιχείας; Κάποιοι είχαν ξεσηκ</w:t>
      </w:r>
      <w:r>
        <w:rPr>
          <w:rFonts w:eastAsia="Times New Roman" w:cs="Times New Roman"/>
        </w:rPr>
        <w:t xml:space="preserve">ωθεί και τότε. Μήπως ήταν η κοινωνία έτοιμη με τον πολιτικό γάμο; </w:t>
      </w:r>
    </w:p>
    <w:p w14:paraId="59780ACA" w14:textId="77777777" w:rsidR="00F07EC0" w:rsidRDefault="005D0323">
      <w:pPr>
        <w:spacing w:after="0" w:line="600" w:lineRule="auto"/>
        <w:ind w:firstLine="720"/>
        <w:jc w:val="both"/>
        <w:rPr>
          <w:rFonts w:eastAsia="Times New Roman" w:cs="Times New Roman"/>
        </w:rPr>
      </w:pPr>
      <w:r>
        <w:rPr>
          <w:rFonts w:eastAsia="Times New Roman" w:cs="Times New Roman"/>
        </w:rPr>
        <w:t>Άρα πρέπει να ανοίξουμε τα μάτια μας και αναφέρομαι κυρίως στους Έλληνες και στις Ελληνίδες της πολιτικής. Πρέπει να ανοίξουμε τα μάτια μας.</w:t>
      </w:r>
    </w:p>
    <w:p w14:paraId="59780AC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1982 -συνεχίζω τις μικρές ιστορικές αναδρομές</w:t>
      </w:r>
      <w:r>
        <w:rPr>
          <w:rFonts w:eastAsia="Times New Roman" w:cs="Times New Roman"/>
          <w:szCs w:val="24"/>
        </w:rPr>
        <w:t xml:space="preserve"> και πλησιάζω προς το σήμερα- είχαμε στην Ελλάδα τη γέννηση του πρώτου και παγκοσμίως δέκατου τρίτου «παιδιού του σωλήνα», όπως λέγονταν τότε. Δηλαδή παιδιά που προήλθαν από εξωσωματική γονιμοποίηση, μια ευρέως διαδεδομένη σήμερα μέθοδο τεκνοποίησης, μέθοδ</w:t>
      </w:r>
      <w:r>
        <w:rPr>
          <w:rFonts w:eastAsia="Times New Roman" w:cs="Times New Roman"/>
          <w:szCs w:val="24"/>
        </w:rPr>
        <w:t>ο που ανακάλυψαν Βρετανοί γιατροί και στην πορεία των χρόνων ο όρος «σωλήνας» χάθηκε. Όταν η ελληνική κοινωνία ήρθε πρώτη φορά σε επαφή με την εξωσωματική γονιμοποίηση</w:t>
      </w:r>
      <w:r>
        <w:rPr>
          <w:rFonts w:eastAsia="Times New Roman" w:cs="Times New Roman"/>
          <w:szCs w:val="24"/>
        </w:rPr>
        <w:t>,</w:t>
      </w:r>
      <w:r>
        <w:rPr>
          <w:rFonts w:eastAsia="Times New Roman" w:cs="Times New Roman"/>
          <w:szCs w:val="24"/>
        </w:rPr>
        <w:t xml:space="preserve"> είχαμε τίτλους </w:t>
      </w:r>
      <w:r>
        <w:rPr>
          <w:rFonts w:eastAsia="Times New Roman" w:cs="Times New Roman"/>
          <w:szCs w:val="24"/>
        </w:rPr>
        <w:t>όπως:</w:t>
      </w:r>
      <w:r>
        <w:rPr>
          <w:rFonts w:eastAsia="Times New Roman" w:cs="Times New Roman"/>
          <w:szCs w:val="24"/>
        </w:rPr>
        <w:t xml:space="preserve"> «Τα πρώτα δίδυμα του σωλήνα». Στην Αγγλία από την </w:t>
      </w:r>
      <w:r>
        <w:rPr>
          <w:rFonts w:eastAsia="Times New Roman" w:cs="Times New Roman"/>
          <w:szCs w:val="24"/>
        </w:rPr>
        <w:lastRenderedPageBreak/>
        <w:t>«</w:t>
      </w:r>
      <w:r>
        <w:rPr>
          <w:rFonts w:eastAsia="Times New Roman" w:cs="Times New Roman"/>
          <w:szCs w:val="24"/>
          <w:lang w:val="en-US"/>
        </w:rPr>
        <w:t>DAILY</w:t>
      </w:r>
      <w:r w:rsidRPr="00CE3993">
        <w:rPr>
          <w:rFonts w:eastAsia="Times New Roman" w:cs="Times New Roman"/>
          <w:szCs w:val="24"/>
        </w:rPr>
        <w:t xml:space="preserve"> </w:t>
      </w:r>
      <w:r>
        <w:rPr>
          <w:rFonts w:eastAsia="Times New Roman" w:cs="Times New Roman"/>
          <w:szCs w:val="24"/>
          <w:lang w:val="en-US"/>
        </w:rPr>
        <w:t>MAIL</w:t>
      </w:r>
      <w:r>
        <w:rPr>
          <w:rFonts w:eastAsia="Times New Roman" w:cs="Times New Roman"/>
          <w:szCs w:val="24"/>
        </w:rPr>
        <w:t>»</w:t>
      </w:r>
      <w:r w:rsidRPr="00CE3993">
        <w:rPr>
          <w:rFonts w:eastAsia="Times New Roman" w:cs="Times New Roman"/>
          <w:szCs w:val="24"/>
        </w:rPr>
        <w:t xml:space="preserve"> </w:t>
      </w:r>
      <w:r>
        <w:rPr>
          <w:rFonts w:eastAsia="Times New Roman" w:cs="Times New Roman"/>
          <w:szCs w:val="24"/>
        </w:rPr>
        <w:t>είχ</w:t>
      </w:r>
      <w:r>
        <w:rPr>
          <w:rFonts w:eastAsia="Times New Roman" w:cs="Times New Roman"/>
          <w:szCs w:val="24"/>
        </w:rPr>
        <w:t>αμε τον τίτλο «</w:t>
      </w:r>
      <w:r>
        <w:rPr>
          <w:rFonts w:eastAsia="Times New Roman" w:cs="Times New Roman"/>
          <w:szCs w:val="24"/>
          <w:lang w:val="en-US"/>
        </w:rPr>
        <w:t>Super</w:t>
      </w:r>
      <w:r w:rsidRPr="00CE3993">
        <w:rPr>
          <w:rFonts w:eastAsia="Times New Roman" w:cs="Times New Roman"/>
          <w:szCs w:val="24"/>
        </w:rPr>
        <w:t xml:space="preserve"> </w:t>
      </w:r>
      <w:r>
        <w:rPr>
          <w:rFonts w:eastAsia="Times New Roman" w:cs="Times New Roman"/>
          <w:szCs w:val="24"/>
          <w:lang w:val="en-US"/>
        </w:rPr>
        <w:t>baby</w:t>
      </w:r>
      <w:r>
        <w:rPr>
          <w:rFonts w:eastAsia="Times New Roman" w:cs="Times New Roman"/>
          <w:szCs w:val="24"/>
        </w:rPr>
        <w:t xml:space="preserve">», «Το </w:t>
      </w:r>
      <w:proofErr w:type="spellStart"/>
      <w:r>
        <w:rPr>
          <w:rFonts w:eastAsia="Times New Roman" w:cs="Times New Roman"/>
          <w:szCs w:val="24"/>
        </w:rPr>
        <w:t>υπερμωρό</w:t>
      </w:r>
      <w:proofErr w:type="spellEnd"/>
      <w:r>
        <w:rPr>
          <w:rFonts w:eastAsia="Times New Roman" w:cs="Times New Roman"/>
          <w:szCs w:val="24"/>
        </w:rPr>
        <w:t xml:space="preserve"> έφτασε». Στην Ελλάδα ήταν ένα μεγάλο, καυτό θέμα. Μάχη ποιος θα γίνει νονός. «Συναγερμός στην Τήνο για τα βαφτίσια του παιδιού του σωλήνα». Σήμερα γεννιούνται χιλιάδες παιδιά με τη μέθοδο της εξωσωματικής γονιμοποίη</w:t>
      </w:r>
      <w:r>
        <w:rPr>
          <w:rFonts w:eastAsia="Times New Roman" w:cs="Times New Roman"/>
          <w:szCs w:val="24"/>
        </w:rPr>
        <w:t xml:space="preserve">σης και ευτυχώς πέρασε στη σφαίρα του κανονικού και του συνηθισμένου. </w:t>
      </w:r>
    </w:p>
    <w:p w14:paraId="59780ACC" w14:textId="77777777" w:rsidR="00F07EC0" w:rsidRDefault="005D0323">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για ποιον λόγο να ψηφίσουμε «ναι»</w:t>
      </w:r>
      <w:r>
        <w:rPr>
          <w:rFonts w:eastAsia="Times New Roman" w:cs="Times New Roman"/>
          <w:szCs w:val="24"/>
        </w:rPr>
        <w:t>,</w:t>
      </w:r>
      <w:r>
        <w:rPr>
          <w:rFonts w:eastAsia="Times New Roman" w:cs="Times New Roman"/>
          <w:szCs w:val="24"/>
        </w:rPr>
        <w:t xml:space="preserve"> όσον αφορά το άρθρο 8 του παρόντος σχεδίου νόμου για τη δυνατότητα σε ομόφυλα ζευγάρια να προχωρούν σε αναδοχή παιδιών; Διότι έχουμε τα εξής: Άρθρο 8 της Ευρωπαϊκής Σύμβασης Δικαιωμάτων του Ανθρώπου, το δικαίωμα στην οικογενειακή ζωή και τον σεβασμό της ε</w:t>
      </w:r>
      <w:r>
        <w:rPr>
          <w:rFonts w:eastAsia="Times New Roman" w:cs="Times New Roman"/>
          <w:szCs w:val="24"/>
        </w:rPr>
        <w:t xml:space="preserve">ίναι αυτονόητο. Έχουμε το άρθρο 14 της ίδιας </w:t>
      </w:r>
      <w:r>
        <w:rPr>
          <w:rFonts w:eastAsia="Times New Roman" w:cs="Times New Roman"/>
          <w:szCs w:val="24"/>
        </w:rPr>
        <w:t>σ</w:t>
      </w:r>
      <w:r>
        <w:rPr>
          <w:rFonts w:eastAsia="Times New Roman" w:cs="Times New Roman"/>
          <w:szCs w:val="24"/>
        </w:rPr>
        <w:t>ύμβασης</w:t>
      </w:r>
      <w:r>
        <w:rPr>
          <w:rFonts w:eastAsia="Times New Roman" w:cs="Times New Roman"/>
          <w:szCs w:val="24"/>
        </w:rPr>
        <w:t>,</w:t>
      </w:r>
      <w:r>
        <w:rPr>
          <w:rFonts w:eastAsia="Times New Roman" w:cs="Times New Roman"/>
          <w:szCs w:val="24"/>
        </w:rPr>
        <w:t xml:space="preserve"> όπου απαγορεύονται οι διακρίσεις λόγω φύλου, φυλής, χρώματος, γλώσσας, θρησκείας, πολιτικών ή άλλων πεποιθήσεων. Έχουμε τη νομολογία του Ευρωπαϊκού Δικαστηρίου Δικαιωμάτων του Ανθρώπου</w:t>
      </w:r>
      <w:r>
        <w:rPr>
          <w:rFonts w:eastAsia="Times New Roman" w:cs="Times New Roman"/>
          <w:szCs w:val="24"/>
        </w:rPr>
        <w:t>,</w:t>
      </w:r>
      <w:r>
        <w:rPr>
          <w:rFonts w:eastAsia="Times New Roman" w:cs="Times New Roman"/>
          <w:szCs w:val="24"/>
        </w:rPr>
        <w:t xml:space="preserve"> που λέει ότι πρ</w:t>
      </w:r>
      <w:r>
        <w:rPr>
          <w:rFonts w:eastAsia="Times New Roman" w:cs="Times New Roman"/>
          <w:szCs w:val="24"/>
        </w:rPr>
        <w:t xml:space="preserve">έπει να υπάρχει ίση μεταχείριση ατόμων, πρέπει </w:t>
      </w:r>
      <w:r>
        <w:rPr>
          <w:rFonts w:eastAsia="Times New Roman" w:cs="Times New Roman"/>
          <w:szCs w:val="24"/>
        </w:rPr>
        <w:lastRenderedPageBreak/>
        <w:t>να έχουν ίσα και ίδια δικαιώματα ανεξαρτήτως σεξουαλικού προσανατολισμού ή σεξουαλικής επιλογής. Έχουμε στο κάτω κάτω το άρθρο 4 του Συντάγματος</w:t>
      </w:r>
      <w:r>
        <w:rPr>
          <w:rFonts w:eastAsia="Times New Roman" w:cs="Times New Roman"/>
          <w:szCs w:val="24"/>
        </w:rPr>
        <w:t>,</w:t>
      </w:r>
      <w:r>
        <w:rPr>
          <w:rFonts w:eastAsia="Times New Roman" w:cs="Times New Roman"/>
          <w:szCs w:val="24"/>
        </w:rPr>
        <w:t xml:space="preserve"> που λέει ότι όλοι οι Έλληνες είναι ίσοι ενώπιον του νόμου, ότι </w:t>
      </w:r>
      <w:r>
        <w:rPr>
          <w:rFonts w:eastAsia="Times New Roman" w:cs="Times New Roman"/>
          <w:szCs w:val="24"/>
        </w:rPr>
        <w:t>οι Έλληνες και οι Ελληνίδες έχουν ίσα δικαιώματα και υποχρεώσεις. Έχουμε τέλος και το άρθρο 2 του Συντάγματος</w:t>
      </w:r>
      <w:r>
        <w:rPr>
          <w:rFonts w:eastAsia="Times New Roman" w:cs="Times New Roman"/>
          <w:szCs w:val="24"/>
        </w:rPr>
        <w:t>,</w:t>
      </w:r>
      <w:r>
        <w:rPr>
          <w:rFonts w:eastAsia="Times New Roman" w:cs="Times New Roman"/>
          <w:szCs w:val="24"/>
        </w:rPr>
        <w:t xml:space="preserve"> με το αυτονόητο ότι ο σεβασμός και η προστασία της αξίας του ανθρώπου αποτελεί πρωταρχική υποχρέωση της πολιτείας. Αυτή είναι η πρωταρχική υποχρέ</w:t>
      </w:r>
      <w:r>
        <w:rPr>
          <w:rFonts w:eastAsia="Times New Roman" w:cs="Times New Roman"/>
          <w:szCs w:val="24"/>
        </w:rPr>
        <w:t xml:space="preserve">ωση εμάς των Ελλήνων Βουλευτών και των Ελληνίδων </w:t>
      </w:r>
      <w:proofErr w:type="spellStart"/>
      <w:r>
        <w:rPr>
          <w:rFonts w:eastAsia="Times New Roman" w:cs="Times New Roman"/>
          <w:szCs w:val="24"/>
        </w:rPr>
        <w:t>Βουλευτριών</w:t>
      </w:r>
      <w:proofErr w:type="spellEnd"/>
      <w:r>
        <w:rPr>
          <w:rFonts w:eastAsia="Times New Roman" w:cs="Times New Roman"/>
          <w:szCs w:val="24"/>
        </w:rPr>
        <w:t>. Όχι να κρυβόμαστε πίσω από τους ψηφοφόρους, αλλά να οδηγούμε μπροστά την κοινωνία εκεί που πρέπει. Και η κοινωνία σας πληροφορώ ότι είναι πολύ πιο έτοιμη</w:t>
      </w:r>
      <w:r>
        <w:rPr>
          <w:rFonts w:eastAsia="Times New Roman" w:cs="Times New Roman"/>
          <w:szCs w:val="24"/>
        </w:rPr>
        <w:t>,</w:t>
      </w:r>
      <w:r>
        <w:rPr>
          <w:rFonts w:eastAsia="Times New Roman" w:cs="Times New Roman"/>
          <w:szCs w:val="24"/>
        </w:rPr>
        <w:t xml:space="preserve"> για πάρα πολλά πράγματα απ’ ό,τι φαντάζ</w:t>
      </w:r>
      <w:r>
        <w:rPr>
          <w:rFonts w:eastAsia="Times New Roman" w:cs="Times New Roman"/>
          <w:szCs w:val="24"/>
        </w:rPr>
        <w:t>εται κάποιος Βουλευτής</w:t>
      </w:r>
      <w:r>
        <w:rPr>
          <w:rFonts w:eastAsia="Times New Roman" w:cs="Times New Roman"/>
          <w:szCs w:val="24"/>
        </w:rPr>
        <w:t>,</w:t>
      </w:r>
      <w:r>
        <w:rPr>
          <w:rFonts w:eastAsia="Times New Roman" w:cs="Times New Roman"/>
          <w:szCs w:val="24"/>
        </w:rPr>
        <w:t xml:space="preserve"> που φοβάται μη χτυπήσει το καμπαναριό εις βάρος του στην τοπική του περιφέρεια. </w:t>
      </w:r>
    </w:p>
    <w:p w14:paraId="59780AC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προστασία των παιδιών είναι αυτονόητη και αδιαπραγμάτευτη για εμάς στο Π</w:t>
      </w:r>
      <w:r>
        <w:rPr>
          <w:rFonts w:eastAsia="Times New Roman" w:cs="Times New Roman"/>
          <w:szCs w:val="24"/>
        </w:rPr>
        <w:t>οτάμι</w:t>
      </w:r>
      <w:r>
        <w:rPr>
          <w:rFonts w:eastAsia="Times New Roman" w:cs="Times New Roman"/>
          <w:szCs w:val="24"/>
        </w:rPr>
        <w:t xml:space="preserve">, αλλά και των μελλοντικών γονιών που θα τα </w:t>
      </w:r>
      <w:proofErr w:type="spellStart"/>
      <w:r>
        <w:rPr>
          <w:rFonts w:eastAsia="Times New Roman" w:cs="Times New Roman"/>
          <w:szCs w:val="24"/>
        </w:rPr>
        <w:t>αναδεχθούν</w:t>
      </w:r>
      <w:proofErr w:type="spellEnd"/>
      <w:r>
        <w:rPr>
          <w:rFonts w:eastAsia="Times New Roman" w:cs="Times New Roman"/>
          <w:szCs w:val="24"/>
        </w:rPr>
        <w:t xml:space="preserve"> είναι μία κατάκτη</w:t>
      </w:r>
      <w:r>
        <w:rPr>
          <w:rFonts w:eastAsia="Times New Roman" w:cs="Times New Roman"/>
          <w:szCs w:val="24"/>
        </w:rPr>
        <w:t xml:space="preserve">ση του δυτικού πολιτισμού. Πώς να το κάνουμε; </w:t>
      </w:r>
    </w:p>
    <w:p w14:paraId="59780AC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Στα ιδρύματα της χώρας μας βρίσκονται δύο χιλιάδες παιδιά. Ανά έτος υιοθετούνται διακόσια παιδιά. Μόλις είκοσι έως τριάντα παιδιά οδηγούνται σε ανάδοχες οικογένειες. Όπως παραδέχεται και η αιτιολογική έκθεση, </w:t>
      </w:r>
      <w:r>
        <w:rPr>
          <w:rFonts w:eastAsia="Times New Roman" w:cs="Times New Roman"/>
          <w:szCs w:val="24"/>
        </w:rPr>
        <w:t>έχει παρατηρηθεί διεθνώς και είναι προτιμότερο για τα παιδιά να βρουν ένα σπίτι, αγάπη, φροντίδα</w:t>
      </w:r>
      <w:r>
        <w:rPr>
          <w:rFonts w:eastAsia="Times New Roman" w:cs="Times New Roman"/>
          <w:szCs w:val="24"/>
        </w:rPr>
        <w:t>,</w:t>
      </w:r>
      <w:r>
        <w:rPr>
          <w:rFonts w:eastAsia="Times New Roman" w:cs="Times New Roman"/>
          <w:szCs w:val="24"/>
        </w:rPr>
        <w:t xml:space="preserve"> από το να παραμένουν σε κλειστές δομές όπως τα ιδρύματα. Άρα το συμφέρον του παιδιού είναι αυτό που μας οδηγεί να δεχθούμε φυσικά το άρθρο 8. Εμείς θα το θέλα</w:t>
      </w:r>
      <w:r>
        <w:rPr>
          <w:rFonts w:eastAsia="Times New Roman" w:cs="Times New Roman"/>
          <w:szCs w:val="24"/>
        </w:rPr>
        <w:t>με και διευρυμένο στο Π</w:t>
      </w:r>
      <w:r>
        <w:rPr>
          <w:rFonts w:eastAsia="Times New Roman" w:cs="Times New Roman"/>
          <w:szCs w:val="24"/>
        </w:rPr>
        <w:t>οτάμι</w:t>
      </w:r>
      <w:r>
        <w:rPr>
          <w:rFonts w:eastAsia="Times New Roman" w:cs="Times New Roman"/>
          <w:szCs w:val="24"/>
        </w:rPr>
        <w:t xml:space="preserve">. Εμείς είμαστε υπέρ της </w:t>
      </w:r>
      <w:proofErr w:type="spellStart"/>
      <w:r>
        <w:rPr>
          <w:rFonts w:eastAsia="Times New Roman" w:cs="Times New Roman"/>
          <w:szCs w:val="24"/>
        </w:rPr>
        <w:t>τεκνοθεσίας</w:t>
      </w:r>
      <w:proofErr w:type="spellEnd"/>
      <w:r>
        <w:rPr>
          <w:rFonts w:eastAsia="Times New Roman" w:cs="Times New Roman"/>
          <w:szCs w:val="24"/>
        </w:rPr>
        <w:t xml:space="preserve"> από ομόφυλα ζευγάρια. Εμείς είμαστε υπέρ της αναγνώρισης του δικαιώματος ομόφυλων ανθρώπων στον πολιτικό γάμο, είμαστε πολύ πιο μπροστά απ’ αυτά που σήμερα συζητάμε. Όμως θεωρούμε ότι είναι κ</w:t>
      </w:r>
      <w:r>
        <w:rPr>
          <w:rFonts w:eastAsia="Times New Roman" w:cs="Times New Roman"/>
          <w:szCs w:val="24"/>
        </w:rPr>
        <w:t>αθήκον της πολιτείας</w:t>
      </w:r>
      <w:r>
        <w:rPr>
          <w:rFonts w:eastAsia="Times New Roman" w:cs="Times New Roman"/>
          <w:szCs w:val="24"/>
        </w:rPr>
        <w:t>,</w:t>
      </w:r>
      <w:r>
        <w:rPr>
          <w:rFonts w:eastAsia="Times New Roman" w:cs="Times New Roman"/>
          <w:szCs w:val="24"/>
        </w:rPr>
        <w:t xml:space="preserve"> να επιλέγει τους καταλληλότερους ανάδοχους γονείς για την ποιοτικότερη ανατροφή του παιδιού. Αυτό πρέπει να είναι το κριτήριό μας και κανένα άλλο.</w:t>
      </w:r>
    </w:p>
    <w:p w14:paraId="59780AC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Ας έρθουμε τώρα σε κάποια θέματα που δεν ήθελα να απαντήσω και να ασχοληθώ, αλλά επειδή</w:t>
      </w:r>
      <w:r>
        <w:rPr>
          <w:rFonts w:eastAsia="Times New Roman" w:cs="Times New Roman"/>
          <w:szCs w:val="24"/>
        </w:rPr>
        <w:t xml:space="preserve"> άκουσα κάποια τέρατα να βγαίνουν από τα στόματα κάποιων συναδέλφων, οφείλω να απαντήσω. Η Αμερικανική Ψυχολογική Εταιρεία διαπιστώνει σε πλήθος μελετών της ότι δεν υπάρχουν επιστημονικά στοιχεία</w:t>
      </w:r>
      <w:r>
        <w:rPr>
          <w:rFonts w:eastAsia="Times New Roman" w:cs="Times New Roman"/>
          <w:szCs w:val="24"/>
        </w:rPr>
        <w:t>,</w:t>
      </w:r>
      <w:r>
        <w:rPr>
          <w:rFonts w:eastAsia="Times New Roman" w:cs="Times New Roman"/>
          <w:szCs w:val="24"/>
        </w:rPr>
        <w:t xml:space="preserve"> που να υποστηρίζουν ότι η </w:t>
      </w:r>
      <w:proofErr w:type="spellStart"/>
      <w:r>
        <w:rPr>
          <w:rFonts w:eastAsia="Times New Roman" w:cs="Times New Roman"/>
          <w:szCs w:val="24"/>
        </w:rPr>
        <w:t>γονεϊκή</w:t>
      </w:r>
      <w:proofErr w:type="spellEnd"/>
      <w:r>
        <w:rPr>
          <w:rFonts w:eastAsia="Times New Roman" w:cs="Times New Roman"/>
          <w:szCs w:val="24"/>
        </w:rPr>
        <w:t xml:space="preserve"> αποτελεσματικότητα εξαρτά</w:t>
      </w:r>
      <w:r>
        <w:rPr>
          <w:rFonts w:eastAsia="Times New Roman" w:cs="Times New Roman"/>
          <w:szCs w:val="24"/>
        </w:rPr>
        <w:t xml:space="preserve">ται από τον σεξουαλικό προσανατολισμό των γονέων. Σε όσους Βουλευτές και </w:t>
      </w:r>
      <w:proofErr w:type="spellStart"/>
      <w:r>
        <w:rPr>
          <w:rFonts w:eastAsia="Times New Roman" w:cs="Times New Roman"/>
          <w:szCs w:val="24"/>
        </w:rPr>
        <w:t>Βουλεύτριες</w:t>
      </w:r>
      <w:proofErr w:type="spellEnd"/>
      <w:r>
        <w:rPr>
          <w:rFonts w:eastAsia="Times New Roman" w:cs="Times New Roman"/>
          <w:szCs w:val="24"/>
        </w:rPr>
        <w:t xml:space="preserve"> μας λένε το αντίθετο</w:t>
      </w:r>
      <w:r>
        <w:rPr>
          <w:rFonts w:eastAsia="Times New Roman" w:cs="Times New Roman"/>
          <w:szCs w:val="24"/>
        </w:rPr>
        <w:t>,</w:t>
      </w:r>
      <w:r>
        <w:rPr>
          <w:rFonts w:eastAsia="Times New Roman" w:cs="Times New Roman"/>
          <w:szCs w:val="24"/>
        </w:rPr>
        <w:t xml:space="preserve"> να τους κλείσω </w:t>
      </w:r>
      <w:r>
        <w:rPr>
          <w:rFonts w:eastAsia="Times New Roman" w:cs="Times New Roman"/>
          <w:szCs w:val="24"/>
        </w:rPr>
        <w:t xml:space="preserve">εγώ </w:t>
      </w:r>
      <w:r>
        <w:rPr>
          <w:rFonts w:eastAsia="Times New Roman" w:cs="Times New Roman"/>
          <w:szCs w:val="24"/>
        </w:rPr>
        <w:t>ένα ραντεβού με την Αμερικανική Ψυχολογική Εταιρεία, να πάνε να αντιπαρατεθούν στους επιστήμονες της Αμερικανικής Ψυχολογικής Εται</w:t>
      </w:r>
      <w:r>
        <w:rPr>
          <w:rFonts w:eastAsia="Times New Roman" w:cs="Times New Roman"/>
          <w:szCs w:val="24"/>
        </w:rPr>
        <w:t>ρείας</w:t>
      </w:r>
      <w:r>
        <w:rPr>
          <w:rFonts w:eastAsia="Times New Roman" w:cs="Times New Roman"/>
          <w:szCs w:val="24"/>
        </w:rPr>
        <w:t>,</w:t>
      </w:r>
      <w:r>
        <w:rPr>
          <w:rFonts w:eastAsia="Times New Roman" w:cs="Times New Roman"/>
          <w:szCs w:val="24"/>
        </w:rPr>
        <w:t xml:space="preserve"> μήπως τους κάνουν να αλλάξουν γνώμη</w:t>
      </w:r>
      <w:r>
        <w:rPr>
          <w:rFonts w:eastAsia="Times New Roman" w:cs="Times New Roman"/>
          <w:szCs w:val="24"/>
        </w:rPr>
        <w:t>,</w:t>
      </w:r>
      <w:r>
        <w:rPr>
          <w:rFonts w:eastAsia="Times New Roman" w:cs="Times New Roman"/>
          <w:szCs w:val="24"/>
        </w:rPr>
        <w:t xml:space="preserve"> αν έχουν τέτοια ατράνταχτα στοιχεία για το αντίθετο. Όμως δεν έχουν απολύτως τίποτα. </w:t>
      </w:r>
    </w:p>
    <w:p w14:paraId="59780AD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Έχουμε τους πενήντα πέντε ακαδημαϊκούς ψυχολόγους από Ελλάδα και εξωτερικό</w:t>
      </w:r>
      <w:r>
        <w:rPr>
          <w:rFonts w:eastAsia="Times New Roman" w:cs="Times New Roman"/>
          <w:szCs w:val="24"/>
        </w:rPr>
        <w:t>,</w:t>
      </w:r>
      <w:r>
        <w:rPr>
          <w:rFonts w:eastAsia="Times New Roman" w:cs="Times New Roman"/>
          <w:szCs w:val="24"/>
        </w:rPr>
        <w:t xml:space="preserve"> που στο γνωστό κείμενό τους που υπέγραψαν και που </w:t>
      </w:r>
      <w:r>
        <w:rPr>
          <w:rFonts w:eastAsia="Times New Roman" w:cs="Times New Roman"/>
          <w:szCs w:val="24"/>
        </w:rPr>
        <w:t xml:space="preserve">όλοι έχουμε διαβάσει καταλήγουν στο εξής: Ισχυρισμοί ότι παιδιά ομοφυλόφιλων γονέων δεν αναπτύσσονται </w:t>
      </w:r>
      <w:r>
        <w:rPr>
          <w:rFonts w:eastAsia="Times New Roman" w:cs="Times New Roman"/>
          <w:szCs w:val="24"/>
        </w:rPr>
        <w:lastRenderedPageBreak/>
        <w:t>τάχα μου το ίδιο καλά σε σχέση με τα παιδιά ετεροφυλόφιλων γονέων</w:t>
      </w:r>
      <w:r>
        <w:rPr>
          <w:rFonts w:eastAsia="Times New Roman" w:cs="Times New Roman"/>
          <w:szCs w:val="24"/>
        </w:rPr>
        <w:t>,</w:t>
      </w:r>
      <w:r>
        <w:rPr>
          <w:rFonts w:eastAsia="Times New Roman" w:cs="Times New Roman"/>
          <w:szCs w:val="24"/>
        </w:rPr>
        <w:t xml:space="preserve"> δεν βρίσκουν υποστήριξη στην επιστημονική ερευνητική βιβλιογραφία. </w:t>
      </w:r>
    </w:p>
    <w:p w14:paraId="59780AD1" w14:textId="77777777" w:rsidR="00F07EC0" w:rsidRDefault="005D0323">
      <w:pPr>
        <w:spacing w:after="0" w:line="600" w:lineRule="auto"/>
        <w:ind w:firstLine="720"/>
        <w:jc w:val="both"/>
        <w:rPr>
          <w:rFonts w:eastAsia="Times New Roman"/>
          <w:szCs w:val="24"/>
        </w:rPr>
      </w:pPr>
      <w:r>
        <w:rPr>
          <w:rFonts w:eastAsia="Times New Roman"/>
          <w:szCs w:val="24"/>
        </w:rPr>
        <w:t>Αντιθέτως</w:t>
      </w:r>
      <w:r>
        <w:rPr>
          <w:rFonts w:eastAsia="Times New Roman"/>
          <w:szCs w:val="24"/>
        </w:rPr>
        <w:t xml:space="preserve"> επιστημονικά ευρήματα συμφωνούν ότι οι ομοφυλόφιλοι άνθρωποι είναι τόσο κατάλληλοι και ικανοί ως γονείς όσο και οι ετεροφυλόφιλοι. </w:t>
      </w:r>
    </w:p>
    <w:p w14:paraId="59780AD2" w14:textId="77777777" w:rsidR="00F07EC0" w:rsidRDefault="005D0323">
      <w:pPr>
        <w:spacing w:after="0" w:line="600" w:lineRule="auto"/>
        <w:ind w:firstLine="720"/>
        <w:jc w:val="both"/>
        <w:rPr>
          <w:rFonts w:eastAsia="Times New Roman"/>
          <w:szCs w:val="24"/>
        </w:rPr>
      </w:pPr>
      <w:r>
        <w:rPr>
          <w:rFonts w:eastAsia="Times New Roman"/>
          <w:szCs w:val="24"/>
        </w:rPr>
        <w:t>Για μένα, κυρίες και κύριοι συνάδελφοι, τρία είναι τα πολύ σημαντικά και τα κύρια που θα πρέπει να έχουμε στο μυαλό μας, ότ</w:t>
      </w:r>
      <w:r>
        <w:rPr>
          <w:rFonts w:eastAsia="Times New Roman"/>
          <w:szCs w:val="24"/>
        </w:rPr>
        <w:t>αν συζητούμε οτιδήποτε σε σχέση με τα παιδιά</w:t>
      </w:r>
      <w:r>
        <w:rPr>
          <w:rFonts w:eastAsia="Times New Roman"/>
          <w:szCs w:val="24"/>
        </w:rPr>
        <w:t>.</w:t>
      </w:r>
      <w:r>
        <w:rPr>
          <w:rFonts w:eastAsia="Times New Roman"/>
          <w:szCs w:val="24"/>
        </w:rPr>
        <w:t xml:space="preserve"> Πρώτον, την ποιότητα των σχέσεων μεταξύ του γονιού και του παιδιού, δεύτερον, την ποιότητα των σχέσεων μεταξύ των γονέων που ανήκουν στο περιβάλλον του παιδιού και τρίτον, τους οικονομικούς πόρους ή όποια άλλα </w:t>
      </w:r>
      <w:r>
        <w:rPr>
          <w:rFonts w:eastAsia="Times New Roman"/>
          <w:szCs w:val="24"/>
        </w:rPr>
        <w:t xml:space="preserve">μέσα διάθεσης για τη στήριξη των παιδιών κατέχουν οι γονείς, ανεξαρτήτως σεξουαλικού προσανατολισμού. </w:t>
      </w:r>
    </w:p>
    <w:p w14:paraId="59780AD3" w14:textId="77777777" w:rsidR="00F07EC0" w:rsidRDefault="005D0323">
      <w:pPr>
        <w:spacing w:after="0" w:line="600" w:lineRule="auto"/>
        <w:ind w:firstLine="720"/>
        <w:jc w:val="both"/>
        <w:rPr>
          <w:rFonts w:eastAsia="Times New Roman"/>
          <w:szCs w:val="24"/>
        </w:rPr>
      </w:pPr>
      <w:r>
        <w:rPr>
          <w:rFonts w:eastAsia="Times New Roman"/>
          <w:szCs w:val="24"/>
        </w:rPr>
        <w:t>Κυρίες και κύριοι συνάδελφοι, το Ποτάμι, φυσικά, λέει «</w:t>
      </w:r>
      <w:r>
        <w:rPr>
          <w:rFonts w:eastAsia="Times New Roman"/>
          <w:szCs w:val="24"/>
        </w:rPr>
        <w:t>ν</w:t>
      </w:r>
      <w:r>
        <w:rPr>
          <w:rFonts w:eastAsia="Times New Roman"/>
          <w:szCs w:val="24"/>
        </w:rPr>
        <w:t>αι». Δεν μας ενδιαφέρει τι λένε οι ΑΝΕΛ. Δεν περιμένουμε εμείς</w:t>
      </w:r>
      <w:r>
        <w:rPr>
          <w:rFonts w:eastAsia="Times New Roman"/>
          <w:szCs w:val="24"/>
        </w:rPr>
        <w:t>,</w:t>
      </w:r>
      <w:r>
        <w:rPr>
          <w:rFonts w:eastAsia="Times New Roman"/>
          <w:szCs w:val="24"/>
        </w:rPr>
        <w:t xml:space="preserve"> να ακούσουμε από τους ΑΝΕΛ αν θα </w:t>
      </w:r>
      <w:r>
        <w:rPr>
          <w:rFonts w:eastAsia="Times New Roman"/>
          <w:szCs w:val="24"/>
        </w:rPr>
        <w:t>πούνε «</w:t>
      </w:r>
      <w:r>
        <w:rPr>
          <w:rFonts w:eastAsia="Times New Roman"/>
          <w:szCs w:val="24"/>
        </w:rPr>
        <w:t>ναι</w:t>
      </w:r>
      <w:r>
        <w:rPr>
          <w:rFonts w:eastAsia="Times New Roman"/>
          <w:szCs w:val="24"/>
        </w:rPr>
        <w:t>» ή «</w:t>
      </w:r>
      <w:r>
        <w:rPr>
          <w:rFonts w:eastAsia="Times New Roman"/>
          <w:szCs w:val="24"/>
        </w:rPr>
        <w:t>ό</w:t>
      </w:r>
      <w:r>
        <w:rPr>
          <w:rFonts w:eastAsia="Times New Roman"/>
          <w:szCs w:val="24"/>
        </w:rPr>
        <w:t xml:space="preserve">χι», για να προκληθεί πρόβλημα στην Κυβέρνηση. Κανένα πρόβλημα δεν έχουν. Πορεύονται μια χαρά ΣΥΡΙΖΑ και ΑΝΕΛ κι έτσι θα πάνε μέχρι τέλους. </w:t>
      </w:r>
    </w:p>
    <w:p w14:paraId="59780AD4" w14:textId="77777777" w:rsidR="00F07EC0" w:rsidRDefault="005D0323">
      <w:pPr>
        <w:spacing w:after="0" w:line="600" w:lineRule="auto"/>
        <w:ind w:firstLine="720"/>
        <w:jc w:val="both"/>
        <w:rPr>
          <w:rFonts w:eastAsia="Times New Roman"/>
          <w:szCs w:val="24"/>
        </w:rPr>
      </w:pPr>
      <w:r>
        <w:rPr>
          <w:rFonts w:eastAsia="Times New Roman"/>
          <w:szCs w:val="24"/>
        </w:rPr>
        <w:lastRenderedPageBreak/>
        <w:t>Εμείς, όμως, τα ανθρώπινα δικαιώματα, τις βασικές μας αρχές πέριξ αυτών, δεν τις θυσιάζουμε για τίπ</w:t>
      </w:r>
      <w:r>
        <w:rPr>
          <w:rFonts w:eastAsia="Times New Roman"/>
          <w:szCs w:val="24"/>
        </w:rPr>
        <w:t xml:space="preserve">οτε και γι’ αυτό μπαίνουμε πάντοτε μπροστά σε τέτοιες μάχες. </w:t>
      </w:r>
    </w:p>
    <w:p w14:paraId="59780AD5" w14:textId="77777777" w:rsidR="00F07EC0" w:rsidRDefault="005D0323">
      <w:pPr>
        <w:spacing w:after="0" w:line="600" w:lineRule="auto"/>
        <w:ind w:firstLine="720"/>
        <w:jc w:val="both"/>
        <w:rPr>
          <w:rFonts w:eastAsia="Times New Roman"/>
          <w:szCs w:val="24"/>
        </w:rPr>
      </w:pPr>
      <w:r>
        <w:rPr>
          <w:rFonts w:eastAsia="Times New Roman"/>
          <w:szCs w:val="24"/>
        </w:rPr>
        <w:t>Θέλω να κλείσω με το εξής: Ο Γρηγόριος Ξενόπουλος</w:t>
      </w:r>
      <w:r>
        <w:rPr>
          <w:rFonts w:eastAsia="Times New Roman"/>
          <w:szCs w:val="24"/>
        </w:rPr>
        <w:t>,</w:t>
      </w:r>
      <w:r>
        <w:rPr>
          <w:rFonts w:eastAsia="Times New Roman"/>
          <w:szCs w:val="24"/>
        </w:rPr>
        <w:t xml:space="preserve"> το 1904 έγραψε ένα χρονογράφημα με τίτλο </w:t>
      </w:r>
      <w:r w:rsidRPr="00645E3C">
        <w:rPr>
          <w:rFonts w:eastAsia="Times New Roman"/>
          <w:szCs w:val="24"/>
        </w:rPr>
        <w:t>«Παράξενη Ζωή. Δια τον</w:t>
      </w:r>
      <w:r>
        <w:rPr>
          <w:rFonts w:eastAsia="Times New Roman"/>
          <w:szCs w:val="24"/>
        </w:rPr>
        <w:t xml:space="preserve"> </w:t>
      </w:r>
      <w:proofErr w:type="spellStart"/>
      <w:r w:rsidRPr="00645E3C">
        <w:rPr>
          <w:rFonts w:eastAsia="Times New Roman" w:cs="Times New Roman"/>
          <w:szCs w:val="24"/>
        </w:rPr>
        <w:t>φόβον</w:t>
      </w:r>
      <w:proofErr w:type="spellEnd"/>
      <w:r>
        <w:rPr>
          <w:rFonts w:eastAsia="Times New Roman"/>
          <w:szCs w:val="24"/>
        </w:rPr>
        <w:t xml:space="preserve"> </w:t>
      </w:r>
      <w:r w:rsidRPr="00645E3C">
        <w:rPr>
          <w:rFonts w:eastAsia="Times New Roman"/>
          <w:szCs w:val="24"/>
        </w:rPr>
        <w:t>των</w:t>
      </w:r>
      <w:r>
        <w:rPr>
          <w:rFonts w:eastAsia="Times New Roman"/>
          <w:szCs w:val="24"/>
        </w:rPr>
        <w:t xml:space="preserve"> </w:t>
      </w:r>
      <w:r w:rsidRPr="00645E3C">
        <w:rPr>
          <w:rFonts w:eastAsia="Times New Roman" w:cs="Times New Roman"/>
          <w:szCs w:val="24"/>
        </w:rPr>
        <w:t>Αθηναίων</w:t>
      </w:r>
      <w:r w:rsidRPr="00645E3C">
        <w:rPr>
          <w:rFonts w:eastAsia="Times New Roman"/>
          <w:szCs w:val="24"/>
        </w:rPr>
        <w:t>»</w:t>
      </w:r>
      <w:r>
        <w:rPr>
          <w:rFonts w:eastAsia="Times New Roman"/>
          <w:szCs w:val="24"/>
        </w:rPr>
        <w:t xml:space="preserve">, αναφερόμενος στον φόβο των Αθηναίων να μπουν στον </w:t>
      </w:r>
      <w:r>
        <w:rPr>
          <w:rFonts w:eastAsia="Times New Roman"/>
          <w:szCs w:val="24"/>
        </w:rPr>
        <w:t>ηλεκτρικό σιδηρόδρομο και να πάνε από την Ομόνοια στο Μοναστηράκι, διότι φοβόντουσαν το τούνελ ότι θα πέσει η γη και θα τους πλακώσει. Ακούστε, λοιπόν, τι έλεγε ο Ξενόπουλος στις 16 Σεπτεμβρίου 1904, που νομίζω ότι έχει απόλυτη εφαρμογή και στο 2018. Έλεγε</w:t>
      </w:r>
      <w:r>
        <w:rPr>
          <w:rFonts w:eastAsia="Times New Roman"/>
          <w:szCs w:val="24"/>
        </w:rPr>
        <w:t>: «Η πάλη που θα υπάρχει</w:t>
      </w:r>
      <w:r>
        <w:rPr>
          <w:rFonts w:eastAsia="Times New Roman"/>
          <w:szCs w:val="24"/>
        </w:rPr>
        <w:t>,</w:t>
      </w:r>
      <w:r>
        <w:rPr>
          <w:rFonts w:eastAsia="Times New Roman"/>
          <w:szCs w:val="24"/>
        </w:rPr>
        <w:t xml:space="preserve"> θα είναι μεταξύ παλαιού και νέου, ερχομένου και </w:t>
      </w:r>
      <w:r>
        <w:rPr>
          <w:rFonts w:eastAsia="Times New Roman"/>
          <w:szCs w:val="24"/>
        </w:rPr>
        <w:t>α</w:t>
      </w:r>
      <w:r>
        <w:rPr>
          <w:rFonts w:eastAsia="Times New Roman"/>
          <w:szCs w:val="24"/>
        </w:rPr>
        <w:t xml:space="preserve">περχομένου, παρελθόντος και μέλλοντος. Παρόμοιοι αγώνες…» -της εποχής του Ξενόπουλου του 1900 δηλαδή- «…λανθάνοντες ή απτοί, νοητοί ή ορατοί, </w:t>
      </w:r>
      <w:proofErr w:type="spellStart"/>
      <w:r>
        <w:rPr>
          <w:rFonts w:eastAsia="Times New Roman"/>
          <w:szCs w:val="24"/>
        </w:rPr>
        <w:t>εσημείωσαν</w:t>
      </w:r>
      <w:proofErr w:type="spellEnd"/>
      <w:r>
        <w:rPr>
          <w:rFonts w:eastAsia="Times New Roman"/>
          <w:szCs w:val="24"/>
        </w:rPr>
        <w:t xml:space="preserve"> κατά τα τελευταία έτη τη θρι</w:t>
      </w:r>
      <w:r>
        <w:rPr>
          <w:rFonts w:eastAsia="Times New Roman"/>
          <w:szCs w:val="24"/>
        </w:rPr>
        <w:t>αμβευτική πορεία προς την πρόοδο και τον πολιτισμό».</w:t>
      </w:r>
    </w:p>
    <w:p w14:paraId="59780AD6" w14:textId="77777777" w:rsidR="00F07EC0" w:rsidRDefault="005D0323">
      <w:pPr>
        <w:spacing w:after="0" w:line="600" w:lineRule="auto"/>
        <w:ind w:firstLine="720"/>
        <w:jc w:val="both"/>
        <w:rPr>
          <w:rFonts w:eastAsia="Times New Roman"/>
          <w:szCs w:val="24"/>
        </w:rPr>
      </w:pPr>
      <w:r>
        <w:rPr>
          <w:rFonts w:eastAsia="Times New Roman"/>
          <w:szCs w:val="24"/>
        </w:rPr>
        <w:t>Καλώ, λοιπόν, κι εγώ τους Έλληνες Βουλευτές και τις Ελληνίδες Βουλευτίνες</w:t>
      </w:r>
      <w:r>
        <w:rPr>
          <w:rFonts w:eastAsia="Times New Roman"/>
          <w:szCs w:val="24"/>
        </w:rPr>
        <w:t>,</w:t>
      </w:r>
      <w:r>
        <w:rPr>
          <w:rFonts w:eastAsia="Times New Roman"/>
          <w:szCs w:val="24"/>
        </w:rPr>
        <w:t xml:space="preserve"> να προχωρήσουμε προς την πρόοδο και τον πολιτισμό. </w:t>
      </w:r>
    </w:p>
    <w:p w14:paraId="59780AD7" w14:textId="77777777" w:rsidR="00F07EC0" w:rsidRDefault="005D0323">
      <w:pPr>
        <w:spacing w:after="0" w:line="600" w:lineRule="auto"/>
        <w:ind w:firstLine="720"/>
        <w:jc w:val="both"/>
        <w:rPr>
          <w:rFonts w:eastAsia="Times New Roman"/>
          <w:szCs w:val="24"/>
        </w:rPr>
      </w:pPr>
      <w:r>
        <w:rPr>
          <w:rFonts w:eastAsia="Times New Roman"/>
          <w:szCs w:val="24"/>
        </w:rPr>
        <w:lastRenderedPageBreak/>
        <w:t>Κυρίες και κύριοι συνάδελφοι, είμαστε στο 2018. Δεν είμαστε ούτε καν στο 189</w:t>
      </w:r>
      <w:r>
        <w:rPr>
          <w:rFonts w:eastAsia="Times New Roman"/>
          <w:szCs w:val="24"/>
        </w:rPr>
        <w:t>3</w:t>
      </w:r>
      <w:r>
        <w:rPr>
          <w:rFonts w:eastAsia="Times New Roman"/>
          <w:szCs w:val="24"/>
        </w:rPr>
        <w:t>,</w:t>
      </w:r>
      <w:r>
        <w:rPr>
          <w:rFonts w:eastAsia="Times New Roman"/>
          <w:szCs w:val="24"/>
        </w:rPr>
        <w:t xml:space="preserve"> όπου οι Αθηναίοι φοβόντουσαν να μπούνε στον ηλεκτρικό σιδηρόδρομο. Ελάτε, λοιπόν, να γίνετε κι εσείς επιβάτες του μέλλοντος και να μην είστε προσκολλημένοι στον μουτζούρη. </w:t>
      </w:r>
    </w:p>
    <w:p w14:paraId="59780AD8" w14:textId="77777777" w:rsidR="00F07EC0" w:rsidRDefault="005D0323">
      <w:pPr>
        <w:spacing w:after="0" w:line="600" w:lineRule="auto"/>
        <w:ind w:firstLine="720"/>
        <w:jc w:val="both"/>
        <w:rPr>
          <w:rFonts w:eastAsia="Times New Roman"/>
          <w:szCs w:val="24"/>
        </w:rPr>
      </w:pPr>
      <w:r>
        <w:rPr>
          <w:rFonts w:eastAsia="Times New Roman"/>
          <w:szCs w:val="24"/>
        </w:rPr>
        <w:t>Σας ευχαριστώ πολύ.</w:t>
      </w:r>
    </w:p>
    <w:p w14:paraId="59780AD9" w14:textId="77777777" w:rsidR="00F07EC0" w:rsidRDefault="005D0323">
      <w:pPr>
        <w:spacing w:after="0" w:line="600" w:lineRule="auto"/>
        <w:ind w:firstLine="720"/>
        <w:jc w:val="center"/>
        <w:rPr>
          <w:rFonts w:eastAsia="Times New Roman"/>
          <w:szCs w:val="24"/>
        </w:rPr>
      </w:pPr>
      <w:r>
        <w:rPr>
          <w:rFonts w:eastAsia="Times New Roman"/>
          <w:szCs w:val="24"/>
        </w:rPr>
        <w:t>(Χειροκροτήματα)</w:t>
      </w:r>
    </w:p>
    <w:p w14:paraId="59780ADA" w14:textId="77777777" w:rsidR="00F07EC0" w:rsidRDefault="005D0323">
      <w:pPr>
        <w:spacing w:after="0" w:line="600" w:lineRule="auto"/>
        <w:ind w:firstLine="720"/>
        <w:jc w:val="both"/>
        <w:rPr>
          <w:rFonts w:eastAsia="Times New Roman"/>
          <w:szCs w:val="24"/>
        </w:rPr>
      </w:pPr>
      <w:r w:rsidRPr="008D627E">
        <w:rPr>
          <w:rFonts w:eastAsia="Times New Roman"/>
          <w:b/>
          <w:szCs w:val="24"/>
        </w:rPr>
        <w:t xml:space="preserve">ΠΡΟΕΔΡΕΥΩΝ (Νικήτας Κακλαμάνης): </w:t>
      </w:r>
      <w:r>
        <w:rPr>
          <w:rFonts w:eastAsia="Times New Roman"/>
          <w:szCs w:val="24"/>
        </w:rPr>
        <w:t>Τον λόγο έ</w:t>
      </w:r>
      <w:r>
        <w:rPr>
          <w:rFonts w:eastAsia="Times New Roman"/>
          <w:szCs w:val="24"/>
        </w:rPr>
        <w:t xml:space="preserve">χει ο συνάδελφος κ. </w:t>
      </w:r>
      <w:proofErr w:type="spellStart"/>
      <w:r>
        <w:rPr>
          <w:rFonts w:eastAsia="Times New Roman"/>
          <w:szCs w:val="24"/>
        </w:rPr>
        <w:t>Κατσίκης</w:t>
      </w:r>
      <w:proofErr w:type="spellEnd"/>
      <w:r>
        <w:rPr>
          <w:rFonts w:eastAsia="Times New Roman"/>
          <w:szCs w:val="24"/>
        </w:rPr>
        <w:t xml:space="preserve"> από τους Ανεξάρτητους Έλληνες. </w:t>
      </w:r>
    </w:p>
    <w:p w14:paraId="59780ADB" w14:textId="77777777" w:rsidR="00F07EC0" w:rsidRDefault="005D0323">
      <w:pPr>
        <w:spacing w:after="0" w:line="600" w:lineRule="auto"/>
        <w:ind w:firstLine="720"/>
        <w:jc w:val="both"/>
        <w:rPr>
          <w:rFonts w:eastAsia="Times New Roman"/>
          <w:szCs w:val="24"/>
        </w:rPr>
      </w:pPr>
      <w:r w:rsidRPr="00A921AF">
        <w:rPr>
          <w:rFonts w:eastAsia="Times New Roman"/>
          <w:b/>
          <w:szCs w:val="24"/>
        </w:rPr>
        <w:t xml:space="preserve">ΚΩΝΣΤΑΝΤΙΝΟΣ ΚΑΤΣΙΚΗΣ: </w:t>
      </w:r>
      <w:r>
        <w:rPr>
          <w:rFonts w:eastAsia="Times New Roman"/>
          <w:szCs w:val="24"/>
        </w:rPr>
        <w:t xml:space="preserve">Ευχαριστώ, κύριε Πρόεδρε. </w:t>
      </w:r>
    </w:p>
    <w:p w14:paraId="59780ADC" w14:textId="77777777" w:rsidR="00F07EC0" w:rsidRDefault="005D0323">
      <w:pPr>
        <w:spacing w:after="0" w:line="600" w:lineRule="auto"/>
        <w:ind w:firstLine="720"/>
        <w:jc w:val="both"/>
        <w:rPr>
          <w:rFonts w:eastAsia="Times New Roman"/>
          <w:szCs w:val="24"/>
        </w:rPr>
      </w:pPr>
      <w:r>
        <w:rPr>
          <w:rFonts w:eastAsia="Times New Roman"/>
          <w:szCs w:val="24"/>
        </w:rPr>
        <w:t>Κυρίες και κύριοι συνάδελφοι, δεν είμαι ο εισηγητής ούτε ο ειδικός αγορητής για την επεξεργασία και τη συζήτηση του νομοσχεδίου αυτού. Τοποθετούμ</w:t>
      </w:r>
      <w:r>
        <w:rPr>
          <w:rFonts w:eastAsia="Times New Roman"/>
          <w:szCs w:val="24"/>
        </w:rPr>
        <w:t xml:space="preserve">αι κατά </w:t>
      </w:r>
      <w:proofErr w:type="spellStart"/>
      <w:r>
        <w:rPr>
          <w:rFonts w:eastAsia="Times New Roman"/>
          <w:szCs w:val="24"/>
        </w:rPr>
        <w:t>μόνας</w:t>
      </w:r>
      <w:proofErr w:type="spellEnd"/>
      <w:r>
        <w:rPr>
          <w:rFonts w:eastAsia="Times New Roman"/>
          <w:szCs w:val="24"/>
        </w:rPr>
        <w:t xml:space="preserve">, θέλοντας να ενσπείρω, όχι δαιμόνια, αλλά ανησυχίες στη σκέψη, στη λογική και στο </w:t>
      </w:r>
      <w:r>
        <w:rPr>
          <w:rFonts w:eastAsia="Times New Roman"/>
          <w:szCs w:val="24"/>
        </w:rPr>
        <w:lastRenderedPageBreak/>
        <w:t>συναίσθημα όλων μας, εκφράζοντας, ταυτόχρονα, τις θέσεις και τη βούληση των πολιτών</w:t>
      </w:r>
      <w:r>
        <w:rPr>
          <w:rFonts w:eastAsia="Times New Roman"/>
          <w:szCs w:val="24"/>
        </w:rPr>
        <w:t>,</w:t>
      </w:r>
      <w:r>
        <w:rPr>
          <w:rFonts w:eastAsia="Times New Roman"/>
          <w:szCs w:val="24"/>
        </w:rPr>
        <w:t xml:space="preserve"> που μου ανέθεσαν την ευθύνη της εκπροσώπησής τους στο </w:t>
      </w:r>
      <w:r>
        <w:rPr>
          <w:rFonts w:eastAsia="Times New Roman"/>
          <w:szCs w:val="24"/>
        </w:rPr>
        <w:t>ε</w:t>
      </w:r>
      <w:r>
        <w:rPr>
          <w:rFonts w:eastAsia="Times New Roman"/>
          <w:szCs w:val="24"/>
        </w:rPr>
        <w:t>λληνικό Κοινοβούλιο.</w:t>
      </w:r>
    </w:p>
    <w:p w14:paraId="59780ADD" w14:textId="77777777" w:rsidR="00F07EC0" w:rsidRDefault="005D0323">
      <w:pPr>
        <w:spacing w:after="0" w:line="600" w:lineRule="auto"/>
        <w:ind w:firstLine="720"/>
        <w:jc w:val="both"/>
        <w:rPr>
          <w:rFonts w:eastAsia="Times New Roman"/>
          <w:szCs w:val="24"/>
        </w:rPr>
      </w:pPr>
      <w:r>
        <w:rPr>
          <w:rFonts w:eastAsia="Times New Roman"/>
          <w:szCs w:val="24"/>
        </w:rPr>
        <w:t>«Κ</w:t>
      </w:r>
      <w:r w:rsidRPr="00325028">
        <w:rPr>
          <w:rFonts w:eastAsia="Times New Roman"/>
          <w:szCs w:val="24"/>
        </w:rPr>
        <w:t xml:space="preserve">αι </w:t>
      </w:r>
      <w:proofErr w:type="spellStart"/>
      <w:r w:rsidRPr="00325028">
        <w:rPr>
          <w:rFonts w:eastAsia="Times New Roman"/>
          <w:szCs w:val="24"/>
        </w:rPr>
        <w:t>επο</w:t>
      </w:r>
      <w:r>
        <w:rPr>
          <w:rFonts w:eastAsia="Times New Roman"/>
          <w:szCs w:val="24"/>
        </w:rPr>
        <w:t>ί</w:t>
      </w:r>
      <w:r w:rsidRPr="00325028">
        <w:rPr>
          <w:rFonts w:eastAsia="Times New Roman"/>
          <w:szCs w:val="24"/>
        </w:rPr>
        <w:t>ησεν</w:t>
      </w:r>
      <w:proofErr w:type="spellEnd"/>
      <w:r w:rsidRPr="00325028">
        <w:rPr>
          <w:rFonts w:eastAsia="Times New Roman"/>
          <w:szCs w:val="24"/>
        </w:rPr>
        <w:t xml:space="preserve"> ο Θεός </w:t>
      </w:r>
      <w:proofErr w:type="spellStart"/>
      <w:r w:rsidRPr="00325028">
        <w:rPr>
          <w:rFonts w:eastAsia="Times New Roman"/>
          <w:szCs w:val="24"/>
        </w:rPr>
        <w:t>άνθρωπ</w:t>
      </w:r>
      <w:r>
        <w:rPr>
          <w:rFonts w:eastAsia="Times New Roman"/>
          <w:szCs w:val="24"/>
        </w:rPr>
        <w:t>ο</w:t>
      </w:r>
      <w:r w:rsidRPr="00325028">
        <w:rPr>
          <w:rFonts w:eastAsia="Times New Roman"/>
          <w:szCs w:val="24"/>
        </w:rPr>
        <w:t>ν</w:t>
      </w:r>
      <w:proofErr w:type="spellEnd"/>
      <w:r>
        <w:rPr>
          <w:rFonts w:eastAsia="Times New Roman"/>
          <w:szCs w:val="24"/>
        </w:rPr>
        <w:t xml:space="preserve"> </w:t>
      </w:r>
      <w:r w:rsidRPr="00325028">
        <w:rPr>
          <w:rFonts w:eastAsia="Times New Roman"/>
          <w:szCs w:val="24"/>
        </w:rPr>
        <w:t>άρρεν και θήλυ</w:t>
      </w:r>
      <w:r>
        <w:rPr>
          <w:rFonts w:eastAsia="Times New Roman"/>
          <w:szCs w:val="24"/>
        </w:rPr>
        <w:t xml:space="preserve">. </w:t>
      </w:r>
      <w:proofErr w:type="spellStart"/>
      <w:r>
        <w:rPr>
          <w:rFonts w:eastAsia="Times New Roman"/>
          <w:szCs w:val="24"/>
        </w:rPr>
        <w:t>Εποίησεν</w:t>
      </w:r>
      <w:proofErr w:type="spellEnd"/>
      <w:r>
        <w:rPr>
          <w:rFonts w:eastAsia="Times New Roman"/>
          <w:szCs w:val="24"/>
        </w:rPr>
        <w:t xml:space="preserve"> αυτούς και </w:t>
      </w:r>
      <w:proofErr w:type="spellStart"/>
      <w:r>
        <w:rPr>
          <w:rFonts w:eastAsia="Times New Roman"/>
          <w:szCs w:val="24"/>
        </w:rPr>
        <w:t>ευλόγησεν</w:t>
      </w:r>
      <w:proofErr w:type="spellEnd"/>
      <w:r>
        <w:rPr>
          <w:rFonts w:eastAsia="Times New Roman"/>
          <w:szCs w:val="24"/>
        </w:rPr>
        <w:t xml:space="preserve"> αυτούς ο Θεός, λέγων: Αυξάνεσθε και πληθύνεστε». Γένεσις, Παλαιά Διαθήκη, χωρίο 27-28. </w:t>
      </w:r>
    </w:p>
    <w:p w14:paraId="59780ADE" w14:textId="77777777" w:rsidR="00F07EC0" w:rsidRDefault="005D0323">
      <w:pPr>
        <w:spacing w:after="0" w:line="600" w:lineRule="auto"/>
        <w:ind w:firstLine="720"/>
        <w:jc w:val="center"/>
        <w:rPr>
          <w:rFonts w:eastAsia="Times New Roman"/>
          <w:szCs w:val="24"/>
        </w:rPr>
      </w:pPr>
      <w:r>
        <w:rPr>
          <w:rFonts w:eastAsia="Times New Roman"/>
          <w:szCs w:val="24"/>
        </w:rPr>
        <w:t>(Θόρυβος στην Αίθουσα)</w:t>
      </w:r>
    </w:p>
    <w:p w14:paraId="59780ADF" w14:textId="77777777" w:rsidR="00F07EC0" w:rsidRDefault="005D0323">
      <w:pPr>
        <w:spacing w:after="0" w:line="600" w:lineRule="auto"/>
        <w:ind w:firstLine="720"/>
        <w:jc w:val="both"/>
        <w:rPr>
          <w:rFonts w:eastAsia="Times New Roman"/>
          <w:szCs w:val="24"/>
        </w:rPr>
      </w:pPr>
      <w:r>
        <w:rPr>
          <w:rFonts w:eastAsia="Times New Roman"/>
          <w:szCs w:val="24"/>
        </w:rPr>
        <w:t>Παρ΄ όλα τα επιφωνήματα που ακούγονται στην Αίθουσα, αυτή είναι η αλ</w:t>
      </w:r>
      <w:r>
        <w:rPr>
          <w:rFonts w:eastAsia="Times New Roman"/>
          <w:szCs w:val="24"/>
        </w:rPr>
        <w:t xml:space="preserve">ήθεια και αυτή λέω. </w:t>
      </w:r>
    </w:p>
    <w:p w14:paraId="59780AE0" w14:textId="77777777" w:rsidR="00F07EC0" w:rsidRDefault="005D0323">
      <w:pPr>
        <w:spacing w:after="0" w:line="600" w:lineRule="auto"/>
        <w:ind w:firstLine="720"/>
        <w:jc w:val="both"/>
        <w:rPr>
          <w:rFonts w:eastAsia="Times New Roman"/>
          <w:szCs w:val="24"/>
        </w:rPr>
      </w:pPr>
      <w:r>
        <w:rPr>
          <w:rFonts w:eastAsia="Times New Roman"/>
          <w:szCs w:val="24"/>
        </w:rPr>
        <w:t>Ο Θεός, όμως, δεν έπλασε μόνον του τον άνθρωπο. Του κάλυψε και την ανάγκη για συντροφικότητα, κυρίες και κύριοι συνάδελφοι. «</w:t>
      </w:r>
      <w:proofErr w:type="spellStart"/>
      <w:r w:rsidRPr="00D57896">
        <w:rPr>
          <w:rFonts w:eastAsia="Times New Roman"/>
          <w:szCs w:val="24"/>
        </w:rPr>
        <w:t>Oύ</w:t>
      </w:r>
      <w:proofErr w:type="spellEnd"/>
      <w:r>
        <w:rPr>
          <w:rFonts w:eastAsia="Times New Roman"/>
          <w:szCs w:val="24"/>
        </w:rPr>
        <w:t xml:space="preserve"> </w:t>
      </w:r>
      <w:r w:rsidRPr="00D57896">
        <w:rPr>
          <w:rFonts w:eastAsia="Times New Roman" w:cs="Times New Roman"/>
          <w:szCs w:val="24"/>
        </w:rPr>
        <w:t>καλόν</w:t>
      </w:r>
      <w:r>
        <w:rPr>
          <w:rFonts w:eastAsia="Times New Roman"/>
          <w:szCs w:val="24"/>
        </w:rPr>
        <w:t xml:space="preserve"> </w:t>
      </w:r>
      <w:r w:rsidRPr="00D57896">
        <w:rPr>
          <w:rFonts w:eastAsia="Times New Roman"/>
          <w:szCs w:val="24"/>
        </w:rPr>
        <w:t>είναι τον</w:t>
      </w:r>
      <w:r>
        <w:rPr>
          <w:rFonts w:eastAsia="Times New Roman"/>
          <w:szCs w:val="24"/>
        </w:rPr>
        <w:t xml:space="preserve"> </w:t>
      </w:r>
      <w:proofErr w:type="spellStart"/>
      <w:r w:rsidRPr="00D57896">
        <w:rPr>
          <w:rFonts w:eastAsia="Times New Roman" w:cs="Times New Roman"/>
          <w:szCs w:val="24"/>
        </w:rPr>
        <w:t>άνθρωπον</w:t>
      </w:r>
      <w:proofErr w:type="spellEnd"/>
      <w:r w:rsidRPr="00D57896">
        <w:rPr>
          <w:rFonts w:eastAsia="Times New Roman" w:cs="Times New Roman"/>
          <w:szCs w:val="24"/>
        </w:rPr>
        <w:t xml:space="preserve"> </w:t>
      </w:r>
      <w:proofErr w:type="spellStart"/>
      <w:r w:rsidRPr="00D57896">
        <w:rPr>
          <w:rFonts w:eastAsia="Times New Roman" w:cs="Times New Roman"/>
          <w:szCs w:val="24"/>
        </w:rPr>
        <w:t>μόνον</w:t>
      </w:r>
      <w:r w:rsidRPr="00D57896">
        <w:rPr>
          <w:rFonts w:eastAsia="Times New Roman"/>
          <w:szCs w:val="24"/>
        </w:rPr>
        <w:t>,</w:t>
      </w:r>
      <w:r w:rsidRPr="00D57896">
        <w:rPr>
          <w:rFonts w:eastAsia="Times New Roman" w:cs="Times New Roman"/>
          <w:szCs w:val="24"/>
        </w:rPr>
        <w:t>ποιήσομε</w:t>
      </w:r>
      <w:proofErr w:type="spellEnd"/>
      <w:r w:rsidRPr="00D57896">
        <w:rPr>
          <w:rFonts w:eastAsia="Times New Roman" w:cs="Times New Roman"/>
          <w:szCs w:val="24"/>
        </w:rPr>
        <w:t xml:space="preserve"> αυτώ </w:t>
      </w:r>
      <w:proofErr w:type="spellStart"/>
      <w:r w:rsidRPr="00D57896">
        <w:rPr>
          <w:rFonts w:eastAsia="Times New Roman" w:cs="Times New Roman"/>
          <w:szCs w:val="24"/>
        </w:rPr>
        <w:t>βοηθ</w:t>
      </w:r>
      <w:r>
        <w:rPr>
          <w:rFonts w:eastAsia="Times New Roman" w:cs="Times New Roman"/>
          <w:szCs w:val="24"/>
        </w:rPr>
        <w:t>ό</w:t>
      </w:r>
      <w:r w:rsidRPr="00D57896">
        <w:rPr>
          <w:rFonts w:eastAsia="Times New Roman" w:cs="Times New Roman"/>
          <w:szCs w:val="24"/>
        </w:rPr>
        <w:t>ν</w:t>
      </w:r>
      <w:proofErr w:type="spellEnd"/>
      <w:r w:rsidRPr="00D57896">
        <w:rPr>
          <w:rFonts w:eastAsia="Times New Roman" w:cs="Times New Roman"/>
          <w:szCs w:val="24"/>
        </w:rPr>
        <w:t xml:space="preserve"> κατ</w:t>
      </w:r>
      <w:r w:rsidRPr="00D57896">
        <w:rPr>
          <w:rFonts w:eastAsia="Times New Roman"/>
          <w:szCs w:val="24"/>
        </w:rPr>
        <w:t>' αυτόν</w:t>
      </w:r>
      <w:r>
        <w:rPr>
          <w:rFonts w:eastAsia="Times New Roman"/>
          <w:szCs w:val="24"/>
        </w:rPr>
        <w:t>». Από το ίδιο βιβλίο της Γ</w:t>
      </w:r>
      <w:r>
        <w:rPr>
          <w:rFonts w:eastAsia="Times New Roman"/>
          <w:szCs w:val="24"/>
        </w:rPr>
        <w:t>ε</w:t>
      </w:r>
      <w:r>
        <w:rPr>
          <w:rFonts w:eastAsia="Times New Roman"/>
          <w:szCs w:val="24"/>
        </w:rPr>
        <w:t>ν</w:t>
      </w:r>
      <w:r>
        <w:rPr>
          <w:rFonts w:eastAsia="Times New Roman"/>
          <w:szCs w:val="24"/>
        </w:rPr>
        <w:t>έ</w:t>
      </w:r>
      <w:r>
        <w:rPr>
          <w:rFonts w:eastAsia="Times New Roman"/>
          <w:szCs w:val="24"/>
        </w:rPr>
        <w:t>σ</w:t>
      </w:r>
      <w:r>
        <w:rPr>
          <w:rFonts w:eastAsia="Times New Roman"/>
          <w:szCs w:val="24"/>
        </w:rPr>
        <w:t>εω</w:t>
      </w:r>
      <w:r>
        <w:rPr>
          <w:rFonts w:eastAsia="Times New Roman"/>
          <w:szCs w:val="24"/>
        </w:rPr>
        <w:t xml:space="preserve">ς, Δεύτερο </w:t>
      </w:r>
      <w:r>
        <w:rPr>
          <w:rFonts w:eastAsia="Times New Roman"/>
          <w:szCs w:val="24"/>
        </w:rPr>
        <w:t xml:space="preserve">κεφάλαιο, </w:t>
      </w:r>
      <w:proofErr w:type="spellStart"/>
      <w:r>
        <w:rPr>
          <w:rFonts w:eastAsia="Times New Roman"/>
          <w:szCs w:val="24"/>
        </w:rPr>
        <w:t>χωρίον</w:t>
      </w:r>
      <w:proofErr w:type="spellEnd"/>
      <w:r>
        <w:rPr>
          <w:rFonts w:eastAsia="Times New Roman"/>
          <w:szCs w:val="24"/>
        </w:rPr>
        <w:t xml:space="preserve"> 18. Έτσι δημιούργησε τη γυναίκα ομότιμη αλλά και διαφορετική από </w:t>
      </w:r>
      <w:r>
        <w:rPr>
          <w:rFonts w:eastAsia="Times New Roman"/>
          <w:szCs w:val="24"/>
        </w:rPr>
        <w:lastRenderedPageBreak/>
        <w:t>τον σύντροφό της, δίνοντάς του τη συναίσθηση και την ανάγκη</w:t>
      </w:r>
      <w:r>
        <w:rPr>
          <w:rFonts w:eastAsia="Times New Roman"/>
          <w:szCs w:val="24"/>
        </w:rPr>
        <w:t>,</w:t>
      </w:r>
      <w:r>
        <w:rPr>
          <w:rFonts w:eastAsia="Times New Roman"/>
          <w:szCs w:val="24"/>
        </w:rPr>
        <w:t xml:space="preserve"> για να ζουν μαζί </w:t>
      </w:r>
      <w:r>
        <w:rPr>
          <w:rFonts w:eastAsia="Times New Roman"/>
          <w:szCs w:val="24"/>
        </w:rPr>
        <w:t xml:space="preserve">και </w:t>
      </w:r>
      <w:r>
        <w:rPr>
          <w:rFonts w:eastAsia="Times New Roman"/>
          <w:szCs w:val="24"/>
        </w:rPr>
        <w:t>να αλληλοσυμπληρώνονται.</w:t>
      </w:r>
    </w:p>
    <w:p w14:paraId="59780AE1" w14:textId="77777777" w:rsidR="00F07EC0" w:rsidRDefault="005D0323">
      <w:pPr>
        <w:spacing w:after="0" w:line="600" w:lineRule="auto"/>
        <w:ind w:firstLine="720"/>
        <w:jc w:val="both"/>
        <w:rPr>
          <w:rFonts w:eastAsia="Times New Roman"/>
          <w:szCs w:val="24"/>
        </w:rPr>
      </w:pPr>
      <w:r>
        <w:rPr>
          <w:rFonts w:eastAsia="Times New Roman"/>
          <w:szCs w:val="24"/>
        </w:rPr>
        <w:t>Αυτή τη συζυγία ανδρός και γυναικός ευλόγησε ο Θεός και τους χάρισε</w:t>
      </w:r>
      <w:r>
        <w:rPr>
          <w:rFonts w:eastAsia="Times New Roman"/>
          <w:szCs w:val="24"/>
        </w:rPr>
        <w:t xml:space="preserve"> τη δυνατότητα απόκτησης τέκνων, με το θεϊκό του πρόσταγμα «αυξάνεσθε και </w:t>
      </w:r>
      <w:proofErr w:type="spellStart"/>
      <w:r>
        <w:rPr>
          <w:rFonts w:eastAsia="Times New Roman"/>
          <w:szCs w:val="24"/>
        </w:rPr>
        <w:t>πληθύνεσθε</w:t>
      </w:r>
      <w:proofErr w:type="spellEnd"/>
      <w:r>
        <w:rPr>
          <w:rFonts w:eastAsia="Times New Roman"/>
          <w:szCs w:val="24"/>
        </w:rPr>
        <w:t>». Πρόκειται για έναν εντελώς ξεχωριστό δεσμό στενότερο από κάθε άλλη συγγένεια και γι’ αυτούς μόνο ισχύει το «</w:t>
      </w:r>
      <w:r>
        <w:rPr>
          <w:rFonts w:eastAsia="Times New Roman" w:cs="Times New Roman"/>
          <w:szCs w:val="24"/>
        </w:rPr>
        <w:t>έ</w:t>
      </w:r>
      <w:r w:rsidRPr="005A115E">
        <w:rPr>
          <w:rFonts w:eastAsia="Times New Roman" w:cs="Times New Roman"/>
          <w:szCs w:val="24"/>
        </w:rPr>
        <w:t>νεκεν τούτου καταλείψει</w:t>
      </w:r>
      <w:r>
        <w:rPr>
          <w:rFonts w:eastAsia="Times New Roman" w:cs="Times New Roman"/>
          <w:szCs w:val="24"/>
        </w:rPr>
        <w:t xml:space="preserve"> </w:t>
      </w:r>
      <w:r>
        <w:rPr>
          <w:rFonts w:eastAsia="Times New Roman"/>
          <w:szCs w:val="24"/>
        </w:rPr>
        <w:t>ά</w:t>
      </w:r>
      <w:r w:rsidRPr="005A115E">
        <w:rPr>
          <w:rFonts w:eastAsia="Times New Roman"/>
          <w:szCs w:val="24"/>
        </w:rPr>
        <w:t>νθρωπος τ</w:t>
      </w:r>
      <w:r>
        <w:rPr>
          <w:rFonts w:eastAsia="Times New Roman"/>
          <w:szCs w:val="24"/>
        </w:rPr>
        <w:t>ο</w:t>
      </w:r>
      <w:r w:rsidRPr="005A115E">
        <w:rPr>
          <w:rFonts w:eastAsia="Times New Roman"/>
          <w:szCs w:val="24"/>
        </w:rPr>
        <w:t>ν πατέρα αυτού κα</w:t>
      </w:r>
      <w:r>
        <w:rPr>
          <w:rFonts w:eastAsia="Times New Roman"/>
          <w:szCs w:val="24"/>
        </w:rPr>
        <w:t>ι</w:t>
      </w:r>
      <w:r w:rsidRPr="005A115E">
        <w:rPr>
          <w:rFonts w:eastAsia="Times New Roman"/>
          <w:szCs w:val="24"/>
        </w:rPr>
        <w:t xml:space="preserve"> την μη</w:t>
      </w:r>
      <w:r w:rsidRPr="005A115E">
        <w:rPr>
          <w:rFonts w:eastAsia="Times New Roman"/>
          <w:szCs w:val="24"/>
        </w:rPr>
        <w:t>τέρα κα</w:t>
      </w:r>
      <w:r>
        <w:rPr>
          <w:rFonts w:eastAsia="Times New Roman"/>
          <w:szCs w:val="24"/>
        </w:rPr>
        <w:t>ι</w:t>
      </w:r>
      <w:r w:rsidRPr="005A115E">
        <w:rPr>
          <w:rFonts w:eastAsia="Times New Roman"/>
          <w:szCs w:val="24"/>
        </w:rPr>
        <w:t xml:space="preserve"> </w:t>
      </w:r>
      <w:proofErr w:type="spellStart"/>
      <w:r w:rsidRPr="005A115E">
        <w:rPr>
          <w:rFonts w:eastAsia="Times New Roman"/>
          <w:szCs w:val="24"/>
        </w:rPr>
        <w:t>προσκολληθ</w:t>
      </w:r>
      <w:r>
        <w:rPr>
          <w:rFonts w:eastAsia="Times New Roman"/>
          <w:szCs w:val="24"/>
        </w:rPr>
        <w:t>ή</w:t>
      </w:r>
      <w:r w:rsidRPr="005A115E">
        <w:rPr>
          <w:rFonts w:eastAsia="Times New Roman"/>
          <w:szCs w:val="24"/>
        </w:rPr>
        <w:t>σεται</w:t>
      </w:r>
      <w:proofErr w:type="spellEnd"/>
      <w:r w:rsidRPr="005A115E">
        <w:rPr>
          <w:rFonts w:eastAsia="Times New Roman"/>
          <w:szCs w:val="24"/>
        </w:rPr>
        <w:t xml:space="preserve"> πρ</w:t>
      </w:r>
      <w:r>
        <w:rPr>
          <w:rFonts w:eastAsia="Times New Roman"/>
          <w:szCs w:val="24"/>
        </w:rPr>
        <w:t>ο</w:t>
      </w:r>
      <w:r w:rsidRPr="005A115E">
        <w:rPr>
          <w:rFonts w:eastAsia="Times New Roman"/>
          <w:szCs w:val="24"/>
        </w:rPr>
        <w:t>ς την γυνα</w:t>
      </w:r>
      <w:r>
        <w:rPr>
          <w:rFonts w:eastAsia="Times New Roman"/>
          <w:szCs w:val="24"/>
        </w:rPr>
        <w:t>ί</w:t>
      </w:r>
      <w:r w:rsidRPr="005A115E">
        <w:rPr>
          <w:rFonts w:eastAsia="Times New Roman"/>
          <w:szCs w:val="24"/>
        </w:rPr>
        <w:t>κα αυτού κα</w:t>
      </w:r>
      <w:r>
        <w:rPr>
          <w:rFonts w:eastAsia="Times New Roman"/>
          <w:szCs w:val="24"/>
        </w:rPr>
        <w:t xml:space="preserve">ι </w:t>
      </w:r>
      <w:proofErr w:type="spellStart"/>
      <w:r>
        <w:rPr>
          <w:rFonts w:eastAsia="Times New Roman"/>
          <w:szCs w:val="24"/>
        </w:rPr>
        <w:t>έ</w:t>
      </w:r>
      <w:r w:rsidRPr="005A115E">
        <w:rPr>
          <w:rFonts w:eastAsia="Times New Roman"/>
          <w:szCs w:val="24"/>
        </w:rPr>
        <w:t>σονται</w:t>
      </w:r>
      <w:proofErr w:type="spellEnd"/>
      <w:r w:rsidRPr="005A115E">
        <w:rPr>
          <w:rFonts w:eastAsia="Times New Roman"/>
          <w:szCs w:val="24"/>
        </w:rPr>
        <w:t xml:space="preserve"> ο</w:t>
      </w:r>
      <w:r>
        <w:rPr>
          <w:rFonts w:eastAsia="Times New Roman"/>
          <w:szCs w:val="24"/>
        </w:rPr>
        <w:t>ι</w:t>
      </w:r>
      <w:r w:rsidRPr="005A115E">
        <w:rPr>
          <w:rFonts w:eastAsia="Times New Roman"/>
          <w:szCs w:val="24"/>
        </w:rPr>
        <w:t xml:space="preserve"> δύο ε</w:t>
      </w:r>
      <w:r>
        <w:rPr>
          <w:rFonts w:eastAsia="Times New Roman"/>
          <w:szCs w:val="24"/>
        </w:rPr>
        <w:t>ι</w:t>
      </w:r>
      <w:r w:rsidRPr="005A115E">
        <w:rPr>
          <w:rFonts w:eastAsia="Times New Roman"/>
          <w:szCs w:val="24"/>
        </w:rPr>
        <w:t>ς σάρκα μίαν</w:t>
      </w:r>
      <w:r>
        <w:rPr>
          <w:rFonts w:eastAsia="Times New Roman"/>
          <w:szCs w:val="24"/>
        </w:rPr>
        <w:t>»</w:t>
      </w:r>
      <w:r w:rsidRPr="005A115E">
        <w:rPr>
          <w:rFonts w:eastAsia="Times New Roman"/>
          <w:szCs w:val="24"/>
        </w:rPr>
        <w:t>.</w:t>
      </w:r>
      <w:r>
        <w:rPr>
          <w:rFonts w:eastAsia="Times New Roman"/>
          <w:szCs w:val="24"/>
        </w:rPr>
        <w:t xml:space="preserve"> Βιβλίο της Γ</w:t>
      </w:r>
      <w:r>
        <w:rPr>
          <w:rFonts w:eastAsia="Times New Roman"/>
          <w:szCs w:val="24"/>
        </w:rPr>
        <w:t xml:space="preserve">ενέσεως </w:t>
      </w:r>
      <w:r>
        <w:rPr>
          <w:rFonts w:eastAsia="Times New Roman"/>
          <w:szCs w:val="24"/>
        </w:rPr>
        <w:t>πάλι, Δεύτερο κεφάλαιο, χωρίο 24.</w:t>
      </w:r>
    </w:p>
    <w:p w14:paraId="59780AE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διαφορετικότητα των φύλων επιστημονικά τεκμηριωμένη σε επίπεδο βιολογικό, </w:t>
      </w:r>
      <w:proofErr w:type="spellStart"/>
      <w:r>
        <w:rPr>
          <w:rFonts w:eastAsia="Times New Roman" w:cs="Times New Roman"/>
          <w:szCs w:val="24"/>
        </w:rPr>
        <w:t>φυσιοανατομικό</w:t>
      </w:r>
      <w:proofErr w:type="spellEnd"/>
      <w:r>
        <w:rPr>
          <w:rFonts w:eastAsia="Times New Roman" w:cs="Times New Roman"/>
          <w:szCs w:val="24"/>
        </w:rPr>
        <w:t xml:space="preserve"> και συναισθηματικό, συνηγο</w:t>
      </w:r>
      <w:r>
        <w:rPr>
          <w:rFonts w:eastAsia="Times New Roman" w:cs="Times New Roman"/>
          <w:szCs w:val="24"/>
        </w:rPr>
        <w:t xml:space="preserve">ρεί υπέρ της ανάγκης της αλληλοσυμπλήρωσής τους, προκειμένου να συμβιώνουν αρμονικά ο άνδρας και η γυναίκα. </w:t>
      </w:r>
    </w:p>
    <w:p w14:paraId="59780AE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Δύο λόγοι, κατά την άποψή μου, προκαλούν την ομοφυλοφιλία. Ο πρώτος έχει να κάνει -όπως επιστημονικά ερευνάται και σε ένα βαθμό τεκμηριώνεται- με τ</w:t>
      </w:r>
      <w:r>
        <w:rPr>
          <w:rFonts w:eastAsia="Times New Roman" w:cs="Times New Roman"/>
          <w:szCs w:val="24"/>
        </w:rPr>
        <w:t xml:space="preserve">ην επιστήμη </w:t>
      </w:r>
      <w:r>
        <w:rPr>
          <w:rFonts w:eastAsia="Times New Roman" w:cs="Times New Roman"/>
          <w:szCs w:val="24"/>
        </w:rPr>
        <w:lastRenderedPageBreak/>
        <w:t xml:space="preserve">της γενετικής και τους </w:t>
      </w:r>
      <w:proofErr w:type="spellStart"/>
      <w:r>
        <w:rPr>
          <w:rFonts w:eastAsia="Times New Roman" w:cs="Times New Roman"/>
          <w:szCs w:val="24"/>
        </w:rPr>
        <w:t>βιογενετικούς</w:t>
      </w:r>
      <w:proofErr w:type="spellEnd"/>
      <w:r>
        <w:rPr>
          <w:rFonts w:eastAsia="Times New Roman" w:cs="Times New Roman"/>
          <w:szCs w:val="24"/>
        </w:rPr>
        <w:t xml:space="preserve"> δείκτες, που είναι διαφορετικοί σε κάποιους ανθρώπους. O δεύτερος λόγος είναι ότι η ομοφυλοφιλία προκύπτει από το στενό ή το ευρύτερο περιβάλλον ενός ανθρώπου. Τα αίτια σε κάθε περίπτωση, όμως, της ομοφυλοφι</w:t>
      </w:r>
      <w:r>
        <w:rPr>
          <w:rFonts w:eastAsia="Times New Roman" w:cs="Times New Roman"/>
          <w:szCs w:val="24"/>
        </w:rPr>
        <w:t xml:space="preserve">λίας δεν είναι απόλυτα σαφή. </w:t>
      </w:r>
      <w:proofErr w:type="spellStart"/>
      <w:r>
        <w:rPr>
          <w:rFonts w:eastAsia="Times New Roman" w:cs="Times New Roman"/>
          <w:szCs w:val="24"/>
        </w:rPr>
        <w:t>Eξαρτώνται</w:t>
      </w:r>
      <w:proofErr w:type="spellEnd"/>
      <w:r>
        <w:rPr>
          <w:rFonts w:eastAsia="Times New Roman" w:cs="Times New Roman"/>
          <w:szCs w:val="24"/>
        </w:rPr>
        <w:t xml:space="preserve"> από διάφορους ψυχογενείς, οικογενειακούς και κοινωνικούς παράγοντες. </w:t>
      </w:r>
    </w:p>
    <w:p w14:paraId="59780AE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Σε πολλές περιπτώσεις η ομοφυλοφιλία αποτελεί επιλογή και όχι αναπόφευκτο αποτέλεσμα. Η επιχειρηματολογία των θιασωτών της ομοφυλοφιλίας πως η αγά</w:t>
      </w:r>
      <w:r>
        <w:rPr>
          <w:rFonts w:eastAsia="Times New Roman" w:cs="Times New Roman"/>
          <w:szCs w:val="24"/>
        </w:rPr>
        <w:t xml:space="preserve">πη δεν είναι αμαρτία, έχει απάντηση. Φυσικά και δεν είναι αμαρτία η αγάπη. Εξαρτάται, όμως, και το πού κατευθύνεται. Η αγάπη στο χρήμα που καθιστά τον άνθρωπο πλεονέκτη και ικανό να διαπράξει φρικτά εγκλήματα υποδουλωμένος σε αυτό του </w:t>
      </w:r>
      <w:r>
        <w:rPr>
          <w:rFonts w:eastAsia="Times New Roman" w:cs="Times New Roman"/>
          <w:szCs w:val="24"/>
        </w:rPr>
        <w:t xml:space="preserve">το </w:t>
      </w:r>
      <w:r>
        <w:rPr>
          <w:rFonts w:eastAsia="Times New Roman" w:cs="Times New Roman"/>
          <w:szCs w:val="24"/>
        </w:rPr>
        <w:t>πάθος, δεν είναι α</w:t>
      </w:r>
      <w:r>
        <w:rPr>
          <w:rFonts w:eastAsia="Times New Roman" w:cs="Times New Roman"/>
          <w:szCs w:val="24"/>
        </w:rPr>
        <w:t xml:space="preserve">μαρτία; Η αγάπη ενός πατέρα προς την κόρη του που είναι διαφορετική της πατρικής, είναι ή όχι αμαρτία; </w:t>
      </w:r>
    </w:p>
    <w:p w14:paraId="59780AE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Την ίδια αγάπη θα μπορούσαν να ισχυριστούν πως έχουν και οι παιδόφιλοι, κυρίες και κύριοι συνάδελφοι. Σε αυτές τις περιπτώσεις η αγάπη είναι αμαρτία και</w:t>
      </w:r>
      <w:r>
        <w:rPr>
          <w:rFonts w:eastAsia="Times New Roman" w:cs="Times New Roman"/>
          <w:szCs w:val="24"/>
        </w:rPr>
        <w:t xml:space="preserve"> μάλιστα τερατώδης! Στις ομοφυλοφιλικές σχέσεις θεωρείται αθώα αυτή η αγάπη; </w:t>
      </w:r>
    </w:p>
    <w:p w14:paraId="59780AE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Όλα τούτα ξεπερνούν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τη λογική μας. Έχουν γίνει λογική της παράνοιας. Ανακαλέστε στη θύμησή </w:t>
      </w:r>
      <w:r>
        <w:rPr>
          <w:rFonts w:eastAsia="Times New Roman" w:cs="Times New Roman"/>
          <w:szCs w:val="24"/>
        </w:rPr>
        <w:t>σας,</w:t>
      </w:r>
      <w:r>
        <w:rPr>
          <w:rFonts w:eastAsia="Times New Roman" w:cs="Times New Roman"/>
          <w:szCs w:val="24"/>
        </w:rPr>
        <w:t xml:space="preserve"> τις σκηνές που διαδραματίστηκαν εδώ, στα θεωρεία αυτής της Βουλής, όταν</w:t>
      </w:r>
      <w:r>
        <w:rPr>
          <w:rFonts w:eastAsia="Times New Roman" w:cs="Times New Roman"/>
          <w:szCs w:val="24"/>
        </w:rPr>
        <w:t xml:space="preserve"> περάσατε το σύμφωνο συμβίωσης. Εάν οι απρεπείς -και ξέρετε πολύ καλά τι εννοώ- και ξέφρενοι πανηγυρισμοί των ανθρώπων αυτών -εάν σημειώνω!- είχαν συντελεστεί στα ίδια θεωρεία από ετερόφυλους με αφορμή κάτι που θα τους αφορούσε, θα αντιμετωπίζονταν με την </w:t>
      </w:r>
      <w:r>
        <w:rPr>
          <w:rFonts w:eastAsia="Times New Roman" w:cs="Times New Roman"/>
          <w:szCs w:val="24"/>
        </w:rPr>
        <w:t>ίδια ανοχή</w:t>
      </w:r>
      <w:r>
        <w:rPr>
          <w:rFonts w:eastAsia="Times New Roman" w:cs="Times New Roman"/>
          <w:szCs w:val="24"/>
        </w:rPr>
        <w:t>,</w:t>
      </w:r>
      <w:r>
        <w:rPr>
          <w:rFonts w:eastAsia="Times New Roman" w:cs="Times New Roman"/>
          <w:szCs w:val="24"/>
        </w:rPr>
        <w:t xml:space="preserve"> που αντιμετωπίστηκαν οι συγκεκριμένοι; Σας απαντώ πως όχι, δεν θα αντιμετωπίζονταν όμοια. Και ξέρετε γιατί; Γιατί βιώνουμε τη δικτατορία του διαφορετικού. Φοβόμαστε να πούμε αυτό που σκεπτόμαστε, όχι βέβαια εγώ, γιατί φίμωτρο δεν μου βάζει κανείς. Στηρίζω</w:t>
      </w:r>
      <w:r>
        <w:rPr>
          <w:rFonts w:eastAsia="Times New Roman" w:cs="Times New Roman"/>
          <w:szCs w:val="24"/>
        </w:rPr>
        <w:t xml:space="preserve"> την ελευθερία του λόγου μου και τη διακίνηση της ελευθερίας των ιδεών μου. Σκεφτόμαστε, λοιπόν, </w:t>
      </w:r>
      <w:r>
        <w:rPr>
          <w:rFonts w:eastAsia="Times New Roman" w:cs="Times New Roman"/>
          <w:szCs w:val="24"/>
        </w:rPr>
        <w:lastRenderedPageBreak/>
        <w:t xml:space="preserve">και φοβόμαστε να πούμε αυτό που θέλουμε, γιατί φοβόμαστε ότι θα μας </w:t>
      </w:r>
      <w:proofErr w:type="spellStart"/>
      <w:r>
        <w:rPr>
          <w:rFonts w:eastAsia="Times New Roman" w:cs="Times New Roman"/>
          <w:szCs w:val="24"/>
        </w:rPr>
        <w:t>τρολάρουν</w:t>
      </w:r>
      <w:proofErr w:type="spellEnd"/>
      <w:r>
        <w:rPr>
          <w:rFonts w:eastAsia="Times New Roman" w:cs="Times New Roman"/>
          <w:szCs w:val="24"/>
        </w:rPr>
        <w:t>, θα μας περιλούσουν με μύρια όσα κοσμητικά επίθετα, θα μας μηνύσουν.</w:t>
      </w:r>
    </w:p>
    <w:p w14:paraId="59780AE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 Εμένα, μάλι</w:t>
      </w:r>
      <w:r>
        <w:rPr>
          <w:rFonts w:eastAsia="Times New Roman" w:cs="Times New Roman"/>
          <w:szCs w:val="24"/>
        </w:rPr>
        <w:t xml:space="preserve">στα, με έχουν μηνύσει. Με μήνυσε το Παρατηρητήριο του Ελσίνκι για τις απόψεις </w:t>
      </w:r>
      <w:r>
        <w:rPr>
          <w:rFonts w:eastAsia="Times New Roman" w:cs="Times New Roman"/>
          <w:szCs w:val="24"/>
        </w:rPr>
        <w:t xml:space="preserve">μου </w:t>
      </w:r>
      <w:r>
        <w:rPr>
          <w:rFonts w:eastAsia="Times New Roman" w:cs="Times New Roman"/>
          <w:szCs w:val="24"/>
        </w:rPr>
        <w:t xml:space="preserve">για το σύμφωνο συμβίωσης, επειδή είπα ότι πρόκειται για μικρή πληθυσμιακή ομάδα σεξουαλικά </w:t>
      </w:r>
      <w:proofErr w:type="spellStart"/>
      <w:r>
        <w:rPr>
          <w:rFonts w:eastAsia="Times New Roman" w:cs="Times New Roman"/>
          <w:szCs w:val="24"/>
        </w:rPr>
        <w:t>παρεκτρεπομένων</w:t>
      </w:r>
      <w:proofErr w:type="spellEnd"/>
      <w:r>
        <w:rPr>
          <w:rFonts w:eastAsia="Times New Roman" w:cs="Times New Roman"/>
          <w:szCs w:val="24"/>
        </w:rPr>
        <w:t>. Σε λίγο θα είμαι στο δικαστήριο</w:t>
      </w:r>
      <w:r>
        <w:rPr>
          <w:rFonts w:eastAsia="Times New Roman" w:cs="Times New Roman"/>
          <w:szCs w:val="24"/>
        </w:rPr>
        <w:t>,</w:t>
      </w:r>
      <w:r>
        <w:rPr>
          <w:rFonts w:eastAsia="Times New Roman" w:cs="Times New Roman"/>
          <w:szCs w:val="24"/>
        </w:rPr>
        <w:t xml:space="preserve"> για να υπερασπιστώ τον εαυτό μου.</w:t>
      </w:r>
      <w:r>
        <w:rPr>
          <w:rFonts w:eastAsia="Times New Roman" w:cs="Times New Roman"/>
          <w:szCs w:val="24"/>
        </w:rPr>
        <w:t xml:space="preserve"> Και όταν έρθει εκείνη η ώρα, θα σας ζητήσω να άρετε την ασυλία μου. Θα μας χαρακτηρίσουν, λοιπόν, ρατσιστές και </w:t>
      </w:r>
      <w:proofErr w:type="spellStart"/>
      <w:r>
        <w:rPr>
          <w:rFonts w:eastAsia="Times New Roman" w:cs="Times New Roman"/>
          <w:szCs w:val="24"/>
        </w:rPr>
        <w:t>ομοφοβικούς</w:t>
      </w:r>
      <w:proofErr w:type="spellEnd"/>
      <w:r>
        <w:rPr>
          <w:rFonts w:eastAsia="Times New Roman" w:cs="Times New Roman"/>
          <w:szCs w:val="24"/>
        </w:rPr>
        <w:t xml:space="preserve"> για την άποψή μας. Είναι όνειδος -βλέπετε- να την εκφράζουμε, εάν δεν συμπίπτει με τη δική τους.</w:t>
      </w:r>
    </w:p>
    <w:p w14:paraId="59780AE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τώρα, μετά την κορυφή του παγό</w:t>
      </w:r>
      <w:r>
        <w:rPr>
          <w:rFonts w:eastAsia="Times New Roman" w:cs="Times New Roman"/>
          <w:szCs w:val="24"/>
        </w:rPr>
        <w:t>βουνου που ζήσαμε με την αναγνώριση του συμφώνου συμβίωσης ομόφυλων ζευγαριών, φτάνουμε στο μέσον -είναι βέβαιο ότι θα βιώσουμε και άλλα- με τη θεσμοθέτηση της αναδοχής παιδιών από τα ζευγάρια αυτά, την καλή πρόθεση των οποίων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αμφισβητώ.</w:t>
      </w:r>
    </w:p>
    <w:p w14:paraId="59780AE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σας </w:t>
      </w:r>
      <w:r>
        <w:rPr>
          <w:rFonts w:eastAsia="Times New Roman" w:cs="Times New Roman"/>
          <w:szCs w:val="24"/>
        </w:rPr>
        <w:t>αναφέρω το εξής: Οι άνθρωποι αυτοί που έχουν την ικανότητα να συνευρίσκονται σεξουαλικά με σεβασμό στον σεξουαλικό τους προσανατολισμό, δεν θέλουν να χρησιμοποιήσουν αυτή την ικανότητα για να αναπαραχθούν, για να διαιωνίσουν το γένος τους, αλλά θέλουν να γ</w:t>
      </w:r>
      <w:r>
        <w:rPr>
          <w:rFonts w:eastAsia="Times New Roman" w:cs="Times New Roman"/>
          <w:szCs w:val="24"/>
        </w:rPr>
        <w:t>ίνονται ανάδοχοι</w:t>
      </w:r>
      <w:r>
        <w:rPr>
          <w:rFonts w:eastAsia="Times New Roman" w:cs="Times New Roman"/>
          <w:szCs w:val="24"/>
        </w:rPr>
        <w:t>,</w:t>
      </w:r>
      <w:r>
        <w:rPr>
          <w:rFonts w:eastAsia="Times New Roman" w:cs="Times New Roman"/>
          <w:szCs w:val="24"/>
        </w:rPr>
        <w:t xml:space="preserve"> για παιδιά που τα κακά ιδρύματα δεν τους προσφέρουν όλες εκείνες τις υπηρεσίες για να περνάνε καλά. Και εδώ έχει ευθύνη η ίδια η πολιτεία</w:t>
      </w:r>
      <w:r>
        <w:rPr>
          <w:rFonts w:eastAsia="Times New Roman" w:cs="Times New Roman"/>
          <w:szCs w:val="24"/>
        </w:rPr>
        <w:t>,</w:t>
      </w:r>
      <w:r>
        <w:rPr>
          <w:rFonts w:eastAsia="Times New Roman" w:cs="Times New Roman"/>
          <w:szCs w:val="24"/>
        </w:rPr>
        <w:t xml:space="preserve"> γιατί αυτά τα ιδρύματα δεν λειτουργούν σωστά και υποφέρουν αυτά τα ορφανά παιδιά. Από την άλλη εκεί</w:t>
      </w:r>
      <w:r>
        <w:rPr>
          <w:rFonts w:eastAsia="Times New Roman" w:cs="Times New Roman"/>
          <w:szCs w:val="24"/>
        </w:rPr>
        <w:t>να τα ετερόφυλα ζευγάρια που προσπάθησαν και δεν κατάφεραν να τεκνοποιήσουν, να μην έχουν το απόλυτο δικαίωμα της αναδοχής και της υιοθεσίας, αλλά να τους παρακάμπτετε, γιατί θα το αποκτήσουν με αυτό το νομοθέτημα -εάν ψηφιστεί- και εκείνα τα ομόφυλα ζευγά</w:t>
      </w:r>
      <w:r>
        <w:rPr>
          <w:rFonts w:eastAsia="Times New Roman" w:cs="Times New Roman"/>
          <w:szCs w:val="24"/>
        </w:rPr>
        <w:t xml:space="preserve">ρια, που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δεν το δικαιούνται. </w:t>
      </w:r>
    </w:p>
    <w:p w14:paraId="59780AEA" w14:textId="77777777" w:rsidR="00F07EC0" w:rsidRDefault="005D0323">
      <w:pPr>
        <w:spacing w:after="0"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59780AEB" w14:textId="77777777" w:rsidR="00F07EC0" w:rsidRDefault="005D0323">
      <w:pPr>
        <w:spacing w:after="0" w:line="600" w:lineRule="auto"/>
        <w:ind w:firstLine="720"/>
        <w:jc w:val="both"/>
        <w:rPr>
          <w:rFonts w:eastAsia="Times New Roman"/>
          <w:bCs/>
          <w:szCs w:val="24"/>
        </w:rPr>
      </w:pPr>
      <w:r>
        <w:rPr>
          <w:rFonts w:eastAsia="Times New Roman"/>
          <w:bCs/>
          <w:szCs w:val="24"/>
        </w:rPr>
        <w:lastRenderedPageBreak/>
        <w:t>Δύο λεπτά την ανοχή σας, κύριε Πρόεδρε, σας παρακαλώ θερμά. Δύο λεπτά και τελειώνω.</w:t>
      </w:r>
    </w:p>
    <w:p w14:paraId="59780AEC" w14:textId="77777777" w:rsidR="00F07EC0" w:rsidRDefault="005D0323">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Ένα </w:t>
      </w:r>
      <w:r>
        <w:rPr>
          <w:rFonts w:eastAsia="Times New Roman"/>
          <w:bCs/>
          <w:szCs w:val="24"/>
        </w:rPr>
        <w:t>λεπτό και κλείνετε.</w:t>
      </w:r>
    </w:p>
    <w:p w14:paraId="59780AED" w14:textId="77777777" w:rsidR="00F07EC0" w:rsidRDefault="005D0323">
      <w:pPr>
        <w:spacing w:after="0" w:line="600" w:lineRule="auto"/>
        <w:ind w:firstLine="720"/>
        <w:jc w:val="both"/>
        <w:rPr>
          <w:rFonts w:eastAsia="Times New Roman" w:cs="Times New Roman"/>
          <w:szCs w:val="24"/>
        </w:rPr>
      </w:pPr>
      <w:r w:rsidRPr="00445126">
        <w:rPr>
          <w:rFonts w:eastAsia="Times New Roman" w:cs="Times New Roman"/>
          <w:b/>
          <w:szCs w:val="24"/>
        </w:rPr>
        <w:t>ΚΩΝΣΤΑΝΤΙΝΟΣ ΚΑΤΣΙΚΗΣ:</w:t>
      </w:r>
      <w:r>
        <w:rPr>
          <w:rFonts w:eastAsia="Times New Roman" w:cs="Times New Roman"/>
          <w:szCs w:val="24"/>
        </w:rPr>
        <w:t xml:space="preserve"> Το ζητούμενο, όμως, στη συγκεκριμένη περίπτωση</w:t>
      </w:r>
      <w:r>
        <w:rPr>
          <w:rFonts w:eastAsia="Times New Roman" w:cs="Times New Roman"/>
          <w:szCs w:val="24"/>
        </w:rPr>
        <w:t>,</w:t>
      </w:r>
      <w:r>
        <w:rPr>
          <w:rFonts w:eastAsia="Times New Roman" w:cs="Times New Roman"/>
          <w:szCs w:val="24"/>
        </w:rPr>
        <w:t xml:space="preserve"> είναι πρωτίστως η συναισθηματική και ψυχική ασφάλεια των παιδιών. Προφανώς το περιβάλλον της οικογένειας προκρίνεται έναντι του περιβάλλοντος που διαμορφώνει η καθημ</w:t>
      </w:r>
      <w:r>
        <w:rPr>
          <w:rFonts w:eastAsia="Times New Roman" w:cs="Times New Roman"/>
          <w:szCs w:val="24"/>
        </w:rPr>
        <w:t>ερινότητα στα ιδρύματα, όπου τα παιδιά αυτά φιλοξενούνται, της οικογένειας της οποίας, όμως, οι ρόλοι είναι διακριτοί και αλληλοσυμπληρωμένοι, της οικογένειας που ακόμα και εννοιολογικά κανείς δεν θα μπορούσε να προσδώσει χαρακτηριστικά αμφισημίας. Η οικογ</w:t>
      </w:r>
      <w:r>
        <w:rPr>
          <w:rFonts w:eastAsia="Times New Roman" w:cs="Times New Roman"/>
          <w:szCs w:val="24"/>
        </w:rPr>
        <w:t>ένεια δεν είναι λέξη σε καρκινική επιγραφή</w:t>
      </w:r>
      <w:r>
        <w:rPr>
          <w:rFonts w:eastAsia="Times New Roman" w:cs="Times New Roman"/>
          <w:szCs w:val="24"/>
        </w:rPr>
        <w:t>,</w:t>
      </w:r>
      <w:r>
        <w:rPr>
          <w:rFonts w:eastAsia="Times New Roman" w:cs="Times New Roman"/>
          <w:szCs w:val="24"/>
        </w:rPr>
        <w:t xml:space="preserve"> για να διαβάζεται με διάφορους τρόπους. Έχει δομή και πυλώνες. </w:t>
      </w:r>
    </w:p>
    <w:p w14:paraId="59780AE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συγχυτική</w:t>
      </w:r>
      <w:proofErr w:type="spellEnd"/>
      <w:r>
        <w:rPr>
          <w:rFonts w:eastAsia="Times New Roman" w:cs="Times New Roman"/>
          <w:szCs w:val="24"/>
        </w:rPr>
        <w:t xml:space="preserve"> κατάσταση στην οποία θα περιέλθει ένα νήπιο</w:t>
      </w:r>
      <w:r>
        <w:rPr>
          <w:rFonts w:eastAsia="Times New Roman" w:cs="Times New Roman"/>
          <w:szCs w:val="24"/>
        </w:rPr>
        <w:t>,</w:t>
      </w:r>
      <w:r>
        <w:rPr>
          <w:rFonts w:eastAsia="Times New Roman" w:cs="Times New Roman"/>
          <w:szCs w:val="24"/>
        </w:rPr>
        <w:t xml:space="preserve"> προκειμένου να ξεκαθαρίσει και να οριοθετήσει στο συνειδητό του την έννοια του πατέρα και τ</w:t>
      </w:r>
      <w:r>
        <w:rPr>
          <w:rFonts w:eastAsia="Times New Roman" w:cs="Times New Roman"/>
          <w:szCs w:val="24"/>
        </w:rPr>
        <w:t xml:space="preserve">ης μητέρας, δηλαδή του στενού πυρήνα της οικογένειας, πώς θα αντιμετωπιστεί; </w:t>
      </w:r>
    </w:p>
    <w:p w14:paraId="59780AE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Παρατηρώ την ελαφρότητα με την οποία αντιμετωπίζεται το θέμα αυτό από τους συναδέλφους διαφόρων πολιτικών σχηματισμών και μένω ενεός. Η νομοθέτηση διατάξεων που επιφέρουν τέτοιες</w:t>
      </w:r>
      <w:r>
        <w:rPr>
          <w:rFonts w:eastAsia="Times New Roman" w:cs="Times New Roman"/>
          <w:szCs w:val="24"/>
        </w:rPr>
        <w:t xml:space="preserve"> πρωτόγνωρες νομικές αλλαγές στον κοινωνικό πυρήνα, θα πρέπει να έχει σημείο αναφοράς την απόλυτη κοινωνική συναίνεση. </w:t>
      </w:r>
    </w:p>
    <w:p w14:paraId="59780AF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επειδή η Κυβέρνηση πρέπει να αποτελεί τον πολιτικό εγγυητή της κοινωνικής συνοχής, θέλω να ρωτήσω την αξιότιμη κυρία Υπουργό, η οποί</w:t>
      </w:r>
      <w:r>
        <w:rPr>
          <w:rFonts w:eastAsia="Times New Roman" w:cs="Times New Roman"/>
          <w:szCs w:val="24"/>
        </w:rPr>
        <w:t xml:space="preserve">α δεν βρίσκεται αυτή τη στιγμή εδώ το εξής: Έχει εξαντληθεί προς κάθε κατεύθυνση με διάλογο και συζήτηση, έχει </w:t>
      </w:r>
      <w:proofErr w:type="spellStart"/>
      <w:r>
        <w:rPr>
          <w:rFonts w:eastAsia="Times New Roman" w:cs="Times New Roman"/>
          <w:szCs w:val="24"/>
        </w:rPr>
        <w:t>παραμετροποιηθεί</w:t>
      </w:r>
      <w:proofErr w:type="spellEnd"/>
      <w:r>
        <w:rPr>
          <w:rFonts w:eastAsia="Times New Roman" w:cs="Times New Roman"/>
          <w:szCs w:val="24"/>
        </w:rPr>
        <w:t xml:space="preserve"> κάθε πτυχή του νομοθετήματος αυτού και έχει εξασφαλιστεί συνολικά η κοινωνική αποδοχή; Γιατί ξέρετε, τα παιδιά αυτά δεν θα μεγαλ</w:t>
      </w:r>
      <w:r>
        <w:rPr>
          <w:rFonts w:eastAsia="Times New Roman" w:cs="Times New Roman"/>
          <w:szCs w:val="24"/>
        </w:rPr>
        <w:t>ώσουν εδώ μέσα, προστατευμένα από «προοδευτικά» μυαλά</w:t>
      </w:r>
      <w:r>
        <w:rPr>
          <w:rFonts w:eastAsia="Times New Roman" w:cs="Times New Roman"/>
          <w:szCs w:val="24"/>
        </w:rPr>
        <w:t>,</w:t>
      </w:r>
      <w:r>
        <w:rPr>
          <w:rFonts w:eastAsia="Times New Roman" w:cs="Times New Roman"/>
          <w:szCs w:val="24"/>
        </w:rPr>
        <w:t xml:space="preserve"> που θα έχουν αποφασίσει το πώς αυτά θα μεγαλώσουν. Θα μεγαλώσουν εκεί έξω</w:t>
      </w:r>
      <w:r>
        <w:rPr>
          <w:rFonts w:eastAsia="Times New Roman" w:cs="Times New Roman"/>
          <w:szCs w:val="24"/>
        </w:rPr>
        <w:t>,</w:t>
      </w:r>
      <w:r>
        <w:rPr>
          <w:rFonts w:eastAsia="Times New Roman" w:cs="Times New Roman"/>
          <w:szCs w:val="24"/>
        </w:rPr>
        <w:t xml:space="preserve"> φορτωμένα με μια διαφορετικότητα</w:t>
      </w:r>
      <w:r>
        <w:rPr>
          <w:rFonts w:eastAsia="Times New Roman" w:cs="Times New Roman"/>
          <w:szCs w:val="24"/>
        </w:rPr>
        <w:t>,</w:t>
      </w:r>
      <w:r>
        <w:rPr>
          <w:rFonts w:eastAsia="Times New Roman" w:cs="Times New Roman"/>
          <w:szCs w:val="24"/>
        </w:rPr>
        <w:t xml:space="preserve"> που θα είναι παντελώς αδύνατο να διαχειριστούν</w:t>
      </w:r>
      <w:r>
        <w:rPr>
          <w:rFonts w:eastAsia="Times New Roman" w:cs="Times New Roman"/>
          <w:szCs w:val="24"/>
        </w:rPr>
        <w:t>,</w:t>
      </w:r>
      <w:r>
        <w:rPr>
          <w:rFonts w:eastAsia="Times New Roman" w:cs="Times New Roman"/>
          <w:szCs w:val="24"/>
        </w:rPr>
        <w:t xml:space="preserve"> όταν η κοινωνική καθημερινότητα δεν θα είναι</w:t>
      </w:r>
      <w:r>
        <w:rPr>
          <w:rFonts w:eastAsia="Times New Roman" w:cs="Times New Roman"/>
          <w:szCs w:val="24"/>
        </w:rPr>
        <w:t xml:space="preserve"> έτοιμη να το κάνει.</w:t>
      </w:r>
    </w:p>
    <w:p w14:paraId="59780AF1" w14:textId="77777777" w:rsidR="00F07EC0" w:rsidRDefault="005D0323">
      <w:pPr>
        <w:spacing w:after="0" w:line="600" w:lineRule="auto"/>
        <w:ind w:firstLine="720"/>
        <w:jc w:val="both"/>
        <w:rPr>
          <w:rFonts w:eastAsia="Times New Roman" w:cs="Times New Roman"/>
          <w:szCs w:val="24"/>
        </w:rPr>
      </w:pPr>
      <w:r w:rsidRPr="001F4217">
        <w:rPr>
          <w:rFonts w:eastAsia="Times New Roman" w:cs="Times New Roman"/>
          <w:b/>
          <w:szCs w:val="24"/>
        </w:rPr>
        <w:lastRenderedPageBreak/>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ολοκληρώστε, παρακαλώ.</w:t>
      </w:r>
    </w:p>
    <w:p w14:paraId="59780AF2" w14:textId="77777777" w:rsidR="00F07EC0" w:rsidRDefault="005D0323">
      <w:pPr>
        <w:spacing w:after="0" w:line="600" w:lineRule="auto"/>
        <w:ind w:firstLine="720"/>
        <w:jc w:val="both"/>
        <w:rPr>
          <w:rFonts w:eastAsia="Times New Roman" w:cs="Times New Roman"/>
          <w:szCs w:val="24"/>
        </w:rPr>
      </w:pPr>
      <w:r w:rsidRPr="00445126">
        <w:rPr>
          <w:rFonts w:eastAsia="Times New Roman" w:cs="Times New Roman"/>
          <w:b/>
          <w:szCs w:val="24"/>
        </w:rPr>
        <w:t>ΚΩΝΣΤΑΝΤΙΝΟΣ ΚΑΤΣΙΚΗΣ:</w:t>
      </w:r>
      <w:r>
        <w:rPr>
          <w:rFonts w:eastAsia="Times New Roman" w:cs="Times New Roman"/>
          <w:szCs w:val="24"/>
        </w:rPr>
        <w:t xml:space="preserve"> Ολοκληρώνω, κύριε Πρόεδρε.</w:t>
      </w:r>
    </w:p>
    <w:p w14:paraId="59780AF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Σε νομοθετήσεις αυτού του ειδικού βάρους πρέπει πρώτα και πάνω απ’ όλα να εξασφαλίζεται η συνοχή και η ακρισία της</w:t>
      </w:r>
      <w:r>
        <w:rPr>
          <w:rFonts w:eastAsia="Times New Roman" w:cs="Times New Roman"/>
          <w:szCs w:val="24"/>
        </w:rPr>
        <w:t xml:space="preserve"> κοινωνικής βάσης πάνω στην οποία θα τοποθετηθούν.</w:t>
      </w:r>
    </w:p>
    <w:p w14:paraId="59780AF4"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μη με αναγκάσετε να κλείσω μικρόφωνο. Παρακαλώ πολύ, κλείστε. Έχετε πάρει δυόμισι λεπτά πάνω από τον κανονικό σας χρόνο.</w:t>
      </w:r>
    </w:p>
    <w:p w14:paraId="59780AF5"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Δεν νομίζω να</w:t>
      </w:r>
      <w:r>
        <w:rPr>
          <w:rFonts w:eastAsia="Times New Roman" w:cs="Times New Roman"/>
          <w:szCs w:val="24"/>
        </w:rPr>
        <w:t xml:space="preserve"> είμαι ο μόνος. </w:t>
      </w:r>
    </w:p>
    <w:p w14:paraId="59780AF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κλείνω λέγοντας ότι οι Ανεξάρτητοι Έλληνες, </w:t>
      </w:r>
      <w:proofErr w:type="spellStart"/>
      <w:r>
        <w:rPr>
          <w:rFonts w:eastAsia="Times New Roman" w:cs="Times New Roman"/>
          <w:szCs w:val="24"/>
        </w:rPr>
        <w:t>προασπιζόμενοι</w:t>
      </w:r>
      <w:proofErr w:type="spellEnd"/>
      <w:r>
        <w:rPr>
          <w:rFonts w:eastAsia="Times New Roman" w:cs="Times New Roman"/>
          <w:szCs w:val="24"/>
        </w:rPr>
        <w:t xml:space="preserve"> την πολιτική μας αυθυπαρξία, αυτονομία και αυτοτέλεια, θα καταψηφίσουμε το </w:t>
      </w:r>
      <w:r>
        <w:rPr>
          <w:rFonts w:eastAsia="Times New Roman" w:cs="Times New Roman"/>
          <w:szCs w:val="24"/>
        </w:rPr>
        <w:t xml:space="preserve">άρθρο 8 του </w:t>
      </w:r>
      <w:r>
        <w:rPr>
          <w:rFonts w:eastAsia="Times New Roman" w:cs="Times New Roman"/>
          <w:szCs w:val="24"/>
        </w:rPr>
        <w:t>σχ</w:t>
      </w:r>
      <w:r>
        <w:rPr>
          <w:rFonts w:eastAsia="Times New Roman" w:cs="Times New Roman"/>
          <w:szCs w:val="24"/>
        </w:rPr>
        <w:t>ε</w:t>
      </w:r>
      <w:r>
        <w:rPr>
          <w:rFonts w:eastAsia="Times New Roman" w:cs="Times New Roman"/>
          <w:szCs w:val="24"/>
        </w:rPr>
        <w:t>δ</w:t>
      </w:r>
      <w:r>
        <w:rPr>
          <w:rFonts w:eastAsia="Times New Roman" w:cs="Times New Roman"/>
          <w:szCs w:val="24"/>
        </w:rPr>
        <w:t>ί</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νόμου, προτρέποντας και όσους τείνουν ευήκοα </w:t>
      </w:r>
      <w:proofErr w:type="spellStart"/>
      <w:r>
        <w:rPr>
          <w:rFonts w:eastAsia="Times New Roman" w:cs="Times New Roman"/>
          <w:szCs w:val="24"/>
        </w:rPr>
        <w:t>ώτα</w:t>
      </w:r>
      <w:proofErr w:type="spellEnd"/>
      <w:r>
        <w:rPr>
          <w:rFonts w:eastAsia="Times New Roman" w:cs="Times New Roman"/>
          <w:szCs w:val="24"/>
        </w:rPr>
        <w:t xml:space="preserve"> στα θέλω της </w:t>
      </w:r>
      <w:r>
        <w:rPr>
          <w:rFonts w:eastAsia="Times New Roman" w:cs="Times New Roman"/>
          <w:szCs w:val="24"/>
        </w:rPr>
        <w:lastRenderedPageBreak/>
        <w:t>κοι</w:t>
      </w:r>
      <w:r>
        <w:rPr>
          <w:rFonts w:eastAsia="Times New Roman" w:cs="Times New Roman"/>
          <w:szCs w:val="24"/>
        </w:rPr>
        <w:t>νωνίας</w:t>
      </w:r>
      <w:r>
        <w:rPr>
          <w:rFonts w:eastAsia="Times New Roman" w:cs="Times New Roman"/>
          <w:szCs w:val="24"/>
        </w:rPr>
        <w:t>,</w:t>
      </w:r>
      <w:r>
        <w:rPr>
          <w:rFonts w:eastAsia="Times New Roman" w:cs="Times New Roman"/>
          <w:szCs w:val="24"/>
        </w:rPr>
        <w:t xml:space="preserve"> να πράξουν το ίδιο υπακούοντας στους ισχυρότερους νόμους όλων</w:t>
      </w:r>
      <w:r>
        <w:rPr>
          <w:rFonts w:eastAsia="Times New Roman" w:cs="Times New Roman"/>
          <w:szCs w:val="24"/>
        </w:rPr>
        <w:t>,</w:t>
      </w:r>
      <w:r>
        <w:rPr>
          <w:rFonts w:eastAsia="Times New Roman" w:cs="Times New Roman"/>
          <w:szCs w:val="24"/>
        </w:rPr>
        <w:t xml:space="preserve"> στους νόμους της ηθικής και των αξιών που κανείς νομοθέτης δεν έγραψε.</w:t>
      </w:r>
    </w:p>
    <w:p w14:paraId="59780AF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w:t>
      </w:r>
    </w:p>
    <w:p w14:paraId="59780AF8"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Σπύρος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w:t>
      </w:r>
    </w:p>
    <w:p w14:paraId="59780AF9" w14:textId="77777777" w:rsidR="00F07EC0" w:rsidRDefault="005D0323">
      <w:pPr>
        <w:spacing w:after="0" w:line="600" w:lineRule="auto"/>
        <w:ind w:firstLine="720"/>
        <w:jc w:val="both"/>
        <w:rPr>
          <w:rFonts w:eastAsia="Times New Roman" w:cs="Times New Roman"/>
          <w:szCs w:val="24"/>
        </w:rPr>
      </w:pPr>
      <w:r w:rsidRPr="005E2AA3">
        <w:rPr>
          <w:rFonts w:eastAsia="Times New Roman" w:cs="Times New Roman"/>
          <w:b/>
          <w:szCs w:val="24"/>
        </w:rPr>
        <w:t>ΣΠΥΡΙΔΩΝ ΔΑΝΕΛΛΗΣ:</w:t>
      </w:r>
      <w:r>
        <w:rPr>
          <w:rFonts w:eastAsia="Times New Roman" w:cs="Times New Roman"/>
          <w:szCs w:val="24"/>
        </w:rPr>
        <w:t xml:space="preserve"> Ε</w:t>
      </w:r>
      <w:r>
        <w:rPr>
          <w:rFonts w:eastAsia="Times New Roman" w:cs="Times New Roman"/>
          <w:szCs w:val="24"/>
        </w:rPr>
        <w:t>υχαριστώ, κύριε Πρόεδρε.</w:t>
      </w:r>
    </w:p>
    <w:p w14:paraId="59780AF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ας ξεκαθαρίσω κάτι εξαρχής</w:t>
      </w:r>
      <w:r>
        <w:rPr>
          <w:rFonts w:eastAsia="Times New Roman" w:cs="Times New Roman"/>
          <w:szCs w:val="24"/>
        </w:rPr>
        <w:t>.</w:t>
      </w:r>
      <w:r>
        <w:rPr>
          <w:rFonts w:eastAsia="Times New Roman" w:cs="Times New Roman"/>
          <w:szCs w:val="24"/>
        </w:rPr>
        <w:t xml:space="preserve"> Η θετική μου ψήφος, κύριε Υπουργέ, δεν ακολουθείται από επαίνους. Και αυτό οφείλεται στη λογική του «μη χείρον βέλτιστο». </w:t>
      </w:r>
    </w:p>
    <w:p w14:paraId="59780AF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Πριν διαβάσω το νομοσχέδιο, από τον ντόρο που είχε</w:t>
      </w:r>
      <w:r>
        <w:rPr>
          <w:rFonts w:eastAsia="Times New Roman" w:cs="Times New Roman"/>
          <w:szCs w:val="24"/>
        </w:rPr>
        <w:t xml:space="preserve"> προκληθεί, νόμιζα πως επιτέλους θα ολοκληρώναμε κάποιες από τις μισές δουλειές</w:t>
      </w:r>
      <w:r>
        <w:rPr>
          <w:rFonts w:eastAsia="Times New Roman" w:cs="Times New Roman"/>
          <w:szCs w:val="24"/>
        </w:rPr>
        <w:t>,</w:t>
      </w:r>
      <w:r>
        <w:rPr>
          <w:rFonts w:eastAsia="Times New Roman" w:cs="Times New Roman"/>
          <w:szCs w:val="24"/>
        </w:rPr>
        <w:t xml:space="preserve"> που αφήσαμε όταν ψηφίσαμε για το σύμφωνο συμβίωσης. Μεταξύ αυτών των μισών δουλειών που αφήσαμε, ήταν και οι υποθέσεις της υιοθεσίας, όρος που πρέπει να αλλάξει και να αντικατ</w:t>
      </w:r>
      <w:r>
        <w:rPr>
          <w:rFonts w:eastAsia="Times New Roman" w:cs="Times New Roman"/>
          <w:szCs w:val="24"/>
        </w:rPr>
        <w:t>ασταθεί από την «</w:t>
      </w:r>
      <w:proofErr w:type="spellStart"/>
      <w:r>
        <w:rPr>
          <w:rFonts w:eastAsia="Times New Roman" w:cs="Times New Roman"/>
          <w:szCs w:val="24"/>
        </w:rPr>
        <w:t>τεκνοθεσία</w:t>
      </w:r>
      <w:proofErr w:type="spellEnd"/>
      <w:r>
        <w:rPr>
          <w:rFonts w:eastAsia="Times New Roman" w:cs="Times New Roman"/>
          <w:szCs w:val="24"/>
        </w:rPr>
        <w:t>» ή «</w:t>
      </w:r>
      <w:proofErr w:type="spellStart"/>
      <w:r>
        <w:rPr>
          <w:rFonts w:eastAsia="Times New Roman" w:cs="Times New Roman"/>
          <w:szCs w:val="24"/>
        </w:rPr>
        <w:t>παιδοθεσία</w:t>
      </w:r>
      <w:proofErr w:type="spellEnd"/>
      <w:r>
        <w:rPr>
          <w:rFonts w:eastAsia="Times New Roman" w:cs="Times New Roman"/>
          <w:szCs w:val="24"/>
        </w:rPr>
        <w:t xml:space="preserve">», γιατί ας μην ξεχνάμε ότι ο μόνος τρόπος να </w:t>
      </w:r>
      <w:r>
        <w:rPr>
          <w:rFonts w:eastAsia="Times New Roman" w:cs="Times New Roman"/>
          <w:szCs w:val="24"/>
        </w:rPr>
        <w:lastRenderedPageBreak/>
        <w:t>περιγράψουμε μεταξύ μας τον κόσμο και να συνεννοηθούμε</w:t>
      </w:r>
      <w:r>
        <w:rPr>
          <w:rFonts w:eastAsia="Times New Roman" w:cs="Times New Roman"/>
          <w:szCs w:val="24"/>
        </w:rPr>
        <w:t>,</w:t>
      </w:r>
      <w:r>
        <w:rPr>
          <w:rFonts w:eastAsia="Times New Roman" w:cs="Times New Roman"/>
          <w:szCs w:val="24"/>
        </w:rPr>
        <w:t xml:space="preserve"> είναι βεβαίως η γλώσσα και η ακρίβεια των όρων. </w:t>
      </w:r>
    </w:p>
    <w:p w14:paraId="59780AF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Δυστυχώς, όμως, διαψεύστηκα. Δεν είμαστε ακόμα ικανοί να το συζ</w:t>
      </w:r>
      <w:r>
        <w:rPr>
          <w:rFonts w:eastAsia="Times New Roman" w:cs="Times New Roman"/>
          <w:szCs w:val="24"/>
        </w:rPr>
        <w:t xml:space="preserve">ητήσουμε, όπως φαίνεται, και ας είναι κυρίαρχο το </w:t>
      </w:r>
      <w:proofErr w:type="spellStart"/>
      <w:r>
        <w:rPr>
          <w:rFonts w:eastAsia="Times New Roman" w:cs="Times New Roman"/>
          <w:szCs w:val="24"/>
        </w:rPr>
        <w:t>πρόταγμα</w:t>
      </w:r>
      <w:proofErr w:type="spellEnd"/>
      <w:r>
        <w:rPr>
          <w:rFonts w:eastAsia="Times New Roman" w:cs="Times New Roman"/>
          <w:szCs w:val="24"/>
        </w:rPr>
        <w:t xml:space="preserve"> της διευθέτησης και της επίλυσης ζητημάτων</w:t>
      </w:r>
      <w:r>
        <w:rPr>
          <w:rFonts w:eastAsia="Times New Roman" w:cs="Times New Roman"/>
          <w:szCs w:val="24"/>
        </w:rPr>
        <w:t>,</w:t>
      </w:r>
      <w:r>
        <w:rPr>
          <w:rFonts w:eastAsia="Times New Roman" w:cs="Times New Roman"/>
          <w:szCs w:val="24"/>
        </w:rPr>
        <w:t xml:space="preserve"> που έχουν να κάνουν με τη ζωή των ανθρώπων και ειδικά με εκείνη των παιδιών. Προτιμούμε να αφήνουμε τα παιδιά να σαπίζουν στα ιδρύματα</w:t>
      </w:r>
      <w:r>
        <w:rPr>
          <w:rFonts w:eastAsia="Times New Roman" w:cs="Times New Roman"/>
          <w:szCs w:val="24"/>
        </w:rPr>
        <w:t>,</w:t>
      </w:r>
      <w:r>
        <w:rPr>
          <w:rFonts w:eastAsia="Times New Roman" w:cs="Times New Roman"/>
          <w:szCs w:val="24"/>
        </w:rPr>
        <w:t xml:space="preserve"> παρά να τους δώσο</w:t>
      </w:r>
      <w:r>
        <w:rPr>
          <w:rFonts w:eastAsia="Times New Roman" w:cs="Times New Roman"/>
          <w:szCs w:val="24"/>
        </w:rPr>
        <w:t>υμε μια ευκαιρία να αλλάξουν το πεπρωμένο τους, παρά να τους εξασφαλίσουμε να έχουν καλύτερες επιλογές ζωής και εξέλιξης</w:t>
      </w:r>
      <w:r>
        <w:rPr>
          <w:rFonts w:eastAsia="Times New Roman" w:cs="Times New Roman"/>
          <w:szCs w:val="24"/>
        </w:rPr>
        <w:t>,</w:t>
      </w:r>
      <w:r>
        <w:rPr>
          <w:rFonts w:eastAsia="Times New Roman" w:cs="Times New Roman"/>
          <w:szCs w:val="24"/>
        </w:rPr>
        <w:t xml:space="preserve"> από αυτές που τους παρείχε ένα ίδρυμα όσο καλές προθέσεις και αρχές κι αν διαθέτει. </w:t>
      </w:r>
    </w:p>
    <w:p w14:paraId="59780AF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Ποιες είναι, όμως, οι αντιρρήσεις; Με τι επιχειρή</w:t>
      </w:r>
      <w:r>
        <w:rPr>
          <w:rFonts w:eastAsia="Times New Roman" w:cs="Times New Roman"/>
          <w:szCs w:val="24"/>
        </w:rPr>
        <w:t>ματα αντιστέκεται μια σεβαστή μερίδα της κοινωνίας στο αναιμικά φιλελεύθερο άρθρο 8, που προβλέπεται η αναδοχή –προσοχή, όχι η υιοθεσία!- από ζευγάρια τα οποία συνδέονται με σύμφωνο συμβίωσης και προφανώς σε αυτά συμπεριλαμβάνονται και τα ομόφυλα ζευγάρια;</w:t>
      </w:r>
    </w:p>
    <w:p w14:paraId="59780AF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Το πρώτο επιχείρημα προέρχεται από μία στείρα αναπαραγωγή στερεοτύπων, μια δουλεία που θέλει όλους τους ομοφυλόφιλους, ανεξαρτήτως, σεξομανείς, παιδόφιλους και διαφθορείς και, βεβαίως, τους μόνους δράκους στην αγγελικά πλασμένη κοινωνία μας.</w:t>
      </w:r>
    </w:p>
    <w:p w14:paraId="59780AF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Βέβαια είναι </w:t>
      </w:r>
      <w:r>
        <w:rPr>
          <w:rFonts w:eastAsia="Times New Roman" w:cs="Times New Roman"/>
          <w:szCs w:val="24"/>
        </w:rPr>
        <w:t>η νόρμα</w:t>
      </w:r>
      <w:r>
        <w:rPr>
          <w:rFonts w:eastAsia="Times New Roman" w:cs="Times New Roman"/>
          <w:szCs w:val="24"/>
        </w:rPr>
        <w:t>,</w:t>
      </w:r>
      <w:r>
        <w:rPr>
          <w:rFonts w:eastAsia="Times New Roman" w:cs="Times New Roman"/>
          <w:szCs w:val="24"/>
        </w:rPr>
        <w:t xml:space="preserve"> που συνιστά ευκολία σκέψης για την πλειοψηφία της κοινωνίας και, βεβαίως, χρησιμοποίησης από πολλούς αυτής της ιδεοληψίας και της εμμονής. Αλλά και λογικά να το δει κανείς, δεν προκύπτει από πουθενά</w:t>
      </w:r>
      <w:r>
        <w:rPr>
          <w:rFonts w:eastAsia="Times New Roman" w:cs="Times New Roman"/>
          <w:szCs w:val="24"/>
        </w:rPr>
        <w:t>,</w:t>
      </w:r>
      <w:r>
        <w:rPr>
          <w:rFonts w:eastAsia="Times New Roman" w:cs="Times New Roman"/>
          <w:szCs w:val="24"/>
        </w:rPr>
        <w:t xml:space="preserve"> πως τα ομόφυλα ζευγάρια δεν είναι κατάλληλα για</w:t>
      </w:r>
      <w:r>
        <w:rPr>
          <w:rFonts w:eastAsia="Times New Roman" w:cs="Times New Roman"/>
          <w:szCs w:val="24"/>
        </w:rPr>
        <w:t xml:space="preserve"> γονείς. Έρευνες καταδεικνύουν</w:t>
      </w:r>
      <w:r>
        <w:rPr>
          <w:rFonts w:eastAsia="Times New Roman" w:cs="Times New Roman"/>
          <w:szCs w:val="24"/>
        </w:rPr>
        <w:t>,</w:t>
      </w:r>
      <w:r>
        <w:rPr>
          <w:rFonts w:eastAsia="Times New Roman" w:cs="Times New Roman"/>
          <w:szCs w:val="24"/>
        </w:rPr>
        <w:t xml:space="preserve"> πως έχουν κατά μέσο όρο υψηλότερο κίνητρο και επιδεικνύουν περισσότερη δέσμευση σε σχέση με τα ετερόφυλα ζευγάρια στην ανατροφή παιδιών, αφού πάντα η επιλογή τους να μεγαλώσουν παιδιά είναι συνειδητή. Επιπλέον πρέπει να περά</w:t>
      </w:r>
      <w:r>
        <w:rPr>
          <w:rFonts w:eastAsia="Times New Roman" w:cs="Times New Roman"/>
          <w:szCs w:val="24"/>
        </w:rPr>
        <w:t>σουν τη δοκιμασία της υιοθεσίας, μια διαδικασία χρονοβόρα, ψυχοφθόρα και γραφειοκρατική πριν φτάσουν στο τέλος του δρόμου.</w:t>
      </w:r>
    </w:p>
    <w:p w14:paraId="59780B0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Με την ευκαιρία ο χρόνος, οι διαδικασίες πρέπει να συντομευθούν, χωρίς, βεβαίως, αυτό να σημαίνει και έκπτωση στην ουσιαστική αξιολόγ</w:t>
      </w:r>
      <w:r>
        <w:rPr>
          <w:rFonts w:eastAsia="Times New Roman" w:cs="Times New Roman"/>
          <w:szCs w:val="24"/>
        </w:rPr>
        <w:t xml:space="preserve">ηση της </w:t>
      </w:r>
      <w:proofErr w:type="spellStart"/>
      <w:r>
        <w:rPr>
          <w:rFonts w:eastAsia="Times New Roman" w:cs="Times New Roman"/>
          <w:szCs w:val="24"/>
        </w:rPr>
        <w:t>καταλληλότητας</w:t>
      </w:r>
      <w:proofErr w:type="spellEnd"/>
      <w:r>
        <w:rPr>
          <w:rFonts w:eastAsia="Times New Roman" w:cs="Times New Roman"/>
          <w:szCs w:val="24"/>
        </w:rPr>
        <w:t xml:space="preserve"> των αιτουμένων την </w:t>
      </w:r>
      <w:proofErr w:type="spellStart"/>
      <w:r>
        <w:rPr>
          <w:rFonts w:eastAsia="Times New Roman" w:cs="Times New Roman"/>
          <w:szCs w:val="24"/>
        </w:rPr>
        <w:t>τεκνοθεσία</w:t>
      </w:r>
      <w:proofErr w:type="spellEnd"/>
      <w:r>
        <w:rPr>
          <w:rFonts w:eastAsia="Times New Roman" w:cs="Times New Roman"/>
          <w:szCs w:val="24"/>
        </w:rPr>
        <w:t xml:space="preserve">. </w:t>
      </w:r>
    </w:p>
    <w:p w14:paraId="59780B0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Οι ομόφυλοι γονείς έχουν, λοιπόν, αποδείξει την ισχυρή επιθυμία τους και το κίνητρό </w:t>
      </w:r>
      <w:r>
        <w:rPr>
          <w:rFonts w:eastAsia="Times New Roman" w:cs="Times New Roman"/>
          <w:szCs w:val="24"/>
        </w:rPr>
        <w:t>τους,</w:t>
      </w:r>
      <w:r>
        <w:rPr>
          <w:rFonts w:eastAsia="Times New Roman" w:cs="Times New Roman"/>
          <w:szCs w:val="24"/>
        </w:rPr>
        <w:t xml:space="preserve"> να αποκτήσουν οικογένεια πριν ακόμη πάρουν στην αγκαλιά τους το παιδί τους. Αντιθέτως ίσως το 50% των ετερόφυλω</w:t>
      </w:r>
      <w:r>
        <w:rPr>
          <w:rFonts w:eastAsia="Times New Roman" w:cs="Times New Roman"/>
          <w:szCs w:val="24"/>
        </w:rPr>
        <w:t>ν ζευγαριών γίνονται γονείς κατά λάθος. Και το ξέρουμε πολύ καλά και εμείς από εμάς.</w:t>
      </w:r>
    </w:p>
    <w:p w14:paraId="59780B0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Επανέρχομαι, όμως, στο θέμα της υιοθεσίας ή της </w:t>
      </w:r>
      <w:proofErr w:type="spellStart"/>
      <w:r>
        <w:rPr>
          <w:rFonts w:eastAsia="Times New Roman" w:cs="Times New Roman"/>
          <w:szCs w:val="24"/>
        </w:rPr>
        <w:t>τεκνοθεσίας</w:t>
      </w:r>
      <w:proofErr w:type="spellEnd"/>
      <w:r>
        <w:rPr>
          <w:rFonts w:eastAsia="Times New Roman" w:cs="Times New Roman"/>
          <w:szCs w:val="24"/>
        </w:rPr>
        <w:t>. Εδώ δεν έχουμε «κατά λάθος». Έχουμε συνειδητή επιλογή και γι’ αυτό επιμένω. Η Κυβέρνηση πρέπει να δώσει τη δυν</w:t>
      </w:r>
      <w:r>
        <w:rPr>
          <w:rFonts w:eastAsia="Times New Roman" w:cs="Times New Roman"/>
          <w:szCs w:val="24"/>
        </w:rPr>
        <w:t xml:space="preserve">ατότητα σε ζευγάρια του συμφώνου συμβίωσης και να υιοθετήσουν. Η δικαιολογία είναι πως η </w:t>
      </w:r>
      <w:proofErr w:type="spellStart"/>
      <w:r>
        <w:rPr>
          <w:rFonts w:eastAsia="Times New Roman" w:cs="Times New Roman"/>
          <w:szCs w:val="24"/>
        </w:rPr>
        <w:t>τεκνοθεσία</w:t>
      </w:r>
      <w:proofErr w:type="spellEnd"/>
      <w:r>
        <w:rPr>
          <w:rFonts w:eastAsia="Times New Roman" w:cs="Times New Roman"/>
          <w:szCs w:val="24"/>
        </w:rPr>
        <w:t xml:space="preserve"> </w:t>
      </w:r>
      <w:proofErr w:type="spellStart"/>
      <w:r>
        <w:rPr>
          <w:rFonts w:eastAsia="Times New Roman" w:cs="Times New Roman"/>
          <w:szCs w:val="24"/>
        </w:rPr>
        <w:t>διέπεται</w:t>
      </w:r>
      <w:proofErr w:type="spellEnd"/>
      <w:r>
        <w:rPr>
          <w:rFonts w:eastAsia="Times New Roman" w:cs="Times New Roman"/>
          <w:szCs w:val="24"/>
        </w:rPr>
        <w:t xml:space="preserve"> από τον Αστικό Κώδικα και αφορά έγγαμα ζευγάρια και μόνο. </w:t>
      </w:r>
    </w:p>
    <w:p w14:paraId="59780B0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Ας τροποποιήσουμε, λοιπόν, τον Αστικό Κώδικα</w:t>
      </w:r>
      <w:r>
        <w:rPr>
          <w:rFonts w:eastAsia="Times New Roman" w:cs="Times New Roman"/>
          <w:szCs w:val="24"/>
        </w:rPr>
        <w:t>,</w:t>
      </w:r>
      <w:r>
        <w:rPr>
          <w:rFonts w:eastAsia="Times New Roman" w:cs="Times New Roman"/>
          <w:szCs w:val="24"/>
        </w:rPr>
        <w:t xml:space="preserve"> με τον ίδιο τρόπο που το κάναμε για το σύμφωνο συμβίωσης, όπου λίγο ή πολύ τροποποιήσαμε δεκαπέντε άρθρα ή για τα συναινετικά διαζύγια όπου τροποποιήσαμε δυο άρθρα. </w:t>
      </w:r>
    </w:p>
    <w:p w14:paraId="59780B0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πιμένω, γιατί στα ιδρύματα της χώρας βρίσκονται τουλάχιστον δύο χιλιάδες παιδιά. Ανά έτο</w:t>
      </w:r>
      <w:r>
        <w:rPr>
          <w:rFonts w:eastAsia="Times New Roman" w:cs="Times New Roman"/>
          <w:szCs w:val="24"/>
        </w:rPr>
        <w:t>ς τα παιδιά που υιοθετούνται είναι μόλις διακόσια, ενώ μόλις δεκαπέντε έως είκοσι δίνονται σε ανάδοχες οικογένειες, όταν μάλιστα εκκρεμούν πολύ περισσότερες αιτήσεις.</w:t>
      </w:r>
    </w:p>
    <w:p w14:paraId="59780B0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Οικογένειες με δυο μπαμπάδες ή δυο μαμάδες υπάρχουν στην κοινωνία και ας κάνουμε, εξαιτία</w:t>
      </w:r>
      <w:r>
        <w:rPr>
          <w:rFonts w:eastAsia="Times New Roman" w:cs="Times New Roman"/>
          <w:szCs w:val="24"/>
        </w:rPr>
        <w:t>ς της υποκρισίας μας και των αρχών μας, πως δεν τις βλέπουμε. Ας μην επιτρέψουμε στον στρουθοκαμηλισμό της κοινωνίας</w:t>
      </w:r>
      <w:r>
        <w:rPr>
          <w:rFonts w:eastAsia="Times New Roman" w:cs="Times New Roman"/>
          <w:szCs w:val="24"/>
        </w:rPr>
        <w:t>,</w:t>
      </w:r>
      <w:r>
        <w:rPr>
          <w:rFonts w:eastAsia="Times New Roman" w:cs="Times New Roman"/>
          <w:szCs w:val="24"/>
        </w:rPr>
        <w:t xml:space="preserve"> να παρεισφρήσει και στο νομοθετικό μας έργο. Έχουμε άλλη ευθύνη άλλη βαρύτητα. Το θέμα είναι να πάψουμε να υπεκφεύγουμε</w:t>
      </w:r>
      <w:r>
        <w:rPr>
          <w:rFonts w:eastAsia="Times New Roman" w:cs="Times New Roman"/>
          <w:szCs w:val="24"/>
        </w:rPr>
        <w:t>,</w:t>
      </w:r>
      <w:r>
        <w:rPr>
          <w:rFonts w:eastAsia="Times New Roman" w:cs="Times New Roman"/>
          <w:szCs w:val="24"/>
        </w:rPr>
        <w:t xml:space="preserve"> σε ό,τι αφορά τα </w:t>
      </w:r>
      <w:r>
        <w:rPr>
          <w:rFonts w:eastAsia="Times New Roman" w:cs="Times New Roman"/>
          <w:szCs w:val="24"/>
        </w:rPr>
        <w:t xml:space="preserve">ανθρώπινα δικαιώματα, σε αυτό που δοκιμαζόμαστε όλοι, κυρίες και κύριοι συνάδελφοι, όχι μονάχα όσοι </w:t>
      </w:r>
      <w:proofErr w:type="spellStart"/>
      <w:r>
        <w:rPr>
          <w:rFonts w:eastAsia="Times New Roman" w:cs="Times New Roman"/>
          <w:szCs w:val="24"/>
        </w:rPr>
        <w:t>αυτοπροσδιοριζόμαστε</w:t>
      </w:r>
      <w:proofErr w:type="spellEnd"/>
      <w:r>
        <w:rPr>
          <w:rFonts w:eastAsia="Times New Roman" w:cs="Times New Roman"/>
          <w:szCs w:val="24"/>
        </w:rPr>
        <w:t xml:space="preserve"> ως προοδευτικοί αλλά και εκείνοι που </w:t>
      </w:r>
      <w:proofErr w:type="spellStart"/>
      <w:r>
        <w:rPr>
          <w:rFonts w:eastAsia="Times New Roman" w:cs="Times New Roman"/>
          <w:szCs w:val="24"/>
        </w:rPr>
        <w:t>αυτοπροσδιορίζονται</w:t>
      </w:r>
      <w:proofErr w:type="spellEnd"/>
      <w:r>
        <w:rPr>
          <w:rFonts w:eastAsia="Times New Roman" w:cs="Times New Roman"/>
          <w:szCs w:val="24"/>
        </w:rPr>
        <w:t xml:space="preserve"> ως φιλελεύθεροι.</w:t>
      </w:r>
    </w:p>
    <w:p w14:paraId="59780B0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Είναι τα ζητήματα εκείνα, που έχουν να κάνουν με τα δικαιώματ</w:t>
      </w:r>
      <w:r>
        <w:rPr>
          <w:rFonts w:eastAsia="Times New Roman" w:cs="Times New Roman"/>
          <w:szCs w:val="24"/>
        </w:rPr>
        <w:t xml:space="preserve">α με τα δικαιώματα του ανθρώπου και τα δικαιώματα του πολίτη. </w:t>
      </w:r>
      <w:r>
        <w:rPr>
          <w:rFonts w:eastAsia="Times New Roman" w:cs="Times New Roman"/>
          <w:szCs w:val="24"/>
        </w:rPr>
        <w:t>Β</w:t>
      </w:r>
      <w:r>
        <w:rPr>
          <w:rFonts w:eastAsia="Times New Roman" w:cs="Times New Roman"/>
          <w:szCs w:val="24"/>
        </w:rPr>
        <w:t>εβαίως τα δικαιώματα της κάθε μειοψηφίας δεν επιδέχονται τη βάσανο του απολύτου δίκαιου της πλειοψηφίας. Τα δικαιώματα αυτά είναι πρώτης προτεραιότητας και, βεβαίως, δεν επιδέχονται συμψηφισμών</w:t>
      </w:r>
      <w:r>
        <w:rPr>
          <w:rFonts w:eastAsia="Times New Roman" w:cs="Times New Roman"/>
          <w:szCs w:val="24"/>
        </w:rPr>
        <w:t xml:space="preserve">, </w:t>
      </w:r>
      <w:proofErr w:type="spellStart"/>
      <w:r>
        <w:rPr>
          <w:rFonts w:eastAsia="Times New Roman" w:cs="Times New Roman"/>
          <w:szCs w:val="24"/>
        </w:rPr>
        <w:t>τακτικισμών</w:t>
      </w:r>
      <w:proofErr w:type="spellEnd"/>
      <w:r>
        <w:rPr>
          <w:rFonts w:eastAsia="Times New Roman" w:cs="Times New Roman"/>
          <w:szCs w:val="24"/>
        </w:rPr>
        <w:t xml:space="preserve"> και μικροπολιτικών θεωρήσεων.</w:t>
      </w:r>
    </w:p>
    <w:p w14:paraId="59780B0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Εμείς, το Ποτάμι, από την πρώτη στιγμή της ύπαρξής μας δεν </w:t>
      </w:r>
      <w:proofErr w:type="spellStart"/>
      <w:r>
        <w:rPr>
          <w:rFonts w:eastAsia="Times New Roman" w:cs="Times New Roman"/>
          <w:szCs w:val="24"/>
        </w:rPr>
        <w:t>ετεροπροσδιοριζόμαστε</w:t>
      </w:r>
      <w:proofErr w:type="spellEnd"/>
      <w:r>
        <w:rPr>
          <w:rFonts w:eastAsia="Times New Roman" w:cs="Times New Roman"/>
          <w:szCs w:val="24"/>
        </w:rPr>
        <w:t xml:space="preserve"> ως προς τη στάση μας σε τέτοιας τάξης ζητήματα και ψηφίζουμε σήμερα γι’ αυτό το θέμα, η επίλυση του οποίου δεν μπορεί να μετατεθεί αύριο. </w:t>
      </w:r>
    </w:p>
    <w:p w14:paraId="59780B0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w:t>
      </w:r>
      <w:proofErr w:type="spellStart"/>
      <w:r>
        <w:rPr>
          <w:rFonts w:eastAsia="Times New Roman" w:cs="Times New Roman"/>
          <w:szCs w:val="24"/>
        </w:rPr>
        <w:t>στρίβειν</w:t>
      </w:r>
      <w:proofErr w:type="spellEnd"/>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του αρραβώνος», η δ</w:t>
      </w:r>
      <w:r>
        <w:rPr>
          <w:rFonts w:eastAsia="Times New Roman" w:cs="Times New Roman"/>
          <w:szCs w:val="24"/>
        </w:rPr>
        <w:t>ήθεν ψήφος κατά συνείδηση σε τέτοιου είδους νομοσχέδια που αφορούν τα δικαιώματα του ανθρώπου ή του πολίτη, είναι ψευδεπίγραφη και υποκριτική, κ</w:t>
      </w:r>
      <w:r w:rsidRPr="006E2EBC">
        <w:rPr>
          <w:rFonts w:eastAsia="Times New Roman" w:cs="Times New Roman"/>
          <w:szCs w:val="24"/>
        </w:rPr>
        <w:t xml:space="preserve">υρίες και κύριοι συνάδελφοι, </w:t>
      </w:r>
      <w:r>
        <w:rPr>
          <w:rFonts w:eastAsia="Times New Roman" w:cs="Times New Roman"/>
          <w:szCs w:val="24"/>
        </w:rPr>
        <w:t>και δεν αρμόζει σε πολιτικούς. Άλλωστε η δουλειά των πολιτικών, όπως κατ’ επανάληψη</w:t>
      </w:r>
      <w:r>
        <w:rPr>
          <w:rFonts w:eastAsia="Times New Roman" w:cs="Times New Roman"/>
          <w:szCs w:val="24"/>
        </w:rPr>
        <w:t xml:space="preserve"> ο μεγάλος Ζακ </w:t>
      </w:r>
      <w:proofErr w:type="spellStart"/>
      <w:r>
        <w:rPr>
          <w:rFonts w:eastAsia="Times New Roman" w:cs="Times New Roman"/>
          <w:szCs w:val="24"/>
        </w:rPr>
        <w:t>Ντελόρ</w:t>
      </w:r>
      <w:proofErr w:type="spellEnd"/>
      <w:r>
        <w:rPr>
          <w:rFonts w:eastAsia="Times New Roman" w:cs="Times New Roman"/>
          <w:szCs w:val="24"/>
        </w:rPr>
        <w:t xml:space="preserve"> έλεγε, είναι να ανοίγει δρόμους, πείθοντας την κοινωνία στα δύσκολα και όχι να χαϊδεύει τα αφτιά και να ακολουθεί, αλλιώς αυτοακυρώνεται, δεν έχει ρόλο να παίξει. </w:t>
      </w:r>
    </w:p>
    <w:p w14:paraId="59780B0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Εξάλλου σύμφωνα με το Σύνταγμα η ψήφος κάθε Βουλευτή, ούτως ή άλλως κα</w:t>
      </w:r>
      <w:r>
        <w:rPr>
          <w:rFonts w:eastAsia="Times New Roman" w:cs="Times New Roman"/>
          <w:szCs w:val="24"/>
        </w:rPr>
        <w:t xml:space="preserve">ι σε κάθε νομοσχέδιο, πρέπει να είναι πάντα κατά συνείδηση. Το ότι στην καθημερινή κοινοβουλευτική μας πρακτική η συνείδηση των Βουλευτών χρησιμοποιείται κατά το δοκούν για να βγάλει τα κόμματα από τα πολιτικά τους αδιέξοδα, είναι ένα ζήτημα που πρέπει να </w:t>
      </w:r>
      <w:r>
        <w:rPr>
          <w:rFonts w:eastAsia="Times New Roman" w:cs="Times New Roman"/>
          <w:szCs w:val="24"/>
        </w:rPr>
        <w:t xml:space="preserve">μας απασχολήσει ως πολιτικό σύστημα για την ποιότητα της </w:t>
      </w:r>
      <w:r>
        <w:rPr>
          <w:rFonts w:eastAsia="Times New Roman" w:cs="Times New Roman"/>
          <w:szCs w:val="24"/>
        </w:rPr>
        <w:t>δ</w:t>
      </w:r>
      <w:r>
        <w:rPr>
          <w:rFonts w:eastAsia="Times New Roman" w:cs="Times New Roman"/>
          <w:szCs w:val="24"/>
        </w:rPr>
        <w:t>ημοκρατίας μας. Και όσοι μιλούν και κόπτονται για τις απειλές που το κράτος δικαίου κατά καιρούς αντιμετωπίζει, να σκεφθούν ότι αυτός ακριβώς ο σεβασμός στο κράτος δικαίου</w:t>
      </w:r>
      <w:r>
        <w:rPr>
          <w:rFonts w:eastAsia="Times New Roman" w:cs="Times New Roman"/>
          <w:szCs w:val="24"/>
        </w:rPr>
        <w:t>,</w:t>
      </w:r>
      <w:r>
        <w:rPr>
          <w:rFonts w:eastAsia="Times New Roman" w:cs="Times New Roman"/>
          <w:szCs w:val="24"/>
        </w:rPr>
        <w:t xml:space="preserve"> τους υποχρεώνει να ψηφίσο</w:t>
      </w:r>
      <w:r>
        <w:rPr>
          <w:rFonts w:eastAsia="Times New Roman" w:cs="Times New Roman"/>
          <w:szCs w:val="24"/>
        </w:rPr>
        <w:t>υν «</w:t>
      </w:r>
      <w:r>
        <w:rPr>
          <w:rFonts w:eastAsia="Times New Roman" w:cs="Times New Roman"/>
          <w:szCs w:val="24"/>
        </w:rPr>
        <w:t>ν</w:t>
      </w:r>
      <w:r>
        <w:rPr>
          <w:rFonts w:eastAsia="Times New Roman" w:cs="Times New Roman"/>
          <w:szCs w:val="24"/>
        </w:rPr>
        <w:t xml:space="preserve">αι» στο άρθρο 8 του νομοσχεδίου, έτσι κολοβό και μισό όπως είναι σήμερα. </w:t>
      </w:r>
    </w:p>
    <w:p w14:paraId="59780B0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αλά</w:t>
      </w:r>
      <w:proofErr w:type="spellEnd"/>
      <w:r>
        <w:rPr>
          <w:rFonts w:eastAsia="Times New Roman" w:cs="Times New Roman"/>
          <w:szCs w:val="24"/>
        </w:rPr>
        <w:t xml:space="preserve"> </w:t>
      </w:r>
      <w:proofErr w:type="spellStart"/>
      <w:r>
        <w:rPr>
          <w:rFonts w:eastAsia="Times New Roman" w:cs="Times New Roman"/>
          <w:szCs w:val="24"/>
        </w:rPr>
        <w:t>κάρτ</w:t>
      </w:r>
      <w:proofErr w:type="spellEnd"/>
      <w:r>
        <w:rPr>
          <w:rFonts w:eastAsia="Times New Roman" w:cs="Times New Roman"/>
          <w:szCs w:val="24"/>
        </w:rPr>
        <w:t xml:space="preserve"> σχέση μας με το κράτος δικαίου με τον ευρωπαϊσμό και τον φιλελευθερισμό δεν μπορεί να ισχύει. Ισχύει μόνο στην ψευδή δημοκρατία</w:t>
      </w:r>
      <w:r>
        <w:rPr>
          <w:rFonts w:eastAsia="Times New Roman" w:cs="Times New Roman"/>
          <w:szCs w:val="24"/>
        </w:rPr>
        <w:t>,</w:t>
      </w:r>
      <w:r>
        <w:rPr>
          <w:rFonts w:eastAsia="Times New Roman" w:cs="Times New Roman"/>
          <w:szCs w:val="24"/>
        </w:rPr>
        <w:t xml:space="preserve"> που πιθανώς φτιάχνουμε στο μυαλό μας,</w:t>
      </w:r>
      <w:r>
        <w:rPr>
          <w:rFonts w:eastAsia="Times New Roman" w:cs="Times New Roman"/>
          <w:szCs w:val="24"/>
        </w:rPr>
        <w:t xml:space="preserve"> γιατί νομίζουμε ότι κάποια στιγμή μας βολεύει.</w:t>
      </w:r>
    </w:p>
    <w:p w14:paraId="59780B0B" w14:textId="77777777" w:rsidR="00F07EC0" w:rsidRDefault="005D0323">
      <w:pPr>
        <w:spacing w:after="0" w:line="600" w:lineRule="auto"/>
        <w:ind w:firstLine="720"/>
        <w:jc w:val="both"/>
        <w:rPr>
          <w:rFonts w:eastAsia="Times New Roman" w:cs="Times New Roman"/>
          <w:szCs w:val="24"/>
        </w:rPr>
      </w:pPr>
      <w:proofErr w:type="spellStart"/>
      <w:r>
        <w:rPr>
          <w:rFonts w:eastAsia="Times New Roman" w:cs="Times New Roman"/>
          <w:szCs w:val="24"/>
        </w:rPr>
        <w:t>Ουαί</w:t>
      </w:r>
      <w:proofErr w:type="spellEnd"/>
      <w:r>
        <w:rPr>
          <w:rFonts w:eastAsia="Times New Roman" w:cs="Times New Roman"/>
          <w:szCs w:val="24"/>
        </w:rPr>
        <w:t xml:space="preserve"> δε υμίν</w:t>
      </w:r>
      <w:r w:rsidRPr="00AE474E">
        <w:rPr>
          <w:rFonts w:eastAsia="Times New Roman" w:cs="Times New Roman"/>
          <w:szCs w:val="24"/>
        </w:rPr>
        <w:t>,</w:t>
      </w:r>
      <w:r>
        <w:rPr>
          <w:rFonts w:eastAsia="Times New Roman" w:cs="Times New Roman"/>
          <w:szCs w:val="24"/>
        </w:rPr>
        <w:t xml:space="preserve"> γραμματείς και Φαρισαίοι υποκριτές ότι η μοναστική κοινότητα του Αγίου Όρους που μας θυμήθηκε και μας έστειλε τη γνωστή επιστολή που λάβαμε όλοι, </w:t>
      </w:r>
      <w:r>
        <w:rPr>
          <w:rFonts w:eastAsia="Times New Roman" w:cs="Times New Roman"/>
          <w:szCs w:val="24"/>
        </w:rPr>
        <w:lastRenderedPageBreak/>
        <w:t>ενώ σιωπά εν ειρήνη σε όλα τα άλλα ζητήματα αδικ</w:t>
      </w:r>
      <w:r>
        <w:rPr>
          <w:rFonts w:eastAsia="Times New Roman" w:cs="Times New Roman"/>
          <w:szCs w:val="24"/>
        </w:rPr>
        <w:t xml:space="preserve">ιών που έχουμε να αντιμετωπίσουμε, με τους </w:t>
      </w:r>
      <w:proofErr w:type="spellStart"/>
      <w:r>
        <w:rPr>
          <w:rFonts w:eastAsia="Times New Roman" w:cs="Times New Roman"/>
          <w:szCs w:val="24"/>
        </w:rPr>
        <w:t>αυτονομαζόμενους</w:t>
      </w:r>
      <w:proofErr w:type="spellEnd"/>
      <w:r>
        <w:rPr>
          <w:rFonts w:eastAsia="Times New Roman" w:cs="Times New Roman"/>
          <w:szCs w:val="24"/>
        </w:rPr>
        <w:t xml:space="preserve"> προοδευτικούς ή ευρωπαϊστές ή φιλελεύθερους ή όσους κόπτονται, κατά τα λοιπά, για τα δικαιώματα και</w:t>
      </w:r>
      <w:r>
        <w:rPr>
          <w:rFonts w:eastAsia="Times New Roman" w:cs="Times New Roman"/>
          <w:szCs w:val="24"/>
        </w:rPr>
        <w:t>,</w:t>
      </w:r>
      <w:r>
        <w:rPr>
          <w:rFonts w:eastAsia="Times New Roman" w:cs="Times New Roman"/>
          <w:szCs w:val="24"/>
        </w:rPr>
        <w:t xml:space="preserve"> βεβαίως, για την αναγκαιότητα προστασίας των παιδιών.</w:t>
      </w:r>
    </w:p>
    <w:p w14:paraId="59780B0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780B0D" w14:textId="77777777" w:rsidR="00F07EC0" w:rsidRDefault="005D0323">
      <w:pPr>
        <w:spacing w:after="0" w:line="600" w:lineRule="auto"/>
        <w:ind w:firstLine="720"/>
        <w:jc w:val="center"/>
        <w:rPr>
          <w:rFonts w:eastAsia="Times New Roman"/>
          <w:bCs/>
        </w:rPr>
      </w:pPr>
      <w:r w:rsidRPr="00BE1901">
        <w:rPr>
          <w:rFonts w:eastAsia="Times New Roman"/>
          <w:bCs/>
        </w:rPr>
        <w:t>(Χειροκρο</w:t>
      </w:r>
      <w:r>
        <w:rPr>
          <w:rFonts w:eastAsia="Times New Roman"/>
          <w:bCs/>
        </w:rPr>
        <w:t>τήματα από τις π</w:t>
      </w:r>
      <w:r>
        <w:rPr>
          <w:rFonts w:eastAsia="Times New Roman"/>
          <w:bCs/>
        </w:rPr>
        <w:t>τέρυγες του Ποταμιού και του ΣΥΡΙΖΑ</w:t>
      </w:r>
      <w:r w:rsidRPr="00BE1901">
        <w:rPr>
          <w:rFonts w:eastAsia="Times New Roman"/>
          <w:bCs/>
        </w:rPr>
        <w:t>)</w:t>
      </w:r>
    </w:p>
    <w:p w14:paraId="59780B0E" w14:textId="77777777" w:rsidR="00F07EC0" w:rsidRDefault="005D0323">
      <w:pPr>
        <w:spacing w:after="0" w:line="600" w:lineRule="auto"/>
        <w:ind w:firstLine="720"/>
        <w:jc w:val="both"/>
        <w:rPr>
          <w:rFonts w:eastAsia="Times New Roman"/>
          <w:bCs/>
        </w:rPr>
      </w:pPr>
      <w:r w:rsidRPr="00AB47CF">
        <w:rPr>
          <w:rFonts w:eastAsia="Times New Roman"/>
          <w:b/>
          <w:bCs/>
        </w:rPr>
        <w:t>ΠΡΟΕΔΡΕΥΩΝ (Νικήτας Κακλαμάνης):</w:t>
      </w:r>
      <w:r w:rsidRPr="00AB47CF">
        <w:rPr>
          <w:rFonts w:eastAsia="Times New Roman"/>
          <w:bCs/>
        </w:rPr>
        <w:t xml:space="preserve"> </w:t>
      </w:r>
      <w:r>
        <w:rPr>
          <w:rFonts w:eastAsia="Times New Roman"/>
          <w:bCs/>
        </w:rPr>
        <w:t xml:space="preserve">Καλείται στο Βήμα ο συνάδελφος κ. Ιωάννης </w:t>
      </w:r>
      <w:proofErr w:type="spellStart"/>
      <w:r>
        <w:rPr>
          <w:rFonts w:eastAsia="Times New Roman"/>
          <w:bCs/>
        </w:rPr>
        <w:t>Σαρίδης</w:t>
      </w:r>
      <w:proofErr w:type="spellEnd"/>
      <w:r>
        <w:rPr>
          <w:rFonts w:eastAsia="Times New Roman"/>
          <w:bCs/>
        </w:rPr>
        <w:t xml:space="preserve"> από την Ένωση Κεντρώων.</w:t>
      </w:r>
    </w:p>
    <w:p w14:paraId="59780B0F" w14:textId="77777777" w:rsidR="00F07EC0" w:rsidRDefault="005D0323">
      <w:pPr>
        <w:spacing w:after="0" w:line="600" w:lineRule="auto"/>
        <w:ind w:firstLine="720"/>
        <w:jc w:val="both"/>
        <w:rPr>
          <w:rFonts w:eastAsia="Times New Roman"/>
          <w:bCs/>
        </w:rPr>
      </w:pPr>
      <w:r>
        <w:rPr>
          <w:rFonts w:eastAsia="Times New Roman"/>
          <w:b/>
          <w:bCs/>
        </w:rPr>
        <w:t>ΙΩΑΝΝΗΣ ΣΑΡΙΔΗΣ:</w:t>
      </w:r>
      <w:r>
        <w:rPr>
          <w:rFonts w:eastAsia="Times New Roman"/>
          <w:bCs/>
        </w:rPr>
        <w:t xml:space="preserve"> Ευχαριστώ πολύ, κύριε Πρόεδρε.</w:t>
      </w:r>
    </w:p>
    <w:p w14:paraId="59780B10" w14:textId="77777777" w:rsidR="00F07EC0" w:rsidRDefault="005D0323">
      <w:pPr>
        <w:spacing w:after="0" w:line="600" w:lineRule="auto"/>
        <w:ind w:firstLine="720"/>
        <w:jc w:val="both"/>
        <w:rPr>
          <w:rFonts w:eastAsia="Times New Roman"/>
          <w:bCs/>
        </w:rPr>
      </w:pPr>
      <w:r>
        <w:rPr>
          <w:rFonts w:eastAsia="Times New Roman"/>
          <w:bCs/>
        </w:rPr>
        <w:t>Κύριοι συνάδελφοι, θα πρέπει να ξεκινήσουμε, απαντώντας σε ένα β</w:t>
      </w:r>
      <w:r>
        <w:rPr>
          <w:rFonts w:eastAsia="Times New Roman"/>
          <w:bCs/>
        </w:rPr>
        <w:t>ασικό ερώτημα σήμερα μέσα απ’ αυτή την Αίθουσα: Για ποιους νομοθετούμε σήμερα εμείς εδώ; Ποιανών τη ζωή αλλάζουμε με την παρουσία μας και με την ψήφο μας; Ποιους επιχειρούμε να προστατεύσουμε;</w:t>
      </w:r>
    </w:p>
    <w:p w14:paraId="59780B11" w14:textId="77777777" w:rsidR="00F07EC0" w:rsidRDefault="005D0323">
      <w:pPr>
        <w:spacing w:after="0" w:line="600" w:lineRule="auto"/>
        <w:ind w:firstLine="720"/>
        <w:jc w:val="both"/>
        <w:rPr>
          <w:rFonts w:eastAsia="Times New Roman"/>
          <w:bCs/>
        </w:rPr>
      </w:pPr>
      <w:r>
        <w:rPr>
          <w:rFonts w:eastAsia="Times New Roman"/>
          <w:bCs/>
        </w:rPr>
        <w:lastRenderedPageBreak/>
        <w:t>Αυτά είναι τα πραγματικά ερωτήματα</w:t>
      </w:r>
      <w:r>
        <w:rPr>
          <w:rFonts w:eastAsia="Times New Roman"/>
          <w:bCs/>
        </w:rPr>
        <w:t>,</w:t>
      </w:r>
      <w:r>
        <w:rPr>
          <w:rFonts w:eastAsia="Times New Roman"/>
          <w:bCs/>
        </w:rPr>
        <w:t xml:space="preserve"> που θα πρέπει να μας απασχολούν κάθε φορά που νομοθετούμε σ’ αυτή την Αίθουσα. Εάν η απάντηση στο συγκεκριμένο ερώτημα σήμερα είναι για τα παιδιά, εάν</w:t>
      </w:r>
      <w:r>
        <w:rPr>
          <w:rFonts w:eastAsia="Times New Roman"/>
          <w:bCs/>
        </w:rPr>
        <w:t>,</w:t>
      </w:r>
      <w:r>
        <w:rPr>
          <w:rFonts w:eastAsia="Times New Roman"/>
          <w:bCs/>
        </w:rPr>
        <w:t xml:space="preserve"> πράγματι</w:t>
      </w:r>
      <w:r>
        <w:rPr>
          <w:rFonts w:eastAsia="Times New Roman"/>
          <w:bCs/>
        </w:rPr>
        <w:t>,</w:t>
      </w:r>
      <w:r>
        <w:rPr>
          <w:rFonts w:eastAsia="Times New Roman"/>
          <w:bCs/>
        </w:rPr>
        <w:t xml:space="preserve"> αυτό που θέλουμε να πετύχουμε</w:t>
      </w:r>
      <w:r>
        <w:rPr>
          <w:rFonts w:eastAsia="Times New Roman"/>
          <w:bCs/>
        </w:rPr>
        <w:t>,</w:t>
      </w:r>
      <w:r>
        <w:rPr>
          <w:rFonts w:eastAsia="Times New Roman"/>
          <w:bCs/>
        </w:rPr>
        <w:t xml:space="preserve"> είναι η προστασία της παιδικής ηλικίας και η θεραπεία των πληγ</w:t>
      </w:r>
      <w:r>
        <w:rPr>
          <w:rFonts w:eastAsia="Times New Roman"/>
          <w:bCs/>
        </w:rPr>
        <w:t xml:space="preserve">ών που αφήνει σε ένα παιδί ο χωρισμός για οποιονδήποτε λόγο από τους γονείς του, τότε ξαφνικά, αγαπητοί συνάδελφοι, τα άρθρα και οι διατάξεις του υπό συζήτηση νομοσχεδίου απλουστεύονται και γίνονται ευκολότερα κατανοητές. </w:t>
      </w:r>
    </w:p>
    <w:p w14:paraId="59780B12" w14:textId="77777777" w:rsidR="00F07EC0" w:rsidRDefault="005D0323">
      <w:pPr>
        <w:spacing w:after="0" w:line="600" w:lineRule="auto"/>
        <w:ind w:firstLine="720"/>
        <w:jc w:val="both"/>
        <w:rPr>
          <w:rFonts w:eastAsia="Times New Roman"/>
          <w:bCs/>
        </w:rPr>
      </w:pPr>
      <w:r>
        <w:rPr>
          <w:rFonts w:eastAsia="Times New Roman"/>
          <w:bCs/>
        </w:rPr>
        <w:t>Προσωπικά, λυπάμαι πολύ για το τρ</w:t>
      </w:r>
      <w:r>
        <w:rPr>
          <w:rFonts w:eastAsia="Times New Roman"/>
          <w:bCs/>
        </w:rPr>
        <w:t>αγικό και αδιαμφισβήτητο γεγονός πως το εγχώριο πολιτικό σύστημα των τελευταίων σαράντα ετών απέτυχε παταγωδώς στο να διατηρήσει ζωντανό και γόνιμο τον απαραίτητο διάλογο μέσα στην κοινωνία, τη συζήτηση δηλαδή εκείνη που κρατά ζωντανή τη δημοκρατία σ’ έναν</w:t>
      </w:r>
      <w:r>
        <w:rPr>
          <w:rFonts w:eastAsia="Times New Roman"/>
          <w:bCs/>
        </w:rPr>
        <w:t xml:space="preserve"> τόπο, γιατί γίνεται με τη βάση της παραδοχής της αλήθειας, της ίδιας αλήθειας, ώστε αυτή να είναι κοινή ανάμεσα στον Υπουργό που προτείνει νόμους για τον πολίτη, τον νομοθέτη που ψηφίζει νόμους για τον πολίτη και τον δικαστή που εφαρμόζει τους νόμους για </w:t>
      </w:r>
      <w:r>
        <w:rPr>
          <w:rFonts w:eastAsia="Times New Roman"/>
          <w:bCs/>
        </w:rPr>
        <w:t>τον πολίτη.</w:t>
      </w:r>
    </w:p>
    <w:p w14:paraId="59780B13" w14:textId="77777777" w:rsidR="00F07EC0" w:rsidRDefault="005D0323">
      <w:pPr>
        <w:spacing w:after="0" w:line="600" w:lineRule="auto"/>
        <w:ind w:firstLine="720"/>
        <w:jc w:val="both"/>
        <w:rPr>
          <w:rFonts w:eastAsia="Times New Roman"/>
          <w:bCs/>
        </w:rPr>
      </w:pPr>
      <w:r>
        <w:rPr>
          <w:rFonts w:eastAsia="Times New Roman"/>
          <w:bCs/>
        </w:rPr>
        <w:lastRenderedPageBreak/>
        <w:t xml:space="preserve">Αυτός ο διάλογος στη χώρα μας, αγαπητοί συνάδελφοι, πνίγηκε, χάθηκε ανάμεσα στις απάτες και τις αυταπάτες. Μπλέχτηκε στα πόδια των λαϊκιστών και </w:t>
      </w:r>
      <w:proofErr w:type="spellStart"/>
      <w:r>
        <w:rPr>
          <w:rFonts w:eastAsia="Times New Roman"/>
          <w:bCs/>
        </w:rPr>
        <w:t>ποδοπατήθηκε</w:t>
      </w:r>
      <w:proofErr w:type="spellEnd"/>
      <w:r>
        <w:rPr>
          <w:rFonts w:eastAsia="Times New Roman"/>
          <w:bCs/>
        </w:rPr>
        <w:t>. Η αλήθεια στην πατρίδα μας έχει σπάσει σε χίλια κομμάτια και τα κομμάτια αυτά</w:t>
      </w:r>
      <w:r>
        <w:rPr>
          <w:rFonts w:eastAsia="Times New Roman"/>
          <w:bCs/>
        </w:rPr>
        <w:t>,</w:t>
      </w:r>
      <w:r>
        <w:rPr>
          <w:rFonts w:eastAsia="Times New Roman"/>
          <w:bCs/>
        </w:rPr>
        <w:t xml:space="preserve"> δυστυχ</w:t>
      </w:r>
      <w:r>
        <w:rPr>
          <w:rFonts w:eastAsia="Times New Roman"/>
          <w:bCs/>
        </w:rPr>
        <w:t>ώς</w:t>
      </w:r>
      <w:r>
        <w:rPr>
          <w:rFonts w:eastAsia="Times New Roman"/>
          <w:bCs/>
        </w:rPr>
        <w:t>,</w:t>
      </w:r>
      <w:r>
        <w:rPr>
          <w:rFonts w:eastAsia="Times New Roman"/>
          <w:bCs/>
        </w:rPr>
        <w:t xml:space="preserve"> απέκτησαν κομματική ταυτότητα. Έχουμε φθάσει στο σημείο να ακούγεται σοβαρός ο ισχυρισμός «πες μου τι ψηφίζεις και θα σου πω τι πιστεύεις πως έγινε». </w:t>
      </w:r>
    </w:p>
    <w:p w14:paraId="59780B14" w14:textId="77777777" w:rsidR="00F07EC0" w:rsidRDefault="005D0323">
      <w:pPr>
        <w:spacing w:after="0" w:line="600" w:lineRule="auto"/>
        <w:ind w:firstLine="720"/>
        <w:jc w:val="both"/>
        <w:rPr>
          <w:rFonts w:eastAsia="Times New Roman"/>
          <w:bCs/>
        </w:rPr>
      </w:pPr>
      <w:r>
        <w:rPr>
          <w:rFonts w:eastAsia="Times New Roman"/>
          <w:bCs/>
        </w:rPr>
        <w:t>Κυρίες και κύριοι συνάδελφοι, η ιστορία και η αλήθεια δεν ψηφίζουν, δεν εκλέγονται και δεν έχουν κομμ</w:t>
      </w:r>
      <w:r>
        <w:rPr>
          <w:rFonts w:eastAsia="Times New Roman"/>
          <w:bCs/>
        </w:rPr>
        <w:t>ατική ταυτότητα. Εάν ο διάλογος ανάμεσα σε εμάς που βρισκόμαστε σ’ αυτήν εδώ την Αίθουσα και σε όσους βρίσκονται εκτός αυτής και υφίστανται τις συνέπειες των δικών μας πράξεων, τα αποτελέσματα</w:t>
      </w:r>
      <w:r>
        <w:rPr>
          <w:rFonts w:eastAsia="Times New Roman"/>
          <w:bCs/>
        </w:rPr>
        <w:t>,</w:t>
      </w:r>
      <w:r>
        <w:rPr>
          <w:rFonts w:eastAsia="Times New Roman"/>
          <w:bCs/>
        </w:rPr>
        <w:t xml:space="preserve"> δηλαδή</w:t>
      </w:r>
      <w:r>
        <w:rPr>
          <w:rFonts w:eastAsia="Times New Roman"/>
          <w:bCs/>
        </w:rPr>
        <w:t>,</w:t>
      </w:r>
      <w:r>
        <w:rPr>
          <w:rFonts w:eastAsia="Times New Roman"/>
          <w:bCs/>
        </w:rPr>
        <w:t xml:space="preserve"> των δικών μας αποφάσεων, ήταν πραγματικά ειλικρινής, τ</w:t>
      </w:r>
      <w:r>
        <w:rPr>
          <w:rFonts w:eastAsia="Times New Roman"/>
          <w:bCs/>
        </w:rPr>
        <w:t xml:space="preserve">ότε θα έπρεπε να ξεκινά θέτοντας επιτακτικά το ερώτημα «για το καλό ποιων νομοθετούμε;». </w:t>
      </w:r>
    </w:p>
    <w:p w14:paraId="59780B15" w14:textId="77777777" w:rsidR="00F07EC0" w:rsidRDefault="005D0323">
      <w:pPr>
        <w:spacing w:after="0" w:line="600" w:lineRule="auto"/>
        <w:ind w:firstLine="720"/>
        <w:jc w:val="both"/>
        <w:rPr>
          <w:rFonts w:eastAsia="Times New Roman"/>
          <w:bCs/>
        </w:rPr>
      </w:pPr>
      <w:r>
        <w:rPr>
          <w:rFonts w:eastAsia="Times New Roman"/>
          <w:bCs/>
        </w:rPr>
        <w:t xml:space="preserve">Εάν αυτό που μας νοιάζει σήμερα είναι τα παιδιά, τότε ένας νόμος που προβλέπει λιγότερα παιδιά στα ιδρύματα και στοχεύει –δεν ξέρουμε αν θα το πετύχει- στο κανένα </w:t>
      </w:r>
      <w:r>
        <w:rPr>
          <w:rFonts w:eastAsia="Times New Roman"/>
          <w:bCs/>
        </w:rPr>
        <w:lastRenderedPageBreak/>
        <w:t>παι</w:t>
      </w:r>
      <w:r>
        <w:rPr>
          <w:rFonts w:eastAsia="Times New Roman"/>
          <w:bCs/>
        </w:rPr>
        <w:t xml:space="preserve">δί σε ίδρυμα, είναι σίγουρα καλύτερος από ένα νόμο που προβλέπει την ιδιωτικοποίηση των ιδρυμάτων ή το χτίσιμο νέων και περισσότερων ιδρυμάτων. </w:t>
      </w:r>
    </w:p>
    <w:p w14:paraId="59780B16" w14:textId="77777777" w:rsidR="00F07EC0" w:rsidRDefault="005D0323">
      <w:pPr>
        <w:spacing w:after="0" w:line="600" w:lineRule="auto"/>
        <w:ind w:firstLine="720"/>
        <w:jc w:val="both"/>
        <w:rPr>
          <w:rFonts w:eastAsia="Times New Roman"/>
          <w:bCs/>
        </w:rPr>
      </w:pPr>
      <w:r>
        <w:rPr>
          <w:rFonts w:eastAsia="Times New Roman"/>
          <w:bCs/>
        </w:rPr>
        <w:t xml:space="preserve">Τι σημαίνει ίδρυμα; Τι σημαίνει ανακλητική κατάθλιψη; Τι σημαίνει προδρομική μορφή ιδρυματισμού; Τι σημαίνει η </w:t>
      </w:r>
      <w:r>
        <w:rPr>
          <w:rFonts w:eastAsia="Times New Roman"/>
          <w:bCs/>
        </w:rPr>
        <w:t xml:space="preserve">έκφραση </w:t>
      </w:r>
      <w:proofErr w:type="spellStart"/>
      <w:r>
        <w:rPr>
          <w:rFonts w:eastAsia="Times New Roman"/>
          <w:bCs/>
          <w:lang w:val="en-US"/>
        </w:rPr>
        <w:t>spasmus</w:t>
      </w:r>
      <w:proofErr w:type="spellEnd"/>
      <w:r w:rsidRPr="00401D5B">
        <w:rPr>
          <w:rFonts w:eastAsia="Times New Roman"/>
          <w:bCs/>
        </w:rPr>
        <w:t xml:space="preserve"> </w:t>
      </w:r>
      <w:proofErr w:type="spellStart"/>
      <w:r>
        <w:rPr>
          <w:rFonts w:eastAsia="Times New Roman"/>
          <w:bCs/>
          <w:lang w:val="en-US"/>
        </w:rPr>
        <w:t>nutans</w:t>
      </w:r>
      <w:proofErr w:type="spellEnd"/>
      <w:r>
        <w:rPr>
          <w:rFonts w:eastAsia="Times New Roman"/>
          <w:bCs/>
        </w:rPr>
        <w:t xml:space="preserve">; </w:t>
      </w:r>
    </w:p>
    <w:p w14:paraId="59780B1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Σας διαβάζω από βιβλίο που διδάσκεται στα πανεπιστήμιά μας: «Τα βασικά χαρακτηριστικά του ιδρυματισμού είναι η απάθεια, η έκφραση δυστυχίας, η ανορεξία, η απώλεια βάρους, η περιορισμένη κινητικότητα και η σημαντική καθυστέρηση της </w:t>
      </w:r>
      <w:r>
        <w:rPr>
          <w:rFonts w:eastAsia="Times New Roman" w:cs="Times New Roman"/>
          <w:szCs w:val="24"/>
        </w:rPr>
        <w:t xml:space="preserve">πνευματικής εξέλιξης. Στις περισσότερες βαριές καταστάσεις επέρχεται ο μαρασμός. Τα παιδιά που πάσχουν από μαρασμό δεν έχουν τις δυνατότητες να δημιουργήσουν κοινωνικές σχέσεις». </w:t>
      </w:r>
    </w:p>
    <w:p w14:paraId="59780B1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Αυτά γράφουν τα βιβλία μας, αυτή είναι η αλήθεια. Κάθε απόφαση, κάθε απόφασή</w:t>
      </w:r>
      <w:r>
        <w:rPr>
          <w:rFonts w:eastAsia="Times New Roman" w:cs="Times New Roman"/>
          <w:szCs w:val="24"/>
        </w:rPr>
        <w:t xml:space="preserve"> μας που κρατά παιδιά σε ιδρύματα καταδικάζει αυτά τα παιδιά στον κίνδυνο του μαρασμού. </w:t>
      </w:r>
    </w:p>
    <w:p w14:paraId="59780B1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αυτά μέσα στο μυαλό μου η πρότασή μου προς το κόμμα, η οποία δεν έγινε αποδεκτή, ήταν η υπερψήφιση επί της αρχής του συγκεκριμένου νομοσχεδίου και η καταψήφιση των </w:t>
      </w:r>
      <w:r>
        <w:rPr>
          <w:rFonts w:eastAsia="Times New Roman" w:cs="Times New Roman"/>
          <w:szCs w:val="24"/>
        </w:rPr>
        <w:t>άρθρων εκείνων στα οποία διαφωνούμε, τηρώντας έτσι την πολιτική μας δέσμευση και επιλογή να στηρίζουμε ό,τι είναι σωστό και να καταψηφίζουμε ό,τι είναι λάθος.</w:t>
      </w:r>
    </w:p>
    <w:p w14:paraId="59780B1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780B1B"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9780B1C" w14:textId="77777777" w:rsidR="00F07EC0" w:rsidRDefault="005D0323">
      <w:pPr>
        <w:spacing w:after="0" w:line="600" w:lineRule="auto"/>
        <w:ind w:firstLine="720"/>
        <w:jc w:val="both"/>
        <w:rPr>
          <w:rFonts w:eastAsia="Times New Roman" w:cs="Times New Roman"/>
          <w:szCs w:val="24"/>
        </w:rPr>
      </w:pPr>
      <w:r w:rsidRPr="00511F33">
        <w:rPr>
          <w:rFonts w:eastAsia="Times New Roman" w:cs="Times New Roman"/>
          <w:b/>
          <w:szCs w:val="24"/>
        </w:rPr>
        <w:t>ΠΡΟΕΔΡΕΥΩΝ (Νικήτας Κακλαμάν</w:t>
      </w:r>
      <w:r w:rsidRPr="00511F33">
        <w:rPr>
          <w:rFonts w:eastAsia="Times New Roman" w:cs="Times New Roman"/>
          <w:b/>
          <w:szCs w:val="24"/>
        </w:rPr>
        <w:t xml:space="preserve">ης): </w:t>
      </w:r>
      <w:r>
        <w:rPr>
          <w:rFonts w:eastAsia="Times New Roman" w:cs="Times New Roman"/>
          <w:szCs w:val="24"/>
        </w:rPr>
        <w:t xml:space="preserve">Προχωρούμε με την κ. Νίκη </w:t>
      </w:r>
      <w:proofErr w:type="spellStart"/>
      <w:r>
        <w:rPr>
          <w:rFonts w:eastAsia="Times New Roman" w:cs="Times New Roman"/>
          <w:szCs w:val="24"/>
        </w:rPr>
        <w:t>Κεραμέως</w:t>
      </w:r>
      <w:proofErr w:type="spellEnd"/>
      <w:r>
        <w:rPr>
          <w:rFonts w:eastAsia="Times New Roman" w:cs="Times New Roman"/>
          <w:szCs w:val="24"/>
        </w:rPr>
        <w:t xml:space="preserve"> και στη συνέχεια θα ακολουθήσει ο κ. Θεοχάρης.</w:t>
      </w:r>
    </w:p>
    <w:p w14:paraId="59780B1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έχετε τον λόγο.</w:t>
      </w:r>
    </w:p>
    <w:p w14:paraId="59780B1E"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Ευχαριστώ πολύ, κύριε Πρόεδρε.</w:t>
      </w:r>
    </w:p>
    <w:p w14:paraId="59780B1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παρακολουθώ μέρες τώρα, εβδομάδες τώρα, πολύ στενά τον δημόσι</w:t>
      </w:r>
      <w:r>
        <w:rPr>
          <w:rFonts w:eastAsia="Times New Roman" w:cs="Times New Roman"/>
          <w:szCs w:val="24"/>
        </w:rPr>
        <w:t xml:space="preserve">ο διάλογο που εξελίσσεται σχετικά με το παρόν νομοσχέδιο περί αναδοχής και υιοθεσίας και οφείλω να ομολογήσω ότι είναι μια εικόνα, μια έκφανση του δημόσιου διαλόγου που με λυπεί πραγματικά. </w:t>
      </w:r>
    </w:p>
    <w:p w14:paraId="59780B2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εξηγούμαι. Η συντριπτική πλειοψηφία των Ελλήνων ξέρουν για αυ</w:t>
      </w:r>
      <w:r>
        <w:rPr>
          <w:rFonts w:eastAsia="Times New Roman" w:cs="Times New Roman"/>
          <w:szCs w:val="24"/>
        </w:rPr>
        <w:t>τό το νομοσχέδιο μονάχα ένα πράγμα, μονάχα ένα τμήμα ενός εκ των είκοσι οκτώ άρθρων του: το άρθρο 8 που προβλέπει τη δυνατότητα αναδοχής παιδιού από ζευγάρια που έχουν συνάψει σύμφωνο συμβίωσης και, άρα, που προβλέπει τη δυνατότητα αναδοχής παιδιού από ομό</w:t>
      </w:r>
      <w:r>
        <w:rPr>
          <w:rFonts w:eastAsia="Times New Roman" w:cs="Times New Roman"/>
          <w:szCs w:val="24"/>
        </w:rPr>
        <w:t xml:space="preserve">φυλα ζευγάρια, με ευθύνη βεβαίως και της Κυβέρνησης, που για λόγους ψηφοθηρικούς και πόλωσης επιλέγει να επενδύει στο συγκεκριμένο αυτό άρθρο και να </w:t>
      </w:r>
      <w:proofErr w:type="spellStart"/>
      <w:r>
        <w:rPr>
          <w:rFonts w:eastAsia="Times New Roman" w:cs="Times New Roman"/>
          <w:szCs w:val="24"/>
        </w:rPr>
        <w:t>εργαλειοποιεί</w:t>
      </w:r>
      <w:proofErr w:type="spellEnd"/>
      <w:r>
        <w:rPr>
          <w:rFonts w:eastAsia="Times New Roman" w:cs="Times New Roman"/>
          <w:szCs w:val="24"/>
        </w:rPr>
        <w:t xml:space="preserve"> τη συγκεκριμένη συζήτηση.</w:t>
      </w:r>
    </w:p>
    <w:p w14:paraId="59780B2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θέλω να είμαι σαφής. Ασφαλώς το άρθρο 8 είναι ένα σημαντικό άρθρο, το οποίο μάλιστα διχάζει την ελληνική κοινωνία. Άλλοι συμφωνούν, άλλοι διαφωνούν και η άποψη του καθενός και της καθεμιάς είναι απολύτως σεβαστές. </w:t>
      </w:r>
    </w:p>
    <w:p w14:paraId="59780B2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Έρχομαι, όμως, στο γιατί με λυπεί ο δη</w:t>
      </w:r>
      <w:r>
        <w:rPr>
          <w:rFonts w:eastAsia="Times New Roman" w:cs="Times New Roman"/>
          <w:szCs w:val="24"/>
        </w:rPr>
        <w:t>μόσιος διάλογος που διεξάγεται γύρω απ’ αυτό το νομοσχέδιο. Γιατί πολύ απλά, κυρίες και κύριοι συνάδελφοι, δεν υπάρχει μόνο το άρθρο 8, όσο σημαντικό και αν είναι αυτό το άρθρο. Με λυπεί, γιατί είναι λυπηρό ο Έλληνας πολίτης που παρακολουθεί την επικαιρότη</w:t>
      </w:r>
      <w:r>
        <w:rPr>
          <w:rFonts w:eastAsia="Times New Roman" w:cs="Times New Roman"/>
          <w:szCs w:val="24"/>
        </w:rPr>
        <w:t xml:space="preserve">τα να μην έχει την ευκαιρία να πληροφορηθεί για το μείζον πρόβλημα </w:t>
      </w:r>
      <w:r>
        <w:rPr>
          <w:rFonts w:eastAsia="Times New Roman" w:cs="Times New Roman"/>
          <w:szCs w:val="24"/>
        </w:rPr>
        <w:t xml:space="preserve">το οποίο </w:t>
      </w:r>
      <w:r>
        <w:rPr>
          <w:rFonts w:eastAsia="Times New Roman" w:cs="Times New Roman"/>
          <w:szCs w:val="24"/>
        </w:rPr>
        <w:t>έχουμε ως πολιτεία να αντιμετωπίσουμε αναφορικά με την αναδοχή και την υιοθεσία. Γιατί είναι λυπηρό να μην έχει γίνει ευρέως γνωστό ότι στη χώρα μας υπάρχουν περίπου τρεις χιλιάδες</w:t>
      </w:r>
      <w:r>
        <w:rPr>
          <w:rFonts w:eastAsia="Times New Roman" w:cs="Times New Roman"/>
          <w:szCs w:val="24"/>
        </w:rPr>
        <w:t xml:space="preserve"> παιδιά που διαβιούν σε μαιευτήρια και σε ιδρύματα της χώρας, τρεις χιλιάδες παιδιά που είτε είναι εγκαταλελειμμένα είτε έχουν απομακρυνθεί από τους φυσικούς τους γονείς με εισαγγελική εντολή λόγω κακοποίησης. Παιδιά που είναι υγιή και που παρ’ όλα αυτά, π</w:t>
      </w:r>
      <w:r>
        <w:rPr>
          <w:rFonts w:eastAsia="Times New Roman" w:cs="Times New Roman"/>
          <w:szCs w:val="24"/>
        </w:rPr>
        <w:t>αραμένουν σε μαιευτήρια για χρονικό διάστημα που πολλές φορές υπερβαίνει τον ένα χρόνο, σε μαιευτήρια ενίοτε χωρίς πρόσβαση σε φυσικό φως, χωρίς να μπορούν να νιώσουν τη στοργή ενός γονέα. Και, βεβαίως, το προσωπικό σ’ αυτά τα μαιευτήρια καταβάλλει υπεράνθ</w:t>
      </w:r>
      <w:r>
        <w:rPr>
          <w:rFonts w:eastAsia="Times New Roman" w:cs="Times New Roman"/>
          <w:szCs w:val="24"/>
        </w:rPr>
        <w:t xml:space="preserve">ρωπες προσπάθειες, για να ανταποκριθεί σε ένα έργο το οποίο δεν είναι το </w:t>
      </w:r>
      <w:r>
        <w:rPr>
          <w:rFonts w:eastAsia="Times New Roman" w:cs="Times New Roman"/>
          <w:szCs w:val="24"/>
        </w:rPr>
        <w:lastRenderedPageBreak/>
        <w:t>αντικείμενο εργασίας του. Γεγονός, όμως, είναι ότι αυτά τα υγιή παιδιά παραμένουν σε νοσοκομεία μόνο και μόνο γιατί το καθεστώς αναδοχής και υιοθεσίας στη χώρα μας είναι εξόχως προβλη</w:t>
      </w:r>
      <w:r>
        <w:rPr>
          <w:rFonts w:eastAsia="Times New Roman" w:cs="Times New Roman"/>
          <w:szCs w:val="24"/>
        </w:rPr>
        <w:t xml:space="preserve">ματικό. </w:t>
      </w:r>
    </w:p>
    <w:p w14:paraId="59780B2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Έχουμε, λοιπόν, κυρίες και κύριοι, το εξής παράδοξο: Από τη μια, έχουμε τόσα εγκαταλελειμμένα παιδιά, τα οποία σε μαιευτήρια και κυρίως ιδρύματα της χώρας μπορούν να μείνουν μέχρι επτά και οκτώ χρόνια και από την άλλη, έχουμε τόσα νεαρά ζευγάρια π</w:t>
      </w:r>
      <w:r>
        <w:rPr>
          <w:rFonts w:eastAsia="Times New Roman" w:cs="Times New Roman"/>
          <w:szCs w:val="24"/>
        </w:rPr>
        <w:t>ου θέλουν απεγνωσμένα να αποκτήσουν ένα παιδί, να γίνουν ανάδοχοι ή θετοί γονείς και που όμως δεν τα καταφέρνουν.</w:t>
      </w:r>
    </w:p>
    <w:p w14:paraId="59780B2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Γιατί δεν τα καταφέρνουν; Γιατί, για παράδειγμα, υπάρχουν μόνο δυο </w:t>
      </w:r>
      <w:r>
        <w:rPr>
          <w:rFonts w:eastAsia="Times New Roman" w:cs="Times New Roman"/>
          <w:szCs w:val="24"/>
        </w:rPr>
        <w:t xml:space="preserve">εισαγγελείς ανηλίκων </w:t>
      </w:r>
      <w:r>
        <w:rPr>
          <w:rFonts w:eastAsia="Times New Roman" w:cs="Times New Roman"/>
          <w:szCs w:val="24"/>
        </w:rPr>
        <w:t xml:space="preserve">σήμερα σε όλη την Αθήνα και αυτοί οι δυο </w:t>
      </w:r>
      <w:r>
        <w:rPr>
          <w:rFonts w:eastAsia="Times New Roman" w:cs="Times New Roman"/>
          <w:szCs w:val="24"/>
        </w:rPr>
        <w:t xml:space="preserve">εισαγγελείς </w:t>
      </w:r>
      <w:r>
        <w:rPr>
          <w:rFonts w:eastAsia="Times New Roman" w:cs="Times New Roman"/>
          <w:szCs w:val="24"/>
        </w:rPr>
        <w:t xml:space="preserve">πρέπει να δώσουν την απαραίτητη έγκριση, για να μεταφερθούν τα εγκαταλελειμμένα παιδιά από τα μαιευτήρια σε ιδρύματα και, εν συνεχεία, σε αναδόχους ή θετούς γονείς. </w:t>
      </w:r>
    </w:p>
    <w:p w14:paraId="59780B25" w14:textId="77777777" w:rsidR="00F07EC0" w:rsidRDefault="005D0323">
      <w:pPr>
        <w:spacing w:after="0" w:line="600" w:lineRule="auto"/>
        <w:ind w:firstLine="709"/>
        <w:jc w:val="both"/>
        <w:rPr>
          <w:rFonts w:eastAsia="Times New Roman"/>
          <w:szCs w:val="24"/>
        </w:rPr>
      </w:pPr>
      <w:r>
        <w:rPr>
          <w:rFonts w:eastAsia="Times New Roman"/>
          <w:szCs w:val="24"/>
        </w:rPr>
        <w:lastRenderedPageBreak/>
        <w:t>Γιατί δεν υπάρχουν οργανωμένες λίστες υποψηφίων αναδόχων και θετών γονέων σε εθνικό επίπεδ</w:t>
      </w:r>
      <w:r>
        <w:rPr>
          <w:rFonts w:eastAsia="Times New Roman"/>
          <w:szCs w:val="24"/>
        </w:rPr>
        <w:t xml:space="preserve">ο, προκειμένου να μην καθυστερεί η διαδικασία όταν θα έχει ήδη βρεθεί ένα παιδί προς αναδοχή ή προς υιοθεσία. Γιατί δεν υπάρχει συντονισμός μεταξύ των αρμόδιων φορέων. Γιατί τα ιδρύματα και οι αρμόδιοι φορείς είναι </w:t>
      </w:r>
      <w:proofErr w:type="spellStart"/>
      <w:r>
        <w:rPr>
          <w:rFonts w:eastAsia="Times New Roman"/>
          <w:szCs w:val="24"/>
        </w:rPr>
        <w:t>υποστελεχωμένοι</w:t>
      </w:r>
      <w:proofErr w:type="spellEnd"/>
      <w:r>
        <w:rPr>
          <w:rFonts w:eastAsia="Times New Roman"/>
          <w:szCs w:val="24"/>
        </w:rPr>
        <w:t>, με αποτέλεσμα, κυρίες κα</w:t>
      </w:r>
      <w:r>
        <w:rPr>
          <w:rFonts w:eastAsia="Times New Roman"/>
          <w:szCs w:val="24"/>
        </w:rPr>
        <w:t>ι κύριοι, για να ολοκληρωθεί μια υιοθεσία στη χώρα μας</w:t>
      </w:r>
      <w:r w:rsidRPr="009B1124">
        <w:rPr>
          <w:rFonts w:eastAsia="Times New Roman"/>
          <w:szCs w:val="24"/>
        </w:rPr>
        <w:t>,</w:t>
      </w:r>
      <w:r>
        <w:rPr>
          <w:rFonts w:eastAsia="Times New Roman"/>
          <w:szCs w:val="24"/>
        </w:rPr>
        <w:t xml:space="preserve"> να χρειάζεται πολλές φορές σήμερα πέντε, έξι, ακόμη και επτά χρόνια.</w:t>
      </w:r>
    </w:p>
    <w:p w14:paraId="59780B26" w14:textId="77777777" w:rsidR="00F07EC0" w:rsidRDefault="005D0323">
      <w:pPr>
        <w:spacing w:after="0" w:line="600" w:lineRule="auto"/>
        <w:ind w:firstLine="720"/>
        <w:jc w:val="both"/>
        <w:rPr>
          <w:rFonts w:eastAsia="Times New Roman"/>
          <w:szCs w:val="24"/>
        </w:rPr>
      </w:pPr>
      <w:r>
        <w:rPr>
          <w:rFonts w:eastAsia="Times New Roman"/>
          <w:szCs w:val="24"/>
        </w:rPr>
        <w:t xml:space="preserve">Κυρίες και κύριοι, οι μελέτες έχουν δείξει ότι τα παιδιά τα οποία έχουν μείνει σε μαιευτήρια και ιδρύματα για παρατεταμένα χρονικά </w:t>
      </w:r>
      <w:r>
        <w:rPr>
          <w:rFonts w:eastAsia="Times New Roman"/>
          <w:szCs w:val="24"/>
        </w:rPr>
        <w:t xml:space="preserve">διαστήματα αντιμετωπίζουν πολύ συχνά σοβαρά προβλήματα, προβλήματα στη σωματική τους ανάπτυξη, προβλήματα στην πνευματική τους ανάπτυξη, προβλήματα στη νευρολογική ανάπτυξη και στη συναισθηματική ανάπτυξη. </w:t>
      </w:r>
    </w:p>
    <w:p w14:paraId="59780B27" w14:textId="77777777" w:rsidR="00F07EC0" w:rsidRDefault="005D0323">
      <w:pPr>
        <w:spacing w:after="0" w:line="600" w:lineRule="auto"/>
        <w:ind w:firstLine="720"/>
        <w:jc w:val="both"/>
        <w:rPr>
          <w:rFonts w:eastAsia="Times New Roman"/>
          <w:szCs w:val="24"/>
        </w:rPr>
      </w:pPr>
      <w:r>
        <w:rPr>
          <w:rFonts w:eastAsia="Times New Roman"/>
          <w:szCs w:val="24"/>
        </w:rPr>
        <w:t>Και επειδή, κυρίες και κύριοι, τα λόγια είναι φτω</w:t>
      </w:r>
      <w:r>
        <w:rPr>
          <w:rFonts w:eastAsia="Times New Roman"/>
          <w:szCs w:val="24"/>
        </w:rPr>
        <w:t xml:space="preserve">χά μπροστά στις πραγματικές εικόνες, σας προτρέπω να επισκεφτείτε ένα τέτοιο νοσοκομείο, όπως το Νοσοκομείο </w:t>
      </w:r>
      <w:proofErr w:type="spellStart"/>
      <w:r>
        <w:rPr>
          <w:rFonts w:eastAsia="Times New Roman"/>
          <w:szCs w:val="24"/>
        </w:rPr>
        <w:lastRenderedPageBreak/>
        <w:t>Παίδων</w:t>
      </w:r>
      <w:proofErr w:type="spellEnd"/>
      <w:r>
        <w:rPr>
          <w:rFonts w:eastAsia="Times New Roman"/>
          <w:szCs w:val="24"/>
        </w:rPr>
        <w:t xml:space="preserve">, στο οποίο διαβιούν τέτοια παιδιά και να δείτε ιδίοις </w:t>
      </w:r>
      <w:proofErr w:type="spellStart"/>
      <w:r>
        <w:rPr>
          <w:rFonts w:eastAsia="Times New Roman"/>
          <w:szCs w:val="24"/>
        </w:rPr>
        <w:t>όμμασι</w:t>
      </w:r>
      <w:proofErr w:type="spellEnd"/>
      <w:r>
        <w:rPr>
          <w:rFonts w:eastAsia="Times New Roman"/>
          <w:szCs w:val="24"/>
        </w:rPr>
        <w:t xml:space="preserve"> πραγματικά την άδικη ζωή που επιφυλάσσει η πολιτεία μας στα παιδιά αυτά.</w:t>
      </w:r>
    </w:p>
    <w:p w14:paraId="59780B28" w14:textId="77777777" w:rsidR="00F07EC0" w:rsidRDefault="005D0323">
      <w:pPr>
        <w:spacing w:after="0" w:line="600" w:lineRule="auto"/>
        <w:ind w:firstLine="720"/>
        <w:jc w:val="both"/>
        <w:rPr>
          <w:rFonts w:eastAsia="Times New Roman"/>
          <w:szCs w:val="24"/>
        </w:rPr>
      </w:pPr>
      <w:r>
        <w:rPr>
          <w:rFonts w:eastAsia="Times New Roman"/>
          <w:szCs w:val="24"/>
        </w:rPr>
        <w:t>Έρχεται</w:t>
      </w:r>
      <w:r>
        <w:rPr>
          <w:rFonts w:eastAsia="Times New Roman"/>
          <w:szCs w:val="24"/>
        </w:rPr>
        <w:t>, λοιπόν, προς ψήφιση το νομοσχέδιο αυτό, το οποίο παρά τα κάποια τρωτά σημεία του, κινείται στη σωστή κατεύθυνση. Βλέπετε, κυρία Υπουργέ, δεν έχω τον παραμικρό ενδοιασμό να αναγνωρίσω τη σωστή κατεύθυνση και τις θετικές επιπτώσεις που θα έχει το παρόν νομ</w:t>
      </w:r>
      <w:r>
        <w:rPr>
          <w:rFonts w:eastAsia="Times New Roman"/>
          <w:szCs w:val="24"/>
        </w:rPr>
        <w:t>οσχέδιο στα τρεις χιλιάδες αυτά εγκαταλειμμένα παιδιά, αλλά και στους υποψήφιους θετούς και αναδόχους γονείς. Το πιστεύω πραγματικά.</w:t>
      </w:r>
    </w:p>
    <w:p w14:paraId="59780B29" w14:textId="77777777" w:rsidR="00F07EC0" w:rsidRDefault="005D0323">
      <w:pPr>
        <w:spacing w:after="0" w:line="600" w:lineRule="auto"/>
        <w:ind w:firstLine="720"/>
        <w:jc w:val="both"/>
        <w:rPr>
          <w:rFonts w:eastAsia="Times New Roman"/>
          <w:szCs w:val="24"/>
        </w:rPr>
      </w:pPr>
      <w:r>
        <w:rPr>
          <w:rFonts w:eastAsia="Times New Roman"/>
          <w:szCs w:val="24"/>
        </w:rPr>
        <w:t xml:space="preserve">Θα περίμενε, όμως, </w:t>
      </w:r>
      <w:r>
        <w:rPr>
          <w:rFonts w:eastAsia="Times New Roman"/>
          <w:szCs w:val="24"/>
        </w:rPr>
        <w:t>κάποιος</w:t>
      </w:r>
      <w:r>
        <w:rPr>
          <w:rFonts w:eastAsia="Times New Roman"/>
          <w:szCs w:val="24"/>
        </w:rPr>
        <w:t xml:space="preserve"> ότι κι εσείς θα είχατε την πολιτική ωριμότητα και το πολιτικό σθένος να αναγνωρίσετε ότι στο νομ</w:t>
      </w:r>
      <w:r>
        <w:rPr>
          <w:rFonts w:eastAsia="Times New Roman"/>
          <w:szCs w:val="24"/>
        </w:rPr>
        <w:t>οσχέδιο αυτό ενσωματώνετε σχεδόν στο σύνολο τις προτάσεις που είχε κάνει η Νέα Δημοκρατία πριν από δύο χρόνια, τον Ιούλιο του 2016, προτάσεις συγκεκριμένες που είχε θέσει στον δημόσιο διάλογο.</w:t>
      </w:r>
    </w:p>
    <w:p w14:paraId="59780B2A" w14:textId="77777777" w:rsidR="00F07EC0" w:rsidRDefault="005D0323">
      <w:pPr>
        <w:spacing w:after="0" w:line="600" w:lineRule="auto"/>
        <w:ind w:firstLine="720"/>
        <w:jc w:val="both"/>
        <w:rPr>
          <w:rFonts w:eastAsia="Times New Roman"/>
          <w:szCs w:val="24"/>
        </w:rPr>
      </w:pPr>
      <w:r>
        <w:rPr>
          <w:rFonts w:eastAsia="Times New Roman"/>
          <w:szCs w:val="24"/>
        </w:rPr>
        <w:lastRenderedPageBreak/>
        <w:t>Προτάσεις της Νέας Δημοκρατίας όπως η λειτουργία ενός Εθνικού Μ</w:t>
      </w:r>
      <w:r>
        <w:rPr>
          <w:rFonts w:eastAsia="Times New Roman"/>
          <w:szCs w:val="24"/>
        </w:rPr>
        <w:t>ητρώου Ανηλίκων, στο οποίο θα καταγράφονται υποχρεωτικά όλα τα παιδιά που διαβιούν σε μονάδες παιδικής προστασίας.</w:t>
      </w:r>
    </w:p>
    <w:p w14:paraId="59780B2B" w14:textId="77777777" w:rsidR="00F07EC0" w:rsidRDefault="005D0323">
      <w:pPr>
        <w:spacing w:after="0" w:line="600" w:lineRule="auto"/>
        <w:ind w:firstLine="720"/>
        <w:jc w:val="both"/>
        <w:rPr>
          <w:rFonts w:eastAsia="Times New Roman"/>
          <w:szCs w:val="24"/>
        </w:rPr>
      </w:pPr>
      <w:r>
        <w:rPr>
          <w:rFonts w:eastAsia="Times New Roman"/>
          <w:szCs w:val="24"/>
        </w:rPr>
        <w:t>Προτάσεις όπως η λειτουργία ενός Εθνικού Μητρώου Εγκεκριμένων Αναδόχων και Θετών Υποψηφίων Γονέων, για να προχωρήσει πιο γρήγορα η διαδικασία</w:t>
      </w:r>
      <w:r>
        <w:rPr>
          <w:rFonts w:eastAsia="Times New Roman"/>
          <w:szCs w:val="24"/>
        </w:rPr>
        <w:t xml:space="preserve"> όταν θα έχει βρεθεί ένα παιδί προς αναδοχή ή υιοθεσία.</w:t>
      </w:r>
    </w:p>
    <w:p w14:paraId="59780B2C" w14:textId="77777777" w:rsidR="00F07EC0" w:rsidRDefault="005D0323">
      <w:pPr>
        <w:spacing w:after="0" w:line="600" w:lineRule="auto"/>
        <w:ind w:firstLine="720"/>
        <w:jc w:val="both"/>
        <w:rPr>
          <w:rFonts w:eastAsia="Times New Roman"/>
          <w:szCs w:val="24"/>
        </w:rPr>
      </w:pPr>
      <w:r>
        <w:rPr>
          <w:rFonts w:eastAsia="Times New Roman"/>
          <w:szCs w:val="24"/>
        </w:rPr>
        <w:t>Προτάσεις όπως η θεσμοθέτηση ενός συνολικού χρονικού πλαισίου, μέσα στο οποίο να ολοκληρώνεται η διαδικασία της αναδοχής ή υιοθεσίας.</w:t>
      </w:r>
    </w:p>
    <w:p w14:paraId="59780B2D" w14:textId="77777777" w:rsidR="00F07EC0" w:rsidRDefault="005D0323">
      <w:pPr>
        <w:spacing w:after="0" w:line="600" w:lineRule="auto"/>
        <w:ind w:firstLine="720"/>
        <w:jc w:val="both"/>
        <w:rPr>
          <w:rFonts w:eastAsia="Times New Roman"/>
          <w:szCs w:val="24"/>
        </w:rPr>
      </w:pPr>
      <w:r>
        <w:rPr>
          <w:rFonts w:eastAsia="Times New Roman"/>
          <w:szCs w:val="24"/>
        </w:rPr>
        <w:t xml:space="preserve">Προτάσεις όπως η σύσταση ενός πανελλαδικού συντονιστικού οργάνου, </w:t>
      </w:r>
      <w:r>
        <w:rPr>
          <w:rFonts w:eastAsia="Times New Roman"/>
          <w:szCs w:val="24"/>
        </w:rPr>
        <w:t>το οποίο θα είναι αρμόδιο για τη διευκόλυνση της συνεργασίας των εμπλεκόμενων φορέων και υπηρεσιών επί θεμάτων υιοθεσιών και αναδοχών.</w:t>
      </w:r>
    </w:p>
    <w:p w14:paraId="59780B2E" w14:textId="77777777" w:rsidR="00F07EC0" w:rsidRDefault="005D0323">
      <w:pPr>
        <w:spacing w:after="0" w:line="600" w:lineRule="auto"/>
        <w:ind w:firstLine="720"/>
        <w:jc w:val="both"/>
        <w:rPr>
          <w:rFonts w:eastAsia="Times New Roman"/>
          <w:szCs w:val="24"/>
        </w:rPr>
      </w:pPr>
      <w:r>
        <w:rPr>
          <w:rFonts w:eastAsia="Times New Roman"/>
          <w:szCs w:val="24"/>
        </w:rPr>
        <w:t>Περιμέναμε, κυρία Υπουργέ, να αναγνωρίσετε ότι ενσωματώνετε σχεδόν στο σύνολό τους τις προτάσεις αυτές της Νέας Δημοκρατί</w:t>
      </w:r>
      <w:r>
        <w:rPr>
          <w:rFonts w:eastAsia="Times New Roman"/>
          <w:szCs w:val="24"/>
        </w:rPr>
        <w:t>ας, όπως κι εμείς σήμερα αναγνωρίζουμε ότι το νομοσχέδιο αυτό κινείται στη σωστή κατεύθυνση.</w:t>
      </w:r>
    </w:p>
    <w:p w14:paraId="59780B2F" w14:textId="77777777" w:rsidR="00F07EC0" w:rsidRDefault="005D0323">
      <w:pPr>
        <w:spacing w:after="0" w:line="600" w:lineRule="auto"/>
        <w:ind w:firstLine="720"/>
        <w:jc w:val="both"/>
        <w:rPr>
          <w:rFonts w:eastAsia="Times New Roman"/>
          <w:szCs w:val="24"/>
        </w:rPr>
      </w:pPr>
      <w:r>
        <w:rPr>
          <w:rFonts w:eastAsia="Times New Roman"/>
          <w:szCs w:val="24"/>
        </w:rPr>
        <w:lastRenderedPageBreak/>
        <w:t>Κυρίες και κύριοι συνάδελφοι, υπάρχουν θέματα που είναι πέρα και πάνω από κόμματα, πέρα και πάνω από πολιτικούς τυχοδιωκτισμούς και ψηφοθηρικές τακτικές και ο δημό</w:t>
      </w:r>
      <w:r>
        <w:rPr>
          <w:rFonts w:eastAsia="Times New Roman"/>
          <w:szCs w:val="24"/>
        </w:rPr>
        <w:t xml:space="preserve">σιος διάλογος, όπως και η συζήτηση στο εθνικό Κοινοβούλιο, θα έπρεπε να αφορά τη μεγάλη αυτή εικόνα, θα έπρεπε να αφορά πρωτίστως τα παιδιά τα οποία αυτά δεν έχουν ίσες ευκαιρίες στη ζωή και που αγωνίζονται και ευελπιστούν να γνωρίσουν μια μέρα γονείς που </w:t>
      </w:r>
      <w:r>
        <w:rPr>
          <w:rFonts w:eastAsia="Times New Roman"/>
          <w:szCs w:val="24"/>
        </w:rPr>
        <w:t>θα τα περιβά</w:t>
      </w:r>
      <w:r>
        <w:rPr>
          <w:rFonts w:eastAsia="Times New Roman"/>
          <w:szCs w:val="24"/>
        </w:rPr>
        <w:t>λ</w:t>
      </w:r>
      <w:r>
        <w:rPr>
          <w:rFonts w:eastAsia="Times New Roman"/>
          <w:szCs w:val="24"/>
        </w:rPr>
        <w:t xml:space="preserve">λουν με φροντίδα και με αγάπη. </w:t>
      </w:r>
    </w:p>
    <w:p w14:paraId="59780B30" w14:textId="77777777" w:rsidR="00F07EC0" w:rsidRDefault="005D0323">
      <w:pPr>
        <w:spacing w:after="0" w:line="600" w:lineRule="auto"/>
        <w:ind w:firstLine="720"/>
        <w:jc w:val="both"/>
        <w:rPr>
          <w:rFonts w:eastAsia="Times New Roman"/>
          <w:szCs w:val="24"/>
        </w:rPr>
      </w:pPr>
      <w:r>
        <w:rPr>
          <w:rFonts w:eastAsia="Times New Roman"/>
          <w:szCs w:val="24"/>
        </w:rPr>
        <w:t>Κυρίες και κύριοι συνάδελφοι, τα παιδιά αυτά θα πρέπει και θα έπρεπε να είναι η πολιτική μας προτεραιότητα.</w:t>
      </w:r>
    </w:p>
    <w:p w14:paraId="59780B31" w14:textId="77777777" w:rsidR="00F07EC0" w:rsidRDefault="005D0323">
      <w:pPr>
        <w:spacing w:after="0" w:line="600" w:lineRule="auto"/>
        <w:ind w:firstLine="720"/>
        <w:jc w:val="both"/>
        <w:rPr>
          <w:rFonts w:eastAsia="Times New Roman"/>
          <w:szCs w:val="24"/>
        </w:rPr>
      </w:pPr>
      <w:r>
        <w:rPr>
          <w:rFonts w:eastAsia="Times New Roman"/>
          <w:szCs w:val="24"/>
        </w:rPr>
        <w:t>Ευχαριστώ πολύ.</w:t>
      </w:r>
    </w:p>
    <w:p w14:paraId="59780B32" w14:textId="77777777" w:rsidR="00F07EC0" w:rsidRDefault="005D0323">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9780B33" w14:textId="77777777" w:rsidR="00F07EC0" w:rsidRDefault="005D032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 xml:space="preserve">Λοιπόν, είναι δύο συνάδελφοι, ο κ. Θεοχάρης και ο κ. </w:t>
      </w:r>
      <w:proofErr w:type="spellStart"/>
      <w:r>
        <w:rPr>
          <w:rFonts w:eastAsia="Times New Roman"/>
          <w:szCs w:val="24"/>
        </w:rPr>
        <w:t>Χαρακόπουλος</w:t>
      </w:r>
      <w:proofErr w:type="spellEnd"/>
      <w:r>
        <w:rPr>
          <w:rFonts w:eastAsia="Times New Roman"/>
          <w:szCs w:val="24"/>
        </w:rPr>
        <w:t xml:space="preserve"> που θα μιλήσουν</w:t>
      </w:r>
      <w:r>
        <w:rPr>
          <w:rFonts w:eastAsia="Times New Roman"/>
          <w:szCs w:val="24"/>
        </w:rPr>
        <w:t>,</w:t>
      </w:r>
      <w:r>
        <w:rPr>
          <w:rFonts w:eastAsia="Times New Roman"/>
          <w:szCs w:val="24"/>
        </w:rPr>
        <w:t xml:space="preserve"> </w:t>
      </w:r>
      <w:r>
        <w:rPr>
          <w:rFonts w:eastAsia="Times New Roman"/>
          <w:szCs w:val="24"/>
        </w:rPr>
        <w:t xml:space="preserve">μετά, όπως είπα, ο κ. Θεοχαρόπουλος. Τώρα, κύριε Θεοχαρόπουλε, σας ερωτώ -μόνο εάν συμφωνήσετε-, επειδή θέλει </w:t>
      </w:r>
      <w:r>
        <w:rPr>
          <w:rFonts w:eastAsia="Times New Roman"/>
          <w:szCs w:val="24"/>
        </w:rPr>
        <w:lastRenderedPageBreak/>
        <w:t>να μιλήσει για τρία λεπτά ο κ. Ξανθός για την τροπολογία, μήπως</w:t>
      </w:r>
      <w:r>
        <w:rPr>
          <w:rFonts w:eastAsia="Times New Roman"/>
          <w:szCs w:val="24"/>
        </w:rPr>
        <w:t xml:space="preserve"> θέλετε να τον ακούσετε, γιατί νομίζω ότι παρόμοια παρατήρηση θα κάνετε, γιατί παρόμοια περίπτωση είναι και αυτή η τροπολογία.</w:t>
      </w:r>
    </w:p>
    <w:p w14:paraId="59780B34" w14:textId="77777777" w:rsidR="00F07EC0" w:rsidRDefault="005D0323">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Την ξέρετε καλά εσείς.</w:t>
      </w:r>
    </w:p>
    <w:p w14:paraId="59780B35" w14:textId="77777777" w:rsidR="00F07EC0" w:rsidRDefault="005D032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Επομένως, τον λόγο έχει ο κ. Θεοχάρης, ο κ. </w:t>
      </w:r>
      <w:proofErr w:type="spellStart"/>
      <w:r>
        <w:rPr>
          <w:rFonts w:eastAsia="Times New Roman"/>
          <w:szCs w:val="24"/>
        </w:rPr>
        <w:t>Χαρα</w:t>
      </w:r>
      <w:r>
        <w:rPr>
          <w:rFonts w:eastAsia="Times New Roman"/>
          <w:szCs w:val="24"/>
        </w:rPr>
        <w:t>κόπουλος</w:t>
      </w:r>
      <w:proofErr w:type="spellEnd"/>
      <w:r>
        <w:rPr>
          <w:rFonts w:eastAsia="Times New Roman"/>
          <w:szCs w:val="24"/>
        </w:rPr>
        <w:t>, μετά ο κ. Ξανθός για τρία λεπτά και ο Κοινοβουλευτικός Εκπρόσωπος της Δημοκρατικής Συμπαράταξης.</w:t>
      </w:r>
    </w:p>
    <w:p w14:paraId="59780B36" w14:textId="77777777" w:rsidR="00F07EC0" w:rsidRDefault="005D0323">
      <w:pPr>
        <w:spacing w:after="0" w:line="600" w:lineRule="auto"/>
        <w:ind w:firstLine="720"/>
        <w:jc w:val="both"/>
        <w:rPr>
          <w:rFonts w:eastAsia="Times New Roman"/>
          <w:szCs w:val="24"/>
        </w:rPr>
      </w:pPr>
      <w:r>
        <w:rPr>
          <w:rFonts w:eastAsia="Times New Roman"/>
          <w:szCs w:val="24"/>
        </w:rPr>
        <w:t>Ορίστε, κύριε Θεοχάρη, έχετε τον λόγο.</w:t>
      </w:r>
    </w:p>
    <w:p w14:paraId="59780B37" w14:textId="77777777" w:rsidR="00F07EC0" w:rsidRDefault="005D0323">
      <w:pPr>
        <w:spacing w:after="0"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Σας ευχαριστώ πάρα πολύ, κύριε Πρόεδρε.</w:t>
      </w:r>
    </w:p>
    <w:p w14:paraId="59780B38" w14:textId="77777777" w:rsidR="00F07EC0" w:rsidRDefault="005D0323">
      <w:pPr>
        <w:spacing w:after="0" w:line="600" w:lineRule="auto"/>
        <w:ind w:firstLine="720"/>
        <w:jc w:val="both"/>
        <w:rPr>
          <w:rFonts w:eastAsia="Times New Roman"/>
          <w:szCs w:val="24"/>
        </w:rPr>
      </w:pPr>
      <w:r>
        <w:rPr>
          <w:rFonts w:eastAsia="Times New Roman"/>
          <w:szCs w:val="24"/>
        </w:rPr>
        <w:t xml:space="preserve">Κυρίες και κύριοι συνάδελφοι, συζητάμε ένα </w:t>
      </w:r>
      <w:r>
        <w:rPr>
          <w:rFonts w:eastAsia="Times New Roman"/>
          <w:szCs w:val="24"/>
        </w:rPr>
        <w:t xml:space="preserve">νομοσχέδιο για πράγματα αυτονόητα. Το 2005 ο Αμερικανός συγγραφέας Ντέιβιντ Φόστερ </w:t>
      </w:r>
      <w:proofErr w:type="spellStart"/>
      <w:r>
        <w:rPr>
          <w:rFonts w:eastAsia="Times New Roman"/>
          <w:szCs w:val="24"/>
        </w:rPr>
        <w:t>Γουάλας</w:t>
      </w:r>
      <w:proofErr w:type="spellEnd"/>
      <w:r>
        <w:rPr>
          <w:rFonts w:eastAsia="Times New Roman"/>
          <w:szCs w:val="24"/>
        </w:rPr>
        <w:t xml:space="preserve"> μίλησε στην τελετή αποφοίτηση των φοιτητών του </w:t>
      </w:r>
      <w:r>
        <w:rPr>
          <w:rFonts w:eastAsia="Times New Roman"/>
          <w:szCs w:val="24"/>
          <w:lang w:val="en-US"/>
        </w:rPr>
        <w:t>Kenyon</w:t>
      </w:r>
      <w:r w:rsidRPr="00DE1D7A">
        <w:rPr>
          <w:rFonts w:eastAsia="Times New Roman"/>
          <w:szCs w:val="24"/>
        </w:rPr>
        <w:t xml:space="preserve"> </w:t>
      </w:r>
      <w:r>
        <w:rPr>
          <w:rFonts w:eastAsia="Times New Roman"/>
          <w:szCs w:val="24"/>
          <w:lang w:val="en-US"/>
        </w:rPr>
        <w:t>College</w:t>
      </w:r>
      <w:r>
        <w:rPr>
          <w:rFonts w:eastAsia="Times New Roman"/>
          <w:szCs w:val="24"/>
        </w:rPr>
        <w:t xml:space="preserve">. Η συγκινητική ομιλία του για τη δυσκολία της </w:t>
      </w:r>
      <w:proofErr w:type="spellStart"/>
      <w:r>
        <w:rPr>
          <w:rFonts w:eastAsia="Times New Roman"/>
          <w:szCs w:val="24"/>
        </w:rPr>
        <w:t>ενσυναίσθησης</w:t>
      </w:r>
      <w:proofErr w:type="spellEnd"/>
      <w:r>
        <w:rPr>
          <w:rFonts w:eastAsia="Times New Roman"/>
          <w:szCs w:val="24"/>
        </w:rPr>
        <w:t>, τη σημασία της ισορροπίας στη ζωή, αλλά κα</w:t>
      </w:r>
      <w:r>
        <w:rPr>
          <w:rFonts w:eastAsia="Times New Roman"/>
          <w:szCs w:val="24"/>
        </w:rPr>
        <w:t>ι τη μελαγχολία και τη μοναξιά του ενήλικου βίου είχε τίτλο «Αυτό είναι το νερό».</w:t>
      </w:r>
    </w:p>
    <w:p w14:paraId="59780B39" w14:textId="77777777" w:rsidR="00F07EC0" w:rsidRDefault="005D0323">
      <w:pPr>
        <w:spacing w:after="0" w:line="600" w:lineRule="auto"/>
        <w:jc w:val="both"/>
        <w:rPr>
          <w:rFonts w:eastAsia="Times New Roman" w:cs="Times New Roman"/>
          <w:szCs w:val="24"/>
        </w:rPr>
      </w:pPr>
      <w:r>
        <w:rPr>
          <w:rFonts w:eastAsia="Times New Roman" w:cs="Times New Roman"/>
          <w:szCs w:val="24"/>
        </w:rPr>
        <w:lastRenderedPageBreak/>
        <w:t>Ξεκινούσε με μια διασκεδαστική όσο και διδακτική παραβολή: Δυο νεαρά ψάρια κολυμπούν και συναντούν ένα μεγαλύτερο ψάρι που κολυμπούσε από την αντίθετη κατεύθυνση. Το μεγάλο ψάρι τα χαιρετάει και τους λέει: «Καλημέρα παιδιά. Πώς είναι το νερό;». Τα δύο ψάρι</w:t>
      </w:r>
      <w:r>
        <w:rPr>
          <w:rFonts w:eastAsia="Times New Roman" w:cs="Times New Roman"/>
          <w:szCs w:val="24"/>
        </w:rPr>
        <w:t xml:space="preserve">α συνεχίζουν να κολυμπούν και μετά από λίγο το ένα γυρίζει και λέει στο άλλο: «Τι στο καλό είναι το νερό;». </w:t>
      </w:r>
    </w:p>
    <w:p w14:paraId="59780B3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Οι αυτονόητες αλήθειες είναι οι πιο δύσκολες να δούμε. Αν επιλέξουμε να κλείσουμε τα μάτια μας σε αυτές</w:t>
      </w:r>
      <w:r w:rsidRPr="001564D4">
        <w:rPr>
          <w:rFonts w:eastAsia="Times New Roman" w:cs="Times New Roman"/>
          <w:szCs w:val="24"/>
        </w:rPr>
        <w:t>,</w:t>
      </w:r>
      <w:r>
        <w:rPr>
          <w:rFonts w:eastAsia="Times New Roman" w:cs="Times New Roman"/>
          <w:szCs w:val="24"/>
        </w:rPr>
        <w:t xml:space="preserve"> δεν φεύγουν επειδή τα κλείσαμε. Ίσα-ίσα, έ</w:t>
      </w:r>
      <w:r>
        <w:rPr>
          <w:rFonts w:eastAsia="Times New Roman" w:cs="Times New Roman"/>
          <w:szCs w:val="24"/>
        </w:rPr>
        <w:t>τσι ίσως να είναι πιο εύκολο να τις δούμε. Με κλειστά τα μάτια.</w:t>
      </w:r>
    </w:p>
    <w:p w14:paraId="59780B3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Διεθνής Σύμβαση για τα Δικαιώματα του Παιδιού αναφέρει: «Όταν οι μεγάλοι παίρνουν αποφάσεις που αφορούν τα παιδιά πρέπει να υπολογίζουν πριν από όλα το συμφέρον των παιδιών. Η πολιτεία πρέπε</w:t>
      </w:r>
      <w:r>
        <w:rPr>
          <w:rFonts w:eastAsia="Times New Roman" w:cs="Times New Roman"/>
          <w:szCs w:val="24"/>
        </w:rPr>
        <w:t xml:space="preserve">ι να προστατεύει και να φροντίζει τα παιδιά, αν οι γονείς τους δεν μπορούν να το κάνουν». </w:t>
      </w:r>
    </w:p>
    <w:p w14:paraId="59780B3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Συζητάμε σήμερα, λοιπόν, για τα παιδιά και για το καλό τους, όχι για τους γονείς. Συζητάμε για παιδιά που η πολιτεία τα προστατεύει από τους ίδιους τους γονείς τους,</w:t>
      </w:r>
      <w:r>
        <w:rPr>
          <w:rFonts w:eastAsia="Times New Roman" w:cs="Times New Roman"/>
          <w:szCs w:val="24"/>
        </w:rPr>
        <w:t xml:space="preserve"> </w:t>
      </w:r>
      <w:r>
        <w:rPr>
          <w:rFonts w:eastAsia="Times New Roman" w:cs="Times New Roman"/>
          <w:szCs w:val="24"/>
        </w:rPr>
        <w:lastRenderedPageBreak/>
        <w:t xml:space="preserve">αφαιρώντας από τους τελευταίους την επιμέλεια. Συζητάμε στην πραγματικότητα ένα νομοσχέδιο διοικητικής φύσεως, που τακτοποιεί ένα άναρχο τοπίο πολλών δεκαετιών. </w:t>
      </w:r>
    </w:p>
    <w:p w14:paraId="59780B3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Με την ευκαιρία -είναι εδώ η Υπουργός-, να κάνω μια παρέκβαση για να προτείνω και κάτι: Κυρία</w:t>
      </w:r>
      <w:r>
        <w:rPr>
          <w:rFonts w:eastAsia="Times New Roman" w:cs="Times New Roman"/>
          <w:szCs w:val="24"/>
        </w:rPr>
        <w:t xml:space="preserve"> Υπουργέ, ενεργοποιήστε μηχανισμό δικαστικής διαμεσολάβησης για την υιοθεσία από εξειδικευμένους στο Οικογενειακό Δίκαιο δικαστές. Πρέπει να σταματήσει αυτή η ταλαιπωρία και η καθυστέρηση τόσων συμπολιτών μας που θέλουν να υιοθετήσουν. Ακόμα, αυξήστε τον α</w:t>
      </w:r>
      <w:r>
        <w:rPr>
          <w:rFonts w:eastAsia="Times New Roman" w:cs="Times New Roman"/>
          <w:szCs w:val="24"/>
        </w:rPr>
        <w:t xml:space="preserve">ριθμό των εισαγγελέων ανηλίκων. Μίλησε για τα </w:t>
      </w:r>
      <w:r>
        <w:rPr>
          <w:rFonts w:eastAsia="Times New Roman" w:cs="Times New Roman"/>
          <w:szCs w:val="24"/>
        </w:rPr>
        <w:t>προβλήματά</w:t>
      </w:r>
      <w:r>
        <w:rPr>
          <w:rFonts w:eastAsia="Times New Roman" w:cs="Times New Roman"/>
          <w:szCs w:val="24"/>
        </w:rPr>
        <w:t xml:space="preserve"> τους προηγουμένως η συνάδελφος </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Πνίγονται με τραγικές συνέπειες.</w:t>
      </w:r>
    </w:p>
    <w:p w14:paraId="59780B3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Επιστρέφω στο νομοσχέδιο, που θέτει αυστηρούς κανόνες σχετικά με τις οικογένειες που είναι ικανές να δέχονται ένα παιδί </w:t>
      </w:r>
      <w:r>
        <w:rPr>
          <w:rFonts w:eastAsia="Times New Roman" w:cs="Times New Roman"/>
          <w:szCs w:val="24"/>
        </w:rPr>
        <w:t>στους κόλπους τους, καταπολεμώντας κυκλώματα που λυμαίνονται αυτούς τους χώρους, εκμεταλλευόμενα συναισθήματα και ανθρώπινες ανάγκες. Συζητάμε, όμως αυτό; Όχι. Για την ακρίβεια δεν συζητάμε. Κραυ</w:t>
      </w:r>
      <w:r>
        <w:rPr>
          <w:rFonts w:eastAsia="Times New Roman" w:cs="Times New Roman"/>
          <w:szCs w:val="24"/>
        </w:rPr>
        <w:lastRenderedPageBreak/>
        <w:t>γάζουμε και προκαλούμε σύγχυση. Οι μεν με μισαλλοδοξία. Προσπ</w:t>
      </w:r>
      <w:r>
        <w:rPr>
          <w:rFonts w:eastAsia="Times New Roman" w:cs="Times New Roman"/>
          <w:szCs w:val="24"/>
        </w:rPr>
        <w:t xml:space="preserve">αθούσα να παρακολουθήσω προηγουμένως τον κ. </w:t>
      </w:r>
      <w:proofErr w:type="spellStart"/>
      <w:r>
        <w:rPr>
          <w:rFonts w:eastAsia="Times New Roman" w:cs="Times New Roman"/>
          <w:szCs w:val="24"/>
        </w:rPr>
        <w:t>Κατσίκη</w:t>
      </w:r>
      <w:proofErr w:type="spellEnd"/>
      <w:r>
        <w:rPr>
          <w:rFonts w:eastAsia="Times New Roman" w:cs="Times New Roman"/>
          <w:szCs w:val="24"/>
        </w:rPr>
        <w:t xml:space="preserve"> και δεν τα κατάφερα. Οι δε λύνοντας τα προβλήματα στάγδην, για να κρατούν πολιτικούς όμηρους τους πολίτες. Και αυτήν τη στιγμή είναι συμπολίτες μας όμηροι του ΣΥΡΙΖΑ, που δεν λύνει τα προβλήματα με τη μια</w:t>
      </w:r>
      <w:r>
        <w:rPr>
          <w:rFonts w:eastAsia="Times New Roman" w:cs="Times New Roman"/>
          <w:szCs w:val="24"/>
        </w:rPr>
        <w:t>, αλλά λίγο-λίγο για να τους κρατάει.</w:t>
      </w:r>
    </w:p>
    <w:p w14:paraId="59780B3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Εξηγήσαμε πως η διαδικασία της υιοθεσίας και της αναδοχής είναι δύο διαδικασίες που πρακτικά αλλά και ουσιαστικά είναι αντίθετες μεταξύ τους; Πως η υιοθεσία είναι μια διαδικασία που δίνει λύση σε δύο γονείς που δεν μπο</w:t>
      </w:r>
      <w:r>
        <w:rPr>
          <w:rFonts w:eastAsia="Times New Roman" w:cs="Times New Roman"/>
          <w:szCs w:val="24"/>
        </w:rPr>
        <w:t>ρούν να κάνουν παιδί, ενώ η διαδικασία της αναδοχής είναι μια διαδικασία προστασίας του ίδιου του παιδιού; Και πως όλη αυτή η διαδικασία της αναδοχής πραγματοποιείται μέσω ενός επιστημονικού συμβουλίου, το οποίο και αποφασίζει στο τέλος αν ένα ζευγάρι, είτ</w:t>
      </w:r>
      <w:r>
        <w:rPr>
          <w:rFonts w:eastAsia="Times New Roman" w:cs="Times New Roman"/>
          <w:szCs w:val="24"/>
        </w:rPr>
        <w:t xml:space="preserve">ε ομόφυλο είτε όχι, είναι ικανό και πληροί όλες εκείνες τις προϋποθέσεις που απαιτούνται, για να ολοκληρωθεί η αναδοχή για κάθε συγκεκριμένο παιδί; </w:t>
      </w:r>
    </w:p>
    <w:p w14:paraId="59780B4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χωρίς να υπάρχουν επίσημα στοιχεία, υπολογίζεται ότι πάνω από δύο χιλιάδες παιδιά φιλοξενούνται σε </w:t>
      </w:r>
      <w:r>
        <w:rPr>
          <w:rFonts w:eastAsia="Times New Roman" w:cs="Times New Roman"/>
          <w:szCs w:val="24"/>
        </w:rPr>
        <w:t>ιδρύματα, κρατικά, δημόσια ή ιδιωτικά. Ανά έτος δίνονται για υιοθεσία λίγο πάνω από διακόσια παιδιά, σύμφωνα με στοιχεία της Στατιστικής Υπηρεσίας και ακόμα λιγότερα για αναδοχή. Στην πραγματικότητα και με το νομοσχέδιο αυτό, οι πιθανότητες να δοθεί ένα πα</w:t>
      </w:r>
      <w:r>
        <w:rPr>
          <w:rFonts w:eastAsia="Times New Roman" w:cs="Times New Roman"/>
          <w:szCs w:val="24"/>
        </w:rPr>
        <w:t>ιδί για αναδοχή σε ομόφυλο ζευγάρι είναι ελάχιστες. Εξάλλου, δεν είναι καν αυτό το ζητούμενο. Το ζητούμενο είναι να βρίσκει κάθε παιδί την αγάπη που αξίζει σε μια κατάλληλη οικογένεια.</w:t>
      </w:r>
    </w:p>
    <w:p w14:paraId="59780B4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Ισχυρίζονται κάποιοι: «Μα, δεν είναι έτοιμη η ελληνική κοινωνία». Μα, ή</w:t>
      </w:r>
      <w:r>
        <w:rPr>
          <w:rFonts w:eastAsia="Times New Roman" w:cs="Times New Roman"/>
          <w:szCs w:val="24"/>
        </w:rPr>
        <w:t xml:space="preserve">ταν έτοιμη πριν από τριάντα χρόνια, όταν ξεκινούσε η διαδικασία </w:t>
      </w:r>
      <w:proofErr w:type="spellStart"/>
      <w:r>
        <w:rPr>
          <w:rFonts w:eastAsia="Times New Roman" w:cs="Times New Roman"/>
          <w:szCs w:val="24"/>
        </w:rPr>
        <w:t>αποϊδρυματισμού</w:t>
      </w:r>
      <w:proofErr w:type="spellEnd"/>
      <w:r>
        <w:rPr>
          <w:rFonts w:eastAsia="Times New Roman" w:cs="Times New Roman"/>
          <w:szCs w:val="24"/>
        </w:rPr>
        <w:t xml:space="preserve"> του Ασύλου της Λέρου, τότε που όλοι μιλούσαν για επικίνδυνους τρελούς που θα τους αφήσουμε ελεύθερους;</w:t>
      </w:r>
    </w:p>
    <w:p w14:paraId="59780B42" w14:textId="77777777" w:rsidR="00F07EC0" w:rsidRDefault="005D0323">
      <w:pPr>
        <w:spacing w:after="0" w:line="600" w:lineRule="auto"/>
        <w:ind w:firstLine="720"/>
        <w:jc w:val="both"/>
        <w:rPr>
          <w:rFonts w:eastAsia="Times New Roman"/>
          <w:szCs w:val="24"/>
        </w:rPr>
      </w:pPr>
      <w:r>
        <w:rPr>
          <w:rFonts w:eastAsia="Times New Roman"/>
          <w:szCs w:val="24"/>
        </w:rPr>
        <w:t>Και από πότε τα ανθρώπινα δικαιώματα ενός παιδιού ζυγίζονται με την ετοιμ</w:t>
      </w:r>
      <w:r>
        <w:rPr>
          <w:rFonts w:eastAsia="Times New Roman"/>
          <w:szCs w:val="24"/>
        </w:rPr>
        <w:t xml:space="preserve">ότητα της κοινωνίας; </w:t>
      </w:r>
    </w:p>
    <w:p w14:paraId="59780B43"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Ας το δούμε όμως και με αυτούς τους όρους. Ας το δούμε και με τους όρους του φόβου και των φόβων της κοινωνίας. Η έρευνα της ακαδημαϊκής βιβλιογραφίας στην επιστήμη της ψυχολογίας δείχνει ότι ο σεξουαλικός προσανατολισμός των γονιών δ</w:t>
      </w:r>
      <w:r>
        <w:rPr>
          <w:rFonts w:eastAsia="Times New Roman"/>
          <w:szCs w:val="24"/>
        </w:rPr>
        <w:t>εν επηρεάζει αρνητικά το παιδί σε μια σειρά κρίσιμων δεικτών για την ανάπτυξή του, όπως η κοινωνική προσαρμογή, το άγχος, η αυτοεκτίμηση, η κατάθλιψη, τα προβλήματα συμπεριφοράς. Δεν είναι τα ομόφυλα ζευγάρια από τη φύση τους ακατάλληλα να μεγαλώσουν ένα π</w:t>
      </w:r>
      <w:r>
        <w:rPr>
          <w:rFonts w:eastAsia="Times New Roman"/>
          <w:szCs w:val="24"/>
        </w:rPr>
        <w:t xml:space="preserve">αιδί ή να το φροντίσουν. </w:t>
      </w:r>
    </w:p>
    <w:p w14:paraId="59780B44"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Δεν αρκεί, βέβαια, μόνη της η νομοθετική ρύθμιση. Απαιτείται ενίσχυση των δομών του κοινωνικού κράτους και των εξειδικευμένων υπηρεσιών ψυχοκοινωνικής παρέμβασης για την πλήρη ενσωμάτωση των παιδιών, που μπορεί να δεχτούν οποιαδήπ</w:t>
      </w:r>
      <w:r>
        <w:rPr>
          <w:rFonts w:eastAsia="Times New Roman"/>
          <w:szCs w:val="24"/>
        </w:rPr>
        <w:t xml:space="preserve">οτε διάκριση. Διότι πρέπει τα παιδιά αυτά -και οφείλουμε- να τα προστατεύουμε και από τον στιγματισμό και από το </w:t>
      </w:r>
      <w:proofErr w:type="spellStart"/>
      <w:r>
        <w:rPr>
          <w:rFonts w:eastAsia="Times New Roman"/>
          <w:szCs w:val="24"/>
        </w:rPr>
        <w:t>μπούλινγκ</w:t>
      </w:r>
      <w:proofErr w:type="spellEnd"/>
      <w:r w:rsidRPr="001302E0">
        <w:rPr>
          <w:rFonts w:eastAsia="Times New Roman"/>
          <w:szCs w:val="24"/>
        </w:rPr>
        <w:t xml:space="preserve">. </w:t>
      </w:r>
    </w:p>
    <w:p w14:paraId="59780B45"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Κυρίες και κύριοι συνάδελφοι, ζούμε στην εποχή όπου, δυστυχώς, λείπει η νηφαλιότητα στη δημόσια συζήτηση όσον αφορά σπουδαία κοινων</w:t>
      </w:r>
      <w:r>
        <w:rPr>
          <w:rFonts w:eastAsia="Times New Roman"/>
          <w:szCs w:val="24"/>
        </w:rPr>
        <w:t xml:space="preserve">ικά ζητήματα και γι’ αυτό έχει μεγάλες ευθύνες σύσσωμο το πολιτικό σύστημα. </w:t>
      </w:r>
    </w:p>
    <w:p w14:paraId="59780B46"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Σε μια εποχή όπου τα κοινωνικά δικαιώματα δέχονται βάναυση καταπάτηση οφείλουμε όλοι όσοι πιστεύουμε στο μεγαλείο της ανθρώπινης αξιοπρέπειας να ακούσουμε τουλάχιστον τους ειδικού</w:t>
      </w:r>
      <w:r>
        <w:rPr>
          <w:rFonts w:eastAsia="Times New Roman"/>
          <w:szCs w:val="24"/>
        </w:rPr>
        <w:t>ς της επιστήμης οι οποίοι διδάσκουν ότι οι ομόφυλοι άνθρωποι είναι το ίδιο κατάλληλοι και ικανοί ως γονείς όσο και οι ετεροφυλόφιλοι. Στο κάτω κάτω η συντριπτική πλειοψηφία αυτών των παιδιών έχει αφαιρεθεί η επιμέλεια από ετεροφυλόφιλους γονείς.</w:t>
      </w:r>
    </w:p>
    <w:p w14:paraId="59780B47"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Κλείνοντας</w:t>
      </w:r>
      <w:r>
        <w:rPr>
          <w:rFonts w:eastAsia="Times New Roman"/>
          <w:szCs w:val="24"/>
        </w:rPr>
        <w:t xml:space="preserve">, θα πω μια ιστορία που μου διηγήθηκε ο Πρόεδρος του Κέντρου Βρεφών «Μητέρα». Είναι η ιστορία ενός παιδιού με μπερδεμένη σεξουαλική ταυτότητα που ούτε ίδρυμα ήθελε να μπλέξει, αλλά ούτε οικογένεια βρέθηκε για να το αποδεχθεί. </w:t>
      </w:r>
      <w:r>
        <w:rPr>
          <w:rFonts w:eastAsia="Times New Roman"/>
          <w:szCs w:val="24"/>
        </w:rPr>
        <w:lastRenderedPageBreak/>
        <w:t>Ζούσε, λοιπόν, στους δρόμους κ</w:t>
      </w:r>
      <w:r>
        <w:rPr>
          <w:rFonts w:eastAsia="Times New Roman"/>
          <w:szCs w:val="24"/>
        </w:rPr>
        <w:t xml:space="preserve">αι έπεσε αντικείμενο εκμετάλλευσης από γνωστά κυκλώματα. Αν το παιδί αυτό είχε δοθεί έστω για αναδοχή, θα είχε μεγαλώσει σε ένα καλύτερο περιβάλλον, θα είχε μορφωθεί, θα είχε μια άλλη διαδρομή στη ζωή του. </w:t>
      </w:r>
    </w:p>
    <w:p w14:paraId="59780B48"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Τα παιδιά χρειάζονται μια οικογένεια για να τα πρ</w:t>
      </w:r>
      <w:r>
        <w:rPr>
          <w:rFonts w:eastAsia="Times New Roman"/>
          <w:szCs w:val="24"/>
        </w:rPr>
        <w:t xml:space="preserve">οστατεύει και να τα αγαπά. Αυτή η μεγάλη αλήθεια, που την ξέρει κάθε γονιός αλλά και κάθε ενήλικας που θέλει αλλά δεν μπορεί να τεκνοποιήσει, πρέπει να φωτίσει τον δρόμο της ψήφου μας. Αυτή με οδηγεί να ψηφίσω θετικά. </w:t>
      </w:r>
    </w:p>
    <w:p w14:paraId="59780B49"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Σας ευχαριστώ.</w:t>
      </w:r>
    </w:p>
    <w:p w14:paraId="59780B4A"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(Χειροκροτήματα από τι</w:t>
      </w:r>
      <w:r>
        <w:rPr>
          <w:rFonts w:eastAsia="Times New Roman"/>
          <w:szCs w:val="24"/>
        </w:rPr>
        <w:t xml:space="preserve">ς πτέρυγες του ΣΥΡΙΖΑ, της Δημοκρατικής Συμπαράταξης ΠΑΣΟΚ – ΔΗΜΑΡ και του </w:t>
      </w:r>
      <w:r>
        <w:rPr>
          <w:rFonts w:eastAsia="Times New Roman"/>
          <w:szCs w:val="24"/>
        </w:rPr>
        <w:t>Ποταμιού</w:t>
      </w:r>
      <w:r>
        <w:rPr>
          <w:rFonts w:eastAsia="Times New Roman"/>
          <w:szCs w:val="24"/>
        </w:rPr>
        <w:t>)</w:t>
      </w:r>
    </w:p>
    <w:p w14:paraId="59780B4B"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 Μάξιμος </w:t>
      </w:r>
      <w:proofErr w:type="spellStart"/>
      <w:r>
        <w:rPr>
          <w:rFonts w:eastAsia="Times New Roman"/>
          <w:szCs w:val="24"/>
        </w:rPr>
        <w:t>Χαρακόπουλος</w:t>
      </w:r>
      <w:proofErr w:type="spellEnd"/>
      <w:r>
        <w:rPr>
          <w:rFonts w:eastAsia="Times New Roman"/>
          <w:szCs w:val="24"/>
        </w:rPr>
        <w:t>.</w:t>
      </w:r>
    </w:p>
    <w:p w14:paraId="59780B4C"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Παρακαλώ, κύριε συνάδελφε.</w:t>
      </w:r>
    </w:p>
    <w:p w14:paraId="59780B4D"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1112DC">
        <w:rPr>
          <w:rFonts w:eastAsia="Times New Roman"/>
          <w:b/>
          <w:szCs w:val="24"/>
        </w:rPr>
        <w:t>ΜΑΞΙΜΟΣ ΧΑΡΑΚΟΠΟΥΛΟΣ:</w:t>
      </w:r>
      <w:r>
        <w:rPr>
          <w:rFonts w:eastAsia="Times New Roman"/>
          <w:szCs w:val="24"/>
        </w:rPr>
        <w:t xml:space="preserve"> Ευχαριστώ, κύριε Πρόεδρε.</w:t>
      </w:r>
    </w:p>
    <w:p w14:paraId="59780B4E"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Κυρίες και κύριοι συνά</w:t>
      </w:r>
      <w:r>
        <w:rPr>
          <w:rFonts w:eastAsia="Times New Roman"/>
          <w:szCs w:val="24"/>
        </w:rPr>
        <w:t>δελφοι, η ελληνική κοινωνία δεν αποτελείται από χρυσόψαρα. Αντιλαμβάνεται ότι το υπό συζήτηση νομοσχέδιο, που έρχεται με καθυστερήσεις, με ελλείψεις και στρεβλώσεις, στοχεύει πρωτίστως στον αποπροσανατολισμό της κοινής γνώμης από τη ζοφερή οικονομική πραγμ</w:t>
      </w:r>
      <w:r>
        <w:rPr>
          <w:rFonts w:eastAsia="Times New Roman"/>
          <w:szCs w:val="24"/>
        </w:rPr>
        <w:t xml:space="preserve">ατικότητα. </w:t>
      </w:r>
    </w:p>
    <w:p w14:paraId="59780B4F"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Ενώ καλούμαστε να βρούμε λύσεις σε ένα μείζονος σημασίας ζήτημα, όπως είναι αυτό των παιδιών που βρίσκονται σε ιδρύματα και αναζητούν την οικογενειακή στοργή, η Κυβέρνηση το χρησιμοποιεί για αλλότριους σκοπούς, και ας φωνασκεί για το αντίθετο</w:t>
      </w:r>
      <w:r>
        <w:rPr>
          <w:rFonts w:eastAsia="Times New Roman"/>
          <w:szCs w:val="24"/>
        </w:rPr>
        <w:t xml:space="preserve">. </w:t>
      </w:r>
    </w:p>
    <w:p w14:paraId="59780B50"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Διότι</w:t>
      </w:r>
      <w:r>
        <w:rPr>
          <w:rFonts w:eastAsia="Times New Roman"/>
          <w:szCs w:val="24"/>
        </w:rPr>
        <w:t xml:space="preserve"> πράγματι το συγκεκριμένο πρόβλημα επιδεινώνεται χρόνο με τον χρόνο. Η οικονομική κρίση που κάνει πολλές οικογένειες να μην μπορούν να </w:t>
      </w:r>
      <w:proofErr w:type="spellStart"/>
      <w:r>
        <w:rPr>
          <w:rFonts w:eastAsia="Times New Roman"/>
          <w:szCs w:val="24"/>
        </w:rPr>
        <w:t>αντεπεξέλθουν</w:t>
      </w:r>
      <w:proofErr w:type="spellEnd"/>
      <w:r>
        <w:rPr>
          <w:rFonts w:eastAsia="Times New Roman"/>
          <w:szCs w:val="24"/>
        </w:rPr>
        <w:t xml:space="preserve"> στα βάρη που συνεπάγεται η ανατροφή των παιδιών, αλλά και οι μεταναστευτικές ροές που φέρνουν στις ακ</w:t>
      </w:r>
      <w:r>
        <w:rPr>
          <w:rFonts w:eastAsia="Times New Roman"/>
          <w:szCs w:val="24"/>
        </w:rPr>
        <w:t xml:space="preserve">τές μας πολλά ασυνόδευτα παιδιά συνιστούν λόγους για την όξυνση του φαινομένου. </w:t>
      </w:r>
    </w:p>
    <w:p w14:paraId="59780B51"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Την ίδια ώρα, όμως, έχουμε και την επιθυμία πολλών ζευγαριών να υιοθετήσουν παιδιά. Δυστυχώς, οι υιοθεσίες ακολουθούν σταθερά πτωτική πορεία. Λιμνάζουν τα αιτήματα σε μια </w:t>
      </w:r>
      <w:r>
        <w:rPr>
          <w:rFonts w:eastAsia="Times New Roman"/>
          <w:szCs w:val="24"/>
        </w:rPr>
        <w:t>ατέρμονη γραφειοκρατική διαδικασία. Οι υποψήφιοι γονείς περνούν μια ψυχοφθόρα περιπέτεια, απογοητεύονται και έτσι συνήθως εγκαταλείπουν την προσπάθεια. Το περιβάλλον αυτό αποθαρρύνει εύλογα και άλλα ζευγάρια που θα επιθυμούσαν να υιοθετήσουν παιδιά ή τα κα</w:t>
      </w:r>
      <w:r>
        <w:rPr>
          <w:rFonts w:eastAsia="Times New Roman"/>
          <w:szCs w:val="24"/>
        </w:rPr>
        <w:t xml:space="preserve">τευθύνει σε παράνομες οδούς για την επίτευξη του ονείρου τους. Αρκεί να ανατρέξει κανείς στο αστυνομικό δελτίο όπου θα συναντήσει περιστατικά εμπορίας βρεφών, κυρίως, από χώρες της Βαλκανικής </w:t>
      </w:r>
    </w:p>
    <w:p w14:paraId="59780B52"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Ως εκ τούτου, πρωταρχικός στόχος μιας κυβέρνησης που θα έθετε ω</w:t>
      </w:r>
      <w:r>
        <w:rPr>
          <w:rFonts w:eastAsia="Times New Roman" w:cs="Times New Roman"/>
          <w:szCs w:val="24"/>
        </w:rPr>
        <w:t>ς λογική προτεραιότητα τη στήριξη της οικογένειας θα ήταν η απλοποίηση των διαδικασιών για την υιοθεσία, χωρίς εκπτώσεις</w:t>
      </w:r>
      <w:r w:rsidRPr="00E44A51">
        <w:rPr>
          <w:rFonts w:eastAsia="Times New Roman" w:cs="Times New Roman"/>
          <w:szCs w:val="24"/>
        </w:rPr>
        <w:t>,</w:t>
      </w:r>
      <w:r>
        <w:rPr>
          <w:rFonts w:eastAsia="Times New Roman" w:cs="Times New Roman"/>
          <w:szCs w:val="24"/>
        </w:rPr>
        <w:t xml:space="preserve"> εννοείται</w:t>
      </w:r>
      <w:r w:rsidRPr="00E44A51">
        <w:rPr>
          <w:rFonts w:eastAsia="Times New Roman" w:cs="Times New Roman"/>
          <w:szCs w:val="24"/>
        </w:rPr>
        <w:t>,</w:t>
      </w:r>
      <w:r>
        <w:rPr>
          <w:rFonts w:eastAsia="Times New Roman" w:cs="Times New Roman"/>
          <w:szCs w:val="24"/>
        </w:rPr>
        <w:t xml:space="preserve"> στις προϋποθέσεις για την έγκριση γονέων. Αυτό ήταν κάτι που ζήτησε η Νέα Δημοκρατία εξαρχής με την κατάθεση ολοκληρωμένης </w:t>
      </w:r>
      <w:r>
        <w:rPr>
          <w:rFonts w:eastAsia="Times New Roman" w:cs="Times New Roman"/>
          <w:szCs w:val="24"/>
        </w:rPr>
        <w:t>πρότασης, αναδεικνύοντας την αξία της καθιέρωσης αποκλειστικής προθεσμίας για την ολοκλήρωση του δικαστικού σκέλους της υιοθεσίας.</w:t>
      </w:r>
    </w:p>
    <w:p w14:paraId="59780B5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παρόν νομοσχέδιο, αν και κινείται προς τη σωστή κατεύθυνση, παρουσιάζει και άλλα κενά. Εγείρ</w:t>
      </w:r>
      <w:r>
        <w:rPr>
          <w:rFonts w:eastAsia="Times New Roman" w:cs="Times New Roman"/>
          <w:szCs w:val="24"/>
        </w:rPr>
        <w:t>ονται ζητήματα σε σχέση με την απουσία ενίσχυσης των υπαρχουσών δομών φιλοξενίας για τα παιδιά με την πρόσληψη επιπλέον εξειδικευμένου προσωπικού, αλλά και με τον τρόπο επιλογής των ζευγαριών που θα γίνουν ανάδοχοι και πρωτίστως με τη διαδικασία παρακολούθ</w:t>
      </w:r>
      <w:r>
        <w:rPr>
          <w:rFonts w:eastAsia="Times New Roman" w:cs="Times New Roman"/>
          <w:szCs w:val="24"/>
        </w:rPr>
        <w:t>ησης της συμπεριφοράς τους.</w:t>
      </w:r>
    </w:p>
    <w:p w14:paraId="59780B5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Προσοχή πρέπει να δοθεί και σε ό,τι αφορά την επαγγελματική αναδοχή, η οποία έρχεται να δώσει λύσεις σε δύσκολες περιπτώσεις παιδιών που θα παρέμεναν στα ιδρύματα, αλλά θα μπορούσε να οδηγήσει σε φαινόμενα εκμετάλλευσης.</w:t>
      </w:r>
    </w:p>
    <w:p w14:paraId="59780B5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Έρχομαι</w:t>
      </w:r>
      <w:r>
        <w:rPr>
          <w:rFonts w:eastAsia="Times New Roman" w:cs="Times New Roman"/>
          <w:szCs w:val="24"/>
        </w:rPr>
        <w:t xml:space="preserve"> τώρα στο περιβόητο άρθρο 8. Όταν διαβεβαιώνατε ότι το σύμφωνο συμβίωσης δεν σκόπευε στη δυνατότητα </w:t>
      </w:r>
      <w:proofErr w:type="spellStart"/>
      <w:r>
        <w:rPr>
          <w:rFonts w:eastAsia="Times New Roman" w:cs="Times New Roman"/>
          <w:szCs w:val="24"/>
        </w:rPr>
        <w:t>τεκνοθεσίας</w:t>
      </w:r>
      <w:proofErr w:type="spellEnd"/>
      <w:r>
        <w:rPr>
          <w:rFonts w:eastAsia="Times New Roman" w:cs="Times New Roman"/>
          <w:szCs w:val="24"/>
        </w:rPr>
        <w:t xml:space="preserve"> σε ομόφυλα ζευγάρια</w:t>
      </w:r>
      <w:r w:rsidRPr="00E44A51">
        <w:rPr>
          <w:rFonts w:eastAsia="Times New Roman" w:cs="Times New Roman"/>
          <w:szCs w:val="24"/>
        </w:rPr>
        <w:t>,</w:t>
      </w:r>
      <w:r>
        <w:rPr>
          <w:rFonts w:eastAsia="Times New Roman" w:cs="Times New Roman"/>
          <w:szCs w:val="24"/>
        </w:rPr>
        <w:t xml:space="preserve"> προφανώς παραπλανούσατε τη Βουλή και τον ελληνικό λαό, γιατί εκείνο ήταν το πρώτο βήμα για να μπορούν ομόφυλα ζευγάρια να γ</w:t>
      </w:r>
      <w:r>
        <w:rPr>
          <w:rFonts w:eastAsia="Times New Roman" w:cs="Times New Roman"/>
          <w:szCs w:val="24"/>
        </w:rPr>
        <w:t xml:space="preserve">ίνουν </w:t>
      </w:r>
      <w:r>
        <w:rPr>
          <w:rFonts w:eastAsia="Times New Roman" w:cs="Times New Roman"/>
          <w:szCs w:val="24"/>
        </w:rPr>
        <w:t>ανάδοχοι</w:t>
      </w:r>
      <w:r>
        <w:rPr>
          <w:rFonts w:eastAsia="Times New Roman" w:cs="Times New Roman"/>
          <w:szCs w:val="24"/>
        </w:rPr>
        <w:t xml:space="preserve">. Και ας δήλωνε ο τότε αρμόδιος </w:t>
      </w:r>
      <w:r>
        <w:rPr>
          <w:rFonts w:eastAsia="Times New Roman" w:cs="Times New Roman"/>
          <w:szCs w:val="24"/>
        </w:rPr>
        <w:lastRenderedPageBreak/>
        <w:t xml:space="preserve">Υπουργός Δικαιοσύνης κ. Παρασκευόπουλος ότι η </w:t>
      </w:r>
      <w:r>
        <w:rPr>
          <w:rFonts w:eastAsia="Times New Roman" w:cs="Times New Roman"/>
          <w:szCs w:val="24"/>
        </w:rPr>
        <w:t>«</w:t>
      </w:r>
      <w:r>
        <w:rPr>
          <w:rFonts w:eastAsia="Times New Roman" w:cs="Times New Roman"/>
          <w:szCs w:val="24"/>
        </w:rPr>
        <w:t>Κυβέρνηση σχεδιάζει νόμους τίμια</w:t>
      </w:r>
      <w:r w:rsidRPr="00E44A51">
        <w:rPr>
          <w:rFonts w:eastAsia="Times New Roman" w:cs="Times New Roman"/>
          <w:szCs w:val="24"/>
        </w:rPr>
        <w:t>,</w:t>
      </w:r>
      <w:r>
        <w:rPr>
          <w:rFonts w:eastAsia="Times New Roman" w:cs="Times New Roman"/>
          <w:szCs w:val="24"/>
        </w:rPr>
        <w:t xml:space="preserve"> αν ήθελε την </w:t>
      </w:r>
      <w:proofErr w:type="spellStart"/>
      <w:r>
        <w:rPr>
          <w:rFonts w:eastAsia="Times New Roman" w:cs="Times New Roman"/>
          <w:szCs w:val="24"/>
        </w:rPr>
        <w:t>τεκνοθεσία</w:t>
      </w:r>
      <w:proofErr w:type="spellEnd"/>
      <w:r>
        <w:rPr>
          <w:rFonts w:eastAsia="Times New Roman" w:cs="Times New Roman"/>
          <w:szCs w:val="24"/>
        </w:rPr>
        <w:t xml:space="preserve"> ή την υιοθεσία</w:t>
      </w:r>
      <w:r w:rsidRPr="00E44A51">
        <w:rPr>
          <w:rFonts w:eastAsia="Times New Roman" w:cs="Times New Roman"/>
          <w:szCs w:val="24"/>
        </w:rPr>
        <w:t>,</w:t>
      </w:r>
      <w:r>
        <w:rPr>
          <w:rFonts w:eastAsia="Times New Roman" w:cs="Times New Roman"/>
          <w:szCs w:val="24"/>
        </w:rPr>
        <w:t xml:space="preserve"> θα το έκανε ρητά,</w:t>
      </w:r>
      <w:r w:rsidRPr="00E44A51">
        <w:rPr>
          <w:rFonts w:eastAsia="Times New Roman" w:cs="Times New Roman"/>
          <w:szCs w:val="24"/>
        </w:rPr>
        <w:t xml:space="preserve"> </w:t>
      </w:r>
      <w:r>
        <w:rPr>
          <w:rFonts w:eastAsia="Times New Roman" w:cs="Times New Roman"/>
          <w:szCs w:val="24"/>
        </w:rPr>
        <w:t xml:space="preserve">είναι ένα θέμα που ενδιαφέρει την κοινωνία και η Κυβέρνηση δεν θα </w:t>
      </w:r>
      <w:r>
        <w:rPr>
          <w:rFonts w:eastAsia="Times New Roman" w:cs="Times New Roman"/>
          <w:szCs w:val="24"/>
        </w:rPr>
        <w:t xml:space="preserve">το </w:t>
      </w:r>
      <w:r>
        <w:rPr>
          <w:rFonts w:eastAsia="Times New Roman" w:cs="Times New Roman"/>
          <w:szCs w:val="24"/>
        </w:rPr>
        <w:t>πε</w:t>
      </w:r>
      <w:r>
        <w:rPr>
          <w:rFonts w:eastAsia="Times New Roman" w:cs="Times New Roman"/>
          <w:szCs w:val="24"/>
        </w:rPr>
        <w:t>ρνούσε αορίστως ή κρυμμένο σε μια διάταξη ενός νομοσχεδίου</w:t>
      </w:r>
      <w:r>
        <w:rPr>
          <w:rFonts w:eastAsia="Times New Roman" w:cs="Times New Roman"/>
          <w:szCs w:val="24"/>
        </w:rPr>
        <w:t>»</w:t>
      </w:r>
      <w:r>
        <w:rPr>
          <w:rFonts w:eastAsia="Times New Roman" w:cs="Times New Roman"/>
          <w:szCs w:val="24"/>
        </w:rPr>
        <w:t>.</w:t>
      </w:r>
    </w:p>
    <w:p w14:paraId="59780B5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Καταθέτω το σχετικό απόσπασμα στα Πρακτικά.</w:t>
      </w:r>
    </w:p>
    <w:p w14:paraId="59780B57" w14:textId="77777777" w:rsidR="00F07EC0" w:rsidRDefault="005D0323">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w:t>
      </w:r>
      <w:r w:rsidRPr="000D63A8">
        <w:rPr>
          <w:rFonts w:eastAsia="Times New Roman" w:cs="Times New Roman"/>
          <w:szCs w:val="24"/>
        </w:rPr>
        <w:t>ματείας της Διεύθυνσης Στενογραφίας και Πρακτικών της Βουλής)</w:t>
      </w:r>
    </w:p>
    <w:p w14:paraId="59780B5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Πρόκειται ασφαλώς για μια απόφαση που συλλαμβάνει εξαπίνης την κοινωνία, δεν έχει συζητηθεί επαρκώς και συναντά τεράστιες και -θα έλεγα- εύλογες αντιδράσεις. Τούτο δεν οφείλεται, βεβαίως, σε μια</w:t>
      </w:r>
      <w:r>
        <w:rPr>
          <w:rFonts w:eastAsia="Times New Roman" w:cs="Times New Roman"/>
          <w:szCs w:val="24"/>
        </w:rPr>
        <w:t xml:space="preserve"> εγγενή συντηρητική στάση των Ελλήνων, όπως υποστηρίζουν οι </w:t>
      </w:r>
      <w:proofErr w:type="spellStart"/>
      <w:r>
        <w:rPr>
          <w:rFonts w:eastAsia="Times New Roman" w:cs="Times New Roman"/>
          <w:szCs w:val="24"/>
        </w:rPr>
        <w:t>αυτοχαρακτηριζόμενοι</w:t>
      </w:r>
      <w:proofErr w:type="spellEnd"/>
      <w:r>
        <w:rPr>
          <w:rFonts w:eastAsia="Times New Roman" w:cs="Times New Roman"/>
          <w:szCs w:val="24"/>
        </w:rPr>
        <w:t xml:space="preserve"> προοδευτικοί. Διότι δεν σημαίνει πως κάθε μέτρο που αντίκειται σε θεμελιώδεις αρχές που έχει θεσπίσει μια κοινωνία, όπως αυτή </w:t>
      </w:r>
      <w:r>
        <w:rPr>
          <w:rFonts w:eastAsia="Times New Roman" w:cs="Times New Roman"/>
          <w:szCs w:val="24"/>
        </w:rPr>
        <w:lastRenderedPageBreak/>
        <w:t>της οικογένειας, αυτόματα πρέπει να βαφτίζεται κα</w:t>
      </w:r>
      <w:r>
        <w:rPr>
          <w:rFonts w:eastAsia="Times New Roman" w:cs="Times New Roman"/>
          <w:szCs w:val="24"/>
        </w:rPr>
        <w:t>ι ως προοδευτικό και ως εκ τούτου και θετικό.</w:t>
      </w:r>
    </w:p>
    <w:p w14:paraId="59780B5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Φοβούμαι ότι πίσω από αυτή τη λογική υποκρύπτεται σαφώς μια αντιδημοκρατική διάθεση, όταν </w:t>
      </w:r>
      <w:r>
        <w:rPr>
          <w:rFonts w:eastAsia="Times New Roman" w:cs="Times New Roman"/>
          <w:szCs w:val="24"/>
        </w:rPr>
        <w:t xml:space="preserve">μειονότητες </w:t>
      </w:r>
      <w:r>
        <w:rPr>
          <w:rFonts w:eastAsia="Times New Roman" w:cs="Times New Roman"/>
          <w:szCs w:val="24"/>
        </w:rPr>
        <w:t xml:space="preserve">προσπαθούν να επιβάλουν τα πιστεύω τους στις </w:t>
      </w:r>
      <w:r>
        <w:rPr>
          <w:rFonts w:eastAsia="Times New Roman" w:cs="Times New Roman"/>
          <w:szCs w:val="24"/>
        </w:rPr>
        <w:t>πλειονότητες</w:t>
      </w:r>
      <w:r>
        <w:rPr>
          <w:rFonts w:eastAsia="Times New Roman" w:cs="Times New Roman"/>
          <w:szCs w:val="24"/>
        </w:rPr>
        <w:t xml:space="preserve">. </w:t>
      </w:r>
    </w:p>
    <w:p w14:paraId="59780B5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 θεσμός της οικογένειας και η ανατροφή των παιδ</w:t>
      </w:r>
      <w:r>
        <w:rPr>
          <w:rFonts w:eastAsia="Times New Roman" w:cs="Times New Roman"/>
          <w:szCs w:val="24"/>
        </w:rPr>
        <w:t>ιών στηρίζεται στη σχέση του πατέρα και της μητέρας και ο καθένας από τους δύο συμβάλλει, κατά τη φύση του, στη σωστή διαπαιδαγώγηση των παιδιών.</w:t>
      </w:r>
    </w:p>
    <w:p w14:paraId="59780B5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Σήμερα ερχόμαστε αυτήν την αυταπόδεικτη αλήθεια να την αμφισβητήσουμε, με τη γνώμη κάποιων ψυχολόγων και την ε</w:t>
      </w:r>
      <w:r>
        <w:rPr>
          <w:rFonts w:eastAsia="Times New Roman" w:cs="Times New Roman"/>
          <w:szCs w:val="24"/>
        </w:rPr>
        <w:t>πίκληση των ανθρωπίνων δικαιωμάτων, παρά το γεγονός ότι η γνώμη κάποιων ψυχολόγων δεν συνιστά επιστημονικό θέσφατο, καθολικά αποδεκτό από την παγκόσμια ακαδημαϊκή κοινότητα.</w:t>
      </w:r>
    </w:p>
    <w:p w14:paraId="59780B5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η επίκληση των ανθρωπίνων δικαιωμάτων γίνεται μονόπλευρα προς τους ανθρ</w:t>
      </w:r>
      <w:r>
        <w:rPr>
          <w:rFonts w:eastAsia="Times New Roman" w:cs="Times New Roman"/>
          <w:szCs w:val="24"/>
        </w:rPr>
        <w:t>ώπους που θα ήθελαν να γίνουν ανάδοχοι ενός παιδιού. Ωστόσο, δικαιώματα έχει και το ίδιο το παιδί, τα οποία, όπως φαίνεται, δεν λαμβάνονται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διότι εξαναγκάζεται να συμβιώσει με μια κατάσταση, η οποία ασφαλώς είναι δικαίωμα του κάθε ενήλικα να τη β</w:t>
      </w:r>
      <w:r>
        <w:rPr>
          <w:rFonts w:eastAsia="Times New Roman" w:cs="Times New Roman"/>
          <w:szCs w:val="24"/>
        </w:rPr>
        <w:t>ιώνει, αλλά του ιδίου του παιδιού θα του δημιουργήσει το λιγότερο σύγχυση. Γι’ αυτό και καλούμε την Κυβέρνηση να αποσύρει, έστω την ύστατη ώρα, τη σχετική ρύθμιση.</w:t>
      </w:r>
    </w:p>
    <w:p w14:paraId="59780B5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Ολοκληρώνοντας, κύριε Πρόεδρε, θα ήθελα να τονίσω ότι η προστασία του παιδιού, αλλά και εν γ</w:t>
      </w:r>
      <w:r>
        <w:rPr>
          <w:rFonts w:eastAsia="Times New Roman" w:cs="Times New Roman"/>
          <w:szCs w:val="24"/>
        </w:rPr>
        <w:t xml:space="preserve">ένει της οικογένειας, πρέπει να αναχθεί σε βασική προτεραιότητα για την </w:t>
      </w:r>
      <w:r>
        <w:rPr>
          <w:rFonts w:eastAsia="Times New Roman" w:cs="Times New Roman"/>
          <w:szCs w:val="24"/>
        </w:rPr>
        <w:t>πολιτεία</w:t>
      </w:r>
      <w:r>
        <w:rPr>
          <w:rFonts w:eastAsia="Times New Roman" w:cs="Times New Roman"/>
          <w:szCs w:val="24"/>
        </w:rPr>
        <w:t>. Ο τρόπος που διαχειριζόμαστε το πρόβλημα με τα παιδιά που ζητούν την οικογενειακή θαλπωρή και αγάπη μας χαρακτηρίζει και ως πολιτισμό.</w:t>
      </w:r>
    </w:p>
    <w:p w14:paraId="59780B5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Πέρα από τις όποιες μικροπολιτικές, κομ</w:t>
      </w:r>
      <w:r>
        <w:rPr>
          <w:rFonts w:eastAsia="Times New Roman" w:cs="Times New Roman"/>
          <w:szCs w:val="24"/>
        </w:rPr>
        <w:t>ματικές ή άλλες επιδιώξεις, είμαστε υπεύθυνοι απέναντι σε ευαίσθητες ανθρώπινες ψυχές και η σκέψη αυτή θα πρέπει να διέπει τις πράξεις, αλλά και τις αποφάσεις μας.</w:t>
      </w:r>
    </w:p>
    <w:p w14:paraId="59780B5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9780B60"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80B61"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sidRPr="00B900E9">
        <w:rPr>
          <w:rFonts w:eastAsia="Times New Roman" w:cs="Times New Roman"/>
          <w:b/>
          <w:szCs w:val="24"/>
        </w:rPr>
        <w:t xml:space="preserve"> </w:t>
      </w:r>
      <w:r w:rsidRPr="00B900E9">
        <w:rPr>
          <w:rFonts w:eastAsia="Times New Roman" w:cs="Times New Roman"/>
          <w:szCs w:val="24"/>
        </w:rPr>
        <w:t>Κύριε Υπουργέ, έχετε τον λόγο</w:t>
      </w:r>
      <w:r>
        <w:rPr>
          <w:rFonts w:eastAsia="Times New Roman" w:cs="Times New Roman"/>
          <w:szCs w:val="24"/>
        </w:rPr>
        <w:t xml:space="preserve"> για τρία-τέσσερα λεπτά από την θέση σας για να παρουσιάσετε την τροπολογία σας. </w:t>
      </w:r>
    </w:p>
    <w:p w14:paraId="59780B62" w14:textId="77777777" w:rsidR="00F07EC0" w:rsidRDefault="005D0323">
      <w:pPr>
        <w:spacing w:after="0" w:line="600" w:lineRule="auto"/>
        <w:ind w:firstLine="720"/>
        <w:jc w:val="both"/>
        <w:rPr>
          <w:rFonts w:eastAsia="Times New Roman" w:cs="Times New Roman"/>
          <w:b/>
          <w:szCs w:val="24"/>
        </w:rPr>
      </w:pPr>
      <w:r>
        <w:rPr>
          <w:rFonts w:eastAsia="Times New Roman" w:cs="Times New Roman"/>
          <w:szCs w:val="24"/>
        </w:rPr>
        <w:t>Μετά θα μιλήσει ο Κοινοβουλευτικός Εκπρόσωπος της Δημοκρατικής Συμπαράταξης ο κ. Θεοχαρόπουλος.</w:t>
      </w:r>
    </w:p>
    <w:p w14:paraId="59780B63"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sidRPr="0049007D">
        <w:rPr>
          <w:rFonts w:eastAsia="Times New Roman" w:cs="Times New Roman"/>
          <w:b/>
          <w:szCs w:val="24"/>
        </w:rPr>
        <w:t>:</w:t>
      </w:r>
      <w:r>
        <w:rPr>
          <w:rFonts w:eastAsia="Times New Roman" w:cs="Times New Roman"/>
          <w:b/>
          <w:szCs w:val="24"/>
        </w:rPr>
        <w:t xml:space="preserve"> </w:t>
      </w:r>
      <w:r w:rsidRPr="00877DF7">
        <w:rPr>
          <w:rFonts w:eastAsia="Times New Roman" w:cs="Times New Roman"/>
          <w:szCs w:val="24"/>
        </w:rPr>
        <w:t>Ευ</w:t>
      </w:r>
      <w:r w:rsidRPr="00877DF7">
        <w:rPr>
          <w:rFonts w:eastAsia="Times New Roman" w:cs="Times New Roman"/>
          <w:szCs w:val="24"/>
        </w:rPr>
        <w:t>χαριστώ, κύριε Πρόεδρε.</w:t>
      </w:r>
    </w:p>
    <w:p w14:paraId="59780B6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Αγαπητοί συνάδελφοι, θέλω να παρουσιάσω μια τροπολογία του Υπουργείου με γενικό αριθμό 1569 και ειδικό 109, η οποία αφορά ρυθμίσεις εκκρεμοτήτων που υπάρχουν στην καθημερινότητα του συστήματος υγείας -</w:t>
      </w:r>
      <w:proofErr w:type="spellStart"/>
      <w:r>
        <w:rPr>
          <w:rFonts w:eastAsia="Times New Roman" w:cs="Times New Roman"/>
          <w:szCs w:val="24"/>
        </w:rPr>
        <w:t>μικροεκκρεμοτήτων</w:t>
      </w:r>
      <w:proofErr w:type="spellEnd"/>
      <w:r>
        <w:rPr>
          <w:rFonts w:eastAsia="Times New Roman" w:cs="Times New Roman"/>
          <w:szCs w:val="24"/>
        </w:rPr>
        <w:t xml:space="preserve"> θα έλεγα- που</w:t>
      </w:r>
      <w:r>
        <w:rPr>
          <w:rFonts w:eastAsia="Times New Roman" w:cs="Times New Roman"/>
          <w:szCs w:val="24"/>
        </w:rPr>
        <w:t xml:space="preserve"> έχουν, όμως, έναν επείγοντα χαρακτήρα, διότι δημιουργούν πολλές δυσκολίες.</w:t>
      </w:r>
    </w:p>
    <w:p w14:paraId="59780B6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πρώτο σημείο είναι στην περίπτωση που επιδικάζονται αποζημιώσεις από τα δικαστήρια στα νοσοκομεία μετά από προσφυγές γιατρών ή λοιπών εργαζομένων, μετά από δικαστικές αποφάσεις </w:t>
      </w:r>
      <w:r>
        <w:rPr>
          <w:rFonts w:eastAsia="Times New Roman" w:cs="Times New Roman"/>
          <w:szCs w:val="24"/>
        </w:rPr>
        <w:t xml:space="preserve">για δεδουλευμένα, τα οποία δεν έχουν καταβληθεί, </w:t>
      </w:r>
      <w:r>
        <w:rPr>
          <w:rFonts w:eastAsia="Times New Roman" w:cs="Times New Roman"/>
          <w:szCs w:val="24"/>
        </w:rPr>
        <w:lastRenderedPageBreak/>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αυτή η αποζημίωση, η διαδικασία της εκκαθάρισης να γίνεται από τα νοσοκομεία και όχι από τις υπηρεσίες του Υπουργείου, όπως γινόταν στο παρελθόν με αποτέλεσμα να χρονοτριβούν πάρα πολύ, να καθυστερεί </w:t>
      </w:r>
      <w:r>
        <w:rPr>
          <w:rFonts w:eastAsia="Times New Roman" w:cs="Times New Roman"/>
          <w:szCs w:val="24"/>
        </w:rPr>
        <w:t xml:space="preserve">η πληρωμή και να υπάρχουν και τόκοι υπερημερίας που επιβαρύνουν το </w:t>
      </w:r>
      <w:r>
        <w:rPr>
          <w:rFonts w:eastAsia="Times New Roman" w:cs="Times New Roman"/>
          <w:szCs w:val="24"/>
        </w:rPr>
        <w:t>δημόσιο</w:t>
      </w:r>
      <w:r>
        <w:rPr>
          <w:rFonts w:eastAsia="Times New Roman" w:cs="Times New Roman"/>
          <w:szCs w:val="24"/>
        </w:rPr>
        <w:t>.</w:t>
      </w:r>
    </w:p>
    <w:p w14:paraId="59780B6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δεύτερο σημείο είναι η απαλλαγή των νοσοκομείων από πρόστιμα και προσαυξήσεις προς τον ΕΔΣΝΑ, Σύνδεσμος Διαχείρισης Αποβλήτων στην Αττική, για την διαχείριση των αποβλήτων των ν</w:t>
      </w:r>
      <w:r>
        <w:rPr>
          <w:rFonts w:eastAsia="Times New Roman" w:cs="Times New Roman"/>
          <w:szCs w:val="24"/>
        </w:rPr>
        <w:t>οσοκομείων για οφειλές που έχουν αποπληρωθεί, αλλά για λίγες μέρες υπήρξαν προσαυξήσεις και πρόστιμα. Θεωρούμε λογικό αυτό να μην επιβάλλεται από την στιγμή που έχουν αποπληρωθεί πλήρως να διαγραφούν αυτές οι απαιτήσεις για να διευκολυνθεί και η διαχείριση</w:t>
      </w:r>
      <w:r>
        <w:rPr>
          <w:rFonts w:eastAsia="Times New Roman" w:cs="Times New Roman"/>
          <w:szCs w:val="24"/>
        </w:rPr>
        <w:t xml:space="preserve"> των νοσοκομείων.</w:t>
      </w:r>
    </w:p>
    <w:p w14:paraId="59780B6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τρίτο σημείο είναι ο οικονομικός απολογισμός των </w:t>
      </w:r>
      <w:r>
        <w:rPr>
          <w:rFonts w:eastAsia="Times New Roman" w:cs="Times New Roman"/>
          <w:szCs w:val="24"/>
        </w:rPr>
        <w:t xml:space="preserve">νομικών </w:t>
      </w:r>
      <w:r>
        <w:rPr>
          <w:rFonts w:eastAsia="Times New Roman" w:cs="Times New Roman"/>
          <w:szCs w:val="24"/>
        </w:rPr>
        <w:t xml:space="preserve">προσώπων δημοσίου δικαίου </w:t>
      </w:r>
      <w:r>
        <w:rPr>
          <w:rFonts w:eastAsia="Times New Roman" w:cs="Times New Roman"/>
          <w:szCs w:val="24"/>
        </w:rPr>
        <w:t xml:space="preserve">και των </w:t>
      </w:r>
      <w:r>
        <w:rPr>
          <w:rFonts w:eastAsia="Times New Roman" w:cs="Times New Roman"/>
          <w:szCs w:val="24"/>
        </w:rPr>
        <w:t>εποπτευόμενων φορέων</w:t>
      </w:r>
      <w:r>
        <w:rPr>
          <w:rFonts w:eastAsia="Times New Roman" w:cs="Times New Roman"/>
          <w:szCs w:val="24"/>
        </w:rPr>
        <w:t xml:space="preserve"> από το Υπουργείο που οφείλουν να υποβάλλουν στο Ελεγκτικό Συνέδριο με βάση έναν νόμο, τον </w:t>
      </w:r>
      <w:r>
        <w:rPr>
          <w:rFonts w:eastAsia="Times New Roman" w:cs="Times New Roman"/>
          <w:szCs w:val="24"/>
        </w:rPr>
        <w:t>ν.</w:t>
      </w:r>
      <w:r>
        <w:rPr>
          <w:rFonts w:eastAsia="Times New Roman" w:cs="Times New Roman"/>
          <w:szCs w:val="24"/>
        </w:rPr>
        <w:t>4129/2013, εντός διμήνου από το</w:t>
      </w:r>
      <w:r>
        <w:rPr>
          <w:rFonts w:eastAsia="Times New Roman" w:cs="Times New Roman"/>
          <w:szCs w:val="24"/>
        </w:rPr>
        <w:t xml:space="preserve"> κλείσιμο του προηγούμενου οικονομικού έτους. Ρυθμίζουμε αυτό να αφορά </w:t>
      </w:r>
      <w:r>
        <w:rPr>
          <w:rFonts w:eastAsia="Times New Roman" w:cs="Times New Roman"/>
          <w:szCs w:val="24"/>
        </w:rPr>
        <w:lastRenderedPageBreak/>
        <w:t>τον απολογισμό των χρηματοδοτήσεων και των πληρωμών και όχι τον απολογισμό της συνολικής οικονομικής διαχείρισης, ο οποίος μπορεί να γίνεται σε διάστημα ενός εξαμήνου, γιατί είναι πρακτ</w:t>
      </w:r>
      <w:r>
        <w:rPr>
          <w:rFonts w:eastAsia="Times New Roman" w:cs="Times New Roman"/>
          <w:szCs w:val="24"/>
        </w:rPr>
        <w:t>ικά αδύνατον να συμβεί αυτό μέσα σε δύο μήνες.</w:t>
      </w:r>
    </w:p>
    <w:p w14:paraId="59780B6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τέταρτο αφορά την μισθοδοσία. Υπήρξε ένα νομοθετικό κενό στη μισθοδοσία των ειδικευομένων στη ιατροδικαστική και τοξικολογία, όπου για διάφορους γραφειοκρατικούς</w:t>
      </w:r>
      <w:r w:rsidRPr="00DC1C18">
        <w:rPr>
          <w:rFonts w:eastAsia="Times New Roman" w:cs="Times New Roman"/>
          <w:szCs w:val="24"/>
        </w:rPr>
        <w:t xml:space="preserve"> </w:t>
      </w:r>
      <w:r>
        <w:rPr>
          <w:rFonts w:eastAsia="Times New Roman" w:cs="Times New Roman"/>
          <w:szCs w:val="24"/>
        </w:rPr>
        <w:t>λόγους είχαν μείνει για πολλούς μήνες απλήρωτοι. Είναι λίγοι αυτοί οι συνάδελφοι στο σύστημα υγείας. Διευθετείται αυτό και πληρώνονται πλέον από τον προϋπολογισμό του Υπουργείου Υγείας και όχι του Υπουργείου Παιδείας, γιατί αυτοί υπηρετούν σε εργαστήρια το</w:t>
      </w:r>
      <w:r>
        <w:rPr>
          <w:rFonts w:eastAsia="Times New Roman" w:cs="Times New Roman"/>
          <w:szCs w:val="24"/>
        </w:rPr>
        <w:t xml:space="preserve">υ </w:t>
      </w:r>
      <w:r>
        <w:rPr>
          <w:rFonts w:eastAsia="Times New Roman" w:cs="Times New Roman"/>
          <w:szCs w:val="24"/>
        </w:rPr>
        <w:t xml:space="preserve">πανεπιστημίου </w:t>
      </w:r>
      <w:r>
        <w:rPr>
          <w:rFonts w:eastAsia="Times New Roman" w:cs="Times New Roman"/>
          <w:szCs w:val="24"/>
        </w:rPr>
        <w:t>του ΕΚΠΑ και του ΑΠΘ.</w:t>
      </w:r>
    </w:p>
    <w:p w14:paraId="59780B6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Υπάρχει, επίσης, μια ρύθμιση που αποσαφηνίζει την διαδικασία έκδοσης διαπιστωτικών πράξεων κατάταξης των πρώην γιατρών του ΙΚΑ-ΕΟΠΥΥ σε θέσεις γιατρών-οδοντιάτρων ΕΣΥ. Είναι η θητεία των αιρετών μελών των υπηρεσιακών σ</w:t>
      </w:r>
      <w:r>
        <w:rPr>
          <w:rFonts w:eastAsia="Times New Roman" w:cs="Times New Roman"/>
          <w:szCs w:val="24"/>
        </w:rPr>
        <w:t xml:space="preserve">υμβουλίων στα ΝΠΔΔ του Υπουργείου που παρατείνεται και λήγει </w:t>
      </w:r>
      <w:r>
        <w:rPr>
          <w:rFonts w:eastAsia="Times New Roman" w:cs="Times New Roman"/>
          <w:szCs w:val="24"/>
        </w:rPr>
        <w:t xml:space="preserve">στις </w:t>
      </w:r>
      <w:r>
        <w:rPr>
          <w:rFonts w:eastAsia="Times New Roman" w:cs="Times New Roman"/>
          <w:szCs w:val="24"/>
        </w:rPr>
        <w:t>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και εναρμονίζεται με το πλαίσιο που αφορά όλο τον υπόλοιπο δημόσιο τομέα.</w:t>
      </w:r>
    </w:p>
    <w:p w14:paraId="59780B6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Αποσαφηνίζεται η διαδικασία τοποθέτησης έμμισθων ειδικευόμενων </w:t>
      </w:r>
      <w:proofErr w:type="spellStart"/>
      <w:r>
        <w:rPr>
          <w:rFonts w:eastAsia="Times New Roman" w:cs="Times New Roman"/>
          <w:szCs w:val="24"/>
        </w:rPr>
        <w:t>ακτινοφυσικών</w:t>
      </w:r>
      <w:proofErr w:type="spellEnd"/>
      <w:r>
        <w:rPr>
          <w:rFonts w:eastAsia="Times New Roman" w:cs="Times New Roman"/>
          <w:szCs w:val="24"/>
        </w:rPr>
        <w:t xml:space="preserve">. Παλαιότερα οι </w:t>
      </w:r>
      <w:proofErr w:type="spellStart"/>
      <w:r>
        <w:rPr>
          <w:rFonts w:eastAsia="Times New Roman" w:cs="Times New Roman"/>
          <w:szCs w:val="24"/>
        </w:rPr>
        <w:t>ακτινοφυσικοί</w:t>
      </w:r>
      <w:proofErr w:type="spellEnd"/>
      <w:r>
        <w:rPr>
          <w:rFonts w:eastAsia="Times New Roman" w:cs="Times New Roman"/>
          <w:szCs w:val="24"/>
        </w:rPr>
        <w:t xml:space="preserve"> έκαναν ένα χρόνο ειδικότητα άμισθοι. Τώρα προβλέψαμε να έχουν τρία χρόνια διάρκεια στην ειδικότητα και να είναι έμμισθοι. Διευκρινίζουμε, λοιπόν την δ</w:t>
      </w:r>
      <w:r>
        <w:rPr>
          <w:rFonts w:eastAsia="Times New Roman" w:cs="Times New Roman"/>
          <w:szCs w:val="24"/>
        </w:rPr>
        <w:t xml:space="preserve">ιαδικασία με βάση τον ν.4486/2017 και τις προϋποθέσεις για να δώσουμε άδεια ασκήσεως επαγγέλματος. </w:t>
      </w:r>
    </w:p>
    <w:p w14:paraId="59780B6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Και τελευταίο, κάνουμε μία </w:t>
      </w:r>
      <w:proofErr w:type="spellStart"/>
      <w:r>
        <w:rPr>
          <w:rFonts w:eastAsia="Times New Roman" w:cs="Times New Roman"/>
          <w:szCs w:val="24"/>
        </w:rPr>
        <w:t>επαναδιατύπωση</w:t>
      </w:r>
      <w:proofErr w:type="spellEnd"/>
      <w:r>
        <w:rPr>
          <w:rFonts w:eastAsia="Times New Roman" w:cs="Times New Roman"/>
          <w:szCs w:val="24"/>
        </w:rPr>
        <w:t xml:space="preserve"> στον ν.4532/2018 που μας δίνει τη δυνατότητα να παρατείνουμε τη θητεία σε περίπου πεντακόσιους επικουρικούς γιατρο</w:t>
      </w:r>
      <w:r>
        <w:rPr>
          <w:rFonts w:eastAsia="Times New Roman" w:cs="Times New Roman"/>
          <w:szCs w:val="24"/>
        </w:rPr>
        <w:t xml:space="preserve">ύς, οι οποίοι χρηματοδοτούνταν μέσω ενός ειδικού προγράμματος του ΕΣΠΑ. Τους δώσαμε τη δυνατότητα διασφαλίζοντας ένα επιπλέον κονδύλιο από το Υπουργείο Οικονομίας, μέσα από συγχρηματοδοτούμενα προγράμματα, να παρατείνεται η θητεία τους μέχρι 31-1-2019. </w:t>
      </w:r>
    </w:p>
    <w:p w14:paraId="59780B6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τές είναι οι ρυθμίσεις και σας ευχαριστώ. </w:t>
      </w:r>
    </w:p>
    <w:p w14:paraId="59780B6D" w14:textId="77777777" w:rsidR="00F07EC0" w:rsidRDefault="005D0323">
      <w:pPr>
        <w:spacing w:after="0"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Ευχαριστώ. </w:t>
      </w:r>
    </w:p>
    <w:p w14:paraId="59780B6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Θεοχαρόπουλος. </w:t>
      </w:r>
    </w:p>
    <w:p w14:paraId="59780B6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Θεοχαρόπουλε, θα έχετε και μία ανοχή αν θέλετε να κάνετε παρατήρηση επί της τροπολογίας. </w:t>
      </w:r>
    </w:p>
    <w:p w14:paraId="59780B70" w14:textId="77777777" w:rsidR="00F07EC0" w:rsidRDefault="005D0323">
      <w:pPr>
        <w:spacing w:after="0" w:line="600" w:lineRule="auto"/>
        <w:ind w:firstLine="720"/>
        <w:jc w:val="both"/>
        <w:rPr>
          <w:rFonts w:eastAsia="Times New Roman" w:cs="Times New Roman"/>
          <w:szCs w:val="24"/>
        </w:rPr>
      </w:pPr>
      <w:r w:rsidRPr="000B3D89">
        <w:rPr>
          <w:rFonts w:eastAsia="Times New Roman" w:cs="Times New Roman"/>
          <w:b/>
          <w:szCs w:val="24"/>
        </w:rPr>
        <w:t>ΑΘΑΝΑΣΙΟΣ ΘΕΟΧΑΡΟΠΟΥΛΟΣ:</w:t>
      </w:r>
      <w:r>
        <w:rPr>
          <w:rFonts w:eastAsia="Times New Roman" w:cs="Times New Roman"/>
          <w:szCs w:val="24"/>
        </w:rPr>
        <w:t xml:space="preserve"> </w:t>
      </w:r>
      <w:r w:rsidRPr="0017397F">
        <w:rPr>
          <w:rFonts w:eastAsia="Times New Roman" w:cs="Times New Roman"/>
          <w:szCs w:val="24"/>
        </w:rPr>
        <w:t>Ευ</w:t>
      </w:r>
      <w:r w:rsidRPr="0017397F">
        <w:rPr>
          <w:rFonts w:eastAsia="Times New Roman" w:cs="Times New Roman"/>
          <w:szCs w:val="24"/>
        </w:rPr>
        <w:t>χαριστώ, κύριε Πρόεδρε</w:t>
      </w:r>
      <w:r>
        <w:rPr>
          <w:rFonts w:eastAsia="Times New Roman" w:cs="Times New Roman"/>
          <w:szCs w:val="24"/>
        </w:rPr>
        <w:t xml:space="preserve">. </w:t>
      </w:r>
    </w:p>
    <w:p w14:paraId="59780B7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Κύριε Υπουργέ, κατ’ αρχάς -το είπαμε και πριν από λίγο- αυτή η διαδικασία της τροπολογίας, η οποία περιλαμβάνει πολλά άρθρα</w:t>
      </w:r>
      <w:r>
        <w:rPr>
          <w:rFonts w:eastAsia="Times New Roman" w:cs="Times New Roman"/>
          <w:szCs w:val="24"/>
        </w:rPr>
        <w:t>,</w:t>
      </w:r>
      <w:r>
        <w:rPr>
          <w:rFonts w:eastAsia="Times New Roman" w:cs="Times New Roman"/>
          <w:szCs w:val="24"/>
        </w:rPr>
        <w:t xml:space="preserve"> πολλές παραγράφους,</w:t>
      </w:r>
      <w:r>
        <w:rPr>
          <w:rFonts w:eastAsia="Times New Roman" w:cs="Times New Roman"/>
          <w:szCs w:val="24"/>
        </w:rPr>
        <w:t xml:space="preserve"> αντί αυτά</w:t>
      </w:r>
      <w:r>
        <w:rPr>
          <w:rFonts w:eastAsia="Times New Roman" w:cs="Times New Roman"/>
          <w:szCs w:val="24"/>
        </w:rPr>
        <w:t xml:space="preserve"> να έρθουν ως άρθρα σε ένα νομοσχέδιο έτσι ώστε να μπορούμε να τοποθετηθούμε </w:t>
      </w:r>
      <w:r>
        <w:rPr>
          <w:rFonts w:eastAsia="Times New Roman" w:cs="Times New Roman"/>
          <w:szCs w:val="24"/>
        </w:rPr>
        <w:t>θετικά και αρνητικά σε κάποια, καταλαβαίνετε ότι δεν είναι ορθή νομοθετική πρακτική και δεν μπορούμε να λειτουργήσουμε όπως θα έπρεπε. Για παράδειγμα η συγκεκριμένη ρύθμιση, την οποία φέρνετε αν ήταν ξεχωριστά από τις παραγράφους 3 έως 8 θα τις ψηφίζαμε. Τ</w:t>
      </w:r>
      <w:r>
        <w:rPr>
          <w:rFonts w:eastAsia="Times New Roman" w:cs="Times New Roman"/>
          <w:szCs w:val="24"/>
        </w:rPr>
        <w:t xml:space="preserve">ην παράγραφο 1 και τη 2 δεν θα την ψηφίζαμε. Αυτήν τη στιγμή μας φέρνετε σε μία λογική. Συνεπώς, θα ψηφίσουμε «παρών» στη συγκεκριμένη τροπολογία </w:t>
      </w:r>
      <w:r>
        <w:rPr>
          <w:rFonts w:eastAsia="Times New Roman" w:cs="Times New Roman"/>
          <w:szCs w:val="24"/>
        </w:rPr>
        <w:t xml:space="preserve">λόγω του </w:t>
      </w:r>
      <w:r>
        <w:rPr>
          <w:rFonts w:eastAsia="Times New Roman" w:cs="Times New Roman"/>
          <w:szCs w:val="24"/>
        </w:rPr>
        <w:t>ότι στην πρώτη παράγραφο ουσιαστικά φορτώνονται οι προϋπολογισμοί των νοσοκομείων σε ένα υπαρκτό πρόβ</w:t>
      </w:r>
      <w:r>
        <w:rPr>
          <w:rFonts w:eastAsia="Times New Roman" w:cs="Times New Roman"/>
          <w:szCs w:val="24"/>
        </w:rPr>
        <w:t xml:space="preserve">λημα, το οποίο βλέπουμε μπροστά μας. Στη δε παράγραφο 2 δεν αποσαφηνίζετε πρώτον, ποια νοσοκομεία αφορά, πώς θα επιφορτιστεί </w:t>
      </w:r>
      <w:r>
        <w:rPr>
          <w:rFonts w:eastAsia="Times New Roman" w:cs="Times New Roman"/>
          <w:szCs w:val="24"/>
        </w:rPr>
        <w:lastRenderedPageBreak/>
        <w:t xml:space="preserve">το κόστος των ήδη </w:t>
      </w:r>
      <w:proofErr w:type="spellStart"/>
      <w:r>
        <w:rPr>
          <w:rFonts w:eastAsia="Times New Roman" w:cs="Times New Roman"/>
          <w:szCs w:val="24"/>
        </w:rPr>
        <w:t>επιβληθέντων</w:t>
      </w:r>
      <w:proofErr w:type="spellEnd"/>
      <w:r>
        <w:rPr>
          <w:rFonts w:eastAsia="Times New Roman" w:cs="Times New Roman"/>
          <w:szCs w:val="24"/>
        </w:rPr>
        <w:t xml:space="preserve"> προστίμων και κυριότερα λέτε στην αιτιολογική έκθεση ότι κρίνεται αναγκαία για τη διασφάλιση της εύρ</w:t>
      </w:r>
      <w:r>
        <w:rPr>
          <w:rFonts w:eastAsia="Times New Roman" w:cs="Times New Roman"/>
          <w:szCs w:val="24"/>
        </w:rPr>
        <w:t xml:space="preserve">υθμης λειτουργίας νοσοκομείων, λαμβανομένης υπ’ </w:t>
      </w:r>
      <w:proofErr w:type="spellStart"/>
      <w:r>
        <w:rPr>
          <w:rFonts w:eastAsia="Times New Roman" w:cs="Times New Roman"/>
          <w:szCs w:val="24"/>
        </w:rPr>
        <w:t>όψιν</w:t>
      </w:r>
      <w:proofErr w:type="spellEnd"/>
      <w:r>
        <w:rPr>
          <w:rFonts w:eastAsia="Times New Roman" w:cs="Times New Roman"/>
          <w:szCs w:val="24"/>
        </w:rPr>
        <w:t xml:space="preserve"> της δυσχερούς δημοσιονομικής κατάστασης σε συνδυασμό με τη στέρηση της χρηματοδότησης των νοσοκομείων από τους φορείς κοινωνικής ασφάλισης. </w:t>
      </w:r>
    </w:p>
    <w:p w14:paraId="59780B7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Ενώ δηλαδή στον προϋπολογισμό μιλάτε για πλεονάσματα νοσοκομεί</w:t>
      </w:r>
      <w:r>
        <w:rPr>
          <w:rFonts w:eastAsia="Times New Roman" w:cs="Times New Roman"/>
          <w:szCs w:val="24"/>
        </w:rPr>
        <w:t>ων, ενώ έχετε αυξήσει την ασφαλιστική εισφορά των ασφαλισμένων υπέρ υγείας και κατά συνέπεια υπέρ των εσόδων του ΕΟΠΥΥ που προορίζονται για την αποπληρωμή των νοσοκομείων, τώρα κάνετε λόγο για δυσχερή οικονομική κατάσταση. Διγλωσσία! Και αφού υπάρχει οικον</w:t>
      </w:r>
      <w:r>
        <w:rPr>
          <w:rFonts w:eastAsia="Times New Roman" w:cs="Times New Roman"/>
          <w:szCs w:val="24"/>
        </w:rPr>
        <w:t xml:space="preserve">ομική δυσχέρεια, γιατί με την παράγραφο 1 κάνετε ακριβώς το αντίθετο; </w:t>
      </w:r>
    </w:p>
    <w:p w14:paraId="59780B7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Αυτά είναι ερωτήματα που καταλαβαίνω ότι δεν μπορούν να συζητηθούν σε ένα τόσο κρίσιμο νομοσχέδιο, όπως αυτό που συζητάμε σήμερα της αναδοχής. Σας λέω </w:t>
      </w:r>
      <w:r>
        <w:rPr>
          <w:rFonts w:eastAsia="Times New Roman" w:cs="Times New Roman"/>
          <w:szCs w:val="24"/>
        </w:rPr>
        <w:lastRenderedPageBreak/>
        <w:t>όμως ότι είναι καλό να μπορούμε να</w:t>
      </w:r>
      <w:r>
        <w:rPr>
          <w:rFonts w:eastAsia="Times New Roman" w:cs="Times New Roman"/>
          <w:szCs w:val="24"/>
        </w:rPr>
        <w:t xml:space="preserve"> τα συζητάμε σε νομοσχέδια στα οποία θα υπάρχουν και τα ξεχωριστά άρθρα. </w:t>
      </w:r>
    </w:p>
    <w:p w14:paraId="59780B7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τα παιδιά έχουν μόνο μία ευκαιρία να μεγαλώσουν σε συνθήκες ασφάλειας και αυτή η ευκαιρία είναι που θα καθορίσει τη σωματική και ψυχική τους υγεία ως ενή</w:t>
      </w:r>
      <w:r>
        <w:rPr>
          <w:rFonts w:eastAsia="Times New Roman" w:cs="Times New Roman"/>
          <w:szCs w:val="24"/>
        </w:rPr>
        <w:t>λικες. Θα έπρεπε, λοιπόν, σήμερα με την υπευθυνότητα και τη σοβαρότητα που απαιτεί η προστασία των δικαιωμάτων του παιδιού να εστιάσουμε τη συζήτησή μας στους κρίσιμους θεσμούς της αναδοχής και της υιοθεσίας τους οποίους και αναφέρει το νομοσχέδιο, αλλά κα</w:t>
      </w:r>
      <w:r>
        <w:rPr>
          <w:rFonts w:eastAsia="Times New Roman" w:cs="Times New Roman"/>
          <w:szCs w:val="24"/>
        </w:rPr>
        <w:t>ι στο πώς αυτοί εντάσσονται σε ένα συνολικό σχέδιο δράσης για την παιδική προστασία, σε ένα σχέδιο που θα εξελίσσεται σε πολλαπλά επίπεδα, από την πρόληψη, την ευαισθητοποίηση και την εκπαίδευση έως τη λειτουργία των θεσμών και</w:t>
      </w:r>
      <w:r w:rsidRPr="00EC4CE2">
        <w:rPr>
          <w:rFonts w:eastAsia="Times New Roman" w:cs="Times New Roman"/>
          <w:szCs w:val="24"/>
        </w:rPr>
        <w:t xml:space="preserve"> </w:t>
      </w:r>
      <w:r>
        <w:rPr>
          <w:rFonts w:eastAsia="Times New Roman" w:cs="Times New Roman"/>
          <w:szCs w:val="24"/>
        </w:rPr>
        <w:t>των δομών παιδικής προστασία</w:t>
      </w:r>
      <w:r>
        <w:rPr>
          <w:rFonts w:eastAsia="Times New Roman" w:cs="Times New Roman"/>
          <w:szCs w:val="24"/>
        </w:rPr>
        <w:t xml:space="preserve">ς και που θα προτάσσει αποκλειστικά το συμφέρον του παιδιού κι όχι να μονοπωλεί τη συζήτησή μας το ζήτημα </w:t>
      </w:r>
      <w:r>
        <w:rPr>
          <w:rFonts w:eastAsia="Times New Roman" w:cs="Times New Roman"/>
          <w:szCs w:val="24"/>
        </w:rPr>
        <w:lastRenderedPageBreak/>
        <w:t xml:space="preserve">της επέκτασης της αναδοχής σε όσους έχουν υπογράψει σύμφωνο συμβίωσης ετερόφυλα και ομόφυλα ζευγάρια. Το μονοπώλησε γιατί από την αρχή Βουλευτές του </w:t>
      </w:r>
      <w:r w:rsidRPr="00C0242A">
        <w:rPr>
          <w:rFonts w:eastAsia="Times New Roman" w:cs="Times New Roman"/>
          <w:szCs w:val="24"/>
        </w:rPr>
        <w:t>Σ</w:t>
      </w:r>
      <w:r w:rsidRPr="00C0242A">
        <w:rPr>
          <w:rFonts w:eastAsia="Times New Roman" w:cs="Times New Roman"/>
          <w:szCs w:val="24"/>
        </w:rPr>
        <w:t>ΥΡΙΖΑ</w:t>
      </w:r>
      <w:r>
        <w:rPr>
          <w:rFonts w:eastAsia="Times New Roman" w:cs="Times New Roman"/>
          <w:szCs w:val="24"/>
        </w:rPr>
        <w:t xml:space="preserve"> και του συγκυβερνώντος κόμματος των ΑΝΕΛ αρνήθηκαν αυτήν την αλλαγή. </w:t>
      </w:r>
    </w:p>
    <w:p w14:paraId="59780B7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Κυριαρχεί στον δημόσιο διάλογο για άλλη μια φορά με τα γνωστά στερεότυπα, μια επιχειρηματολογία που στο βάθος της κρύβει </w:t>
      </w:r>
      <w:r w:rsidRPr="00253908">
        <w:rPr>
          <w:rFonts w:eastAsia="Times New Roman" w:cs="Times New Roman"/>
          <w:szCs w:val="24"/>
        </w:rPr>
        <w:t>συντηρητικά</w:t>
      </w:r>
      <w:r>
        <w:rPr>
          <w:rFonts w:eastAsia="Times New Roman" w:cs="Times New Roman"/>
          <w:szCs w:val="24"/>
        </w:rPr>
        <w:t xml:space="preserve"> αντανακλαστικά για θέματα που έχουν </w:t>
      </w:r>
      <w:proofErr w:type="spellStart"/>
      <w:r>
        <w:rPr>
          <w:rFonts w:eastAsia="Times New Roman" w:cs="Times New Roman"/>
          <w:szCs w:val="24"/>
        </w:rPr>
        <w:t>αντιδημοφιλ</w:t>
      </w:r>
      <w:r>
        <w:rPr>
          <w:rFonts w:eastAsia="Times New Roman" w:cs="Times New Roman"/>
          <w:szCs w:val="24"/>
        </w:rPr>
        <w:t>ή</w:t>
      </w:r>
      <w:proofErr w:type="spellEnd"/>
      <w:r>
        <w:rPr>
          <w:rFonts w:eastAsia="Times New Roman" w:cs="Times New Roman"/>
          <w:szCs w:val="24"/>
        </w:rPr>
        <w:t xml:space="preserve"> χαρακτήρα και ανήκουν στο δύσκολο πεδίο των ανθρωπίνων δικαιωμάτων. Είναι, όμως, ανεπίτρεπτο σε μια χώρα που θέλει να συγκαταλέγεται στα σύγχρονα ευρωπαϊκά κράτη, αντί να επιταχύνονται τα βήματα για την κατάργηση των διακρίσεων και την υπεράσπιση των ανθ</w:t>
      </w:r>
      <w:r>
        <w:rPr>
          <w:rFonts w:eastAsia="Times New Roman" w:cs="Times New Roman"/>
          <w:szCs w:val="24"/>
        </w:rPr>
        <w:t xml:space="preserve">ρωπίνων δικαιωμάτων να μπαίνουν τρικλοποδιές. Και η ανάγκη προοδευτικών αλλαγών, όπως αυτή, και </w:t>
      </w:r>
      <w:r>
        <w:rPr>
          <w:rFonts w:eastAsia="Times New Roman" w:cs="Times New Roman"/>
          <w:szCs w:val="24"/>
        </w:rPr>
        <w:t>τομών</w:t>
      </w:r>
      <w:r>
        <w:rPr>
          <w:rFonts w:eastAsia="Times New Roman" w:cs="Times New Roman"/>
          <w:szCs w:val="24"/>
        </w:rPr>
        <w:t xml:space="preserve">, ιδίως στο πεδίο του </w:t>
      </w:r>
      <w:r>
        <w:rPr>
          <w:rFonts w:eastAsia="Times New Roman" w:cs="Times New Roman"/>
          <w:szCs w:val="24"/>
        </w:rPr>
        <w:t xml:space="preserve">Οικογενειακού Δικαίου </w:t>
      </w:r>
      <w:r>
        <w:rPr>
          <w:rFonts w:eastAsia="Times New Roman" w:cs="Times New Roman"/>
          <w:szCs w:val="24"/>
        </w:rPr>
        <w:t xml:space="preserve">να παρακωλύεται από φοβικές ενστάσεις και αντιλήψεις. </w:t>
      </w:r>
    </w:p>
    <w:p w14:paraId="59780B7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Χαρακτηριστικό παράδειγμα είναι η πρόβλεψη για επέκταση της αναδοχής σε όσους έχουν υπογράψει σύμφωνο συμβίωσης, είτε αυτά είναι ετερόφυλα είτε ομόφυλα ζευγάρια. Μια αυτονόητη προοδευτική αλλαγή. </w:t>
      </w:r>
    </w:p>
    <w:p w14:paraId="59780B7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δικαίωμα στην αναδοχή από ζευγάρια χωρίς διάκριση φύλου </w:t>
      </w:r>
      <w:r>
        <w:rPr>
          <w:rFonts w:eastAsia="Times New Roman" w:cs="Times New Roman"/>
          <w:szCs w:val="24"/>
        </w:rPr>
        <w:t xml:space="preserve">είναι νομικό επακόλουθο του συμφώνου συμβίωσης που αποτελεί νόμο του κράτους και που το ψηφίσαμε σε αυτήν εδώ την Αίθουσα.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διάκριση για το σύμφωνο συμβίωσης, δεν θα υπάρχει ούτε εδώ. Είναι αδιανόητο το δικαίωμα στην ίση προστασία του νόμ</w:t>
      </w:r>
      <w:r>
        <w:rPr>
          <w:rFonts w:eastAsia="Times New Roman" w:cs="Times New Roman"/>
          <w:szCs w:val="24"/>
        </w:rPr>
        <w:t xml:space="preserve">ου, όπως προβλέπει και η οικουμενική διακήρυξη των δικαιωμάτων του ανθρώπου, αυτό το δικαίωμα να διαφυλάσσεται κατ’ επιλογήν. </w:t>
      </w:r>
    </w:p>
    <w:p w14:paraId="59780B78" w14:textId="77777777" w:rsidR="00F07EC0" w:rsidRDefault="005D0323">
      <w:pPr>
        <w:spacing w:after="0" w:line="600" w:lineRule="auto"/>
        <w:ind w:firstLine="720"/>
        <w:jc w:val="both"/>
        <w:rPr>
          <w:rFonts w:eastAsia="Times New Roman"/>
          <w:szCs w:val="24"/>
        </w:rPr>
      </w:pPr>
      <w:r>
        <w:rPr>
          <w:rFonts w:eastAsia="Times New Roman"/>
          <w:szCs w:val="24"/>
        </w:rPr>
        <w:t>Η ρύθμιση για τις προϋποθέσεις αναδοχής δεν μπορεί να εμπεριέχει οποιαδήποτε διάκριση. Οποιαδήποτε διαφοροποίηση για τα ομόφυλα ζ</w:t>
      </w:r>
      <w:r>
        <w:rPr>
          <w:rFonts w:eastAsia="Times New Roman"/>
          <w:szCs w:val="24"/>
        </w:rPr>
        <w:t xml:space="preserve">ευγάρια θα κατέπιπτε –και σωστά θα κατέπιπτε- στο Ευρωπαϊκό Δικαστήριο Ανθρωπίνων Δικαιωμάτων, που βασίζεται στην αρχή της απαγόρευσης των διακρίσεων. </w:t>
      </w:r>
    </w:p>
    <w:p w14:paraId="59780B79" w14:textId="77777777" w:rsidR="00F07EC0" w:rsidRDefault="005D0323">
      <w:pPr>
        <w:spacing w:after="0" w:line="600" w:lineRule="auto"/>
        <w:ind w:firstLine="720"/>
        <w:jc w:val="both"/>
        <w:rPr>
          <w:rFonts w:eastAsia="Times New Roman"/>
          <w:szCs w:val="24"/>
        </w:rPr>
      </w:pPr>
      <w:r>
        <w:rPr>
          <w:rFonts w:eastAsia="Times New Roman"/>
          <w:szCs w:val="24"/>
        </w:rPr>
        <w:lastRenderedPageBreak/>
        <w:t>Αυτό οφείλουμε να κάνουμε κι εμείς εδώ, αγαπητοί συνάδελφοι. Και η κατεύθυνσή μας πρέπει να είναι η προσ</w:t>
      </w:r>
      <w:r>
        <w:rPr>
          <w:rFonts w:eastAsia="Times New Roman"/>
          <w:szCs w:val="24"/>
        </w:rPr>
        <w:t>τασία των δικαιωμάτων, ο σεβασμός της ευρωπαϊκής σύμβασης δικαιωμάτων του ανθρώπου και της νομολογίας. Ας σταματήσουμε, επιτέλους, να τρέχουμε πίσω από τις εξελίξεις. Η χώρα μας εξακολουθεί και σήμερα να συγκαταλέγεται στην πρώτη πεντάδα, από πλευράς αριθμ</w:t>
      </w:r>
      <w:r>
        <w:rPr>
          <w:rFonts w:eastAsia="Times New Roman"/>
          <w:szCs w:val="24"/>
        </w:rPr>
        <w:t xml:space="preserve">ού, καταδικαστικών αποφάσεων. Ας διεκδικήσουμε άλλες πρωτιές. </w:t>
      </w:r>
    </w:p>
    <w:p w14:paraId="59780B7A" w14:textId="77777777" w:rsidR="00F07EC0" w:rsidRDefault="005D0323">
      <w:pPr>
        <w:spacing w:after="0" w:line="600" w:lineRule="auto"/>
        <w:ind w:firstLine="720"/>
        <w:jc w:val="both"/>
        <w:rPr>
          <w:rFonts w:eastAsia="Times New Roman"/>
          <w:szCs w:val="24"/>
        </w:rPr>
      </w:pPr>
      <w:r>
        <w:rPr>
          <w:rFonts w:eastAsia="Times New Roman"/>
          <w:szCs w:val="24"/>
        </w:rPr>
        <w:t xml:space="preserve">Εν τέλει, από πού κι ως πού ο σεξουαλικός προσανατολισμός επηρεάζει τη </w:t>
      </w:r>
      <w:proofErr w:type="spellStart"/>
      <w:r>
        <w:rPr>
          <w:rFonts w:eastAsia="Times New Roman"/>
          <w:szCs w:val="24"/>
        </w:rPr>
        <w:t>γονεϊκή</w:t>
      </w:r>
      <w:proofErr w:type="spellEnd"/>
      <w:r>
        <w:rPr>
          <w:rFonts w:eastAsia="Times New Roman"/>
          <w:szCs w:val="24"/>
        </w:rPr>
        <w:t xml:space="preserve"> </w:t>
      </w:r>
      <w:r>
        <w:rPr>
          <w:rFonts w:eastAsia="Times New Roman"/>
          <w:szCs w:val="24"/>
        </w:rPr>
        <w:t xml:space="preserve">αποτελεσματικότητα </w:t>
      </w:r>
      <w:r>
        <w:rPr>
          <w:rFonts w:eastAsia="Times New Roman"/>
          <w:szCs w:val="24"/>
        </w:rPr>
        <w:t>και την υγιή ψυχοσωματική ανάπτυξη των παιδιών; Αν θέλουμε μια ειλικρινή απάντηση, μακριά από υ</w:t>
      </w:r>
      <w:r>
        <w:rPr>
          <w:rFonts w:eastAsia="Times New Roman"/>
          <w:szCs w:val="24"/>
        </w:rPr>
        <w:t xml:space="preserve">ποκειμενικές αντιλήψεις, αρκεί να ανατρέξουμε σε όσα λένε οι ειδικοί. </w:t>
      </w:r>
    </w:p>
    <w:p w14:paraId="59780B7B" w14:textId="77777777" w:rsidR="00F07EC0" w:rsidRDefault="005D0323">
      <w:pPr>
        <w:spacing w:after="0" w:line="600" w:lineRule="auto"/>
        <w:ind w:firstLine="720"/>
        <w:jc w:val="both"/>
        <w:rPr>
          <w:rFonts w:eastAsia="Times New Roman"/>
          <w:szCs w:val="24"/>
        </w:rPr>
      </w:pPr>
      <w:r>
        <w:rPr>
          <w:rFonts w:eastAsia="Times New Roman"/>
          <w:szCs w:val="24"/>
        </w:rPr>
        <w:t>Πρόσφατη δημόσια παρέμβαση ακαδημαϊκών ψυχολόγων από την Ελλάδα και το εξωτερικό καταλήγει στο συμπέρασμα ότι οι πιο σημαντικοί παράγοντες που επηρεάζουν την υγιή προσαρμογή των παιδιών</w:t>
      </w:r>
      <w:r>
        <w:rPr>
          <w:rFonts w:eastAsia="Times New Roman"/>
          <w:szCs w:val="24"/>
        </w:rPr>
        <w:t xml:space="preserve"> είναι η ποιότητα των σχέσεων γονέα-παιδιού </w:t>
      </w:r>
      <w:r>
        <w:rPr>
          <w:rFonts w:eastAsia="Times New Roman"/>
          <w:szCs w:val="24"/>
        </w:rPr>
        <w:lastRenderedPageBreak/>
        <w:t>και των σχέσεων μεταξύ των σημαντικών ενηλίκων στη ζωή του παιδιού, κυρίως δηλαδή μεταξύ των γονέων και ότι ο σεξουαλικός προσανατολισμός δεν έχει επιπτώσεις στην ποιότητα των σχέσεων γονέα-παιδιού, στη ψυχική υγ</w:t>
      </w:r>
      <w:r>
        <w:rPr>
          <w:rFonts w:eastAsia="Times New Roman"/>
          <w:szCs w:val="24"/>
        </w:rPr>
        <w:t xml:space="preserve">εία των παιδιών ή στην κοινωνική τους προσαρμογή. </w:t>
      </w:r>
    </w:p>
    <w:p w14:paraId="59780B7C" w14:textId="77777777" w:rsidR="00F07EC0" w:rsidRDefault="005D0323">
      <w:pPr>
        <w:spacing w:after="0" w:line="600" w:lineRule="auto"/>
        <w:ind w:firstLine="720"/>
        <w:jc w:val="both"/>
        <w:rPr>
          <w:rFonts w:eastAsia="Times New Roman"/>
          <w:szCs w:val="24"/>
        </w:rPr>
      </w:pPr>
      <w:r>
        <w:rPr>
          <w:rFonts w:eastAsia="Times New Roman"/>
          <w:szCs w:val="24"/>
        </w:rPr>
        <w:t>Ερχόμαστε, όμως, για μια ακόμη φορά αντιμέτωποι με συντηρητικές αντιλήψεις και με εγκλωβισμό σε στερεότυπα, τις οποίες δεν συναντούμε μόνο στους ΑΝΕΛ. Εδώ θέλω να κάνω μία παρένθεση, κυρία Υπουργέ. Ακούσαμ</w:t>
      </w:r>
      <w:r>
        <w:rPr>
          <w:rFonts w:eastAsia="Times New Roman"/>
          <w:szCs w:val="24"/>
        </w:rPr>
        <w:t xml:space="preserve">ε πριν από λίγο τον συγκυβερνήτη σας, εννοώ της Κυβέρνησης, τον κ. </w:t>
      </w:r>
      <w:proofErr w:type="spellStart"/>
      <w:r>
        <w:rPr>
          <w:rFonts w:eastAsia="Times New Roman"/>
          <w:szCs w:val="24"/>
        </w:rPr>
        <w:t>Κατσίκη</w:t>
      </w:r>
      <w:proofErr w:type="spellEnd"/>
      <w:r>
        <w:rPr>
          <w:rFonts w:eastAsia="Times New Roman"/>
          <w:szCs w:val="24"/>
        </w:rPr>
        <w:t xml:space="preserve">, να λέει για την ομοφυλοφιλία ότι είναι έγκλημα, αντίστοιχο της παιδοφιλίας. </w:t>
      </w:r>
    </w:p>
    <w:p w14:paraId="59780B7D" w14:textId="77777777" w:rsidR="00F07EC0" w:rsidRDefault="005D0323">
      <w:pPr>
        <w:spacing w:after="0" w:line="600" w:lineRule="auto"/>
        <w:ind w:firstLine="720"/>
        <w:jc w:val="both"/>
        <w:rPr>
          <w:rFonts w:eastAsia="Times New Roman"/>
          <w:szCs w:val="24"/>
        </w:rPr>
      </w:pPr>
      <w:r>
        <w:rPr>
          <w:rFonts w:eastAsia="Times New Roman"/>
          <w:szCs w:val="24"/>
        </w:rPr>
        <w:t>Αυτά θα τα περιμέναμε, ίσως, από τη Χρυσή Αυγή, αλλά πρόκειται για μία δήλωση –τους χαρακτήρισε εγκλημα</w:t>
      </w:r>
      <w:r>
        <w:rPr>
          <w:rFonts w:eastAsia="Times New Roman"/>
          <w:szCs w:val="24"/>
        </w:rPr>
        <w:t>τίες- που έρχεται από το σκοτεινό παρελθόν και η οποία πρέπει να καταδικαστεί. Γιατί δεν είναι δυνατόν, και μάλιστα ένας Βουλευτής της κυβερνητικής πλειοψηφίας, να αναφέρεται με αυτόν τον τρόπο σε μία ομάδα στη χώρα μας, η οποία διεκδικεί τα δικαιώματά της</w:t>
      </w:r>
      <w:r>
        <w:rPr>
          <w:rFonts w:eastAsia="Times New Roman"/>
          <w:szCs w:val="24"/>
        </w:rPr>
        <w:t xml:space="preserve">. Βέβαια, δεν είναι λίγες οι φορές που έχουν </w:t>
      </w:r>
      <w:r>
        <w:rPr>
          <w:rFonts w:eastAsia="Times New Roman"/>
          <w:szCs w:val="24"/>
        </w:rPr>
        <w:lastRenderedPageBreak/>
        <w:t xml:space="preserve">ξεδιπλώσει και άλλες χειρότερες, </w:t>
      </w:r>
      <w:proofErr w:type="spellStart"/>
      <w:r>
        <w:rPr>
          <w:rFonts w:eastAsia="Times New Roman"/>
          <w:szCs w:val="24"/>
        </w:rPr>
        <w:t>ομοφοβικές</w:t>
      </w:r>
      <w:proofErr w:type="spellEnd"/>
      <w:r>
        <w:rPr>
          <w:rFonts w:eastAsia="Times New Roman"/>
          <w:szCs w:val="24"/>
        </w:rPr>
        <w:t>, ρατσιστικές θέσεις. Σήμερα, όμως, πραγματικά νομίζω ότι ξεπέρασαν κάθε όριο.</w:t>
      </w:r>
    </w:p>
    <w:p w14:paraId="59780B7E" w14:textId="77777777" w:rsidR="00F07EC0" w:rsidRDefault="005D0323">
      <w:pPr>
        <w:spacing w:after="0" w:line="600" w:lineRule="auto"/>
        <w:ind w:firstLine="720"/>
        <w:jc w:val="both"/>
        <w:rPr>
          <w:rFonts w:eastAsia="Times New Roman"/>
          <w:szCs w:val="24"/>
        </w:rPr>
      </w:pPr>
      <w:r>
        <w:rPr>
          <w:rFonts w:eastAsia="Times New Roman"/>
          <w:szCs w:val="24"/>
        </w:rPr>
        <w:t>Όπως, βέβαια, και τα επιχειρήματα για την «ανέτοιμη κοινωνία» -τα ακούσαμε από τη Νέα Δημ</w:t>
      </w:r>
      <w:r>
        <w:rPr>
          <w:rFonts w:eastAsia="Times New Roman"/>
          <w:szCs w:val="24"/>
        </w:rPr>
        <w:t>οκρατία, τα ακούσαμε και από Βουλευτές του ΣΥΡΙΖΑ στον δημόσιο διάλογο- αποτελούν μία γνήσια συντηρητική και δεξιά νοοτροπία και αντίληψη. Από πότε η πολιτική, όπως και η κοινοβουλευτική λειτουργία μπορούν να έχουν στην ημερήσια διάταξη μόνο τα μεγάλα προβ</w:t>
      </w:r>
      <w:r>
        <w:rPr>
          <w:rFonts w:eastAsia="Times New Roman"/>
          <w:szCs w:val="24"/>
        </w:rPr>
        <w:t xml:space="preserve">λήματα της οικονομίας για παράδειγμα και όχι τα δικαιώματα, που χρειάζονται δημοκρατικές ρυθμίσεις, νομικές αποφάσεις, που καθορίζουν τη ζωή των πολιτών. </w:t>
      </w:r>
    </w:p>
    <w:p w14:paraId="59780B7F" w14:textId="77777777" w:rsidR="00F07EC0" w:rsidRDefault="005D0323">
      <w:pPr>
        <w:spacing w:after="0" w:line="600" w:lineRule="auto"/>
        <w:ind w:firstLine="720"/>
        <w:jc w:val="both"/>
        <w:rPr>
          <w:rFonts w:eastAsia="Times New Roman"/>
          <w:szCs w:val="24"/>
        </w:rPr>
      </w:pPr>
      <w:r>
        <w:rPr>
          <w:rFonts w:eastAsia="Times New Roman"/>
          <w:szCs w:val="24"/>
        </w:rPr>
        <w:t>Ας αφήσουμε στην άκρη το παραμύθι της «ανέτοιμης κοινωνίας», εξετάζοντας τις πραγματικές αντοχές της.</w:t>
      </w:r>
      <w:r>
        <w:rPr>
          <w:rFonts w:eastAsia="Times New Roman"/>
          <w:szCs w:val="24"/>
        </w:rPr>
        <w:t xml:space="preserve"> Δεν αμφισβητεί κανείς ότι υπάρχουν συντηρητικά αντανακλαστικά σε ένα μέρος της κοινωνίας. Ήταν, όμως, η κοινωνία έτοιμη τη δεκαετία του 1980, όταν προχώρησε ο πολιτικός γάμος το 1982; Αμέσως μετά το δέχθηκε, όμως, η κοινωνία. Εν τέλει, πώς ετοιμάζεται μια</w:t>
      </w:r>
      <w:r>
        <w:rPr>
          <w:rFonts w:eastAsia="Times New Roman"/>
          <w:szCs w:val="24"/>
        </w:rPr>
        <w:t xml:space="preserve"> κοινωνία; Δεν συμβάλλει σε αυτό η πολιτική </w:t>
      </w:r>
      <w:r>
        <w:rPr>
          <w:rFonts w:eastAsia="Times New Roman"/>
          <w:szCs w:val="24"/>
        </w:rPr>
        <w:lastRenderedPageBreak/>
        <w:t xml:space="preserve">της ηγεσία; Δεν οφείλει να καταβάλλει επίμονη προσπάθεια για την απομάκρυνσή της από τέτοιους συντηρητισμούς και για έμφαση στην ουσία των ζητημάτων και στην πρόληψη; </w:t>
      </w:r>
    </w:p>
    <w:p w14:paraId="59780B80" w14:textId="77777777" w:rsidR="00F07EC0" w:rsidRDefault="005D0323">
      <w:pPr>
        <w:spacing w:after="0" w:line="600" w:lineRule="auto"/>
        <w:ind w:firstLine="720"/>
        <w:jc w:val="both"/>
        <w:rPr>
          <w:rFonts w:eastAsia="Times New Roman"/>
          <w:szCs w:val="24"/>
        </w:rPr>
      </w:pPr>
      <w:r>
        <w:rPr>
          <w:rFonts w:eastAsia="Times New Roman"/>
          <w:szCs w:val="24"/>
        </w:rPr>
        <w:t xml:space="preserve">Η Δημοκρατική Συμπαράταξη και το Ποτάμι, το </w:t>
      </w:r>
      <w:r>
        <w:rPr>
          <w:rFonts w:eastAsia="Times New Roman"/>
          <w:szCs w:val="24"/>
        </w:rPr>
        <w:t xml:space="preserve">Κίνημα Αλλαγής, με τις ομιλίες </w:t>
      </w:r>
      <w:r>
        <w:rPr>
          <w:rFonts w:eastAsia="Times New Roman"/>
          <w:szCs w:val="24"/>
        </w:rPr>
        <w:t>των εισηγητών</w:t>
      </w:r>
      <w:r>
        <w:rPr>
          <w:rFonts w:eastAsia="Times New Roman"/>
          <w:szCs w:val="24"/>
        </w:rPr>
        <w:t>,</w:t>
      </w:r>
      <w:r>
        <w:rPr>
          <w:rFonts w:eastAsia="Times New Roman"/>
          <w:szCs w:val="24"/>
        </w:rPr>
        <w:t xml:space="preserve"> </w:t>
      </w:r>
      <w:r>
        <w:rPr>
          <w:rFonts w:eastAsia="Times New Roman"/>
          <w:szCs w:val="24"/>
        </w:rPr>
        <w:t xml:space="preserve">της κ. </w:t>
      </w:r>
      <w:proofErr w:type="spellStart"/>
      <w:r>
        <w:rPr>
          <w:rFonts w:eastAsia="Times New Roman"/>
          <w:szCs w:val="24"/>
        </w:rPr>
        <w:t>Χριστοφιλοπούλου</w:t>
      </w:r>
      <w:proofErr w:type="spellEnd"/>
      <w:r>
        <w:rPr>
          <w:rFonts w:eastAsia="Times New Roman"/>
          <w:szCs w:val="24"/>
        </w:rPr>
        <w:t xml:space="preserve"> και του κ. </w:t>
      </w:r>
      <w:proofErr w:type="spellStart"/>
      <w:r>
        <w:rPr>
          <w:rFonts w:eastAsia="Times New Roman"/>
          <w:szCs w:val="24"/>
        </w:rPr>
        <w:t>Μαυρωτά</w:t>
      </w:r>
      <w:proofErr w:type="spellEnd"/>
      <w:r>
        <w:rPr>
          <w:rFonts w:eastAsia="Times New Roman"/>
          <w:szCs w:val="24"/>
        </w:rPr>
        <w:t>, τοποθετήθηκαν ξεκάθαρα σε αυτό το θέμα, όπως έχει τοποθετηθεί κα η κ. Γεννηματά. Οι πολιτικές ηγεσίες δεν είναι να καθοδηγούνται από την κοινωνία, είναι να καθοδηγούν</w:t>
      </w:r>
      <w:r>
        <w:rPr>
          <w:rFonts w:eastAsia="Times New Roman"/>
          <w:szCs w:val="24"/>
        </w:rPr>
        <w:t xml:space="preserve"> την κοινωνία και σε αυτό το πλαίσιο εμείς λειτουργούμε. </w:t>
      </w:r>
    </w:p>
    <w:p w14:paraId="59780B81" w14:textId="77777777" w:rsidR="00F07EC0" w:rsidRDefault="005D0323">
      <w:pPr>
        <w:spacing w:after="0" w:line="600" w:lineRule="auto"/>
        <w:ind w:firstLine="720"/>
        <w:jc w:val="both"/>
        <w:rPr>
          <w:rFonts w:eastAsia="Times New Roman"/>
          <w:szCs w:val="24"/>
        </w:rPr>
      </w:pPr>
      <w:r>
        <w:rPr>
          <w:rFonts w:eastAsia="Times New Roman"/>
          <w:szCs w:val="24"/>
        </w:rPr>
        <w:t xml:space="preserve">Και βέβαια, τι να πει </w:t>
      </w:r>
      <w:r>
        <w:rPr>
          <w:rFonts w:eastAsia="Times New Roman"/>
          <w:szCs w:val="24"/>
        </w:rPr>
        <w:t xml:space="preserve">κάποιος </w:t>
      </w:r>
      <w:r>
        <w:rPr>
          <w:rFonts w:eastAsia="Times New Roman"/>
          <w:szCs w:val="24"/>
        </w:rPr>
        <w:t>και για την Αξιωματική Αντιπολίτευση που επιβεβαιώνει και πάλι, δια της ηγεσίας της, ότι αδυνατεί να μετατραπεί σε ένα σύγχρονο, ευρωπαϊκό, φιλελεύθερο, κεντροδεξιό κόμ</w:t>
      </w:r>
      <w:r>
        <w:rPr>
          <w:rFonts w:eastAsia="Times New Roman"/>
          <w:szCs w:val="24"/>
        </w:rPr>
        <w:t xml:space="preserve">μα. </w:t>
      </w:r>
    </w:p>
    <w:p w14:paraId="59780B82" w14:textId="77777777" w:rsidR="00F07EC0" w:rsidRDefault="005D0323">
      <w:pPr>
        <w:spacing w:after="0" w:line="600" w:lineRule="auto"/>
        <w:ind w:firstLine="720"/>
        <w:jc w:val="both"/>
        <w:rPr>
          <w:rFonts w:eastAsia="Times New Roman"/>
          <w:szCs w:val="24"/>
        </w:rPr>
      </w:pPr>
      <w:r>
        <w:rPr>
          <w:rFonts w:eastAsia="Times New Roman"/>
          <w:szCs w:val="24"/>
        </w:rPr>
        <w:t xml:space="preserve">Είναι απολύτως λογικό, κυρίες και κύριοι Βουλευτές, να τέμνουν οριζόντια το πολιτικό σύστημα. Επομένως, είναι λογικό να υπάρχουν αποχρώσεις σε κάθε κόμμα. Και βεβαίως, είναι αυτονόητο θέματα ανθρωπίνων δικαιωμάτων να μην μπαίνουν στη </w:t>
      </w:r>
      <w:r>
        <w:rPr>
          <w:rFonts w:eastAsia="Times New Roman"/>
          <w:szCs w:val="24"/>
        </w:rPr>
        <w:lastRenderedPageBreak/>
        <w:t>σφαίρα οποιασδήπο</w:t>
      </w:r>
      <w:r>
        <w:rPr>
          <w:rFonts w:eastAsia="Times New Roman"/>
          <w:szCs w:val="24"/>
        </w:rPr>
        <w:t xml:space="preserve">τε κομματικής πειθαρχίας. Τουλάχιστον σε αυτό το θέμα, φαίνεται </w:t>
      </w:r>
      <w:r>
        <w:rPr>
          <w:rFonts w:eastAsia="Times New Roman"/>
          <w:szCs w:val="24"/>
        </w:rPr>
        <w:t xml:space="preserve">ότι </w:t>
      </w:r>
      <w:r>
        <w:rPr>
          <w:rFonts w:eastAsia="Times New Roman"/>
          <w:szCs w:val="24"/>
        </w:rPr>
        <w:t xml:space="preserve">έχει ωριμάσει το πολιτικό μας σύστημα. Είναι άλλο θέμα οι οριζόντιες αποχρώσεις στο κομματικό σύστημα κι άλλο ποια θέση παίρνουν οι ηγεσίες. </w:t>
      </w:r>
    </w:p>
    <w:p w14:paraId="59780B8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Σε αυτό το θέμα ο κυβερνητικός σας εταίρος οι </w:t>
      </w:r>
      <w:r>
        <w:rPr>
          <w:rFonts w:eastAsia="Times New Roman" w:cs="Times New Roman"/>
          <w:szCs w:val="24"/>
        </w:rPr>
        <w:t>ΑΝΕΛ και η Αξιωματική Αντιπολίτευση της Νέας Δημοκρατίας, είναι κατώτεροι των περιστάσεων. Είναι δυνατόν ο κυβερνητικός εταίρος μίας σύγχρονης ευρωπαϊκής χώρας να διαφωνεί συντεταγμένα και με αυτή τη ρητορική που ακούσαμε πριν από λίγο; Επίσης, Βουλευτές τ</w:t>
      </w:r>
      <w:r>
        <w:rPr>
          <w:rFonts w:eastAsia="Times New Roman" w:cs="Times New Roman"/>
          <w:szCs w:val="24"/>
        </w:rPr>
        <w:t>ου κυβερνητικού ΣΥΡΙΖΑ να ψηφίζουν τις μειώσεις συντάξεων και όλα τα δογματικά μέτρα λιτότητας και να αντιδρούν στην αναδοχή των παιδιών χωρίς διακρίσεις και να θεωρούνται κιόλας Βουλευτές της Ριζοσπαστικής Αριστεράς;</w:t>
      </w:r>
    </w:p>
    <w:p w14:paraId="59780B8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Εμείς, όμως, δεν λειτουργούμε σε συνάρτηση με το εάν έχετε πλειοψηφία ή όχι, ούτε με </w:t>
      </w:r>
      <w:proofErr w:type="spellStart"/>
      <w:r>
        <w:rPr>
          <w:rFonts w:eastAsia="Times New Roman" w:cs="Times New Roman"/>
          <w:szCs w:val="24"/>
        </w:rPr>
        <w:t>τακτικισμούς</w:t>
      </w:r>
      <w:proofErr w:type="spellEnd"/>
      <w:r>
        <w:rPr>
          <w:rFonts w:eastAsia="Times New Roman" w:cs="Times New Roman"/>
          <w:szCs w:val="24"/>
        </w:rPr>
        <w:t xml:space="preserve"> σε θέματα ανθρωπίνων δικαιωμάτων. Στηρίζουμε την επέκταση της αναδοχής και σε ζευγάρια που έχουν συνάψει σύμφωνο συμβίωσης. Όπως έχουμε </w:t>
      </w:r>
      <w:r>
        <w:rPr>
          <w:rFonts w:eastAsia="Times New Roman" w:cs="Times New Roman"/>
          <w:szCs w:val="24"/>
        </w:rPr>
        <w:lastRenderedPageBreak/>
        <w:t>ψηφίσει όλες τις προοδ</w:t>
      </w:r>
      <w:r>
        <w:rPr>
          <w:rFonts w:eastAsia="Times New Roman" w:cs="Times New Roman"/>
          <w:szCs w:val="24"/>
        </w:rPr>
        <w:t>ευτικές αλλαγές χωρίς ετεροπροσδιορισμούς, το σύμφωνο συμβίωσης, την ιθαγένεια, τη δυνατότητα ανέγερσης τζαμιού. Όπως σταθερά έπραττε ο χώρος της προοδευτικής παράταξης που υπερασπίστηκε τον πολιτικό γάμο, την ισότητα των φύλων στην πράξη, που προώθησε τομ</w:t>
      </w:r>
      <w:r>
        <w:rPr>
          <w:rFonts w:eastAsia="Times New Roman" w:cs="Times New Roman"/>
          <w:szCs w:val="24"/>
        </w:rPr>
        <w:t>ές στον τομέα της υιοθεσίας, της επιτροπείας ανηλίκων και της δικαστικής συμπαράστασης, που ήταν θετικός σε προοδευτικές αλλαγές, όπως οι αστυνομικές ταυτότητες και το θρήσκευμα, σε όλα τα πεδία. Αυτό πράττουμε και τώρα.</w:t>
      </w:r>
    </w:p>
    <w:p w14:paraId="59780B8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Τέτοιες προοδευτικές αλλαγές για τη</w:t>
      </w:r>
      <w:r>
        <w:rPr>
          <w:rFonts w:eastAsia="Times New Roman" w:cs="Times New Roman"/>
          <w:szCs w:val="24"/>
        </w:rPr>
        <w:t xml:space="preserve">ν κατοχύρωση των ανθρωπίνων δικαιωμάτων βρίσκονται στον πυρήνα της ευρωπαϊκής σοσιαλδημοκρατίας, που στέκεται απέναντι σε κάθε είδους διάκριση. </w:t>
      </w:r>
    </w:p>
    <w:p w14:paraId="59780B8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Οι ενστάσεις που διατυπώθηκαν από ΑΝΕΛ και Νέα Δημοκρατία έχουν δύο πιθανά κίνητρα: Μία κακώς εννοούμενη θεώρησ</w:t>
      </w:r>
      <w:r>
        <w:rPr>
          <w:rFonts w:eastAsia="Times New Roman" w:cs="Times New Roman"/>
          <w:szCs w:val="24"/>
        </w:rPr>
        <w:t xml:space="preserve">η της έννοιας της πολιτικής που αφορά μόνο τα μεγάλα αφηγήματα, αλλά δεν πιάνει το νήμα με τις καθημερινές αγωνίες, και </w:t>
      </w:r>
      <w:r>
        <w:rPr>
          <w:rFonts w:eastAsia="Times New Roman" w:cs="Times New Roman"/>
          <w:szCs w:val="24"/>
        </w:rPr>
        <w:lastRenderedPageBreak/>
        <w:t>μία άλλη που κρύβει έναν βαθύ συντηρητισμό σε όλα τα αιτήματα μειοψηφικών ομάδων. Είναι μια συγκροτημένη αντίθεση στο αίτημα της ανοιχτή</w:t>
      </w:r>
      <w:r>
        <w:rPr>
          <w:rFonts w:eastAsia="Times New Roman" w:cs="Times New Roman"/>
          <w:szCs w:val="24"/>
        </w:rPr>
        <w:t>ς κοινωνίας.</w:t>
      </w:r>
    </w:p>
    <w:p w14:paraId="59780B8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σημερινή, λοιπόν, συζήτηση στην Βουλή αποκαλύπτει τελικά ότι οι ιδεολογικές διαφορές δεν είναι μόνο αυτές που αφορούν στο ποιος είναι ο φίλος του λαού και ποιος όχι, γιατί σε αυτή τη διάκριση κρύβονται πολλοί. Αλλά είναι και αυτές που αφορού</w:t>
      </w:r>
      <w:r>
        <w:rPr>
          <w:rFonts w:eastAsia="Times New Roman" w:cs="Times New Roman"/>
          <w:szCs w:val="24"/>
        </w:rPr>
        <w:t xml:space="preserve">ν μια </w:t>
      </w:r>
      <w:proofErr w:type="spellStart"/>
      <w:r>
        <w:rPr>
          <w:rFonts w:eastAsia="Times New Roman" w:cs="Times New Roman"/>
          <w:szCs w:val="24"/>
        </w:rPr>
        <w:t>αντιδημοφιλή</w:t>
      </w:r>
      <w:proofErr w:type="spellEnd"/>
      <w:r>
        <w:rPr>
          <w:rFonts w:eastAsia="Times New Roman" w:cs="Times New Roman"/>
          <w:szCs w:val="24"/>
        </w:rPr>
        <w:t xml:space="preserve"> ατζέντα, η οποία αφορά πολλές φορές και θέματα δικαιωμάτων. Εκεί που το φαντασιακό υπερισχύει της πολιτικής ορθότητας, εκεί που οι διακρίσεις νικούν την αλήθεια. Σήμερα, λοιπόν, αποκαλύπτεται μια σοβαρή διάκριση ιδεών, η διάκριση της ανο</w:t>
      </w:r>
      <w:r>
        <w:rPr>
          <w:rFonts w:eastAsia="Times New Roman" w:cs="Times New Roman"/>
          <w:szCs w:val="24"/>
        </w:rPr>
        <w:t xml:space="preserve">ιχτής και της κλειστής κοινωνίας. </w:t>
      </w:r>
    </w:p>
    <w:p w14:paraId="59780B8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Εάν, όμως, θέλουμε πραγματικά ένα σύγχρονο ευρωπαϊκό κράτος, εάν θέλουμε να διαγράψουμε κάθε οπισθοδρόμηση και να χαράξουμε έναν κύκλο ισονομίας και σεβασμού στην προσωπικότητα προς όλους, οφείλουμε να διεκδικήσουμε επιτέ</w:t>
      </w:r>
      <w:r>
        <w:rPr>
          <w:rFonts w:eastAsia="Times New Roman" w:cs="Times New Roman"/>
          <w:szCs w:val="24"/>
        </w:rPr>
        <w:t xml:space="preserve">λους την ανοιχτή κοινωνία. </w:t>
      </w:r>
    </w:p>
    <w:p w14:paraId="59780B8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αποδεικνύουμε επίσης, στην πράξη ότι δεν δεχόμαστε ούτε απορρίπτουμε άκριτα ό,τι φέρνετε στην Βουλή. Αυτό κάνει η προγραμματική αντιπολίτευση. Αυτός είναι ο ρόλος ο δικός μας. Σας καταθέτουμε προτάσε</w:t>
      </w:r>
      <w:r>
        <w:rPr>
          <w:rFonts w:eastAsia="Times New Roman" w:cs="Times New Roman"/>
          <w:szCs w:val="24"/>
        </w:rPr>
        <w:t xml:space="preserve">ις, επιδιώκουμε και διεκδικούμε ουσιαστικές αλλαγές και όταν αυτές επιτυγχάνονται –όπως έγινε στο συγκεκριμένο θέμα στο άρθρο 8, που καταθέσαμε συγκεκριμένες προτάσεις, γιατί τις αποδεχθήκατε και δείξατε διάθεση βελτιώσεων και στο συγκεκριμένο άρθρο- τότε </w:t>
      </w:r>
      <w:r>
        <w:rPr>
          <w:rFonts w:eastAsia="Times New Roman" w:cs="Times New Roman"/>
          <w:szCs w:val="24"/>
        </w:rPr>
        <w:t>προχωρούμε στο επόμενο βήμα.</w:t>
      </w:r>
    </w:p>
    <w:p w14:paraId="59780B8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Τι ζητήσαμε, για να το πούμε ξεκάθαρα; Να μην υπάρχει </w:t>
      </w:r>
      <w:proofErr w:type="spellStart"/>
      <w:r>
        <w:rPr>
          <w:rFonts w:eastAsia="Times New Roman" w:cs="Times New Roman"/>
          <w:szCs w:val="24"/>
        </w:rPr>
        <w:t>προτεραιοποίηση</w:t>
      </w:r>
      <w:proofErr w:type="spellEnd"/>
      <w:r>
        <w:rPr>
          <w:rFonts w:eastAsia="Times New Roman" w:cs="Times New Roman"/>
          <w:szCs w:val="24"/>
        </w:rPr>
        <w:t xml:space="preserve">, δηλαδή, πρώτα να έχουν προτεραιότητα στην αναδοχή όσοι βρίσκονται σε γάμο, μετά όσοι βρίσκονται στο σύμφωνο συμβίωσης και μετά τα μεμονωμένα άτομα. Το </w:t>
      </w:r>
      <w:r>
        <w:rPr>
          <w:rFonts w:eastAsia="Times New Roman" w:cs="Times New Roman"/>
          <w:szCs w:val="24"/>
        </w:rPr>
        <w:t>π</w:t>
      </w:r>
      <w:r>
        <w:rPr>
          <w:rFonts w:eastAsia="Times New Roman" w:cs="Times New Roman"/>
          <w:szCs w:val="24"/>
        </w:rPr>
        <w:t>ροεδ</w:t>
      </w:r>
      <w:r>
        <w:rPr>
          <w:rFonts w:eastAsia="Times New Roman" w:cs="Times New Roman"/>
          <w:szCs w:val="24"/>
        </w:rPr>
        <w:t xml:space="preserve">ρικό </w:t>
      </w:r>
      <w:r>
        <w:rPr>
          <w:rFonts w:eastAsia="Times New Roman" w:cs="Times New Roman"/>
          <w:szCs w:val="24"/>
        </w:rPr>
        <w:t>δ</w:t>
      </w:r>
      <w:r>
        <w:rPr>
          <w:rFonts w:eastAsia="Times New Roman" w:cs="Times New Roman"/>
          <w:szCs w:val="24"/>
        </w:rPr>
        <w:t>ιάταγμα</w:t>
      </w:r>
      <w:r>
        <w:rPr>
          <w:rFonts w:eastAsia="Times New Roman" w:cs="Times New Roman"/>
          <w:szCs w:val="24"/>
        </w:rPr>
        <w:t xml:space="preserve"> του 2009 δεν ανταποκρίνεται στη σημερινή κατάσταση, που έχει επεκταθεί και στο σύμφωνο συμβίωσης. Βάλαμε προτεραιότητα το συμφέρον του παιδιού. Ζητήσαμε την προτεραιότητα αυτή. Το αποδεχθήκατε. </w:t>
      </w:r>
    </w:p>
    <w:p w14:paraId="59780B8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λέει χαρακτηριστικά η έκθεση της </w:t>
      </w:r>
      <w:r>
        <w:rPr>
          <w:rFonts w:eastAsia="Times New Roman" w:cs="Times New Roman"/>
          <w:szCs w:val="24"/>
        </w:rPr>
        <w:t>Επιστημονι</w:t>
      </w:r>
      <w:r>
        <w:rPr>
          <w:rFonts w:eastAsia="Times New Roman" w:cs="Times New Roman"/>
          <w:szCs w:val="24"/>
        </w:rPr>
        <w:t>κής Υπηρεσίας</w:t>
      </w:r>
      <w:r>
        <w:rPr>
          <w:rFonts w:eastAsia="Times New Roman" w:cs="Times New Roman"/>
          <w:szCs w:val="24"/>
        </w:rPr>
        <w:t xml:space="preserve"> της Βουλής: «Το κριτήριο του συμφέροντος του ανηλίκου κατά την επιλογή του αναδόχου γονέα, κριτήριο κυρίαρχο στο πλαίσιο του εν λόγω θεσμού, σύμφωνο με τη διεθνή σύμβαση για τα δικαιώματα του παιδιού, υπερτερεί του δικαιώματος των υποψήφιων </w:t>
      </w:r>
      <w:r>
        <w:rPr>
          <w:rFonts w:eastAsia="Times New Roman" w:cs="Times New Roman"/>
          <w:szCs w:val="24"/>
        </w:rPr>
        <w:t>αναδόχων γονέων να καταστούν εν τέλει ανάδοχοι». Μας επιβεβαιώνει, δηλαδή, σε αυτό το οποίο διεκδικήσαμε την αλλαγή και στην οποία προχωρήσατε.</w:t>
      </w:r>
    </w:p>
    <w:p w14:paraId="59780B8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νομοσχέδιο δεν παύει να έχει και ορισμένες βέβαια ασάφειες και ορισμένα άλλα ζητήματα. Κάθε βήμα, κυρία Υπουρ</w:t>
      </w:r>
      <w:r>
        <w:rPr>
          <w:rFonts w:eastAsia="Times New Roman" w:cs="Times New Roman"/>
          <w:szCs w:val="24"/>
        </w:rPr>
        <w:t xml:space="preserve">γέ, προς 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των παιδιών είναι θετικό. Επιτρέψτε μου, όμως, να πω ότι και εδώ υπάρχει ένας βολονταρισμός. Γιατί; Γιατί σε κάποιες περιπτώσεις ανάμεσα στην απομάκρυνση του παιδιού από την οικογένεια και την τοποθέτησή του σε φιλοξενία, χρε</w:t>
      </w:r>
      <w:r>
        <w:rPr>
          <w:rFonts w:eastAsia="Times New Roman" w:cs="Times New Roman"/>
          <w:szCs w:val="24"/>
        </w:rPr>
        <w:t xml:space="preserve">ιάζονται κάποια μεταβατικά στάδια. Χρειάζεται ένας μεταβατικός χώρος. Υπάρχουν ορισμένες δύσκολες περιπτώσεις και χρειάζεται μια ομαλή διαδικασία σύνδεσης παιδιού με την οικογένεια φιλοξενίας. Χρειάζεται να προχωρήσουμε στην </w:t>
      </w:r>
      <w:proofErr w:type="spellStart"/>
      <w:r>
        <w:rPr>
          <w:rFonts w:eastAsia="Times New Roman" w:cs="Times New Roman"/>
          <w:szCs w:val="24"/>
        </w:rPr>
        <w:t>αποϊδρυματοποίηση</w:t>
      </w:r>
      <w:proofErr w:type="spellEnd"/>
      <w:r>
        <w:rPr>
          <w:rFonts w:eastAsia="Times New Roman" w:cs="Times New Roman"/>
          <w:szCs w:val="24"/>
        </w:rPr>
        <w:t>, αλλά να γνωρ</w:t>
      </w:r>
      <w:r>
        <w:rPr>
          <w:rFonts w:eastAsia="Times New Roman" w:cs="Times New Roman"/>
          <w:szCs w:val="24"/>
        </w:rPr>
        <w:t xml:space="preserve">ίζουμε </w:t>
      </w:r>
      <w:r>
        <w:rPr>
          <w:rFonts w:eastAsia="Times New Roman" w:cs="Times New Roman"/>
          <w:szCs w:val="24"/>
        </w:rPr>
        <w:lastRenderedPageBreak/>
        <w:t xml:space="preserve">και τις δύσκολες περιπτώσεις και πώς θα τις αντιμετωπίσουμε. Εξάλλου, πρόσφατα βρεθήκαμε στη διαδικασία για παράδειγμα στην Βέροια στη </w:t>
      </w:r>
      <w:r>
        <w:rPr>
          <w:rFonts w:eastAsia="Times New Roman" w:cs="Times New Roman"/>
          <w:szCs w:val="24"/>
        </w:rPr>
        <w:t xml:space="preserve">«Πρωτοβουλία </w:t>
      </w:r>
      <w:r>
        <w:rPr>
          <w:rFonts w:eastAsia="Times New Roman" w:cs="Times New Roman"/>
          <w:szCs w:val="24"/>
        </w:rPr>
        <w:t xml:space="preserve">για το </w:t>
      </w:r>
      <w:r>
        <w:rPr>
          <w:rFonts w:eastAsia="Times New Roman" w:cs="Times New Roman"/>
          <w:szCs w:val="24"/>
        </w:rPr>
        <w:t xml:space="preserve">Παιδί» </w:t>
      </w:r>
      <w:r>
        <w:rPr>
          <w:rFonts w:eastAsia="Times New Roman" w:cs="Times New Roman"/>
          <w:szCs w:val="24"/>
        </w:rPr>
        <w:t>με πολύ δύσκολες περιπτώσεις εκεί, και με τον τρόπο με τον οποίο προσπαθούν αυτές τις μ</w:t>
      </w:r>
      <w:r>
        <w:rPr>
          <w:rFonts w:eastAsia="Times New Roman" w:cs="Times New Roman"/>
          <w:szCs w:val="24"/>
        </w:rPr>
        <w:t xml:space="preserve">εταβατικές περιόδους να τις υποστηρίξουν. </w:t>
      </w:r>
    </w:p>
    <w:p w14:paraId="59780B8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Δεν αρκεί, επίσης, η λειτουργία του θεσμού της αναδοχής αλλά χρειάζεται και μια καμπάνια ενημέρωσης. Πρέπει να δούμε με πολύ προσοχή τόσο τον </w:t>
      </w:r>
      <w:r>
        <w:rPr>
          <w:rFonts w:eastAsia="Times New Roman" w:cs="Times New Roman"/>
          <w:szCs w:val="24"/>
          <w:lang w:val="en-US"/>
        </w:rPr>
        <w:t>a</w:t>
      </w:r>
      <w:r w:rsidRPr="00327F3A">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κρατικό έλεγχο της αναδοχής όσο και τη μετά παρακολούθησή της.</w:t>
      </w:r>
      <w:r>
        <w:rPr>
          <w:rFonts w:eastAsia="Times New Roman" w:cs="Times New Roman"/>
          <w:szCs w:val="24"/>
        </w:rPr>
        <w:t xml:space="preserve"> Διότι και ο έλεγχος πριν την αναδοχή πρέπει να είναι πλήρης και αποτελεσματικός. Αλλά και αυτός της εποπτείας μετά την έγκριση της αναδοχής, θα πρέπει να είναι συνεχής και προϋποθέτει την ανάπτυξη συνεργειών. </w:t>
      </w:r>
    </w:p>
    <w:p w14:paraId="59780B8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Δεν σημαίνει ότι ο σημερινός πιο κατάλληλος α</w:t>
      </w:r>
      <w:r>
        <w:rPr>
          <w:rFonts w:eastAsia="Times New Roman" w:cs="Times New Roman"/>
          <w:szCs w:val="24"/>
        </w:rPr>
        <w:t xml:space="preserve">νάδοχος θα παραμείνει και ο πιο κατάλληλος μετά από πέντε χρόνια. Το πρόσφατο παράδειγμα του ιερέα αναδόχου στην Κύπρο, γονέα που κακοποιούσε σεξουαλικά ανάδοχο παιδί και που τελικά το </w:t>
      </w:r>
      <w:r>
        <w:rPr>
          <w:rFonts w:eastAsia="Times New Roman" w:cs="Times New Roman"/>
          <w:szCs w:val="24"/>
        </w:rPr>
        <w:lastRenderedPageBreak/>
        <w:t>οδήγησε στην αυτοκτονία, αποτελεί χαρακτηριστικό τραγικό παράδειγμα και</w:t>
      </w:r>
      <w:r>
        <w:rPr>
          <w:rFonts w:eastAsia="Times New Roman" w:cs="Times New Roman"/>
          <w:szCs w:val="24"/>
        </w:rPr>
        <w:t xml:space="preserve"> για τις δύο αυτές περιπτώσεις.</w:t>
      </w:r>
    </w:p>
    <w:p w14:paraId="59780B8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Δυστυχώς, η κοινωνία μας βρίθει από άτομα τέτοια «κατάλληλα» και υπεράνω υποψίας. Αυτό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οποιαδήποτε διάκριση μεταξύ ετερόφυλων και ομόφυλων ζευγαριών. Πρέπει να ενεργοποιηθούν ουσιαστικά οι κρατικές υ</w:t>
      </w:r>
      <w:r>
        <w:rPr>
          <w:rFonts w:eastAsia="Times New Roman" w:cs="Times New Roman"/>
          <w:szCs w:val="24"/>
        </w:rPr>
        <w:t>πηρεσίες για όλα αυτά τα προβλήματα, γιατί το κύριο είναι η προάσπιση του συμφέροντος του παιδιού και η υγιής ανάπτυξή του.</w:t>
      </w:r>
    </w:p>
    <w:p w14:paraId="59780B9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Επίσης, αναφερθήκατε ότι θα χρειαστούν πέντε-έξι μήνες για την εφαρμογή. Και εμείς σας έχουμε κάνει αυτή την κριτική. Αμφιβάλλουμε μ</w:t>
      </w:r>
      <w:r>
        <w:rPr>
          <w:rFonts w:eastAsia="Times New Roman" w:cs="Times New Roman"/>
          <w:szCs w:val="24"/>
        </w:rPr>
        <w:t xml:space="preserve">ε βάση τις υπουργικές αποφάσεις και τις κοινές υπουργικές αποφάσεις, κρούουμε τον κώδωνα του κινδύνου να μη χρειαστεί πολύ πιο μεγάλο χρονικό διάστημα, να μη χρειαστεί πάνω από χρόνος για να </w:t>
      </w:r>
      <w:r>
        <w:rPr>
          <w:rFonts w:eastAsia="Times New Roman" w:cs="Times New Roman"/>
          <w:szCs w:val="24"/>
        </w:rPr>
        <w:t>εφαρμοστούν</w:t>
      </w:r>
      <w:r>
        <w:rPr>
          <w:rFonts w:eastAsia="Times New Roman" w:cs="Times New Roman"/>
          <w:szCs w:val="24"/>
        </w:rPr>
        <w:t xml:space="preserve"> </w:t>
      </w:r>
      <w:r>
        <w:rPr>
          <w:rFonts w:eastAsia="Times New Roman" w:cs="Times New Roman"/>
          <w:szCs w:val="24"/>
        </w:rPr>
        <w:t xml:space="preserve">όλα αυτά. </w:t>
      </w:r>
    </w:p>
    <w:p w14:paraId="59780B9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w:t>
      </w:r>
      <w:r>
        <w:rPr>
          <w:rFonts w:eastAsia="Times New Roman" w:cs="Times New Roman"/>
          <w:szCs w:val="24"/>
        </w:rPr>
        <w:t xml:space="preserve">μβάνει ο </w:t>
      </w:r>
      <w:r>
        <w:rPr>
          <w:rFonts w:eastAsia="Times New Roman" w:cs="Times New Roman"/>
          <w:szCs w:val="24"/>
        </w:rPr>
        <w:t xml:space="preserve">ΣΤ΄ </w:t>
      </w:r>
      <w:r>
        <w:rPr>
          <w:rFonts w:eastAsia="Times New Roman" w:cs="Times New Roman"/>
          <w:szCs w:val="24"/>
        </w:rPr>
        <w:t xml:space="preserve">Αντιπρόεδρος της Βουλής κ. </w:t>
      </w:r>
      <w:r w:rsidRPr="00A1579D">
        <w:rPr>
          <w:rFonts w:eastAsia="Times New Roman" w:cs="Times New Roman"/>
          <w:b/>
          <w:szCs w:val="24"/>
        </w:rPr>
        <w:t>ΓΕΩΡΓΙΟΣ ΛΑΜΠΡΟΥΛΗΣ</w:t>
      </w:r>
      <w:r>
        <w:rPr>
          <w:rFonts w:eastAsia="Times New Roman" w:cs="Times New Roman"/>
          <w:szCs w:val="24"/>
        </w:rPr>
        <w:t>)</w:t>
      </w:r>
    </w:p>
    <w:p w14:paraId="59780B9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για τη διαμόρφωση ενός σύγχρονου αφηγήματος για το μέλλον της Ελλάδας, για την επικράτηση, επιτέλους, της ανοικτής κοινωνίας των αξιών της κοινωνικής δικαιοσύνης, της</w:t>
      </w:r>
      <w:r>
        <w:rPr>
          <w:rFonts w:eastAsia="Times New Roman" w:cs="Times New Roman"/>
          <w:szCs w:val="24"/>
        </w:rPr>
        <w:t xml:space="preserve"> ισότητας και της αλληλεγγύης απαιτούνται προοδευτικές αλλαγές, ορισμένες φορές με πολιτικό κόστος, που, όμως, είναι πρόσκαιρο, διότι η κοινωνία σύντομα αντιλαμβάνεται την ανάγκη τέτοιων αλλαγών. Και σήμερα έχουμε μια τέτοια ευκαιρία, να αποδείξουμε αν θα </w:t>
      </w:r>
      <w:r>
        <w:rPr>
          <w:rFonts w:eastAsia="Times New Roman" w:cs="Times New Roman"/>
          <w:szCs w:val="24"/>
        </w:rPr>
        <w:t xml:space="preserve">λειτουργήσουμε σαν κατάλληλοι </w:t>
      </w:r>
      <w:r>
        <w:rPr>
          <w:rFonts w:eastAsia="Times New Roman" w:cs="Times New Roman"/>
          <w:szCs w:val="24"/>
        </w:rPr>
        <w:t>«</w:t>
      </w:r>
      <w:r>
        <w:rPr>
          <w:rFonts w:eastAsia="Times New Roman" w:cs="Times New Roman"/>
          <w:szCs w:val="24"/>
        </w:rPr>
        <w:t>ανάδοχοι</w:t>
      </w:r>
      <w:r>
        <w:rPr>
          <w:rFonts w:eastAsia="Times New Roman" w:cs="Times New Roman"/>
          <w:szCs w:val="24"/>
        </w:rPr>
        <w:t>»</w:t>
      </w:r>
      <w:r>
        <w:rPr>
          <w:rFonts w:eastAsia="Times New Roman" w:cs="Times New Roman"/>
          <w:szCs w:val="24"/>
        </w:rPr>
        <w:t xml:space="preserve"> των αξιών αυτών και αν θα προχωρήσουμε επιτέλους στην </w:t>
      </w:r>
      <w:r>
        <w:rPr>
          <w:rFonts w:eastAsia="Times New Roman" w:cs="Times New Roman"/>
          <w:szCs w:val="24"/>
        </w:rPr>
        <w:t>«</w:t>
      </w:r>
      <w:r>
        <w:rPr>
          <w:rFonts w:eastAsia="Times New Roman" w:cs="Times New Roman"/>
          <w:szCs w:val="24"/>
        </w:rPr>
        <w:t>υιοθεσία</w:t>
      </w:r>
      <w:r>
        <w:rPr>
          <w:rFonts w:eastAsia="Times New Roman" w:cs="Times New Roman"/>
          <w:szCs w:val="24"/>
        </w:rPr>
        <w:t>»</w:t>
      </w:r>
      <w:r>
        <w:rPr>
          <w:rFonts w:eastAsia="Times New Roman" w:cs="Times New Roman"/>
          <w:szCs w:val="24"/>
        </w:rPr>
        <w:t xml:space="preserve"> προοδευτικών πολιτικών. </w:t>
      </w:r>
    </w:p>
    <w:p w14:paraId="59780B9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780B94" w14:textId="77777777" w:rsidR="00F07EC0" w:rsidRDefault="005D0323">
      <w:pPr>
        <w:spacing w:after="0" w:line="600" w:lineRule="auto"/>
        <w:ind w:firstLine="720"/>
        <w:jc w:val="center"/>
        <w:rPr>
          <w:rFonts w:eastAsia="Times New Roman" w:cs="Times New Roman"/>
          <w:szCs w:val="24"/>
        </w:rPr>
      </w:pPr>
      <w:r w:rsidRPr="007A7052">
        <w:rPr>
          <w:rFonts w:eastAsia="Times New Roman" w:cs="Times New Roman"/>
          <w:szCs w:val="24"/>
        </w:rPr>
        <w:t>(Χειροκροτήματα)</w:t>
      </w:r>
    </w:p>
    <w:p w14:paraId="59780B95" w14:textId="77777777" w:rsidR="00F07EC0" w:rsidRDefault="005D0323">
      <w:pPr>
        <w:spacing w:after="0"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Ο κ. </w:t>
      </w:r>
      <w:proofErr w:type="spellStart"/>
      <w:r>
        <w:rPr>
          <w:rFonts w:eastAsia="Times New Roman" w:cs="Times New Roman"/>
          <w:szCs w:val="24"/>
        </w:rPr>
        <w:t>Κέλλας</w:t>
      </w:r>
      <w:proofErr w:type="spellEnd"/>
      <w:r>
        <w:rPr>
          <w:rFonts w:eastAsia="Times New Roman" w:cs="Times New Roman"/>
          <w:szCs w:val="24"/>
        </w:rPr>
        <w:t xml:space="preserve"> από την Νέα Δημοκρατία έχει τον λόγο. </w:t>
      </w:r>
    </w:p>
    <w:p w14:paraId="59780B9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Κύριε συ</w:t>
      </w:r>
      <w:r>
        <w:rPr>
          <w:rFonts w:eastAsia="Times New Roman" w:cs="Times New Roman"/>
          <w:szCs w:val="24"/>
        </w:rPr>
        <w:t>νάδελφε, έχετε τον λόγο.</w:t>
      </w:r>
    </w:p>
    <w:p w14:paraId="59780B97" w14:textId="77777777" w:rsidR="00F07EC0" w:rsidRDefault="005D0323">
      <w:pPr>
        <w:spacing w:after="0" w:line="600" w:lineRule="auto"/>
        <w:ind w:firstLine="720"/>
        <w:jc w:val="both"/>
        <w:rPr>
          <w:rFonts w:eastAsia="Times New Roman" w:cs="Times New Roman"/>
          <w:szCs w:val="24"/>
        </w:rPr>
      </w:pPr>
      <w:r w:rsidRPr="003F73B1">
        <w:rPr>
          <w:rFonts w:eastAsia="Times New Roman" w:cs="Times New Roman"/>
          <w:b/>
          <w:szCs w:val="24"/>
        </w:rPr>
        <w:t>ΧΡΗΣΤΟΣ ΚΕΛΛΑΣ</w:t>
      </w:r>
      <w:r>
        <w:rPr>
          <w:rFonts w:eastAsia="Times New Roman" w:cs="Times New Roman"/>
          <w:szCs w:val="24"/>
        </w:rPr>
        <w:t>: Ευχαριστώ πολύ, κύριε Πρόεδρε.</w:t>
      </w:r>
    </w:p>
    <w:p w14:paraId="59780B9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το </w:t>
      </w:r>
      <w:r>
        <w:rPr>
          <w:rFonts w:eastAsia="Times New Roman" w:cs="Times New Roman"/>
          <w:szCs w:val="24"/>
        </w:rPr>
        <w:t xml:space="preserve">παρόν </w:t>
      </w:r>
      <w:r>
        <w:rPr>
          <w:rFonts w:eastAsia="Times New Roman" w:cs="Times New Roman"/>
          <w:szCs w:val="24"/>
        </w:rPr>
        <w:t xml:space="preserve">σχέδιο νόμου επιχειρείται η ενίσχυση των θεσμών της αναδοχής και της υιοθεσίας. Προς τον σκοπό αυτό επικαλείστε στοιχεία της ΕΛΣΤΑΤ, που </w:t>
      </w:r>
      <w:r>
        <w:rPr>
          <w:rFonts w:eastAsia="Times New Roman" w:cs="Times New Roman"/>
          <w:szCs w:val="24"/>
        </w:rPr>
        <w:t>δείχνουν την δραματική μείωση των υιοθεσιών κατά τα τελευταία πέντε έτη.</w:t>
      </w:r>
    </w:p>
    <w:p w14:paraId="59780B9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Όλοι μας θέλουμε λιγότερα παιδιά στα ιδρύματα και συμφωνούμε πως η υπάρχουσα νομοθεσία χρειάζεται βελτίωση με νέες ρυθμίσεις, που θα καταστήσουν τους θεσμούς περισσότερο αποτελεσματικ</w:t>
      </w:r>
      <w:r>
        <w:rPr>
          <w:rFonts w:eastAsia="Times New Roman" w:cs="Times New Roman"/>
          <w:szCs w:val="24"/>
        </w:rPr>
        <w:t>ούς.</w:t>
      </w:r>
    </w:p>
    <w:p w14:paraId="59780B9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κάποιες διατάξεις, οι οποίες εμπίπτουν στο φάσμα των προτάσεων του κόμματός μας που είχαν γίνει ήδη γνωστές από τον Ιούλιο του 2016, αλλά θα πρέπει να επισημάνουμε συγκεκριμένα σημεία που δείχνουν </w:t>
      </w:r>
      <w:r>
        <w:rPr>
          <w:rFonts w:eastAsia="Times New Roman" w:cs="Times New Roman"/>
          <w:szCs w:val="24"/>
        </w:rPr>
        <w:t>«</w:t>
      </w:r>
      <w:proofErr w:type="spellStart"/>
      <w:r>
        <w:rPr>
          <w:rFonts w:eastAsia="Times New Roman" w:cs="Times New Roman"/>
          <w:szCs w:val="24"/>
        </w:rPr>
        <w:t>επαναληψιμότητα</w:t>
      </w:r>
      <w:proofErr w:type="spellEnd"/>
      <w:r>
        <w:rPr>
          <w:rFonts w:eastAsia="Times New Roman" w:cs="Times New Roman"/>
          <w:szCs w:val="24"/>
        </w:rPr>
        <w:t>»</w:t>
      </w:r>
      <w:r>
        <w:rPr>
          <w:rFonts w:eastAsia="Times New Roman" w:cs="Times New Roman"/>
          <w:szCs w:val="24"/>
        </w:rPr>
        <w:t xml:space="preserve"> και ελλεί</w:t>
      </w:r>
      <w:r>
        <w:rPr>
          <w:rFonts w:eastAsia="Times New Roman" w:cs="Times New Roman"/>
          <w:szCs w:val="24"/>
        </w:rPr>
        <w:t>ψεις και κυρίως, να τονίσουμε την αντιπαιδαγωγική διάσταση, που η Κυβέρνηση επιχειρεί να επιβάλει, χωρίς να υπολογίζει τις επιπτώσεις της στην κοινωνικοποίηση των παιδιών και αδιαφορώντας για την απόρριψή της από την συντριπτική πλειοψηφία της κοινωνίας.</w:t>
      </w:r>
    </w:p>
    <w:p w14:paraId="59780B9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ο νομοσχέδιο αποτελείται από είκοσι οκτώ άρθρα. Από αυτά, τα δεκαπέντε αφορούν την αναδοχή και μόλις τα έξι την υιοθεσία. Όπως ανέφερα και στην αρμόδια </w:t>
      </w:r>
      <w:r>
        <w:rPr>
          <w:rFonts w:eastAsia="Times New Roman" w:cs="Times New Roman"/>
          <w:szCs w:val="24"/>
        </w:rPr>
        <w:t>επιτροπή</w:t>
      </w:r>
      <w:r>
        <w:rPr>
          <w:rFonts w:eastAsia="Times New Roman" w:cs="Times New Roman"/>
          <w:szCs w:val="24"/>
        </w:rPr>
        <w:t>, θέλετε να ενισχύσετε την αναδοχή περισσότερο και όχι την υιοθεσία, αφού για την πρώτη προσφέρε</w:t>
      </w:r>
      <w:r>
        <w:rPr>
          <w:rFonts w:eastAsia="Times New Roman" w:cs="Times New Roman"/>
          <w:szCs w:val="24"/>
        </w:rPr>
        <w:t xml:space="preserve">τε πολλαπλά κίνητρα, ενώ για την υιοθεσία κανένα. </w:t>
      </w:r>
      <w:r>
        <w:rPr>
          <w:rFonts w:eastAsia="Times New Roman" w:cs="Times New Roman"/>
          <w:szCs w:val="24"/>
        </w:rPr>
        <w:t>Και δεν</w:t>
      </w:r>
      <w:r>
        <w:rPr>
          <w:rFonts w:eastAsia="Times New Roman" w:cs="Times New Roman"/>
          <w:szCs w:val="24"/>
        </w:rPr>
        <w:t xml:space="preserve"> νομίζω ότι υπάρχει κάποιος εδώ μέσα που να διαφωνεί με το ότι ο θεσμός της υιοθεσίας είναι πολύ πιο ισχυρός από τον θεσμό της αναδοχής. Θα μπορούσατε, λοιπόν, να δώσετε κίνητρα στους υποψήφιους θετο</w:t>
      </w:r>
      <w:r>
        <w:rPr>
          <w:rFonts w:eastAsia="Times New Roman" w:cs="Times New Roman"/>
          <w:szCs w:val="24"/>
        </w:rPr>
        <w:t>ύς γονείς, όπως δίνετε στους αναδόχους.</w:t>
      </w:r>
    </w:p>
    <w:p w14:paraId="59780B9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εστιάσω στο γεγονός ότι επαναφέρετε διατάξεις, οι οποίες καλύπτονται από την υπάρχουσα νομοθεσία, δίχως να εισφέρετε κάποια καινοτομία, κυρία Υπουργέ. </w:t>
      </w:r>
    </w:p>
    <w:p w14:paraId="59780B9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Περαιτέρω, το Εθνικό Συμβούλιο Αναδοχής Υιοθ</w:t>
      </w:r>
      <w:r>
        <w:rPr>
          <w:rFonts w:eastAsia="Times New Roman" w:cs="Times New Roman"/>
          <w:szCs w:val="24"/>
        </w:rPr>
        <w:t>εσίας δεν είναι κάτι καινούργιο. Έχει θεσπιστεί ως όργανο υπό τον τίτλο</w:t>
      </w:r>
      <w:r>
        <w:rPr>
          <w:rFonts w:eastAsia="Times New Roman" w:cs="Times New Roman"/>
          <w:szCs w:val="24"/>
        </w:rPr>
        <w:t>:</w:t>
      </w:r>
      <w:r>
        <w:rPr>
          <w:rFonts w:eastAsia="Times New Roman" w:cs="Times New Roman"/>
          <w:szCs w:val="24"/>
        </w:rPr>
        <w:t xml:space="preserve"> «Εθνικό Συμβούλιο Υιοθεσιών» από το 1996 και δεν λειτούργησε. Αλλά και στην παρούσα του μορφή</w:t>
      </w:r>
      <w:r>
        <w:rPr>
          <w:rFonts w:eastAsia="Times New Roman" w:cs="Times New Roman"/>
          <w:szCs w:val="24"/>
        </w:rPr>
        <w:t>,</w:t>
      </w:r>
      <w:r>
        <w:rPr>
          <w:rFonts w:eastAsia="Times New Roman" w:cs="Times New Roman"/>
          <w:szCs w:val="24"/>
        </w:rPr>
        <w:t xml:space="preserve"> πάλι δεν έχει ουσιαστικές αρμοδιότητες. Το ίδιο ισχύει, βέβαια, και για τα </w:t>
      </w:r>
      <w:r>
        <w:rPr>
          <w:rFonts w:eastAsia="Times New Roman" w:cs="Times New Roman"/>
          <w:szCs w:val="24"/>
        </w:rPr>
        <w:t xml:space="preserve">μητρώα </w:t>
      </w:r>
      <w:r>
        <w:rPr>
          <w:rFonts w:eastAsia="Times New Roman" w:cs="Times New Roman"/>
          <w:szCs w:val="24"/>
        </w:rPr>
        <w:t>στα άρ</w:t>
      </w:r>
      <w:r>
        <w:rPr>
          <w:rFonts w:eastAsia="Times New Roman" w:cs="Times New Roman"/>
          <w:szCs w:val="24"/>
        </w:rPr>
        <w:t xml:space="preserve">θρα 5, 6 και 21 που </w:t>
      </w:r>
      <w:r>
        <w:rPr>
          <w:rFonts w:eastAsia="Times New Roman" w:cs="Times New Roman"/>
          <w:szCs w:val="24"/>
        </w:rPr>
        <w:lastRenderedPageBreak/>
        <w:t xml:space="preserve">προϋπήρχαν με διαφορετικές ονομασίες, όπως και η λίστα αναμονής των υποψηφίων θετών γονέων που φέρνετε στη θέση της το αντίστοιχο </w:t>
      </w:r>
      <w:r>
        <w:rPr>
          <w:rFonts w:eastAsia="Times New Roman" w:cs="Times New Roman"/>
          <w:szCs w:val="24"/>
        </w:rPr>
        <w:t>μητρώο</w:t>
      </w:r>
      <w:r>
        <w:rPr>
          <w:rFonts w:eastAsia="Times New Roman" w:cs="Times New Roman"/>
          <w:szCs w:val="24"/>
        </w:rPr>
        <w:t>.</w:t>
      </w:r>
    </w:p>
    <w:p w14:paraId="59780B9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Κοντολογίς, θα μπορούσατε να ορίσετε τη λειτουργία λιγότερων μητρώων, που θα ήταν πιο αποτελεσματικά και θα απάλλασσαν τους υποψήφιους αναδόχους και θετούς γονείς από τη γραφειοκρατία. </w:t>
      </w:r>
    </w:p>
    <w:p w14:paraId="59780B9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Εμείς αυτό έχουμε προτείνει, όπως έχουμε προτείνει και τη συγκρότηση ε</w:t>
      </w:r>
      <w:r>
        <w:rPr>
          <w:rFonts w:eastAsia="Times New Roman" w:cs="Times New Roman"/>
          <w:szCs w:val="24"/>
        </w:rPr>
        <w:t>θνικού συντονιστικού οργάνου για τους δύο θεσμούς που θα έχ</w:t>
      </w:r>
      <w:r>
        <w:rPr>
          <w:rFonts w:eastAsia="Times New Roman" w:cs="Times New Roman"/>
          <w:szCs w:val="24"/>
        </w:rPr>
        <w:t>ει</w:t>
      </w:r>
      <w:r>
        <w:rPr>
          <w:rFonts w:eastAsia="Times New Roman" w:cs="Times New Roman"/>
          <w:szCs w:val="24"/>
        </w:rPr>
        <w:t xml:space="preserve">, όμως, ουσιαστικές αρμοδιότητες. </w:t>
      </w:r>
    </w:p>
    <w:p w14:paraId="59780BA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Επιπλέον, δεν λαμβάνεται καμία μέριμνα για τη στήριξη των υποδομών των υπαρχόντων ιδρυμάτων ούτε έχετε συμπεριλάβει την προοπτική των συνεργειών μεταξύ </w:t>
      </w:r>
      <w:r>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 xml:space="preserve">και ιδιωτικών φορέων για την άντληση χρηματοδότησης και την πραγματοποίηση δράσεων που θα μπορούσαν να ενισχύσουν τις υπάρχουσες δομές. </w:t>
      </w:r>
    </w:p>
    <w:p w14:paraId="59780BA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Ομοίως, δεν προβλέπεται απολύτως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δράση για την ευαισθητοποίηση της κοινής γνώμης προς τον θεσμό των υιοθεσιών. </w:t>
      </w:r>
      <w:r>
        <w:rPr>
          <w:rFonts w:eastAsia="Times New Roman" w:cs="Times New Roman"/>
          <w:szCs w:val="24"/>
        </w:rPr>
        <w:t>Όλα αυτά τα υπογραμμίζω, διότι αφορούν προτάσεις της Νέας Δημοκρατίας</w:t>
      </w:r>
      <w:r>
        <w:rPr>
          <w:rFonts w:eastAsia="Times New Roman" w:cs="Times New Roman"/>
          <w:szCs w:val="24"/>
        </w:rPr>
        <w:t>,</w:t>
      </w:r>
      <w:r>
        <w:rPr>
          <w:rFonts w:eastAsia="Times New Roman" w:cs="Times New Roman"/>
          <w:szCs w:val="24"/>
        </w:rPr>
        <w:t xml:space="preserve"> που δεν λάβατε υπόψη σας. Ενισχύετε τον θεσμό της αναδοχής χωρίς, όμως, να έχετε κοστολογημένο σχέδιο, χωρίς να υπάρχει εκτίμηση από το Γενικό Λογιστήριο του Κράτους και </w:t>
      </w:r>
      <w:r w:rsidRPr="00272A93">
        <w:rPr>
          <w:rFonts w:eastAsia="Times New Roman" w:cs="Times New Roman"/>
          <w:szCs w:val="24"/>
        </w:rPr>
        <w:t>τον ΟΠΕΚΑ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θα χορηγ</w:t>
      </w:r>
      <w:r>
        <w:rPr>
          <w:rFonts w:eastAsia="Times New Roman" w:cs="Times New Roman"/>
          <w:szCs w:val="24"/>
        </w:rPr>
        <w:t>εί</w:t>
      </w:r>
      <w:r>
        <w:rPr>
          <w:rFonts w:eastAsia="Times New Roman" w:cs="Times New Roman"/>
          <w:szCs w:val="24"/>
        </w:rPr>
        <w:t xml:space="preserve"> την ενίσχυση.</w:t>
      </w:r>
    </w:p>
    <w:p w14:paraId="59780BA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Να στηρίξετε τους αναδόχους, βεβαίως. Τώρα μάλιστα</w:t>
      </w:r>
      <w:r>
        <w:rPr>
          <w:rFonts w:eastAsia="Times New Roman" w:cs="Times New Roman"/>
          <w:szCs w:val="24"/>
        </w:rPr>
        <w:t>,</w:t>
      </w:r>
      <w:r>
        <w:rPr>
          <w:rFonts w:eastAsia="Times New Roman" w:cs="Times New Roman"/>
          <w:szCs w:val="24"/>
        </w:rPr>
        <w:t xml:space="preserve"> θα μπορούν όλοι οι ανάδοχοι να λάβουν ενίσχυση μέχρι τα </w:t>
      </w:r>
      <w:r>
        <w:rPr>
          <w:rFonts w:eastAsia="Times New Roman" w:cs="Times New Roman"/>
          <w:szCs w:val="24"/>
        </w:rPr>
        <w:t>είκοσι έξι</w:t>
      </w:r>
      <w:r>
        <w:rPr>
          <w:rFonts w:eastAsia="Times New Roman" w:cs="Times New Roman"/>
          <w:szCs w:val="24"/>
        </w:rPr>
        <w:t xml:space="preserve"> έτη των παιδιών στις περιπτώσεις των Α</w:t>
      </w:r>
      <w:r>
        <w:rPr>
          <w:rFonts w:eastAsia="Times New Roman" w:cs="Times New Roman"/>
          <w:szCs w:val="24"/>
        </w:rPr>
        <w:t>ΜΕ</w:t>
      </w:r>
      <w:r>
        <w:rPr>
          <w:rFonts w:eastAsia="Times New Roman" w:cs="Times New Roman"/>
          <w:szCs w:val="24"/>
        </w:rPr>
        <w:t xml:space="preserve">Α, των σπουδών και στράτευσης. Ωστόσο, ορίζεται και η αποδεδειγμένη </w:t>
      </w:r>
      <w:r>
        <w:rPr>
          <w:rFonts w:eastAsia="Times New Roman" w:cs="Times New Roman"/>
          <w:szCs w:val="24"/>
        </w:rPr>
        <w:t>ικανότητα της κάλυψης των εξόδων των παιδιών από τους αναδόχους και τους προσφέρετε μια σειρά από διευκολύνσεις.</w:t>
      </w:r>
    </w:p>
    <w:p w14:paraId="59780BA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Αντίστοιχα μέτρα θα μπορούσαν να ληφθούν και για τις θετές οικογένειες και να λειτουργήσουν ως κίνητρα. Άλλωστε, η υιοθεσία είναι αυτή που δένε</w:t>
      </w:r>
      <w:r>
        <w:rPr>
          <w:rFonts w:eastAsia="Times New Roman" w:cs="Times New Roman"/>
          <w:szCs w:val="24"/>
        </w:rPr>
        <w:t xml:space="preserve">ι παντοτινά το </w:t>
      </w:r>
      <w:r>
        <w:rPr>
          <w:rFonts w:eastAsia="Times New Roman" w:cs="Times New Roman"/>
          <w:szCs w:val="24"/>
        </w:rPr>
        <w:lastRenderedPageBreak/>
        <w:t>παιδί με την οικογένεια και έτσι προστατεύεται μέχρι την ενηλικίωσή του. Ας μην γελιόμαστε, οι ανάγκες των παιδιών σήμερα και οι συνθήκες της κοινωνίας μας είναι τέτοιες</w:t>
      </w:r>
      <w:r>
        <w:rPr>
          <w:rFonts w:eastAsia="Times New Roman" w:cs="Times New Roman"/>
          <w:szCs w:val="24"/>
        </w:rPr>
        <w:t>,</w:t>
      </w:r>
      <w:r>
        <w:rPr>
          <w:rFonts w:eastAsia="Times New Roman" w:cs="Times New Roman"/>
          <w:szCs w:val="24"/>
        </w:rPr>
        <w:t xml:space="preserve"> που τα παιδιά συνήθως χρειάζονται συμπαράσταση και μετά τα </w:t>
      </w:r>
      <w:r>
        <w:rPr>
          <w:rFonts w:eastAsia="Times New Roman" w:cs="Times New Roman"/>
          <w:szCs w:val="24"/>
        </w:rPr>
        <w:t>δεκαοκτώ</w:t>
      </w:r>
      <w:r>
        <w:rPr>
          <w:rFonts w:eastAsia="Times New Roman" w:cs="Times New Roman"/>
          <w:szCs w:val="24"/>
        </w:rPr>
        <w:t xml:space="preserve"> έτ</w:t>
      </w:r>
      <w:r>
        <w:rPr>
          <w:rFonts w:eastAsia="Times New Roman" w:cs="Times New Roman"/>
          <w:szCs w:val="24"/>
        </w:rPr>
        <w:t>η στις σπουδές τους και έως ότου αποκατασταθούν επαγγελματικά.</w:t>
      </w:r>
    </w:p>
    <w:p w14:paraId="59780BA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στηρίξουμε τις περισσότερες ρυθμίσεις, κυρία Υπουργέ, γιατί πράγματι θέλουμε να ενισχύσουμε τον θεσμό της αναδοχής, παρά τις ελλείψεις. Ωστόσο, το μείζον πρόβλημα της χώρας σήμερα είναι η έλ</w:t>
      </w:r>
      <w:r>
        <w:rPr>
          <w:rFonts w:eastAsia="Times New Roman" w:cs="Times New Roman"/>
          <w:szCs w:val="24"/>
        </w:rPr>
        <w:t xml:space="preserve">λειψη πόρων και η παροχή κινήτρων σε νέα ζευγάρια, προκειμένου να δημιουργήσουν οικογένειες, όπως και η στήριξη των πολύτεκνων και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w:t>
      </w:r>
    </w:p>
    <w:p w14:paraId="59780BA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βασικότερο θέμα για την πατρίδα μας και τη βιωσιμότητά της είναι το δημογραφικό και η αντιμετώπιση </w:t>
      </w:r>
      <w:r>
        <w:rPr>
          <w:rFonts w:eastAsia="Times New Roman" w:cs="Times New Roman"/>
          <w:szCs w:val="24"/>
        </w:rPr>
        <w:t xml:space="preserve">της υπογεννητικότητας. Ασχοληθείτε επιτέλους σοβαρά με αυτό το ζήτημα και αφήστε κατά μέρος τα περί προοδευτισμού και οπισθοδρόμησης. Αν προοδευτικό είναι η διάλυση της ελληνικής οικογένειας, εγώ είμαι οπισθοδρομικός. </w:t>
      </w:r>
      <w:r>
        <w:rPr>
          <w:rFonts w:eastAsia="Times New Roman" w:cs="Times New Roman"/>
          <w:szCs w:val="24"/>
        </w:rPr>
        <w:lastRenderedPageBreak/>
        <w:t xml:space="preserve">Αλλά να είστε σίγουροι ότι είμαι πολύ </w:t>
      </w:r>
      <w:r>
        <w:rPr>
          <w:rFonts w:eastAsia="Times New Roman" w:cs="Times New Roman"/>
          <w:szCs w:val="24"/>
        </w:rPr>
        <w:t xml:space="preserve">πιο προοδευτικός από τους περισσότερους από εσάς! </w:t>
      </w:r>
    </w:p>
    <w:p w14:paraId="59780BA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Στο άρθρο 8 ορίζεται η αναδοχή παιδιών από ζευγάρια που έχουν συνάψει σύμφωνο συμβίωσης και προφανώς και από ομόφυλα ζευγάρια. </w:t>
      </w:r>
    </w:p>
    <w:p w14:paraId="59780BA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θυμίζω ότι ο κ. Παρασκευόπουλος</w:t>
      </w:r>
      <w:r>
        <w:rPr>
          <w:rFonts w:eastAsia="Times New Roman" w:cs="Times New Roman"/>
          <w:szCs w:val="24"/>
        </w:rPr>
        <w:t>,</w:t>
      </w:r>
      <w:r>
        <w:rPr>
          <w:rFonts w:eastAsia="Times New Roman" w:cs="Times New Roman"/>
          <w:szCs w:val="24"/>
        </w:rPr>
        <w:t xml:space="preserve"> ως Υπουργός Δικαιοσύνης</w:t>
      </w:r>
      <w:r>
        <w:rPr>
          <w:rFonts w:eastAsia="Times New Roman" w:cs="Times New Roman"/>
          <w:szCs w:val="24"/>
        </w:rPr>
        <w:t>,</w:t>
      </w:r>
      <w:r>
        <w:rPr>
          <w:rFonts w:eastAsia="Times New Roman" w:cs="Times New Roman"/>
          <w:szCs w:val="24"/>
        </w:rPr>
        <w:t xml:space="preserve"> όταν είχε φέρει</w:t>
      </w:r>
      <w:r>
        <w:rPr>
          <w:rFonts w:eastAsia="Times New Roman" w:cs="Times New Roman"/>
          <w:szCs w:val="24"/>
        </w:rPr>
        <w:t xml:space="preserve"> το σύμφωνο συμβίωσης είχε πει πως δεν πρόκειται να </w:t>
      </w:r>
      <w:r>
        <w:rPr>
          <w:rFonts w:eastAsia="Times New Roman" w:cs="Times New Roman"/>
          <w:szCs w:val="24"/>
        </w:rPr>
        <w:t>επι</w:t>
      </w:r>
      <w:r>
        <w:rPr>
          <w:rFonts w:eastAsia="Times New Roman" w:cs="Times New Roman"/>
          <w:szCs w:val="24"/>
        </w:rPr>
        <w:t>φέρει την υιοθεσία τέκνων από ομόφυλους. Τη φέρνετε βεβαίως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σήμερα, </w:t>
      </w:r>
      <w:r>
        <w:rPr>
          <w:rFonts w:eastAsia="Times New Roman" w:cs="Times New Roman"/>
          <w:szCs w:val="24"/>
        </w:rPr>
        <w:t>με την πλάγια οδό, κύριε συνάδελφε.</w:t>
      </w:r>
    </w:p>
    <w:p w14:paraId="59780BA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Άκουσα πολλούς να θέτουν το δίλημμα «τι είναι προτιμότερο; τα παιδιά σε ιδρύματα ή σε ομόφυλα ζε</w:t>
      </w:r>
      <w:r>
        <w:rPr>
          <w:rFonts w:eastAsia="Times New Roman" w:cs="Times New Roman"/>
          <w:szCs w:val="24"/>
        </w:rPr>
        <w:t xml:space="preserve">υγάρια;» Δηλαδή έτσι θα μειωθεί το πρόβλημα της εγκατάλειψης παιδιών σε ιδρύματα; Αυτό θέλετε να μας πείτε; Βεβαίως και είναι αναφαίρετο δικαίωμα του καθενός να επιλέξει τον σεξουαλικό του προσανατολισμό, αρκεί όμως η επιλογή </w:t>
      </w:r>
      <w:r>
        <w:rPr>
          <w:rFonts w:eastAsia="Times New Roman" w:cs="Times New Roman"/>
          <w:szCs w:val="24"/>
        </w:rPr>
        <w:lastRenderedPageBreak/>
        <w:t>αυτή να γίνει συνειδητά, ελεύθ</w:t>
      </w:r>
      <w:r>
        <w:rPr>
          <w:rFonts w:eastAsia="Times New Roman" w:cs="Times New Roman"/>
          <w:szCs w:val="24"/>
        </w:rPr>
        <w:t>ερα, ανεπηρέαστα και στην κατάλληλη ηλικία. Δεν αμφισβητώ ούτε την αγάπη</w:t>
      </w:r>
      <w:r>
        <w:rPr>
          <w:rFonts w:eastAsia="Times New Roman" w:cs="Times New Roman"/>
          <w:szCs w:val="24"/>
        </w:rPr>
        <w:t>,</w:t>
      </w:r>
      <w:r>
        <w:rPr>
          <w:rFonts w:eastAsia="Times New Roman" w:cs="Times New Roman"/>
          <w:szCs w:val="24"/>
        </w:rPr>
        <w:t xml:space="preserve"> που μπορούν να έχουν ομόφυλοι γονείς προς το παιδί, αλλά εμείς εξετάζουμε το θέμα από την πλευρά του παιδιού. </w:t>
      </w:r>
    </w:p>
    <w:p w14:paraId="59780BA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να προωθούνται και να θεσπίζονται τεχνητά πρότυπα</w:t>
      </w:r>
      <w:r>
        <w:rPr>
          <w:rFonts w:eastAsia="Times New Roman" w:cs="Times New Roman"/>
          <w:szCs w:val="24"/>
        </w:rPr>
        <w:t>,</w:t>
      </w:r>
      <w:r>
        <w:rPr>
          <w:rFonts w:eastAsia="Times New Roman" w:cs="Times New Roman"/>
          <w:szCs w:val="24"/>
        </w:rPr>
        <w:t xml:space="preserve"> που θα επηρεάζουν</w:t>
      </w:r>
      <w:r>
        <w:rPr>
          <w:rFonts w:eastAsia="Times New Roman" w:cs="Times New Roman"/>
          <w:szCs w:val="24"/>
        </w:rPr>
        <w:t xml:space="preserve"> το εκάστοτε παιδί</w:t>
      </w:r>
      <w:r>
        <w:rPr>
          <w:rFonts w:eastAsia="Times New Roman" w:cs="Times New Roman"/>
          <w:szCs w:val="24"/>
        </w:rPr>
        <w:t>,</w:t>
      </w:r>
      <w:r>
        <w:rPr>
          <w:rFonts w:eastAsia="Times New Roman" w:cs="Times New Roman"/>
          <w:szCs w:val="24"/>
        </w:rPr>
        <w:t xml:space="preserve"> σε σχέση με τις προσλαμβάνουσες</w:t>
      </w:r>
      <w:r>
        <w:rPr>
          <w:rFonts w:eastAsia="Times New Roman" w:cs="Times New Roman"/>
          <w:szCs w:val="24"/>
        </w:rPr>
        <w:t>,</w:t>
      </w:r>
      <w:r>
        <w:rPr>
          <w:rFonts w:eastAsia="Times New Roman" w:cs="Times New Roman"/>
          <w:szCs w:val="24"/>
        </w:rPr>
        <w:t xml:space="preserve"> που αντλεί από την οικογένεια, είναι αντιπαιδαγωγικό και αυτό δεν αμφισβητείται από κανέναν.</w:t>
      </w:r>
    </w:p>
    <w:p w14:paraId="59780BA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οικογένεια είναι ο πρωτογενής φορέας κοινωνικοποίησης</w:t>
      </w:r>
      <w:r>
        <w:rPr>
          <w:rFonts w:eastAsia="Times New Roman" w:cs="Times New Roman"/>
          <w:szCs w:val="24"/>
        </w:rPr>
        <w:t>,</w:t>
      </w:r>
      <w:r>
        <w:rPr>
          <w:rFonts w:eastAsia="Times New Roman" w:cs="Times New Roman"/>
          <w:szCs w:val="24"/>
        </w:rPr>
        <w:t xml:space="preserve"> που διαδραματίζει καθοριστικό ρόλο στα πρώιμα χρόνια </w:t>
      </w:r>
      <w:r>
        <w:rPr>
          <w:rFonts w:eastAsia="Times New Roman" w:cs="Times New Roman"/>
          <w:szCs w:val="24"/>
        </w:rPr>
        <w:t xml:space="preserve">της ζωής και της μετέπειτα εξέλιξης του κάθε παιδιού. Γι’ αυτό κάθε παιδί θα πρέπει να έχει ολοκληρωμένες προσλαμβάνουσες. </w:t>
      </w:r>
    </w:p>
    <w:p w14:paraId="59780BA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Προσωπικά</w:t>
      </w:r>
      <w:r>
        <w:rPr>
          <w:rFonts w:eastAsia="Times New Roman" w:cs="Times New Roman"/>
          <w:szCs w:val="24"/>
        </w:rPr>
        <w:t>,</w:t>
      </w:r>
      <w:r>
        <w:rPr>
          <w:rFonts w:eastAsia="Times New Roman" w:cs="Times New Roman"/>
          <w:szCs w:val="24"/>
        </w:rPr>
        <w:t xml:space="preserve"> είμαι αντίθετος με το άρθρο 8</w:t>
      </w:r>
      <w:r>
        <w:rPr>
          <w:rFonts w:eastAsia="Times New Roman" w:cs="Times New Roman"/>
          <w:szCs w:val="24"/>
        </w:rPr>
        <w:t>,</w:t>
      </w:r>
      <w:r>
        <w:rPr>
          <w:rFonts w:eastAsia="Times New Roman" w:cs="Times New Roman"/>
          <w:szCs w:val="24"/>
        </w:rPr>
        <w:t xml:space="preserve"> όσον αφορά την αναδοχή των παιδιών από τα ομόφυλα ζευγάρια. Εσείς, όμως, έχετε χάσει την ε</w:t>
      </w:r>
      <w:r>
        <w:rPr>
          <w:rFonts w:eastAsia="Times New Roman" w:cs="Times New Roman"/>
          <w:szCs w:val="24"/>
        </w:rPr>
        <w:t xml:space="preserve">παφή με την κοινωνία. Είστε μια Κυβέρνηση σε αποδρομή, γι’ αυτό και τελειώνετε γρήγορα. </w:t>
      </w:r>
    </w:p>
    <w:p w14:paraId="59780BA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780BAD"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80BAE" w14:textId="77777777" w:rsidR="00F07EC0" w:rsidRDefault="005D0323">
      <w:pPr>
        <w:spacing w:after="0" w:line="600" w:lineRule="auto"/>
        <w:ind w:firstLine="720"/>
        <w:jc w:val="both"/>
        <w:rPr>
          <w:rFonts w:eastAsia="Times New Roman" w:cs="Times New Roman"/>
          <w:szCs w:val="24"/>
        </w:rPr>
      </w:pPr>
      <w:r w:rsidRPr="0087745A">
        <w:rPr>
          <w:rFonts w:eastAsia="Times New Roman" w:cs="Times New Roman"/>
          <w:b/>
          <w:szCs w:val="24"/>
        </w:rPr>
        <w:lastRenderedPageBreak/>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Τον λόγο έχει η κ. Καββαδία από τον ΣΥΡΙΖΑ.</w:t>
      </w:r>
    </w:p>
    <w:p w14:paraId="59780BAF"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ΙΩΑΝΝΕΤΑ (ΑΝΝΕΤΑ) ΚΑ</w:t>
      </w:r>
      <w:r>
        <w:rPr>
          <w:rFonts w:eastAsia="Times New Roman" w:cs="Times New Roman"/>
          <w:b/>
          <w:szCs w:val="24"/>
        </w:rPr>
        <w:t xml:space="preserve">ΒΒΑΔΙΑ: </w:t>
      </w:r>
      <w:r>
        <w:rPr>
          <w:rFonts w:eastAsia="Times New Roman" w:cs="Times New Roman"/>
          <w:szCs w:val="24"/>
        </w:rPr>
        <w:t>Ευχαριστώ, κύριε Πρόεδρε.</w:t>
      </w:r>
    </w:p>
    <w:p w14:paraId="59780BB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αμφιβολία ότι οι θεσμοί της </w:t>
      </w:r>
      <w:proofErr w:type="spellStart"/>
      <w:r>
        <w:rPr>
          <w:rFonts w:eastAsia="Times New Roman" w:cs="Times New Roman"/>
          <w:szCs w:val="24"/>
        </w:rPr>
        <w:t>τεκνοθεσίας</w:t>
      </w:r>
      <w:proofErr w:type="spellEnd"/>
      <w:r>
        <w:rPr>
          <w:rFonts w:eastAsia="Times New Roman" w:cs="Times New Roman"/>
          <w:szCs w:val="24"/>
        </w:rPr>
        <w:t xml:space="preserve"> και της αναδοχής ανηλίκων αποτελούν μείζονος σημασίας θεσμούς παιδικής προστασίας, προκειμένου να προσφερθεί η απαραίτητη φροντίδα, η</w:t>
      </w:r>
      <w:r>
        <w:rPr>
          <w:rFonts w:eastAsia="Times New Roman" w:cs="Times New Roman"/>
          <w:szCs w:val="24"/>
        </w:rPr>
        <w:t xml:space="preserve"> μέριμνα και η αγάπη που έχουν ανάγκη τα παιδιά</w:t>
      </w:r>
      <w:r>
        <w:rPr>
          <w:rFonts w:eastAsia="Times New Roman" w:cs="Times New Roman"/>
          <w:szCs w:val="24"/>
        </w:rPr>
        <w:t>,</w:t>
      </w:r>
      <w:r>
        <w:rPr>
          <w:rFonts w:eastAsia="Times New Roman" w:cs="Times New Roman"/>
          <w:szCs w:val="24"/>
        </w:rPr>
        <w:t xml:space="preserve"> που αποχωρίζονται από τη φυσική τους οικογένεια. Φροντίδα, μέριμνα και αγάπη μπορούν να δοθούν σωστά και απλόχερα μόνο σε εξατομικευμένη δράση και σίγουρα</w:t>
      </w:r>
      <w:r>
        <w:rPr>
          <w:rFonts w:eastAsia="Times New Roman" w:cs="Times New Roman"/>
          <w:szCs w:val="24"/>
        </w:rPr>
        <w:t>,</w:t>
      </w:r>
      <w:r>
        <w:rPr>
          <w:rFonts w:eastAsia="Times New Roman" w:cs="Times New Roman"/>
          <w:szCs w:val="24"/>
        </w:rPr>
        <w:t xml:space="preserve"> όχι μέσα από δομές κλειστής φροντίδας.</w:t>
      </w:r>
    </w:p>
    <w:p w14:paraId="59780BB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Τα ιδρύματα,</w:t>
      </w:r>
      <w:r>
        <w:rPr>
          <w:rFonts w:eastAsia="Times New Roman" w:cs="Times New Roman"/>
          <w:szCs w:val="24"/>
        </w:rPr>
        <w:t xml:space="preserve"> κυρίες και κύριοι συνάδελφοι είτε αυτά είναι δημόσια, είτε ιδιωτικά είτε εκκλησιαστικά, όσο άρτια και αν υποθέσουμε ότι μπορεί να είναι,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δεν μπορούν να θωρακίσουν την ψυχική και συναισθηματική υγεία των παιδιών που μεγαλώνουν εκεί. </w:t>
      </w:r>
    </w:p>
    <w:p w14:paraId="59780BB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όσο το δυνατόν αρμονικότερη κοινωνική τους ένταξη, η όσο το δυνατόν πληρέστερη </w:t>
      </w:r>
      <w:proofErr w:type="spellStart"/>
      <w:r>
        <w:rPr>
          <w:rFonts w:eastAsia="Times New Roman" w:cs="Times New Roman"/>
          <w:szCs w:val="24"/>
        </w:rPr>
        <w:t>ψυχοσυναισθηματική</w:t>
      </w:r>
      <w:proofErr w:type="spellEnd"/>
      <w:r>
        <w:rPr>
          <w:rFonts w:eastAsia="Times New Roman" w:cs="Times New Roman"/>
          <w:szCs w:val="24"/>
        </w:rPr>
        <w:t xml:space="preserve"> ενηλικίωσή τους δεν μπορούν να επιτευχθούν</w:t>
      </w:r>
      <w:r>
        <w:rPr>
          <w:rFonts w:eastAsia="Times New Roman" w:cs="Times New Roman"/>
          <w:szCs w:val="24"/>
        </w:rPr>
        <w:t>,</w:t>
      </w:r>
      <w:r>
        <w:rPr>
          <w:rFonts w:eastAsia="Times New Roman" w:cs="Times New Roman"/>
          <w:szCs w:val="24"/>
        </w:rPr>
        <w:t xml:space="preserve"> παρά μόνο στο πλαίσιο ενός υγιούς οικογενειακού περιβάλλοντος. Γι’ αυτό και δεν νοείται να υπάρχουν παιδιά για χρό</w:t>
      </w:r>
      <w:r>
        <w:rPr>
          <w:rFonts w:eastAsia="Times New Roman" w:cs="Times New Roman"/>
          <w:szCs w:val="24"/>
        </w:rPr>
        <w:t>νια κλεισμένα σε ιδρύματα και ταυτόχρονα υποψήφιοι γονείς</w:t>
      </w:r>
      <w:r>
        <w:rPr>
          <w:rFonts w:eastAsia="Times New Roman" w:cs="Times New Roman"/>
          <w:szCs w:val="24"/>
        </w:rPr>
        <w:t>,</w:t>
      </w:r>
      <w:r>
        <w:rPr>
          <w:rFonts w:eastAsia="Times New Roman" w:cs="Times New Roman"/>
          <w:szCs w:val="24"/>
        </w:rPr>
        <w:t xml:space="preserve"> που για χρόνια περιμένουν, χάνοντας πολλές φορές τις ελπίδες τους. </w:t>
      </w:r>
    </w:p>
    <w:p w14:paraId="59780BB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Τι περιμένουν; Περιμένουν απλώς να έχουν την ευκαιρία να προσφέρουν απλόχερα την αγάπη τους. </w:t>
      </w:r>
    </w:p>
    <w:p w14:paraId="59780BB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Δυστυχώς, στον τομέα της </w:t>
      </w:r>
      <w:proofErr w:type="spellStart"/>
      <w:r>
        <w:rPr>
          <w:rFonts w:eastAsia="Times New Roman" w:cs="Times New Roman"/>
          <w:szCs w:val="24"/>
        </w:rPr>
        <w:t>τεκνοθεσία</w:t>
      </w:r>
      <w:r>
        <w:rPr>
          <w:rFonts w:eastAsia="Times New Roman" w:cs="Times New Roman"/>
          <w:szCs w:val="24"/>
        </w:rPr>
        <w:t>ς</w:t>
      </w:r>
      <w:proofErr w:type="spellEnd"/>
      <w:r>
        <w:rPr>
          <w:rFonts w:eastAsia="Times New Roman" w:cs="Times New Roman"/>
          <w:szCs w:val="24"/>
        </w:rPr>
        <w:t xml:space="preserve"> και της αναδοχής, όπως και σε πολλούς άλλους τομείς της κοινωνικής πρόνοιας, η Κυβέρνησή μας παρέλαβε μια απαράδεκτη κατάσταση. Ουσιαστικά</w:t>
      </w:r>
      <w:r>
        <w:rPr>
          <w:rFonts w:eastAsia="Times New Roman" w:cs="Times New Roman"/>
          <w:szCs w:val="24"/>
        </w:rPr>
        <w:t>,</w:t>
      </w:r>
      <w:r>
        <w:rPr>
          <w:rFonts w:eastAsia="Times New Roman" w:cs="Times New Roman"/>
          <w:szCs w:val="24"/>
        </w:rPr>
        <w:t xml:space="preserve"> παραλάβαμε μια μαύρη τρύπα. Δεν υπήρχαν ούτε καν καταγραφές</w:t>
      </w:r>
      <w:r>
        <w:rPr>
          <w:rFonts w:eastAsia="Times New Roman" w:cs="Times New Roman"/>
          <w:szCs w:val="24"/>
        </w:rPr>
        <w:t>,</w:t>
      </w:r>
      <w:r>
        <w:rPr>
          <w:rFonts w:eastAsia="Times New Roman" w:cs="Times New Roman"/>
          <w:szCs w:val="24"/>
        </w:rPr>
        <w:t xml:space="preserve"> που να αποτύπωναν πόσα παιδιά ήταν σε ιδρύματα. Οι δι</w:t>
      </w:r>
      <w:r>
        <w:rPr>
          <w:rFonts w:eastAsia="Times New Roman" w:cs="Times New Roman"/>
          <w:szCs w:val="24"/>
        </w:rPr>
        <w:t>αδικασίες ήταν εξαιρετικά χρονοβόρες, με αποτέλεσμα ο χρόνος αναμονής να φθάνει στα έξι χρόνια. Παιδιά χάνονταν από τα μητρώα, κυκλώματα κερδοσκοπούσαν εκμεταλλευόμενα την επιθυμία των συνανθρώπων μας να αποκτήσουν ένα παιδί.</w:t>
      </w:r>
    </w:p>
    <w:p w14:paraId="59780BB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Το σημερινό νομοσχέδιο, λοιπόν</w:t>
      </w:r>
      <w:r>
        <w:rPr>
          <w:rFonts w:eastAsia="Times New Roman" w:cs="Times New Roman"/>
          <w:szCs w:val="24"/>
        </w:rPr>
        <w:t xml:space="preserve">, έρχεται να αποτελέσει ένα πολύ μεγάλο βήμα θεραπείας όλων αυτών των παθογενειών. Έρχεται να απαλύνει το δράμα παιδιών, αλλά και υποψηφίων αναδόχων. Έτσι όπως έχει επισημανθεί </w:t>
      </w:r>
      <w:r>
        <w:rPr>
          <w:rFonts w:eastAsia="Times New Roman" w:cs="Times New Roman"/>
          <w:szCs w:val="24"/>
        </w:rPr>
        <w:t>-</w:t>
      </w:r>
      <w:r>
        <w:rPr>
          <w:rFonts w:eastAsia="Times New Roman" w:cs="Times New Roman"/>
          <w:szCs w:val="24"/>
        </w:rPr>
        <w:t>εν τάχει θα αναφερθώ κι εγώ</w:t>
      </w:r>
      <w:r>
        <w:rPr>
          <w:rFonts w:eastAsia="Times New Roman" w:cs="Times New Roman"/>
          <w:szCs w:val="24"/>
        </w:rPr>
        <w:t>-</w:t>
      </w:r>
      <w:r>
        <w:rPr>
          <w:rFonts w:eastAsia="Times New Roman" w:cs="Times New Roman"/>
          <w:szCs w:val="24"/>
        </w:rPr>
        <w:t xml:space="preserve"> επιταχύνονται εξαιρετικά οι διαδικασίες αναδοχής </w:t>
      </w:r>
      <w:r>
        <w:rPr>
          <w:rFonts w:eastAsia="Times New Roman" w:cs="Times New Roman"/>
          <w:szCs w:val="24"/>
        </w:rPr>
        <w:t>και υιοθεσίας και πλέον</w:t>
      </w:r>
      <w:r>
        <w:rPr>
          <w:rFonts w:eastAsia="Times New Roman" w:cs="Times New Roman"/>
          <w:szCs w:val="24"/>
        </w:rPr>
        <w:t>,</w:t>
      </w:r>
      <w:r>
        <w:rPr>
          <w:rFonts w:eastAsia="Times New Roman" w:cs="Times New Roman"/>
          <w:szCs w:val="24"/>
        </w:rPr>
        <w:t xml:space="preserve"> θα απαιτούνται από οκτώ έως δώδεκα μήνες. </w:t>
      </w:r>
    </w:p>
    <w:p w14:paraId="59780BB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Παράλληλα, ισχυροποιείται επιστημονικά και θεσμικά όλη η διαδικασία υπέρ του συμφέροντος του παιδιού, καθώς προβλέπονται δυο στάδια ελέγχου. Στο πρώτο στάδιο ελέγχεται επί τρεις μήνες η </w:t>
      </w:r>
      <w:proofErr w:type="spellStart"/>
      <w:r>
        <w:rPr>
          <w:rFonts w:eastAsia="Times New Roman" w:cs="Times New Roman"/>
          <w:szCs w:val="24"/>
        </w:rPr>
        <w:t>κα</w:t>
      </w:r>
      <w:r>
        <w:rPr>
          <w:rFonts w:eastAsia="Times New Roman" w:cs="Times New Roman"/>
          <w:szCs w:val="24"/>
        </w:rPr>
        <w:t>ταλληλότητα</w:t>
      </w:r>
      <w:proofErr w:type="spellEnd"/>
      <w:r>
        <w:rPr>
          <w:rFonts w:eastAsia="Times New Roman" w:cs="Times New Roman"/>
          <w:szCs w:val="24"/>
        </w:rPr>
        <w:t xml:space="preserve"> των υποψηφίων να γίνουν ανάδοχοι ή θετοί γονείς και στο δεύτερο στάδιο, αφού έχει προηγηθεί η επιμόρφωσή τους -κάτι επίσης καινοτόμο που εισάγει ο νέος νόμος- και αφού έχει επιλεγεί το προς αναδοχή παιδί, διεξάγεται δεύτερος έλεγχος για το κατά</w:t>
      </w:r>
      <w:r>
        <w:rPr>
          <w:rFonts w:eastAsia="Times New Roman" w:cs="Times New Roman"/>
          <w:szCs w:val="24"/>
        </w:rPr>
        <w:t xml:space="preserve"> πόσο το συγκεκριμένο ζευγάρι είναι κατάλληλο για το παιδί που έχει επιλέξει. Όλοι αυτοί οι έλεγχοι προφανώς</w:t>
      </w:r>
      <w:r>
        <w:rPr>
          <w:rFonts w:eastAsia="Times New Roman" w:cs="Times New Roman"/>
          <w:szCs w:val="24"/>
        </w:rPr>
        <w:t>,</w:t>
      </w:r>
      <w:r>
        <w:rPr>
          <w:rFonts w:eastAsia="Times New Roman" w:cs="Times New Roman"/>
          <w:szCs w:val="24"/>
        </w:rPr>
        <w:t xml:space="preserve"> θα πραγματοποιούνται από ειδικούς κοινωνικούς λειτουργούς. </w:t>
      </w:r>
    </w:p>
    <w:p w14:paraId="59780BB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Δημιουργούνται παράλληλα τρία ηλεκτρονικά μητρώα: </w:t>
      </w:r>
      <w:r>
        <w:rPr>
          <w:rFonts w:eastAsia="Times New Roman" w:cs="Times New Roman"/>
          <w:szCs w:val="24"/>
        </w:rPr>
        <w:t>Μ</w:t>
      </w:r>
      <w:r>
        <w:rPr>
          <w:rFonts w:eastAsia="Times New Roman" w:cs="Times New Roman"/>
          <w:szCs w:val="24"/>
        </w:rPr>
        <w:t>ητρώο ανηλίκων, μητρώο υποψηφίων αν</w:t>
      </w:r>
      <w:r>
        <w:rPr>
          <w:rFonts w:eastAsia="Times New Roman" w:cs="Times New Roman"/>
          <w:szCs w:val="24"/>
        </w:rPr>
        <w:t>αδόχων και θετών γονέων, μητρώο εγκεκριμένων αναδόχων και υιοθεσιών. Με αυτό τον τρόπο</w:t>
      </w:r>
      <w:r>
        <w:rPr>
          <w:rFonts w:eastAsia="Times New Roman" w:cs="Times New Roman"/>
          <w:szCs w:val="24"/>
        </w:rPr>
        <w:t>,</w:t>
      </w:r>
      <w:r>
        <w:rPr>
          <w:rFonts w:eastAsia="Times New Roman" w:cs="Times New Roman"/>
          <w:szCs w:val="24"/>
        </w:rPr>
        <w:t xml:space="preserve"> το κράτος θα γνωρίζει τον ακριβή αριθμό παιδιών</w:t>
      </w:r>
      <w:r>
        <w:rPr>
          <w:rFonts w:eastAsia="Times New Roman" w:cs="Times New Roman"/>
          <w:szCs w:val="24"/>
        </w:rPr>
        <w:t>,</w:t>
      </w:r>
      <w:r>
        <w:rPr>
          <w:rFonts w:eastAsia="Times New Roman" w:cs="Times New Roman"/>
          <w:szCs w:val="24"/>
        </w:rPr>
        <w:t xml:space="preserve"> που υπάρχουν στα ιδρύματα ή δίνονται για αναδοχή και υιοθεσία, καθώς και τον ακριβή αριθμό υποψηφίων γονέων.</w:t>
      </w:r>
    </w:p>
    <w:p w14:paraId="59780BB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όμως,</w:t>
      </w:r>
      <w:r>
        <w:rPr>
          <w:rFonts w:eastAsia="Times New Roman" w:cs="Times New Roman"/>
          <w:szCs w:val="24"/>
        </w:rPr>
        <w:t xml:space="preserve"> κ</w:t>
      </w:r>
      <w:r w:rsidRPr="006E2EBC">
        <w:rPr>
          <w:rFonts w:eastAsia="Times New Roman" w:cs="Times New Roman"/>
          <w:szCs w:val="24"/>
        </w:rPr>
        <w:t xml:space="preserve">υρίες και κύριοι συνάδελφοι, </w:t>
      </w:r>
      <w:r>
        <w:rPr>
          <w:rFonts w:eastAsia="Times New Roman" w:cs="Times New Roman"/>
          <w:szCs w:val="24"/>
        </w:rPr>
        <w:t>αντί η δημόσια συζήτηση να επικεντρώνεται σ’ αυτά τα πολύ θετικά</w:t>
      </w:r>
      <w:r>
        <w:rPr>
          <w:rFonts w:eastAsia="Times New Roman" w:cs="Times New Roman"/>
          <w:szCs w:val="24"/>
        </w:rPr>
        <w:t>,</w:t>
      </w:r>
      <w:r>
        <w:rPr>
          <w:rFonts w:eastAsia="Times New Roman" w:cs="Times New Roman"/>
          <w:szCs w:val="24"/>
        </w:rPr>
        <w:t xml:space="preserve"> που επιτέλους ρυθμίζονται, υπάρχουν κάποιοι και κάποιες, ίσως και για να συγκαλύψουν τη δική τους χρόνια ανεπάρκεια, οι οποίοι επιλέγουν να ασχολούνται με το ό</w:t>
      </w:r>
      <w:r>
        <w:rPr>
          <w:rFonts w:eastAsia="Times New Roman" w:cs="Times New Roman"/>
          <w:szCs w:val="24"/>
        </w:rPr>
        <w:t>τι αποκτούν δικαίωμα αναδοχής και ομόφυλα ζευγάρια</w:t>
      </w:r>
      <w:r>
        <w:rPr>
          <w:rFonts w:eastAsia="Times New Roman" w:cs="Times New Roman"/>
          <w:szCs w:val="24"/>
        </w:rPr>
        <w:t>,</w:t>
      </w:r>
      <w:r>
        <w:rPr>
          <w:rFonts w:eastAsia="Times New Roman" w:cs="Times New Roman"/>
          <w:szCs w:val="24"/>
        </w:rPr>
        <w:t xml:space="preserve"> που έχουν συνάψει σύμφωνο συμβίωσης. </w:t>
      </w:r>
    </w:p>
    <w:p w14:paraId="59780BB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κινδυνολόγες</w:t>
      </w:r>
      <w:proofErr w:type="spellEnd"/>
      <w:r>
        <w:rPr>
          <w:rFonts w:eastAsia="Times New Roman" w:cs="Times New Roman"/>
          <w:szCs w:val="24"/>
        </w:rPr>
        <w:t xml:space="preserve"> αυτές φωνές επικαλούνται μια δήθεν ανωριμότητα της ελληνικής κοινωνίας. Τα ίδια επιχειρήματα ανθρώπων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w:t>
      </w:r>
      <w:r>
        <w:rPr>
          <w:rFonts w:eastAsia="Times New Roman" w:cs="Times New Roman"/>
          <w:szCs w:val="24"/>
        </w:rPr>
        <w:t>διυλίζουν τον κώνωπα και καταπίνουν την κά</w:t>
      </w:r>
      <w:r>
        <w:rPr>
          <w:rFonts w:eastAsia="Times New Roman" w:cs="Times New Roman"/>
          <w:szCs w:val="24"/>
        </w:rPr>
        <w:t>μηλο</w:t>
      </w:r>
      <w:r>
        <w:rPr>
          <w:rFonts w:eastAsia="Times New Roman" w:cs="Times New Roman"/>
          <w:szCs w:val="24"/>
        </w:rPr>
        <w:t>»</w:t>
      </w:r>
      <w:r>
        <w:rPr>
          <w:rFonts w:eastAsia="Times New Roman" w:cs="Times New Roman"/>
          <w:szCs w:val="24"/>
        </w:rPr>
        <w:t xml:space="preserve"> έχουν χρησιμοποιηθεί παλαιότερα και για άλλα θέματα: για τον πολιτικό γάμο, για το σύμφωνο συμβίωσης, για την ταυτότητα φύλου. </w:t>
      </w:r>
    </w:p>
    <w:p w14:paraId="59780BB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Και όμως, η πραγματικότητα, κυρίες και κύριοι, έκανε αυτές τις κραυγές να σωπάσουν, όπως θα συμβεί και τώρα, αφού κανείς δ</w:t>
      </w:r>
      <w:r>
        <w:rPr>
          <w:rFonts w:eastAsia="Times New Roman" w:cs="Times New Roman"/>
          <w:szCs w:val="24"/>
        </w:rPr>
        <w:t>εν μπορεί να αρνηθεί την πραγματικότητα. Και ποια είναι η πραγματικότητα; Μα, η ύπαρξη παιδιών σε ομόφυλα ζευγάρια, μια διεθνώς νομοθετημένη υπαρκτή κατάσταση</w:t>
      </w:r>
      <w:r>
        <w:rPr>
          <w:rFonts w:eastAsia="Times New Roman" w:cs="Times New Roman"/>
          <w:szCs w:val="24"/>
        </w:rPr>
        <w:t>,</w:t>
      </w:r>
      <w:r>
        <w:rPr>
          <w:rFonts w:eastAsia="Times New Roman" w:cs="Times New Roman"/>
          <w:szCs w:val="24"/>
        </w:rPr>
        <w:t xml:space="preserve"> που συναντάται ήδη στην ελληνική κοινωνία και που ενοχλεί μόνο </w:t>
      </w:r>
      <w:r>
        <w:rPr>
          <w:rFonts w:eastAsia="Times New Roman" w:cs="Times New Roman"/>
          <w:szCs w:val="24"/>
        </w:rPr>
        <w:t>αυτούς,</w:t>
      </w:r>
      <w:r>
        <w:rPr>
          <w:rFonts w:eastAsia="Times New Roman" w:cs="Times New Roman"/>
          <w:szCs w:val="24"/>
        </w:rPr>
        <w:t xml:space="preserve"> που έχουν αλλεργία σε καθετί διαφορετικό. Θα είχε ενδιαφέρον</w:t>
      </w:r>
      <w:r>
        <w:rPr>
          <w:rFonts w:eastAsia="Times New Roman" w:cs="Times New Roman"/>
          <w:szCs w:val="24"/>
        </w:rPr>
        <w:t>,</w:t>
      </w:r>
      <w:r>
        <w:rPr>
          <w:rFonts w:eastAsia="Times New Roman" w:cs="Times New Roman"/>
          <w:szCs w:val="24"/>
        </w:rPr>
        <w:t xml:space="preserve"> πολλοί και πολλές συνάδελφοι, οι οποίοι εκφράζουν αυτή την αντίθετη άποψη, να βρίσκονταν μαζί μας την προηγούμενη Κυριακή στη γιορτή των οικογενειών «Ουράνιο Τόξο». Θα είχαν πολλά να μάθουν και</w:t>
      </w:r>
      <w:r>
        <w:rPr>
          <w:rFonts w:eastAsia="Times New Roman" w:cs="Times New Roman"/>
          <w:szCs w:val="24"/>
        </w:rPr>
        <w:t xml:space="preserve"> να διδαχθούν.</w:t>
      </w:r>
    </w:p>
    <w:p w14:paraId="59780BB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Εδώ θέλω να προσθέσω το εξής. Σε όσους υποκριτικά ή έστω από άγνοια</w:t>
      </w:r>
      <w:r>
        <w:rPr>
          <w:rFonts w:eastAsia="Times New Roman" w:cs="Times New Roman"/>
          <w:szCs w:val="24"/>
        </w:rPr>
        <w:t>,</w:t>
      </w:r>
      <w:r>
        <w:rPr>
          <w:rFonts w:eastAsia="Times New Roman" w:cs="Times New Roman"/>
          <w:szCs w:val="24"/>
        </w:rPr>
        <w:t xml:space="preserve"> επιμένουν ακόμη και σήμερα να μιλούν περί ανωριμότητας, αρκεί να παραθέσουμε κάποια αδιάψευστα νούμερα. Με το υφιστάμενο νομικό πλαίσιο, το 2016 σε σύνολο διακοσίων είκοσι </w:t>
      </w:r>
      <w:r>
        <w:rPr>
          <w:rFonts w:eastAsia="Times New Roman" w:cs="Times New Roman"/>
          <w:szCs w:val="24"/>
        </w:rPr>
        <w:t xml:space="preserve">μιας </w:t>
      </w:r>
      <w:proofErr w:type="spellStart"/>
      <w:r>
        <w:rPr>
          <w:rFonts w:eastAsia="Times New Roman" w:cs="Times New Roman"/>
          <w:szCs w:val="24"/>
        </w:rPr>
        <w:t>τεκνοθεσιών</w:t>
      </w:r>
      <w:proofErr w:type="spellEnd"/>
      <w:r>
        <w:rPr>
          <w:rFonts w:eastAsia="Times New Roman" w:cs="Times New Roman"/>
          <w:szCs w:val="24"/>
        </w:rPr>
        <w:t xml:space="preserve"> οι σαράντα τρεις απ’ αυτές, δηλαδή ένα ποσοστό 20%, </w:t>
      </w:r>
      <w:r>
        <w:rPr>
          <w:rFonts w:eastAsia="Times New Roman" w:cs="Times New Roman"/>
          <w:szCs w:val="24"/>
        </w:rPr>
        <w:lastRenderedPageBreak/>
        <w:t xml:space="preserve">έγιναν από μονογονεϊκές οικογένειες, από οικογένειες δηλαδή από τις οποίες απουσιάζει το πατρικό ή το μητρικό πρότυπο, χωρίς αυτό να έχει δημιουργήσει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απολύτως κοινωνική αναστάτωση</w:t>
      </w:r>
      <w:r>
        <w:rPr>
          <w:rFonts w:eastAsia="Times New Roman" w:cs="Times New Roman"/>
          <w:szCs w:val="24"/>
        </w:rPr>
        <w:t>.</w:t>
      </w:r>
    </w:p>
    <w:p w14:paraId="59780BB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Επιπλέον, πρέπει να ξεκαθαρίσουμε ότι από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επιστημονική έρευνα δεν τεκμηριώνεται ότι τα παιδιά που μεγαλώνουν σε ομόφυλες οικογένειες υιοθετούν συγκεκριμένη σεξουαλική ταυτότητα ή είναι περισσότερο ή λιγότερο κοινωνικά, επαγγελματικά επιτυχημένα ή </w:t>
      </w:r>
      <w:r>
        <w:rPr>
          <w:rFonts w:eastAsia="Times New Roman" w:cs="Times New Roman"/>
          <w:szCs w:val="24"/>
        </w:rPr>
        <w:t>απλώς ευτυχισμένα. Γι’ αυτό και εμείς</w:t>
      </w:r>
      <w:r>
        <w:rPr>
          <w:rFonts w:eastAsia="Times New Roman" w:cs="Times New Roman"/>
          <w:szCs w:val="24"/>
        </w:rPr>
        <w:t>,</w:t>
      </w:r>
      <w:r>
        <w:rPr>
          <w:rFonts w:eastAsia="Times New Roman" w:cs="Times New Roman"/>
          <w:szCs w:val="24"/>
        </w:rPr>
        <w:t xml:space="preserve"> επιμένουμε ότι πρέπει άμεσα να προχωρήσουμε και να υλοποιήσουμε κάτι</w:t>
      </w:r>
      <w:r>
        <w:rPr>
          <w:rFonts w:eastAsia="Times New Roman" w:cs="Times New Roman"/>
          <w:szCs w:val="24"/>
        </w:rPr>
        <w:t>,</w:t>
      </w:r>
      <w:r>
        <w:rPr>
          <w:rFonts w:eastAsia="Times New Roman" w:cs="Times New Roman"/>
          <w:szCs w:val="24"/>
        </w:rPr>
        <w:t xml:space="preserve"> που αποτελεί και συνεδριακή θέση του ΣΥΡΙΖΑ και αναφέρομαι στη δυνατότητα πολιτικού γάμου και </w:t>
      </w:r>
      <w:proofErr w:type="spellStart"/>
      <w:r>
        <w:rPr>
          <w:rFonts w:eastAsia="Times New Roman" w:cs="Times New Roman"/>
          <w:szCs w:val="24"/>
        </w:rPr>
        <w:t>τεκνοθεσίας</w:t>
      </w:r>
      <w:proofErr w:type="spellEnd"/>
      <w:r>
        <w:rPr>
          <w:rFonts w:eastAsia="Times New Roman" w:cs="Times New Roman"/>
          <w:szCs w:val="24"/>
        </w:rPr>
        <w:t xml:space="preserve"> και από τα ομόφυλα ζευγάρια.</w:t>
      </w:r>
    </w:p>
    <w:p w14:paraId="59780BB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Προφανώς, υπ</w:t>
      </w:r>
      <w:r>
        <w:rPr>
          <w:rFonts w:eastAsia="Times New Roman" w:cs="Times New Roman"/>
          <w:szCs w:val="24"/>
        </w:rPr>
        <w:t>άρχουν κοινωνικές ομάδες</w:t>
      </w:r>
      <w:r>
        <w:rPr>
          <w:rFonts w:eastAsia="Times New Roman" w:cs="Times New Roman"/>
          <w:szCs w:val="24"/>
        </w:rPr>
        <w:t>,</w:t>
      </w:r>
      <w:r>
        <w:rPr>
          <w:rFonts w:eastAsia="Times New Roman" w:cs="Times New Roman"/>
          <w:szCs w:val="24"/>
        </w:rPr>
        <w:t xml:space="preserve"> που φοβούνται ό,τι δεν ξέρουν και γι’ αυτό αντιδρούν. Προφανώς, υπάρχουν συγκεκριμένοι κύκλοι, που συνειδητά υποδαυλίζουν αυτές τις αντιδράσεις, επενδύοντας σ’ αυτές. Είναι οι ίδιοι κύκλοι</w:t>
      </w:r>
      <w:r>
        <w:rPr>
          <w:rFonts w:eastAsia="Times New Roman" w:cs="Times New Roman"/>
          <w:szCs w:val="24"/>
        </w:rPr>
        <w:t>,</w:t>
      </w:r>
      <w:r>
        <w:rPr>
          <w:rFonts w:eastAsia="Times New Roman" w:cs="Times New Roman"/>
          <w:szCs w:val="24"/>
        </w:rPr>
        <w:t xml:space="preserve"> που έχουν πρωταγωνιστήσει σε πολλές σκοτ</w:t>
      </w:r>
      <w:r>
        <w:rPr>
          <w:rFonts w:eastAsia="Times New Roman" w:cs="Times New Roman"/>
          <w:szCs w:val="24"/>
        </w:rPr>
        <w:t>αδιστικές δράσεις τα τελευταία χρόνια, οι ίδιοι κύκλοι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είτε επιτίθενται αρνητικά σε ό,τι είναι ελάχιστα </w:t>
      </w:r>
      <w:proofErr w:type="spellStart"/>
      <w:r>
        <w:rPr>
          <w:rFonts w:eastAsia="Times New Roman" w:cs="Times New Roman"/>
          <w:szCs w:val="24"/>
        </w:rPr>
        <w:t>ελευθεριακό</w:t>
      </w:r>
      <w:proofErr w:type="spellEnd"/>
      <w:r>
        <w:rPr>
          <w:rFonts w:eastAsia="Times New Roman" w:cs="Times New Roman"/>
          <w:szCs w:val="24"/>
        </w:rPr>
        <w:t xml:space="preserve"> είτε επαναλαμβάνουν την «καραμέλα» της μη κοινωνικής ωρίμανσης</w:t>
      </w:r>
      <w:r>
        <w:rPr>
          <w:rFonts w:eastAsia="Times New Roman" w:cs="Times New Roman"/>
          <w:szCs w:val="24"/>
        </w:rPr>
        <w:t>,</w:t>
      </w:r>
      <w:r>
        <w:rPr>
          <w:rFonts w:eastAsia="Times New Roman" w:cs="Times New Roman"/>
          <w:szCs w:val="24"/>
        </w:rPr>
        <w:t xml:space="preserve"> σε κάθε ευκαιρία. </w:t>
      </w:r>
    </w:p>
    <w:p w14:paraId="59780BB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δράση αυτών των κύκλων διευκολύνεται από τη στάση </w:t>
      </w:r>
      <w:r>
        <w:rPr>
          <w:rFonts w:eastAsia="Times New Roman" w:cs="Times New Roman"/>
          <w:szCs w:val="24"/>
        </w:rPr>
        <w:t xml:space="preserve">άλλων, οι οποίοι είναι περισσότεροι, οι οποίοι αντιμέτωποι και με τα προσωπικά τους στερεότυπα γενικεύουν τον δικό τους δισταγμό, προσδίδοντάς του ψευδώς κοινωνικά χαρακτηριστικά. </w:t>
      </w:r>
    </w:p>
    <w:p w14:paraId="59780BB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 ρόλος, όμως, μιας προοδευτικής κυβέρνησης δεν είναι να υποκύπτει σε κοινω</w:t>
      </w:r>
      <w:r>
        <w:rPr>
          <w:rFonts w:eastAsia="Times New Roman" w:cs="Times New Roman"/>
          <w:szCs w:val="24"/>
        </w:rPr>
        <w:t>νικούς αυτοματισμούς, σε αστήρικτα φοβικά σύνδρομα ή σε καιροσκοπισμούς, αλλά να ανοίγει δρόμους, να διευκολύνει την κοινωνία να κάνει προοδευτικά βήματα, να εξελίσσεται. Ο ρόλος μιας προοδευτικής κυβέρνησης είναι να διαπαιδαγωγεί το κοινωνικό σώμα</w:t>
      </w:r>
      <w:r>
        <w:rPr>
          <w:rFonts w:eastAsia="Times New Roman" w:cs="Times New Roman"/>
          <w:szCs w:val="24"/>
        </w:rPr>
        <w:t>,</w:t>
      </w:r>
      <w:r>
        <w:rPr>
          <w:rFonts w:eastAsia="Times New Roman" w:cs="Times New Roman"/>
          <w:szCs w:val="24"/>
        </w:rPr>
        <w:t xml:space="preserve"> απέναν</w:t>
      </w:r>
      <w:r>
        <w:rPr>
          <w:rFonts w:eastAsia="Times New Roman" w:cs="Times New Roman"/>
          <w:szCs w:val="24"/>
        </w:rPr>
        <w:t xml:space="preserve">τι σε θέματα προκαταλήψεων, διαφορετικότητας και ρατσισμού, πάντα με γνώμονα το γενικότερο συμφέρον και με σεβασμό στα ατομικά δικαιώματα. </w:t>
      </w:r>
    </w:p>
    <w:p w14:paraId="59780BC0" w14:textId="77777777" w:rsidR="00F07EC0" w:rsidRDefault="005D0323">
      <w:pPr>
        <w:spacing w:after="0" w:line="600" w:lineRule="auto"/>
        <w:ind w:firstLine="720"/>
        <w:jc w:val="both"/>
        <w:rPr>
          <w:rFonts w:eastAsia="Times New Roman"/>
          <w:szCs w:val="24"/>
        </w:rPr>
      </w:pPr>
      <w:r>
        <w:rPr>
          <w:rFonts w:eastAsia="Times New Roman"/>
          <w:szCs w:val="24"/>
        </w:rPr>
        <w:t>Κυρίες και κύριοι συνάδελφοι, καλούμαστε αύριο να ψηφίσουμε ένα νομοσχέδιο</w:t>
      </w:r>
      <w:r>
        <w:rPr>
          <w:rFonts w:eastAsia="Times New Roman"/>
          <w:szCs w:val="24"/>
        </w:rPr>
        <w:t>,</w:t>
      </w:r>
      <w:r>
        <w:rPr>
          <w:rFonts w:eastAsia="Times New Roman"/>
          <w:szCs w:val="24"/>
        </w:rPr>
        <w:t xml:space="preserve"> που θα επιτρέψει σε περισσότερα παιδιά ν</w:t>
      </w:r>
      <w:r>
        <w:rPr>
          <w:rFonts w:eastAsia="Times New Roman"/>
          <w:szCs w:val="24"/>
        </w:rPr>
        <w:t xml:space="preserve">α απαγκιστρωθούν γρηγορότερα από το </w:t>
      </w:r>
      <w:r>
        <w:rPr>
          <w:rFonts w:eastAsia="Times New Roman"/>
          <w:szCs w:val="24"/>
        </w:rPr>
        <w:lastRenderedPageBreak/>
        <w:t>ιδρυματικό πλαίσιο, ελαχιστοποιώντας τις βλάβες στη συναισθηματική, ψυχική και κοινωνική τους ανάπτυξη. Ταυτόχρονα, το νομοσχέδιο εξασφαλίζει -και εκεί θα έπρεπε να επικεντρώνεται η συζήτησή μας- σοβαρές δικλίδες ελέγχου</w:t>
      </w:r>
      <w:r>
        <w:rPr>
          <w:rFonts w:eastAsia="Times New Roman"/>
          <w:szCs w:val="24"/>
        </w:rPr>
        <w:t xml:space="preserve"> των υποψηφίων ανάδοχων γονέων, πάντα με γνώμονα το συμφέρον της παιδικής ψυχής</w:t>
      </w:r>
      <w:r>
        <w:rPr>
          <w:rFonts w:eastAsia="Times New Roman"/>
          <w:szCs w:val="24"/>
        </w:rPr>
        <w:t>,</w:t>
      </w:r>
      <w:r>
        <w:rPr>
          <w:rFonts w:eastAsia="Times New Roman"/>
          <w:szCs w:val="24"/>
        </w:rPr>
        <w:t xml:space="preserve"> που έχει ανάγκη από οικογενειακή θαλπωρή.</w:t>
      </w:r>
    </w:p>
    <w:p w14:paraId="59780BC1" w14:textId="77777777" w:rsidR="00F07EC0" w:rsidRDefault="005D0323">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59780BC2" w14:textId="77777777" w:rsidR="00F07EC0" w:rsidRDefault="005D0323">
      <w:pPr>
        <w:spacing w:after="0" w:line="600" w:lineRule="auto"/>
        <w:ind w:firstLine="720"/>
        <w:jc w:val="both"/>
        <w:rPr>
          <w:rFonts w:eastAsia="Times New Roman"/>
          <w:szCs w:val="24"/>
        </w:rPr>
      </w:pPr>
      <w:r>
        <w:rPr>
          <w:rFonts w:eastAsia="Times New Roman"/>
          <w:szCs w:val="24"/>
        </w:rPr>
        <w:t xml:space="preserve">Σε τέτοιες νομοθετικές ρυθμίσεις -και τελειώνω, </w:t>
      </w:r>
      <w:r>
        <w:rPr>
          <w:rFonts w:eastAsia="Times New Roman"/>
          <w:szCs w:val="24"/>
        </w:rPr>
        <w:t>κύριε Πρόεδρε- είναι σωστό</w:t>
      </w:r>
      <w:r>
        <w:rPr>
          <w:rFonts w:eastAsia="Times New Roman"/>
          <w:szCs w:val="24"/>
        </w:rPr>
        <w:t>,</w:t>
      </w:r>
      <w:r>
        <w:rPr>
          <w:rFonts w:eastAsia="Times New Roman"/>
          <w:szCs w:val="24"/>
        </w:rPr>
        <w:t xml:space="preserve"> όλες και όλοι να ψηφίζουμε κατά συνείδηση, μακριά από μικροκομματικές σκοπιμότητες. Δεν υπάρχ</w:t>
      </w:r>
      <w:r>
        <w:rPr>
          <w:rFonts w:eastAsia="Times New Roman"/>
          <w:szCs w:val="24"/>
        </w:rPr>
        <w:t>ουν</w:t>
      </w:r>
      <w:r>
        <w:rPr>
          <w:rFonts w:eastAsia="Times New Roman"/>
          <w:szCs w:val="24"/>
        </w:rPr>
        <w:t xml:space="preserve"> κυρίες και κύριοι συνάδελφοι, ευαισθησίες </w:t>
      </w:r>
      <w:r>
        <w:rPr>
          <w:rFonts w:eastAsia="Times New Roman"/>
          <w:szCs w:val="24"/>
          <w:lang w:val="en-US"/>
        </w:rPr>
        <w:t>a</w:t>
      </w:r>
      <w:r w:rsidRPr="00155315">
        <w:rPr>
          <w:rFonts w:eastAsia="Times New Roman"/>
          <w:szCs w:val="24"/>
        </w:rPr>
        <w:t xml:space="preserve"> </w:t>
      </w:r>
      <w:r>
        <w:rPr>
          <w:rFonts w:eastAsia="Times New Roman"/>
          <w:szCs w:val="24"/>
          <w:lang w:val="en-US"/>
        </w:rPr>
        <w:t>la</w:t>
      </w:r>
      <w:r w:rsidRPr="00155315">
        <w:rPr>
          <w:rFonts w:eastAsia="Times New Roman"/>
          <w:szCs w:val="24"/>
        </w:rPr>
        <w:t xml:space="preserve"> </w:t>
      </w:r>
      <w:r>
        <w:rPr>
          <w:rFonts w:eastAsia="Times New Roman"/>
          <w:szCs w:val="24"/>
          <w:lang w:val="en-US"/>
        </w:rPr>
        <w:t>carte</w:t>
      </w:r>
      <w:r>
        <w:rPr>
          <w:rFonts w:eastAsia="Times New Roman"/>
          <w:szCs w:val="24"/>
        </w:rPr>
        <w:t xml:space="preserve">. Ή είσαι υπέρμαχος των ανθρώπινων δικαιωμάτων ή όχι. Σας καλώ, λοιπόν, κι από </w:t>
      </w:r>
      <w:r>
        <w:rPr>
          <w:rFonts w:eastAsia="Times New Roman"/>
          <w:szCs w:val="24"/>
        </w:rPr>
        <w:t>αυτό εδώ το Βήμα να ακούσουμε τη συνείδησή μας κι όχι απλώς να ψηφίσουμε τον νέο νόμο, αλλά αυτός να περάσει με ευρεία πλειοψηφία, στέλνοντας έτσι ένα συγκεκριμένο ηχηρό μήνυμα</w:t>
      </w:r>
      <w:r>
        <w:rPr>
          <w:rFonts w:eastAsia="Times New Roman"/>
          <w:szCs w:val="24"/>
        </w:rPr>
        <w:t>,</w:t>
      </w:r>
      <w:r>
        <w:rPr>
          <w:rFonts w:eastAsia="Times New Roman"/>
          <w:szCs w:val="24"/>
        </w:rPr>
        <w:t xml:space="preserve"> σε </w:t>
      </w:r>
      <w:r>
        <w:rPr>
          <w:rFonts w:eastAsia="Times New Roman"/>
          <w:szCs w:val="24"/>
        </w:rPr>
        <w:lastRenderedPageBreak/>
        <w:t>όσους θέλουν να ακούσουν. Για τους υπόλοιπους, όσους έχουν κλειστά τα αυτιά, πολύ απλά</w:t>
      </w:r>
      <w:r>
        <w:rPr>
          <w:rFonts w:eastAsia="Times New Roman"/>
          <w:szCs w:val="24"/>
        </w:rPr>
        <w:t>,</w:t>
      </w:r>
      <w:r>
        <w:rPr>
          <w:rFonts w:eastAsia="Times New Roman"/>
          <w:szCs w:val="24"/>
        </w:rPr>
        <w:t xml:space="preserve"> θα τους προσπεράσει η ίδια η πραγματικότητα και εντέλει</w:t>
      </w:r>
      <w:r>
        <w:rPr>
          <w:rFonts w:eastAsia="Times New Roman"/>
          <w:szCs w:val="24"/>
        </w:rPr>
        <w:t>,</w:t>
      </w:r>
      <w:r>
        <w:rPr>
          <w:rFonts w:eastAsia="Times New Roman"/>
          <w:szCs w:val="24"/>
        </w:rPr>
        <w:t xml:space="preserve"> η ίδια η ζωή.</w:t>
      </w:r>
    </w:p>
    <w:p w14:paraId="59780BC3" w14:textId="77777777" w:rsidR="00F07EC0" w:rsidRDefault="005D0323">
      <w:pPr>
        <w:spacing w:after="0" w:line="600" w:lineRule="auto"/>
        <w:ind w:firstLine="720"/>
        <w:jc w:val="both"/>
        <w:rPr>
          <w:rFonts w:eastAsia="Times New Roman"/>
          <w:szCs w:val="24"/>
        </w:rPr>
      </w:pPr>
      <w:r>
        <w:rPr>
          <w:rFonts w:eastAsia="Times New Roman"/>
          <w:szCs w:val="24"/>
        </w:rPr>
        <w:t>Σας ευχαριστώ.</w:t>
      </w:r>
    </w:p>
    <w:p w14:paraId="59780BC4" w14:textId="77777777" w:rsidR="00F07EC0" w:rsidRDefault="005D0323">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9780BC5" w14:textId="77777777" w:rsidR="00F07EC0" w:rsidRDefault="005D0323">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 xml:space="preserve">Τον λόγο έχει ο κ. </w:t>
      </w:r>
      <w:proofErr w:type="spellStart"/>
      <w:r>
        <w:rPr>
          <w:rFonts w:eastAsia="Times New Roman"/>
          <w:szCs w:val="24"/>
        </w:rPr>
        <w:t>Γιόγιακας</w:t>
      </w:r>
      <w:proofErr w:type="spellEnd"/>
      <w:r>
        <w:rPr>
          <w:rFonts w:eastAsia="Times New Roman"/>
          <w:szCs w:val="24"/>
        </w:rPr>
        <w:t xml:space="preserve"> από τη Νέα Δημοκρατία.</w:t>
      </w:r>
    </w:p>
    <w:p w14:paraId="59780BC6" w14:textId="77777777" w:rsidR="00F07EC0" w:rsidRDefault="005D0323">
      <w:pPr>
        <w:spacing w:after="0"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Κυρία Υπουργέ, κυρίες και κύριοι συνάδελφοι, ως Νέα Δημοκρατία</w:t>
      </w:r>
      <w:r>
        <w:rPr>
          <w:rFonts w:eastAsia="Times New Roman"/>
          <w:szCs w:val="24"/>
        </w:rPr>
        <w:t>,</w:t>
      </w:r>
      <w:r>
        <w:rPr>
          <w:rFonts w:eastAsia="Times New Roman"/>
          <w:szCs w:val="24"/>
        </w:rPr>
        <w:t xml:space="preserve"> συμφωνούμε με τις βασικές κατευθύνσεις του νομοσχεδίου, που άλλωστε περιλαμβάνουν και δικές μας θέσεις. Πιστεύουμε ότι </w:t>
      </w:r>
      <w:r>
        <w:rPr>
          <w:rFonts w:eastAsia="Times New Roman"/>
          <w:szCs w:val="24"/>
        </w:rPr>
        <w:t>οι προβλέψεις του πρέπει να κρίνονται με γνώμονα την καλύτερη δυνατή προστασία και ευημερία όσων περισσότερων παιδιών διαβιούν σήμερα σε ιδρύματα ή δεν μπορούν να είναι με τη βιολογική τους οικογένεια. Περιμένουμε οι υπουργικές αποφάσεις, από τις οποίες θα</w:t>
      </w:r>
      <w:r>
        <w:rPr>
          <w:rFonts w:eastAsia="Times New Roman"/>
          <w:szCs w:val="24"/>
        </w:rPr>
        <w:t xml:space="preserve"> εξαρτηθεί σε μεγάλο βαθμό η επιτυχία ή η αποτυχία αυτής της νομοθετικής παρέμβασης, να εκδοθούν γρήγορα και στη βάση παρατηρήσεων που κάναμε στην </w:t>
      </w:r>
      <w:r>
        <w:rPr>
          <w:rFonts w:eastAsia="Times New Roman"/>
          <w:szCs w:val="24"/>
        </w:rPr>
        <w:t>ε</w:t>
      </w:r>
      <w:r>
        <w:rPr>
          <w:rFonts w:eastAsia="Times New Roman"/>
          <w:szCs w:val="24"/>
        </w:rPr>
        <w:t>πιτροπή.</w:t>
      </w:r>
    </w:p>
    <w:p w14:paraId="59780BC7" w14:textId="77777777" w:rsidR="00F07EC0" w:rsidRDefault="005D0323">
      <w:pPr>
        <w:spacing w:after="0" w:line="600" w:lineRule="auto"/>
        <w:ind w:firstLine="720"/>
        <w:jc w:val="both"/>
        <w:rPr>
          <w:rFonts w:eastAsia="Times New Roman"/>
          <w:szCs w:val="24"/>
        </w:rPr>
      </w:pPr>
      <w:r>
        <w:rPr>
          <w:rFonts w:eastAsia="Times New Roman"/>
          <w:szCs w:val="24"/>
        </w:rPr>
        <w:lastRenderedPageBreak/>
        <w:t>Είναι σωστή και αναγκαία η εκπαίδευση των υποψηφίων γονέων και των εγκεκριμένων αναδόχων, όπως σωστ</w:t>
      </w:r>
      <w:r>
        <w:rPr>
          <w:rFonts w:eastAsia="Times New Roman"/>
          <w:szCs w:val="24"/>
        </w:rPr>
        <w:t xml:space="preserve">ή και αναγκαία είναι η εκπαίδευση και η πιστοποίηση των κοινωνικών λειτουργών εκτός </w:t>
      </w:r>
      <w:r>
        <w:rPr>
          <w:rFonts w:eastAsia="Times New Roman"/>
          <w:szCs w:val="24"/>
        </w:rPr>
        <w:t>δ</w:t>
      </w:r>
      <w:r>
        <w:rPr>
          <w:rFonts w:eastAsia="Times New Roman"/>
          <w:szCs w:val="24"/>
        </w:rPr>
        <w:t>ημοσίου, που θα βοηθήσουν ώστε να γίνονται ταχύτερα οι απαιτούμενες κοινωνικές έρευνες. Όλες αυτές οι διαδικασίες, όμως, πρέπει να υποστηρίζονται από μια ομάδα διαφορετικώ</w:t>
      </w:r>
      <w:r>
        <w:rPr>
          <w:rFonts w:eastAsia="Times New Roman"/>
          <w:szCs w:val="24"/>
        </w:rPr>
        <w:t>ν επιστημονικών ειδικοτήτων.</w:t>
      </w:r>
    </w:p>
    <w:p w14:paraId="59780BC8" w14:textId="77777777" w:rsidR="00F07EC0" w:rsidRDefault="005D0323">
      <w:pPr>
        <w:spacing w:after="0" w:line="600" w:lineRule="auto"/>
        <w:ind w:firstLine="720"/>
        <w:jc w:val="both"/>
        <w:rPr>
          <w:rFonts w:eastAsia="Times New Roman"/>
          <w:szCs w:val="24"/>
        </w:rPr>
      </w:pPr>
      <w:r>
        <w:rPr>
          <w:rFonts w:eastAsia="Times New Roman"/>
          <w:szCs w:val="24"/>
        </w:rPr>
        <w:t xml:space="preserve">Τα γενικά και ειδικά μητρώα για τα παιδιά, </w:t>
      </w:r>
      <w:r>
        <w:rPr>
          <w:rFonts w:eastAsia="Times New Roman"/>
          <w:szCs w:val="24"/>
        </w:rPr>
        <w:t xml:space="preserve">για </w:t>
      </w:r>
      <w:r>
        <w:rPr>
          <w:rFonts w:eastAsia="Times New Roman"/>
          <w:szCs w:val="24"/>
        </w:rPr>
        <w:t>τους υποψήφιους γονείς και για τους εγκεκριμένους αναδόχους δεν είναι κάτι καινούργιο. Είχαν θεσμοθετηθεί και στο παρελθόν. Αυτό που έχει σημασία</w:t>
      </w:r>
      <w:r>
        <w:rPr>
          <w:rFonts w:eastAsia="Times New Roman"/>
          <w:szCs w:val="24"/>
        </w:rPr>
        <w:t>,</w:t>
      </w:r>
      <w:r>
        <w:rPr>
          <w:rFonts w:eastAsia="Times New Roman"/>
          <w:szCs w:val="24"/>
        </w:rPr>
        <w:t xml:space="preserve"> είναι αυτή τη φορά να λειτουργήσο</w:t>
      </w:r>
      <w:r>
        <w:rPr>
          <w:rFonts w:eastAsia="Times New Roman"/>
          <w:szCs w:val="24"/>
        </w:rPr>
        <w:t>υν σωστά. Γι’ αυτό και είναι θετικό ότι προβλέπονται κυρώσεις σε φορείς εποπτείας και σε μονάδες παιδικής προστασίας</w:t>
      </w:r>
      <w:r>
        <w:rPr>
          <w:rFonts w:eastAsia="Times New Roman"/>
          <w:szCs w:val="24"/>
        </w:rPr>
        <w:t>,</w:t>
      </w:r>
      <w:r>
        <w:rPr>
          <w:rFonts w:eastAsia="Times New Roman"/>
          <w:szCs w:val="24"/>
        </w:rPr>
        <w:t xml:space="preserve"> που δεν τηρούν τις υποχρεώσεις ενημέρωσης του Εθνικού Μητρώου και των Ειδικών Μητρώων Αναδοχής. Θα περιμέναμε πρόβλεψη ανάλογων κυρώσεων κ</w:t>
      </w:r>
      <w:r>
        <w:rPr>
          <w:rFonts w:eastAsia="Times New Roman"/>
          <w:szCs w:val="24"/>
        </w:rPr>
        <w:t xml:space="preserve">αι για τα μητρώα που αφορούν την </w:t>
      </w:r>
      <w:proofErr w:type="spellStart"/>
      <w:r>
        <w:rPr>
          <w:rFonts w:eastAsia="Times New Roman"/>
          <w:szCs w:val="24"/>
        </w:rPr>
        <w:t>τεκνοθεσία</w:t>
      </w:r>
      <w:proofErr w:type="spellEnd"/>
      <w:r>
        <w:rPr>
          <w:rFonts w:eastAsia="Times New Roman"/>
          <w:szCs w:val="24"/>
        </w:rPr>
        <w:t>.</w:t>
      </w:r>
    </w:p>
    <w:p w14:paraId="59780BC9" w14:textId="77777777" w:rsidR="00F07EC0" w:rsidRDefault="005D0323">
      <w:pPr>
        <w:spacing w:after="0" w:line="600" w:lineRule="auto"/>
        <w:ind w:firstLine="720"/>
        <w:jc w:val="both"/>
        <w:rPr>
          <w:rFonts w:eastAsia="Times New Roman"/>
          <w:szCs w:val="24"/>
        </w:rPr>
      </w:pPr>
      <w:r>
        <w:rPr>
          <w:rFonts w:eastAsia="Times New Roman"/>
          <w:szCs w:val="24"/>
        </w:rPr>
        <w:t>Δυστυχώς, ούτε αυτήν τη φορά έχουμε μία έστω ενδεικτική εικόνα για το πόσο θα κοστίσουν πολλά από αυτά που αναφέρονται στο νομοσχέδιο.</w:t>
      </w:r>
    </w:p>
    <w:p w14:paraId="59780BCA" w14:textId="77777777" w:rsidR="00F07EC0" w:rsidRDefault="005D0323">
      <w:pPr>
        <w:spacing w:after="0" w:line="600" w:lineRule="auto"/>
        <w:ind w:firstLine="720"/>
        <w:jc w:val="both"/>
        <w:rPr>
          <w:rFonts w:eastAsia="Times New Roman"/>
          <w:szCs w:val="24"/>
        </w:rPr>
      </w:pPr>
      <w:r>
        <w:rPr>
          <w:rFonts w:eastAsia="Times New Roman"/>
          <w:szCs w:val="24"/>
        </w:rPr>
        <w:lastRenderedPageBreak/>
        <w:t>Δεν γνωρίζουμε, άρα δεν γνωρίζουν οι φορολογούμενοι πόσο θα στοιχίσουν οι αν</w:t>
      </w:r>
      <w:r>
        <w:rPr>
          <w:rFonts w:eastAsia="Times New Roman"/>
          <w:szCs w:val="24"/>
        </w:rPr>
        <w:t xml:space="preserve">αθέσεις σε κοινωνικούς λειτουργούς εκτός </w:t>
      </w:r>
      <w:r>
        <w:rPr>
          <w:rFonts w:eastAsia="Times New Roman"/>
          <w:szCs w:val="24"/>
        </w:rPr>
        <w:t>δ</w:t>
      </w:r>
      <w:r>
        <w:rPr>
          <w:rFonts w:eastAsia="Times New Roman"/>
          <w:szCs w:val="24"/>
        </w:rPr>
        <w:t>ημοσίου ή τα επιμορφωτικά προγράμματα για τους υποψήφιους γονείς και τους εγκεκριμένους αναδόχους, αλλά και η μισθοδοσία των επαγγελματιών αναδόχων.</w:t>
      </w:r>
    </w:p>
    <w:p w14:paraId="59780BCB" w14:textId="77777777" w:rsidR="00F07EC0" w:rsidRDefault="005D0323">
      <w:pPr>
        <w:spacing w:after="0" w:line="600" w:lineRule="auto"/>
        <w:ind w:firstLine="720"/>
        <w:jc w:val="both"/>
        <w:rPr>
          <w:rFonts w:eastAsia="Times New Roman"/>
          <w:szCs w:val="24"/>
        </w:rPr>
      </w:pPr>
      <w:r>
        <w:rPr>
          <w:rFonts w:eastAsia="Times New Roman"/>
          <w:szCs w:val="24"/>
        </w:rPr>
        <w:t>Δεν γνωρίζουμε πόσο θα επιβαρυνθεί ο ΟΠΕΚΑ, ο οποίος θα καταβάλλε</w:t>
      </w:r>
      <w:r>
        <w:rPr>
          <w:rFonts w:eastAsia="Times New Roman"/>
          <w:szCs w:val="24"/>
        </w:rPr>
        <w:t>ι οικονομική ενίσχυση στους αναδόχους φροντιστές. Είναι μια σημαντική δαπάνη</w:t>
      </w:r>
      <w:r>
        <w:rPr>
          <w:rFonts w:eastAsia="Times New Roman"/>
          <w:szCs w:val="24"/>
        </w:rPr>
        <w:t>,</w:t>
      </w:r>
      <w:r>
        <w:rPr>
          <w:rFonts w:eastAsia="Times New Roman"/>
          <w:szCs w:val="24"/>
        </w:rPr>
        <w:t xml:space="preserve"> που δεν προκύπτει μόνο από τη χρονική επέκταση της καταβολής για ορισμένες κατηγορίες παιδιών μετά την ενηλικίωσή τους, όπως τα Α</w:t>
      </w:r>
      <w:r>
        <w:rPr>
          <w:rFonts w:eastAsia="Times New Roman"/>
          <w:szCs w:val="24"/>
        </w:rPr>
        <w:t>ΜΕ</w:t>
      </w:r>
      <w:r>
        <w:rPr>
          <w:rFonts w:eastAsia="Times New Roman"/>
          <w:szCs w:val="24"/>
        </w:rPr>
        <w:t>Α</w:t>
      </w:r>
      <w:r>
        <w:rPr>
          <w:rFonts w:eastAsia="Times New Roman"/>
          <w:szCs w:val="24"/>
        </w:rPr>
        <w:t>. Π</w:t>
      </w:r>
      <w:r>
        <w:rPr>
          <w:rFonts w:eastAsia="Times New Roman"/>
          <w:szCs w:val="24"/>
        </w:rPr>
        <w:t>ροκύπτει κυρίως</w:t>
      </w:r>
      <w:r>
        <w:rPr>
          <w:rFonts w:eastAsia="Times New Roman"/>
          <w:szCs w:val="24"/>
        </w:rPr>
        <w:t>,</w:t>
      </w:r>
      <w:r>
        <w:rPr>
          <w:rFonts w:eastAsia="Times New Roman"/>
          <w:szCs w:val="24"/>
        </w:rPr>
        <w:t xml:space="preserve"> από την καταβολή της ενίσχ</w:t>
      </w:r>
      <w:r>
        <w:rPr>
          <w:rFonts w:eastAsia="Times New Roman"/>
          <w:szCs w:val="24"/>
        </w:rPr>
        <w:t>υσης σε όλους τους δικαιούχους, αφού μέχρι σήμερα μόνο ένας μικρός αριθμός αναδόχων, που πραγματοποιούνται μέσω συγκεκριμένων ιδρυμάτων, παίρνει την προβλεπόμενη από τον νόμο οικονομική ενίσχυση.</w:t>
      </w:r>
    </w:p>
    <w:p w14:paraId="59780BCC" w14:textId="77777777" w:rsidR="00F07EC0" w:rsidRDefault="005D0323">
      <w:pPr>
        <w:spacing w:after="0" w:line="600" w:lineRule="auto"/>
        <w:ind w:firstLine="720"/>
        <w:jc w:val="both"/>
        <w:rPr>
          <w:rFonts w:eastAsia="Times New Roman"/>
          <w:szCs w:val="24"/>
        </w:rPr>
      </w:pPr>
      <w:r>
        <w:rPr>
          <w:rFonts w:eastAsia="Times New Roman"/>
          <w:szCs w:val="24"/>
        </w:rPr>
        <w:t>Κυρία Υπουργέ, κυρίες και κύριοι συνάδελφοι, στη συζήτηση γι</w:t>
      </w:r>
      <w:r>
        <w:rPr>
          <w:rFonts w:eastAsia="Times New Roman"/>
          <w:szCs w:val="24"/>
        </w:rPr>
        <w:t>α το δικαίωμα αναδοχής και από άτομα του ίδιου φύλου</w:t>
      </w:r>
      <w:r>
        <w:rPr>
          <w:rFonts w:eastAsia="Times New Roman"/>
          <w:szCs w:val="24"/>
        </w:rPr>
        <w:t>,</w:t>
      </w:r>
      <w:r>
        <w:rPr>
          <w:rFonts w:eastAsia="Times New Roman"/>
          <w:szCs w:val="24"/>
        </w:rPr>
        <w:t xml:space="preserve"> που έχουν υπογράψει σύμφωνο συμβίωσης</w:t>
      </w:r>
      <w:r>
        <w:rPr>
          <w:rFonts w:eastAsia="Times New Roman"/>
          <w:szCs w:val="24"/>
        </w:rPr>
        <w:t>,</w:t>
      </w:r>
      <w:r>
        <w:rPr>
          <w:rFonts w:eastAsia="Times New Roman"/>
          <w:szCs w:val="24"/>
        </w:rPr>
        <w:t xml:space="preserve"> </w:t>
      </w:r>
      <w:r>
        <w:rPr>
          <w:rFonts w:eastAsia="Times New Roman"/>
          <w:szCs w:val="24"/>
        </w:rPr>
        <w:lastRenderedPageBreak/>
        <w:t>οι αντιρρήσεις είναι πολλές και πολύπλευρες. Αρκετοί από εμάς</w:t>
      </w:r>
      <w:r>
        <w:rPr>
          <w:rFonts w:eastAsia="Times New Roman"/>
          <w:szCs w:val="24"/>
        </w:rPr>
        <w:t>,</w:t>
      </w:r>
      <w:r>
        <w:rPr>
          <w:rFonts w:eastAsia="Times New Roman"/>
          <w:szCs w:val="24"/>
        </w:rPr>
        <w:t xml:space="preserve"> που είμαστε αρνητικοί σε ένα τέτοιο ενδεχόμενο</w:t>
      </w:r>
      <w:r>
        <w:rPr>
          <w:rFonts w:eastAsia="Times New Roman"/>
          <w:szCs w:val="24"/>
        </w:rPr>
        <w:t>,</w:t>
      </w:r>
      <w:r>
        <w:rPr>
          <w:rFonts w:eastAsia="Times New Roman"/>
          <w:szCs w:val="24"/>
        </w:rPr>
        <w:t xml:space="preserve"> κάναμε δύο παρατηρήσεις.</w:t>
      </w:r>
    </w:p>
    <w:p w14:paraId="59780BC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πρώτη είναι ότι τα επιστη</w:t>
      </w:r>
      <w:r>
        <w:rPr>
          <w:rFonts w:eastAsia="Times New Roman" w:cs="Times New Roman"/>
          <w:szCs w:val="24"/>
        </w:rPr>
        <w:t>μονικά δεδομένα, που όλα αφορούν το εξωτερικό, οδηγούν σε αντικρουόμενα συμπεράσματα και δεν έχουν εκείνο το χρονικό βάθος</w:t>
      </w:r>
      <w:r>
        <w:rPr>
          <w:rFonts w:eastAsia="Times New Roman" w:cs="Times New Roman"/>
          <w:szCs w:val="24"/>
        </w:rPr>
        <w:t>,</w:t>
      </w:r>
      <w:r>
        <w:rPr>
          <w:rFonts w:eastAsia="Times New Roman" w:cs="Times New Roman"/>
          <w:szCs w:val="24"/>
        </w:rPr>
        <w:t xml:space="preserve"> που θα τους έδινε αξιοπιστία. Η δεύτερη παρατήρηση είναι ότι</w:t>
      </w:r>
      <w:r>
        <w:rPr>
          <w:rFonts w:eastAsia="Times New Roman" w:cs="Times New Roman"/>
          <w:szCs w:val="24"/>
        </w:rPr>
        <w:t>,</w:t>
      </w:r>
      <w:r>
        <w:rPr>
          <w:rFonts w:eastAsia="Times New Roman" w:cs="Times New Roman"/>
          <w:szCs w:val="24"/>
        </w:rPr>
        <w:t xml:space="preserve"> εφόσον το μεγαλύτερο μέρος της κοινωνίας έχει αρνητική στάση στο συγγε</w:t>
      </w:r>
      <w:r>
        <w:rPr>
          <w:rFonts w:eastAsia="Times New Roman" w:cs="Times New Roman"/>
          <w:szCs w:val="24"/>
        </w:rPr>
        <w:t xml:space="preserve">νές με την αναδοχή θέμα της </w:t>
      </w:r>
      <w:proofErr w:type="spellStart"/>
      <w:r>
        <w:rPr>
          <w:rFonts w:eastAsia="Times New Roman" w:cs="Times New Roman"/>
          <w:szCs w:val="24"/>
        </w:rPr>
        <w:t>τεκνοθεσίας</w:t>
      </w:r>
      <w:proofErr w:type="spellEnd"/>
      <w:r>
        <w:rPr>
          <w:rFonts w:eastAsia="Times New Roman" w:cs="Times New Roman"/>
          <w:szCs w:val="24"/>
        </w:rPr>
        <w:t xml:space="preserve"> από ομοφυλόφιλα ζευγάρια, το παιδί σε αναδοχή θα αντιμετωπίζεται κατά κανόνα αρνητικά στο ευρύτερο κοινωνικό περιβάλλον του, με ό,τι αυτό μπορεί να σημαίνει για την καλή ψυχική του υγεία και την ομαλή κοινωνική του έ</w:t>
      </w:r>
      <w:r>
        <w:rPr>
          <w:rFonts w:eastAsia="Times New Roman" w:cs="Times New Roman"/>
          <w:szCs w:val="24"/>
        </w:rPr>
        <w:t>νταξη.</w:t>
      </w:r>
    </w:p>
    <w:p w14:paraId="59780BC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Επειδή ορισμένοι συνάδελφοι έθεσαν ζητήματα συνταγματικότητας, προσωπικά</w:t>
      </w:r>
      <w:r>
        <w:rPr>
          <w:rFonts w:eastAsia="Times New Roman" w:cs="Times New Roman"/>
          <w:szCs w:val="24"/>
        </w:rPr>
        <w:t>,</w:t>
      </w:r>
      <w:r>
        <w:rPr>
          <w:rFonts w:eastAsia="Times New Roman" w:cs="Times New Roman"/>
          <w:szCs w:val="24"/>
        </w:rPr>
        <w:t xml:space="preserve"> μου αρκεί αυτό που λένε αναγνωρισμένοι συνταγματολόγοι, δηλαδή ότι το άρθρο 8 μπορεί να γραφεί με τέτοιο τρόπο, ώστε το δικαίωμα της αναδοχής να αφορά μόνο ετερόφυλα ζευγάρια, χωρίς να δημιουργείται πρόβλημα συνταγματικότητας.</w:t>
      </w:r>
    </w:p>
    <w:p w14:paraId="59780BC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κυρίες και κύ</w:t>
      </w:r>
      <w:r>
        <w:rPr>
          <w:rFonts w:eastAsia="Times New Roman" w:cs="Times New Roman"/>
          <w:szCs w:val="24"/>
        </w:rPr>
        <w:t>ριοι συνάδελφοι, τόσο οι ειδικοί όσο και η εμπειρία έχει δείξει ότι οι επιτροπές, τα συμβούλια και τα μητρώα από μόνα τους δεν φθάνουν. Χρειάζεται σχέδιο για την ενίσχυση των σημερινών δομών παιδικής φροντίδας, που να κινητοποιεί τον ιδιωτικό τομέα. Χρειάζ</w:t>
      </w:r>
      <w:r>
        <w:rPr>
          <w:rFonts w:eastAsia="Times New Roman" w:cs="Times New Roman"/>
          <w:szCs w:val="24"/>
        </w:rPr>
        <w:t xml:space="preserve">εται ενημέρωση του κόσμου για την αναδοχή, ώστε κάποια στιγμή, στο όχι πολύ μακρινό μέλλον, να έχει δημιουργηθεί μια κουλτούρα αναδοχής στην κοινωνία μας. Χρειάζεται ένα επιστημονικό πρωτόκολλο, με το οποίο η διαδικασία της αναδοχής θα γίνεται με τον ίδιο </w:t>
      </w:r>
      <w:r>
        <w:rPr>
          <w:rFonts w:eastAsia="Times New Roman" w:cs="Times New Roman"/>
          <w:szCs w:val="24"/>
        </w:rPr>
        <w:t xml:space="preserve">ακριβώς τρόπο από όλους τους φορείς, αντί της κατακερματισμένης κατάστασης που υπάρχει σήμερα. </w:t>
      </w:r>
    </w:p>
    <w:p w14:paraId="59780BD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Μόνο έτσι θα μπορούμε να ελπίζουμε σε ένα καλύτερο σύστημα παιδικής προστασίας και να δώσουμε το δικαίωμα της ελπίδας σε εκατοντάδες</w:t>
      </w:r>
      <w:r>
        <w:rPr>
          <w:rFonts w:eastAsia="Times New Roman" w:cs="Times New Roman"/>
          <w:szCs w:val="24"/>
        </w:rPr>
        <w:t>,</w:t>
      </w:r>
      <w:r>
        <w:rPr>
          <w:rFonts w:eastAsia="Times New Roman" w:cs="Times New Roman"/>
          <w:szCs w:val="24"/>
        </w:rPr>
        <w:t xml:space="preserve"> εάν όχι χιλιάδες</w:t>
      </w:r>
      <w:r>
        <w:rPr>
          <w:rFonts w:eastAsia="Times New Roman" w:cs="Times New Roman"/>
          <w:szCs w:val="24"/>
        </w:rPr>
        <w:t>,</w:t>
      </w:r>
      <w:r>
        <w:rPr>
          <w:rFonts w:eastAsia="Times New Roman" w:cs="Times New Roman"/>
          <w:szCs w:val="24"/>
        </w:rPr>
        <w:t xml:space="preserve"> παιδικές</w:t>
      </w:r>
      <w:r>
        <w:rPr>
          <w:rFonts w:eastAsia="Times New Roman" w:cs="Times New Roman"/>
          <w:szCs w:val="24"/>
        </w:rPr>
        <w:t xml:space="preserve"> ψυχές.</w:t>
      </w:r>
    </w:p>
    <w:p w14:paraId="59780BD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780BD2"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80BD3" w14:textId="77777777" w:rsidR="00F07EC0" w:rsidRDefault="005D0323">
      <w:pPr>
        <w:spacing w:after="0" w:line="600" w:lineRule="auto"/>
        <w:ind w:firstLine="720"/>
        <w:jc w:val="both"/>
        <w:rPr>
          <w:rFonts w:eastAsia="Times New Roman" w:cs="Times New Roman"/>
          <w:szCs w:val="24"/>
        </w:rPr>
      </w:pPr>
      <w:r w:rsidRPr="00005D1F">
        <w:rPr>
          <w:rFonts w:eastAsia="Times New Roman" w:cs="Times New Roman"/>
          <w:b/>
          <w:szCs w:val="24"/>
        </w:rPr>
        <w:lastRenderedPageBreak/>
        <w:t xml:space="preserve">ΠΡΟΕΔΡΕΥΩΝ (Γεώργιος </w:t>
      </w:r>
      <w:proofErr w:type="spellStart"/>
      <w:r w:rsidRPr="00005D1F">
        <w:rPr>
          <w:rFonts w:eastAsia="Times New Roman" w:cs="Times New Roman"/>
          <w:b/>
          <w:szCs w:val="24"/>
        </w:rPr>
        <w:t>Λαμπρούλης</w:t>
      </w:r>
      <w:proofErr w:type="spellEnd"/>
      <w:r w:rsidRPr="00005D1F">
        <w:rPr>
          <w:rFonts w:eastAsia="Times New Roman" w:cs="Times New Roman"/>
          <w:b/>
          <w:szCs w:val="24"/>
        </w:rPr>
        <w:t>):</w:t>
      </w:r>
      <w:r>
        <w:rPr>
          <w:rFonts w:eastAsia="Times New Roman" w:cs="Times New Roman"/>
          <w:szCs w:val="24"/>
        </w:rPr>
        <w:t xml:space="preserve"> Συνεχίζουμε με τον κ. </w:t>
      </w:r>
      <w:proofErr w:type="spellStart"/>
      <w:r>
        <w:rPr>
          <w:rFonts w:eastAsia="Times New Roman" w:cs="Times New Roman"/>
          <w:szCs w:val="24"/>
        </w:rPr>
        <w:t>Ηγουμενίδη</w:t>
      </w:r>
      <w:proofErr w:type="spellEnd"/>
      <w:r>
        <w:rPr>
          <w:rFonts w:eastAsia="Times New Roman" w:cs="Times New Roman"/>
          <w:szCs w:val="24"/>
        </w:rPr>
        <w:t xml:space="preserve"> από τον ΣΥΡΙΖΑ.</w:t>
      </w:r>
    </w:p>
    <w:p w14:paraId="59780BD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59780BD5" w14:textId="77777777" w:rsidR="00F07EC0" w:rsidRDefault="005D0323">
      <w:pPr>
        <w:spacing w:after="0" w:line="600" w:lineRule="auto"/>
        <w:ind w:firstLine="720"/>
        <w:jc w:val="both"/>
        <w:rPr>
          <w:rFonts w:eastAsia="Times New Roman" w:cs="Times New Roman"/>
          <w:szCs w:val="24"/>
        </w:rPr>
      </w:pPr>
      <w:r w:rsidRPr="00116104">
        <w:rPr>
          <w:rFonts w:eastAsia="Times New Roman" w:cs="Times New Roman"/>
          <w:b/>
          <w:szCs w:val="24"/>
        </w:rPr>
        <w:t xml:space="preserve">ΝΙΚΟΛΑΟΣ ΗΓΟΥΜΕΝΙΔΗΣ: </w:t>
      </w:r>
      <w:r>
        <w:rPr>
          <w:rFonts w:eastAsia="Times New Roman" w:cs="Times New Roman"/>
          <w:szCs w:val="24"/>
        </w:rPr>
        <w:t>Ευχαριστώ, κύριε Πρόεδρε.</w:t>
      </w:r>
    </w:p>
    <w:p w14:paraId="59780BD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κυρίες </w:t>
      </w:r>
      <w:r>
        <w:rPr>
          <w:rFonts w:eastAsia="Times New Roman" w:cs="Times New Roman"/>
          <w:szCs w:val="24"/>
        </w:rPr>
        <w:t>και κύριοι συνάδελφοι, θα ήθελα να συμβάλω στη σημερινή μας συζήτηση</w:t>
      </w:r>
      <w:r w:rsidRPr="00116104">
        <w:rPr>
          <w:rFonts w:eastAsia="Times New Roman" w:cs="Times New Roman"/>
          <w:szCs w:val="24"/>
        </w:rPr>
        <w:t xml:space="preserve"> </w:t>
      </w:r>
      <w:r>
        <w:rPr>
          <w:rFonts w:eastAsia="Times New Roman" w:cs="Times New Roman"/>
          <w:szCs w:val="24"/>
        </w:rPr>
        <w:t xml:space="preserve">με τέσσερις παρατηρήσεις. </w:t>
      </w:r>
    </w:p>
    <w:p w14:paraId="59780BD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Πρώτη παρατήρηση, για να έχουμε και μια τάξη μεγέθους. Από ότι φάνηκε στη συζήτηση στις </w:t>
      </w:r>
      <w:r>
        <w:rPr>
          <w:rFonts w:eastAsia="Times New Roman" w:cs="Times New Roman"/>
          <w:szCs w:val="24"/>
        </w:rPr>
        <w:t>επιτροπές</w:t>
      </w:r>
      <w:r>
        <w:rPr>
          <w:rFonts w:eastAsia="Times New Roman" w:cs="Times New Roman"/>
          <w:szCs w:val="24"/>
        </w:rPr>
        <w:t>, μιλάμε περίπου</w:t>
      </w:r>
      <w:r>
        <w:rPr>
          <w:rFonts w:eastAsia="Times New Roman" w:cs="Times New Roman"/>
          <w:szCs w:val="24"/>
        </w:rPr>
        <w:t xml:space="preserve">, </w:t>
      </w:r>
      <w:r>
        <w:rPr>
          <w:rFonts w:eastAsia="Times New Roman" w:cs="Times New Roman"/>
          <w:szCs w:val="24"/>
        </w:rPr>
        <w:t xml:space="preserve">συνολικά </w:t>
      </w:r>
      <w:r>
        <w:rPr>
          <w:rFonts w:eastAsia="Times New Roman" w:cs="Times New Roman"/>
          <w:szCs w:val="24"/>
        </w:rPr>
        <w:t xml:space="preserve">για </w:t>
      </w:r>
      <w:r>
        <w:rPr>
          <w:rFonts w:eastAsia="Times New Roman" w:cs="Times New Roman"/>
          <w:szCs w:val="24"/>
        </w:rPr>
        <w:t>δυόμισι με τρεις χιλιάδες παιδιά</w:t>
      </w:r>
      <w:r>
        <w:rPr>
          <w:rFonts w:eastAsia="Times New Roman" w:cs="Times New Roman"/>
          <w:szCs w:val="24"/>
        </w:rPr>
        <w:t>,</w:t>
      </w:r>
      <w:r>
        <w:rPr>
          <w:rFonts w:eastAsia="Times New Roman" w:cs="Times New Roman"/>
          <w:szCs w:val="24"/>
        </w:rPr>
        <w:t xml:space="preserve"> που βρίσκονται σήμερα σε μονάδες παιδικής προστασίας και φροντίδας σε όλη την επικράτεια. Και αυτή είναι η πρώτη μου παρατήρηση, με την έννοια ότι</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τα δεδομένα άρχισαν με ασφάλεια να καταγράφονται. Δημιουργείται μητρώο για παιδιά που διαβιούν </w:t>
      </w:r>
      <w:r>
        <w:rPr>
          <w:rFonts w:eastAsia="Times New Roman" w:cs="Times New Roman"/>
          <w:szCs w:val="24"/>
        </w:rPr>
        <w:t>σε μονάδες παιδικής προστασίας και φροντίδας, μητρώο για όλους τους υποψήφιους ανάδοχους και θετούς γονείς. Επιτέλους, δημιουργείται μια πραγματική βάση δεδομένων με όρους προστασίας των προσωπικών δεδομένων. Και βέβαια</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lastRenderedPageBreak/>
        <w:t xml:space="preserve">μπορούμε να παραβλέψουμε το τι </w:t>
      </w:r>
      <w:r>
        <w:rPr>
          <w:rFonts w:eastAsia="Times New Roman" w:cs="Times New Roman"/>
          <w:szCs w:val="24"/>
        </w:rPr>
        <w:t>γινόταν μέχρι σήμερα, δηλαδή ότι η διαδρομή του παιδιού ή κομμάτι αυτής της διαδρομής κάπου χανόταν.</w:t>
      </w:r>
    </w:p>
    <w:p w14:paraId="59780BD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Δεύτερη παρατήρηση: παρά το ότι δεν φωτίστηκε τόσο πολύ στις μέχρι τώρα τοποθετήσεις των συναδέλφων, θα ήθελα να σταθώ στα άρθρα 16 και 17 όπου εισάγεται ο</w:t>
      </w:r>
      <w:r>
        <w:rPr>
          <w:rFonts w:eastAsia="Times New Roman" w:cs="Times New Roman"/>
          <w:szCs w:val="24"/>
        </w:rPr>
        <w:t xml:space="preserve"> θεσμός της επαγγελματικής αναδοχής. Είναι ένδειξη μιας πραγματικής συμπαράστασης και παρέμβασης του κράτους στα παιδιά που βρίσκονται σε πραγματική δυσχέρεια, παιδιά που η τοποθέτησή τους σε αναδοχή</w:t>
      </w:r>
      <w:r w:rsidRPr="00CD608E">
        <w:rPr>
          <w:rFonts w:eastAsia="Times New Roman" w:cs="Times New Roman"/>
          <w:szCs w:val="24"/>
        </w:rPr>
        <w:t xml:space="preserve"> </w:t>
      </w:r>
      <w:r>
        <w:rPr>
          <w:rFonts w:eastAsia="Times New Roman" w:cs="Times New Roman"/>
          <w:szCs w:val="24"/>
        </w:rPr>
        <w:t>είναι δύσκολη, όπως παιδιά με ειδικές ανάγκες ή ψυχολογι</w:t>
      </w:r>
      <w:r>
        <w:rPr>
          <w:rFonts w:eastAsia="Times New Roman" w:cs="Times New Roman"/>
          <w:szCs w:val="24"/>
        </w:rPr>
        <w:t>κά προβλήματα. Εδώ, ουσιαστικά θεσμοθετείται και υποβοηθείται με μηνιαία αντιμισθία και ο ανάδοχος γονέας. Κατά τη γνώμη μου, σωστά σε τέτοιες περιπτώσεις χρειάζεται η υποβοήθηση και η στήριξη όλων.</w:t>
      </w:r>
    </w:p>
    <w:p w14:paraId="59780BD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Τρίτη παρατήρηση: </w:t>
      </w:r>
      <w:r>
        <w:rPr>
          <w:rFonts w:eastAsia="Times New Roman" w:cs="Times New Roman"/>
          <w:szCs w:val="24"/>
        </w:rPr>
        <w:t>Ο</w:t>
      </w:r>
      <w:r>
        <w:rPr>
          <w:rFonts w:eastAsia="Times New Roman" w:cs="Times New Roman"/>
          <w:szCs w:val="24"/>
        </w:rPr>
        <w:t xml:space="preserve"> στόχος είναι</w:t>
      </w:r>
      <w:r>
        <w:rPr>
          <w:rFonts w:eastAsia="Times New Roman" w:cs="Times New Roman"/>
          <w:szCs w:val="24"/>
        </w:rPr>
        <w:t>,</w:t>
      </w:r>
      <w:r>
        <w:rPr>
          <w:rFonts w:eastAsia="Times New Roman" w:cs="Times New Roman"/>
          <w:szCs w:val="24"/>
        </w:rPr>
        <w:t xml:space="preserve"> κανένα παιδί να μην μέν</w:t>
      </w:r>
      <w:r>
        <w:rPr>
          <w:rFonts w:eastAsia="Times New Roman" w:cs="Times New Roman"/>
          <w:szCs w:val="24"/>
        </w:rPr>
        <w:t xml:space="preserve">ει σε ίδρυμα. Όλες οι τελευταίες επιστημονικές παραδοχές, που τουλάχιστον εγώ έχω υπ’ </w:t>
      </w:r>
      <w:proofErr w:type="spellStart"/>
      <w:r>
        <w:rPr>
          <w:rFonts w:eastAsia="Times New Roman" w:cs="Times New Roman"/>
          <w:szCs w:val="24"/>
        </w:rPr>
        <w:t>όψιν</w:t>
      </w:r>
      <w:proofErr w:type="spellEnd"/>
      <w:r>
        <w:rPr>
          <w:rFonts w:eastAsia="Times New Roman" w:cs="Times New Roman"/>
          <w:szCs w:val="24"/>
        </w:rPr>
        <w:t xml:space="preserve"> μου, καταλήγουν στο συμπέρασμα ότι η παραμονή του παιδιού σε ιδρύματα δεν είναι προς όφελος του παιδιού, δεν είναι προς όφελος της προστασίας και της υγείας του παιδ</w:t>
      </w:r>
      <w:r>
        <w:rPr>
          <w:rFonts w:eastAsia="Times New Roman" w:cs="Times New Roman"/>
          <w:szCs w:val="24"/>
        </w:rPr>
        <w:t xml:space="preserve">ιού. </w:t>
      </w:r>
      <w:r>
        <w:rPr>
          <w:rFonts w:eastAsia="Times New Roman" w:cs="Times New Roman"/>
          <w:szCs w:val="24"/>
        </w:rPr>
        <w:lastRenderedPageBreak/>
        <w:t>Κατά τη γνώμη μου</w:t>
      </w:r>
      <w:r>
        <w:rPr>
          <w:rFonts w:eastAsia="Times New Roman" w:cs="Times New Roman"/>
          <w:szCs w:val="24"/>
        </w:rPr>
        <w:t>,</w:t>
      </w:r>
      <w:r>
        <w:rPr>
          <w:rFonts w:eastAsia="Times New Roman" w:cs="Times New Roman"/>
          <w:szCs w:val="24"/>
        </w:rPr>
        <w:t xml:space="preserve"> μιλάμε για ένα πλέγμα μέτρων με την άρση σημαντικών γραφειοκρατικών και διοικητικών πράξεων, με τη μείωση του χρόνου για την ολοκλήρωση της αναδοχής και της υιοθεσίας, με τη συγκέντρωση όλων των σχετικών δημόσιων κοινωνικών λειτουργ</w:t>
      </w:r>
      <w:r>
        <w:rPr>
          <w:rFonts w:eastAsia="Times New Roman" w:cs="Times New Roman"/>
          <w:szCs w:val="24"/>
        </w:rPr>
        <w:t xml:space="preserve">ών, τη χορήγηση επιδόματος αναδοχής, την κατοχύρωση του δικαιώματος των ανάδοχων γονέων να απολαμβάνουν τις ίδιες άδειες για τη φροντίδα του ανηλίκου. </w:t>
      </w:r>
    </w:p>
    <w:p w14:paraId="59780BDA" w14:textId="77777777" w:rsidR="00F07EC0" w:rsidRDefault="005D0323">
      <w:pPr>
        <w:tabs>
          <w:tab w:val="left" w:pos="720"/>
          <w:tab w:val="left" w:pos="1440"/>
          <w:tab w:val="left" w:pos="2160"/>
          <w:tab w:val="left" w:pos="2880"/>
          <w:tab w:val="left" w:pos="3600"/>
          <w:tab w:val="center" w:pos="4753"/>
        </w:tabs>
        <w:spacing w:after="0" w:line="600" w:lineRule="auto"/>
        <w:jc w:val="both"/>
        <w:rPr>
          <w:rFonts w:eastAsia="Times New Roman"/>
          <w:szCs w:val="24"/>
        </w:rPr>
      </w:pPr>
      <w:r>
        <w:rPr>
          <w:rFonts w:eastAsia="Times New Roman" w:cs="Times New Roman"/>
          <w:szCs w:val="24"/>
        </w:rPr>
        <w:tab/>
      </w:r>
      <w:r>
        <w:rPr>
          <w:rFonts w:eastAsia="Times New Roman"/>
          <w:szCs w:val="24"/>
        </w:rPr>
        <w:t>Όλα τούτα συγκλίνουν σε αυτό: Στο να φεύγει το παιδί από το ίδρυμα. Η οποιαδήποτε λύση είναι προτιμότερ</w:t>
      </w:r>
      <w:r>
        <w:rPr>
          <w:rFonts w:eastAsia="Times New Roman"/>
          <w:szCs w:val="24"/>
        </w:rPr>
        <w:t xml:space="preserve">η από την παραμονή του παιδιού στο ίδρυμα. Πώς εξυπηρετείται το συμφέρον του παιδιού; Με το να μην μένει ούτε μία μέρα στο ίδρυμα. Εδώ εντάσσονται και όλες οι σχετικές με το άρθρο 8 πρωτοβουλίες. </w:t>
      </w:r>
    </w:p>
    <w:p w14:paraId="59780BDB" w14:textId="77777777" w:rsidR="00F07EC0" w:rsidRDefault="005D0323">
      <w:pPr>
        <w:tabs>
          <w:tab w:val="left" w:pos="720"/>
          <w:tab w:val="left" w:pos="1440"/>
          <w:tab w:val="left" w:pos="2160"/>
          <w:tab w:val="left" w:pos="2880"/>
          <w:tab w:val="left" w:pos="3600"/>
          <w:tab w:val="center" w:pos="4753"/>
        </w:tabs>
        <w:spacing w:after="0" w:line="600" w:lineRule="auto"/>
        <w:jc w:val="both"/>
        <w:rPr>
          <w:rFonts w:eastAsia="Times New Roman"/>
          <w:szCs w:val="24"/>
        </w:rPr>
      </w:pPr>
      <w:r>
        <w:rPr>
          <w:rFonts w:eastAsia="Times New Roman"/>
          <w:szCs w:val="24"/>
        </w:rPr>
        <w:tab/>
        <w:t xml:space="preserve">Κατά τη γνώμη μου, η εμμονή στο άρθρο 8, επειδή δεν είναι </w:t>
      </w:r>
      <w:r>
        <w:rPr>
          <w:rFonts w:eastAsia="Times New Roman"/>
          <w:szCs w:val="24"/>
        </w:rPr>
        <w:t>το μόνο, αδικεί ουσιαστικά</w:t>
      </w:r>
      <w:r>
        <w:rPr>
          <w:rFonts w:eastAsia="Times New Roman"/>
          <w:szCs w:val="24"/>
        </w:rPr>
        <w:t>,</w:t>
      </w:r>
      <w:r>
        <w:rPr>
          <w:rFonts w:eastAsia="Times New Roman"/>
          <w:szCs w:val="24"/>
        </w:rPr>
        <w:t xml:space="preserve"> το ίδιο το νομοσχέδιο. Πιστεύω ότι δεν είναι σωστό να χάνουμε το δάσος της παιδικής προστασίας</w:t>
      </w:r>
      <w:r>
        <w:rPr>
          <w:rFonts w:eastAsia="Times New Roman"/>
          <w:szCs w:val="24"/>
        </w:rPr>
        <w:t>,</w:t>
      </w:r>
      <w:r>
        <w:rPr>
          <w:rFonts w:eastAsia="Times New Roman"/>
          <w:szCs w:val="24"/>
        </w:rPr>
        <w:t xml:space="preserve"> για ένα δέντρο αυτού του δάσους. Παράλληλα, πιστεύω ότι όλες </w:t>
      </w:r>
      <w:r>
        <w:rPr>
          <w:rFonts w:eastAsia="Times New Roman"/>
          <w:szCs w:val="24"/>
        </w:rPr>
        <w:lastRenderedPageBreak/>
        <w:t xml:space="preserve">οι απαραίτητες ασφαλιστικές δικλίδες έχουν ενσωματωθεί στο νομοσχέδιο, </w:t>
      </w:r>
      <w:r>
        <w:rPr>
          <w:rFonts w:eastAsia="Times New Roman"/>
          <w:szCs w:val="24"/>
        </w:rPr>
        <w:t xml:space="preserve">όλες οι πολιτικές </w:t>
      </w:r>
      <w:proofErr w:type="spellStart"/>
      <w:r>
        <w:rPr>
          <w:rFonts w:eastAsia="Times New Roman"/>
          <w:szCs w:val="24"/>
        </w:rPr>
        <w:t>αποϊδρυματοποίησης</w:t>
      </w:r>
      <w:proofErr w:type="spellEnd"/>
      <w:r>
        <w:rPr>
          <w:rFonts w:eastAsia="Times New Roman"/>
          <w:szCs w:val="24"/>
        </w:rPr>
        <w:t xml:space="preserve"> στηρίζονται από τις σύγχρονες και σοβαρές σχετικές επιστημονικές μελέτες. Με τούτη την έννοια, στηρίζω το σύνολο του νομοσχεδίου. </w:t>
      </w:r>
    </w:p>
    <w:p w14:paraId="59780BDC"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Παρατήρηση τέταρτη και τελευταία. Παρά το ότι δεν ήταν στο ίδιο μήκος κύματος όλες οι το</w:t>
      </w:r>
      <w:r>
        <w:rPr>
          <w:rFonts w:eastAsia="Times New Roman"/>
          <w:szCs w:val="24"/>
        </w:rPr>
        <w:t xml:space="preserve">ποθετήσεις των συναδέλφων της Νέας Δημοκρατίας, δεν μπορώ να μη σταθώ στην τοποθέτηση και εδώ στην Ολομέλεια, αλλά και στις </w:t>
      </w:r>
      <w:r>
        <w:rPr>
          <w:rFonts w:eastAsia="Times New Roman"/>
          <w:szCs w:val="24"/>
        </w:rPr>
        <w:t>ε</w:t>
      </w:r>
      <w:r>
        <w:rPr>
          <w:rFonts w:eastAsia="Times New Roman"/>
          <w:szCs w:val="24"/>
        </w:rPr>
        <w:t>πιτροπές, της εισηγήτριας της Νέας Δημοκρατίας -και όχι μόνον αυτής- ότι ούτε λίγο ούτε πολύ</w:t>
      </w:r>
      <w:r>
        <w:rPr>
          <w:rFonts w:eastAsia="Times New Roman"/>
          <w:szCs w:val="24"/>
        </w:rPr>
        <w:t>,</w:t>
      </w:r>
      <w:r>
        <w:rPr>
          <w:rFonts w:eastAsia="Times New Roman"/>
          <w:szCs w:val="24"/>
        </w:rPr>
        <w:t xml:space="preserve"> η Νέα Δημοκρατία παρουσίασε ένα ολοκλ</w:t>
      </w:r>
      <w:r>
        <w:rPr>
          <w:rFonts w:eastAsia="Times New Roman"/>
          <w:szCs w:val="24"/>
        </w:rPr>
        <w:t xml:space="preserve">ηρωμένο σχέδιο, το οποίο με καθυστέρηση μάλιστα κάποιων μηνών η Κυβέρνηση το αντέγραψε -και μάλιστα, κυρία Υπουργέ, δεν το αντιγράψατε καλά- και ότι το θέμα που συζητούμε δεν είναι θέμα ιδεολογίας. </w:t>
      </w:r>
    </w:p>
    <w:p w14:paraId="59780BDD"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μου δημιουργούνται ορισμένα ερωτήματα</w:t>
      </w:r>
      <w:r>
        <w:rPr>
          <w:rFonts w:eastAsia="Times New Roman"/>
          <w:szCs w:val="24"/>
        </w:rPr>
        <w:t>. Πιστεύω, κατ’ αρχήν, κυρίες και κύριοι συνάδελφοι, ότι χρειάζεται περίσσεια πολιτικού θράσους για να βαδίσει κανείς σε τέτοια μικροπολιτικά μονοπάτια. Χρειάζεται περίσσεια πολιτικού καιροσκοπισμού για να βαδίσει κανείς σε τέτοιες ρουσφετολογικές διαδρομέ</w:t>
      </w:r>
      <w:r>
        <w:rPr>
          <w:rFonts w:eastAsia="Times New Roman"/>
          <w:szCs w:val="24"/>
        </w:rPr>
        <w:t xml:space="preserve">ς και πολύ </w:t>
      </w:r>
      <w:r>
        <w:rPr>
          <w:rFonts w:eastAsia="Times New Roman"/>
          <w:szCs w:val="24"/>
        </w:rPr>
        <w:lastRenderedPageBreak/>
        <w:t xml:space="preserve">περισσότερο πάνω στις πλάτες των πλέον ανυπεράσπιστων ανθρώπων αυτής εδώ της κοινωνίας. </w:t>
      </w:r>
    </w:p>
    <w:p w14:paraId="59780BDE"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Β</w:t>
      </w:r>
      <w:r>
        <w:rPr>
          <w:rFonts w:eastAsia="Times New Roman"/>
          <w:szCs w:val="24"/>
        </w:rPr>
        <w:t>έβαια, προσωπικά</w:t>
      </w:r>
      <w:r>
        <w:rPr>
          <w:rFonts w:eastAsia="Times New Roman"/>
          <w:szCs w:val="24"/>
        </w:rPr>
        <w:t>,</w:t>
      </w:r>
      <w:r>
        <w:rPr>
          <w:rFonts w:eastAsia="Times New Roman"/>
          <w:szCs w:val="24"/>
        </w:rPr>
        <w:t xml:space="preserve"> δεν με εκπλήσσει η Νέα Δημοκρατία ούτε για τα ρουσφετολογικά της ανοίγματα ούτε για τον πολιτικό της καιροσκοπισμό. Είναι κάτι που το περ</w:t>
      </w:r>
      <w:r>
        <w:rPr>
          <w:rFonts w:eastAsia="Times New Roman"/>
          <w:szCs w:val="24"/>
        </w:rPr>
        <w:t>ιμένω από το κόμμα της συντηρητικής παράταξης. Αλλά να φτάσουνε στο σημείο να μιλάνε για κατάρρευση του συστήματος της παιδικής προστασίας;</w:t>
      </w:r>
    </w:p>
    <w:p w14:paraId="59780BDF"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Δεν κατάλαβα και θέλω να καταθέσω μερικά ερωτήματα: Αλήθεια, μιλάτε </w:t>
      </w:r>
      <w:r>
        <w:rPr>
          <w:rFonts w:eastAsia="Times New Roman"/>
          <w:szCs w:val="24"/>
        </w:rPr>
        <w:t>εσείς,</w:t>
      </w:r>
      <w:r>
        <w:rPr>
          <w:rFonts w:eastAsia="Times New Roman"/>
          <w:szCs w:val="24"/>
        </w:rPr>
        <w:t xml:space="preserve"> που δεν ξέρατε ούτε πόσα παιδιά είναι στα</w:t>
      </w:r>
      <w:r>
        <w:rPr>
          <w:rFonts w:eastAsia="Times New Roman"/>
          <w:szCs w:val="24"/>
        </w:rPr>
        <w:t xml:space="preserve"> ιδρύματα; Δεύτερον, δεν ασχολείστε, δεν είναι στην πολιτική σας να ασχοληθείτε, αλλά κανένας δεν σας είπε ή από κανέναν δεν ακούσατε για τα παιδιά</w:t>
      </w:r>
      <w:r>
        <w:rPr>
          <w:rFonts w:eastAsia="Times New Roman"/>
          <w:szCs w:val="24"/>
        </w:rPr>
        <w:t>,</w:t>
      </w:r>
      <w:r>
        <w:rPr>
          <w:rFonts w:eastAsia="Times New Roman"/>
          <w:szCs w:val="24"/>
        </w:rPr>
        <w:t xml:space="preserve"> που ψάχνουν να βρουν τις ρίζες τους -ακόμα και ενήλικες πια- και τις περισσότερες φορές με αποτυχία; Από κα</w:t>
      </w:r>
      <w:r>
        <w:rPr>
          <w:rFonts w:eastAsia="Times New Roman"/>
          <w:szCs w:val="24"/>
        </w:rPr>
        <w:t>νέναν δεν ακούσατε για το τι χάνεται στη διαδρομή του παιδιού από τη</w:t>
      </w:r>
      <w:r>
        <w:rPr>
          <w:rFonts w:eastAsia="Times New Roman"/>
          <w:szCs w:val="24"/>
        </w:rPr>
        <w:t xml:space="preserve">ν </w:t>
      </w:r>
      <w:r>
        <w:rPr>
          <w:rFonts w:eastAsia="Times New Roman"/>
          <w:szCs w:val="24"/>
        </w:rPr>
        <w:t>εξέλιξή του,</w:t>
      </w:r>
      <w:r>
        <w:rPr>
          <w:rFonts w:eastAsia="Times New Roman"/>
          <w:szCs w:val="24"/>
        </w:rPr>
        <w:t xml:space="preserve"> από το ίδιο το παιδί, από το σύνολό του; Κανένας δεν σας μίλησε για τα ζευγάρια που έφτασαν να πάνε στο εξωτερικό; </w:t>
      </w:r>
      <w:r>
        <w:rPr>
          <w:rFonts w:eastAsia="Times New Roman"/>
          <w:szCs w:val="24"/>
        </w:rPr>
        <w:lastRenderedPageBreak/>
        <w:t>Κάποιοι -και Βουλευτές της Νέας Δημοκρατίας- τοποθετήθηκαν</w:t>
      </w:r>
      <w:r>
        <w:rPr>
          <w:rFonts w:eastAsia="Times New Roman"/>
          <w:szCs w:val="24"/>
        </w:rPr>
        <w:t xml:space="preserve"> σε αυτά τα προβλήματα. </w:t>
      </w:r>
    </w:p>
    <w:p w14:paraId="59780BE0"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Αλήθεια, αυτές τις δεκαετίες που περάσανε ποιος κυβερνούσε; Δεν ήταν η Νέα Δημοκρατία; Η παλιά ήταν; Αλήθεια, είναι διαφορετική η Νέα Δημοκρατία με σύμβολο τον πυρσό, από τη Νέα Δημοκρατία με σύμβολο την καρικατούρα του πυρσού; Δεν</w:t>
      </w:r>
      <w:r>
        <w:rPr>
          <w:rFonts w:eastAsia="Times New Roman"/>
          <w:szCs w:val="24"/>
        </w:rPr>
        <w:t xml:space="preserve"> κατάλαβα! </w:t>
      </w:r>
    </w:p>
    <w:p w14:paraId="59780BE1"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Θα μπορούσα βεβαίως</w:t>
      </w:r>
      <w:r>
        <w:rPr>
          <w:rFonts w:eastAsia="Times New Roman"/>
          <w:szCs w:val="24"/>
        </w:rPr>
        <w:t>,</w:t>
      </w:r>
      <w:r>
        <w:rPr>
          <w:rFonts w:eastAsia="Times New Roman"/>
          <w:szCs w:val="24"/>
        </w:rPr>
        <w:t xml:space="preserve"> να απαριθμήσω και να απαντήσω ότι ναι, σήμερα για πρώτη φορά στην Ιστορία, με την «πρώτη φορά Αριστερά», χτίζεται ένα πραγματικό τείχος προστασίας απέναντι στα πιο ευάλωτα κοινωνικά στρώματα. Θα μπορούσα όντως, σε απάντηση </w:t>
      </w:r>
      <w:r>
        <w:rPr>
          <w:rFonts w:eastAsia="Times New Roman"/>
          <w:szCs w:val="24"/>
        </w:rPr>
        <w:t xml:space="preserve">των όσων είπατε, να απαριθμήσω μία προς μία όλες τις προσπάθειες της Κυβέρνησης, πρώτη φορά με την Αριστερά στην Κυβέρνηση, εδώ και τρία χρόνια, προσπάθειες για να μην μείνει κανένας πολίτης στο περιθώριο. </w:t>
      </w:r>
    </w:p>
    <w:p w14:paraId="59780BE2" w14:textId="77777777" w:rsidR="00F07EC0" w:rsidRDefault="005D032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Ωστόσο, η βασική μας διαφορά, κύριοι, είναι αλλού</w:t>
      </w:r>
      <w:r>
        <w:rPr>
          <w:rFonts w:eastAsia="Times New Roman"/>
          <w:szCs w:val="24"/>
        </w:rPr>
        <w:t xml:space="preserve"> και γι’ αυτό δεν στέκομαι σε αυτά τα επιμέρους. Η βασική μας διαφορά είναι ότι η Αριστερά στην Ελλάδα έρχεται </w:t>
      </w:r>
      <w:r>
        <w:rPr>
          <w:rFonts w:eastAsia="Times New Roman"/>
          <w:szCs w:val="24"/>
        </w:rPr>
        <w:lastRenderedPageBreak/>
        <w:t>από πολύ μακριά και τραβάει ακόμα μακρύτερα, πολύ μακριά, έξω από τον δικό σας συντηρητικό ορίζοντα. Και στις αποσκευές της, στο όραμα για την Ελ</w:t>
      </w:r>
      <w:r>
        <w:rPr>
          <w:rFonts w:eastAsia="Times New Roman"/>
          <w:szCs w:val="24"/>
        </w:rPr>
        <w:t xml:space="preserve">λάδα μας, στην αγωνιστική της διαδρομή, στο </w:t>
      </w:r>
      <w:r>
        <w:rPr>
          <w:rFonts w:eastAsia="Times New Roman"/>
          <w:szCs w:val="24"/>
          <w:lang w:val="en-US"/>
        </w:rPr>
        <w:t>DNA</w:t>
      </w:r>
      <w:r w:rsidRPr="0081561D">
        <w:rPr>
          <w:rFonts w:eastAsia="Times New Roman"/>
          <w:szCs w:val="24"/>
        </w:rPr>
        <w:t xml:space="preserve"> </w:t>
      </w:r>
      <w:r>
        <w:rPr>
          <w:rFonts w:eastAsia="Times New Roman"/>
          <w:szCs w:val="24"/>
        </w:rPr>
        <w:t xml:space="preserve">της τελικά, η Αριστερά έχει καταγεγραμμένους στόχους την κατάργηση της εκμετάλλευσης ανθρώπου από άνθρωπο, την κοινωνική απελευθέρωση, την κοινωνική δικαιοσύνη. </w:t>
      </w:r>
    </w:p>
    <w:p w14:paraId="59780BE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Να γιατί η Αριστερά</w:t>
      </w:r>
      <w:r>
        <w:rPr>
          <w:rFonts w:eastAsia="Times New Roman" w:cs="Times New Roman"/>
          <w:szCs w:val="24"/>
        </w:rPr>
        <w:t>,</w:t>
      </w:r>
      <w:r>
        <w:rPr>
          <w:rFonts w:eastAsia="Times New Roman" w:cs="Times New Roman"/>
          <w:szCs w:val="24"/>
        </w:rPr>
        <w:t xml:space="preserve"> ακόμα και στις πιο αντίξο</w:t>
      </w:r>
      <w:r>
        <w:rPr>
          <w:rFonts w:eastAsia="Times New Roman" w:cs="Times New Roman"/>
          <w:szCs w:val="24"/>
        </w:rPr>
        <w:t xml:space="preserve">ες συνθήκες –είναι αντίξοες οι συνθήκες της πρόσφατης τριετίας, έχουμε περάσει και πολύ χειρότερες καταστάσεις- μπορεί να εφαρμόζει κοινωνική πολιτική και κοινωνική δικαιοσύνη, που πλευρές της περιλαμβάνονται και στο σημερινό νομοσχέδιο. </w:t>
      </w:r>
    </w:p>
    <w:p w14:paraId="59780BE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Να γιατί η όποια </w:t>
      </w:r>
      <w:r>
        <w:rPr>
          <w:rFonts w:eastAsia="Times New Roman" w:cs="Times New Roman"/>
          <w:szCs w:val="24"/>
        </w:rPr>
        <w:t>κριτική σας, πέρα από το ότι δικαιολογημένα εξοργίζει κάποιους συναδέλφους</w:t>
      </w:r>
      <w:r>
        <w:rPr>
          <w:rFonts w:eastAsia="Times New Roman" w:cs="Times New Roman"/>
          <w:szCs w:val="24"/>
        </w:rPr>
        <w:t>,</w:t>
      </w:r>
      <w:r>
        <w:rPr>
          <w:rFonts w:eastAsia="Times New Roman" w:cs="Times New Roman"/>
          <w:szCs w:val="24"/>
        </w:rPr>
        <w:t xml:space="preserve"> που νιώθουν να τους πνίγει το δίκαιο, το μόνο που μπορεί να κάνει η όποια κριτική σας σε αυτό το πεδίο της κοινωνικής πολιτικής προς την Αριστερά</w:t>
      </w:r>
      <w:r>
        <w:rPr>
          <w:rFonts w:eastAsia="Times New Roman" w:cs="Times New Roman"/>
          <w:szCs w:val="24"/>
        </w:rPr>
        <w:t>,</w:t>
      </w:r>
      <w:r>
        <w:rPr>
          <w:rFonts w:eastAsia="Times New Roman" w:cs="Times New Roman"/>
          <w:szCs w:val="24"/>
        </w:rPr>
        <w:t xml:space="preserve"> είναι να προκαλέσει το γέλιο.</w:t>
      </w:r>
    </w:p>
    <w:p w14:paraId="59780BE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Κυρ</w:t>
      </w:r>
      <w:r>
        <w:rPr>
          <w:rFonts w:eastAsia="Times New Roman" w:cs="Times New Roman"/>
          <w:szCs w:val="24"/>
        </w:rPr>
        <w:t>ίες και κύριοι συνάδελφοι, οι αξίες</w:t>
      </w:r>
      <w:r>
        <w:rPr>
          <w:rFonts w:eastAsia="Times New Roman" w:cs="Times New Roman"/>
          <w:szCs w:val="24"/>
        </w:rPr>
        <w:t>,</w:t>
      </w:r>
      <w:r>
        <w:rPr>
          <w:rFonts w:eastAsia="Times New Roman" w:cs="Times New Roman"/>
          <w:szCs w:val="24"/>
        </w:rPr>
        <w:t xml:space="preserve"> στις οποίες υποτάσσει τη δράση της η Αριστερά</w:t>
      </w:r>
      <w:r>
        <w:rPr>
          <w:rFonts w:eastAsia="Times New Roman" w:cs="Times New Roman"/>
          <w:szCs w:val="24"/>
        </w:rPr>
        <w:t>,</w:t>
      </w:r>
      <w:r>
        <w:rPr>
          <w:rFonts w:eastAsia="Times New Roman" w:cs="Times New Roman"/>
          <w:szCs w:val="24"/>
        </w:rPr>
        <w:t xml:space="preserve"> υπηρετούν την κοινωνία, υπηρετούν το δημόσιο συμφέρον. Εν προκειμένω, για το νομοσχέδιο που συζητάμε, υπηρετούν το δημόσιο συμφέρον των ανυπεράσπιστων, ανήλικων παιδιών.</w:t>
      </w:r>
    </w:p>
    <w:p w14:paraId="59780BE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χαριστώ.</w:t>
      </w:r>
    </w:p>
    <w:p w14:paraId="59780BE7"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80BE8" w14:textId="77777777" w:rsidR="00F07EC0" w:rsidRDefault="005D0323">
      <w:pPr>
        <w:spacing w:after="0" w:line="600" w:lineRule="auto"/>
        <w:ind w:firstLine="720"/>
        <w:jc w:val="both"/>
        <w:rPr>
          <w:rFonts w:eastAsia="Times New Roman" w:cs="Times New Roman"/>
          <w:szCs w:val="24"/>
        </w:rPr>
      </w:pPr>
      <w:r w:rsidRPr="0022416B">
        <w:rPr>
          <w:rFonts w:eastAsia="Times New Roman" w:cs="Times New Roman"/>
          <w:b/>
          <w:szCs w:val="24"/>
        </w:rPr>
        <w:t>ΠΡΟΕΔ</w:t>
      </w:r>
      <w:r>
        <w:rPr>
          <w:rFonts w:eastAsia="Times New Roman" w:cs="Times New Roman"/>
          <w:b/>
          <w:szCs w:val="24"/>
        </w:rPr>
        <w:t>Ρ</w:t>
      </w:r>
      <w:r w:rsidRPr="0022416B">
        <w:rPr>
          <w:rFonts w:eastAsia="Times New Roman" w:cs="Times New Roman"/>
          <w:b/>
          <w:szCs w:val="24"/>
        </w:rPr>
        <w:t xml:space="preserve">ΕΥΩΝ (Γεώργιος </w:t>
      </w:r>
      <w:proofErr w:type="spellStart"/>
      <w:r w:rsidRPr="0022416B">
        <w:rPr>
          <w:rFonts w:eastAsia="Times New Roman" w:cs="Times New Roman"/>
          <w:b/>
          <w:szCs w:val="24"/>
        </w:rPr>
        <w:t>Λαμπρούλης</w:t>
      </w:r>
      <w:proofErr w:type="spellEnd"/>
      <w:r w:rsidRPr="0022416B">
        <w:rPr>
          <w:rFonts w:eastAsia="Times New Roman" w:cs="Times New Roman"/>
          <w:b/>
          <w:szCs w:val="24"/>
        </w:rPr>
        <w:t>):</w:t>
      </w:r>
      <w:r>
        <w:rPr>
          <w:rFonts w:eastAsia="Times New Roman" w:cs="Times New Roman"/>
          <w:szCs w:val="24"/>
        </w:rPr>
        <w:t xml:space="preserve"> Ευχαριστούμε.</w:t>
      </w:r>
    </w:p>
    <w:p w14:paraId="59780BE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Σπαρτινός</w:t>
      </w:r>
      <w:proofErr w:type="spellEnd"/>
      <w:r>
        <w:rPr>
          <w:rFonts w:eastAsia="Times New Roman" w:cs="Times New Roman"/>
          <w:szCs w:val="24"/>
        </w:rPr>
        <w:t xml:space="preserve"> από τον ΣΥΡΙΖΑ</w:t>
      </w:r>
    </w:p>
    <w:p w14:paraId="59780BEA" w14:textId="77777777" w:rsidR="00F07EC0" w:rsidRDefault="005D0323">
      <w:pPr>
        <w:spacing w:after="0" w:line="600" w:lineRule="auto"/>
        <w:ind w:firstLine="720"/>
        <w:jc w:val="both"/>
        <w:rPr>
          <w:rFonts w:eastAsia="Times New Roman" w:cs="Times New Roman"/>
          <w:szCs w:val="24"/>
        </w:rPr>
      </w:pPr>
      <w:r w:rsidRPr="0022416B">
        <w:rPr>
          <w:rFonts w:eastAsia="Times New Roman" w:cs="Times New Roman"/>
          <w:b/>
          <w:szCs w:val="24"/>
        </w:rPr>
        <w:t>ΑΙΚΑΤΕΡΙΝΗ ΜΑΡΚΟΥ:</w:t>
      </w:r>
      <w:r>
        <w:rPr>
          <w:rFonts w:eastAsia="Times New Roman" w:cs="Times New Roman"/>
          <w:szCs w:val="24"/>
        </w:rPr>
        <w:t xml:space="preserve"> Κύριε Πρόεδρε, θα ήθελα τον λόγο επί προσωπικού.</w:t>
      </w:r>
    </w:p>
    <w:p w14:paraId="59780BEB"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Γιατί επί προσωπικού; Δεν αναφέρθηκε σε εσάς.</w:t>
      </w:r>
    </w:p>
    <w:p w14:paraId="59780BEC" w14:textId="77777777" w:rsidR="00F07EC0" w:rsidRDefault="005D0323">
      <w:pPr>
        <w:spacing w:after="0" w:line="600" w:lineRule="auto"/>
        <w:ind w:firstLine="720"/>
        <w:jc w:val="both"/>
        <w:rPr>
          <w:rFonts w:eastAsia="Times New Roman" w:cs="Times New Roman"/>
          <w:szCs w:val="24"/>
        </w:rPr>
      </w:pPr>
      <w:r w:rsidRPr="00E07485">
        <w:rPr>
          <w:rFonts w:eastAsia="Times New Roman" w:cs="Times New Roman"/>
          <w:b/>
          <w:szCs w:val="24"/>
        </w:rPr>
        <w:t>ΝΙΚΟΛΑΟΣ ΗΓΟΥΜΕΝΙΔΗΣ:</w:t>
      </w:r>
      <w:r>
        <w:rPr>
          <w:rFonts w:eastAsia="Times New Roman" w:cs="Times New Roman"/>
          <w:szCs w:val="24"/>
        </w:rPr>
        <w:t xml:space="preserve"> Εγώ έκανα κριτική στη Νέα Δημοκρατία. Δεν έκανα κριτική σε κανέναν...</w:t>
      </w:r>
    </w:p>
    <w:p w14:paraId="59780BED"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lastRenderedPageBreak/>
        <w:t>ΑΙΚΑΤΕΡΙΝΗ ΜΑΡΚΟΥ:</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επί προσωπικού. Εισηγήτρια δεν είμαι; Για μένα μίλησε.</w:t>
      </w:r>
    </w:p>
    <w:p w14:paraId="59780BEE" w14:textId="77777777" w:rsidR="00F07EC0" w:rsidRDefault="005D0323">
      <w:pPr>
        <w:spacing w:after="0" w:line="600" w:lineRule="auto"/>
        <w:ind w:firstLine="720"/>
        <w:jc w:val="both"/>
        <w:rPr>
          <w:rFonts w:eastAsia="Times New Roman" w:cs="Times New Roman"/>
          <w:szCs w:val="24"/>
        </w:rPr>
      </w:pPr>
      <w:r w:rsidRPr="00A60A96">
        <w:rPr>
          <w:rFonts w:eastAsia="Times New Roman" w:cs="Times New Roman"/>
          <w:b/>
          <w:szCs w:val="24"/>
        </w:rPr>
        <w:t>ΜΙΛΤΙΑΔΗΣ ΒΑΡΒΙΤΣΙΩΤΗΣ:</w:t>
      </w:r>
      <w:r>
        <w:rPr>
          <w:rFonts w:eastAsia="Times New Roman" w:cs="Times New Roman"/>
          <w:szCs w:val="24"/>
        </w:rPr>
        <w:t xml:space="preserve"> Έχ</w:t>
      </w:r>
      <w:r>
        <w:rPr>
          <w:rFonts w:eastAsia="Times New Roman" w:cs="Times New Roman"/>
          <w:szCs w:val="24"/>
        </w:rPr>
        <w:t>ει δικαίωμα να το αναπτύξει.</w:t>
      </w:r>
    </w:p>
    <w:p w14:paraId="59780BEF"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δεν υπήρχε προσωπικό. Αν από το Βήμα</w:t>
      </w:r>
      <w:r>
        <w:rPr>
          <w:rFonts w:eastAsia="Times New Roman" w:cs="Times New Roman"/>
          <w:szCs w:val="24"/>
        </w:rPr>
        <w:t>,</w:t>
      </w:r>
      <w:r>
        <w:rPr>
          <w:rFonts w:eastAsia="Times New Roman" w:cs="Times New Roman"/>
          <w:szCs w:val="24"/>
        </w:rPr>
        <w:t xml:space="preserve"> κάποιος Βουλευτής κάνει κριτική σε ένα άλλο κόμμα, αυτό θεωρείται προσωπικό ζήτημα; Σας παρακαλώ πάρα πολύ. Μην χάνουμε τον χρόνο.</w:t>
      </w:r>
    </w:p>
    <w:p w14:paraId="59780BF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Σπαρτι</w:t>
      </w:r>
      <w:r>
        <w:rPr>
          <w:rFonts w:eastAsia="Times New Roman" w:cs="Times New Roman"/>
          <w:szCs w:val="24"/>
        </w:rPr>
        <w:t>νέ</w:t>
      </w:r>
      <w:proofErr w:type="spellEnd"/>
      <w:r>
        <w:rPr>
          <w:rFonts w:eastAsia="Times New Roman" w:cs="Times New Roman"/>
          <w:szCs w:val="24"/>
        </w:rPr>
        <w:t>.</w:t>
      </w:r>
    </w:p>
    <w:p w14:paraId="59780BF1"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Για μένα δεν μίλησε; Για το περίσσιο θράσος μου; Για την εισηγήτρια μίλησε.</w:t>
      </w:r>
    </w:p>
    <w:p w14:paraId="59780BF2"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Μη χάνουμε τον χρόνο.</w:t>
      </w:r>
    </w:p>
    <w:p w14:paraId="59780BF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Σπαρτινέ</w:t>
      </w:r>
      <w:proofErr w:type="spellEnd"/>
      <w:r>
        <w:rPr>
          <w:rFonts w:eastAsia="Times New Roman" w:cs="Times New Roman"/>
          <w:szCs w:val="24"/>
        </w:rPr>
        <w:t>, συνεχίστε.</w:t>
      </w:r>
    </w:p>
    <w:p w14:paraId="59780BF4" w14:textId="77777777" w:rsidR="00F07EC0" w:rsidRDefault="005D0323">
      <w:pPr>
        <w:spacing w:after="0" w:line="600" w:lineRule="auto"/>
        <w:ind w:firstLine="720"/>
        <w:jc w:val="both"/>
        <w:rPr>
          <w:rFonts w:eastAsia="Times New Roman" w:cs="Times New Roman"/>
          <w:szCs w:val="24"/>
        </w:rPr>
      </w:pPr>
      <w:r w:rsidRPr="00A60A96">
        <w:rPr>
          <w:rFonts w:eastAsia="Times New Roman" w:cs="Times New Roman"/>
          <w:b/>
          <w:szCs w:val="24"/>
        </w:rPr>
        <w:t>ΚΩΝΣΤΑΝΤΙΝΟΣ ΣΠΑΡΤΙΝΟΣ:</w:t>
      </w:r>
      <w:r>
        <w:rPr>
          <w:rFonts w:eastAsia="Times New Roman" w:cs="Times New Roman"/>
          <w:szCs w:val="24"/>
        </w:rPr>
        <w:t xml:space="preserve"> Ευχαριστώ, κύριε Πρόεδρε.</w:t>
      </w:r>
    </w:p>
    <w:p w14:paraId="59780BF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 xml:space="preserve">λφοι, η κατάσταση στη χώρα μας, όσον αφορά το θέμα της υιοθεσίας, σωστότερα της </w:t>
      </w:r>
      <w:proofErr w:type="spellStart"/>
      <w:r>
        <w:rPr>
          <w:rFonts w:eastAsia="Times New Roman" w:cs="Times New Roman"/>
          <w:szCs w:val="24"/>
        </w:rPr>
        <w:t>τεκνοθεσίας</w:t>
      </w:r>
      <w:proofErr w:type="spellEnd"/>
      <w:r>
        <w:rPr>
          <w:rFonts w:eastAsia="Times New Roman" w:cs="Times New Roman"/>
          <w:szCs w:val="24"/>
        </w:rPr>
        <w:t xml:space="preserve"> –και εγώ αυτόν τον όρο θα χρησιμοποιώ- </w:t>
      </w:r>
      <w:r>
        <w:rPr>
          <w:rFonts w:eastAsia="Times New Roman" w:cs="Times New Roman"/>
          <w:szCs w:val="24"/>
        </w:rPr>
        <w:lastRenderedPageBreak/>
        <w:t>είναι απελπιστική</w:t>
      </w:r>
      <w:r>
        <w:rPr>
          <w:rFonts w:eastAsia="Times New Roman" w:cs="Times New Roman"/>
          <w:szCs w:val="24"/>
        </w:rPr>
        <w:t>,</w:t>
      </w:r>
      <w:r>
        <w:rPr>
          <w:rFonts w:eastAsia="Times New Roman" w:cs="Times New Roman"/>
          <w:szCs w:val="24"/>
        </w:rPr>
        <w:t xml:space="preserve"> μέχρι τώρα. Δυστυχώς, όλες οι μέχρι τώρα κυβερνήσεις έκλειναν τα μάτια σε καταστάσεις</w:t>
      </w:r>
      <w:r>
        <w:rPr>
          <w:rFonts w:eastAsia="Times New Roman" w:cs="Times New Roman"/>
          <w:szCs w:val="24"/>
        </w:rPr>
        <w:t>,</w:t>
      </w:r>
      <w:r>
        <w:rPr>
          <w:rFonts w:eastAsia="Times New Roman" w:cs="Times New Roman"/>
          <w:szCs w:val="24"/>
        </w:rPr>
        <w:t xml:space="preserve"> που όλοι μας γνωρίζ</w:t>
      </w:r>
      <w:r>
        <w:rPr>
          <w:rFonts w:eastAsia="Times New Roman" w:cs="Times New Roman"/>
          <w:szCs w:val="24"/>
        </w:rPr>
        <w:t>ουμε και για τις οποίες θα έπρεπε ως κοινωνία και ως πολιτεία να ντρεπόμαστε.</w:t>
      </w:r>
    </w:p>
    <w:p w14:paraId="59780BF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Ιδρύματα γεμάτα από παιδιά εγκαταλειμμένα ή κακοποιημένα, που ακόμα και αν μεγαλώνουν σε ασφαλές περιβάλλον, μέσα σε αυτά τα ιδρύματα, στερούνται το σημαντικότερο πράγμα για την </w:t>
      </w:r>
      <w:r>
        <w:rPr>
          <w:rFonts w:eastAsia="Times New Roman" w:cs="Times New Roman"/>
          <w:szCs w:val="24"/>
        </w:rPr>
        <w:t>υγιή ανάπτυξη ενός παιδιού: την αγάπη και τη στοργή</w:t>
      </w:r>
      <w:r>
        <w:rPr>
          <w:rFonts w:eastAsia="Times New Roman" w:cs="Times New Roman"/>
          <w:szCs w:val="24"/>
        </w:rPr>
        <w:t>,</w:t>
      </w:r>
      <w:r>
        <w:rPr>
          <w:rFonts w:eastAsia="Times New Roman" w:cs="Times New Roman"/>
          <w:szCs w:val="24"/>
        </w:rPr>
        <w:t xml:space="preserve"> που μπορεί να τους παρέχει μια οικογένεια.</w:t>
      </w:r>
    </w:p>
    <w:p w14:paraId="59780BF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Από την άλλη, ζευγάρια που επιθυμούν να </w:t>
      </w:r>
      <w:proofErr w:type="spellStart"/>
      <w:r>
        <w:rPr>
          <w:rFonts w:eastAsia="Times New Roman" w:cs="Times New Roman"/>
          <w:szCs w:val="24"/>
        </w:rPr>
        <w:t>τεκνοθετήσουν</w:t>
      </w:r>
      <w:proofErr w:type="spellEnd"/>
      <w:r>
        <w:rPr>
          <w:rFonts w:eastAsia="Times New Roman" w:cs="Times New Roman"/>
          <w:szCs w:val="24"/>
        </w:rPr>
        <w:t xml:space="preserve"> και περιμένοντας πολλές φορές έξι και επτά χρόνια</w:t>
      </w:r>
      <w:r>
        <w:rPr>
          <w:rFonts w:eastAsia="Times New Roman" w:cs="Times New Roman"/>
          <w:szCs w:val="24"/>
        </w:rPr>
        <w:t>,</w:t>
      </w:r>
      <w:r>
        <w:rPr>
          <w:rFonts w:eastAsia="Times New Roman" w:cs="Times New Roman"/>
          <w:szCs w:val="24"/>
        </w:rPr>
        <w:t xml:space="preserve"> χωρίς αποτέλεσμα</w:t>
      </w:r>
      <w:r>
        <w:rPr>
          <w:rFonts w:eastAsia="Times New Roman" w:cs="Times New Roman"/>
          <w:szCs w:val="24"/>
        </w:rPr>
        <w:t>,</w:t>
      </w:r>
      <w:r>
        <w:rPr>
          <w:rFonts w:eastAsia="Times New Roman" w:cs="Times New Roman"/>
          <w:szCs w:val="24"/>
        </w:rPr>
        <w:t xml:space="preserve"> καταφεύγουν συχνά σε </w:t>
      </w:r>
      <w:proofErr w:type="spellStart"/>
      <w:r>
        <w:rPr>
          <w:rFonts w:eastAsia="Times New Roman" w:cs="Times New Roman"/>
          <w:szCs w:val="24"/>
        </w:rPr>
        <w:t>τεκνοθεσίες</w:t>
      </w:r>
      <w:proofErr w:type="spellEnd"/>
      <w:r>
        <w:rPr>
          <w:rFonts w:eastAsia="Times New Roman" w:cs="Times New Roman"/>
          <w:szCs w:val="24"/>
        </w:rPr>
        <w:t xml:space="preserve"> επ’ </w:t>
      </w:r>
      <w:r>
        <w:rPr>
          <w:rFonts w:eastAsia="Times New Roman" w:cs="Times New Roman"/>
          <w:szCs w:val="24"/>
        </w:rPr>
        <w:t>αμοιβή. Ως αποτέλεσμα αυτής της κατάστασης, αναπτύσσονται κυκλώματα</w:t>
      </w:r>
      <w:r>
        <w:rPr>
          <w:rFonts w:eastAsia="Times New Roman" w:cs="Times New Roman"/>
          <w:szCs w:val="24"/>
        </w:rPr>
        <w:t>,</w:t>
      </w:r>
      <w:r>
        <w:rPr>
          <w:rFonts w:eastAsia="Times New Roman" w:cs="Times New Roman"/>
          <w:szCs w:val="24"/>
        </w:rPr>
        <w:t xml:space="preserve"> που εκμεταλλεύονται την επιθυμία αυτών των ανθρώπων και φτάνουν ακόμα και </w:t>
      </w:r>
      <w:r>
        <w:rPr>
          <w:rFonts w:eastAsia="Times New Roman" w:cs="Times New Roman"/>
          <w:szCs w:val="24"/>
        </w:rPr>
        <w:t xml:space="preserve">στο </w:t>
      </w:r>
      <w:r>
        <w:rPr>
          <w:rFonts w:eastAsia="Times New Roman" w:cs="Times New Roman"/>
          <w:szCs w:val="24"/>
        </w:rPr>
        <w:t xml:space="preserve">να πωλούν βρέφη σε ένα ιδιότυπο </w:t>
      </w:r>
      <w:r>
        <w:rPr>
          <w:rFonts w:eastAsia="Times New Roman" w:cs="Times New Roman"/>
          <w:szCs w:val="24"/>
          <w:lang w:val="en-US"/>
        </w:rPr>
        <w:t>trafficking</w:t>
      </w:r>
      <w:r>
        <w:rPr>
          <w:rFonts w:eastAsia="Times New Roman" w:cs="Times New Roman"/>
          <w:szCs w:val="24"/>
        </w:rPr>
        <w:t>,</w:t>
      </w:r>
      <w:r w:rsidRPr="00614AA8">
        <w:rPr>
          <w:rFonts w:eastAsia="Times New Roman" w:cs="Times New Roman"/>
          <w:szCs w:val="24"/>
        </w:rPr>
        <w:t xml:space="preserve"> </w:t>
      </w:r>
      <w:r>
        <w:rPr>
          <w:rFonts w:eastAsia="Times New Roman" w:cs="Times New Roman"/>
          <w:szCs w:val="24"/>
        </w:rPr>
        <w:t xml:space="preserve">που εμπλέκονται συχνά φυσικοί και θετοί γονείς, γιατροί, </w:t>
      </w:r>
      <w:r>
        <w:rPr>
          <w:rFonts w:eastAsia="Times New Roman" w:cs="Times New Roman"/>
          <w:szCs w:val="24"/>
        </w:rPr>
        <w:t>δικηγόροι και φυσικά πρόσωπα με εγκληματική δράση.</w:t>
      </w:r>
    </w:p>
    <w:p w14:paraId="59780BF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Πόσα χρόνια όλα αυτά μας είναι γνωστά; Πόσα χρόνια κατά καιρούς βλέπουμε να εξαρθρώνονται σπείρες; Τι κάνατε, κυρίες και κύριοι της Νέας Δημοκρατίας και του ΠΑΣΟΚ, τα χρόνια που κυβερνούσατε, ώστε να διασφ</w:t>
      </w:r>
      <w:r>
        <w:rPr>
          <w:rFonts w:eastAsia="Times New Roman" w:cs="Times New Roman"/>
          <w:szCs w:val="24"/>
        </w:rPr>
        <w:t>αλίσετε την απαιτούμενη σωστή διαδικασία;</w:t>
      </w:r>
    </w:p>
    <w:p w14:paraId="59780BF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Σήμερα η Κυβέρνηση τολμά και φέρνει ένα ριζοσπαστικό νομοσχέδιο</w:t>
      </w:r>
      <w:r>
        <w:rPr>
          <w:rFonts w:eastAsia="Times New Roman" w:cs="Times New Roman"/>
          <w:szCs w:val="24"/>
        </w:rPr>
        <w:t>,</w:t>
      </w:r>
      <w:r>
        <w:rPr>
          <w:rFonts w:eastAsia="Times New Roman" w:cs="Times New Roman"/>
          <w:szCs w:val="24"/>
        </w:rPr>
        <w:t xml:space="preserve"> που ισχυροποιεί επιστημονικά και θεσμικά όλη τη διαδικασία</w:t>
      </w:r>
      <w:r>
        <w:rPr>
          <w:rFonts w:eastAsia="Times New Roman" w:cs="Times New Roman"/>
          <w:szCs w:val="24"/>
        </w:rPr>
        <w:t>,</w:t>
      </w:r>
      <w:r>
        <w:rPr>
          <w:rFonts w:eastAsia="Times New Roman" w:cs="Times New Roman"/>
          <w:szCs w:val="24"/>
        </w:rPr>
        <w:t xml:space="preserve"> με κύριο γνώμονα το συμφέρον του παιδιού. Για να επιτευχθεί αυτό, δύο στόχοι πρέπει να ικ</w:t>
      </w:r>
      <w:r>
        <w:rPr>
          <w:rFonts w:eastAsia="Times New Roman" w:cs="Times New Roman"/>
          <w:szCs w:val="24"/>
        </w:rPr>
        <w:t>ανοποιούνται: η μείωση του χρόνου αναμονής και η θεσμική και επιστημονική κατοχύρωση της διαδικασίας, που τώρα γίνεται ψηφιακή.</w:t>
      </w:r>
    </w:p>
    <w:p w14:paraId="59780BF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Όσον αφορά τον πρώτο στόχο, η Βουλή θέσπισε με νόμο ήδη το 2016 τον Σύνδεσμο Κοινωνικών Λειτουργών Ελλάδας ως ανώτατη αρχή απόδο</w:t>
      </w:r>
      <w:r>
        <w:rPr>
          <w:rFonts w:eastAsia="Times New Roman" w:cs="Times New Roman"/>
          <w:szCs w:val="24"/>
        </w:rPr>
        <w:t>σης άδειας άσκησης επαγγέλματος και πειθαρχικού ελέγχου για κοινωνικούς λειτουργούς. Ο Σύνδεσμος, με αδιάβλητες εξετάσεις, θα δημιουργήσει Σώμα Πιστοποιημένων Κοινωνικών Λειτουργών</w:t>
      </w:r>
      <w:r>
        <w:rPr>
          <w:rFonts w:eastAsia="Times New Roman" w:cs="Times New Roman"/>
          <w:szCs w:val="24"/>
        </w:rPr>
        <w:t>,</w:t>
      </w:r>
      <w:r>
        <w:rPr>
          <w:rFonts w:eastAsia="Times New Roman" w:cs="Times New Roman"/>
          <w:szCs w:val="24"/>
        </w:rPr>
        <w:t xml:space="preserve"> που θα συμβάλλουν στην ολοκλήρωση</w:t>
      </w:r>
      <w:r>
        <w:rPr>
          <w:rFonts w:eastAsia="Times New Roman" w:cs="Times New Roman"/>
          <w:szCs w:val="24"/>
        </w:rPr>
        <w:t>,</w:t>
      </w:r>
      <w:r>
        <w:rPr>
          <w:rFonts w:eastAsia="Times New Roman" w:cs="Times New Roman"/>
          <w:szCs w:val="24"/>
        </w:rPr>
        <w:t xml:space="preserve"> μέσα σε λίγους μήνες</w:t>
      </w:r>
      <w:r>
        <w:rPr>
          <w:rFonts w:eastAsia="Times New Roman" w:cs="Times New Roman"/>
          <w:szCs w:val="24"/>
        </w:rPr>
        <w:t>,</w:t>
      </w:r>
      <w:r>
        <w:rPr>
          <w:rFonts w:eastAsia="Times New Roman" w:cs="Times New Roman"/>
          <w:szCs w:val="24"/>
        </w:rPr>
        <w:t xml:space="preserve"> του έργου των </w:t>
      </w:r>
      <w:r>
        <w:rPr>
          <w:rFonts w:eastAsia="Times New Roman" w:cs="Times New Roman"/>
          <w:szCs w:val="24"/>
        </w:rPr>
        <w:lastRenderedPageBreak/>
        <w:t>κοι</w:t>
      </w:r>
      <w:r>
        <w:rPr>
          <w:rFonts w:eastAsia="Times New Roman" w:cs="Times New Roman"/>
          <w:szCs w:val="24"/>
        </w:rPr>
        <w:t>νωνικών ερευνών και εκθέσεων που απαιτούνται. Έτσι μειώνεται ο συνολικός χρόνος που απαιτείται γι</w:t>
      </w:r>
      <w:r>
        <w:rPr>
          <w:rFonts w:eastAsia="Times New Roman" w:cs="Times New Roman"/>
          <w:szCs w:val="24"/>
        </w:rPr>
        <w:t>’</w:t>
      </w:r>
      <w:r>
        <w:rPr>
          <w:rFonts w:eastAsia="Times New Roman" w:cs="Times New Roman"/>
          <w:szCs w:val="24"/>
        </w:rPr>
        <w:t xml:space="preserve"> αυτή τη διαδικασία στους οκτώ με δώδεκα το πολύ μήνες.</w:t>
      </w:r>
    </w:p>
    <w:p w14:paraId="59780BF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Όσον αφορά τον δεύτερο στόχο, η διαδικασία πλέον που απαιτείται είναι σαφής. Είναι ψηφιακή, όπως είπα </w:t>
      </w:r>
      <w:r>
        <w:rPr>
          <w:rFonts w:eastAsia="Times New Roman" w:cs="Times New Roman"/>
          <w:szCs w:val="24"/>
        </w:rPr>
        <w:t>ήδη, και καταλήγει σε τρία ηλεκτρονικά μητρώα</w:t>
      </w:r>
      <w:r>
        <w:rPr>
          <w:rFonts w:eastAsia="Times New Roman" w:cs="Times New Roman"/>
          <w:szCs w:val="24"/>
        </w:rPr>
        <w:t>,</w:t>
      </w:r>
      <w:r>
        <w:rPr>
          <w:rFonts w:eastAsia="Times New Roman" w:cs="Times New Roman"/>
          <w:szCs w:val="24"/>
        </w:rPr>
        <w:t xml:space="preserve"> που τηρούνται στην ΗΔΙΚΑ και τα διαχειρίζεται το Εθνικό Κέντρο Κοινωνικής Αλληλεγγύης.</w:t>
      </w:r>
    </w:p>
    <w:p w14:paraId="59780BFC" w14:textId="77777777" w:rsidR="00F07EC0" w:rsidRDefault="005D0323">
      <w:pPr>
        <w:spacing w:after="0" w:line="600" w:lineRule="auto"/>
        <w:ind w:firstLine="720"/>
        <w:jc w:val="both"/>
        <w:rPr>
          <w:rFonts w:eastAsia="Times New Roman"/>
          <w:szCs w:val="24"/>
        </w:rPr>
      </w:pPr>
      <w:r>
        <w:rPr>
          <w:rFonts w:eastAsia="Times New Roman"/>
          <w:szCs w:val="24"/>
        </w:rPr>
        <w:t>Με αυτόν τον τρόπο</w:t>
      </w:r>
      <w:r>
        <w:rPr>
          <w:rFonts w:eastAsia="Times New Roman"/>
          <w:szCs w:val="24"/>
        </w:rPr>
        <w:t>,</w:t>
      </w:r>
      <w:r>
        <w:rPr>
          <w:rFonts w:eastAsia="Times New Roman"/>
          <w:szCs w:val="24"/>
        </w:rPr>
        <w:t xml:space="preserve"> το κράτος θα γνωρίζει τον ακριβή αριθμό των παιδιών</w:t>
      </w:r>
      <w:r>
        <w:rPr>
          <w:rFonts w:eastAsia="Times New Roman"/>
          <w:szCs w:val="24"/>
        </w:rPr>
        <w:t>,</w:t>
      </w:r>
      <w:r>
        <w:rPr>
          <w:rFonts w:eastAsia="Times New Roman"/>
          <w:szCs w:val="24"/>
        </w:rPr>
        <w:t xml:space="preserve"> που υπάρχουν στα ιδρύματα κρατικά και ιδιωτικά, α</w:t>
      </w:r>
      <w:r>
        <w:rPr>
          <w:rFonts w:eastAsia="Times New Roman"/>
          <w:szCs w:val="24"/>
        </w:rPr>
        <w:t xml:space="preserve">υτά που δίνονται για </w:t>
      </w:r>
      <w:proofErr w:type="spellStart"/>
      <w:r>
        <w:rPr>
          <w:rFonts w:eastAsia="Times New Roman"/>
          <w:szCs w:val="24"/>
        </w:rPr>
        <w:t>τεκνοθεσία</w:t>
      </w:r>
      <w:proofErr w:type="spellEnd"/>
      <w:r>
        <w:rPr>
          <w:rFonts w:eastAsia="Times New Roman"/>
          <w:szCs w:val="24"/>
        </w:rPr>
        <w:t xml:space="preserve"> ή αναδοχή, καθώς και τον ακριβή αριθμό υποψήφιων γονέων και αναδόχων.</w:t>
      </w:r>
    </w:p>
    <w:p w14:paraId="59780BFD" w14:textId="77777777" w:rsidR="00F07EC0" w:rsidRDefault="005D0323">
      <w:pPr>
        <w:spacing w:after="0" w:line="600" w:lineRule="auto"/>
        <w:ind w:firstLine="720"/>
        <w:jc w:val="both"/>
        <w:rPr>
          <w:rFonts w:eastAsia="Times New Roman"/>
          <w:szCs w:val="24"/>
        </w:rPr>
      </w:pPr>
      <w:r>
        <w:rPr>
          <w:rFonts w:eastAsia="Times New Roman"/>
          <w:szCs w:val="24"/>
        </w:rPr>
        <w:t>Κυρίες και κύριοι συνάδελφοι, όλα τα παραπάνω συνιστούν μια πραγματική τομή του κράτους κοινωνικής πρόνοιας μιας δημοκρατικής κοινωνίας</w:t>
      </w:r>
      <w:r>
        <w:rPr>
          <w:rFonts w:eastAsia="Times New Roman"/>
          <w:szCs w:val="24"/>
        </w:rPr>
        <w:t>,</w:t>
      </w:r>
      <w:r>
        <w:rPr>
          <w:rFonts w:eastAsia="Times New Roman"/>
          <w:szCs w:val="24"/>
        </w:rPr>
        <w:t xml:space="preserve"> που σέβεται πρώτα</w:t>
      </w:r>
      <w:r>
        <w:rPr>
          <w:rFonts w:eastAsia="Times New Roman"/>
          <w:szCs w:val="24"/>
        </w:rPr>
        <w:t xml:space="preserve"> από όλα τα δικαιώματα του παιδιού, αλλά και τον ίδιο τον εαυτό της.</w:t>
      </w:r>
    </w:p>
    <w:p w14:paraId="59780BFE" w14:textId="77777777" w:rsidR="00F07EC0" w:rsidRDefault="005D0323">
      <w:pPr>
        <w:spacing w:after="0" w:line="600" w:lineRule="auto"/>
        <w:ind w:firstLine="720"/>
        <w:jc w:val="both"/>
        <w:rPr>
          <w:rFonts w:eastAsia="Times New Roman"/>
          <w:szCs w:val="24"/>
        </w:rPr>
      </w:pPr>
      <w:r>
        <w:rPr>
          <w:rFonts w:eastAsia="Times New Roman"/>
          <w:szCs w:val="24"/>
        </w:rPr>
        <w:lastRenderedPageBreak/>
        <w:t xml:space="preserve">Επιπλέον, δίνει ελπίδα σε υποψήφιους θετούς γονείς ή αναδόχους και οδηγεί στην </w:t>
      </w:r>
      <w:proofErr w:type="spellStart"/>
      <w:r>
        <w:rPr>
          <w:rFonts w:eastAsia="Times New Roman"/>
          <w:szCs w:val="24"/>
        </w:rPr>
        <w:t>αποϊδρυματοποίηση</w:t>
      </w:r>
      <w:proofErr w:type="spellEnd"/>
      <w:r>
        <w:rPr>
          <w:rFonts w:eastAsia="Times New Roman"/>
          <w:szCs w:val="24"/>
        </w:rPr>
        <w:t xml:space="preserve"> των παιδιών</w:t>
      </w:r>
      <w:r>
        <w:rPr>
          <w:rFonts w:eastAsia="Times New Roman"/>
          <w:szCs w:val="24"/>
        </w:rPr>
        <w:t>,</w:t>
      </w:r>
      <w:r>
        <w:rPr>
          <w:rFonts w:eastAsia="Times New Roman"/>
          <w:szCs w:val="24"/>
        </w:rPr>
        <w:t xml:space="preserve"> που είναι το κρίσιμο ζητούμενο για την ψυχολογία τους, αφού τους προσφέρει τη</w:t>
      </w:r>
      <w:r>
        <w:rPr>
          <w:rFonts w:eastAsia="Times New Roman"/>
          <w:szCs w:val="24"/>
        </w:rPr>
        <w:t xml:space="preserve"> δυνατότητα να μεγαλώσουν σε ένα περιβάλλον αγάπης, φροντίδας και στοργής. </w:t>
      </w:r>
    </w:p>
    <w:p w14:paraId="59780BFF" w14:textId="77777777" w:rsidR="00F07EC0" w:rsidRDefault="005D0323">
      <w:pPr>
        <w:spacing w:after="0" w:line="600" w:lineRule="auto"/>
        <w:ind w:firstLine="720"/>
        <w:jc w:val="both"/>
        <w:rPr>
          <w:rFonts w:eastAsia="Times New Roman"/>
          <w:szCs w:val="24"/>
        </w:rPr>
      </w:pPr>
      <w:r>
        <w:rPr>
          <w:rFonts w:eastAsia="Times New Roman"/>
          <w:szCs w:val="24"/>
        </w:rPr>
        <w:t xml:space="preserve">Κατά τη γνώμη μου, η </w:t>
      </w:r>
      <w:proofErr w:type="spellStart"/>
      <w:r>
        <w:rPr>
          <w:rFonts w:eastAsia="Times New Roman"/>
          <w:szCs w:val="24"/>
        </w:rPr>
        <w:t>ιδρυματοποίηση</w:t>
      </w:r>
      <w:proofErr w:type="spellEnd"/>
      <w:r>
        <w:rPr>
          <w:rFonts w:eastAsia="Times New Roman"/>
          <w:szCs w:val="24"/>
        </w:rPr>
        <w:t xml:space="preserve"> είναι η παρέκκλιση από την ανθρώπινη φύση και όχι οι διάφορες ανθρώπινες συμπεριφορές, στις οποίες αναφέρονται κάποιοι και συχνά με απαράδεκτο τ</w:t>
      </w:r>
      <w:r>
        <w:rPr>
          <w:rFonts w:eastAsia="Times New Roman"/>
          <w:szCs w:val="24"/>
        </w:rPr>
        <w:t>ρόπο.</w:t>
      </w:r>
    </w:p>
    <w:p w14:paraId="59780C00" w14:textId="77777777" w:rsidR="00F07EC0" w:rsidRDefault="005D0323">
      <w:pPr>
        <w:spacing w:after="0" w:line="600" w:lineRule="auto"/>
        <w:ind w:firstLine="720"/>
        <w:jc w:val="both"/>
        <w:rPr>
          <w:rFonts w:eastAsia="Times New Roman"/>
          <w:szCs w:val="24"/>
        </w:rPr>
      </w:pPr>
      <w:r>
        <w:rPr>
          <w:rFonts w:eastAsia="Times New Roman"/>
          <w:szCs w:val="24"/>
        </w:rPr>
        <w:t>Όσον αφορά δε</w:t>
      </w:r>
      <w:r>
        <w:rPr>
          <w:rFonts w:eastAsia="Times New Roman"/>
          <w:szCs w:val="24"/>
        </w:rPr>
        <w:t>,</w:t>
      </w:r>
      <w:r>
        <w:rPr>
          <w:rFonts w:eastAsia="Times New Roman"/>
          <w:szCs w:val="24"/>
        </w:rPr>
        <w:t xml:space="preserve"> τις διαφορές μεταξύ </w:t>
      </w:r>
      <w:proofErr w:type="spellStart"/>
      <w:r>
        <w:rPr>
          <w:rFonts w:eastAsia="Times New Roman"/>
          <w:szCs w:val="24"/>
        </w:rPr>
        <w:t>τεκνοθεσίας</w:t>
      </w:r>
      <w:proofErr w:type="spellEnd"/>
      <w:r>
        <w:rPr>
          <w:rFonts w:eastAsia="Times New Roman"/>
          <w:szCs w:val="24"/>
        </w:rPr>
        <w:t xml:space="preserve"> και αναδοχής, είναι σαφείς, ειπώθηκαν και από τους εισηγητές και από την Υπουργό και από άλλους συναδέλφους και δεν πρέπει να οδηγούν σε συγχύσεις. Κατά την </w:t>
      </w:r>
      <w:proofErr w:type="spellStart"/>
      <w:r>
        <w:rPr>
          <w:rFonts w:eastAsia="Times New Roman"/>
          <w:szCs w:val="24"/>
        </w:rPr>
        <w:t>τεκνοθεσία</w:t>
      </w:r>
      <w:proofErr w:type="spellEnd"/>
      <w:r>
        <w:rPr>
          <w:rFonts w:eastAsia="Times New Roman"/>
          <w:szCs w:val="24"/>
        </w:rPr>
        <w:t>,</w:t>
      </w:r>
      <w:r>
        <w:rPr>
          <w:rFonts w:eastAsia="Times New Roman"/>
          <w:szCs w:val="24"/>
        </w:rPr>
        <w:t xml:space="preserve"> ο θετός γονιός αντικαθιστά πλήρως </w:t>
      </w:r>
      <w:r>
        <w:rPr>
          <w:rFonts w:eastAsia="Times New Roman"/>
          <w:szCs w:val="24"/>
        </w:rPr>
        <w:t>τον φυσικό γονέα και στις υποχρεώσεις και στα δικαιώματα. Στην αναδοχή</w:t>
      </w:r>
      <w:r>
        <w:rPr>
          <w:rFonts w:eastAsia="Times New Roman"/>
          <w:szCs w:val="24"/>
        </w:rPr>
        <w:t>,</w:t>
      </w:r>
      <w:r>
        <w:rPr>
          <w:rFonts w:eastAsia="Times New Roman"/>
          <w:szCs w:val="24"/>
        </w:rPr>
        <w:t xml:space="preserve"> ο ανάδοχος συνυπάρχει με τον φυσικό </w:t>
      </w:r>
      <w:r>
        <w:rPr>
          <w:rFonts w:eastAsia="Times New Roman"/>
          <w:szCs w:val="24"/>
        </w:rPr>
        <w:t>γονέα κ</w:t>
      </w:r>
      <w:r>
        <w:rPr>
          <w:rFonts w:eastAsia="Times New Roman"/>
          <w:szCs w:val="24"/>
        </w:rPr>
        <w:t>αι μάλιστα</w:t>
      </w:r>
      <w:r>
        <w:rPr>
          <w:rFonts w:eastAsia="Times New Roman"/>
          <w:szCs w:val="24"/>
        </w:rPr>
        <w:t>,</w:t>
      </w:r>
      <w:r>
        <w:rPr>
          <w:rFonts w:eastAsia="Times New Roman"/>
          <w:szCs w:val="24"/>
        </w:rPr>
        <w:t xml:space="preserve"> έχει υποχρέωση να συνεργάζεται μαζί του. Η </w:t>
      </w:r>
      <w:proofErr w:type="spellStart"/>
      <w:r>
        <w:rPr>
          <w:rFonts w:eastAsia="Times New Roman"/>
          <w:szCs w:val="24"/>
        </w:rPr>
        <w:t>τεκνοθεσία</w:t>
      </w:r>
      <w:proofErr w:type="spellEnd"/>
      <w:r>
        <w:rPr>
          <w:rFonts w:eastAsia="Times New Roman"/>
          <w:szCs w:val="24"/>
        </w:rPr>
        <w:t xml:space="preserve">, σύμφωνα με τον Αστικό Κώδικα, αφορά έγγαμα </w:t>
      </w:r>
      <w:r>
        <w:rPr>
          <w:rFonts w:eastAsia="Times New Roman"/>
          <w:szCs w:val="24"/>
        </w:rPr>
        <w:lastRenderedPageBreak/>
        <w:t>ζευγάρια και μόνο</w:t>
      </w:r>
      <w:r>
        <w:rPr>
          <w:rFonts w:eastAsia="Times New Roman"/>
          <w:szCs w:val="24"/>
        </w:rPr>
        <w:t>,</w:t>
      </w:r>
      <w:r>
        <w:rPr>
          <w:rFonts w:eastAsia="Times New Roman"/>
          <w:szCs w:val="24"/>
        </w:rPr>
        <w:t xml:space="preserve"> που αντικαθι</w:t>
      </w:r>
      <w:r>
        <w:rPr>
          <w:rFonts w:eastAsia="Times New Roman"/>
          <w:szCs w:val="24"/>
        </w:rPr>
        <w:t>στούν πλήρως τους φυσικούς γονείς. Η αναδοχή μπορεί να γίνει από έγγαμα ζευγάρια, από ζευγάρια με σύμφωνο συμβίωσης, αλλά και από μεμονωμένα άτομα.</w:t>
      </w:r>
    </w:p>
    <w:p w14:paraId="59780C01" w14:textId="77777777" w:rsidR="00F07EC0" w:rsidRDefault="005D0323">
      <w:pPr>
        <w:spacing w:after="0" w:line="600" w:lineRule="auto"/>
        <w:ind w:firstLine="720"/>
        <w:jc w:val="both"/>
        <w:rPr>
          <w:rFonts w:eastAsia="Times New Roman"/>
          <w:szCs w:val="24"/>
        </w:rPr>
      </w:pPr>
      <w:r>
        <w:rPr>
          <w:rFonts w:eastAsia="Times New Roman"/>
          <w:szCs w:val="24"/>
        </w:rPr>
        <w:t>Να υπενθυμίσω σε όσους και όσες θέλουν να το ξεχνούν</w:t>
      </w:r>
      <w:r>
        <w:rPr>
          <w:rFonts w:eastAsia="Times New Roman"/>
          <w:szCs w:val="24"/>
        </w:rPr>
        <w:t>,</w:t>
      </w:r>
      <w:r>
        <w:rPr>
          <w:rFonts w:eastAsia="Times New Roman"/>
          <w:szCs w:val="24"/>
        </w:rPr>
        <w:t xml:space="preserve"> ότι το σύμφωνο συμβίωσης είναι νόμος του κράτους και η ισότιμη μεταχείριση όλων των πολιτών βασική συνταγματική επιταγή. Άρα, δεν υπάρχει </w:t>
      </w:r>
      <w:proofErr w:type="spellStart"/>
      <w:r>
        <w:rPr>
          <w:rFonts w:eastAsia="Times New Roman"/>
          <w:szCs w:val="24"/>
        </w:rPr>
        <w:t>καμμία</w:t>
      </w:r>
      <w:proofErr w:type="spellEnd"/>
      <w:r>
        <w:rPr>
          <w:rFonts w:eastAsia="Times New Roman"/>
          <w:szCs w:val="24"/>
        </w:rPr>
        <w:t xml:space="preserve"> δυνατότητα εξαιρέσεων</w:t>
      </w:r>
      <w:r>
        <w:rPr>
          <w:rFonts w:eastAsia="Times New Roman"/>
          <w:szCs w:val="24"/>
        </w:rPr>
        <w:t>,</w:t>
      </w:r>
      <w:r>
        <w:rPr>
          <w:rFonts w:eastAsia="Times New Roman"/>
          <w:szCs w:val="24"/>
        </w:rPr>
        <w:t xml:space="preserve"> που θα δημιουργούσε θέμα άνισης μεταχείρισης ομάδας πολιτών.</w:t>
      </w:r>
    </w:p>
    <w:p w14:paraId="59780C02" w14:textId="77777777" w:rsidR="00F07EC0" w:rsidRDefault="005D0323">
      <w:pPr>
        <w:spacing w:after="0" w:line="600" w:lineRule="auto"/>
        <w:ind w:firstLine="720"/>
        <w:jc w:val="both"/>
        <w:rPr>
          <w:rFonts w:eastAsia="Times New Roman"/>
          <w:szCs w:val="24"/>
        </w:rPr>
      </w:pPr>
      <w:r>
        <w:rPr>
          <w:rFonts w:eastAsia="Times New Roman"/>
          <w:szCs w:val="24"/>
        </w:rPr>
        <w:t>Στη γειτονική Ιταλία εκατό</w:t>
      </w:r>
      <w:r>
        <w:rPr>
          <w:rFonts w:eastAsia="Times New Roman"/>
          <w:szCs w:val="24"/>
        </w:rPr>
        <w:t xml:space="preserve"> χιλιάδες ομόφυλα ζευγάρια έχουν γίνει ανάδοχοι γονείς</w:t>
      </w:r>
      <w:r>
        <w:rPr>
          <w:rFonts w:eastAsia="Times New Roman"/>
          <w:szCs w:val="24"/>
        </w:rPr>
        <w:t>,</w:t>
      </w:r>
      <w:r>
        <w:rPr>
          <w:rFonts w:eastAsia="Times New Roman"/>
          <w:szCs w:val="24"/>
        </w:rPr>
        <w:t xml:space="preserve"> χωρίς να υπάρξει κανένα κοινωνικό πρόβλημα. Άλλα είναι τα κοινωνικά και πολιτικά προβλήματα</w:t>
      </w:r>
      <w:r>
        <w:rPr>
          <w:rFonts w:eastAsia="Times New Roman"/>
          <w:szCs w:val="24"/>
        </w:rPr>
        <w:t>,</w:t>
      </w:r>
      <w:r>
        <w:rPr>
          <w:rFonts w:eastAsia="Times New Roman"/>
          <w:szCs w:val="24"/>
        </w:rPr>
        <w:t xml:space="preserve"> που έχει σήμερα η Ιταλία. Εμείς θα μείνουμε προσκολλημένοι σε μεσαιωνικές αντιλήψεις</w:t>
      </w:r>
      <w:r>
        <w:rPr>
          <w:rFonts w:eastAsia="Times New Roman"/>
          <w:szCs w:val="24"/>
        </w:rPr>
        <w:t>,</w:t>
      </w:r>
      <w:r>
        <w:rPr>
          <w:rFonts w:eastAsia="Times New Roman"/>
          <w:szCs w:val="24"/>
        </w:rPr>
        <w:t xml:space="preserve"> σε βάρος των δικαιωμάτων των παιδιών; Και να μην ξεχνάμε ακόμα ότι πάνω από χίλια παιδιά σήμερα βρίσκονται απροστάτευτα στο δρόμο</w:t>
      </w:r>
      <w:r>
        <w:rPr>
          <w:rFonts w:eastAsia="Times New Roman"/>
          <w:szCs w:val="24"/>
        </w:rPr>
        <w:t>,</w:t>
      </w:r>
      <w:r>
        <w:rPr>
          <w:rFonts w:eastAsia="Times New Roman"/>
          <w:szCs w:val="24"/>
        </w:rPr>
        <w:t xml:space="preserve"> πέρα από αυτά τα δύο με τρεις χιλιάδες</w:t>
      </w:r>
      <w:r w:rsidRPr="0066015E">
        <w:rPr>
          <w:rFonts w:eastAsia="Times New Roman"/>
          <w:szCs w:val="24"/>
        </w:rPr>
        <w:t xml:space="preserve"> </w:t>
      </w:r>
      <w:r>
        <w:rPr>
          <w:rFonts w:eastAsia="Times New Roman"/>
          <w:szCs w:val="24"/>
        </w:rPr>
        <w:t xml:space="preserve">που βρίσκονται μέσα σε ιδρύματα. </w:t>
      </w:r>
    </w:p>
    <w:p w14:paraId="59780C03" w14:textId="77777777" w:rsidR="00F07EC0" w:rsidRDefault="005D0323">
      <w:pPr>
        <w:spacing w:after="0" w:line="600" w:lineRule="auto"/>
        <w:ind w:firstLine="720"/>
        <w:jc w:val="both"/>
        <w:rPr>
          <w:rFonts w:eastAsia="Times New Roman"/>
          <w:szCs w:val="24"/>
        </w:rPr>
      </w:pPr>
      <w:r>
        <w:rPr>
          <w:rFonts w:eastAsia="Times New Roman"/>
          <w:szCs w:val="24"/>
        </w:rPr>
        <w:lastRenderedPageBreak/>
        <w:t xml:space="preserve">Κάποιοι -όχι όλοι, πολλοί όμως- από τους επικριτές </w:t>
      </w:r>
      <w:r>
        <w:rPr>
          <w:rFonts w:eastAsia="Times New Roman"/>
          <w:szCs w:val="24"/>
        </w:rPr>
        <w:t>του σχεδίου νόμου και ειδικότερα του άρθρου 8 στέκονται πίσω από ιδεοληψίες ή ακόμα χειρότερα</w:t>
      </w:r>
      <w:r>
        <w:rPr>
          <w:rFonts w:eastAsia="Times New Roman"/>
          <w:szCs w:val="24"/>
        </w:rPr>
        <w:t>,</w:t>
      </w:r>
      <w:r>
        <w:rPr>
          <w:rFonts w:eastAsia="Times New Roman"/>
          <w:szCs w:val="24"/>
        </w:rPr>
        <w:t xml:space="preserve"> από μικροκομματικές και ψηφοθηρικές σκοπιμότητες. Νομίζουν ότι μπορούν να παίξουν με την Κυβέρνηση και τον ΣΥΡΙΖΑ. Κάνουν λάθος. Στην πραγματικότητα παίζουν με τ</w:t>
      </w:r>
      <w:r>
        <w:rPr>
          <w:rFonts w:eastAsia="Times New Roman"/>
          <w:szCs w:val="24"/>
        </w:rPr>
        <w:t xml:space="preserve">ο μέλλον εκατοντάδων παιδιών, δικών μας παιδιών, της κοινωνίας δηλαδή </w:t>
      </w:r>
      <w:r>
        <w:rPr>
          <w:rFonts w:eastAsia="Times New Roman"/>
          <w:szCs w:val="24"/>
        </w:rPr>
        <w:t>αυτής,</w:t>
      </w:r>
      <w:r>
        <w:rPr>
          <w:rFonts w:eastAsia="Times New Roman"/>
          <w:szCs w:val="24"/>
        </w:rPr>
        <w:t xml:space="preserve"> στην οποία ζούμε όλοι μας και με την αγωνία, επίσης, πολλών ζευγαριών και μεμονωμένων συμπολιτών</w:t>
      </w:r>
      <w:r>
        <w:rPr>
          <w:rFonts w:eastAsia="Times New Roman"/>
          <w:szCs w:val="24"/>
        </w:rPr>
        <w:t>,</w:t>
      </w:r>
      <w:r>
        <w:rPr>
          <w:rFonts w:eastAsia="Times New Roman"/>
          <w:szCs w:val="24"/>
        </w:rPr>
        <w:t xml:space="preserve"> που επιζητούν μια καθαρή και δίκαιη διαδικασία </w:t>
      </w:r>
      <w:proofErr w:type="spellStart"/>
      <w:r>
        <w:rPr>
          <w:rFonts w:eastAsia="Times New Roman"/>
          <w:szCs w:val="24"/>
        </w:rPr>
        <w:t>τεκνοθεσίας</w:t>
      </w:r>
      <w:proofErr w:type="spellEnd"/>
      <w:r>
        <w:rPr>
          <w:rFonts w:eastAsia="Times New Roman"/>
          <w:szCs w:val="24"/>
        </w:rPr>
        <w:t xml:space="preserve"> ή αναδοχής, αναδεικνύο</w:t>
      </w:r>
      <w:r>
        <w:rPr>
          <w:rFonts w:eastAsia="Times New Roman"/>
          <w:szCs w:val="24"/>
        </w:rPr>
        <w:t>ντας έτσι αυτοί οι επικριτές το πραγματικό τους πρόσωπο κοινωνικής ευαισθησίας και την πραγματική πολιτική τους φυσιογνωμία</w:t>
      </w:r>
      <w:r>
        <w:rPr>
          <w:rFonts w:eastAsia="Times New Roman"/>
          <w:szCs w:val="24"/>
        </w:rPr>
        <w:t>,</w:t>
      </w:r>
      <w:r>
        <w:rPr>
          <w:rFonts w:eastAsia="Times New Roman"/>
          <w:szCs w:val="24"/>
        </w:rPr>
        <w:t xml:space="preserve"> πέρα από ετικέτες, τσιτάτα και παρελθόντα.</w:t>
      </w:r>
    </w:p>
    <w:p w14:paraId="59780C04" w14:textId="77777777" w:rsidR="00F07EC0" w:rsidRDefault="005D0323">
      <w:pPr>
        <w:spacing w:after="0" w:line="600" w:lineRule="auto"/>
        <w:ind w:firstLine="720"/>
        <w:jc w:val="both"/>
        <w:rPr>
          <w:rFonts w:eastAsia="Times New Roman"/>
          <w:szCs w:val="24"/>
        </w:rPr>
      </w:pPr>
      <w:r>
        <w:rPr>
          <w:rFonts w:eastAsia="Times New Roman"/>
          <w:szCs w:val="24"/>
        </w:rPr>
        <w:t>Εμείς, ως ριζοσπαστική αριστερή παράταξη, οικοδομώντας ένα σοβαρό κράτος κοινωνικής πρόν</w:t>
      </w:r>
      <w:r>
        <w:rPr>
          <w:rFonts w:eastAsia="Times New Roman"/>
          <w:szCs w:val="24"/>
        </w:rPr>
        <w:t>οιας και αλληλεγγύης έχουμε την υποχρέωση να οδηγήσουμε την κοι</w:t>
      </w:r>
      <w:r>
        <w:rPr>
          <w:rFonts w:eastAsia="Times New Roman"/>
          <w:szCs w:val="24"/>
        </w:rPr>
        <w:lastRenderedPageBreak/>
        <w:t>νωνία μπροστά</w:t>
      </w:r>
      <w:r>
        <w:rPr>
          <w:rFonts w:eastAsia="Times New Roman"/>
          <w:szCs w:val="24"/>
        </w:rPr>
        <w:t>,</w:t>
      </w:r>
      <w:r>
        <w:rPr>
          <w:rFonts w:eastAsia="Times New Roman"/>
          <w:szCs w:val="24"/>
        </w:rPr>
        <w:t xml:space="preserve"> πολεμώντας τον συντηρητισμό</w:t>
      </w:r>
      <w:r>
        <w:rPr>
          <w:rFonts w:eastAsia="Times New Roman"/>
          <w:szCs w:val="24"/>
        </w:rPr>
        <w:t>,</w:t>
      </w:r>
      <w:r>
        <w:rPr>
          <w:rFonts w:eastAsia="Times New Roman"/>
          <w:szCs w:val="24"/>
        </w:rPr>
        <w:t xml:space="preserve"> από όπου και αν προέρχεται και εξασφαλίζοντας έτσι ίσα δικαιώματα και ίσες ευκαιρίες για όλους τους πολίτες</w:t>
      </w:r>
      <w:r>
        <w:rPr>
          <w:rFonts w:eastAsia="Times New Roman"/>
          <w:szCs w:val="24"/>
        </w:rPr>
        <w:t>,</w:t>
      </w:r>
      <w:r>
        <w:rPr>
          <w:rFonts w:eastAsia="Times New Roman"/>
          <w:szCs w:val="24"/>
        </w:rPr>
        <w:t xml:space="preserve"> ανεξαρτήτως της όποιας διαφορετικότητας.</w:t>
      </w:r>
      <w:r>
        <w:rPr>
          <w:rFonts w:eastAsia="Times New Roman"/>
          <w:szCs w:val="24"/>
        </w:rPr>
        <w:t xml:space="preserve"> </w:t>
      </w:r>
      <w:r>
        <w:rPr>
          <w:rFonts w:eastAsia="Times New Roman"/>
          <w:szCs w:val="24"/>
        </w:rPr>
        <w:t>Α</w:t>
      </w:r>
      <w:r>
        <w:rPr>
          <w:rFonts w:eastAsia="Times New Roman"/>
          <w:szCs w:val="24"/>
        </w:rPr>
        <w:t>υτό κάνουμε και με το σημερινό νομοθέτημα.</w:t>
      </w:r>
    </w:p>
    <w:p w14:paraId="59780C05" w14:textId="77777777" w:rsidR="00F07EC0" w:rsidRDefault="005D0323">
      <w:pPr>
        <w:spacing w:after="0" w:line="600" w:lineRule="auto"/>
        <w:ind w:firstLine="720"/>
        <w:jc w:val="both"/>
        <w:rPr>
          <w:rFonts w:eastAsia="Times New Roman"/>
          <w:szCs w:val="24"/>
        </w:rPr>
      </w:pPr>
      <w:r>
        <w:rPr>
          <w:rFonts w:eastAsia="Times New Roman"/>
          <w:szCs w:val="24"/>
        </w:rPr>
        <w:t>Σας ευχαριστώ.</w:t>
      </w:r>
    </w:p>
    <w:p w14:paraId="59780C06" w14:textId="77777777" w:rsidR="00F07EC0" w:rsidRDefault="005D0323">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59780C07" w14:textId="77777777" w:rsidR="00F07EC0" w:rsidRDefault="005D0323">
      <w:pPr>
        <w:spacing w:after="0"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sidRPr="004D5371">
        <w:rPr>
          <w:rFonts w:eastAsia="Times New Roman" w:cs="Times New Roman"/>
          <w:szCs w:val="24"/>
        </w:rPr>
        <w:t>Τον λόγο έχει ο Κοινοβουλευτικός Εκπρόσωπος της Χρυσής Αυγής</w:t>
      </w:r>
      <w:r>
        <w:rPr>
          <w:rFonts w:eastAsia="Times New Roman" w:cs="Times New Roman"/>
          <w:szCs w:val="24"/>
        </w:rPr>
        <w:t xml:space="preserve"> </w:t>
      </w:r>
      <w:r w:rsidRPr="004D5371">
        <w:rPr>
          <w:rFonts w:eastAsia="Times New Roman" w:cs="Times New Roman"/>
          <w:szCs w:val="24"/>
        </w:rPr>
        <w:t>κ. Λαγός.</w:t>
      </w:r>
    </w:p>
    <w:p w14:paraId="59780C08" w14:textId="77777777" w:rsidR="00F07EC0" w:rsidRDefault="005D0323">
      <w:pPr>
        <w:spacing w:after="0" w:line="600" w:lineRule="auto"/>
        <w:ind w:firstLine="720"/>
        <w:jc w:val="both"/>
        <w:rPr>
          <w:rFonts w:eastAsia="Times New Roman"/>
          <w:b/>
          <w:szCs w:val="24"/>
        </w:rPr>
      </w:pPr>
      <w:r w:rsidRPr="004D5371">
        <w:rPr>
          <w:rFonts w:eastAsia="Times New Roman"/>
          <w:b/>
          <w:szCs w:val="24"/>
        </w:rPr>
        <w:t xml:space="preserve">ΙΩΑΝΝΗΣ ΛΑΓΟΣ: </w:t>
      </w:r>
      <w:r w:rsidRPr="00665383">
        <w:rPr>
          <w:rFonts w:eastAsia="Times New Roman"/>
          <w:szCs w:val="24"/>
        </w:rPr>
        <w:t>Αρχικά</w:t>
      </w:r>
      <w:r>
        <w:rPr>
          <w:rFonts w:eastAsia="Times New Roman"/>
          <w:szCs w:val="24"/>
        </w:rPr>
        <w:t>,</w:t>
      </w:r>
      <w:r w:rsidRPr="00665383">
        <w:rPr>
          <w:rFonts w:eastAsia="Times New Roman"/>
          <w:szCs w:val="24"/>
        </w:rPr>
        <w:t xml:space="preserve"> θα ήθελα να πω ότι είναι</w:t>
      </w:r>
      <w:r w:rsidRPr="00665383">
        <w:rPr>
          <w:rFonts w:eastAsia="Times New Roman"/>
          <w:szCs w:val="24"/>
        </w:rPr>
        <w:t xml:space="preserve"> λίγο αστείο το φαινόμενο</w:t>
      </w:r>
      <w:r>
        <w:rPr>
          <w:rFonts w:eastAsia="Times New Roman"/>
          <w:szCs w:val="24"/>
        </w:rPr>
        <w:t xml:space="preserve"> -</w:t>
      </w:r>
      <w:r w:rsidRPr="00665383">
        <w:rPr>
          <w:rFonts w:eastAsia="Times New Roman"/>
          <w:szCs w:val="24"/>
        </w:rPr>
        <w:t>επειδή μιλάει η Χρυσή Αυγή για κάποια νομοσχέδια</w:t>
      </w:r>
      <w:r>
        <w:rPr>
          <w:rFonts w:eastAsia="Times New Roman"/>
          <w:szCs w:val="24"/>
        </w:rPr>
        <w:t>,</w:t>
      </w:r>
      <w:r>
        <w:rPr>
          <w:rFonts w:eastAsia="Times New Roman"/>
          <w:szCs w:val="24"/>
        </w:rPr>
        <w:t xml:space="preserve"> που ξέρετε ότι υπάρχει η αντίθεση </w:t>
      </w:r>
      <w:r>
        <w:rPr>
          <w:rFonts w:eastAsia="Times New Roman"/>
          <w:szCs w:val="24"/>
        </w:rPr>
        <w:t>μας-</w:t>
      </w:r>
      <w:r>
        <w:rPr>
          <w:rFonts w:eastAsia="Times New Roman"/>
          <w:szCs w:val="24"/>
        </w:rPr>
        <w:t xml:space="preserve"> να υπάρχουν έξω από την είσοδο των Βουλευτών της Χρυσής Αυγής γύρω στους δεκαπέντε με είκοσι αστυνομικούς, όταν στις άλλες εισόδους βρίσκοντ</w:t>
      </w:r>
      <w:r>
        <w:rPr>
          <w:rFonts w:eastAsia="Times New Roman"/>
          <w:szCs w:val="24"/>
        </w:rPr>
        <w:t>αι γύρω στα δύο άτομα περίπου από την Ασφάλεια της Βουλής.</w:t>
      </w:r>
    </w:p>
    <w:p w14:paraId="59780C0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Αν φοβάστε ότι πρόκειται να σας πειράξουμε, σας υποσχόμαστε ότι δεν πρόκειται να σας πειράξουμε. Απλώς λέμε την αλήθεια. Το μοναδικό που έχετε να κάνετε είναι </w:t>
      </w:r>
      <w:r>
        <w:rPr>
          <w:rFonts w:eastAsia="Times New Roman" w:cs="Times New Roman"/>
          <w:szCs w:val="24"/>
        </w:rPr>
        <w:lastRenderedPageBreak/>
        <w:t>να κλείνετε το μικρόφωνο</w:t>
      </w:r>
      <w:r>
        <w:rPr>
          <w:rFonts w:eastAsia="Times New Roman" w:cs="Times New Roman"/>
          <w:szCs w:val="24"/>
        </w:rPr>
        <w:t>,</w:t>
      </w:r>
      <w:r>
        <w:rPr>
          <w:rFonts w:eastAsia="Times New Roman" w:cs="Times New Roman"/>
          <w:szCs w:val="24"/>
        </w:rPr>
        <w:t xml:space="preserve"> για να μην ακουγόμαστε. Αν, από την άλλη, είναι για να μας εκφοβίσετε, σας δίνουμε και πάλι τον λόγο μας ότι δεν πρόκειται να μας εκφοβίσετε και την άποψή μας θα τη λέμε</w:t>
      </w:r>
      <w:r>
        <w:rPr>
          <w:rFonts w:eastAsia="Times New Roman" w:cs="Times New Roman"/>
          <w:szCs w:val="24"/>
        </w:rPr>
        <w:t>,</w:t>
      </w:r>
      <w:r>
        <w:rPr>
          <w:rFonts w:eastAsia="Times New Roman" w:cs="Times New Roman"/>
          <w:szCs w:val="24"/>
        </w:rPr>
        <w:t xml:space="preserve"> όπως και να έχουν τα πράγματα. Να είστε βέβαιοι γι’ αυτό. </w:t>
      </w:r>
    </w:p>
    <w:p w14:paraId="59780C0A" w14:textId="77777777" w:rsidR="00F07EC0" w:rsidRDefault="005D0323">
      <w:pPr>
        <w:spacing w:after="0" w:line="600" w:lineRule="auto"/>
        <w:ind w:firstLine="720"/>
        <w:jc w:val="center"/>
        <w:rPr>
          <w:rFonts w:eastAsia="Times New Roman" w:cs="Times New Roman"/>
          <w:szCs w:val="24"/>
        </w:rPr>
      </w:pPr>
      <w:r w:rsidRPr="00735AF3">
        <w:rPr>
          <w:rFonts w:eastAsia="Times New Roman" w:cs="Times New Roman"/>
          <w:szCs w:val="24"/>
        </w:rPr>
        <w:t>(Χειροκροτήματα από την π</w:t>
      </w:r>
      <w:r w:rsidRPr="00735AF3">
        <w:rPr>
          <w:rFonts w:eastAsia="Times New Roman" w:cs="Times New Roman"/>
          <w:szCs w:val="24"/>
        </w:rPr>
        <w:t>τέρυγα της Χρυσής Αυγής)</w:t>
      </w:r>
    </w:p>
    <w:p w14:paraId="59780C0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 </w:t>
      </w:r>
      <w:r w:rsidRPr="00332F66">
        <w:rPr>
          <w:rFonts w:eastAsia="Times New Roman" w:cs="Times New Roman"/>
          <w:b/>
          <w:szCs w:val="24"/>
        </w:rPr>
        <w:t xml:space="preserve">ΘΕΑΝΩ ΦΩΤΙΟΥ (Αναπληρώτρια Υπουργός Εργασίας, Κοινωνικής Ασφάλισης </w:t>
      </w:r>
      <w:r>
        <w:rPr>
          <w:rFonts w:eastAsia="Times New Roman" w:cs="Times New Roman"/>
          <w:b/>
          <w:szCs w:val="24"/>
        </w:rPr>
        <w:t>κ</w:t>
      </w:r>
      <w:r w:rsidRPr="00332F66">
        <w:rPr>
          <w:rFonts w:eastAsia="Times New Roman" w:cs="Times New Roman"/>
          <w:b/>
          <w:szCs w:val="24"/>
        </w:rPr>
        <w:t>αι Κοινωνικής Αλληλεγγύης):</w:t>
      </w:r>
      <w:r w:rsidRPr="00332F66">
        <w:rPr>
          <w:rFonts w:eastAsia="Times New Roman" w:cs="Times New Roman"/>
          <w:szCs w:val="24"/>
        </w:rPr>
        <w:t xml:space="preserve"> </w:t>
      </w:r>
      <w:r>
        <w:rPr>
          <w:rFonts w:eastAsia="Times New Roman" w:cs="Times New Roman"/>
          <w:szCs w:val="24"/>
        </w:rPr>
        <w:t xml:space="preserve">Τι λέει, κύριε Πρόεδρε; </w:t>
      </w:r>
    </w:p>
    <w:p w14:paraId="59780C0C" w14:textId="77777777" w:rsidR="00F07EC0" w:rsidRDefault="005D0323">
      <w:pPr>
        <w:spacing w:after="0" w:line="600" w:lineRule="auto"/>
        <w:ind w:firstLine="720"/>
        <w:jc w:val="both"/>
        <w:rPr>
          <w:rFonts w:eastAsia="Times New Roman" w:cs="Times New Roman"/>
          <w:szCs w:val="24"/>
        </w:rPr>
      </w:pPr>
      <w:r w:rsidRPr="003B1A37">
        <w:rPr>
          <w:rFonts w:eastAsia="Times New Roman" w:cs="Times New Roman"/>
          <w:b/>
          <w:szCs w:val="24"/>
        </w:rPr>
        <w:t>ΙΩΑΝΝΗΣ ΛΑΓΟΣ:</w:t>
      </w:r>
      <w:r>
        <w:rPr>
          <w:rFonts w:eastAsia="Times New Roman" w:cs="Times New Roman"/>
          <w:szCs w:val="24"/>
        </w:rPr>
        <w:t xml:space="preserve"> Κύριε Πρόεδρε, να κλείσουμε το μικρόφωνο; </w:t>
      </w:r>
    </w:p>
    <w:p w14:paraId="59780C0D" w14:textId="77777777" w:rsidR="00F07EC0" w:rsidRDefault="005D0323">
      <w:pPr>
        <w:spacing w:after="0" w:line="600" w:lineRule="auto"/>
        <w:ind w:firstLine="720"/>
        <w:jc w:val="both"/>
        <w:rPr>
          <w:rFonts w:eastAsia="Times New Roman" w:cs="Times New Roman"/>
          <w:szCs w:val="24"/>
        </w:rPr>
      </w:pPr>
      <w:r w:rsidRPr="00332F66">
        <w:rPr>
          <w:rFonts w:eastAsia="Times New Roman" w:cs="Times New Roman"/>
          <w:b/>
          <w:szCs w:val="24"/>
        </w:rPr>
        <w:t>ΘΕΑΝΩ ΦΩΤΙΟΥ (Αναπληρώτρια Υπουργός Εργασίας, Κοινω</w:t>
      </w:r>
      <w:r w:rsidRPr="00332F66">
        <w:rPr>
          <w:rFonts w:eastAsia="Times New Roman" w:cs="Times New Roman"/>
          <w:b/>
          <w:szCs w:val="24"/>
        </w:rPr>
        <w:t xml:space="preserve">νικής Ασφάλισης </w:t>
      </w:r>
      <w:r>
        <w:rPr>
          <w:rFonts w:eastAsia="Times New Roman" w:cs="Times New Roman"/>
          <w:b/>
          <w:szCs w:val="24"/>
        </w:rPr>
        <w:t>κ</w:t>
      </w:r>
      <w:r w:rsidRPr="00332F66">
        <w:rPr>
          <w:rFonts w:eastAsia="Times New Roman" w:cs="Times New Roman"/>
          <w:b/>
          <w:szCs w:val="24"/>
        </w:rPr>
        <w:t>αι Κοινωνικής Αλληλεγγύης):</w:t>
      </w:r>
      <w:r>
        <w:rPr>
          <w:rFonts w:eastAsia="Times New Roman" w:cs="Times New Roman"/>
          <w:szCs w:val="24"/>
        </w:rPr>
        <w:t xml:space="preserve"> Τι καταγγέλλει τώρα; </w:t>
      </w:r>
    </w:p>
    <w:p w14:paraId="59780C0E" w14:textId="77777777" w:rsidR="00F07EC0" w:rsidRDefault="005D0323">
      <w:pPr>
        <w:spacing w:after="0" w:line="600" w:lineRule="auto"/>
        <w:ind w:firstLine="720"/>
        <w:jc w:val="both"/>
        <w:rPr>
          <w:rFonts w:eastAsia="Times New Roman" w:cs="Times New Roman"/>
          <w:szCs w:val="24"/>
        </w:rPr>
      </w:pPr>
      <w:r w:rsidRPr="00382E82">
        <w:rPr>
          <w:rFonts w:eastAsia="Times New Roman" w:cs="Times New Roman"/>
          <w:b/>
          <w:szCs w:val="24"/>
        </w:rPr>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 xml:space="preserve">Καθίστε, κυρία Υπουργέ. </w:t>
      </w:r>
    </w:p>
    <w:p w14:paraId="59780C0F"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Κοιτάξτε! Είναι έξω από την πόρτα και περιμένουν να μπουν. </w:t>
      </w:r>
    </w:p>
    <w:p w14:paraId="59780C10" w14:textId="77777777" w:rsidR="00F07EC0" w:rsidRDefault="005D0323">
      <w:pPr>
        <w:spacing w:after="0" w:line="600" w:lineRule="auto"/>
        <w:ind w:firstLine="720"/>
        <w:jc w:val="both"/>
        <w:rPr>
          <w:rFonts w:eastAsia="Times New Roman" w:cs="Times New Roman"/>
          <w:szCs w:val="24"/>
        </w:rPr>
      </w:pPr>
      <w:r w:rsidRPr="00E328E4">
        <w:rPr>
          <w:rFonts w:eastAsia="Times New Roman" w:cs="Times New Roman"/>
          <w:b/>
          <w:szCs w:val="24"/>
        </w:rPr>
        <w:t>ΝΙΚΟΛΑΟΣ ΜΙΧΑΛΟΛΙΑΚΟΣ (Γενικός Γραμματέας του Λαϊκού Συ</w:t>
      </w:r>
      <w:r w:rsidRPr="00E328E4">
        <w:rPr>
          <w:rFonts w:eastAsia="Times New Roman" w:cs="Times New Roman"/>
          <w:b/>
          <w:szCs w:val="24"/>
        </w:rPr>
        <w:t>νδέσμου</w:t>
      </w:r>
      <w:r>
        <w:rPr>
          <w:rFonts w:eastAsia="Times New Roman" w:cs="Times New Roman"/>
          <w:b/>
          <w:szCs w:val="24"/>
        </w:rPr>
        <w:t xml:space="preserve"> </w:t>
      </w:r>
      <w:r w:rsidRPr="00E328E4">
        <w:rPr>
          <w:rFonts w:eastAsia="Times New Roman" w:cs="Times New Roman"/>
          <w:b/>
          <w:szCs w:val="24"/>
        </w:rPr>
        <w:t>-</w:t>
      </w:r>
      <w:r>
        <w:rPr>
          <w:rFonts w:eastAsia="Times New Roman" w:cs="Times New Roman"/>
          <w:b/>
          <w:szCs w:val="24"/>
        </w:rPr>
        <w:t xml:space="preserve"> </w:t>
      </w:r>
      <w:r w:rsidRPr="00E328E4">
        <w:rPr>
          <w:rFonts w:eastAsia="Times New Roman" w:cs="Times New Roman"/>
          <w:b/>
          <w:szCs w:val="24"/>
        </w:rPr>
        <w:t>Χρυσή Αυγή):</w:t>
      </w:r>
      <w:r w:rsidRPr="00E328E4">
        <w:rPr>
          <w:rFonts w:eastAsia="Times New Roman" w:cs="Times New Roman"/>
          <w:szCs w:val="24"/>
        </w:rPr>
        <w:t xml:space="preserve"> </w:t>
      </w:r>
      <w:r>
        <w:rPr>
          <w:rFonts w:eastAsia="Times New Roman" w:cs="Times New Roman"/>
          <w:szCs w:val="24"/>
        </w:rPr>
        <w:t>Κυρία μου, ελάτε εδώ να δείτε. Είναι απ’ έξω από την πόρτα και περιμένουν μπουν!</w:t>
      </w:r>
    </w:p>
    <w:p w14:paraId="59780C11"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ΛΑΓΟΣ:</w:t>
      </w:r>
      <w:r>
        <w:rPr>
          <w:rFonts w:eastAsia="Times New Roman" w:cs="Times New Roman"/>
          <w:szCs w:val="24"/>
        </w:rPr>
        <w:t xml:space="preserve"> Φεύγουν! Τρέχουν και φεύγουν! Το είδατε. Μη μιλάτε</w:t>
      </w:r>
      <w:r>
        <w:rPr>
          <w:rFonts w:eastAsia="Times New Roman" w:cs="Times New Roman"/>
          <w:szCs w:val="24"/>
        </w:rPr>
        <w:t>,</w:t>
      </w:r>
      <w:r>
        <w:rPr>
          <w:rFonts w:eastAsia="Times New Roman" w:cs="Times New Roman"/>
          <w:szCs w:val="24"/>
        </w:rPr>
        <w:t xml:space="preserve"> άμα δεν ξέρετε. Εκτίθεστε. Αφήστε με να τελειώσω την ομιλία μου. Θα είναι καλύτερα γι</w:t>
      </w:r>
      <w:r>
        <w:rPr>
          <w:rFonts w:eastAsia="Times New Roman" w:cs="Times New Roman"/>
          <w:szCs w:val="24"/>
        </w:rPr>
        <w:t>α εσάς</w:t>
      </w:r>
      <w:r>
        <w:rPr>
          <w:rFonts w:eastAsia="Times New Roman" w:cs="Times New Roman"/>
          <w:szCs w:val="24"/>
        </w:rPr>
        <w:t>,</w:t>
      </w:r>
      <w:r>
        <w:rPr>
          <w:rFonts w:eastAsia="Times New Roman" w:cs="Times New Roman"/>
          <w:szCs w:val="24"/>
        </w:rPr>
        <w:t xml:space="preserve"> αν το αφήσετε. </w:t>
      </w:r>
    </w:p>
    <w:p w14:paraId="59780C12" w14:textId="77777777" w:rsidR="00F07EC0" w:rsidRDefault="005D0323">
      <w:pPr>
        <w:spacing w:after="0" w:line="600" w:lineRule="auto"/>
        <w:ind w:firstLine="720"/>
        <w:jc w:val="both"/>
        <w:rPr>
          <w:rFonts w:eastAsia="Times New Roman" w:cs="Times New Roman"/>
          <w:szCs w:val="24"/>
        </w:rPr>
      </w:pPr>
      <w:r w:rsidRPr="00382E82">
        <w:rPr>
          <w:rFonts w:eastAsia="Times New Roman" w:cs="Times New Roman"/>
          <w:b/>
          <w:szCs w:val="24"/>
        </w:rPr>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Παρακαλώ</w:t>
      </w:r>
      <w:r>
        <w:rPr>
          <w:rFonts w:eastAsia="Times New Roman" w:cs="Times New Roman"/>
          <w:szCs w:val="24"/>
        </w:rPr>
        <w:t>,</w:t>
      </w:r>
      <w:r>
        <w:rPr>
          <w:rFonts w:eastAsia="Times New Roman" w:cs="Times New Roman"/>
          <w:szCs w:val="24"/>
        </w:rPr>
        <w:t xml:space="preserve"> ηρεμήστε.</w:t>
      </w:r>
    </w:p>
    <w:p w14:paraId="59780C13" w14:textId="77777777" w:rsidR="00F07EC0" w:rsidRDefault="005D0323">
      <w:pPr>
        <w:spacing w:after="0" w:line="600" w:lineRule="auto"/>
        <w:ind w:firstLine="720"/>
        <w:jc w:val="both"/>
        <w:rPr>
          <w:rFonts w:eastAsia="Times New Roman" w:cs="Times New Roman"/>
          <w:szCs w:val="24"/>
        </w:rPr>
      </w:pPr>
      <w:r w:rsidRPr="00E328E4">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sidRPr="00E328E4">
        <w:rPr>
          <w:rFonts w:eastAsia="Times New Roman" w:cs="Times New Roman"/>
          <w:b/>
          <w:szCs w:val="24"/>
        </w:rPr>
        <w:t>-</w:t>
      </w:r>
      <w:r>
        <w:rPr>
          <w:rFonts w:eastAsia="Times New Roman" w:cs="Times New Roman"/>
          <w:b/>
          <w:szCs w:val="24"/>
        </w:rPr>
        <w:t xml:space="preserve"> </w:t>
      </w:r>
      <w:r w:rsidRPr="00E328E4">
        <w:rPr>
          <w:rFonts w:eastAsia="Times New Roman" w:cs="Times New Roman"/>
          <w:b/>
          <w:szCs w:val="24"/>
        </w:rPr>
        <w:t>Χρυσή Αυγή):</w:t>
      </w:r>
      <w:r w:rsidRPr="00E328E4">
        <w:rPr>
          <w:rFonts w:eastAsia="Times New Roman" w:cs="Times New Roman"/>
          <w:szCs w:val="24"/>
        </w:rPr>
        <w:t xml:space="preserve"> </w:t>
      </w:r>
      <w:r>
        <w:rPr>
          <w:rFonts w:eastAsia="Times New Roman" w:cs="Times New Roman"/>
          <w:szCs w:val="24"/>
        </w:rPr>
        <w:t>Θα φέρετε και τα ΜΑΤ; Είστε τόσο δημοφιλείς</w:t>
      </w:r>
      <w:r>
        <w:rPr>
          <w:rFonts w:eastAsia="Times New Roman" w:cs="Times New Roman"/>
          <w:szCs w:val="24"/>
        </w:rPr>
        <w:t>,</w:t>
      </w:r>
      <w:r>
        <w:rPr>
          <w:rFonts w:eastAsia="Times New Roman" w:cs="Times New Roman"/>
          <w:szCs w:val="24"/>
        </w:rPr>
        <w:t xml:space="preserve"> που θα έρθετε με τα  ΜΑΤ στη Βουλή!</w:t>
      </w:r>
    </w:p>
    <w:p w14:paraId="59780C14" w14:textId="77777777" w:rsidR="00F07EC0" w:rsidRDefault="005D0323">
      <w:pPr>
        <w:spacing w:after="0" w:line="600" w:lineRule="auto"/>
        <w:ind w:firstLine="720"/>
        <w:jc w:val="both"/>
        <w:rPr>
          <w:rFonts w:eastAsia="Times New Roman" w:cs="Times New Roman"/>
          <w:szCs w:val="24"/>
        </w:rPr>
      </w:pPr>
      <w:r w:rsidRPr="00382E82">
        <w:rPr>
          <w:rFonts w:eastAsia="Times New Roman" w:cs="Times New Roman"/>
          <w:b/>
          <w:szCs w:val="24"/>
        </w:rPr>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 xml:space="preserve">Συνεχίστε παρακαλώ. </w:t>
      </w:r>
    </w:p>
    <w:p w14:paraId="59780C15"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Ας μπούμε στο νομοσχέδιο. </w:t>
      </w:r>
    </w:p>
    <w:p w14:paraId="59780C1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Έχουμε ακούσει εδώ και τρεις</w:t>
      </w:r>
      <w:r>
        <w:rPr>
          <w:rFonts w:eastAsia="Times New Roman" w:cs="Times New Roman"/>
          <w:szCs w:val="24"/>
        </w:rPr>
        <w:t>-</w:t>
      </w:r>
      <w:r>
        <w:rPr>
          <w:rFonts w:eastAsia="Times New Roman" w:cs="Times New Roman"/>
          <w:szCs w:val="24"/>
        </w:rPr>
        <w:t>τέσσερις ώρες περίπου</w:t>
      </w:r>
      <w:r>
        <w:rPr>
          <w:rFonts w:eastAsia="Times New Roman" w:cs="Times New Roman"/>
          <w:szCs w:val="24"/>
        </w:rPr>
        <w:t>,</w:t>
      </w:r>
      <w:r>
        <w:rPr>
          <w:rFonts w:eastAsia="Times New Roman" w:cs="Times New Roman"/>
          <w:szCs w:val="24"/>
        </w:rPr>
        <w:t xml:space="preserve"> τον εισηγητή του </w:t>
      </w:r>
      <w:r w:rsidRPr="00C0242A">
        <w:rPr>
          <w:rFonts w:eastAsia="Times New Roman" w:cs="Times New Roman"/>
          <w:szCs w:val="24"/>
        </w:rPr>
        <w:t>ΣΥΡΙΖΑ</w:t>
      </w:r>
      <w:r>
        <w:rPr>
          <w:rFonts w:eastAsia="Times New Roman" w:cs="Times New Roman"/>
          <w:szCs w:val="24"/>
        </w:rPr>
        <w:t xml:space="preserve"> και </w:t>
      </w:r>
      <w:r>
        <w:rPr>
          <w:rFonts w:eastAsia="Times New Roman" w:cs="Times New Roman"/>
          <w:szCs w:val="24"/>
        </w:rPr>
        <w:t>πάρα πολλούς από τους Βουλευτές</w:t>
      </w:r>
      <w:r>
        <w:rPr>
          <w:rFonts w:eastAsia="Times New Roman" w:cs="Times New Roman"/>
          <w:szCs w:val="24"/>
        </w:rPr>
        <w:t>,</w:t>
      </w:r>
      <w:r>
        <w:rPr>
          <w:rFonts w:eastAsia="Times New Roman" w:cs="Times New Roman"/>
          <w:szCs w:val="24"/>
        </w:rPr>
        <w:t xml:space="preserve"> που στηρίζουν το εν λόγω νομοσχέδιο</w:t>
      </w:r>
      <w:r>
        <w:rPr>
          <w:rFonts w:eastAsia="Times New Roman" w:cs="Times New Roman"/>
          <w:szCs w:val="24"/>
        </w:rPr>
        <w:t>,</w:t>
      </w:r>
      <w:r>
        <w:rPr>
          <w:rFonts w:eastAsia="Times New Roman" w:cs="Times New Roman"/>
          <w:szCs w:val="24"/>
        </w:rPr>
        <w:t xml:space="preserve"> να μας μι</w:t>
      </w:r>
      <w:r>
        <w:rPr>
          <w:rFonts w:eastAsia="Times New Roman" w:cs="Times New Roman"/>
          <w:szCs w:val="24"/>
        </w:rPr>
        <w:t xml:space="preserve">λάνε για επιστημονικές έρευνες, για αναλύσεις και για οτιδήποτε δείχνει ότι τα παιδιά που υιοθετούνται από ομοφυλόφιλα ζευγάρια δεν έχουν κάποιες συνέπειες. </w:t>
      </w:r>
    </w:p>
    <w:p w14:paraId="59780C1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ξέχασαν όλοι να αναφέρουν –γιατί </w:t>
      </w:r>
      <w:r>
        <w:rPr>
          <w:rFonts w:eastAsia="Times New Roman" w:cs="Times New Roman"/>
          <w:szCs w:val="24"/>
        </w:rPr>
        <w:t>«</w:t>
      </w:r>
      <w:r>
        <w:rPr>
          <w:rFonts w:eastAsia="Times New Roman" w:cs="Times New Roman"/>
          <w:szCs w:val="24"/>
        </w:rPr>
        <w:t>δημοκρατικά</w:t>
      </w:r>
      <w:r>
        <w:rPr>
          <w:rFonts w:eastAsia="Times New Roman" w:cs="Times New Roman"/>
          <w:szCs w:val="24"/>
        </w:rPr>
        <w:t>»</w:t>
      </w:r>
      <w:r>
        <w:rPr>
          <w:rFonts w:eastAsia="Times New Roman" w:cs="Times New Roman"/>
          <w:szCs w:val="24"/>
        </w:rPr>
        <w:t xml:space="preserve"> δεν αναφέρονται συγκεκριμένα πράγματα- μία έρ</w:t>
      </w:r>
      <w:r>
        <w:rPr>
          <w:rFonts w:eastAsia="Times New Roman" w:cs="Times New Roman"/>
          <w:szCs w:val="24"/>
        </w:rPr>
        <w:t>ευνα συγκεκριμένη</w:t>
      </w:r>
      <w:r>
        <w:rPr>
          <w:rFonts w:eastAsia="Times New Roman" w:cs="Times New Roman"/>
          <w:szCs w:val="24"/>
        </w:rPr>
        <w:t>,</w:t>
      </w:r>
      <w:r>
        <w:rPr>
          <w:rFonts w:eastAsia="Times New Roman" w:cs="Times New Roman"/>
          <w:szCs w:val="24"/>
        </w:rPr>
        <w:t xml:space="preserve"> που έχει γίνει από τον επίκουρο Καθηγητή Κοινωνιολογίας του Πανεπιστημίου του </w:t>
      </w:r>
      <w:r>
        <w:rPr>
          <w:rFonts w:eastAsia="Times New Roman" w:cs="Times New Roman"/>
          <w:szCs w:val="24"/>
        </w:rPr>
        <w:t>Τέξας</w:t>
      </w:r>
      <w:r>
        <w:rPr>
          <w:rFonts w:eastAsia="Times New Roman" w:cs="Times New Roman"/>
          <w:szCs w:val="24"/>
        </w:rPr>
        <w:t xml:space="preserve">, τον </w:t>
      </w:r>
      <w:r>
        <w:rPr>
          <w:rFonts w:eastAsia="Times New Roman" w:cs="Times New Roman"/>
          <w:szCs w:val="24"/>
        </w:rPr>
        <w:t xml:space="preserve">Μαρκ </w:t>
      </w:r>
      <w:proofErr w:type="spellStart"/>
      <w:r>
        <w:rPr>
          <w:rFonts w:eastAsia="Times New Roman" w:cs="Times New Roman"/>
          <w:szCs w:val="24"/>
        </w:rPr>
        <w:t>Ρέγκνερους</w:t>
      </w:r>
      <w:proofErr w:type="spellEnd"/>
      <w:r>
        <w:rPr>
          <w:rFonts w:eastAsia="Times New Roman" w:cs="Times New Roman"/>
          <w:szCs w:val="24"/>
        </w:rPr>
        <w:t xml:space="preserve"> -μάλιστα αυτό είχε γίνει τον Ιούνιο του 2012- η οποία λέει άλλα πράγματα απ’ αυτά που πιστεύετε ή θέλετε να πιστεύετε και που λέτε σ</w:t>
      </w:r>
      <w:r>
        <w:rPr>
          <w:rFonts w:eastAsia="Times New Roman" w:cs="Times New Roman"/>
          <w:szCs w:val="24"/>
        </w:rPr>
        <w:t xml:space="preserve">τον κόσμο. Για να είστε σίγουροι γι’ αυτό που λέμε, το δείγμα ανέρχεται σε δεκαπέντε χιλιάδες ενήλικες Αμερικανούς, </w:t>
      </w:r>
      <w:r>
        <w:rPr>
          <w:rFonts w:eastAsia="Times New Roman" w:cs="Times New Roman"/>
          <w:szCs w:val="24"/>
        </w:rPr>
        <w:t>δεκαοκτώ</w:t>
      </w:r>
      <w:r>
        <w:rPr>
          <w:rFonts w:eastAsia="Times New Roman" w:cs="Times New Roman"/>
          <w:szCs w:val="24"/>
        </w:rPr>
        <w:t xml:space="preserve"> έως </w:t>
      </w:r>
      <w:r>
        <w:rPr>
          <w:rFonts w:eastAsia="Times New Roman" w:cs="Times New Roman"/>
          <w:szCs w:val="24"/>
        </w:rPr>
        <w:t>τριάντα εννέα</w:t>
      </w:r>
      <w:r>
        <w:rPr>
          <w:rFonts w:eastAsia="Times New Roman" w:cs="Times New Roman"/>
          <w:szCs w:val="24"/>
        </w:rPr>
        <w:t xml:space="preserve"> ετών</w:t>
      </w:r>
      <w:r>
        <w:rPr>
          <w:rFonts w:eastAsia="Times New Roman" w:cs="Times New Roman"/>
          <w:szCs w:val="24"/>
        </w:rPr>
        <w:t>. Γ</w:t>
      </w:r>
      <w:r>
        <w:rPr>
          <w:rFonts w:eastAsia="Times New Roman" w:cs="Times New Roman"/>
          <w:szCs w:val="24"/>
        </w:rPr>
        <w:t>ια να μην νομίζουμε ότι είναι μια έρευνα</w:t>
      </w:r>
      <w:r>
        <w:rPr>
          <w:rFonts w:eastAsia="Times New Roman" w:cs="Times New Roman"/>
          <w:szCs w:val="24"/>
        </w:rPr>
        <w:t>,</w:t>
      </w:r>
      <w:r>
        <w:rPr>
          <w:rFonts w:eastAsia="Times New Roman" w:cs="Times New Roman"/>
          <w:szCs w:val="24"/>
        </w:rPr>
        <w:t xml:space="preserve"> η οποία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σημασία, απλώς η προοδευτικότητα και τα </w:t>
      </w:r>
      <w:r>
        <w:rPr>
          <w:rFonts w:eastAsia="Times New Roman" w:cs="Times New Roman"/>
          <w:szCs w:val="24"/>
        </w:rPr>
        <w:t xml:space="preserve">σύγχρονα μέσα μαζικής ενημέρωσης αποχαύνωσης φροντίζουν να μην ακούγεται. </w:t>
      </w:r>
    </w:p>
    <w:p w14:paraId="59780C1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Λέει, λοιπόν, η συγκεκριμένη αυτή έρευνα ότι τα παιδιά των ομοφυλόφιλων οικογενειών παρουσιάζουν χαμηλότερα ποσοστά επιτυχίας στον τομέα της εκπαίδευσης, χειρότερη σωματική και πνευ</w:t>
      </w:r>
      <w:r>
        <w:rPr>
          <w:rFonts w:eastAsia="Times New Roman" w:cs="Times New Roman"/>
          <w:szCs w:val="24"/>
        </w:rPr>
        <w:t xml:space="preserve">ματική υγεία, μεγαλύτερο ποσοστό εμφάνισης κατάθλιψης, μεγαλύτερα ποσοστά ανάγκης από ψυχιατρική βοήθεια, έχουν μεγαλύτερο ποσοστό τάσεως στην αυτοκτονία, ειδικά όσα παιδιά έχουν ομοφυλόφιλους άντρες για </w:t>
      </w:r>
      <w:r>
        <w:rPr>
          <w:rFonts w:eastAsia="Times New Roman" w:cs="Times New Roman"/>
          <w:szCs w:val="24"/>
        </w:rPr>
        <w:lastRenderedPageBreak/>
        <w:t>γονείς. Είναι μερικά μόνο. Είναι απ’ αυτά που δεν έχ</w:t>
      </w:r>
      <w:r>
        <w:rPr>
          <w:rFonts w:eastAsia="Times New Roman" w:cs="Times New Roman"/>
          <w:szCs w:val="24"/>
        </w:rPr>
        <w:t xml:space="preserve">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συνέπεια για τα παιδιά. Όλα είναι κατ’ </w:t>
      </w:r>
      <w:proofErr w:type="spellStart"/>
      <w:r>
        <w:rPr>
          <w:rFonts w:eastAsia="Times New Roman" w:cs="Times New Roman"/>
          <w:szCs w:val="24"/>
        </w:rPr>
        <w:t>ευχήν</w:t>
      </w:r>
      <w:proofErr w:type="spellEnd"/>
      <w:r>
        <w:rPr>
          <w:rFonts w:eastAsia="Times New Roman" w:cs="Times New Roman"/>
          <w:szCs w:val="24"/>
        </w:rPr>
        <w:t xml:space="preserve"> για εσάς. </w:t>
      </w:r>
    </w:p>
    <w:p w14:paraId="59780C1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Εν συνεχεία</w:t>
      </w:r>
      <w:r>
        <w:rPr>
          <w:rFonts w:eastAsia="Times New Roman" w:cs="Times New Roman"/>
          <w:szCs w:val="24"/>
        </w:rPr>
        <w:t>,</w:t>
      </w:r>
      <w:r>
        <w:rPr>
          <w:rFonts w:eastAsia="Times New Roman" w:cs="Times New Roman"/>
          <w:szCs w:val="24"/>
        </w:rPr>
        <w:t xml:space="preserve"> ο συγκεκριμένος κύριος ανέφερε ότι σε έρευνες που έχουν γίνει και που λένε ότι δεν υπάρχουν προβλήματα για τα παιδιά που έχουν υιοθετηθεί από ομοφυλόφιλα ζευγάρια, οι έρευνες συγκεκριμένα έχουν γίνει μεταξύ συγγενών και φίλων μιας </w:t>
      </w:r>
      <w:proofErr w:type="spellStart"/>
      <w:r>
        <w:rPr>
          <w:rFonts w:eastAsia="Times New Roman" w:cs="Times New Roman"/>
          <w:szCs w:val="24"/>
        </w:rPr>
        <w:t>παρεΐστικης</w:t>
      </w:r>
      <w:proofErr w:type="spellEnd"/>
      <w:r>
        <w:rPr>
          <w:rFonts w:eastAsia="Times New Roman" w:cs="Times New Roman"/>
          <w:szCs w:val="24"/>
        </w:rPr>
        <w:t xml:space="preserve"> </w:t>
      </w:r>
      <w:proofErr w:type="spellStart"/>
      <w:r>
        <w:rPr>
          <w:rFonts w:eastAsia="Times New Roman" w:cs="Times New Roman"/>
          <w:szCs w:val="24"/>
        </w:rPr>
        <w:t>ομαδούλας</w:t>
      </w:r>
      <w:proofErr w:type="spellEnd"/>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βγάζουν ό,τι θέλουν. Αυτό λέει ο άνθρωπος αυτός. Μάλιστα υπήρξαν κραυγές εις βάρος του, υπήρξαν καταγγελίες, έγιναν έρευνες, αλλά δυστυχώς για όλους τους –εντός εισαγωγικών- «ανθρωπιστές» αποδείχθηκε ότι όλα όσα έλεγε ο συγκεκριμένος ήταν αληθή. </w:t>
      </w:r>
    </w:p>
    <w:p w14:paraId="59780C1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Προχωρ</w:t>
      </w:r>
      <w:r>
        <w:rPr>
          <w:rFonts w:eastAsia="Times New Roman" w:cs="Times New Roman"/>
          <w:szCs w:val="24"/>
        </w:rPr>
        <w:t>άμε, λοιπόν</w:t>
      </w:r>
      <w:r>
        <w:rPr>
          <w:rFonts w:eastAsia="Times New Roman" w:cs="Times New Roman"/>
          <w:szCs w:val="24"/>
        </w:rPr>
        <w:t xml:space="preserve"> </w:t>
      </w:r>
      <w:r>
        <w:rPr>
          <w:rFonts w:eastAsia="Times New Roman" w:cs="Times New Roman"/>
          <w:szCs w:val="24"/>
        </w:rPr>
        <w:t xml:space="preserve">–αν δεν πιστεύετε σε όλα αυτά- </w:t>
      </w:r>
      <w:r>
        <w:rPr>
          <w:rFonts w:eastAsia="Times New Roman" w:cs="Times New Roman"/>
          <w:szCs w:val="24"/>
        </w:rPr>
        <w:t xml:space="preserve">σε </w:t>
      </w:r>
      <w:r>
        <w:rPr>
          <w:rFonts w:eastAsia="Times New Roman" w:cs="Times New Roman"/>
          <w:szCs w:val="24"/>
        </w:rPr>
        <w:t>κάποιες από τις μαρτυρίες των συγκεκριμένων παιδιών. Συγκεκριμένα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Στεφάνοβιτς</w:t>
      </w:r>
      <w:proofErr w:type="spellEnd"/>
      <w:r>
        <w:rPr>
          <w:rFonts w:eastAsia="Times New Roman" w:cs="Times New Roman"/>
          <w:szCs w:val="24"/>
        </w:rPr>
        <w:t xml:space="preserve"> αναφέρει τα εξής: «Έχω εκτεθεί σε εμφανείς σεξουαλικές δραστηριότητες, όπως σοδομία, γυμνότητα, πορνογραφία, ομαδικό σεξ, σαδομ</w:t>
      </w:r>
      <w:r>
        <w:rPr>
          <w:rFonts w:eastAsia="Times New Roman" w:cs="Times New Roman"/>
          <w:szCs w:val="24"/>
        </w:rPr>
        <w:t>αζοχισμό με εφήβους. Δεν υπήρχε</w:t>
      </w:r>
      <w:r>
        <w:rPr>
          <w:rFonts w:eastAsia="Times New Roman" w:cs="Times New Roman"/>
          <w:szCs w:val="24"/>
        </w:rPr>
        <w:t>»</w:t>
      </w:r>
      <w:r>
        <w:rPr>
          <w:rFonts w:eastAsia="Times New Roman" w:cs="Times New Roman"/>
          <w:szCs w:val="24"/>
        </w:rPr>
        <w:t xml:space="preserve"> -όπως λέει η συγκεκριμένη κυρία- </w:t>
      </w:r>
      <w:r>
        <w:rPr>
          <w:rFonts w:eastAsia="Times New Roman" w:cs="Times New Roman"/>
          <w:szCs w:val="24"/>
        </w:rPr>
        <w:t>«</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εγγύηση ότι οποιοσδήποτε από τους συντρόφους του πατέρα </w:t>
      </w:r>
      <w:r>
        <w:rPr>
          <w:rFonts w:eastAsia="Times New Roman" w:cs="Times New Roman"/>
          <w:szCs w:val="24"/>
        </w:rPr>
        <w:lastRenderedPageBreak/>
        <w:t xml:space="preserve">μου θα ήταν για πολύ καιρό και συχνά έπρεπε να τους υπακούω. Τα δικαιώματά μου και η αθωότητά μου παραβιάστηκαν», όπως λέει η </w:t>
      </w:r>
      <w:r>
        <w:rPr>
          <w:rFonts w:eastAsia="Times New Roman" w:cs="Times New Roman"/>
          <w:szCs w:val="24"/>
        </w:rPr>
        <w:t xml:space="preserve">συγκεκριμένη. </w:t>
      </w:r>
    </w:p>
    <w:p w14:paraId="59780C1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Εν συνεχεία</w:t>
      </w:r>
      <w:r>
        <w:rPr>
          <w:rFonts w:eastAsia="Times New Roman" w:cs="Times New Roman"/>
          <w:szCs w:val="24"/>
        </w:rPr>
        <w:t>,</w:t>
      </w:r>
      <w:r>
        <w:rPr>
          <w:rFonts w:eastAsia="Times New Roman" w:cs="Times New Roman"/>
          <w:szCs w:val="24"/>
        </w:rPr>
        <w:t xml:space="preserve"> υπάρχει η κ</w:t>
      </w:r>
      <w:r>
        <w:rPr>
          <w:rFonts w:eastAsia="Times New Roman" w:cs="Times New Roman"/>
          <w:szCs w:val="24"/>
        </w:rPr>
        <w:t>.</w:t>
      </w:r>
      <w:r>
        <w:rPr>
          <w:rFonts w:eastAsia="Times New Roman" w:cs="Times New Roman"/>
          <w:szCs w:val="24"/>
        </w:rPr>
        <w:t xml:space="preserve"> Μπάρμπαρα </w:t>
      </w:r>
      <w:proofErr w:type="spellStart"/>
      <w:r>
        <w:rPr>
          <w:rFonts w:eastAsia="Times New Roman" w:cs="Times New Roman"/>
          <w:szCs w:val="24"/>
        </w:rPr>
        <w:t>Κλέιν</w:t>
      </w:r>
      <w:proofErr w:type="spellEnd"/>
      <w:r>
        <w:rPr>
          <w:rFonts w:eastAsia="Times New Roman" w:cs="Times New Roman"/>
          <w:szCs w:val="24"/>
        </w:rPr>
        <w:t>,</w:t>
      </w:r>
      <w:r>
        <w:rPr>
          <w:rFonts w:eastAsia="Times New Roman" w:cs="Times New Roman"/>
          <w:szCs w:val="24"/>
        </w:rPr>
        <w:t xml:space="preserve"> η οποία λέει: «Την ίδια στιγμή μου δόθηκε το μήνυμα ότι αν δεν συμφωνούσα μαζί </w:t>
      </w:r>
      <w:r>
        <w:rPr>
          <w:rFonts w:eastAsia="Times New Roman" w:cs="Times New Roman"/>
          <w:szCs w:val="24"/>
        </w:rPr>
        <w:t>τους -</w:t>
      </w:r>
      <w:r>
        <w:rPr>
          <w:rFonts w:eastAsia="Times New Roman" w:cs="Times New Roman"/>
          <w:szCs w:val="24"/>
        </w:rPr>
        <w:t>κάτι που εγώ δεν έκανα</w:t>
      </w:r>
      <w:r>
        <w:rPr>
          <w:rFonts w:eastAsia="Times New Roman" w:cs="Times New Roman"/>
          <w:szCs w:val="24"/>
        </w:rPr>
        <w:t>-</w:t>
      </w:r>
      <w:r>
        <w:rPr>
          <w:rFonts w:eastAsia="Times New Roman" w:cs="Times New Roman"/>
          <w:szCs w:val="24"/>
        </w:rPr>
        <w:t xml:space="preserve"> ήμουν ηλίθια και καταδικασμένη σε μία ζωή τιμωρίας και εχθρότητας από τη μητέρα μου και τη σύντροφό της. Το έκαναν αυτό με την ενθάρρυνση όλων των ομοφυλόφιλων φίλων τους στην κοινότητα και ήταν σαν μία </w:t>
      </w:r>
      <w:proofErr w:type="spellStart"/>
      <w:r>
        <w:rPr>
          <w:rFonts w:eastAsia="Times New Roman" w:cs="Times New Roman"/>
          <w:szCs w:val="24"/>
        </w:rPr>
        <w:t>παραθρησκευτική</w:t>
      </w:r>
      <w:proofErr w:type="spellEnd"/>
      <w:r>
        <w:rPr>
          <w:rFonts w:eastAsia="Times New Roman" w:cs="Times New Roman"/>
          <w:szCs w:val="24"/>
        </w:rPr>
        <w:t xml:space="preserve"> ομάδα. Η τιμωρία, αν διαφωνούσα, ήτα</w:t>
      </w:r>
      <w:r>
        <w:rPr>
          <w:rFonts w:eastAsia="Times New Roman" w:cs="Times New Roman"/>
          <w:szCs w:val="24"/>
        </w:rPr>
        <w:t>ν να μην μου επιτρέπεται η έξοδος από το σπίτι</w:t>
      </w:r>
      <w:r>
        <w:rPr>
          <w:rFonts w:eastAsia="Times New Roman" w:cs="Times New Roman"/>
          <w:szCs w:val="24"/>
        </w:rPr>
        <w:t>,</w:t>
      </w:r>
      <w:r>
        <w:rPr>
          <w:rFonts w:eastAsia="Times New Roman" w:cs="Times New Roman"/>
          <w:szCs w:val="24"/>
        </w:rPr>
        <w:t xml:space="preserve"> παρά μόνο για να πάω στο σχολείο.» Ανθρωπιστικά πράγματα</w:t>
      </w:r>
      <w:r w:rsidRPr="00BF7515">
        <w:rPr>
          <w:rFonts w:eastAsia="Times New Roman" w:cs="Times New Roman"/>
          <w:szCs w:val="24"/>
        </w:rPr>
        <w:t>,</w:t>
      </w:r>
      <w:r>
        <w:rPr>
          <w:rFonts w:eastAsia="Times New Roman" w:cs="Times New Roman"/>
          <w:szCs w:val="24"/>
        </w:rPr>
        <w:t xml:space="preserve"> τα οποία δεν υπάρχουν για εσάς, είναι σε έναν άλλο πλανήτη. </w:t>
      </w:r>
    </w:p>
    <w:p w14:paraId="59780C1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Καταλήγουμε με τον κ. Ρόμπερτ Όσκαρ Λόπεζ -αυτοί είναι μερικοί μόνο απ’ όλους αυτούς- ο ο</w:t>
      </w:r>
      <w:r>
        <w:rPr>
          <w:rFonts w:eastAsia="Times New Roman" w:cs="Times New Roman"/>
          <w:szCs w:val="24"/>
        </w:rPr>
        <w:t>ποίος περιγράφει ότι βίωνε μεγάλη σεξουαλική σύγχυση</w:t>
      </w:r>
      <w:r>
        <w:rPr>
          <w:rFonts w:eastAsia="Times New Roman" w:cs="Times New Roman"/>
          <w:szCs w:val="24"/>
        </w:rPr>
        <w:t>,</w:t>
      </w:r>
      <w:r>
        <w:rPr>
          <w:rFonts w:eastAsia="Times New Roman" w:cs="Times New Roman"/>
          <w:szCs w:val="24"/>
        </w:rPr>
        <w:t xml:space="preserve"> εξαιτίας της έλλειψης πατρικής φιγούρας στη ζωή του, που τον οδήγησε σε μία ζωή πορνείας με </w:t>
      </w:r>
      <w:r>
        <w:rPr>
          <w:rFonts w:eastAsia="Times New Roman" w:cs="Times New Roman"/>
          <w:szCs w:val="24"/>
        </w:rPr>
        <w:lastRenderedPageBreak/>
        <w:t>πελάτες</w:t>
      </w:r>
      <w:r>
        <w:rPr>
          <w:rFonts w:eastAsia="Times New Roman" w:cs="Times New Roman"/>
          <w:szCs w:val="24"/>
        </w:rPr>
        <w:t>,</w:t>
      </w:r>
      <w:r>
        <w:rPr>
          <w:rFonts w:eastAsia="Times New Roman" w:cs="Times New Roman"/>
          <w:szCs w:val="24"/>
        </w:rPr>
        <w:t xml:space="preserve"> κυρίως ηλικιωμένους στην εφηβική του ηλικία, προκειμένου να ψάξει και να αναζητήσει την πατρική φιγού</w:t>
      </w:r>
      <w:r>
        <w:rPr>
          <w:rFonts w:eastAsia="Times New Roman" w:cs="Times New Roman"/>
          <w:szCs w:val="24"/>
        </w:rPr>
        <w:t>ρα που του έλειπε. Αυτά λένε.</w:t>
      </w:r>
    </w:p>
    <w:p w14:paraId="59780C1D" w14:textId="77777777" w:rsidR="00F07EC0" w:rsidRDefault="005D0323">
      <w:pPr>
        <w:spacing w:after="0" w:line="600" w:lineRule="auto"/>
        <w:ind w:firstLine="720"/>
        <w:jc w:val="both"/>
        <w:rPr>
          <w:rFonts w:eastAsia="Times New Roman"/>
          <w:szCs w:val="24"/>
        </w:rPr>
      </w:pPr>
      <w:r>
        <w:rPr>
          <w:rFonts w:eastAsia="Times New Roman"/>
          <w:szCs w:val="24"/>
        </w:rPr>
        <w:t>Εν συνεχεία, οι συγκεκριμένοι, μαζί με πολλούς άλλους, κατέθεσαν μήνυση στο Ανώτατο Δικαστήριο των ΗΠΑ, προκειμένου να σταματήσουν οι γάμοι μεταξύ ομοφυλόφιλων ζευγαριών και φυσικά</w:t>
      </w:r>
      <w:r>
        <w:rPr>
          <w:rFonts w:eastAsia="Times New Roman"/>
          <w:szCs w:val="24"/>
        </w:rPr>
        <w:t xml:space="preserve">, </w:t>
      </w:r>
      <w:r>
        <w:rPr>
          <w:rFonts w:eastAsia="Times New Roman"/>
          <w:szCs w:val="24"/>
        </w:rPr>
        <w:t>η υιοθεσία παιδιών. Η υπόθεση αυτή έχει προχ</w:t>
      </w:r>
      <w:r>
        <w:rPr>
          <w:rFonts w:eastAsia="Times New Roman"/>
          <w:szCs w:val="24"/>
        </w:rPr>
        <w:t>ωρήσει. Δεν έχει εκδοθεί ακόμα απόφαση, όμως φτάσαμε σε σημείο</w:t>
      </w:r>
      <w:r>
        <w:rPr>
          <w:rFonts w:eastAsia="Times New Roman"/>
          <w:szCs w:val="24"/>
        </w:rPr>
        <w:t>,</w:t>
      </w:r>
      <w:r>
        <w:rPr>
          <w:rFonts w:eastAsia="Times New Roman"/>
          <w:szCs w:val="24"/>
        </w:rPr>
        <w:t xml:space="preserve"> τέσσερις πολιτείες των Ηνωμένων Πολιτειών να έχουν απαγορεύσει πλέον τον γάμο ομοφυλόφιλων, μετά από τα συγκεκριμένα. Αυτά προς γνώσ</w:t>
      </w:r>
      <w:r>
        <w:rPr>
          <w:rFonts w:eastAsia="Times New Roman"/>
          <w:szCs w:val="24"/>
        </w:rPr>
        <w:t>η</w:t>
      </w:r>
      <w:r>
        <w:rPr>
          <w:rFonts w:eastAsia="Times New Roman"/>
          <w:szCs w:val="24"/>
        </w:rPr>
        <w:t xml:space="preserve"> και ίσως συμμόρφωσ</w:t>
      </w:r>
      <w:r>
        <w:rPr>
          <w:rFonts w:eastAsia="Times New Roman"/>
          <w:szCs w:val="24"/>
        </w:rPr>
        <w:t>η</w:t>
      </w:r>
      <w:r>
        <w:rPr>
          <w:rFonts w:eastAsia="Times New Roman"/>
          <w:szCs w:val="24"/>
        </w:rPr>
        <w:t xml:space="preserve">. </w:t>
      </w:r>
    </w:p>
    <w:p w14:paraId="59780C1E" w14:textId="77777777" w:rsidR="00F07EC0" w:rsidRDefault="005D0323">
      <w:pPr>
        <w:spacing w:after="0" w:line="600" w:lineRule="auto"/>
        <w:ind w:firstLine="720"/>
        <w:jc w:val="both"/>
        <w:rPr>
          <w:rFonts w:eastAsia="Times New Roman"/>
          <w:szCs w:val="24"/>
        </w:rPr>
      </w:pPr>
      <w:r>
        <w:rPr>
          <w:rFonts w:eastAsia="Times New Roman"/>
          <w:szCs w:val="24"/>
        </w:rPr>
        <w:t xml:space="preserve">Πρώτα απ’ όλα, </w:t>
      </w:r>
      <w:r>
        <w:rPr>
          <w:rFonts w:eastAsia="Times New Roman"/>
          <w:szCs w:val="24"/>
        </w:rPr>
        <w:t>ακού</w:t>
      </w:r>
      <w:r>
        <w:rPr>
          <w:rFonts w:eastAsia="Times New Roman"/>
          <w:szCs w:val="24"/>
        </w:rPr>
        <w:t xml:space="preserve">με εδώ να μιλάτε </w:t>
      </w:r>
      <w:r>
        <w:rPr>
          <w:rFonts w:eastAsia="Times New Roman"/>
          <w:szCs w:val="24"/>
        </w:rPr>
        <w:t>ανθρωπιστικά για τα παιδάκια, τα οποία πραγματικά</w:t>
      </w:r>
      <w:r>
        <w:rPr>
          <w:rFonts w:eastAsia="Times New Roman"/>
          <w:szCs w:val="24"/>
        </w:rPr>
        <w:t>,</w:t>
      </w:r>
      <w:r>
        <w:rPr>
          <w:rFonts w:eastAsia="Times New Roman"/>
          <w:szCs w:val="24"/>
        </w:rPr>
        <w:t xml:space="preserve"> χρήζουν βοήθειας, για να μην μεγαλώνουν σε ιδρύματα. Όμως, ξεχνάμε κάτι άλλο. Αν φτάσαμε αυτή τη στιγμή να υπάρχουν σε ιδρύματα περίπου τρεις χιλιάδες παιδιά, είναι γιατί οι πολιτικές σας, οι πολιτικές των</w:t>
      </w:r>
      <w:r>
        <w:rPr>
          <w:rFonts w:eastAsia="Times New Roman"/>
          <w:szCs w:val="24"/>
        </w:rPr>
        <w:t xml:space="preserve"> μνημονίων, δεν έχουν φροντίσει</w:t>
      </w:r>
      <w:r>
        <w:rPr>
          <w:rFonts w:eastAsia="Times New Roman"/>
          <w:szCs w:val="24"/>
        </w:rPr>
        <w:t>,</w:t>
      </w:r>
      <w:r>
        <w:rPr>
          <w:rFonts w:eastAsia="Times New Roman"/>
          <w:szCs w:val="24"/>
        </w:rPr>
        <w:t xml:space="preserve"> προκειμένου να υπάρχουν σωστές υποδομές στις ελληνικές οικογένειες.</w:t>
      </w:r>
    </w:p>
    <w:p w14:paraId="59780C1F" w14:textId="77777777" w:rsidR="00F07EC0" w:rsidRDefault="005D0323">
      <w:pPr>
        <w:spacing w:after="0" w:line="600" w:lineRule="auto"/>
        <w:ind w:firstLine="720"/>
        <w:jc w:val="both"/>
        <w:rPr>
          <w:rFonts w:eastAsia="Times New Roman"/>
          <w:szCs w:val="24"/>
        </w:rPr>
      </w:pPr>
      <w:r>
        <w:rPr>
          <w:rFonts w:eastAsia="Times New Roman"/>
          <w:szCs w:val="24"/>
        </w:rPr>
        <w:lastRenderedPageBreak/>
        <w:t xml:space="preserve"> Είναι γιατί </w:t>
      </w:r>
      <w:r>
        <w:rPr>
          <w:rFonts w:eastAsia="Times New Roman"/>
          <w:szCs w:val="24"/>
        </w:rPr>
        <w:t>εσείς,</w:t>
      </w:r>
      <w:r>
        <w:rPr>
          <w:rFonts w:eastAsia="Times New Roman"/>
          <w:szCs w:val="24"/>
        </w:rPr>
        <w:t xml:space="preserve"> εδώ και οκτώ, τουλάχιστον, χρόνια</w:t>
      </w:r>
      <w:r>
        <w:rPr>
          <w:rFonts w:eastAsia="Times New Roman"/>
          <w:szCs w:val="24"/>
        </w:rPr>
        <w:t>,</w:t>
      </w:r>
      <w:r>
        <w:rPr>
          <w:rFonts w:eastAsia="Times New Roman"/>
          <w:szCs w:val="24"/>
        </w:rPr>
        <w:t xml:space="preserve"> μας έχετε βάλει στα νύχια των διεθνών τοκογλύφων κι έτσι οι ελληνικές οικογένειες δεν έχουν να </w:t>
      </w:r>
      <w:r>
        <w:rPr>
          <w:rFonts w:eastAsia="Times New Roman"/>
          <w:szCs w:val="24"/>
        </w:rPr>
        <w:t>ταΐσουν τα παιδιά τους και πολλές απ’ αυτές πηγαίνουν και αφήνουν τα παιδάκια σε διάφορα ιδρύματα και είτε τα αφήνουν πέντε μέρες την εβδομάδα και τα παίρνουν μόνο ένα σαββατοκύριακο, είτε δεν τα παίρνουν καθόλου</w:t>
      </w:r>
      <w:r>
        <w:rPr>
          <w:rFonts w:eastAsia="Times New Roman"/>
          <w:szCs w:val="24"/>
        </w:rPr>
        <w:t>,</w:t>
      </w:r>
      <w:r>
        <w:rPr>
          <w:rFonts w:eastAsia="Times New Roman"/>
          <w:szCs w:val="24"/>
        </w:rPr>
        <w:t xml:space="preserve"> γιατί δεν μπορούν να τα συντηρήσουν. Άρα, </w:t>
      </w:r>
      <w:r>
        <w:rPr>
          <w:rFonts w:eastAsia="Times New Roman"/>
          <w:szCs w:val="24"/>
        </w:rPr>
        <w:t xml:space="preserve">μην μιλάτε για ανθρωπισμό </w:t>
      </w:r>
      <w:r>
        <w:rPr>
          <w:rFonts w:eastAsia="Times New Roman"/>
          <w:szCs w:val="24"/>
        </w:rPr>
        <w:t>εσείς,</w:t>
      </w:r>
      <w:r>
        <w:rPr>
          <w:rFonts w:eastAsia="Times New Roman"/>
          <w:szCs w:val="24"/>
        </w:rPr>
        <w:t xml:space="preserve"> που έχετε αναγκάσει αυτούς τους ανθρώπους να ψάχνουν στα σκουπίδια για τρόφιμα! Ψεύτες και υποκριτές! </w:t>
      </w:r>
    </w:p>
    <w:p w14:paraId="59780C20" w14:textId="77777777" w:rsidR="00F07EC0" w:rsidRDefault="005D0323">
      <w:pPr>
        <w:spacing w:after="0" w:line="600" w:lineRule="auto"/>
        <w:ind w:firstLine="720"/>
        <w:jc w:val="both"/>
        <w:rPr>
          <w:rFonts w:eastAsia="Times New Roman"/>
          <w:szCs w:val="24"/>
        </w:rPr>
      </w:pPr>
      <w:r>
        <w:rPr>
          <w:rFonts w:eastAsia="Times New Roman"/>
          <w:szCs w:val="24"/>
        </w:rPr>
        <w:t>Φτάνουμε, λοιπόν, σε μία κοινωνία σήμερα, στην οποία ένας Μαροκινός θα μπορούσε να δηλώνει Σουηδός, ένα άνδρας μπορεί να</w:t>
      </w:r>
      <w:r>
        <w:rPr>
          <w:rFonts w:eastAsia="Times New Roman"/>
          <w:szCs w:val="24"/>
        </w:rPr>
        <w:t xml:space="preserve"> δηλώνει γυναίκα ή ακόμα και ουδέτερος. Σε αυτές τις κοινωνίες ζούμε. Θέλετε να μας φτάσετε σε κοινωνίες χαλαρές, σε ανθρώπους ρηχούς, οι οποίοι να μην έχουν αρχές πρότυπα και ιδεολογία. </w:t>
      </w:r>
    </w:p>
    <w:p w14:paraId="59780C21" w14:textId="77777777" w:rsidR="00F07EC0" w:rsidRDefault="005D0323">
      <w:pPr>
        <w:spacing w:after="0" w:line="600" w:lineRule="auto"/>
        <w:ind w:firstLine="720"/>
        <w:jc w:val="both"/>
        <w:rPr>
          <w:rFonts w:eastAsia="Times New Roman"/>
          <w:szCs w:val="24"/>
        </w:rPr>
      </w:pPr>
      <w:r>
        <w:rPr>
          <w:rFonts w:eastAsia="Times New Roman"/>
          <w:szCs w:val="24"/>
        </w:rPr>
        <w:t xml:space="preserve">Φανταστείτε έναν άνθρωπο όταν δεν υποστηρίζει καν ότι είναι το φύλο </w:t>
      </w:r>
      <w:r>
        <w:rPr>
          <w:rFonts w:eastAsia="Times New Roman"/>
          <w:szCs w:val="24"/>
        </w:rPr>
        <w:t>που γεννήθηκε, αν είναι άνδρας ή αν είναι γυναίκα</w:t>
      </w:r>
      <w:r>
        <w:rPr>
          <w:rFonts w:eastAsia="Times New Roman"/>
          <w:szCs w:val="24"/>
        </w:rPr>
        <w:t xml:space="preserve"> -δ</w:t>
      </w:r>
      <w:r>
        <w:rPr>
          <w:rFonts w:eastAsia="Times New Roman"/>
          <w:szCs w:val="24"/>
        </w:rPr>
        <w:t>εν υποστηρίζει καν αυτό</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ι θα υποστηρίξει στη ζωή του; Θα υποστηρίξει την πατρίδα του; Θα υποστηρίξει την οικογένειά του; Τι </w:t>
      </w:r>
      <w:r>
        <w:rPr>
          <w:rFonts w:eastAsia="Times New Roman"/>
          <w:szCs w:val="24"/>
        </w:rPr>
        <w:lastRenderedPageBreak/>
        <w:t>να υποστηρίξει; Είναι ένας άνθρωπος χαμένος, πραγματικά, ο οποίος στο όνομα, δ</w:t>
      </w:r>
      <w:r>
        <w:rPr>
          <w:rFonts w:eastAsia="Times New Roman"/>
          <w:szCs w:val="24"/>
        </w:rPr>
        <w:t>ήθεν, του «ανθρωπισμού» πετάγεται βορά στα ψυχολογικά του προβλήματα και σε ό,τι αυτό θα του δημιουργήσει.</w:t>
      </w:r>
    </w:p>
    <w:p w14:paraId="59780C22" w14:textId="77777777" w:rsidR="00F07EC0" w:rsidRDefault="005D0323">
      <w:pPr>
        <w:spacing w:after="0" w:line="600" w:lineRule="auto"/>
        <w:ind w:firstLine="720"/>
        <w:jc w:val="both"/>
        <w:rPr>
          <w:rFonts w:eastAsia="Times New Roman"/>
          <w:szCs w:val="24"/>
        </w:rPr>
      </w:pPr>
      <w:r>
        <w:rPr>
          <w:rFonts w:eastAsia="Times New Roman"/>
          <w:szCs w:val="24"/>
        </w:rPr>
        <w:t>Φανταστείτε έναν άνδρα</w:t>
      </w:r>
      <w:r>
        <w:rPr>
          <w:rFonts w:eastAsia="Times New Roman"/>
          <w:szCs w:val="24"/>
        </w:rPr>
        <w:t>,</w:t>
      </w:r>
      <w:r>
        <w:rPr>
          <w:rFonts w:eastAsia="Times New Roman"/>
          <w:szCs w:val="24"/>
        </w:rPr>
        <w:t xml:space="preserve"> ο οποίος γεννιέται και στα δέκα, στα δώδεκα, στα δεκαπέντε αλλάζει το φύλο του και μια γυναίκα αντιστρόφως. Αυτή είναι η πολυ</w:t>
      </w:r>
      <w:r>
        <w:rPr>
          <w:rFonts w:eastAsia="Times New Roman"/>
          <w:szCs w:val="24"/>
        </w:rPr>
        <w:t xml:space="preserve">πολιτισμική κοινωνία, μια κοινωνία </w:t>
      </w:r>
      <w:proofErr w:type="spellStart"/>
      <w:r>
        <w:rPr>
          <w:rFonts w:eastAsia="Times New Roman"/>
          <w:szCs w:val="24"/>
        </w:rPr>
        <w:t>μαζανθρώπων</w:t>
      </w:r>
      <w:proofErr w:type="spellEnd"/>
      <w:r>
        <w:rPr>
          <w:rFonts w:eastAsia="Times New Roman"/>
          <w:szCs w:val="24"/>
        </w:rPr>
        <w:t>, που θέλετε και σιγά</w:t>
      </w:r>
      <w:r>
        <w:rPr>
          <w:rFonts w:eastAsia="Times New Roman"/>
          <w:szCs w:val="24"/>
        </w:rPr>
        <w:t>-</w:t>
      </w:r>
      <w:r>
        <w:rPr>
          <w:rFonts w:eastAsia="Times New Roman"/>
          <w:szCs w:val="24"/>
        </w:rPr>
        <w:t>σιγά εκεί μας οδηγείτε.</w:t>
      </w:r>
    </w:p>
    <w:p w14:paraId="59780C23" w14:textId="77777777" w:rsidR="00F07EC0" w:rsidRDefault="005D0323">
      <w:pPr>
        <w:spacing w:after="0" w:line="600" w:lineRule="auto"/>
        <w:ind w:firstLine="720"/>
        <w:jc w:val="both"/>
        <w:rPr>
          <w:rFonts w:eastAsia="Times New Roman"/>
          <w:szCs w:val="24"/>
        </w:rPr>
      </w:pPr>
      <w:r>
        <w:rPr>
          <w:rFonts w:eastAsia="Times New Roman"/>
          <w:szCs w:val="24"/>
        </w:rPr>
        <w:t xml:space="preserve">Πριν από λίγες μέρες, έλαβε χώρα μια έρευνα, η οποία μάλιστα ακούστηκε και στο Οικονομικό Φόρουμ των Δελφών, από τον Δημήτρη Μαύρο, </w:t>
      </w:r>
      <w:r>
        <w:rPr>
          <w:rFonts w:eastAsia="Times New Roman"/>
          <w:szCs w:val="24"/>
        </w:rPr>
        <w:t xml:space="preserve">όπου </w:t>
      </w:r>
      <w:r>
        <w:rPr>
          <w:rFonts w:eastAsia="Times New Roman"/>
          <w:szCs w:val="24"/>
        </w:rPr>
        <w:t>αναφέρονται κάποια πράγματα</w:t>
      </w:r>
      <w:r>
        <w:rPr>
          <w:rFonts w:eastAsia="Times New Roman"/>
          <w:szCs w:val="24"/>
        </w:rPr>
        <w:t xml:space="preserve">, </w:t>
      </w:r>
      <w:r>
        <w:rPr>
          <w:rFonts w:eastAsia="Times New Roman"/>
          <w:szCs w:val="24"/>
        </w:rPr>
        <w:t xml:space="preserve">που </w:t>
      </w:r>
      <w:r>
        <w:rPr>
          <w:rFonts w:eastAsia="Times New Roman"/>
          <w:szCs w:val="24"/>
        </w:rPr>
        <w:t>δεν συνάδουν με τις απόψεις σας περί σοβαρότητας</w:t>
      </w:r>
      <w:r>
        <w:rPr>
          <w:rFonts w:eastAsia="Times New Roman"/>
          <w:szCs w:val="24"/>
        </w:rPr>
        <w:t>,</w:t>
      </w:r>
      <w:r>
        <w:rPr>
          <w:rFonts w:eastAsia="Times New Roman"/>
          <w:szCs w:val="24"/>
        </w:rPr>
        <w:t xml:space="preserve"> που θέλετε να μας πείτε για την κοινωνία. Συγκεκριμένα, η έρευνα αυτή έλεγε ότι το 98% των Ελλήνων δηλώνουν εμπιστοσύνη στον θεσμό της οικογένειας. Δεν ξέρω τι λέτε εσείς θεσμό της οικογένειας, αλλά ε</w:t>
      </w:r>
      <w:r>
        <w:rPr>
          <w:rFonts w:eastAsia="Times New Roman"/>
          <w:szCs w:val="24"/>
        </w:rPr>
        <w:t>μείς λέμε μία μητέρα, έναν πατέρα και τα παιδιά. Αν εσείς λέτε οικογένεια</w:t>
      </w:r>
      <w:r>
        <w:rPr>
          <w:rFonts w:eastAsia="Times New Roman"/>
          <w:szCs w:val="24"/>
        </w:rPr>
        <w:t>,</w:t>
      </w:r>
      <w:r>
        <w:rPr>
          <w:rFonts w:eastAsia="Times New Roman"/>
          <w:szCs w:val="24"/>
        </w:rPr>
        <w:t xml:space="preserve"> άνδρα με άνδρα, γυναίκα με γυναίκα κι έναν συρφετό</w:t>
      </w:r>
      <w:r>
        <w:rPr>
          <w:rFonts w:eastAsia="Times New Roman"/>
          <w:szCs w:val="24"/>
        </w:rPr>
        <w:t>,</w:t>
      </w:r>
      <w:r>
        <w:rPr>
          <w:rFonts w:eastAsia="Times New Roman"/>
          <w:szCs w:val="24"/>
        </w:rPr>
        <w:t xml:space="preserve"> τον οποίο δη</w:t>
      </w:r>
      <w:r>
        <w:rPr>
          <w:rFonts w:eastAsia="Times New Roman"/>
          <w:szCs w:val="24"/>
        </w:rPr>
        <w:lastRenderedPageBreak/>
        <w:t>μιουργείτε, λυπόμαστε, κρατήστε το για τους εαυτούς σας. Και συνεχίζει μετά ότι ακολουθούν οι θεσμοί των Ενόπλων Δυνά</w:t>
      </w:r>
      <w:r>
        <w:rPr>
          <w:rFonts w:eastAsia="Times New Roman"/>
          <w:szCs w:val="24"/>
        </w:rPr>
        <w:t xml:space="preserve">μεων, της Αστυνομίας και της Δικαιοσύνης. Επίσης, το 85% των ερωτηθέντων δήλωσε ότι πιστεύει στον Θεό και το 60% ότι βρίσκεται κοντά στη θρησκεία, πηγαίνοντας τακτικά στην εκκλησία.   </w:t>
      </w:r>
    </w:p>
    <w:p w14:paraId="59780C24" w14:textId="77777777" w:rsidR="00F07EC0" w:rsidRDefault="005D0323">
      <w:pPr>
        <w:spacing w:after="0" w:line="600" w:lineRule="auto"/>
        <w:ind w:firstLine="720"/>
        <w:jc w:val="both"/>
        <w:rPr>
          <w:rFonts w:eastAsia="Times New Roman"/>
          <w:szCs w:val="24"/>
        </w:rPr>
      </w:pPr>
      <w:r>
        <w:rPr>
          <w:rFonts w:eastAsia="Times New Roman"/>
          <w:szCs w:val="24"/>
        </w:rPr>
        <w:t>Αυτές είναι οι έρευνες οι οποίες, φυσικά, δεν σας συμφέρουν να ακούγοντ</w:t>
      </w:r>
      <w:r>
        <w:rPr>
          <w:rFonts w:eastAsia="Times New Roman"/>
          <w:szCs w:val="24"/>
        </w:rPr>
        <w:t>αι.  Και μάλιστα, ακούσαμε χαρακτηριστικά από πολλούς από τους προηγούμενους Βουλευτές</w:t>
      </w:r>
      <w:r>
        <w:rPr>
          <w:rFonts w:eastAsia="Times New Roman"/>
          <w:szCs w:val="24"/>
        </w:rPr>
        <w:t>,</w:t>
      </w:r>
      <w:r>
        <w:rPr>
          <w:rFonts w:eastAsia="Times New Roman"/>
          <w:szCs w:val="24"/>
        </w:rPr>
        <w:t xml:space="preserve"> που μίλησαν</w:t>
      </w:r>
      <w:r>
        <w:rPr>
          <w:rFonts w:eastAsia="Times New Roman"/>
          <w:szCs w:val="24"/>
        </w:rPr>
        <w:t>,</w:t>
      </w:r>
      <w:r>
        <w:rPr>
          <w:rFonts w:eastAsia="Times New Roman"/>
          <w:szCs w:val="24"/>
        </w:rPr>
        <w:t xml:space="preserve"> να λένε ότι η κοινωνία δεν είναι έτοιμη να δεχθεί αυτά τα μέτρα</w:t>
      </w:r>
      <w:r>
        <w:rPr>
          <w:rFonts w:eastAsia="Times New Roman"/>
          <w:szCs w:val="24"/>
        </w:rPr>
        <w:t>,</w:t>
      </w:r>
      <w:r>
        <w:rPr>
          <w:rFonts w:eastAsia="Times New Roman"/>
          <w:szCs w:val="24"/>
        </w:rPr>
        <w:t xml:space="preserve"> που φέρνουμε. Σοβαρά; Έτσι σας είπαν; Και είπαν ότι εμείς –λέει- είμαστε για άλλα πράγματα</w:t>
      </w:r>
      <w:r>
        <w:rPr>
          <w:rFonts w:eastAsia="Times New Roman"/>
          <w:szCs w:val="24"/>
        </w:rPr>
        <w:t xml:space="preserve">, </w:t>
      </w:r>
      <w:r>
        <w:rPr>
          <w:rFonts w:eastAsia="Times New Roman"/>
          <w:szCs w:val="24"/>
        </w:rPr>
        <w:t xml:space="preserve">από αυτά που λέει η κοινωνία. </w:t>
      </w:r>
    </w:p>
    <w:p w14:paraId="59780C25" w14:textId="77777777" w:rsidR="00F07EC0" w:rsidRDefault="005D0323">
      <w:pPr>
        <w:spacing w:after="0" w:line="600" w:lineRule="auto"/>
        <w:ind w:firstLine="720"/>
        <w:jc w:val="both"/>
        <w:rPr>
          <w:rFonts w:eastAsia="Times New Roman"/>
          <w:szCs w:val="24"/>
        </w:rPr>
      </w:pPr>
      <w:r>
        <w:rPr>
          <w:rFonts w:eastAsia="Times New Roman"/>
          <w:szCs w:val="24"/>
        </w:rPr>
        <w:t xml:space="preserve">Ξέρετε κάτι; Αυτό, εσείς οι αριστεροί παλιά θα το λέγατε δικτατορία. Δηλαδή, υπάρχει μία κυβέρνηση, η οποία δεν έχει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ταύτιση με την ελληνική κοινωνία, όμως, αποφασίζει κατά το δοκούν, όπως αυτή θέλει. Αλλού χρησιμοπο</w:t>
      </w:r>
      <w:r>
        <w:rPr>
          <w:rFonts w:eastAsia="Times New Roman"/>
          <w:szCs w:val="24"/>
        </w:rPr>
        <w:t xml:space="preserve">ιούμε την πλειοψηφία, αλλού δεν χρησιμοποιούμε την πλειοψηφία, φτάνει να κάνουμε αυτό που εμείς </w:t>
      </w:r>
      <w:r>
        <w:rPr>
          <w:rFonts w:eastAsia="Times New Roman"/>
          <w:szCs w:val="24"/>
        </w:rPr>
        <w:lastRenderedPageBreak/>
        <w:t>θέλουμε. Ας κρίνει, λοιπόν, ο ελληνικός λαός τι συμβαίνει μέσα στην Αίθουσα του Κοινοβουλίου, μέσα στην Αίθουσα στην οποία έχουν δημιουργηθεί τα περισσότερα δει</w:t>
      </w:r>
      <w:r>
        <w:rPr>
          <w:rFonts w:eastAsia="Times New Roman"/>
          <w:szCs w:val="24"/>
        </w:rPr>
        <w:t xml:space="preserve">νά για τους Έλληνες πολίτες. </w:t>
      </w:r>
    </w:p>
    <w:p w14:paraId="59780C26" w14:textId="77777777" w:rsidR="00F07EC0" w:rsidRDefault="005D0323">
      <w:pPr>
        <w:spacing w:after="0" w:line="600" w:lineRule="auto"/>
        <w:ind w:firstLine="720"/>
        <w:jc w:val="both"/>
        <w:rPr>
          <w:rFonts w:eastAsia="Times New Roman"/>
          <w:szCs w:val="24"/>
        </w:rPr>
      </w:pPr>
      <w:r>
        <w:rPr>
          <w:rFonts w:eastAsia="Times New Roman"/>
          <w:szCs w:val="24"/>
        </w:rPr>
        <w:t>Θα ήθελα να συνεχίσω λέγοντας ότι είναι πραγματικά προσχηματική η συμπεριφορά Νέας Δημοκρατίας και ΑΝΕΛ. Ειδικά οι ΑΝΕΛ</w:t>
      </w:r>
      <w:r>
        <w:rPr>
          <w:rFonts w:eastAsia="Times New Roman"/>
          <w:szCs w:val="24"/>
        </w:rPr>
        <w:t>,</w:t>
      </w:r>
      <w:r>
        <w:rPr>
          <w:rFonts w:eastAsia="Times New Roman"/>
          <w:szCs w:val="24"/>
        </w:rPr>
        <w:t xml:space="preserve"> βγαίνουν και κατακεραυνώνουν την Κυβέρνηση, φωνάζουν και ωρύονται ότι δεν θα έπρεπε να περάσει το συγκεκρ</w:t>
      </w:r>
      <w:r>
        <w:rPr>
          <w:rFonts w:eastAsia="Times New Roman"/>
          <w:szCs w:val="24"/>
        </w:rPr>
        <w:t xml:space="preserve">ιμένο άρθρο του νομοσχεδίου, όπως έχουν φωνάξει κατά καιρούς και για πάρα πολλά άλλα νομοσχέδια.       </w:t>
      </w:r>
    </w:p>
    <w:p w14:paraId="59780C2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Ξεχνούν, όμως, ότι με την παρουσία τους και με τη στήριξη που δίνουν στην Κυβέρνηση, αυτή η ανθελληνική και προδοτική Κυβέρνηση περνάει όλα αυτά τα νομο</w:t>
      </w:r>
      <w:r>
        <w:rPr>
          <w:rFonts w:eastAsia="Times New Roman" w:cs="Times New Roman"/>
          <w:szCs w:val="24"/>
        </w:rPr>
        <w:t>σχέδια. Είναι και οι ΑΝΕΛ άμεσα υπεύθυνοι για το τι συμβαίνει στην πατρίδα μας και να αφήσουν τα κροκοδείλια δάκρυα!</w:t>
      </w:r>
    </w:p>
    <w:p w14:paraId="59780C2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 Νέα Δημοκρατία, πραγματικά βλέπουμε ότι άγεται και φέρεται από τις διαθέσεις των μπολσεβίκων κομμουνιστών, οι οποίοι αποφασίζ</w:t>
      </w:r>
      <w:r>
        <w:rPr>
          <w:rFonts w:eastAsia="Times New Roman" w:cs="Times New Roman"/>
          <w:szCs w:val="24"/>
        </w:rPr>
        <w:t xml:space="preserve">ουν και διατάζουν επί της πραγματικότητας. Να είστε βέβαιοι όλοι ότι η Νέα Δημοκρατία ούτε κατά συνείδηση δεν θα ψήφιζε στο συγκεκριμένο νομοσχέδιο. Θα ψήφιζαν </w:t>
      </w:r>
      <w:r>
        <w:rPr>
          <w:rFonts w:eastAsia="Times New Roman" w:cs="Times New Roman"/>
          <w:szCs w:val="24"/>
        </w:rPr>
        <w:t>«ναι»</w:t>
      </w:r>
      <w:r>
        <w:rPr>
          <w:rFonts w:eastAsia="Times New Roman" w:cs="Times New Roman"/>
          <w:szCs w:val="24"/>
        </w:rPr>
        <w:t xml:space="preserve"> και αυτοί.</w:t>
      </w:r>
    </w:p>
    <w:p w14:paraId="59780C2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Απλά, η παρουσία της Χρυσής Αυγής τους φέρνει σε πάρα πολύ δύσκολη θέση. Και ό,</w:t>
      </w:r>
      <w:r>
        <w:rPr>
          <w:rFonts w:eastAsia="Times New Roman" w:cs="Times New Roman"/>
          <w:szCs w:val="24"/>
        </w:rPr>
        <w:t>τι κάνει, το κάνει μόνο και μόνο για να γλιτώσει λίγο το εκλογικό της ακροατήριο και την εκλογική της πελατεία. Μόνο γι’ αυτό δήθεν κάποιοι αντιδρούν. Αν δεν υπήρχε Χρυσή Αυγή μέσα στην Ελληνική Βουλή, σίγουρα και η Νέα Δημοκρατία θα ψήφιζε και όλοι οι Βου</w:t>
      </w:r>
      <w:r>
        <w:rPr>
          <w:rFonts w:eastAsia="Times New Roman" w:cs="Times New Roman"/>
          <w:szCs w:val="24"/>
        </w:rPr>
        <w:t>λευτές θα ψήφιζαν αυτά τα πράγματα, όπως άλλωστε έκαναν με το σύμφωνο συμβίωσης και με το τζαμί στο Βοτανικό. Στηρίζουν και αυτοί αυτήν την Κυβέρνηση.</w:t>
      </w:r>
    </w:p>
    <w:p w14:paraId="59780C2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Τελειώνοντας, θα ήθελα να κλείσω λέγοντας</w:t>
      </w:r>
      <w:r>
        <w:rPr>
          <w:rFonts w:eastAsia="Times New Roman" w:cs="Times New Roman"/>
          <w:szCs w:val="24"/>
        </w:rPr>
        <w:t>,</w:t>
      </w:r>
      <w:r>
        <w:rPr>
          <w:rFonts w:eastAsia="Times New Roman" w:cs="Times New Roman"/>
          <w:szCs w:val="24"/>
        </w:rPr>
        <w:t xml:space="preserve"> ότι υπάρχει μία επιστολή από την Ιερά Κοινότητα του Αγίου Όρους, η οποία λέει ότι όλοι οι Έλληνες Βουλευτές θα πρέπει </w:t>
      </w:r>
      <w:r>
        <w:rPr>
          <w:rFonts w:eastAsia="Times New Roman" w:cs="Times New Roman"/>
          <w:szCs w:val="24"/>
        </w:rPr>
        <w:lastRenderedPageBreak/>
        <w:t>να αντισταθούν και να μην περάσει το νομοσχέδιο αυτό. Θα ήθελα να την καταθέσω στα Πρακτικά.</w:t>
      </w:r>
    </w:p>
    <w:p w14:paraId="59780C2B" w14:textId="77777777" w:rsidR="00F07EC0" w:rsidRDefault="005D0323">
      <w:pPr>
        <w:spacing w:after="0" w:line="600" w:lineRule="auto"/>
        <w:ind w:firstLine="720"/>
        <w:jc w:val="both"/>
        <w:rPr>
          <w:rFonts w:eastAsia="Times New Roman"/>
          <w:bCs/>
          <w:szCs w:val="24"/>
        </w:rPr>
      </w:pPr>
      <w:r>
        <w:rPr>
          <w:rFonts w:eastAsia="Times New Roman" w:cs="Times New Roman"/>
          <w:szCs w:val="24"/>
        </w:rPr>
        <w:t>(</w:t>
      </w:r>
      <w:r>
        <w:rPr>
          <w:rFonts w:eastAsia="Times New Roman"/>
          <w:bCs/>
          <w:szCs w:val="24"/>
        </w:rPr>
        <w:t>Στο σημείο αυτό ο Βουλευτής κ. Ιωάννης Λαγό</w:t>
      </w:r>
      <w:r>
        <w:rPr>
          <w:rFonts w:eastAsia="Times New Roman"/>
          <w:bCs/>
          <w:szCs w:val="24"/>
        </w:rPr>
        <w:t xml:space="preserve">ς καταθέτει για τα Πρακτικά την προαναφερθείσα επιστολή, η οποία βρίσκεται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59780C2C" w14:textId="77777777" w:rsidR="00F07EC0" w:rsidRDefault="005D0323">
      <w:pPr>
        <w:spacing w:after="0" w:line="600" w:lineRule="auto"/>
        <w:ind w:firstLine="720"/>
        <w:jc w:val="both"/>
        <w:rPr>
          <w:rFonts w:eastAsia="Times New Roman"/>
          <w:bCs/>
          <w:szCs w:val="24"/>
        </w:rPr>
      </w:pPr>
      <w:r>
        <w:rPr>
          <w:rFonts w:eastAsia="Times New Roman"/>
          <w:bCs/>
          <w:szCs w:val="24"/>
        </w:rPr>
        <w:t>Να είναι σίγουροι οι πατέρες μας, οι μοναχοί που κρατάνε Θερμοπύλες πραγματικά</w:t>
      </w:r>
      <w:r>
        <w:rPr>
          <w:rFonts w:eastAsia="Times New Roman"/>
          <w:bCs/>
          <w:szCs w:val="24"/>
        </w:rPr>
        <w:t>,</w:t>
      </w:r>
      <w:r>
        <w:rPr>
          <w:rFonts w:eastAsia="Times New Roman"/>
          <w:bCs/>
          <w:szCs w:val="24"/>
        </w:rPr>
        <w:t xml:space="preserve"> αυτή τη στι</w:t>
      </w:r>
      <w:r>
        <w:rPr>
          <w:rFonts w:eastAsia="Times New Roman"/>
          <w:bCs/>
          <w:szCs w:val="24"/>
        </w:rPr>
        <w:t>γμή για την Ορθοδοξία μας, για την πατρίδα μας, ότι εμείς δεν πρόκειται ποτέ να πουλήσουμε τα πιστεύω μας και πραγματικά</w:t>
      </w:r>
      <w:r>
        <w:rPr>
          <w:rFonts w:eastAsia="Times New Roman"/>
          <w:bCs/>
          <w:szCs w:val="24"/>
        </w:rPr>
        <w:t>,</w:t>
      </w:r>
      <w:r>
        <w:rPr>
          <w:rFonts w:eastAsia="Times New Roman"/>
          <w:bCs/>
          <w:szCs w:val="24"/>
        </w:rPr>
        <w:t xml:space="preserve"> θα αγωνιζόμαστε </w:t>
      </w:r>
      <w:r>
        <w:rPr>
          <w:rFonts w:eastAsia="Times New Roman"/>
          <w:bCs/>
          <w:szCs w:val="24"/>
        </w:rPr>
        <w:t>γι’</w:t>
      </w:r>
      <w:r>
        <w:rPr>
          <w:rFonts w:eastAsia="Times New Roman"/>
          <w:bCs/>
          <w:szCs w:val="24"/>
        </w:rPr>
        <w:t xml:space="preserve"> αυτά που έχουμε πει, </w:t>
      </w:r>
      <w:r>
        <w:rPr>
          <w:rFonts w:eastAsia="Times New Roman"/>
          <w:bCs/>
          <w:szCs w:val="24"/>
        </w:rPr>
        <w:t>γι’</w:t>
      </w:r>
      <w:r>
        <w:rPr>
          <w:rFonts w:eastAsia="Times New Roman"/>
          <w:bCs/>
          <w:szCs w:val="24"/>
        </w:rPr>
        <w:t xml:space="preserve"> αυτά που λέμε και έξω από την Αίθουσα του Κοινοβουλίου</w:t>
      </w:r>
      <w:r>
        <w:rPr>
          <w:rFonts w:eastAsia="Times New Roman"/>
          <w:bCs/>
          <w:szCs w:val="24"/>
        </w:rPr>
        <w:t>,</w:t>
      </w:r>
      <w:r>
        <w:rPr>
          <w:rFonts w:eastAsia="Times New Roman"/>
          <w:bCs/>
          <w:szCs w:val="24"/>
        </w:rPr>
        <w:t xml:space="preserve"> αλλά και μέσα</w:t>
      </w:r>
      <w:r>
        <w:rPr>
          <w:rFonts w:eastAsia="Times New Roman"/>
          <w:bCs/>
          <w:szCs w:val="24"/>
        </w:rPr>
        <w:t>,</w:t>
      </w:r>
      <w:r>
        <w:rPr>
          <w:rFonts w:eastAsia="Times New Roman"/>
          <w:bCs/>
          <w:szCs w:val="24"/>
        </w:rPr>
        <w:t xml:space="preserve"> με οποιοδήποτε τίμ</w:t>
      </w:r>
      <w:r>
        <w:rPr>
          <w:rFonts w:eastAsia="Times New Roman"/>
          <w:bCs/>
          <w:szCs w:val="24"/>
        </w:rPr>
        <w:t>ημα.</w:t>
      </w:r>
    </w:p>
    <w:p w14:paraId="59780C2D" w14:textId="77777777" w:rsidR="00F07EC0" w:rsidRDefault="005D0323">
      <w:pPr>
        <w:spacing w:after="0" w:line="600" w:lineRule="auto"/>
        <w:ind w:firstLine="720"/>
        <w:jc w:val="both"/>
        <w:rPr>
          <w:rFonts w:eastAsia="Times New Roman"/>
          <w:bCs/>
          <w:szCs w:val="24"/>
        </w:rPr>
      </w:pPr>
      <w:r>
        <w:rPr>
          <w:rFonts w:eastAsia="Times New Roman"/>
          <w:bCs/>
          <w:szCs w:val="24"/>
        </w:rPr>
        <w:t>Τελειώνοντας, θα ήθελα να αναφερθώ στον εισηγητή του ΣΥΡΙΖΑ. Είπε το πρωί ότι δεν μπορούμε να απαγορεύσουμε στα ομόφυλα ζευγάρια να κάνουν την αναδοχή</w:t>
      </w:r>
      <w:r>
        <w:rPr>
          <w:rFonts w:eastAsia="Times New Roman"/>
          <w:bCs/>
          <w:szCs w:val="24"/>
        </w:rPr>
        <w:t>,</w:t>
      </w:r>
      <w:r>
        <w:rPr>
          <w:rFonts w:eastAsia="Times New Roman"/>
          <w:bCs/>
          <w:szCs w:val="24"/>
        </w:rPr>
        <w:t xml:space="preserve"> γιατί είναι ενάντια στο νόμο και ότι με τον τρόπο αυτό κατοχυρώνονται –λέει- τα δικαιώματά των ομόφ</w:t>
      </w:r>
      <w:r>
        <w:rPr>
          <w:rFonts w:eastAsia="Times New Roman"/>
          <w:bCs/>
          <w:szCs w:val="24"/>
        </w:rPr>
        <w:t>υλων ζευγαριών. Επίσης, λένε ότι πρέπει να σεβόμαστε τους νόμους.</w:t>
      </w:r>
    </w:p>
    <w:p w14:paraId="59780C2E" w14:textId="77777777" w:rsidR="00F07EC0" w:rsidRDefault="005D0323">
      <w:pPr>
        <w:spacing w:after="0" w:line="600" w:lineRule="auto"/>
        <w:ind w:firstLine="720"/>
        <w:jc w:val="both"/>
        <w:rPr>
          <w:rFonts w:eastAsia="Times New Roman"/>
          <w:bCs/>
          <w:szCs w:val="24"/>
        </w:rPr>
      </w:pPr>
      <w:r>
        <w:rPr>
          <w:rFonts w:eastAsia="Times New Roman"/>
          <w:bCs/>
          <w:szCs w:val="24"/>
        </w:rPr>
        <w:lastRenderedPageBreak/>
        <w:t xml:space="preserve">Ακούστε, λοιπόν, τι λέει η λογική πλευρά. Αλήθεια, ποιος νόμος είναι υπεράνω του λογικού; Ποιος ανθρώπινος νόμος μπορεί να είναι υπεράνω του θείου; Ποιος νόμος μπορεί να υπερβεί τον Θεό και </w:t>
      </w:r>
      <w:r>
        <w:rPr>
          <w:rFonts w:eastAsia="Times New Roman"/>
          <w:bCs/>
          <w:szCs w:val="24"/>
        </w:rPr>
        <w:t>τη φύση</w:t>
      </w:r>
      <w:r>
        <w:rPr>
          <w:rFonts w:eastAsia="Times New Roman"/>
          <w:bCs/>
          <w:szCs w:val="24"/>
        </w:rPr>
        <w:t>,</w:t>
      </w:r>
      <w:r>
        <w:rPr>
          <w:rFonts w:eastAsia="Times New Roman"/>
          <w:bCs/>
          <w:szCs w:val="24"/>
        </w:rPr>
        <w:t xml:space="preserve"> που έτσι έκαναν τους ανθρώπους; Άντρας, γυναίκα και τα παιδιά, αυτό είναι οικογένεια. Γι’ αυτό θα συνεχίσουμε να αγωνιζόμαστε. Και προσέχετε πάρα πολύ καλά, γιατί αυτά που κάνετε, δεν θα τα επιτρέψει ο ελληνικός λαός και η τιμωρία σας θα είναι πρα</w:t>
      </w:r>
      <w:r>
        <w:rPr>
          <w:rFonts w:eastAsia="Times New Roman"/>
          <w:bCs/>
          <w:szCs w:val="24"/>
        </w:rPr>
        <w:t>γματικά πολύ σκληρή!</w:t>
      </w:r>
    </w:p>
    <w:p w14:paraId="59780C2F" w14:textId="77777777" w:rsidR="00F07EC0" w:rsidRDefault="005D0323">
      <w:pPr>
        <w:spacing w:after="0" w:line="600" w:lineRule="auto"/>
        <w:ind w:firstLine="720"/>
        <w:jc w:val="center"/>
        <w:rPr>
          <w:rFonts w:eastAsia="Times New Roman"/>
          <w:bCs/>
          <w:szCs w:val="24"/>
        </w:rPr>
      </w:pPr>
      <w:r w:rsidRPr="00317299">
        <w:rPr>
          <w:rFonts w:eastAsia="Times New Roman"/>
          <w:bCs/>
          <w:szCs w:val="24"/>
        </w:rPr>
        <w:t>(Χειροκροτήματα από την πτέρυγα τ</w:t>
      </w:r>
      <w:r>
        <w:rPr>
          <w:rFonts w:eastAsia="Times New Roman"/>
          <w:bCs/>
          <w:szCs w:val="24"/>
        </w:rPr>
        <w:t xml:space="preserve">ης </w:t>
      </w:r>
      <w:r w:rsidRPr="00317299">
        <w:rPr>
          <w:rFonts w:eastAsia="Times New Roman"/>
          <w:bCs/>
          <w:szCs w:val="24"/>
        </w:rPr>
        <w:t>Χρυσή</w:t>
      </w:r>
      <w:r>
        <w:rPr>
          <w:rFonts w:eastAsia="Times New Roman"/>
          <w:bCs/>
          <w:szCs w:val="24"/>
        </w:rPr>
        <w:t>ς</w:t>
      </w:r>
      <w:r w:rsidRPr="00317299">
        <w:rPr>
          <w:rFonts w:eastAsia="Times New Roman"/>
          <w:bCs/>
          <w:szCs w:val="24"/>
        </w:rPr>
        <w:t xml:space="preserve"> Αυγή</w:t>
      </w:r>
      <w:r>
        <w:rPr>
          <w:rFonts w:eastAsia="Times New Roman"/>
          <w:bCs/>
          <w:szCs w:val="24"/>
        </w:rPr>
        <w:t>ς</w:t>
      </w:r>
      <w:r w:rsidRPr="00317299">
        <w:rPr>
          <w:rFonts w:eastAsia="Times New Roman"/>
          <w:bCs/>
          <w:szCs w:val="24"/>
        </w:rPr>
        <w:t>)</w:t>
      </w:r>
    </w:p>
    <w:p w14:paraId="59780C30" w14:textId="77777777" w:rsidR="00F07EC0" w:rsidRDefault="005D0323">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sidRPr="00726A05">
        <w:rPr>
          <w:rFonts w:eastAsia="Times New Roman"/>
          <w:bCs/>
          <w:szCs w:val="24"/>
        </w:rPr>
        <w:t xml:space="preserve">Κυρίες και κύριοι συνάδελφοι, </w:t>
      </w:r>
      <w:r>
        <w:rPr>
          <w:rFonts w:eastAsia="Times New Roman"/>
          <w:bCs/>
          <w:szCs w:val="24"/>
        </w:rPr>
        <w:t xml:space="preserve">έχω την τιμή να ανακοινώσω </w:t>
      </w:r>
      <w:r w:rsidRPr="00726A05">
        <w:rPr>
          <w:rFonts w:eastAsia="Times New Roman"/>
          <w:bCs/>
          <w:szCs w:val="24"/>
        </w:rPr>
        <w:t xml:space="preserve">στο Σώμα ότι </w:t>
      </w:r>
      <w:r>
        <w:rPr>
          <w:rFonts w:eastAsia="Times New Roman"/>
          <w:bCs/>
          <w:szCs w:val="24"/>
        </w:rPr>
        <w:t xml:space="preserve">τη συνεδρίασή μας παρακολουθούν </w:t>
      </w:r>
      <w:r w:rsidRPr="00726A05">
        <w:rPr>
          <w:rFonts w:eastAsia="Times New Roman"/>
          <w:bCs/>
          <w:szCs w:val="24"/>
        </w:rPr>
        <w:t>από τα άνω δυτικά θεωρεία</w:t>
      </w:r>
      <w:r>
        <w:rPr>
          <w:rFonts w:eastAsia="Times New Roman"/>
          <w:bCs/>
          <w:szCs w:val="24"/>
        </w:rPr>
        <w:t>,</w:t>
      </w:r>
      <w:r w:rsidRPr="00726A05">
        <w:rPr>
          <w:rFonts w:eastAsia="Times New Roman"/>
          <w:bCs/>
          <w:szCs w:val="24"/>
        </w:rPr>
        <w:t xml:space="preserve"> αφού </w:t>
      </w:r>
      <w:r>
        <w:rPr>
          <w:rFonts w:eastAsia="Times New Roman"/>
          <w:bCs/>
          <w:szCs w:val="24"/>
        </w:rPr>
        <w:t xml:space="preserve">προηγουμένως </w:t>
      </w:r>
      <w:r w:rsidRPr="00726A05">
        <w:rPr>
          <w:rFonts w:eastAsia="Times New Roman"/>
          <w:bCs/>
          <w:szCs w:val="24"/>
        </w:rPr>
        <w:t>ξενα</w:t>
      </w:r>
      <w:r w:rsidRPr="00726A05">
        <w:rPr>
          <w:rFonts w:eastAsia="Times New Roman"/>
          <w:bCs/>
          <w:szCs w:val="24"/>
        </w:rPr>
        <w:t xml:space="preserve">γήθηκαν στην έκθεση της </w:t>
      </w:r>
      <w:r>
        <w:rPr>
          <w:rFonts w:eastAsia="Times New Roman"/>
          <w:bCs/>
          <w:szCs w:val="24"/>
        </w:rPr>
        <w:t>α</w:t>
      </w:r>
      <w:r w:rsidRPr="00726A05">
        <w:rPr>
          <w:rFonts w:eastAsia="Times New Roman"/>
          <w:bCs/>
          <w:szCs w:val="24"/>
        </w:rPr>
        <w:t>ίθουσας «ΕΛΕΥΘΕΡΙΟΣ ΒΕΝΙΖΕΛΟΣ»</w:t>
      </w:r>
      <w:r>
        <w:rPr>
          <w:rFonts w:eastAsia="Times New Roman"/>
          <w:bCs/>
          <w:szCs w:val="24"/>
        </w:rPr>
        <w:t xml:space="preserve"> και </w:t>
      </w:r>
      <w:r w:rsidRPr="00726A05">
        <w:rPr>
          <w:rFonts w:eastAsia="Times New Roman"/>
          <w:bCs/>
          <w:szCs w:val="24"/>
        </w:rPr>
        <w:t>ενημερώθηκαν για την ιστορία του κτηρίου και τον τρόπο οργάνωσης και λειτουργίας της Βουλής, σαράντα έ</w:t>
      </w:r>
      <w:r>
        <w:rPr>
          <w:rFonts w:eastAsia="Times New Roman"/>
          <w:bCs/>
          <w:szCs w:val="24"/>
        </w:rPr>
        <w:t>ξι</w:t>
      </w:r>
      <w:r w:rsidRPr="00726A05">
        <w:rPr>
          <w:rFonts w:eastAsia="Times New Roman"/>
          <w:bCs/>
          <w:szCs w:val="24"/>
        </w:rPr>
        <w:t xml:space="preserve"> </w:t>
      </w:r>
      <w:r w:rsidRPr="00726A05">
        <w:rPr>
          <w:rFonts w:eastAsia="Times New Roman"/>
          <w:bCs/>
          <w:szCs w:val="24"/>
        </w:rPr>
        <w:t xml:space="preserve">μαθητές </w:t>
      </w:r>
      <w:r>
        <w:rPr>
          <w:rFonts w:eastAsia="Times New Roman"/>
          <w:bCs/>
          <w:szCs w:val="24"/>
        </w:rPr>
        <w:t xml:space="preserve">και </w:t>
      </w:r>
      <w:r w:rsidRPr="00726A05">
        <w:rPr>
          <w:rFonts w:eastAsia="Times New Roman"/>
          <w:bCs/>
          <w:szCs w:val="24"/>
        </w:rPr>
        <w:t xml:space="preserve">μαθήτριες και τρεις </w:t>
      </w:r>
      <w:r>
        <w:rPr>
          <w:rFonts w:eastAsia="Times New Roman"/>
          <w:bCs/>
          <w:szCs w:val="24"/>
        </w:rPr>
        <w:t xml:space="preserve">εκπαιδευτικοί </w:t>
      </w:r>
      <w:r w:rsidRPr="00726A05">
        <w:rPr>
          <w:rFonts w:eastAsia="Times New Roman"/>
          <w:bCs/>
          <w:szCs w:val="24"/>
        </w:rPr>
        <w:t xml:space="preserve">συνοδοί </w:t>
      </w:r>
      <w:r>
        <w:rPr>
          <w:rFonts w:eastAsia="Times New Roman"/>
          <w:bCs/>
          <w:szCs w:val="24"/>
        </w:rPr>
        <w:t xml:space="preserve">τους από </w:t>
      </w:r>
      <w:r w:rsidRPr="00726A05">
        <w:rPr>
          <w:rFonts w:eastAsia="Times New Roman"/>
          <w:bCs/>
          <w:szCs w:val="24"/>
        </w:rPr>
        <w:t xml:space="preserve">το </w:t>
      </w:r>
      <w:r>
        <w:rPr>
          <w:rFonts w:eastAsia="Times New Roman"/>
          <w:bCs/>
          <w:szCs w:val="24"/>
        </w:rPr>
        <w:t>50</w:t>
      </w:r>
      <w:r w:rsidRPr="00160B6B">
        <w:rPr>
          <w:rFonts w:eastAsia="Times New Roman"/>
          <w:bCs/>
          <w:szCs w:val="24"/>
          <w:vertAlign w:val="superscript"/>
        </w:rPr>
        <w:t>ο</w:t>
      </w:r>
      <w:r>
        <w:rPr>
          <w:rFonts w:eastAsia="Times New Roman"/>
          <w:bCs/>
          <w:szCs w:val="24"/>
        </w:rPr>
        <w:t xml:space="preserve"> Δημοτικό Σχολείο Πάτρας</w:t>
      </w:r>
      <w:r w:rsidRPr="00726A05">
        <w:rPr>
          <w:rFonts w:eastAsia="Times New Roman"/>
          <w:bCs/>
          <w:szCs w:val="24"/>
        </w:rPr>
        <w:t>.</w:t>
      </w:r>
    </w:p>
    <w:p w14:paraId="59780C31" w14:textId="77777777" w:rsidR="00F07EC0" w:rsidRDefault="005D0323">
      <w:pPr>
        <w:spacing w:after="0" w:line="600" w:lineRule="auto"/>
        <w:ind w:firstLine="720"/>
        <w:jc w:val="both"/>
        <w:rPr>
          <w:rFonts w:eastAsia="Times New Roman"/>
          <w:bCs/>
          <w:szCs w:val="24"/>
        </w:rPr>
      </w:pPr>
      <w:r w:rsidRPr="00726A05">
        <w:rPr>
          <w:rFonts w:eastAsia="Times New Roman"/>
          <w:bCs/>
          <w:szCs w:val="24"/>
        </w:rPr>
        <w:t>Η Βουλή τούς καλωσορίζει.</w:t>
      </w:r>
    </w:p>
    <w:p w14:paraId="59780C32" w14:textId="77777777" w:rsidR="00F07EC0" w:rsidRDefault="005D0323">
      <w:pPr>
        <w:spacing w:after="0" w:line="600" w:lineRule="auto"/>
        <w:ind w:firstLine="720"/>
        <w:jc w:val="center"/>
        <w:rPr>
          <w:rFonts w:eastAsia="Times New Roman"/>
          <w:bCs/>
          <w:szCs w:val="24"/>
        </w:rPr>
      </w:pPr>
      <w:r w:rsidRPr="00726A05">
        <w:rPr>
          <w:rFonts w:eastAsia="Times New Roman"/>
          <w:bCs/>
          <w:szCs w:val="24"/>
        </w:rPr>
        <w:lastRenderedPageBreak/>
        <w:t>(Χειροκροτήματα απ’ όλες τις πτέρυγες της Βουλής)</w:t>
      </w:r>
    </w:p>
    <w:p w14:paraId="59780C33" w14:textId="77777777" w:rsidR="00F07EC0" w:rsidRDefault="005D0323">
      <w:pPr>
        <w:spacing w:after="0" w:line="600" w:lineRule="auto"/>
        <w:ind w:firstLine="720"/>
        <w:jc w:val="both"/>
        <w:rPr>
          <w:rFonts w:eastAsia="Times New Roman"/>
          <w:bCs/>
          <w:szCs w:val="24"/>
        </w:rPr>
      </w:pPr>
      <w:r>
        <w:rPr>
          <w:rFonts w:eastAsia="Times New Roman"/>
          <w:bCs/>
          <w:szCs w:val="24"/>
        </w:rPr>
        <w:t xml:space="preserve">Η Διαρκής Επιτροπή Δημόσιας Διοίκησης, Δημόσιας Τάξης και Δικαιοσύνης καταθέτει την </w:t>
      </w:r>
      <w:r>
        <w:rPr>
          <w:rFonts w:eastAsia="Times New Roman"/>
          <w:bCs/>
          <w:szCs w:val="24"/>
        </w:rPr>
        <w:t xml:space="preserve">έκθεσή </w:t>
      </w:r>
      <w:r>
        <w:rPr>
          <w:rFonts w:eastAsia="Times New Roman"/>
          <w:bCs/>
          <w:szCs w:val="24"/>
        </w:rPr>
        <w:t>της στο σχέδιο νόμου του Υπουργείου Μεταναστευτικής Πολιτικής</w:t>
      </w:r>
      <w:r>
        <w:rPr>
          <w:rFonts w:eastAsia="Times New Roman"/>
          <w:bCs/>
          <w:szCs w:val="24"/>
        </w:rPr>
        <w:t>:</w:t>
      </w:r>
      <w:r>
        <w:rPr>
          <w:rFonts w:eastAsia="Times New Roman"/>
          <w:bCs/>
          <w:szCs w:val="24"/>
        </w:rPr>
        <w:t xml:space="preserve"> </w:t>
      </w:r>
      <w:r>
        <w:rPr>
          <w:rFonts w:eastAsia="Times New Roman"/>
          <w:bCs/>
          <w:szCs w:val="24"/>
        </w:rPr>
        <w:t xml:space="preserve">«Προσαρμογή της ελληνικής νομοθεσίας προς τις διατάξεις της Οδηγίας 2013/33/ΕΕ του Ευρωπαϊκού Κοινοβουλίου και του Συμβουλίου της 26ης Ιουνίου 2013, σχετικά με τις απαιτήσεις για την υποδοχή των αιτούντων διεθνή προστασία (αναδιατύπωση, </w:t>
      </w:r>
      <w:r>
        <w:rPr>
          <w:rFonts w:eastAsia="Times New Roman"/>
          <w:bCs/>
          <w:szCs w:val="24"/>
          <w:lang w:val="en-US"/>
        </w:rPr>
        <w:t>L</w:t>
      </w:r>
      <w:r>
        <w:rPr>
          <w:rFonts w:eastAsia="Times New Roman"/>
          <w:bCs/>
          <w:szCs w:val="24"/>
        </w:rPr>
        <w:t xml:space="preserve">180/96/29.6.2013) </w:t>
      </w:r>
      <w:r>
        <w:rPr>
          <w:rFonts w:eastAsia="Times New Roman"/>
          <w:bCs/>
          <w:szCs w:val="24"/>
        </w:rPr>
        <w:t>και άλλες διατάξεις – Τροποποίηση του ν.4251/2014 (Α΄</w:t>
      </w:r>
      <w:r>
        <w:rPr>
          <w:rFonts w:eastAsia="Times New Roman"/>
          <w:bCs/>
          <w:szCs w:val="24"/>
        </w:rPr>
        <w:t xml:space="preserve"> </w:t>
      </w:r>
      <w:r>
        <w:rPr>
          <w:rFonts w:eastAsia="Times New Roman"/>
          <w:bCs/>
          <w:szCs w:val="24"/>
        </w:rPr>
        <w:t xml:space="preserve">80) για την προσαρμογή της ελληνικής νομοθεσίας στην Οδηγία 2014/66/ΕΕ της 15ης Μαΐου 2014 του Ευρωπαϊκού Κοινοβουλίου και του Συμβουλίου σχετικά με τις προϋποθέσεις εισόδου και διαμονής υπηκόων τρίτων </w:t>
      </w:r>
      <w:r>
        <w:rPr>
          <w:rFonts w:eastAsia="Times New Roman"/>
          <w:bCs/>
          <w:szCs w:val="24"/>
        </w:rPr>
        <w:t xml:space="preserve">χωρών στο πλαίσιο </w:t>
      </w:r>
      <w:proofErr w:type="spellStart"/>
      <w:r>
        <w:rPr>
          <w:rFonts w:eastAsia="Times New Roman"/>
          <w:bCs/>
          <w:szCs w:val="24"/>
        </w:rPr>
        <w:t>ενδοεταιρικής</w:t>
      </w:r>
      <w:proofErr w:type="spellEnd"/>
      <w:r>
        <w:rPr>
          <w:rFonts w:eastAsia="Times New Roman"/>
          <w:bCs/>
          <w:szCs w:val="24"/>
        </w:rPr>
        <w:t xml:space="preserve"> μετάθεσης – Τροποποίηση διαδικασιών ασύλου και άλλες διατάξεις».</w:t>
      </w:r>
    </w:p>
    <w:p w14:paraId="59780C34" w14:textId="77777777" w:rsidR="00F07EC0" w:rsidRDefault="005D0323">
      <w:pPr>
        <w:spacing w:after="0" w:line="600" w:lineRule="auto"/>
        <w:ind w:firstLine="720"/>
        <w:jc w:val="both"/>
        <w:rPr>
          <w:rFonts w:eastAsia="Times New Roman"/>
          <w:bCs/>
          <w:szCs w:val="24"/>
        </w:rPr>
      </w:pPr>
      <w:r>
        <w:rPr>
          <w:rFonts w:eastAsia="Times New Roman"/>
          <w:bCs/>
          <w:szCs w:val="24"/>
        </w:rPr>
        <w:t>Τον λόγο έχει ζητήσει η κυρία Υπουργός για κάποιες νομοτεχνικές</w:t>
      </w:r>
      <w:r>
        <w:rPr>
          <w:rFonts w:eastAsia="Times New Roman"/>
          <w:bCs/>
          <w:szCs w:val="24"/>
        </w:rPr>
        <w:t xml:space="preserve"> </w:t>
      </w:r>
      <w:proofErr w:type="spellStart"/>
      <w:r>
        <w:rPr>
          <w:rFonts w:eastAsia="Times New Roman"/>
          <w:bCs/>
          <w:szCs w:val="24"/>
        </w:rPr>
        <w:t>βελτιώεις</w:t>
      </w:r>
      <w:proofErr w:type="spellEnd"/>
      <w:r>
        <w:rPr>
          <w:rFonts w:eastAsia="Times New Roman"/>
          <w:bCs/>
          <w:szCs w:val="24"/>
        </w:rPr>
        <w:t>,</w:t>
      </w:r>
      <w:r>
        <w:rPr>
          <w:rFonts w:eastAsia="Times New Roman"/>
          <w:bCs/>
          <w:szCs w:val="24"/>
        </w:rPr>
        <w:t xml:space="preserve"> τις οποίες δεν ανέφερε στην ομιλία της.</w:t>
      </w:r>
    </w:p>
    <w:p w14:paraId="59780C35" w14:textId="77777777" w:rsidR="00F07EC0" w:rsidRDefault="005D0323">
      <w:pPr>
        <w:spacing w:after="0" w:line="600" w:lineRule="auto"/>
        <w:ind w:firstLine="720"/>
        <w:jc w:val="both"/>
        <w:rPr>
          <w:rFonts w:eastAsia="Times New Roman"/>
          <w:bCs/>
          <w:szCs w:val="24"/>
        </w:rPr>
      </w:pPr>
      <w:r>
        <w:rPr>
          <w:rFonts w:eastAsia="Times New Roman"/>
          <w:bCs/>
          <w:szCs w:val="24"/>
        </w:rPr>
        <w:t>Ορίστε, έχετε τον λόγο.</w:t>
      </w:r>
    </w:p>
    <w:p w14:paraId="59780C36" w14:textId="77777777" w:rsidR="00F07EC0" w:rsidRDefault="005D0323">
      <w:pPr>
        <w:spacing w:after="0" w:line="600" w:lineRule="auto"/>
        <w:ind w:firstLine="720"/>
        <w:jc w:val="both"/>
        <w:rPr>
          <w:rFonts w:eastAsia="Times New Roman"/>
          <w:bCs/>
          <w:szCs w:val="24"/>
        </w:rPr>
      </w:pPr>
      <w:r w:rsidRPr="006A770F">
        <w:rPr>
          <w:rFonts w:eastAsia="Times New Roman"/>
          <w:b/>
          <w:bCs/>
          <w:szCs w:val="24"/>
        </w:rPr>
        <w:lastRenderedPageBreak/>
        <w:t xml:space="preserve">ΘΕΑΝΩ ΦΩΤΙΟΥ </w:t>
      </w:r>
      <w:r w:rsidRPr="006A770F">
        <w:rPr>
          <w:rFonts w:eastAsia="Times New Roman"/>
          <w:b/>
          <w:bCs/>
          <w:szCs w:val="24"/>
        </w:rPr>
        <w:t>(Αναπληρ</w:t>
      </w:r>
      <w:r>
        <w:rPr>
          <w:rFonts w:eastAsia="Times New Roman"/>
          <w:b/>
          <w:bCs/>
          <w:szCs w:val="24"/>
        </w:rPr>
        <w:t>ώτρια</w:t>
      </w:r>
      <w:r w:rsidRPr="006A770F">
        <w:rPr>
          <w:rFonts w:eastAsia="Times New Roman"/>
          <w:b/>
          <w:bCs/>
          <w:szCs w:val="24"/>
        </w:rPr>
        <w:t xml:space="preserve"> Υπουργός Εργασίας, Κοινωνικής Ασφάλισης και Κοινωνικής Αλληλεγγύης): </w:t>
      </w:r>
      <w:r>
        <w:rPr>
          <w:rFonts w:eastAsia="Times New Roman"/>
          <w:bCs/>
          <w:szCs w:val="24"/>
        </w:rPr>
        <w:t>Είναι ορισμένες νομοτεχνικές βελτιώσεις.</w:t>
      </w:r>
    </w:p>
    <w:p w14:paraId="59780C37" w14:textId="77777777" w:rsidR="00F07EC0" w:rsidRDefault="005D0323">
      <w:pPr>
        <w:spacing w:after="0" w:line="600" w:lineRule="auto"/>
        <w:ind w:firstLine="720"/>
        <w:jc w:val="both"/>
        <w:rPr>
          <w:rFonts w:eastAsia="Times New Roman"/>
          <w:bCs/>
          <w:szCs w:val="24"/>
        </w:rPr>
      </w:pPr>
      <w:r>
        <w:rPr>
          <w:rFonts w:eastAsia="Times New Roman"/>
          <w:bCs/>
          <w:szCs w:val="24"/>
        </w:rPr>
        <w:t>«1. Στον τίτλο του σχεδίου νόμου προστίθεται η φράση «και άλλες διατάξεις».</w:t>
      </w:r>
    </w:p>
    <w:p w14:paraId="59780C38" w14:textId="77777777" w:rsidR="00F07EC0" w:rsidRDefault="005D0323">
      <w:pPr>
        <w:spacing w:after="0" w:line="600" w:lineRule="auto"/>
        <w:ind w:firstLine="720"/>
        <w:jc w:val="both"/>
        <w:rPr>
          <w:rFonts w:eastAsia="Times New Roman"/>
          <w:bCs/>
          <w:szCs w:val="24"/>
        </w:rPr>
      </w:pPr>
      <w:r>
        <w:rPr>
          <w:rFonts w:eastAsia="Times New Roman"/>
          <w:bCs/>
          <w:szCs w:val="24"/>
        </w:rPr>
        <w:t>2. Στην παράγραφο 1 του άρθρου 2 μετά τη περίπτωση θ. πρ</w:t>
      </w:r>
      <w:r>
        <w:rPr>
          <w:rFonts w:eastAsia="Times New Roman"/>
          <w:bCs/>
          <w:szCs w:val="24"/>
        </w:rPr>
        <w:t xml:space="preserve">οστίθεται περίπτωση ι΄ ως εξής: «Έναν εκπρόσωπο της </w:t>
      </w:r>
      <w:r>
        <w:rPr>
          <w:rFonts w:eastAsia="Times New Roman"/>
          <w:bCs/>
          <w:szCs w:val="24"/>
        </w:rPr>
        <w:t>Π</w:t>
      </w:r>
      <w:r>
        <w:rPr>
          <w:rFonts w:eastAsia="Times New Roman"/>
          <w:bCs/>
          <w:szCs w:val="24"/>
        </w:rPr>
        <w:t xml:space="preserve">ανελλήνιας </w:t>
      </w:r>
      <w:r>
        <w:rPr>
          <w:rFonts w:eastAsia="Times New Roman"/>
          <w:bCs/>
          <w:szCs w:val="24"/>
        </w:rPr>
        <w:t>Ο</w:t>
      </w:r>
      <w:r>
        <w:rPr>
          <w:rFonts w:eastAsia="Times New Roman"/>
          <w:bCs/>
          <w:szCs w:val="24"/>
        </w:rPr>
        <w:t xml:space="preserve">μοσπονδίας Σωματείων Γονέων και Κηδεμόνων Ατόμων με Αναπηρία.». </w:t>
      </w:r>
    </w:p>
    <w:p w14:paraId="59780C39" w14:textId="77777777" w:rsidR="00F07EC0" w:rsidRDefault="005D0323">
      <w:pPr>
        <w:spacing w:after="0" w:line="600" w:lineRule="auto"/>
        <w:ind w:firstLine="720"/>
        <w:jc w:val="both"/>
        <w:rPr>
          <w:rFonts w:eastAsia="Times New Roman"/>
          <w:bCs/>
          <w:szCs w:val="24"/>
        </w:rPr>
      </w:pPr>
      <w:r>
        <w:rPr>
          <w:rFonts w:eastAsia="Times New Roman"/>
          <w:bCs/>
          <w:szCs w:val="24"/>
        </w:rPr>
        <w:t xml:space="preserve">Πρόκειται για αίτημα πολλών κομμάτων, να μετέχει στο </w:t>
      </w:r>
      <w:proofErr w:type="spellStart"/>
      <w:r>
        <w:rPr>
          <w:rFonts w:eastAsia="Times New Roman"/>
          <w:bCs/>
          <w:szCs w:val="24"/>
        </w:rPr>
        <w:t>ΕΣΑνΥ</w:t>
      </w:r>
      <w:proofErr w:type="spellEnd"/>
      <w:r>
        <w:rPr>
          <w:rFonts w:eastAsia="Times New Roman"/>
          <w:bCs/>
          <w:szCs w:val="24"/>
        </w:rPr>
        <w:t xml:space="preserve"> και ένας φορέας από την αναπηρία. Εδώ συγκεκριμένα επιλέγουμε την </w:t>
      </w:r>
      <w:proofErr w:type="spellStart"/>
      <w:r>
        <w:rPr>
          <w:rFonts w:eastAsia="Times New Roman"/>
          <w:bCs/>
          <w:szCs w:val="24"/>
        </w:rPr>
        <w:t>Π</w:t>
      </w:r>
      <w:r>
        <w:rPr>
          <w:rFonts w:eastAsia="Times New Roman"/>
          <w:bCs/>
          <w:szCs w:val="24"/>
        </w:rPr>
        <w:t>ΟΣΓΚΑμεΑ</w:t>
      </w:r>
      <w:proofErr w:type="spellEnd"/>
      <w:r>
        <w:rPr>
          <w:rFonts w:eastAsia="Times New Roman"/>
          <w:bCs/>
          <w:szCs w:val="24"/>
        </w:rPr>
        <w:t>. Είναι οι γονείς παιδιών με αναπηρία.</w:t>
      </w:r>
    </w:p>
    <w:p w14:paraId="59780C3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«3. </w:t>
      </w:r>
      <w:r w:rsidRPr="008D040A">
        <w:rPr>
          <w:rFonts w:eastAsia="Times New Roman" w:cs="Times New Roman"/>
          <w:szCs w:val="24"/>
        </w:rPr>
        <w:t xml:space="preserve">Όπου στο κείμενο αναγράφεται </w:t>
      </w:r>
      <w:r>
        <w:rPr>
          <w:rFonts w:eastAsia="Times New Roman" w:cs="Times New Roman"/>
          <w:szCs w:val="24"/>
        </w:rPr>
        <w:t>η φράση «ανάδοχων γονέων» αντικαθίσταται από τη φράση «αναδόχων γονέων».</w:t>
      </w:r>
    </w:p>
    <w:p w14:paraId="59780C3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4. Πριν το </w:t>
      </w:r>
      <w:r w:rsidRPr="00EB7466">
        <w:rPr>
          <w:rFonts w:eastAsia="Times New Roman"/>
          <w:szCs w:val="24"/>
        </w:rPr>
        <w:t>άρθρο</w:t>
      </w:r>
      <w:r>
        <w:rPr>
          <w:rFonts w:eastAsia="Times New Roman" w:cs="Times New Roman"/>
          <w:szCs w:val="24"/>
        </w:rPr>
        <w:t xml:space="preserve"> 28 του </w:t>
      </w:r>
      <w:r w:rsidRPr="00DB7887">
        <w:rPr>
          <w:rFonts w:eastAsia="Times New Roman" w:cs="Times New Roman"/>
          <w:szCs w:val="24"/>
        </w:rPr>
        <w:t>σχεδίου νόμου</w:t>
      </w:r>
      <w:r>
        <w:rPr>
          <w:rFonts w:eastAsia="Times New Roman" w:cs="Times New Roman"/>
          <w:szCs w:val="24"/>
        </w:rPr>
        <w:t xml:space="preserve"> προστίθεται ο τίτλος «ΚΕΦΑΛΑΙΟ ΠΕΜΠΤΟ Λοιπές διατάξεις» </w:t>
      </w:r>
      <w:r w:rsidRPr="00F331DF">
        <w:rPr>
          <w:rFonts w:eastAsia="Times New Roman"/>
          <w:bCs/>
        </w:rPr>
        <w:t>και</w:t>
      </w:r>
      <w:r>
        <w:rPr>
          <w:rFonts w:eastAsia="Times New Roman" w:cs="Times New Roman"/>
          <w:szCs w:val="24"/>
        </w:rPr>
        <w:t xml:space="preserve"> διαγράφεται ο τίτλος «</w:t>
      </w:r>
      <w:r>
        <w:rPr>
          <w:rFonts w:eastAsia="Times New Roman" w:cs="Times New Roman"/>
        </w:rPr>
        <w:t>Δ</w:t>
      </w:r>
      <w:r w:rsidRPr="00C62F37">
        <w:rPr>
          <w:rFonts w:eastAsia="Times New Roman" w:cs="Times New Roman"/>
        </w:rPr>
        <w:t>ιατάξεις</w:t>
      </w:r>
      <w:r>
        <w:rPr>
          <w:rFonts w:eastAsia="Times New Roman" w:cs="Times New Roman"/>
          <w:szCs w:val="24"/>
        </w:rPr>
        <w:t xml:space="preserve"> αρμοδιότητας Υπουργείου Οικονομικών από την </w:t>
      </w:r>
      <w:r w:rsidRPr="00C97BCD">
        <w:rPr>
          <w:rFonts w:eastAsia="Times New Roman" w:cs="Times New Roman"/>
          <w:szCs w:val="24"/>
        </w:rPr>
        <w:t>τροπολογία</w:t>
      </w:r>
      <w:r>
        <w:rPr>
          <w:rFonts w:eastAsia="Times New Roman" w:cs="Times New Roman"/>
          <w:szCs w:val="24"/>
        </w:rPr>
        <w:t xml:space="preserve"> 1572/111».</w:t>
      </w:r>
    </w:p>
    <w:p w14:paraId="59780C3C"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szCs w:val="24"/>
        </w:rPr>
        <w:lastRenderedPageBreak/>
        <w:t xml:space="preserve">5. Στο τέλος της </w:t>
      </w:r>
      <w:r w:rsidRPr="00C71B35">
        <w:rPr>
          <w:rFonts w:eastAsia="Times New Roman" w:cs="Times New Roman"/>
          <w:bCs/>
          <w:shd w:val="clear" w:color="auto" w:fill="FFFFFF"/>
        </w:rPr>
        <w:t>παραγράφο</w:t>
      </w:r>
      <w:r>
        <w:rPr>
          <w:rFonts w:eastAsia="Times New Roman" w:cs="Times New Roman"/>
          <w:bCs/>
          <w:shd w:val="clear" w:color="auto" w:fill="FFFFFF"/>
        </w:rPr>
        <w:t xml:space="preserve">υ 2 του </w:t>
      </w:r>
      <w:r w:rsidRPr="008D040A">
        <w:rPr>
          <w:rFonts w:eastAsia="Times New Roman"/>
          <w:bCs/>
          <w:shd w:val="clear" w:color="auto" w:fill="FFFFFF"/>
        </w:rPr>
        <w:t>άρθρο</w:t>
      </w:r>
      <w:r>
        <w:rPr>
          <w:rFonts w:eastAsia="Times New Roman"/>
          <w:bCs/>
          <w:shd w:val="clear" w:color="auto" w:fill="FFFFFF"/>
        </w:rPr>
        <w:t>υ</w:t>
      </w:r>
      <w:r>
        <w:rPr>
          <w:rFonts w:eastAsia="Times New Roman" w:cs="Times New Roman"/>
          <w:bCs/>
          <w:shd w:val="clear" w:color="auto" w:fill="FFFFFF"/>
        </w:rPr>
        <w:t xml:space="preserve"> 28 προτίθεται η φράση «, εκτός εάν ορίζεται διαφορετικά σε επιμέρους </w:t>
      </w:r>
      <w:r w:rsidRPr="008D040A">
        <w:rPr>
          <w:rFonts w:eastAsia="Times New Roman" w:cs="Times New Roman"/>
          <w:bCs/>
          <w:shd w:val="clear" w:color="auto" w:fill="FFFFFF"/>
        </w:rPr>
        <w:t>διατάξεις</w:t>
      </w:r>
      <w:r>
        <w:rPr>
          <w:rFonts w:eastAsia="Times New Roman" w:cs="Times New Roman"/>
          <w:bCs/>
          <w:shd w:val="clear" w:color="auto" w:fill="FFFFFF"/>
        </w:rPr>
        <w:t>.».</w:t>
      </w:r>
    </w:p>
    <w:p w14:paraId="59780C3D"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σας διανεμηθούν.</w:t>
      </w:r>
    </w:p>
    <w:p w14:paraId="59780C3E" w14:textId="77777777" w:rsidR="00F07EC0" w:rsidRDefault="005D0323">
      <w:pPr>
        <w:spacing w:after="0" w:line="600" w:lineRule="auto"/>
        <w:ind w:firstLine="720"/>
        <w:jc w:val="both"/>
        <w:rPr>
          <w:rFonts w:eastAsia="Times New Roman"/>
          <w:bCs/>
          <w:shd w:val="clear" w:color="auto" w:fill="FFFFFF"/>
        </w:rPr>
      </w:pPr>
      <w:r w:rsidRPr="008D040A">
        <w:rPr>
          <w:rFonts w:eastAsia="Times New Roman"/>
          <w:b/>
          <w:bCs/>
          <w:shd w:val="clear" w:color="auto" w:fill="FFFFFF"/>
        </w:rPr>
        <w:t>ΠΡΟΕΔΡΕΥΩΝ (Γε</w:t>
      </w:r>
      <w:r w:rsidRPr="008D040A">
        <w:rPr>
          <w:rFonts w:eastAsia="Times New Roman"/>
          <w:b/>
          <w:bCs/>
          <w:shd w:val="clear" w:color="auto" w:fill="FFFFFF"/>
        </w:rPr>
        <w:t xml:space="preserve">ώργιος </w:t>
      </w:r>
      <w:proofErr w:type="spellStart"/>
      <w:r w:rsidRPr="008D040A">
        <w:rPr>
          <w:rFonts w:eastAsia="Times New Roman"/>
          <w:b/>
          <w:bCs/>
          <w:shd w:val="clear" w:color="auto" w:fill="FFFFFF"/>
        </w:rPr>
        <w:t>Λαμπρούλης</w:t>
      </w:r>
      <w:proofErr w:type="spellEnd"/>
      <w:r w:rsidRPr="008D040A">
        <w:rPr>
          <w:rFonts w:eastAsia="Times New Roman"/>
          <w:b/>
          <w:bCs/>
          <w:shd w:val="clear" w:color="auto" w:fill="FFFFFF"/>
        </w:rPr>
        <w:t>):</w:t>
      </w:r>
      <w:r>
        <w:rPr>
          <w:rFonts w:eastAsia="Times New Roman"/>
          <w:b/>
          <w:bCs/>
          <w:shd w:val="clear" w:color="auto" w:fill="FFFFFF"/>
        </w:rPr>
        <w:t xml:space="preserve"> </w:t>
      </w:r>
      <w:r w:rsidRPr="008D040A">
        <w:rPr>
          <w:rFonts w:eastAsia="Times New Roman"/>
          <w:bCs/>
          <w:shd w:val="clear" w:color="auto" w:fill="FFFFFF"/>
        </w:rPr>
        <w:t>Κυρία Υπουργέ, παρακαλώ να καταθέσετε τις νομοτεχνικές βελτιώσεις</w:t>
      </w:r>
      <w:r>
        <w:rPr>
          <w:rFonts w:eastAsia="Times New Roman"/>
          <w:bCs/>
          <w:shd w:val="clear" w:color="auto" w:fill="FFFFFF"/>
        </w:rPr>
        <w:t>,</w:t>
      </w:r>
      <w:r w:rsidRPr="008D040A">
        <w:rPr>
          <w:rFonts w:eastAsia="Times New Roman"/>
          <w:bCs/>
          <w:shd w:val="clear" w:color="auto" w:fill="FFFFFF"/>
        </w:rPr>
        <w:t xml:space="preserve"> για να λάβουν γνώση τα κόμματα. </w:t>
      </w:r>
    </w:p>
    <w:p w14:paraId="59780C3F" w14:textId="77777777" w:rsidR="00F07EC0" w:rsidRDefault="005D0323">
      <w:pPr>
        <w:spacing w:after="0" w:line="600" w:lineRule="auto"/>
        <w:ind w:firstLine="720"/>
        <w:jc w:val="both"/>
        <w:rPr>
          <w:rFonts w:eastAsia="Times New Roman" w:cs="Times New Roman"/>
          <w:bCs/>
          <w:shd w:val="clear" w:color="auto" w:fill="FFFFFF"/>
        </w:rPr>
      </w:pPr>
      <w:r w:rsidRPr="008D040A">
        <w:rPr>
          <w:rFonts w:eastAsia="Times New Roman"/>
          <w:b/>
          <w:bCs/>
          <w:shd w:val="clear" w:color="auto" w:fill="FFFFFF"/>
        </w:rPr>
        <w:t>ΘΕΑΝΩ ΦΩΤΙΟΥ (Αναπληρ</w:t>
      </w:r>
      <w:r>
        <w:rPr>
          <w:rFonts w:eastAsia="Times New Roman"/>
          <w:b/>
          <w:bCs/>
          <w:shd w:val="clear" w:color="auto" w:fill="FFFFFF"/>
        </w:rPr>
        <w:t>ώτρια</w:t>
      </w:r>
      <w:r w:rsidRPr="008D040A">
        <w:rPr>
          <w:rFonts w:eastAsia="Times New Roman"/>
          <w:b/>
          <w:bCs/>
          <w:shd w:val="clear" w:color="auto" w:fill="FFFFFF"/>
        </w:rPr>
        <w:t xml:space="preserve"> Υπουργός Εργασίας, Κοινωνικής Ασφάλισης και Κοινωνικής Αλληλεγγύης):</w:t>
      </w:r>
      <w:r>
        <w:rPr>
          <w:rFonts w:eastAsia="Times New Roman"/>
          <w:bCs/>
          <w:shd w:val="clear" w:color="auto" w:fill="FFFFFF"/>
        </w:rPr>
        <w:t xml:space="preserve"> </w:t>
      </w:r>
      <w:r w:rsidRPr="008D040A">
        <w:rPr>
          <w:rFonts w:eastAsia="Times New Roman"/>
          <w:bCs/>
          <w:shd w:val="clear" w:color="auto" w:fill="FFFFFF"/>
        </w:rPr>
        <w:t>Βεβαίως</w:t>
      </w:r>
      <w:r>
        <w:rPr>
          <w:rFonts w:eastAsia="Times New Roman"/>
          <w:bCs/>
          <w:shd w:val="clear" w:color="auto" w:fill="FFFFFF"/>
        </w:rPr>
        <w:t xml:space="preserve">, </w:t>
      </w:r>
      <w:r w:rsidRPr="008D040A">
        <w:rPr>
          <w:rFonts w:eastAsia="Times New Roman"/>
          <w:bCs/>
          <w:shd w:val="clear" w:color="auto" w:fill="FFFFFF"/>
        </w:rPr>
        <w:t>κύριε Πρόεδρε</w:t>
      </w:r>
      <w:r>
        <w:rPr>
          <w:rFonts w:eastAsia="Times New Roman"/>
          <w:bCs/>
          <w:shd w:val="clear" w:color="auto" w:fill="FFFFFF"/>
        </w:rPr>
        <w:t xml:space="preserve">. </w:t>
      </w:r>
    </w:p>
    <w:p w14:paraId="59780C40" w14:textId="77777777" w:rsidR="00F07EC0" w:rsidRDefault="005D0323">
      <w:pPr>
        <w:spacing w:after="0" w:line="600" w:lineRule="auto"/>
        <w:ind w:firstLine="720"/>
        <w:jc w:val="both"/>
        <w:rPr>
          <w:rFonts w:eastAsia="Times New Roman" w:cs="Times New Roman"/>
        </w:rPr>
      </w:pPr>
      <w:r w:rsidRPr="000731CA">
        <w:rPr>
          <w:rFonts w:eastAsia="Times New Roman" w:cs="Times New Roman"/>
        </w:rPr>
        <w:t xml:space="preserve">(Στο σημείο αυτό </w:t>
      </w:r>
      <w:r>
        <w:rPr>
          <w:rFonts w:eastAsia="Times New Roman" w:cs="Times New Roman"/>
        </w:rPr>
        <w:t xml:space="preserve">η Αναπληρώτρια Υπουργός </w:t>
      </w:r>
      <w:r w:rsidRPr="000731CA">
        <w:rPr>
          <w:rFonts w:eastAsia="Times New Roman" w:cs="Times New Roman"/>
        </w:rPr>
        <w:t>κ</w:t>
      </w:r>
      <w:r>
        <w:rPr>
          <w:rFonts w:eastAsia="Times New Roman" w:cs="Times New Roman"/>
        </w:rPr>
        <w:t>. Θεανώ Φωτίου</w:t>
      </w:r>
      <w:r w:rsidRPr="000731CA">
        <w:rPr>
          <w:rFonts w:eastAsia="Times New Roman" w:cs="Times New Roman"/>
        </w:rPr>
        <w:t xml:space="preserve"> καταθέτει για τα Πρακτικά </w:t>
      </w:r>
      <w:r>
        <w:rPr>
          <w:rFonts w:eastAsia="Times New Roman" w:cs="Times New Roman"/>
        </w:rPr>
        <w:t xml:space="preserve">τις προαναφερθείσες νομοτεχνικές βελτιώσεις, </w:t>
      </w:r>
      <w:r w:rsidRPr="008D040A">
        <w:rPr>
          <w:rFonts w:eastAsia="Times New Roman" w:cs="Times New Roman"/>
        </w:rPr>
        <w:t xml:space="preserve">οι οποίες </w:t>
      </w:r>
      <w:r>
        <w:rPr>
          <w:rFonts w:eastAsia="Times New Roman" w:cs="Times New Roman"/>
        </w:rPr>
        <w:t>έχουν ως εξής:</w:t>
      </w:r>
    </w:p>
    <w:p w14:paraId="59780C41" w14:textId="77777777" w:rsidR="00F07EC0" w:rsidRDefault="005D0323">
      <w:pPr>
        <w:spacing w:after="0" w:line="600" w:lineRule="auto"/>
        <w:ind w:firstLine="720"/>
        <w:jc w:val="center"/>
        <w:rPr>
          <w:rFonts w:eastAsia="Times New Roman" w:cs="Times New Roman"/>
          <w:color w:val="FF0000"/>
        </w:rPr>
      </w:pPr>
      <w:r w:rsidRPr="001A1B44">
        <w:rPr>
          <w:rFonts w:eastAsia="Times New Roman" w:cs="Times New Roman"/>
          <w:color w:val="FF0000"/>
        </w:rPr>
        <w:t>(ΑΛΛΑΓΗ ΣΕΛΙΔΑΣ)</w:t>
      </w:r>
    </w:p>
    <w:p w14:paraId="59780C42" w14:textId="77777777" w:rsidR="00F07EC0" w:rsidRDefault="005D0323">
      <w:pPr>
        <w:spacing w:after="0" w:line="600" w:lineRule="auto"/>
        <w:ind w:firstLine="720"/>
        <w:jc w:val="center"/>
        <w:rPr>
          <w:rFonts w:eastAsia="Times New Roman" w:cs="Times New Roman"/>
          <w:color w:val="FF0000"/>
        </w:rPr>
      </w:pPr>
      <w:r w:rsidRPr="001A1B44">
        <w:rPr>
          <w:rFonts w:eastAsia="Times New Roman" w:cs="Times New Roman"/>
          <w:color w:val="FF0000"/>
        </w:rPr>
        <w:t>(Να μπει η σελ. 266)</w:t>
      </w:r>
    </w:p>
    <w:p w14:paraId="59780C43" w14:textId="77777777" w:rsidR="00F07EC0" w:rsidRDefault="005D0323">
      <w:pPr>
        <w:spacing w:after="0" w:line="600" w:lineRule="auto"/>
        <w:ind w:firstLine="720"/>
        <w:jc w:val="center"/>
        <w:rPr>
          <w:rFonts w:eastAsia="Times New Roman" w:cs="Times New Roman"/>
          <w:color w:val="FF0000"/>
        </w:rPr>
      </w:pPr>
      <w:r w:rsidRPr="001A1B44">
        <w:rPr>
          <w:rFonts w:eastAsia="Times New Roman" w:cs="Times New Roman"/>
          <w:color w:val="FF0000"/>
        </w:rPr>
        <w:t>(ΑΛΛΑΓΗ ΣΕΛΙΔΑΣ)</w:t>
      </w:r>
    </w:p>
    <w:p w14:paraId="59780C44" w14:textId="77777777" w:rsidR="00F07EC0" w:rsidRDefault="005D0323">
      <w:pPr>
        <w:spacing w:after="0" w:line="600" w:lineRule="auto"/>
        <w:ind w:firstLine="567"/>
        <w:jc w:val="both"/>
        <w:rPr>
          <w:rFonts w:eastAsia="Times New Roman"/>
          <w:bCs/>
        </w:rPr>
      </w:pPr>
      <w:r>
        <w:rPr>
          <w:rFonts w:eastAsia="Times New Roman" w:cs="Times New Roman"/>
        </w:rPr>
        <w:lastRenderedPageBreak/>
        <w:tab/>
      </w:r>
      <w:r w:rsidRPr="008D040A">
        <w:rPr>
          <w:rFonts w:eastAsia="Times New Roman"/>
          <w:b/>
          <w:bCs/>
          <w:shd w:val="clear" w:color="auto" w:fill="FFFFFF"/>
        </w:rPr>
        <w:t xml:space="preserve">ΠΡΟΕΔΡΕΥΩΝ (Γεώργιος </w:t>
      </w:r>
      <w:proofErr w:type="spellStart"/>
      <w:r w:rsidRPr="008D040A">
        <w:rPr>
          <w:rFonts w:eastAsia="Times New Roman"/>
          <w:b/>
          <w:bCs/>
          <w:shd w:val="clear" w:color="auto" w:fill="FFFFFF"/>
        </w:rPr>
        <w:t>Λαμπρούλης</w:t>
      </w:r>
      <w:proofErr w:type="spellEnd"/>
      <w:r w:rsidRPr="008D040A">
        <w:rPr>
          <w:rFonts w:eastAsia="Times New Roman"/>
          <w:b/>
          <w:bCs/>
          <w:shd w:val="clear" w:color="auto" w:fill="FFFFFF"/>
        </w:rPr>
        <w:t>):</w:t>
      </w:r>
      <w:r w:rsidRPr="008D040A">
        <w:rPr>
          <w:rFonts w:eastAsia="Times New Roman"/>
          <w:b/>
          <w:bCs/>
        </w:rPr>
        <w:t xml:space="preserve"> </w:t>
      </w:r>
      <w:r w:rsidRPr="008D040A">
        <w:rPr>
          <w:rFonts w:eastAsia="Times New Roman"/>
          <w:bCs/>
        </w:rPr>
        <w:t>Κ</w:t>
      </w:r>
      <w:r>
        <w:rPr>
          <w:rFonts w:eastAsia="Times New Roman"/>
          <w:bCs/>
        </w:rPr>
        <w:t>υρία</w:t>
      </w:r>
      <w:r w:rsidRPr="008D040A">
        <w:rPr>
          <w:rFonts w:eastAsia="Times New Roman"/>
          <w:bCs/>
        </w:rPr>
        <w:t xml:space="preserve"> Υπουργέ</w:t>
      </w:r>
      <w:r>
        <w:rPr>
          <w:rFonts w:eastAsia="Times New Roman"/>
          <w:bCs/>
        </w:rPr>
        <w:t xml:space="preserve">, μιας </w:t>
      </w:r>
      <w:r w:rsidRPr="008D040A">
        <w:rPr>
          <w:rFonts w:eastAsia="Times New Roman"/>
          <w:bCs/>
          <w:shd w:val="clear" w:color="auto" w:fill="FFFFFF"/>
        </w:rPr>
        <w:t>που</w:t>
      </w:r>
      <w:r>
        <w:rPr>
          <w:rFonts w:eastAsia="Times New Roman"/>
          <w:bCs/>
        </w:rPr>
        <w:t xml:space="preserve"> πήρατε τον λόγο, θα μπορούσατε να ανακοινώσετε στο Σώμα εάν κάνετε δεκτές κάποιες </w:t>
      </w:r>
      <w:r w:rsidRPr="00B5580F">
        <w:rPr>
          <w:rFonts w:eastAsia="Times New Roman"/>
          <w:bCs/>
        </w:rPr>
        <w:t>τροπολογίες</w:t>
      </w:r>
      <w:r>
        <w:rPr>
          <w:rFonts w:eastAsia="Times New Roman"/>
          <w:bCs/>
        </w:rPr>
        <w:t>;</w:t>
      </w:r>
    </w:p>
    <w:p w14:paraId="59780C45" w14:textId="77777777" w:rsidR="00F07EC0" w:rsidRDefault="005D0323">
      <w:pPr>
        <w:spacing w:after="0" w:line="600" w:lineRule="auto"/>
        <w:ind w:firstLine="720"/>
        <w:jc w:val="both"/>
        <w:rPr>
          <w:rFonts w:eastAsia="Times New Roman" w:cs="Times New Roman"/>
          <w:bCs/>
          <w:shd w:val="clear" w:color="auto" w:fill="FFFFFF"/>
        </w:rPr>
      </w:pPr>
      <w:r w:rsidRPr="008D040A">
        <w:rPr>
          <w:rFonts w:eastAsia="Times New Roman"/>
          <w:b/>
          <w:bCs/>
          <w:shd w:val="clear" w:color="auto" w:fill="FFFFFF"/>
        </w:rPr>
        <w:t>ΘΕΑΝΩ ΦΩΤΙΟΥ (Αναπληρ</w:t>
      </w:r>
      <w:r>
        <w:rPr>
          <w:rFonts w:eastAsia="Times New Roman"/>
          <w:b/>
          <w:bCs/>
          <w:shd w:val="clear" w:color="auto" w:fill="FFFFFF"/>
        </w:rPr>
        <w:t>ώτρια</w:t>
      </w:r>
      <w:r w:rsidRPr="008D040A">
        <w:rPr>
          <w:rFonts w:eastAsia="Times New Roman"/>
          <w:b/>
          <w:bCs/>
          <w:shd w:val="clear" w:color="auto" w:fill="FFFFFF"/>
        </w:rPr>
        <w:t xml:space="preserve"> Υπουργός Εργασίας, Κοινωνικής Ασφάλισης και Κοινωνικής Αλληλεγγύης):</w:t>
      </w:r>
      <w:r>
        <w:rPr>
          <w:rFonts w:eastAsia="Times New Roman"/>
          <w:bCs/>
          <w:shd w:val="clear" w:color="auto" w:fill="FFFFFF"/>
        </w:rPr>
        <w:t xml:space="preserve"> Ναι, αυτό θα έλεγα μόλις τώρα, </w:t>
      </w:r>
      <w:r w:rsidRPr="00B5580F">
        <w:rPr>
          <w:rFonts w:eastAsia="Times New Roman"/>
          <w:bCs/>
          <w:shd w:val="clear" w:color="auto" w:fill="FFFFFF"/>
        </w:rPr>
        <w:t>κύριε Πρόεδρε</w:t>
      </w:r>
      <w:r>
        <w:rPr>
          <w:rFonts w:eastAsia="Times New Roman"/>
          <w:bCs/>
          <w:shd w:val="clear" w:color="auto" w:fill="FFFFFF"/>
        </w:rPr>
        <w:t>. Έ</w:t>
      </w:r>
      <w:r>
        <w:rPr>
          <w:rFonts w:eastAsia="Times New Roman" w:cs="Times New Roman"/>
          <w:bCs/>
          <w:shd w:val="clear" w:color="auto" w:fill="FFFFFF"/>
        </w:rPr>
        <w:t xml:space="preserve">χω κάνει αποδεκτές </w:t>
      </w:r>
      <w:r w:rsidRPr="00B5580F">
        <w:rPr>
          <w:rFonts w:eastAsia="Times New Roman"/>
          <w:bCs/>
          <w:shd w:val="clear" w:color="auto" w:fill="FFFFFF"/>
        </w:rPr>
        <w:t>και</w:t>
      </w:r>
      <w:r>
        <w:rPr>
          <w:rFonts w:eastAsia="Times New Roman" w:cs="Times New Roman"/>
          <w:bCs/>
          <w:shd w:val="clear" w:color="auto" w:fill="FFFFFF"/>
        </w:rPr>
        <w:t xml:space="preserve"> τις τρεις υπουργικές </w:t>
      </w:r>
      <w:r w:rsidRPr="00B5580F">
        <w:rPr>
          <w:rFonts w:eastAsia="Times New Roman"/>
          <w:bCs/>
          <w:shd w:val="clear" w:color="auto" w:fill="FFFFFF"/>
        </w:rPr>
        <w:t>τροπολογίες</w:t>
      </w:r>
      <w:r>
        <w:rPr>
          <w:rFonts w:eastAsia="Times New Roman" w:cs="Times New Roman"/>
          <w:bCs/>
          <w:shd w:val="clear" w:color="auto" w:fill="FFFFFF"/>
        </w:rPr>
        <w:t xml:space="preserve">. </w:t>
      </w:r>
    </w:p>
    <w:p w14:paraId="59780C46" w14:textId="77777777" w:rsidR="00F07EC0" w:rsidRDefault="005D0323">
      <w:pPr>
        <w:spacing w:after="0" w:line="600" w:lineRule="auto"/>
        <w:ind w:firstLine="720"/>
        <w:jc w:val="both"/>
        <w:rPr>
          <w:rFonts w:eastAsia="Times New Roman"/>
          <w:b/>
          <w:bCs/>
        </w:rPr>
      </w:pPr>
      <w:r w:rsidRPr="00B5580F">
        <w:rPr>
          <w:rFonts w:eastAsia="Times New Roman"/>
          <w:b/>
          <w:bCs/>
          <w:shd w:val="clear" w:color="auto" w:fill="FFFFFF"/>
        </w:rPr>
        <w:t xml:space="preserve">ΠΡΟΕΔΡΕΥΩΝ (Γεώργιος </w:t>
      </w:r>
      <w:proofErr w:type="spellStart"/>
      <w:r w:rsidRPr="00B5580F">
        <w:rPr>
          <w:rFonts w:eastAsia="Times New Roman"/>
          <w:b/>
          <w:bCs/>
          <w:shd w:val="clear" w:color="auto" w:fill="FFFFFF"/>
        </w:rPr>
        <w:t>Λαμπρούλης</w:t>
      </w:r>
      <w:proofErr w:type="spellEnd"/>
      <w:r w:rsidRPr="00B5580F">
        <w:rPr>
          <w:rFonts w:eastAsia="Times New Roman"/>
          <w:b/>
          <w:bCs/>
          <w:shd w:val="clear" w:color="auto" w:fill="FFFFFF"/>
        </w:rPr>
        <w:t>):</w:t>
      </w:r>
      <w:r w:rsidRPr="00B5580F">
        <w:rPr>
          <w:rFonts w:eastAsia="Times New Roman"/>
          <w:b/>
          <w:bCs/>
        </w:rPr>
        <w:t xml:space="preserve"> </w:t>
      </w:r>
      <w:r w:rsidRPr="00B5580F">
        <w:rPr>
          <w:rFonts w:eastAsia="Times New Roman"/>
          <w:bCs/>
        </w:rPr>
        <w:t>Ευχαριστούμε.</w:t>
      </w:r>
    </w:p>
    <w:p w14:paraId="59780C47" w14:textId="77777777" w:rsidR="00F07EC0" w:rsidRDefault="005D0323">
      <w:pPr>
        <w:spacing w:after="0" w:line="600" w:lineRule="auto"/>
        <w:ind w:firstLine="720"/>
        <w:jc w:val="both"/>
        <w:rPr>
          <w:rFonts w:eastAsia="Times New Roman" w:cs="Times New Roman"/>
          <w:szCs w:val="24"/>
        </w:rPr>
      </w:pPr>
      <w:r>
        <w:rPr>
          <w:rFonts w:eastAsia="Times New Roman"/>
          <w:bCs/>
        </w:rPr>
        <w:t xml:space="preserve">Τον λόγο </w:t>
      </w:r>
      <w:r w:rsidRPr="00B5580F">
        <w:rPr>
          <w:rFonts w:eastAsia="Times New Roman"/>
          <w:bCs/>
        </w:rPr>
        <w:t>έχει</w:t>
      </w:r>
      <w:r>
        <w:rPr>
          <w:rFonts w:eastAsia="Times New Roman"/>
          <w:bCs/>
        </w:rPr>
        <w:t xml:space="preserve"> ο Πρόεδρος της </w:t>
      </w:r>
      <w:r w:rsidRPr="00B5580F">
        <w:rPr>
          <w:rFonts w:eastAsia="Times New Roman"/>
          <w:bCs/>
          <w:shd w:val="clear" w:color="auto" w:fill="FFFFFF"/>
        </w:rPr>
        <w:t>Κοινοβουλευτική</w:t>
      </w:r>
      <w:r>
        <w:rPr>
          <w:rFonts w:eastAsia="Times New Roman"/>
          <w:bCs/>
          <w:shd w:val="clear" w:color="auto" w:fill="FFFFFF"/>
        </w:rPr>
        <w:t>ς</w:t>
      </w:r>
      <w:r w:rsidRPr="00B5580F">
        <w:rPr>
          <w:rFonts w:eastAsia="Times New Roman"/>
          <w:bCs/>
          <w:shd w:val="clear" w:color="auto" w:fill="FFFFFF"/>
        </w:rPr>
        <w:t xml:space="preserve"> Ομάδα</w:t>
      </w:r>
      <w:r>
        <w:rPr>
          <w:rFonts w:eastAsia="Times New Roman"/>
          <w:bCs/>
          <w:shd w:val="clear" w:color="auto" w:fill="FFFFFF"/>
        </w:rPr>
        <w:t xml:space="preserve">ς της Χρυσής Αυγής κ. </w:t>
      </w:r>
      <w:proofErr w:type="spellStart"/>
      <w:r>
        <w:rPr>
          <w:rFonts w:eastAsia="Times New Roman"/>
          <w:bCs/>
          <w:shd w:val="clear" w:color="auto" w:fill="FFFFFF"/>
        </w:rPr>
        <w:t>Μιχαλολιάκος</w:t>
      </w:r>
      <w:proofErr w:type="spellEnd"/>
      <w:r>
        <w:rPr>
          <w:rFonts w:eastAsia="Times New Roman"/>
          <w:bCs/>
          <w:shd w:val="clear" w:color="auto" w:fill="FFFFFF"/>
        </w:rPr>
        <w:t>.</w:t>
      </w:r>
    </w:p>
    <w:p w14:paraId="59780C48" w14:textId="77777777" w:rsidR="00F07EC0" w:rsidRDefault="005D0323">
      <w:pPr>
        <w:spacing w:after="0" w:line="600" w:lineRule="auto"/>
        <w:ind w:firstLine="720"/>
        <w:jc w:val="both"/>
        <w:rPr>
          <w:rFonts w:eastAsia="Times New Roman"/>
          <w:bCs/>
          <w:shd w:val="clear" w:color="auto" w:fill="FFFFFF"/>
        </w:rPr>
      </w:pPr>
      <w:r w:rsidRPr="00B5580F">
        <w:rPr>
          <w:rFonts w:eastAsia="Times New Roman"/>
          <w:b/>
          <w:bCs/>
          <w:shd w:val="clear" w:color="auto" w:fill="FFFFFF"/>
        </w:rPr>
        <w:t xml:space="preserve">ΝΙΚΟΛΑΟΣ ΜΙΧΑΛΟΛΙΑΚΟΣ (Γενικός Γραμματέας του Λαϊκού Συνδέσμου </w:t>
      </w:r>
      <w:r w:rsidRPr="00B5580F">
        <w:rPr>
          <w:rFonts w:eastAsia="Times New Roman"/>
          <w:b/>
          <w:bCs/>
          <w:shd w:val="clear" w:color="auto" w:fill="FFFFFF"/>
        </w:rPr>
        <w:t>– Χρυσή Αυγή):</w:t>
      </w:r>
      <w:r>
        <w:rPr>
          <w:rFonts w:eastAsia="Times New Roman"/>
          <w:b/>
          <w:bCs/>
          <w:shd w:val="clear" w:color="auto" w:fill="FFFFFF"/>
        </w:rPr>
        <w:t xml:space="preserve"> </w:t>
      </w:r>
      <w:r w:rsidRPr="00B5580F">
        <w:rPr>
          <w:rFonts w:eastAsia="Times New Roman"/>
          <w:bCs/>
          <w:shd w:val="clear" w:color="auto" w:fill="FFFFFF"/>
        </w:rPr>
        <w:t>Κύριε Πρόεδρε</w:t>
      </w:r>
      <w:r>
        <w:rPr>
          <w:rFonts w:eastAsia="Times New Roman"/>
          <w:bCs/>
          <w:shd w:val="clear" w:color="auto" w:fill="FFFFFF"/>
        </w:rPr>
        <w:t xml:space="preserve">, </w:t>
      </w:r>
      <w:r w:rsidRPr="00B5580F">
        <w:rPr>
          <w:rFonts w:eastAsia="Times New Roman"/>
          <w:bCs/>
          <w:shd w:val="clear" w:color="auto" w:fill="FFFFFF"/>
        </w:rPr>
        <w:t>κυρίες και κύριοι Βουλευτές</w:t>
      </w:r>
      <w:r>
        <w:rPr>
          <w:rFonts w:eastAsia="Times New Roman"/>
          <w:bCs/>
          <w:shd w:val="clear" w:color="auto" w:fill="FFFFFF"/>
        </w:rPr>
        <w:t xml:space="preserve">, εάν νομίζουν κάποιοι </w:t>
      </w:r>
      <w:r w:rsidRPr="00B5580F">
        <w:rPr>
          <w:rFonts w:eastAsia="Times New Roman"/>
          <w:bCs/>
          <w:shd w:val="clear" w:color="auto" w:fill="FFFFFF"/>
        </w:rPr>
        <w:t>ότι</w:t>
      </w:r>
      <w:r>
        <w:rPr>
          <w:rFonts w:eastAsia="Times New Roman"/>
          <w:bCs/>
          <w:shd w:val="clear" w:color="auto" w:fill="FFFFFF"/>
        </w:rPr>
        <w:t xml:space="preserve"> τοποθετώντας αστυνομικούς έξω από την είσοδο </w:t>
      </w:r>
      <w:r w:rsidRPr="00B5580F">
        <w:rPr>
          <w:rFonts w:eastAsia="Times New Roman"/>
          <w:bCs/>
          <w:shd w:val="clear" w:color="auto" w:fill="FFFFFF"/>
        </w:rPr>
        <w:t>που</w:t>
      </w:r>
      <w:r>
        <w:rPr>
          <w:rFonts w:eastAsia="Times New Roman"/>
          <w:bCs/>
          <w:shd w:val="clear" w:color="auto" w:fill="FFFFFF"/>
        </w:rPr>
        <w:t xml:space="preserve"> εισέρχονται οι Βουλευτές της Χρυσής Αυγής θα μας τρομοκρατήσουν, κάνουν λάθος. Εδώ ήρθαμε </w:t>
      </w:r>
      <w:r w:rsidRPr="00B5580F">
        <w:rPr>
          <w:rFonts w:eastAsia="Times New Roman"/>
          <w:bCs/>
          <w:shd w:val="clear" w:color="auto" w:fill="FFFFFF"/>
        </w:rPr>
        <w:t>και</w:t>
      </w:r>
      <w:r>
        <w:rPr>
          <w:rFonts w:eastAsia="Times New Roman"/>
          <w:bCs/>
          <w:shd w:val="clear" w:color="auto" w:fill="FFFFFF"/>
        </w:rPr>
        <w:t xml:space="preserve"> με χειροπέδες </w:t>
      </w:r>
      <w:r>
        <w:rPr>
          <w:rFonts w:eastAsia="Times New Roman"/>
          <w:bCs/>
          <w:shd w:val="clear" w:color="auto" w:fill="FFFFFF"/>
        </w:rPr>
        <w:lastRenderedPageBreak/>
        <w:t xml:space="preserve">με συνοδεία </w:t>
      </w:r>
      <w:r w:rsidRPr="00B5580F">
        <w:rPr>
          <w:rFonts w:eastAsia="Times New Roman"/>
          <w:bCs/>
          <w:shd w:val="clear" w:color="auto" w:fill="FFFFFF"/>
        </w:rPr>
        <w:t>και</w:t>
      </w:r>
      <w:r>
        <w:rPr>
          <w:rFonts w:eastAsia="Times New Roman"/>
          <w:bCs/>
          <w:shd w:val="clear" w:color="auto" w:fill="FFFFFF"/>
        </w:rPr>
        <w:t xml:space="preserve"> μιλήσαμε </w:t>
      </w:r>
      <w:r w:rsidRPr="00B5580F">
        <w:rPr>
          <w:rFonts w:eastAsia="Times New Roman"/>
          <w:bCs/>
          <w:shd w:val="clear" w:color="auto" w:fill="FFFFFF"/>
        </w:rPr>
        <w:t>και</w:t>
      </w:r>
      <w:r>
        <w:rPr>
          <w:rFonts w:eastAsia="Times New Roman"/>
          <w:bCs/>
          <w:shd w:val="clear" w:color="auto" w:fill="FFFFFF"/>
        </w:rPr>
        <w:t xml:space="preserve"> σας είπαμε την αλήθεια. Δεν λυγίζει η Χρυσή Αυγή. Πάρτε το απόφαση!</w:t>
      </w:r>
    </w:p>
    <w:p w14:paraId="59780C49" w14:textId="77777777" w:rsidR="00F07EC0" w:rsidRDefault="005D0323">
      <w:pPr>
        <w:spacing w:after="0" w:line="600" w:lineRule="auto"/>
        <w:ind w:firstLine="709"/>
        <w:jc w:val="center"/>
        <w:rPr>
          <w:rFonts w:eastAsia="Times New Roman" w:cs="Times New Roman"/>
        </w:rPr>
      </w:pPr>
      <w:r w:rsidRPr="005B1E9D">
        <w:rPr>
          <w:rFonts w:eastAsia="Times New Roman" w:cs="Times New Roman"/>
        </w:rPr>
        <w:t xml:space="preserve">(Χειροκροτήματα από την πτέρυγα </w:t>
      </w:r>
      <w:r>
        <w:rPr>
          <w:rFonts w:eastAsia="Times New Roman" w:cs="Times New Roman"/>
        </w:rPr>
        <w:t>της</w:t>
      </w:r>
      <w:r w:rsidRPr="005B1E9D">
        <w:rPr>
          <w:rFonts w:eastAsia="Times New Roman" w:cs="Times New Roman"/>
        </w:rPr>
        <w:t xml:space="preserve"> Χρυσή</w:t>
      </w:r>
      <w:r>
        <w:rPr>
          <w:rFonts w:eastAsia="Times New Roman" w:cs="Times New Roman"/>
        </w:rPr>
        <w:t>ς</w:t>
      </w:r>
      <w:r w:rsidRPr="005B1E9D">
        <w:rPr>
          <w:rFonts w:eastAsia="Times New Roman" w:cs="Times New Roman"/>
        </w:rPr>
        <w:t xml:space="preserve"> Αυγή</w:t>
      </w:r>
      <w:r>
        <w:rPr>
          <w:rFonts w:eastAsia="Times New Roman" w:cs="Times New Roman"/>
        </w:rPr>
        <w:t>ς</w:t>
      </w:r>
      <w:r w:rsidRPr="005B1E9D">
        <w:rPr>
          <w:rFonts w:eastAsia="Times New Roman" w:cs="Times New Roman"/>
        </w:rPr>
        <w:t>)</w:t>
      </w:r>
    </w:p>
    <w:p w14:paraId="59780C4A" w14:textId="77777777" w:rsidR="00F07EC0" w:rsidRDefault="005D0323">
      <w:pPr>
        <w:spacing w:after="0" w:line="600" w:lineRule="auto"/>
        <w:ind w:firstLine="720"/>
        <w:jc w:val="both"/>
        <w:rPr>
          <w:rFonts w:eastAsia="Times New Roman"/>
          <w:bCs/>
          <w:shd w:val="clear" w:color="auto" w:fill="FFFFFF"/>
        </w:rPr>
      </w:pPr>
      <w:r>
        <w:rPr>
          <w:rFonts w:eastAsia="Times New Roman"/>
          <w:bCs/>
          <w:shd w:val="clear" w:color="auto" w:fill="FFFFFF"/>
        </w:rPr>
        <w:t xml:space="preserve">Όταν ήλθε εδώ το </w:t>
      </w:r>
      <w:r w:rsidRPr="00B5319F">
        <w:rPr>
          <w:rFonts w:eastAsia="Times New Roman"/>
          <w:bCs/>
          <w:shd w:val="clear" w:color="auto" w:fill="FFFFFF"/>
        </w:rPr>
        <w:t>νομοσχέδιο</w:t>
      </w:r>
      <w:r>
        <w:rPr>
          <w:rFonts w:eastAsia="Times New Roman"/>
          <w:bCs/>
          <w:shd w:val="clear" w:color="auto" w:fill="FFFFFF"/>
        </w:rPr>
        <w:t xml:space="preserve"> με το σύμφωνο συμβίωσης, </w:t>
      </w:r>
      <w:r w:rsidRPr="00B5319F">
        <w:rPr>
          <w:rFonts w:eastAsia="Times New Roman"/>
          <w:bCs/>
          <w:shd w:val="clear" w:color="auto" w:fill="FFFFFF"/>
        </w:rPr>
        <w:t>το οποίο</w:t>
      </w:r>
      <w:r>
        <w:rPr>
          <w:rFonts w:eastAsia="Times New Roman"/>
          <w:bCs/>
          <w:shd w:val="clear" w:color="auto" w:fill="FFFFFF"/>
        </w:rPr>
        <w:t xml:space="preserve"> πάλι κατά συνείδηση ψήφισαν οι Βουλευτές της </w:t>
      </w:r>
      <w:r w:rsidRPr="00B5319F">
        <w:rPr>
          <w:rFonts w:eastAsia="Times New Roman"/>
          <w:bCs/>
          <w:shd w:val="clear" w:color="auto" w:fill="FFFFFF"/>
        </w:rPr>
        <w:t>Νέας Δημοκρατίας</w:t>
      </w:r>
      <w:r>
        <w:rPr>
          <w:rFonts w:eastAsia="Times New Roman"/>
          <w:bCs/>
          <w:shd w:val="clear" w:color="auto" w:fill="FFFFFF"/>
        </w:rPr>
        <w:t xml:space="preserve">, </w:t>
      </w:r>
      <w:r w:rsidRPr="00B5319F">
        <w:rPr>
          <w:rFonts w:eastAsia="Times New Roman"/>
          <w:bCs/>
          <w:shd w:val="clear" w:color="auto" w:fill="FFFFFF"/>
        </w:rPr>
        <w:t>συγκεκριμέν</w:t>
      </w:r>
      <w:r>
        <w:rPr>
          <w:rFonts w:eastAsia="Times New Roman"/>
          <w:bCs/>
          <w:shd w:val="clear" w:color="auto" w:fill="FFFFFF"/>
        </w:rPr>
        <w:t xml:space="preserve">ος Υπουργός της Κυβερνήσεως του ΣΥΡΙΖΑ είπε </w:t>
      </w:r>
      <w:r w:rsidRPr="00B5319F">
        <w:rPr>
          <w:rFonts w:eastAsia="Times New Roman"/>
          <w:bCs/>
          <w:shd w:val="clear" w:color="auto" w:fill="FFFFFF"/>
        </w:rPr>
        <w:t>ότι</w:t>
      </w:r>
      <w:r>
        <w:rPr>
          <w:rFonts w:eastAsia="Times New Roman"/>
          <w:bCs/>
          <w:shd w:val="clear" w:color="auto" w:fill="FFFFFF"/>
        </w:rPr>
        <w:t xml:space="preserve"> θα έλθει </w:t>
      </w:r>
      <w:r w:rsidRPr="00B5319F">
        <w:rPr>
          <w:rFonts w:eastAsia="Times New Roman"/>
          <w:bCs/>
          <w:shd w:val="clear" w:color="auto" w:fill="FFFFFF"/>
        </w:rPr>
        <w:t>και</w:t>
      </w:r>
      <w:r>
        <w:rPr>
          <w:rFonts w:eastAsia="Times New Roman"/>
          <w:bCs/>
          <w:shd w:val="clear" w:color="auto" w:fill="FFFFFF"/>
        </w:rPr>
        <w:t xml:space="preserve"> η υιοθεσία παιδιών. </w:t>
      </w:r>
    </w:p>
    <w:p w14:paraId="59780C4B" w14:textId="77777777" w:rsidR="00F07EC0" w:rsidRDefault="005D0323">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Είστε μπολσεβίκοι </w:t>
      </w:r>
      <w:r w:rsidRPr="00B5319F">
        <w:rPr>
          <w:rFonts w:eastAsia="Times New Roman"/>
          <w:bCs/>
          <w:shd w:val="clear" w:color="auto" w:fill="FFFFFF"/>
        </w:rPr>
        <w:t>και</w:t>
      </w:r>
      <w:r>
        <w:rPr>
          <w:rFonts w:eastAsia="Times New Roman"/>
          <w:bCs/>
          <w:shd w:val="clear" w:color="auto" w:fill="FFFFFF"/>
        </w:rPr>
        <w:t xml:space="preserve"> δεν το κρύβετε. Χρησιμοποιείτε την τακτική του σαλαμιού, κομμάτι-κομμάτι. Τελειώνετε </w:t>
      </w:r>
      <w:r w:rsidRPr="00B5319F">
        <w:rPr>
          <w:rFonts w:eastAsia="Times New Roman"/>
          <w:bCs/>
          <w:shd w:val="clear" w:color="auto" w:fill="FFFFFF"/>
        </w:rPr>
        <w:t>όμως</w:t>
      </w:r>
      <w:r>
        <w:rPr>
          <w:rFonts w:eastAsia="Times New Roman"/>
          <w:bCs/>
          <w:shd w:val="clear" w:color="auto" w:fill="FFFFFF"/>
        </w:rPr>
        <w:t xml:space="preserve">. Δεν σας αρκεί ο χρόνος </w:t>
      </w:r>
      <w:r w:rsidRPr="00B5319F">
        <w:rPr>
          <w:rFonts w:eastAsia="Times New Roman"/>
          <w:bCs/>
          <w:shd w:val="clear" w:color="auto" w:fill="FFFFFF"/>
        </w:rPr>
        <w:t>να</w:t>
      </w:r>
      <w:r>
        <w:rPr>
          <w:rFonts w:eastAsia="Times New Roman"/>
          <w:bCs/>
          <w:shd w:val="clear" w:color="auto" w:fill="FFFFFF"/>
        </w:rPr>
        <w:t xml:space="preserve"> διαλύσετε αυτή την πατ</w:t>
      </w:r>
      <w:r>
        <w:rPr>
          <w:rFonts w:eastAsia="Times New Roman"/>
          <w:bCs/>
          <w:shd w:val="clear" w:color="auto" w:fill="FFFFFF"/>
        </w:rPr>
        <w:t xml:space="preserve">ρίδα, αυτό το έθνος με τη μεγάλη </w:t>
      </w:r>
      <w:r w:rsidRPr="00B5319F">
        <w:rPr>
          <w:rFonts w:eastAsia="Times New Roman"/>
          <w:bCs/>
          <w:shd w:val="clear" w:color="auto" w:fill="FFFFFF"/>
        </w:rPr>
        <w:t>και</w:t>
      </w:r>
      <w:r>
        <w:rPr>
          <w:rFonts w:eastAsia="Times New Roman"/>
          <w:bCs/>
          <w:shd w:val="clear" w:color="auto" w:fill="FFFFFF"/>
        </w:rPr>
        <w:t xml:space="preserve"> ένδοξη ιστορία. Έτσι, </w:t>
      </w:r>
      <w:r w:rsidRPr="00B5319F">
        <w:rPr>
          <w:rFonts w:eastAsia="Times New Roman"/>
          <w:bCs/>
          <w:shd w:val="clear" w:color="auto" w:fill="FFFFFF"/>
        </w:rPr>
        <w:t>λοιπόν</w:t>
      </w:r>
      <w:r>
        <w:rPr>
          <w:rFonts w:eastAsia="Times New Roman"/>
          <w:bCs/>
          <w:shd w:val="clear" w:color="auto" w:fill="FFFFFF"/>
        </w:rPr>
        <w:t xml:space="preserve">, πριν προχωρήσετε καν στο να κάνετε το σύμφωνο συμβίωσης γάμο -δεν τολμάτε- προχωράτε σε κάτι ακόμη χειρότερο, στην υιοθεσία παιδιών. </w:t>
      </w:r>
    </w:p>
    <w:p w14:paraId="59780C4C" w14:textId="77777777" w:rsidR="00F07EC0" w:rsidRDefault="005D0323">
      <w:pPr>
        <w:spacing w:after="0" w:line="600" w:lineRule="auto"/>
        <w:ind w:firstLine="720"/>
        <w:jc w:val="both"/>
        <w:rPr>
          <w:rFonts w:eastAsia="Times New Roman"/>
          <w:bCs/>
          <w:shd w:val="clear" w:color="auto" w:fill="FFFFFF"/>
        </w:rPr>
      </w:pPr>
      <w:r w:rsidRPr="00B5319F">
        <w:rPr>
          <w:rFonts w:eastAsia="Times New Roman"/>
          <w:bCs/>
          <w:shd w:val="clear" w:color="auto" w:fill="FFFFFF"/>
        </w:rPr>
        <w:t>Πρέπει</w:t>
      </w:r>
      <w:r>
        <w:rPr>
          <w:rFonts w:eastAsia="Times New Roman"/>
          <w:bCs/>
          <w:shd w:val="clear" w:color="auto" w:fill="FFFFFF"/>
        </w:rPr>
        <w:t xml:space="preserve"> από την αρχή να ξεκαθαρίσουμε </w:t>
      </w:r>
      <w:r w:rsidRPr="00B5319F">
        <w:rPr>
          <w:rFonts w:eastAsia="Times New Roman"/>
          <w:bCs/>
          <w:shd w:val="clear" w:color="auto" w:fill="FFFFFF"/>
        </w:rPr>
        <w:t>ότι</w:t>
      </w:r>
      <w:r>
        <w:rPr>
          <w:rFonts w:eastAsia="Times New Roman"/>
          <w:bCs/>
          <w:shd w:val="clear" w:color="auto" w:fill="FFFFFF"/>
        </w:rPr>
        <w:t xml:space="preserve"> ο Λαϊκός Σύνδεσμος - Χρυσή Αυγή διαμορφώνει την αντίληψή του πάνω σε αυτό το θέμα με βάση το ιερό </w:t>
      </w:r>
      <w:r w:rsidRPr="00B5319F">
        <w:rPr>
          <w:rFonts w:eastAsia="Times New Roman"/>
          <w:bCs/>
          <w:shd w:val="clear" w:color="auto" w:fill="FFFFFF"/>
        </w:rPr>
        <w:t>δικαίωμα</w:t>
      </w:r>
      <w:r>
        <w:rPr>
          <w:rFonts w:eastAsia="Times New Roman"/>
          <w:bCs/>
          <w:shd w:val="clear" w:color="auto" w:fill="FFFFFF"/>
        </w:rPr>
        <w:t xml:space="preserve"> του παιδιού από τη φύση </w:t>
      </w:r>
      <w:r w:rsidRPr="00B5319F">
        <w:rPr>
          <w:rFonts w:eastAsia="Times New Roman"/>
          <w:bCs/>
          <w:shd w:val="clear" w:color="auto" w:fill="FFFFFF"/>
        </w:rPr>
        <w:t>και</w:t>
      </w:r>
      <w:r>
        <w:rPr>
          <w:rFonts w:eastAsia="Times New Roman"/>
          <w:bCs/>
          <w:shd w:val="clear" w:color="auto" w:fill="FFFFFF"/>
        </w:rPr>
        <w:t xml:space="preserve"> από τον Θεό </w:t>
      </w:r>
      <w:r w:rsidRPr="00B5319F">
        <w:rPr>
          <w:rFonts w:eastAsia="Times New Roman"/>
          <w:bCs/>
          <w:shd w:val="clear" w:color="auto" w:fill="FFFFFF"/>
        </w:rPr>
        <w:t>να</w:t>
      </w:r>
      <w:r>
        <w:rPr>
          <w:rFonts w:eastAsia="Times New Roman"/>
          <w:bCs/>
          <w:shd w:val="clear" w:color="auto" w:fill="FFFFFF"/>
        </w:rPr>
        <w:t xml:space="preserve"> </w:t>
      </w:r>
      <w:r w:rsidRPr="00B5319F">
        <w:rPr>
          <w:rFonts w:eastAsia="Times New Roman"/>
          <w:bCs/>
          <w:shd w:val="clear" w:color="auto" w:fill="FFFFFF"/>
        </w:rPr>
        <w:t>έχει</w:t>
      </w:r>
      <w:r>
        <w:rPr>
          <w:rFonts w:eastAsia="Times New Roman"/>
          <w:bCs/>
          <w:shd w:val="clear" w:color="auto" w:fill="FFFFFF"/>
        </w:rPr>
        <w:t xml:space="preserve"> μητέρα </w:t>
      </w:r>
      <w:r w:rsidRPr="00B5319F">
        <w:rPr>
          <w:rFonts w:eastAsia="Times New Roman"/>
          <w:bCs/>
          <w:shd w:val="clear" w:color="auto" w:fill="FFFFFF"/>
        </w:rPr>
        <w:t>και</w:t>
      </w:r>
      <w:r>
        <w:rPr>
          <w:rFonts w:eastAsia="Times New Roman"/>
          <w:bCs/>
          <w:shd w:val="clear" w:color="auto" w:fill="FFFFFF"/>
        </w:rPr>
        <w:t xml:space="preserve"> πατέρα. </w:t>
      </w:r>
    </w:p>
    <w:p w14:paraId="59780C4D" w14:textId="77777777" w:rsidR="00F07EC0" w:rsidRDefault="005D0323">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Εσείς γνήσια τέκνα του «διαφωτισμού» -εντός πολλών εισαγωγικών- των </w:t>
      </w:r>
      <w:r w:rsidRPr="00B5319F">
        <w:rPr>
          <w:rFonts w:eastAsia="Times New Roman"/>
          <w:bCs/>
          <w:shd w:val="clear" w:color="auto" w:fill="FFFFFF"/>
        </w:rPr>
        <w:t>κοινωνικ</w:t>
      </w:r>
      <w:r>
        <w:rPr>
          <w:rFonts w:eastAsia="Times New Roman"/>
          <w:bCs/>
          <w:shd w:val="clear" w:color="auto" w:fill="FFFFFF"/>
        </w:rPr>
        <w:t>ών σ</w:t>
      </w:r>
      <w:r>
        <w:rPr>
          <w:rFonts w:eastAsia="Times New Roman"/>
          <w:bCs/>
          <w:shd w:val="clear" w:color="auto" w:fill="FFFFFF"/>
        </w:rPr>
        <w:t xml:space="preserve">υμβολαίων πολεμάτε ενάντια στη φύση, ενάντια στην εθνική ταυτότητα, βαφτίζοντας Έλληνα όποιον έρθει, με αδιαφανείς </w:t>
      </w:r>
      <w:r w:rsidRPr="00B5319F">
        <w:rPr>
          <w:rFonts w:eastAsia="Times New Roman"/>
          <w:bCs/>
          <w:shd w:val="clear" w:color="auto" w:fill="FFFFFF"/>
        </w:rPr>
        <w:t>διαδικασίες</w:t>
      </w:r>
      <w:r>
        <w:rPr>
          <w:rFonts w:eastAsia="Times New Roman"/>
          <w:bCs/>
          <w:shd w:val="clear" w:color="auto" w:fill="FFFFFF"/>
        </w:rPr>
        <w:t xml:space="preserve"> </w:t>
      </w:r>
      <w:r w:rsidRPr="00B5319F">
        <w:rPr>
          <w:rFonts w:eastAsia="Times New Roman"/>
          <w:bCs/>
          <w:shd w:val="clear" w:color="auto" w:fill="FFFFFF"/>
        </w:rPr>
        <w:t>και</w:t>
      </w:r>
      <w:r>
        <w:rPr>
          <w:rFonts w:eastAsia="Times New Roman"/>
          <w:bCs/>
          <w:shd w:val="clear" w:color="auto" w:fill="FFFFFF"/>
        </w:rPr>
        <w:t xml:space="preserve"> τώρα προσπαθείτε να διαλύσετε </w:t>
      </w:r>
      <w:r w:rsidRPr="00B5319F">
        <w:rPr>
          <w:rFonts w:eastAsia="Times New Roman"/>
          <w:bCs/>
          <w:shd w:val="clear" w:color="auto" w:fill="FFFFFF"/>
        </w:rPr>
        <w:t>και</w:t>
      </w:r>
      <w:r>
        <w:rPr>
          <w:rFonts w:eastAsia="Times New Roman"/>
          <w:bCs/>
          <w:shd w:val="clear" w:color="auto" w:fill="FFFFFF"/>
        </w:rPr>
        <w:t xml:space="preserve"> διαλύετε τον θεσμό της οικογενείας. </w:t>
      </w:r>
    </w:p>
    <w:p w14:paraId="59780C4E" w14:textId="77777777" w:rsidR="00F07EC0" w:rsidRDefault="005D0323">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Κάθε παιδί </w:t>
      </w:r>
      <w:r w:rsidRPr="00B5319F">
        <w:rPr>
          <w:rFonts w:eastAsia="Times New Roman"/>
          <w:bCs/>
          <w:shd w:val="clear" w:color="auto" w:fill="FFFFFF"/>
        </w:rPr>
        <w:t>έχει</w:t>
      </w:r>
      <w:r>
        <w:rPr>
          <w:rFonts w:eastAsia="Times New Roman"/>
          <w:bCs/>
          <w:shd w:val="clear" w:color="auto" w:fill="FFFFFF"/>
        </w:rPr>
        <w:t xml:space="preserve"> </w:t>
      </w:r>
      <w:r w:rsidRPr="00B5319F">
        <w:rPr>
          <w:rFonts w:eastAsia="Times New Roman"/>
          <w:bCs/>
          <w:shd w:val="clear" w:color="auto" w:fill="FFFFFF"/>
        </w:rPr>
        <w:t>δικαίωμα</w:t>
      </w:r>
      <w:r>
        <w:rPr>
          <w:rFonts w:eastAsia="Times New Roman"/>
          <w:bCs/>
          <w:shd w:val="clear" w:color="auto" w:fill="FFFFFF"/>
        </w:rPr>
        <w:t xml:space="preserve"> να </w:t>
      </w:r>
      <w:r w:rsidRPr="00B5319F">
        <w:rPr>
          <w:rFonts w:eastAsia="Times New Roman"/>
          <w:bCs/>
          <w:shd w:val="clear" w:color="auto" w:fill="FFFFFF"/>
        </w:rPr>
        <w:t>έχει</w:t>
      </w:r>
      <w:r>
        <w:rPr>
          <w:rFonts w:eastAsia="Times New Roman"/>
          <w:bCs/>
          <w:shd w:val="clear" w:color="auto" w:fill="FFFFFF"/>
        </w:rPr>
        <w:t xml:space="preserve"> μητέρα </w:t>
      </w:r>
      <w:r w:rsidRPr="00B5319F">
        <w:rPr>
          <w:rFonts w:eastAsia="Times New Roman"/>
          <w:bCs/>
          <w:shd w:val="clear" w:color="auto" w:fill="FFFFFF"/>
        </w:rPr>
        <w:t>και</w:t>
      </w:r>
      <w:r>
        <w:rPr>
          <w:rFonts w:eastAsia="Times New Roman"/>
          <w:bCs/>
          <w:shd w:val="clear" w:color="auto" w:fill="FFFFFF"/>
        </w:rPr>
        <w:t xml:space="preserve"> πατέρα. Στ</w:t>
      </w:r>
      <w:r>
        <w:rPr>
          <w:rFonts w:eastAsia="Times New Roman"/>
          <w:bCs/>
          <w:shd w:val="clear" w:color="auto" w:fill="FFFFFF"/>
        </w:rPr>
        <w:t xml:space="preserve">η δομή μιας </w:t>
      </w:r>
      <w:proofErr w:type="spellStart"/>
      <w:r>
        <w:rPr>
          <w:rFonts w:eastAsia="Times New Roman"/>
          <w:bCs/>
          <w:shd w:val="clear" w:color="auto" w:fill="FFFFFF"/>
        </w:rPr>
        <w:t>ομοφυλικής</w:t>
      </w:r>
      <w:proofErr w:type="spellEnd"/>
      <w:r>
        <w:rPr>
          <w:rFonts w:eastAsia="Times New Roman"/>
          <w:bCs/>
          <w:shd w:val="clear" w:color="auto" w:fill="FFFFFF"/>
        </w:rPr>
        <w:t xml:space="preserve"> οικογενείας δεν </w:t>
      </w:r>
      <w:r w:rsidRPr="00B5319F">
        <w:rPr>
          <w:rFonts w:eastAsia="Times New Roman"/>
          <w:bCs/>
          <w:shd w:val="clear" w:color="auto" w:fill="FFFFFF"/>
        </w:rPr>
        <w:t>είναι</w:t>
      </w:r>
      <w:r>
        <w:rPr>
          <w:rFonts w:eastAsia="Times New Roman"/>
          <w:bCs/>
          <w:shd w:val="clear" w:color="auto" w:fill="FFFFFF"/>
        </w:rPr>
        <w:t xml:space="preserve"> σεβαστό αυτό το </w:t>
      </w:r>
      <w:r w:rsidRPr="00B5319F">
        <w:rPr>
          <w:rFonts w:eastAsia="Times New Roman"/>
          <w:bCs/>
          <w:shd w:val="clear" w:color="auto" w:fill="FFFFFF"/>
        </w:rPr>
        <w:t>δικαίωμα</w:t>
      </w:r>
      <w:r>
        <w:rPr>
          <w:rFonts w:eastAsia="Times New Roman"/>
          <w:bCs/>
          <w:shd w:val="clear" w:color="auto" w:fill="FFFFFF"/>
        </w:rPr>
        <w:t xml:space="preserve"> του παιδιού. Και για του λόγου το αληθές, πρόκειται ουσιαστικά για </w:t>
      </w:r>
      <w:r w:rsidRPr="00B5319F">
        <w:rPr>
          <w:rFonts w:eastAsia="Times New Roman"/>
          <w:bCs/>
          <w:shd w:val="clear" w:color="auto" w:fill="FFFFFF"/>
        </w:rPr>
        <w:t>μια</w:t>
      </w:r>
      <w:r>
        <w:rPr>
          <w:rFonts w:eastAsia="Times New Roman"/>
          <w:bCs/>
          <w:shd w:val="clear" w:color="auto" w:fill="FFFFFF"/>
        </w:rPr>
        <w:t xml:space="preserve"> θεμελιώδη παραβίαση των </w:t>
      </w:r>
      <w:r w:rsidRPr="00B5319F">
        <w:rPr>
          <w:rFonts w:eastAsia="Times New Roman"/>
          <w:bCs/>
          <w:shd w:val="clear" w:color="auto" w:fill="FFFFFF"/>
        </w:rPr>
        <w:t>δικαιωμάτ</w:t>
      </w:r>
      <w:r>
        <w:rPr>
          <w:rFonts w:eastAsia="Times New Roman"/>
          <w:bCs/>
          <w:shd w:val="clear" w:color="auto" w:fill="FFFFFF"/>
        </w:rPr>
        <w:t xml:space="preserve">ων του παιδιού. </w:t>
      </w:r>
    </w:p>
    <w:p w14:paraId="59780C4F" w14:textId="77777777" w:rsidR="00F07EC0" w:rsidRDefault="005D0323">
      <w:pPr>
        <w:spacing w:after="0" w:line="600" w:lineRule="auto"/>
        <w:ind w:firstLine="720"/>
        <w:jc w:val="both"/>
        <w:rPr>
          <w:rFonts w:eastAsia="Times New Roman"/>
          <w:bCs/>
          <w:shd w:val="clear" w:color="auto" w:fill="FFFFFF"/>
        </w:rPr>
      </w:pPr>
      <w:r>
        <w:rPr>
          <w:rFonts w:eastAsia="Times New Roman"/>
          <w:bCs/>
          <w:shd w:val="clear" w:color="auto" w:fill="FFFFFF"/>
        </w:rPr>
        <w:t xml:space="preserve">Ποιος </w:t>
      </w:r>
      <w:r w:rsidRPr="00B5319F">
        <w:rPr>
          <w:rFonts w:eastAsia="Times New Roman"/>
          <w:bCs/>
          <w:shd w:val="clear" w:color="auto" w:fill="FFFFFF"/>
        </w:rPr>
        <w:t>θα</w:t>
      </w:r>
      <w:r>
        <w:rPr>
          <w:rFonts w:eastAsia="Times New Roman"/>
          <w:bCs/>
          <w:shd w:val="clear" w:color="auto" w:fill="FFFFFF"/>
        </w:rPr>
        <w:t xml:space="preserve"> προστατεύσει αυτό το παιδί από </w:t>
      </w:r>
      <w:r w:rsidRPr="00B5319F">
        <w:rPr>
          <w:rFonts w:eastAsia="Times New Roman"/>
          <w:bCs/>
          <w:shd w:val="clear" w:color="auto" w:fill="FFFFFF"/>
        </w:rPr>
        <w:t>μια</w:t>
      </w:r>
      <w:r>
        <w:rPr>
          <w:rFonts w:eastAsia="Times New Roman"/>
          <w:bCs/>
          <w:shd w:val="clear" w:color="auto" w:fill="FFFFFF"/>
        </w:rPr>
        <w:t xml:space="preserve"> φυσιολογική ανάπτυξη με έναν πατέρα </w:t>
      </w:r>
      <w:r w:rsidRPr="00B5319F">
        <w:rPr>
          <w:rFonts w:eastAsia="Times New Roman"/>
          <w:bCs/>
          <w:shd w:val="clear" w:color="auto" w:fill="FFFFFF"/>
        </w:rPr>
        <w:t>και</w:t>
      </w:r>
      <w:r>
        <w:rPr>
          <w:rFonts w:eastAsia="Times New Roman"/>
          <w:bCs/>
          <w:shd w:val="clear" w:color="auto" w:fill="FFFFFF"/>
        </w:rPr>
        <w:t xml:space="preserve"> </w:t>
      </w:r>
      <w:r w:rsidRPr="00B5319F">
        <w:rPr>
          <w:rFonts w:eastAsia="Times New Roman"/>
          <w:bCs/>
          <w:shd w:val="clear" w:color="auto" w:fill="FFFFFF"/>
        </w:rPr>
        <w:t>μια</w:t>
      </w:r>
      <w:r>
        <w:rPr>
          <w:rFonts w:eastAsia="Times New Roman"/>
          <w:bCs/>
          <w:shd w:val="clear" w:color="auto" w:fill="FFFFFF"/>
        </w:rPr>
        <w:t xml:space="preserve"> μητέρα; Η </w:t>
      </w:r>
      <w:r>
        <w:rPr>
          <w:rFonts w:eastAsia="Times New Roman"/>
          <w:bCs/>
          <w:shd w:val="clear" w:color="auto" w:fill="FFFFFF"/>
        </w:rPr>
        <w:t>π</w:t>
      </w:r>
      <w:r>
        <w:rPr>
          <w:rFonts w:eastAsia="Times New Roman"/>
          <w:bCs/>
          <w:shd w:val="clear" w:color="auto" w:fill="FFFFFF"/>
        </w:rPr>
        <w:t xml:space="preserve">ολιτεία. Η </w:t>
      </w:r>
      <w:r>
        <w:rPr>
          <w:rFonts w:eastAsia="Times New Roman"/>
          <w:bCs/>
          <w:shd w:val="clear" w:color="auto" w:fill="FFFFFF"/>
        </w:rPr>
        <w:t>π</w:t>
      </w:r>
      <w:r>
        <w:rPr>
          <w:rFonts w:eastAsia="Times New Roman"/>
          <w:bCs/>
          <w:shd w:val="clear" w:color="auto" w:fill="FFFFFF"/>
        </w:rPr>
        <w:t xml:space="preserve">ολιτεία, </w:t>
      </w:r>
      <w:r w:rsidRPr="00B5319F">
        <w:rPr>
          <w:rFonts w:eastAsia="Times New Roman"/>
          <w:bCs/>
          <w:shd w:val="clear" w:color="auto" w:fill="FFFFFF"/>
        </w:rPr>
        <w:t>όμως</w:t>
      </w:r>
      <w:r>
        <w:rPr>
          <w:rFonts w:eastAsia="Times New Roman"/>
          <w:bCs/>
          <w:shd w:val="clear" w:color="auto" w:fill="FFFFFF"/>
        </w:rPr>
        <w:t xml:space="preserve">, όχι μόνο δεν το προστατεύει, </w:t>
      </w:r>
      <w:r w:rsidRPr="00B5319F">
        <w:rPr>
          <w:rFonts w:eastAsia="Times New Roman"/>
          <w:bCs/>
          <w:shd w:val="clear" w:color="auto" w:fill="FFFFFF"/>
        </w:rPr>
        <w:t>αλλά</w:t>
      </w:r>
      <w:r>
        <w:rPr>
          <w:rFonts w:eastAsia="Times New Roman"/>
          <w:bCs/>
          <w:shd w:val="clear" w:color="auto" w:fill="FFFFFF"/>
        </w:rPr>
        <w:t xml:space="preserve"> στην </w:t>
      </w:r>
      <w:r w:rsidRPr="00B5319F">
        <w:rPr>
          <w:rFonts w:eastAsia="Times New Roman"/>
          <w:bCs/>
          <w:shd w:val="clear" w:color="auto" w:fill="FFFFFF"/>
        </w:rPr>
        <w:t>συγκεκριμέν</w:t>
      </w:r>
      <w:r>
        <w:rPr>
          <w:rFonts w:eastAsia="Times New Roman"/>
          <w:bCs/>
          <w:shd w:val="clear" w:color="auto" w:fill="FFFFFF"/>
        </w:rPr>
        <w:t xml:space="preserve">η περίπτωση νομοθετεί τις συνθήκες μέσα στις οποίες δημιουργείται </w:t>
      </w:r>
      <w:r w:rsidRPr="00B5319F">
        <w:rPr>
          <w:rFonts w:eastAsia="Times New Roman"/>
          <w:bCs/>
          <w:shd w:val="clear" w:color="auto" w:fill="FFFFFF"/>
        </w:rPr>
        <w:t>μια</w:t>
      </w:r>
      <w:r>
        <w:rPr>
          <w:rFonts w:eastAsia="Times New Roman"/>
          <w:bCs/>
          <w:shd w:val="clear" w:color="auto" w:fill="FFFFFF"/>
        </w:rPr>
        <w:t xml:space="preserve"> κοινωνική </w:t>
      </w:r>
      <w:proofErr w:type="spellStart"/>
      <w:r>
        <w:rPr>
          <w:rFonts w:eastAsia="Times New Roman"/>
          <w:bCs/>
          <w:shd w:val="clear" w:color="auto" w:fill="FFFFFF"/>
        </w:rPr>
        <w:t>τερατογένεση</w:t>
      </w:r>
      <w:proofErr w:type="spellEnd"/>
      <w:r>
        <w:rPr>
          <w:rFonts w:eastAsia="Times New Roman"/>
          <w:bCs/>
          <w:shd w:val="clear" w:color="auto" w:fill="FFFFFF"/>
        </w:rPr>
        <w:t xml:space="preserve">. </w:t>
      </w:r>
    </w:p>
    <w:p w14:paraId="59780C50" w14:textId="77777777" w:rsidR="00F07EC0" w:rsidRDefault="005D0323">
      <w:pPr>
        <w:spacing w:after="0" w:line="600" w:lineRule="auto"/>
        <w:ind w:firstLine="720"/>
        <w:jc w:val="both"/>
        <w:rPr>
          <w:rFonts w:eastAsia="Times New Roman"/>
          <w:bCs/>
          <w:shd w:val="clear" w:color="auto" w:fill="FFFFFF"/>
        </w:rPr>
      </w:pPr>
      <w:r>
        <w:rPr>
          <w:rFonts w:eastAsia="Times New Roman"/>
          <w:bCs/>
          <w:shd w:val="clear" w:color="auto" w:fill="FFFFFF"/>
        </w:rPr>
        <w:t xml:space="preserve">Ένα παιδί </w:t>
      </w:r>
      <w:r w:rsidRPr="00B5319F">
        <w:rPr>
          <w:rFonts w:eastAsia="Times New Roman"/>
          <w:bCs/>
          <w:shd w:val="clear" w:color="auto" w:fill="FFFFFF"/>
        </w:rPr>
        <w:t>που</w:t>
      </w:r>
      <w:r>
        <w:rPr>
          <w:rFonts w:eastAsia="Times New Roman"/>
          <w:bCs/>
          <w:shd w:val="clear" w:color="auto" w:fill="FFFFFF"/>
        </w:rPr>
        <w:t xml:space="preserve"> μεγαλώνει υποθ</w:t>
      </w:r>
      <w:r>
        <w:rPr>
          <w:rFonts w:eastAsia="Times New Roman"/>
          <w:bCs/>
          <w:shd w:val="clear" w:color="auto" w:fill="FFFFFF"/>
        </w:rPr>
        <w:t xml:space="preserve">έτοντας </w:t>
      </w:r>
      <w:r w:rsidRPr="00B5319F">
        <w:rPr>
          <w:rFonts w:eastAsia="Times New Roman"/>
          <w:bCs/>
          <w:shd w:val="clear" w:color="auto" w:fill="FFFFFF"/>
        </w:rPr>
        <w:t>ότι</w:t>
      </w:r>
      <w:r>
        <w:rPr>
          <w:rFonts w:eastAsia="Times New Roman"/>
          <w:bCs/>
          <w:shd w:val="clear" w:color="auto" w:fill="FFFFFF"/>
        </w:rPr>
        <w:t xml:space="preserve"> οι γονείς του </w:t>
      </w:r>
      <w:r w:rsidRPr="00B5319F">
        <w:rPr>
          <w:rFonts w:eastAsia="Times New Roman"/>
          <w:bCs/>
          <w:shd w:val="clear" w:color="auto" w:fill="FFFFFF"/>
        </w:rPr>
        <w:t>είναι</w:t>
      </w:r>
      <w:r>
        <w:rPr>
          <w:rFonts w:eastAsia="Times New Roman"/>
          <w:bCs/>
          <w:shd w:val="clear" w:color="auto" w:fill="FFFFFF"/>
        </w:rPr>
        <w:t xml:space="preserve"> δύο γυναίκες ή δύο άντρες, εξαρχής δεν </w:t>
      </w:r>
      <w:r w:rsidRPr="00B5319F">
        <w:rPr>
          <w:rFonts w:eastAsia="Times New Roman"/>
          <w:bCs/>
          <w:shd w:val="clear" w:color="auto" w:fill="FFFFFF"/>
        </w:rPr>
        <w:t>είναι</w:t>
      </w:r>
      <w:r>
        <w:rPr>
          <w:rFonts w:eastAsia="Times New Roman"/>
          <w:bCs/>
          <w:shd w:val="clear" w:color="auto" w:fill="FFFFFF"/>
        </w:rPr>
        <w:t xml:space="preserve"> σωστά ενημερωμένο για την προέλευσή του από τα δύο </w:t>
      </w:r>
      <w:r>
        <w:rPr>
          <w:rFonts w:eastAsia="Times New Roman"/>
          <w:bCs/>
          <w:shd w:val="clear" w:color="auto" w:fill="FFFFFF"/>
        </w:rPr>
        <w:lastRenderedPageBreak/>
        <w:t xml:space="preserve">φύλα. Διαλύετε εντελώς ακόμη </w:t>
      </w:r>
      <w:r w:rsidRPr="00B5319F">
        <w:rPr>
          <w:rFonts w:eastAsia="Times New Roman"/>
          <w:bCs/>
          <w:shd w:val="clear" w:color="auto" w:fill="FFFFFF"/>
        </w:rPr>
        <w:t>και</w:t>
      </w:r>
      <w:r>
        <w:rPr>
          <w:rFonts w:eastAsia="Times New Roman"/>
          <w:bCs/>
          <w:shd w:val="clear" w:color="auto" w:fill="FFFFFF"/>
        </w:rPr>
        <w:t xml:space="preserve"> αυτό </w:t>
      </w:r>
      <w:r w:rsidRPr="00B5319F">
        <w:rPr>
          <w:rFonts w:eastAsia="Times New Roman"/>
          <w:bCs/>
          <w:shd w:val="clear" w:color="auto" w:fill="FFFFFF"/>
        </w:rPr>
        <w:t>το οποίο</w:t>
      </w:r>
      <w:r>
        <w:rPr>
          <w:rFonts w:eastAsia="Times New Roman"/>
          <w:bCs/>
          <w:shd w:val="clear" w:color="auto" w:fill="FFFFFF"/>
        </w:rPr>
        <w:t xml:space="preserve"> δέχεστε εσείς οι αριστεροί, το φροϋδικό μοντέλο εξελίξεως του ανθρώπου με το ανδρ</w:t>
      </w:r>
      <w:r>
        <w:rPr>
          <w:rFonts w:eastAsia="Times New Roman"/>
          <w:bCs/>
          <w:shd w:val="clear" w:color="auto" w:fill="FFFFFF"/>
        </w:rPr>
        <w:t xml:space="preserve">ικό </w:t>
      </w:r>
      <w:r w:rsidRPr="00D001DF">
        <w:rPr>
          <w:rFonts w:eastAsia="Times New Roman"/>
          <w:bCs/>
          <w:shd w:val="clear" w:color="auto" w:fill="FFFFFF"/>
        </w:rPr>
        <w:t>και</w:t>
      </w:r>
      <w:r>
        <w:rPr>
          <w:rFonts w:eastAsia="Times New Roman"/>
          <w:bCs/>
          <w:shd w:val="clear" w:color="auto" w:fill="FFFFFF"/>
        </w:rPr>
        <w:t xml:space="preserve"> το γυναικείο πρότυπο. </w:t>
      </w:r>
    </w:p>
    <w:p w14:paraId="59780C5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Υπάρχουν σημαντικές διαφορές μεταξύ του τρόπου ζωής των ομοφυλ</w:t>
      </w:r>
      <w:r>
        <w:rPr>
          <w:rFonts w:eastAsia="Times New Roman" w:cs="Times New Roman"/>
          <w:szCs w:val="24"/>
        </w:rPr>
        <w:t>όφι</w:t>
      </w:r>
      <w:r>
        <w:rPr>
          <w:rFonts w:eastAsia="Times New Roman" w:cs="Times New Roman"/>
          <w:szCs w:val="24"/>
        </w:rPr>
        <w:t>λων και των ετεροφυλόφιλων ζευγαριών από στατιστικής πλευράς. Ανέφερε προηγουμένως ο συναγωνιστής μου ο Γιάννης Λαγός συγκεκριμένες έρευνες που έχουν γίνει στις</w:t>
      </w:r>
      <w:r>
        <w:rPr>
          <w:rFonts w:eastAsia="Times New Roman" w:cs="Times New Roman"/>
          <w:szCs w:val="24"/>
        </w:rPr>
        <w:t xml:space="preserve"> Ηνωμένες Πολιτείες. Η διαφωνία των ομοφυλοφίλων ανδρών που ζουν μαζί είναι πολύ υψηλότερη απ’ ότι σε μια συνηθισμένη σχέση πατέρα και μητέρας και στις ανάγκες των παιδιών. </w:t>
      </w:r>
    </w:p>
    <w:p w14:paraId="59780C5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Για τα κορίτσια ο πατέρας είναι το πλέον σημαντικό μέτρο προσδοκιών, όσον αφορά τη</w:t>
      </w:r>
      <w:r>
        <w:rPr>
          <w:rFonts w:eastAsia="Times New Roman" w:cs="Times New Roman"/>
          <w:szCs w:val="24"/>
        </w:rPr>
        <w:t xml:space="preserve"> συμπεριφορά των ανδρών. Αυτό το πρότυπο δεν υπάρχει μέσα σε μια τέτοια οικογένεια. Και δεν είναι τυχαίο ότι η αρχή της αποδοχής αυτού του τύπου της οικογένειας έγινε την 1</w:t>
      </w:r>
      <w:r w:rsidRPr="00CF1C4D">
        <w:rPr>
          <w:rFonts w:eastAsia="Times New Roman" w:cs="Times New Roman"/>
          <w:szCs w:val="24"/>
          <w:vertAlign w:val="superscript"/>
        </w:rPr>
        <w:t>η</w:t>
      </w:r>
      <w:r>
        <w:rPr>
          <w:rFonts w:eastAsia="Times New Roman" w:cs="Times New Roman"/>
          <w:szCs w:val="24"/>
        </w:rPr>
        <w:t xml:space="preserve"> Απριλίου 2001 -πού αλλού;- στην Ολλανδία, εκεί που υπάρχει και </w:t>
      </w:r>
      <w:r>
        <w:rPr>
          <w:rFonts w:eastAsia="Times New Roman" w:cs="Times New Roman"/>
          <w:szCs w:val="24"/>
        </w:rPr>
        <w:lastRenderedPageBreak/>
        <w:t>κόμμα παιδόφιλων κα</w:t>
      </w:r>
      <w:r>
        <w:rPr>
          <w:rFonts w:eastAsia="Times New Roman" w:cs="Times New Roman"/>
          <w:szCs w:val="24"/>
        </w:rPr>
        <w:t xml:space="preserve">ι άνθρωποι, οι οποίοι τους αρέσει και τους επιτρέπεται να συνευρίσκονται με τα κτήνη. Εκεί οδηγείτε και την Ελλάδα. Η Ελλάδα, όμως, δεν είναι ούτε Ολλανδία ούτε Ηνωμένες Πολιτείες της Αμερικής. </w:t>
      </w:r>
    </w:p>
    <w:p w14:paraId="59780C5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Στις απόψεις που διατύπωσαν εδώ συναγωνιστές από τη Χρυσή Αυγ</w:t>
      </w:r>
      <w:r>
        <w:rPr>
          <w:rFonts w:eastAsia="Times New Roman" w:cs="Times New Roman"/>
          <w:szCs w:val="24"/>
        </w:rPr>
        <w:t>ή, βγήκαν Υπουργοί και στελέχη του ΣΥΡΙΖΑ και είπαν ότι δεν είναι δεκτές αυτές οι απόψεις και ότι είναι διχαστικές κ.λπ.</w:t>
      </w:r>
      <w:r>
        <w:rPr>
          <w:rFonts w:eastAsia="Times New Roman" w:cs="Times New Roman"/>
          <w:szCs w:val="24"/>
        </w:rPr>
        <w:t>.</w:t>
      </w:r>
      <w:r>
        <w:rPr>
          <w:rFonts w:eastAsia="Times New Roman" w:cs="Times New Roman"/>
          <w:szCs w:val="24"/>
        </w:rPr>
        <w:t xml:space="preserve"> Σοβαρώς; Επί χιλιάδες χρόνια που υπήρχε ο θεσμός της οικογένειας με τον πατέρα, τη μητέρα, όλο αυτό ήταν παρά φύση κι εσείς αποκαθιστά</w:t>
      </w:r>
      <w:r>
        <w:rPr>
          <w:rFonts w:eastAsia="Times New Roman" w:cs="Times New Roman"/>
          <w:szCs w:val="24"/>
        </w:rPr>
        <w:t xml:space="preserve">τε την κοινωνική τάξη πραγμάτων; </w:t>
      </w:r>
    </w:p>
    <w:p w14:paraId="59780C5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Χρυσή Αυγή θα ψηφίσει «</w:t>
      </w:r>
      <w:r>
        <w:rPr>
          <w:rFonts w:eastAsia="Times New Roman" w:cs="Times New Roman"/>
          <w:szCs w:val="24"/>
        </w:rPr>
        <w:t>όχι</w:t>
      </w:r>
      <w:r>
        <w:rPr>
          <w:rFonts w:eastAsia="Times New Roman" w:cs="Times New Roman"/>
          <w:szCs w:val="24"/>
        </w:rPr>
        <w:t xml:space="preserve">» κατηγορηματικά και καταγγέλλει στο σημείο αυτό και τη Νέα Δημοκρατία και το κατά συνείδηση. Ποια συνείδηση; Αν έχετε συνείδηση, καταψηφίστε το. Αυτό σημαίνει. Αν έχετε συνείδηση και πιστεύετε </w:t>
      </w:r>
      <w:r>
        <w:rPr>
          <w:rFonts w:eastAsia="Times New Roman" w:cs="Times New Roman"/>
          <w:szCs w:val="24"/>
        </w:rPr>
        <w:t>σε αυτό που λέγεται οικογένεια, πρέπει να το καταψηφίσετε. Καταγγέλλω και το ΠΑΣΟΚ, βέβαια, το οποίο θα ψηφίσει «</w:t>
      </w:r>
      <w:r>
        <w:rPr>
          <w:rFonts w:eastAsia="Times New Roman" w:cs="Times New Roman"/>
          <w:szCs w:val="24"/>
        </w:rPr>
        <w:t>ναι</w:t>
      </w:r>
      <w:r>
        <w:rPr>
          <w:rFonts w:eastAsia="Times New Roman" w:cs="Times New Roman"/>
          <w:szCs w:val="24"/>
        </w:rPr>
        <w:t xml:space="preserve">». Σύρεται κι αυτό πίσω από αυτό το δόγμα της πολιτικής </w:t>
      </w:r>
      <w:proofErr w:type="spellStart"/>
      <w:r>
        <w:rPr>
          <w:rFonts w:eastAsia="Times New Roman" w:cs="Times New Roman"/>
          <w:szCs w:val="24"/>
        </w:rPr>
        <w:t>ορθότητος</w:t>
      </w:r>
      <w:proofErr w:type="spellEnd"/>
      <w:r>
        <w:rPr>
          <w:rFonts w:eastAsia="Times New Roman" w:cs="Times New Roman"/>
          <w:szCs w:val="24"/>
        </w:rPr>
        <w:t xml:space="preserve">. Το ίδιο και το Ποτάμι. </w:t>
      </w:r>
    </w:p>
    <w:p w14:paraId="59780C5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Όσο για το κόμμα των Ανεξαρτήτων Ελλήνων, ζούμε π</w:t>
      </w:r>
      <w:r>
        <w:rPr>
          <w:rFonts w:eastAsia="Times New Roman" w:cs="Times New Roman"/>
          <w:szCs w:val="24"/>
        </w:rPr>
        <w:t>άλι την κωμωδία του «ναι μεν, αλλά». «Καταψηφίζω το νομοσχέδιο αυτό, αφού υπάρχουν άλλοι από το Ποτάμι και από το ΠΑΣΟΚ να το υπερψηφίσουν». Ας τα αφήσει αυτά το κόμμα του Πάνου Καμμένου και οι Ανεξάρτητοι Έλληνες. Αν θέλουν να είναι αντίθετοι στο νομοσχέδ</w:t>
      </w:r>
      <w:r>
        <w:rPr>
          <w:rFonts w:eastAsia="Times New Roman" w:cs="Times New Roman"/>
          <w:szCs w:val="24"/>
        </w:rPr>
        <w:t xml:space="preserve">ιο, υπάρχει δρόμος: να αποσύρουν σήμερα, τώρα, την εμπιστοσύνη τους και να ρίξουν την Κυβέρνηση. Αν δεν το κάνουν αυτό, όλα τα άλλα είναι υποκρισία! </w:t>
      </w:r>
    </w:p>
    <w:p w14:paraId="59780C56"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9780C5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Είναι δεδομένο ότι δεν διαθέτετε τη δεδηλωμένη. Και αυτό το βλέπουμε σε πλήθος νομοσχεδίων με τους Ανεξάρτητους Έλληνες, οι οποίοι προσπαθούν να διασώσουν την ήδη </w:t>
      </w:r>
      <w:proofErr w:type="spellStart"/>
      <w:r>
        <w:rPr>
          <w:rFonts w:eastAsia="Times New Roman" w:cs="Times New Roman"/>
          <w:szCs w:val="24"/>
        </w:rPr>
        <w:t>λεηλατηθείσα</w:t>
      </w:r>
      <w:proofErr w:type="spellEnd"/>
      <w:r>
        <w:rPr>
          <w:rFonts w:eastAsia="Times New Roman" w:cs="Times New Roman"/>
          <w:szCs w:val="24"/>
        </w:rPr>
        <w:t xml:space="preserve"> κομματική τους πελατεία. Με τους «</w:t>
      </w:r>
      <w:proofErr w:type="spellStart"/>
      <w:r>
        <w:rPr>
          <w:rFonts w:eastAsia="Times New Roman" w:cs="Times New Roman"/>
          <w:szCs w:val="24"/>
        </w:rPr>
        <w:t>ζητωπατριώτες</w:t>
      </w:r>
      <w:proofErr w:type="spellEnd"/>
      <w:r>
        <w:rPr>
          <w:rFonts w:eastAsia="Times New Roman" w:cs="Times New Roman"/>
          <w:szCs w:val="24"/>
        </w:rPr>
        <w:t>» μαζί, λοιπόν, κάνετε δηλώσεις κ</w:t>
      </w:r>
      <w:r>
        <w:rPr>
          <w:rFonts w:eastAsia="Times New Roman" w:cs="Times New Roman"/>
          <w:szCs w:val="24"/>
        </w:rPr>
        <w:t xml:space="preserve">αι φέρνετε νομοσχέδια τα οποία όποτε τους βολεύει τα καταψηφίζουν, γιατί βρίσκονται άλλοι και τα ψηφίζουν. </w:t>
      </w:r>
    </w:p>
    <w:p w14:paraId="59780C5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Μιας και μιλάμε για νομοσχέδια, πρόσφατα τρία Ελληνόπουλα έκαναν το πατριωτικό τους καθήκον μέσα στη θύελλα που υπάρχει από την τουρκική απειλή και </w:t>
      </w:r>
      <w:r>
        <w:rPr>
          <w:rFonts w:eastAsia="Times New Roman" w:cs="Times New Roman"/>
          <w:szCs w:val="24"/>
        </w:rPr>
        <w:t xml:space="preserve">πήγαν </w:t>
      </w:r>
      <w:r>
        <w:rPr>
          <w:rFonts w:eastAsia="Times New Roman" w:cs="Times New Roman"/>
          <w:szCs w:val="24"/>
        </w:rPr>
        <w:lastRenderedPageBreak/>
        <w:t>σε μια ελληνική νησίδα, σε εθνικά κυρίαρχο έδαφος και ανέβασαν μία ελληνική σημαία. Και βγήκατε όλοι και τους καταδικάσετε σαν επικίνδυνους. Είναι επικίνδυνος όποιος βάζει την ελληνική σημαία σε εθνικά κυρίαρχο έδαφος; Όχι. Και εκμεταλλεύεστε την ασά</w:t>
      </w:r>
      <w:r>
        <w:rPr>
          <w:rFonts w:eastAsia="Times New Roman" w:cs="Times New Roman"/>
          <w:szCs w:val="24"/>
        </w:rPr>
        <w:t xml:space="preserve">φεια του νόμου του 1978, ενός από τους πρώτους νόμους της Μεταπολιτεύσεως, που πράγματι έχει ασάφειες και ούτε λίγο ούτε πολύ μπορεί να θεωρείται και παράνομο το να βάζει κανείς τη σημαία στο σπίτι του εάν δεν είναι ημέρα εθνικής εορτής. </w:t>
      </w:r>
    </w:p>
    <w:p w14:paraId="59780C5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Για τον λόγο αυτό</w:t>
      </w:r>
      <w:r>
        <w:rPr>
          <w:rFonts w:eastAsia="Times New Roman" w:cs="Times New Roman"/>
          <w:szCs w:val="24"/>
        </w:rPr>
        <w:t xml:space="preserve">, καταθέσαμε πρόταση νόμου προς τη Βουλή των Ελλήνων, την οποία καταθέτω και στα Πρακτικά, νόμο με τον οποίο κάθε Έλληνας πολίτης θα έχει το δικαίωμα να υψώνει την ελληνική σημαία σε κάθε τμήμα του ελληνικού εδάφους, ακόμη και στα Ίμια αν χρειαστεί. </w:t>
      </w:r>
    </w:p>
    <w:p w14:paraId="59780C5A"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9780C5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Γενικός Γραμματέας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w:t>
      </w:r>
      <w:r>
        <w:rPr>
          <w:rFonts w:eastAsia="Times New Roman" w:cs="Times New Roman"/>
          <w:szCs w:val="24"/>
        </w:rPr>
        <w:t>θυνσης Στενογραφίας και  Πρακτικών της Βουλής)</w:t>
      </w:r>
    </w:p>
    <w:p w14:paraId="59780C5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Επιτέλους, σταματήστε να φοβάστε και να τρέμετε μπροστά στους Τούρκους. Έχετε εφαρμόσει στα Σώματα Ασφαλείας και στις Ένοπλες Δυνάμεις το δόγμα </w:t>
      </w:r>
      <w:proofErr w:type="spellStart"/>
      <w:r>
        <w:rPr>
          <w:rFonts w:eastAsia="Times New Roman" w:cs="Times New Roman"/>
          <w:szCs w:val="24"/>
        </w:rPr>
        <w:t>Μαχμάτμα</w:t>
      </w:r>
      <w:proofErr w:type="spellEnd"/>
      <w:r>
        <w:rPr>
          <w:rFonts w:eastAsia="Times New Roman" w:cs="Times New Roman"/>
          <w:szCs w:val="24"/>
        </w:rPr>
        <w:t xml:space="preserve"> </w:t>
      </w:r>
      <w:proofErr w:type="spellStart"/>
      <w:r>
        <w:rPr>
          <w:rFonts w:eastAsia="Times New Roman" w:cs="Times New Roman"/>
          <w:szCs w:val="24"/>
        </w:rPr>
        <w:t>Γκάντι</w:t>
      </w:r>
      <w:proofErr w:type="spellEnd"/>
      <w:r>
        <w:rPr>
          <w:rFonts w:eastAsia="Times New Roman" w:cs="Times New Roman"/>
          <w:szCs w:val="24"/>
        </w:rPr>
        <w:t>, της παθητικής άμυνας. Οι αστυνομικοί φοβούνται ν</w:t>
      </w:r>
      <w:r>
        <w:rPr>
          <w:rFonts w:eastAsia="Times New Roman" w:cs="Times New Roman"/>
          <w:szCs w:val="24"/>
        </w:rPr>
        <w:t xml:space="preserve">α τραβήξουν το πιστόλι τους για να μην τους πάτε φυλακή και τους κατηγορήσετε και τους απολύσετε. Το ίδιο γίνεται πλέον και με τις Ένοπλες Δυνάμεις. </w:t>
      </w:r>
    </w:p>
    <w:p w14:paraId="59780C5D"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 xml:space="preserve">Το πλήρωμα του Λιμενικού το οποίο </w:t>
      </w:r>
      <w:proofErr w:type="spellStart"/>
      <w:r>
        <w:rPr>
          <w:rFonts w:eastAsia="Times New Roman"/>
          <w:szCs w:val="24"/>
        </w:rPr>
        <w:t>διεμβολίστηκε</w:t>
      </w:r>
      <w:proofErr w:type="spellEnd"/>
      <w:r>
        <w:rPr>
          <w:rFonts w:eastAsia="Times New Roman"/>
          <w:szCs w:val="24"/>
        </w:rPr>
        <w:t xml:space="preserve"> κοντά στα Ίμια από τουρκικό πολεμικό πλοίο, έλαβε συγχαρητ</w:t>
      </w:r>
      <w:r>
        <w:rPr>
          <w:rFonts w:eastAsia="Times New Roman"/>
          <w:szCs w:val="24"/>
        </w:rPr>
        <w:t xml:space="preserve">ήρια γιατί -λέει- έκανε ελιγμούς και την κοπάνησε. Όποιος την κοπανάει για την Κυβέρνησή σας είναι άξιος συγχαρητηρίων. Στην κανονιοφόρο που </w:t>
      </w:r>
      <w:proofErr w:type="spellStart"/>
      <w:r>
        <w:rPr>
          <w:rFonts w:eastAsia="Times New Roman"/>
          <w:szCs w:val="24"/>
        </w:rPr>
        <w:t>διεμβολήσθη</w:t>
      </w:r>
      <w:proofErr w:type="spellEnd"/>
      <w:r>
        <w:rPr>
          <w:rFonts w:eastAsia="Times New Roman"/>
          <w:szCs w:val="24"/>
        </w:rPr>
        <w:t xml:space="preserve"> από τουρκικό εμπορικό πλοίο μέσα στα χωρικά ύδατα της Ελ</w:t>
      </w:r>
      <w:r>
        <w:rPr>
          <w:rFonts w:eastAsia="Times New Roman"/>
          <w:szCs w:val="24"/>
        </w:rPr>
        <w:lastRenderedPageBreak/>
        <w:t xml:space="preserve">λάδος, </w:t>
      </w:r>
      <w:proofErr w:type="spellStart"/>
      <w:r>
        <w:rPr>
          <w:rFonts w:eastAsia="Times New Roman"/>
          <w:szCs w:val="24"/>
        </w:rPr>
        <w:t>ετιμωρήθη</w:t>
      </w:r>
      <w:proofErr w:type="spellEnd"/>
      <w:r>
        <w:rPr>
          <w:rFonts w:eastAsia="Times New Roman"/>
          <w:szCs w:val="24"/>
        </w:rPr>
        <w:t xml:space="preserve"> ο κυβερνήτης της διότι δεν έκα</w:t>
      </w:r>
      <w:r>
        <w:rPr>
          <w:rFonts w:eastAsia="Times New Roman"/>
          <w:szCs w:val="24"/>
        </w:rPr>
        <w:t xml:space="preserve">νε ελιγμούς, δηλαδή δεν την κοπάνησε. Όποιος την κοπανάει για εσάς είναι ήρωας! Όποιος υψώνει την ελληνική σημαία, είναι επικίνδυνος! </w:t>
      </w:r>
    </w:p>
    <w:p w14:paraId="59780C5E"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Μ</w:t>
      </w:r>
      <w:r>
        <w:rPr>
          <w:rFonts w:eastAsia="Times New Roman"/>
          <w:szCs w:val="24"/>
        </w:rPr>
        <w:t>έσα σε αυτ</w:t>
      </w:r>
      <w:r>
        <w:rPr>
          <w:rFonts w:eastAsia="Times New Roman"/>
          <w:szCs w:val="24"/>
        </w:rPr>
        <w:t>ό</w:t>
      </w:r>
      <w:r>
        <w:rPr>
          <w:rFonts w:eastAsia="Times New Roman"/>
          <w:szCs w:val="24"/>
        </w:rPr>
        <w:t xml:space="preserve"> τ</w:t>
      </w:r>
      <w:r>
        <w:rPr>
          <w:rFonts w:eastAsia="Times New Roman"/>
          <w:szCs w:val="24"/>
        </w:rPr>
        <w:t>ο</w:t>
      </w:r>
      <w:r>
        <w:rPr>
          <w:rFonts w:eastAsia="Times New Roman"/>
          <w:szCs w:val="24"/>
        </w:rPr>
        <w:t xml:space="preserve"> πλαίσι</w:t>
      </w:r>
      <w:r>
        <w:rPr>
          <w:rFonts w:eastAsia="Times New Roman"/>
          <w:szCs w:val="24"/>
        </w:rPr>
        <w:t>ο δύο χιλιάδες εννιακόσιοι λαθρομετανάστες πέρασαν</w:t>
      </w:r>
      <w:r>
        <w:rPr>
          <w:rFonts w:eastAsia="Times New Roman"/>
          <w:szCs w:val="24"/>
        </w:rPr>
        <w:t xml:space="preserve"> στον Έβρο τον Απρίλιο</w:t>
      </w:r>
      <w:r>
        <w:rPr>
          <w:rFonts w:eastAsia="Times New Roman"/>
          <w:szCs w:val="24"/>
        </w:rPr>
        <w:t>.</w:t>
      </w:r>
      <w:r>
        <w:rPr>
          <w:rFonts w:eastAsia="Times New Roman"/>
          <w:szCs w:val="24"/>
        </w:rPr>
        <w:t xml:space="preserve"> </w:t>
      </w:r>
      <w:r>
        <w:rPr>
          <w:rFonts w:eastAsia="Times New Roman"/>
          <w:szCs w:val="24"/>
        </w:rPr>
        <w:t xml:space="preserve">Εκεί </w:t>
      </w:r>
      <w:r>
        <w:rPr>
          <w:rFonts w:eastAsia="Times New Roman"/>
          <w:szCs w:val="24"/>
        </w:rPr>
        <w:t>σε έναν φράκτη</w:t>
      </w:r>
      <w:r>
        <w:rPr>
          <w:rFonts w:eastAsia="Times New Roman"/>
          <w:szCs w:val="24"/>
        </w:rPr>
        <w:t>,</w:t>
      </w:r>
      <w:r>
        <w:rPr>
          <w:rFonts w:eastAsia="Times New Roman"/>
          <w:szCs w:val="24"/>
        </w:rPr>
        <w:t xml:space="preserve"> που </w:t>
      </w:r>
      <w:r>
        <w:rPr>
          <w:rFonts w:eastAsia="Times New Roman"/>
          <w:szCs w:val="24"/>
        </w:rPr>
        <w:t xml:space="preserve">καλώς έγινε και έπρεπε να είναι και μεγαλύτερος -μήκους μόνο 10 χιλιομέτρων-, δεν υπάρχουν ούτε στρατιώτες ούτε αστυνομικοί να τον φυλάνε, παρά μόνο κάμερες. </w:t>
      </w:r>
      <w:r>
        <w:rPr>
          <w:rFonts w:eastAsia="Times New Roman"/>
          <w:szCs w:val="24"/>
        </w:rPr>
        <w:t>Ό</w:t>
      </w:r>
      <w:r>
        <w:rPr>
          <w:rFonts w:eastAsia="Times New Roman"/>
          <w:szCs w:val="24"/>
        </w:rPr>
        <w:t>ποτε οι κάμερες εντοπίσουν λαθρομετανάστες να μπαίνουν, οι αστυνομικές ή οι στρατιωτικές δυνάμεις</w:t>
      </w:r>
      <w:r>
        <w:rPr>
          <w:rFonts w:eastAsia="Times New Roman"/>
          <w:szCs w:val="24"/>
        </w:rPr>
        <w:t xml:space="preserve"> </w:t>
      </w:r>
      <w:r>
        <w:rPr>
          <w:rFonts w:eastAsia="Times New Roman"/>
          <w:szCs w:val="24"/>
        </w:rPr>
        <w:t xml:space="preserve">δεν προλαβαίνουν </w:t>
      </w:r>
      <w:r>
        <w:rPr>
          <w:rFonts w:eastAsia="Times New Roman"/>
          <w:szCs w:val="24"/>
        </w:rPr>
        <w:t xml:space="preserve">να πάνε. Υπάρχουν ανοιχτά σύνορα και στη θάλασσα και στη στεριά. </w:t>
      </w:r>
    </w:p>
    <w:p w14:paraId="59780C5F"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Η Χρυσή Αυγή δεν θα σταματήσει να το λέει: Κλείστε τα σύνορα. Προστατεύστε την Ελλάδα και σε θάλασσα και σε στεριά! Οι Ένοπλες Δυνάμεις να αναλάβουν τη φύλαξη των συνόρων μ</w:t>
      </w:r>
      <w:r>
        <w:rPr>
          <w:rFonts w:eastAsia="Times New Roman"/>
          <w:szCs w:val="24"/>
        </w:rPr>
        <w:t xml:space="preserve">ας και να θεωρείται ποινικό αδίκημα η παράνομη είσοδος. Αντ’ αυτού, όμως, εσείς λέτε: «Ανοιχτά σύνορα». </w:t>
      </w:r>
    </w:p>
    <w:p w14:paraId="59780C60"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lastRenderedPageBreak/>
        <w:t>Ξέχασα, έχουμε και τον περισπούδαστο μπολσεβίκο, επαγγελματικό στέλεχος του ΚΚΕ στο παρελθόν, τον κ. Κοτζιά, τον Υπουργό σας, ο οποίος λέει: «Δεν περάσ</w:t>
      </w:r>
      <w:r>
        <w:rPr>
          <w:rFonts w:eastAsia="Times New Roman"/>
          <w:szCs w:val="24"/>
        </w:rPr>
        <w:t xml:space="preserve">ανε τις κόκκινες γραμμές οι Τούρκοι. Πού τις περάσανε; Τη βύθισαν την κανονιοφόρο; Δεν τη βύθισαν. Μόνο τη </w:t>
      </w:r>
      <w:proofErr w:type="spellStart"/>
      <w:r>
        <w:rPr>
          <w:rFonts w:eastAsia="Times New Roman"/>
          <w:szCs w:val="24"/>
        </w:rPr>
        <w:t>διεμβόλισαν</w:t>
      </w:r>
      <w:proofErr w:type="spellEnd"/>
      <w:r>
        <w:rPr>
          <w:rFonts w:eastAsia="Times New Roman"/>
          <w:szCs w:val="24"/>
        </w:rPr>
        <w:t>. Το σκάφος του Λιμενικού το ίδιο. Συλλάβανε και δύο Έλληνες στρατιώτες και τους έχουν αιχμάλωτους. Δεν είναι κόκκινες γραμμές»!</w:t>
      </w:r>
    </w:p>
    <w:p w14:paraId="59780C61"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Κόκκινη γ</w:t>
      </w:r>
      <w:r>
        <w:rPr>
          <w:rFonts w:eastAsia="Times New Roman"/>
          <w:szCs w:val="24"/>
        </w:rPr>
        <w:t xml:space="preserve">ραμμή γι’ αυτόν είναι μόνο η καρέκλα του. Η καρέκλα σας είναι η κόκκινη γραμμή! Αλλά όπως πάτε, δεν είναι βέβαιον ότι θα μακροημερεύσει και πολύ η εξουσία σας. Κι αυτό φάνηκε πολύ καθαρά στην πρόσφατη επίσκεψη του Πρωθυπουργού σας Αλέξη Τσίπρα στη Λέσβο. </w:t>
      </w:r>
    </w:p>
    <w:p w14:paraId="59780C62"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 xml:space="preserve">Ο «δημοφιλής», ο «χαμογελαστός» είχε πάει στη Λήμνο προηγουμένως. Έρημο νησί η Λήμνος εκεί δεν υπήρχαν συγκεντρώσεις διαμαρτυρίας. «Μου κόψατε τη σύνταξη» του είπε ένας. «Έλα μωρέ, εντάξει». Χαμογελαστός. Ωραία, τελειώσαμε. </w:t>
      </w:r>
    </w:p>
    <w:p w14:paraId="59780C63"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Στη Μυτιλήνη, όμως; Υπήρχαν πέν</w:t>
      </w:r>
      <w:r>
        <w:rPr>
          <w:rFonts w:eastAsia="Times New Roman"/>
          <w:szCs w:val="24"/>
        </w:rPr>
        <w:t xml:space="preserve">τε χιλιάδες και περισσότεροι κάτοικοι που διαδήλωναν. Και τι έκανε ο δημοφιλής; Έφερε τα ΜΑΤ για να τους σταματήσουν και να </w:t>
      </w:r>
      <w:r>
        <w:rPr>
          <w:rFonts w:eastAsia="Times New Roman"/>
          <w:szCs w:val="24"/>
        </w:rPr>
        <w:lastRenderedPageBreak/>
        <w:t>τους χτυπήσουν. Έτσι θα πάτε –να το πάρετε απόφαση- μέχρι την προεκλογική περίοδο. Η περίοδος χάριτος τέλειωσε. Μόνο με τα ΜΑΤ θα μπ</w:t>
      </w:r>
      <w:r>
        <w:rPr>
          <w:rFonts w:eastAsia="Times New Roman"/>
          <w:szCs w:val="24"/>
        </w:rPr>
        <w:t>ορείτε να κυκλοφορείτε. Να το πάρετε είδηση. Ο ελληνικός λαός αντιστέκεται!</w:t>
      </w:r>
    </w:p>
    <w:p w14:paraId="59780C64" w14:textId="77777777" w:rsidR="00F07EC0" w:rsidRDefault="005D0323">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ης Χ</w:t>
      </w:r>
      <w:r>
        <w:rPr>
          <w:rFonts w:eastAsia="Times New Roman"/>
          <w:szCs w:val="24"/>
        </w:rPr>
        <w:t>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9780C65"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 xml:space="preserve">Όσο γι’ αυτούς –μεταξύ των οποίων και ο Υπουργός Δικαιοσύνης Κοντονής- που είπαν ότι αυτοί που διαδήλωσαν στη Μυτιλήνη ήταν μια </w:t>
      </w:r>
      <w:r>
        <w:rPr>
          <w:rFonts w:eastAsia="Times New Roman"/>
          <w:szCs w:val="24"/>
        </w:rPr>
        <w:t xml:space="preserve">φασιστική μειοψηφία και </w:t>
      </w:r>
      <w:proofErr w:type="spellStart"/>
      <w:r>
        <w:rPr>
          <w:rFonts w:eastAsia="Times New Roman"/>
          <w:szCs w:val="24"/>
        </w:rPr>
        <w:t>χρυσαυγίτες</w:t>
      </w:r>
      <w:proofErr w:type="spellEnd"/>
      <w:r>
        <w:rPr>
          <w:rFonts w:eastAsia="Times New Roman"/>
          <w:szCs w:val="24"/>
        </w:rPr>
        <w:t xml:space="preserve">, μας τιμάνε με αυτά που λένε, αλλά δεν ανταποκρίνονται στην πραγματικότητα. </w:t>
      </w:r>
    </w:p>
    <w:p w14:paraId="59780C66"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Αυτό που ανταποκρίνεται στην πραγματικότητα είναι ότι είστε μια θλιβερή μειοψηφία. Φαίνεται σε όλες τις πολιτικές έρευνες. Αυτή τη στιγμή αν εί</w:t>
      </w:r>
      <w:r>
        <w:rPr>
          <w:rFonts w:eastAsia="Times New Roman"/>
          <w:szCs w:val="24"/>
        </w:rPr>
        <w:t xml:space="preserve">χατε πολιτικό φιλότιμο, έπρεπε να έχετε παραιτηθεί. Και στην προσπάθεια να πέσει ο ΣΥΡΙΖΑ του </w:t>
      </w:r>
      <w:proofErr w:type="spellStart"/>
      <w:r>
        <w:rPr>
          <w:rFonts w:eastAsia="Times New Roman"/>
          <w:szCs w:val="24"/>
        </w:rPr>
        <w:t>εθνομηδενισμού</w:t>
      </w:r>
      <w:proofErr w:type="spellEnd"/>
      <w:r>
        <w:rPr>
          <w:rFonts w:eastAsia="Times New Roman"/>
          <w:szCs w:val="24"/>
        </w:rPr>
        <w:t>, να ξέρετε ότι θα είναι εθνική πρωτοπορία η Χρυσή Αυγή!</w:t>
      </w:r>
    </w:p>
    <w:p w14:paraId="59780C67" w14:textId="77777777" w:rsidR="00F07EC0" w:rsidRDefault="005D0323">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 xml:space="preserve">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9780C68" w14:textId="77777777" w:rsidR="00F07EC0" w:rsidRDefault="005D0323">
      <w:pPr>
        <w:tabs>
          <w:tab w:val="left" w:pos="2608"/>
        </w:tabs>
        <w:spacing w:after="0" w:line="600" w:lineRule="auto"/>
        <w:ind w:firstLine="720"/>
        <w:jc w:val="both"/>
        <w:rPr>
          <w:rFonts w:eastAsia="Times New Roman"/>
          <w:szCs w:val="24"/>
        </w:rPr>
      </w:pPr>
      <w:r w:rsidRPr="0073551A">
        <w:rPr>
          <w:rFonts w:eastAsia="Times New Roman"/>
          <w:b/>
          <w:szCs w:val="24"/>
        </w:rPr>
        <w:lastRenderedPageBreak/>
        <w:t xml:space="preserve">ΠΡΟΕΔΡΕΥΩΝ (Γεώργιος </w:t>
      </w:r>
      <w:proofErr w:type="spellStart"/>
      <w:r w:rsidRPr="0073551A">
        <w:rPr>
          <w:rFonts w:eastAsia="Times New Roman"/>
          <w:b/>
          <w:szCs w:val="24"/>
        </w:rPr>
        <w:t>Λαμπρούλης</w:t>
      </w:r>
      <w:proofErr w:type="spellEnd"/>
      <w:r w:rsidRPr="0073551A">
        <w:rPr>
          <w:rFonts w:eastAsia="Times New Roman"/>
          <w:b/>
          <w:szCs w:val="24"/>
        </w:rPr>
        <w:t>):</w:t>
      </w:r>
      <w:r>
        <w:rPr>
          <w:rFonts w:eastAsia="Times New Roman"/>
          <w:szCs w:val="24"/>
        </w:rPr>
        <w:t xml:space="preserve"> Τον λόγο έχει ο κ. Βαρβιτσιώτης από τη Νέα Δημοκρατία.</w:t>
      </w:r>
    </w:p>
    <w:p w14:paraId="59780C69" w14:textId="77777777" w:rsidR="00F07EC0" w:rsidRDefault="005D0323">
      <w:pPr>
        <w:spacing w:after="0" w:line="600" w:lineRule="auto"/>
        <w:ind w:firstLine="720"/>
        <w:jc w:val="both"/>
        <w:rPr>
          <w:rFonts w:eastAsia="Times New Roman" w:cs="Times New Roman"/>
          <w:szCs w:val="24"/>
        </w:rPr>
      </w:pPr>
      <w:r w:rsidRPr="001D0FC7">
        <w:rPr>
          <w:rFonts w:eastAsia="Times New Roman"/>
          <w:b/>
          <w:szCs w:val="24"/>
        </w:rPr>
        <w:t>ΜΙΛΤΙΑΔΗΣ ΒΑΡΒΙΤΣΙΩΤΗΣ</w:t>
      </w:r>
      <w:r>
        <w:rPr>
          <w:rFonts w:eastAsia="Times New Roman"/>
          <w:szCs w:val="24"/>
        </w:rPr>
        <w:t>: Κυρίες και κύριοι συνάδελφοι, άλλο ένα νομοσχέδιο της Κυβέρνησης προσπαθεί να μετατρέψει αυτή την Αίθουσα σε αρένα, στην οποία γίνεται ένας ιδιότυπος διαγωνισμός ευαισθησίας: π</w:t>
      </w:r>
      <w:r>
        <w:rPr>
          <w:rFonts w:eastAsia="Times New Roman"/>
          <w:szCs w:val="24"/>
        </w:rPr>
        <w:t>οιος είναι πιο ευαίσθητος από τον άλλο, ποιος είναι πιο ανεκτικός από τον άλλο, ποιος έχει αξίες πανανθρώπινες σε σχέση με άλλους που δεν υπηρετούν πανανθρώπινες αξίες, ε</w:t>
      </w:r>
      <w:r>
        <w:rPr>
          <w:rFonts w:eastAsia="Times New Roman" w:cs="Times New Roman"/>
          <w:szCs w:val="24"/>
        </w:rPr>
        <w:t>νώ σε αυτή την Αίθουσα αυτό το οποίο μετράει είναι ο απολογισμός των πολιτικών που ασκ</w:t>
      </w:r>
      <w:r>
        <w:rPr>
          <w:rFonts w:eastAsia="Times New Roman" w:cs="Times New Roman"/>
          <w:szCs w:val="24"/>
        </w:rPr>
        <w:t>ούνται. Κι εδώ έχουμε μπροστά μας μια Κυβέρνηση η οποία έχει έναν πολύ ισχνό απολογισμό πραγματικής και ουσιαστικής ευαισθησίας.</w:t>
      </w:r>
    </w:p>
    <w:p w14:paraId="59780C6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Παρακολουθώντας τα θέματα του προσφυγικού και μεταναστευτικού όλο αυτό το διάστημα</w:t>
      </w:r>
      <w:r>
        <w:rPr>
          <w:rFonts w:eastAsia="Times New Roman" w:cs="Times New Roman"/>
          <w:szCs w:val="24"/>
        </w:rPr>
        <w:t>,</w:t>
      </w:r>
      <w:r>
        <w:rPr>
          <w:rFonts w:eastAsia="Times New Roman" w:cs="Times New Roman"/>
          <w:szCs w:val="24"/>
        </w:rPr>
        <w:t xml:space="preserve"> θα σας πω ότι δεν υπάρχει εβδομάδα που τα δ</w:t>
      </w:r>
      <w:r>
        <w:rPr>
          <w:rFonts w:eastAsia="Times New Roman" w:cs="Times New Roman"/>
          <w:szCs w:val="24"/>
        </w:rPr>
        <w:t xml:space="preserve">ιεθνή μέσα μαζικής ενημέρωσης δεν εστιάζουν στην κατάσταση που βρίσκονται οι ασυνόδευτοι ανήλικοι στη χώρα μας. Δεν υπάρχει εβδομάδα που διεθνής οργανισμός να μην ζητάει από την </w:t>
      </w:r>
      <w:r>
        <w:rPr>
          <w:rFonts w:eastAsia="Times New Roman" w:cs="Times New Roman"/>
          <w:szCs w:val="24"/>
        </w:rPr>
        <w:lastRenderedPageBreak/>
        <w:t>Κυβέρνηση να πάρει μέτρα αντιμετώπισης του προβλήματος των ασυνόδευτων ανηλίκω</w:t>
      </w:r>
      <w:r>
        <w:rPr>
          <w:rFonts w:eastAsia="Times New Roman" w:cs="Times New Roman"/>
          <w:szCs w:val="24"/>
        </w:rPr>
        <w:t xml:space="preserve">ν. Δεν υπάρχει εβδομάδα στην οποία να μην δημοσιεύονται κραυγές αγωνίας ανηλίκων που έχουν πέσει θύματα σεξουαλικής εκμετάλλευσης, θύματα όλων των ειδών των εκμεταλλεύσεων λόγω της απουσίας οποιουδήποτε μηχανισμού προστασίας. </w:t>
      </w:r>
    </w:p>
    <w:p w14:paraId="59780C6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Γι’ αυτή την απουσία του μηχα</w:t>
      </w:r>
      <w:r>
        <w:rPr>
          <w:rFonts w:eastAsia="Times New Roman" w:cs="Times New Roman"/>
          <w:szCs w:val="24"/>
        </w:rPr>
        <w:t>νισμού προστασίας αρμόδιο είναι το Υπουργείο σας, αρμόδιο είναι το Εθνικό Κέντρο Κοινωνικής Αλληλεγγύης, το οποίο έχει να παρουσιάσει μόνο την τελευταία χρονιά έναν ισχνό απολογισμό. Θα σας διαβάσω απλά τα νούμερα για να καταλάβετε.</w:t>
      </w:r>
    </w:p>
    <w:p w14:paraId="59780C6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Πέρυσι, τέτοια περίπου </w:t>
      </w:r>
      <w:r>
        <w:rPr>
          <w:rFonts w:eastAsia="Times New Roman" w:cs="Times New Roman"/>
          <w:szCs w:val="24"/>
        </w:rPr>
        <w:t xml:space="preserve">εποχή, υπήρχαν χίλιες διακόσιες είκοσι εννιά θέσεις φιλοξενίας. Φέτος, αυτές οι θέσεις έχουν μειωθεί στις χίλιες εκατό. Έχουμε περίπου 10% μείωση σε σχέση με πέρυσι. Την ίδια στιγμή πέρυσι περίμεναν για θέσεις φιλοξενίας χίλιοι τετρακόσιοι, ενώ σήμερα που </w:t>
      </w:r>
      <w:r>
        <w:rPr>
          <w:rFonts w:eastAsia="Times New Roman" w:cs="Times New Roman"/>
          <w:szCs w:val="24"/>
        </w:rPr>
        <w:t xml:space="preserve">μιλάμε είναι δύο χιλιάδες τετρακόσιοι αυτοί που περιμένουν να βρουν μια τέτοια θέση φιλοξενίας. </w:t>
      </w:r>
    </w:p>
    <w:p w14:paraId="59780C6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μια τεράστια αποτυχία τη στιγμή που υπάρχει άπλετη χρηματοδότηση για να αντιμετωπιστεί. Κι αυτή η αποτυχία έχει σαφέστατα ανθρώπινο και πολιτικό πρό</w:t>
      </w:r>
      <w:r>
        <w:rPr>
          <w:rFonts w:eastAsia="Times New Roman" w:cs="Times New Roman"/>
          <w:szCs w:val="24"/>
        </w:rPr>
        <w:t xml:space="preserve">σωπο. Έχει πρόσημο αρνητικό για την Κυβέρνησή σας και έχει πρόσημο αρνητικό για τη διαχείρισή σας. </w:t>
      </w:r>
    </w:p>
    <w:p w14:paraId="59780C6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Έχω μπροστά μου τις καταγγελίες που έχουν κάνει όλες οι μη κυβερνητικές οργανώσεις που ασχολούνται με το θέμα των ασυνόδευτων ανηλίκων. Η οργάνωση «Ηλιαχτίδ</w:t>
      </w:r>
      <w:r>
        <w:rPr>
          <w:rFonts w:eastAsia="Times New Roman" w:cs="Times New Roman"/>
          <w:szCs w:val="24"/>
        </w:rPr>
        <w:t xml:space="preserve">α» λέει ότι, ενώ έχει καταθέσει από τις 11 Δεκεμβρίου τον προγραμματισμό της και την αίτησή της να χρηματοδοτηθεί για το 2018, ακόμα και σήμερα δεν έχει υπαχθεί στο πρόγραμμα με αποτέλεσμα το προσωπικό της να μένει απλήρωτο. </w:t>
      </w:r>
    </w:p>
    <w:p w14:paraId="59780C6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ίδιο συμβαίνει στις δομές φ</w:t>
      </w:r>
      <w:r>
        <w:rPr>
          <w:rFonts w:eastAsia="Times New Roman" w:cs="Times New Roman"/>
          <w:szCs w:val="24"/>
        </w:rPr>
        <w:t>ιλοξενίας που υπάρχουν στα νησιά –βασικά στο ένα νησί, στο νησί της Λέσβου. Στα υπόλοιπα νησιά, παρ</w:t>
      </w:r>
      <w:r>
        <w:rPr>
          <w:rFonts w:eastAsia="Times New Roman" w:cs="Times New Roman"/>
          <w:szCs w:val="24"/>
        </w:rPr>
        <w:t xml:space="preserve">’ </w:t>
      </w:r>
      <w:r>
        <w:rPr>
          <w:rFonts w:eastAsia="Times New Roman" w:cs="Times New Roman"/>
          <w:szCs w:val="24"/>
        </w:rPr>
        <w:t xml:space="preserve">ότι υπάρχει θέμα, δεν έχετε καταφέρει να δημιουργήσετε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δομή φιλοξενίας ασυνόδευτων ανηλίκων. Στη Χίο έχετε μόνο δεκαοχτώ θέσεις και στη Σάμο οκτώ θέ</w:t>
      </w:r>
      <w:r>
        <w:rPr>
          <w:rFonts w:eastAsia="Times New Roman" w:cs="Times New Roman"/>
          <w:szCs w:val="24"/>
        </w:rPr>
        <w:t xml:space="preserve">σεις. Δεν μιλάμε γι’ αυτές. Μιλάμε </w:t>
      </w:r>
      <w:r>
        <w:rPr>
          <w:rFonts w:eastAsia="Times New Roman" w:cs="Times New Roman"/>
          <w:szCs w:val="24"/>
        </w:rPr>
        <w:lastRenderedPageBreak/>
        <w:t xml:space="preserve">για τη Λέσβο των </w:t>
      </w:r>
      <w:proofErr w:type="spellStart"/>
      <w:r>
        <w:rPr>
          <w:rFonts w:eastAsia="Times New Roman" w:cs="Times New Roman"/>
          <w:szCs w:val="24"/>
        </w:rPr>
        <w:t>εκατόν</w:t>
      </w:r>
      <w:proofErr w:type="spellEnd"/>
      <w:r>
        <w:rPr>
          <w:rFonts w:eastAsia="Times New Roman" w:cs="Times New Roman"/>
          <w:szCs w:val="24"/>
        </w:rPr>
        <w:t xml:space="preserve"> εβδομήντα θέσεων που πάλι λόγω της υπαγωγής των κονδυλίων μέσα από τη γραφειοκρατική σας αντίληψη στο Υπουργείο Οικονομίας και Ανάπτυξης ακόμα τα προγράμματα του 2018 –και είναι Μάιος του 2018- δεν</w:t>
      </w:r>
      <w:r>
        <w:rPr>
          <w:rFonts w:eastAsia="Times New Roman" w:cs="Times New Roman"/>
          <w:szCs w:val="24"/>
        </w:rPr>
        <w:t xml:space="preserve"> έχουν ούτε </w:t>
      </w:r>
      <w:proofErr w:type="spellStart"/>
      <w:r>
        <w:rPr>
          <w:rFonts w:eastAsia="Times New Roman" w:cs="Times New Roman"/>
          <w:szCs w:val="24"/>
        </w:rPr>
        <w:t>συμβασιοποιηθεί</w:t>
      </w:r>
      <w:proofErr w:type="spellEnd"/>
      <w:r>
        <w:rPr>
          <w:rFonts w:eastAsia="Times New Roman" w:cs="Times New Roman"/>
          <w:szCs w:val="24"/>
        </w:rPr>
        <w:t xml:space="preserve"> ούτε πληρωθεί. Περιμένουμε από κάποιους τρίτους να κάνουν τη δουλειά που θα έπρεπε το ίδιο το κράτος να κάνει. </w:t>
      </w:r>
    </w:p>
    <w:p w14:paraId="59780C7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Θέλετε να σας πω και κάτι παραπάνω; Έχω βαρεθεί πραγματικά αυτό το παραλήρημα διαφόρων στελεχών του ΣΥΡΙΖΑ που λένε </w:t>
      </w:r>
      <w:r>
        <w:rPr>
          <w:rFonts w:eastAsia="Times New Roman" w:cs="Times New Roman"/>
          <w:szCs w:val="24"/>
        </w:rPr>
        <w:t xml:space="preserve">«ακροδεξιά η Νέα Δημοκρατία», «ακραίες θέσεις η Νέα Δημοκρατία». </w:t>
      </w:r>
    </w:p>
    <w:p w14:paraId="59780C71"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Σήμερα το Γραφείο του ΣΥΡΙΖΑ βγήκε και είπε ότι είναι ρατσιστικές οι δηλώσεις του Δημάρχου της Μήλου, που αποκάλεσε «λαθρομετανάστες» πενήντα έξι Πακιστανούς που έφθασαν με πλοιάριο στη Σάμο</w:t>
      </w:r>
      <w:r>
        <w:rPr>
          <w:rFonts w:eastAsia="Times New Roman"/>
          <w:szCs w:val="24"/>
        </w:rPr>
        <w:t xml:space="preserve">. </w:t>
      </w:r>
    </w:p>
    <w:p w14:paraId="59780C72"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Την ίδια στιγμή, το ίδιο Γραφείο Τύπου του ΣΥΡΙΖΑ δεν έχω δει να βγάλει μία ανακοίνωση για τον κ. </w:t>
      </w:r>
      <w:proofErr w:type="spellStart"/>
      <w:r>
        <w:rPr>
          <w:rFonts w:eastAsia="Times New Roman"/>
          <w:szCs w:val="24"/>
        </w:rPr>
        <w:t>Κατσίκη</w:t>
      </w:r>
      <w:proofErr w:type="spellEnd"/>
      <w:r>
        <w:rPr>
          <w:rFonts w:eastAsia="Times New Roman"/>
          <w:szCs w:val="24"/>
        </w:rPr>
        <w:t xml:space="preserve">, ο οποίος εδώ, σ’ αυτό το Βήμα, πριν από λίγο δεν είχε διαφορά στο τι έλεγε με τους ομιλητές και αγορητές της Χρυσής Αυγής. Τα ίδια ακριβώς </w:t>
      </w:r>
      <w:r>
        <w:rPr>
          <w:rFonts w:eastAsia="Times New Roman"/>
          <w:szCs w:val="24"/>
        </w:rPr>
        <w:lastRenderedPageBreak/>
        <w:t>έλεγε σ</w:t>
      </w:r>
      <w:r>
        <w:rPr>
          <w:rFonts w:eastAsia="Times New Roman"/>
          <w:szCs w:val="24"/>
        </w:rPr>
        <w:t xml:space="preserve">τον ίδιον ακριβώς τόνο με την ίδια ακριβώς φιλοσοφία. Όμως ο κ. </w:t>
      </w:r>
      <w:proofErr w:type="spellStart"/>
      <w:r>
        <w:rPr>
          <w:rFonts w:eastAsia="Times New Roman"/>
          <w:szCs w:val="24"/>
        </w:rPr>
        <w:t>Κατσίκης</w:t>
      </w:r>
      <w:proofErr w:type="spellEnd"/>
      <w:r>
        <w:rPr>
          <w:rFonts w:eastAsia="Times New Roman"/>
          <w:szCs w:val="24"/>
        </w:rPr>
        <w:t xml:space="preserve"> δεν είναι ακροδεξιός στα δικά σας μάτια, είναι ο απαραίτητος για να μένετε στην καρέκλα σας, γιατί μέσα από την ψήφο ακραίων στην ψυχή, στο μυαλό και στον λόγο παραμένετε στην εξουσία</w:t>
      </w:r>
      <w:r>
        <w:rPr>
          <w:rFonts w:eastAsia="Times New Roman"/>
          <w:szCs w:val="24"/>
        </w:rPr>
        <w:t>.</w:t>
      </w:r>
    </w:p>
    <w:p w14:paraId="59780C73"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Δυστυχώς, αυτή η διαφορετική διάσταση που δίνετε στις αξίες, ο εξευτελισμός τους και όχι η υπηρεσία τους, το γεγονός ότι δεχόσαστε το ακροδεξιό παραλήρημα, το φασιστικό -όπως θέλετε ονομάστε το, εγώ θα το έλεγα ρατσιστικό παραλήρημα του κ. </w:t>
      </w:r>
      <w:proofErr w:type="spellStart"/>
      <w:r>
        <w:rPr>
          <w:rFonts w:eastAsia="Times New Roman"/>
          <w:szCs w:val="24"/>
        </w:rPr>
        <w:t>Κατσίκη</w:t>
      </w:r>
      <w:proofErr w:type="spellEnd"/>
      <w:r>
        <w:rPr>
          <w:rFonts w:eastAsia="Times New Roman"/>
          <w:szCs w:val="24"/>
        </w:rPr>
        <w:t>- και δ</w:t>
      </w:r>
      <w:r>
        <w:rPr>
          <w:rFonts w:eastAsia="Times New Roman"/>
          <w:szCs w:val="24"/>
        </w:rPr>
        <w:t>εν το καταδικάζετε εσείς οι ίδιοι, σας κάνει να έχετε χάσει την οποιαδήποτε επαφή με οποιεσδήποτε αξίες μπορεί να είχε κάποτε η Αριστερά ή να θεωρούσατε ότι εσείς υπηρετήσατε.</w:t>
      </w:r>
    </w:p>
    <w:p w14:paraId="59780C74"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Δυστυχώς, δεν έχετε </w:t>
      </w:r>
      <w:proofErr w:type="spellStart"/>
      <w:r>
        <w:rPr>
          <w:rFonts w:eastAsia="Times New Roman"/>
          <w:szCs w:val="24"/>
        </w:rPr>
        <w:t>καμμία</w:t>
      </w:r>
      <w:proofErr w:type="spellEnd"/>
      <w:r>
        <w:rPr>
          <w:rFonts w:eastAsia="Times New Roman"/>
          <w:szCs w:val="24"/>
        </w:rPr>
        <w:t xml:space="preserve"> άλλη αξία παρά μόνο την αξία της εξουσίας. Αυτήν υπηρ</w:t>
      </w:r>
      <w:r>
        <w:rPr>
          <w:rFonts w:eastAsia="Times New Roman"/>
          <w:szCs w:val="24"/>
        </w:rPr>
        <w:t>ετείτε, αυτήν γνωρίζετε, αυτήν θέλετε.</w:t>
      </w:r>
    </w:p>
    <w:p w14:paraId="59780C75"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Ευχαριστώ πολύ,.</w:t>
      </w:r>
    </w:p>
    <w:p w14:paraId="59780C76" w14:textId="77777777" w:rsidR="00F07EC0" w:rsidRDefault="005D0323">
      <w:pPr>
        <w:tabs>
          <w:tab w:val="left" w:pos="294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9780C77" w14:textId="77777777" w:rsidR="00F07EC0" w:rsidRDefault="005D0323">
      <w:pPr>
        <w:tabs>
          <w:tab w:val="left" w:pos="2940"/>
        </w:tabs>
        <w:spacing w:after="0" w:line="600" w:lineRule="auto"/>
        <w:ind w:firstLine="720"/>
        <w:jc w:val="both"/>
        <w:rPr>
          <w:rFonts w:eastAsia="Times New Roman"/>
          <w:szCs w:val="24"/>
        </w:rPr>
      </w:pPr>
      <w:r w:rsidRPr="001040AA">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Κύριε Πρόεδρε, θα μπορούσα να έχω τον λόγο;</w:t>
      </w:r>
    </w:p>
    <w:p w14:paraId="59780C78" w14:textId="77777777" w:rsidR="00F07EC0" w:rsidRDefault="005D0323">
      <w:pPr>
        <w:tabs>
          <w:tab w:val="left" w:pos="2940"/>
        </w:tabs>
        <w:spacing w:after="0" w:line="600" w:lineRule="auto"/>
        <w:ind w:firstLine="720"/>
        <w:jc w:val="both"/>
        <w:rPr>
          <w:rFonts w:eastAsia="Times New Roman"/>
          <w:szCs w:val="24"/>
        </w:rPr>
      </w:pPr>
      <w:r w:rsidRPr="001040AA">
        <w:rPr>
          <w:rFonts w:eastAsia="Times New Roman"/>
          <w:b/>
          <w:szCs w:val="24"/>
        </w:rPr>
        <w:t xml:space="preserve">ΠΡΟΕΔΡΕΥΩΝ (Γεώργιος </w:t>
      </w:r>
      <w:proofErr w:type="spellStart"/>
      <w:r w:rsidRPr="001040AA">
        <w:rPr>
          <w:rFonts w:eastAsia="Times New Roman"/>
          <w:b/>
          <w:szCs w:val="24"/>
        </w:rPr>
        <w:t>Λαμπρούλης</w:t>
      </w:r>
      <w:proofErr w:type="spellEnd"/>
      <w:r w:rsidRPr="001040AA">
        <w:rPr>
          <w:rFonts w:eastAsia="Times New Roman"/>
          <w:b/>
          <w:szCs w:val="24"/>
        </w:rPr>
        <w:t xml:space="preserve">): </w:t>
      </w:r>
      <w:r>
        <w:rPr>
          <w:rFonts w:eastAsia="Times New Roman"/>
          <w:szCs w:val="24"/>
        </w:rPr>
        <w:t>Κυρία Υπουργέ, τι θέλετε;</w:t>
      </w:r>
    </w:p>
    <w:p w14:paraId="59780C79" w14:textId="77777777" w:rsidR="00F07EC0" w:rsidRDefault="005D0323">
      <w:pPr>
        <w:tabs>
          <w:tab w:val="left" w:pos="2940"/>
        </w:tabs>
        <w:spacing w:after="0" w:line="600" w:lineRule="auto"/>
        <w:ind w:firstLine="720"/>
        <w:jc w:val="both"/>
        <w:rPr>
          <w:rFonts w:eastAsia="Times New Roman"/>
          <w:szCs w:val="24"/>
        </w:rPr>
      </w:pPr>
      <w:r w:rsidRPr="001040AA">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Κύριε Πρόεδρε, δεν ζητώ τον λόγο επί προσωπικού, αλλά επ’ ευκαιρία του νομοσχεδίου ο Βουλευτής αναφέ</w:t>
      </w:r>
      <w:r>
        <w:rPr>
          <w:rFonts w:eastAsia="Times New Roman"/>
          <w:szCs w:val="24"/>
        </w:rPr>
        <w:t>ρθηκε στις δομές ασυνόδευτων ανηλίκων και όχι, βέβαια, σε δομές για παιδιά, για ιδρύματα, γι’ αυτό το νομοσχέδιο που συζητάμε –άρα έμπλεξε δύο θέματα- και επειδή ίσως χρειάζεται μια πληροφόρηση ενός λεπτού για όσα είπε, αν μπορώ να έχω τον λόγο.</w:t>
      </w:r>
    </w:p>
    <w:p w14:paraId="59780C7A" w14:textId="77777777" w:rsidR="00F07EC0" w:rsidRDefault="005D0323">
      <w:pPr>
        <w:tabs>
          <w:tab w:val="left" w:pos="2940"/>
        </w:tabs>
        <w:spacing w:after="0" w:line="600" w:lineRule="auto"/>
        <w:ind w:firstLine="720"/>
        <w:jc w:val="both"/>
        <w:rPr>
          <w:rFonts w:eastAsia="Times New Roman"/>
          <w:szCs w:val="24"/>
        </w:rPr>
      </w:pPr>
      <w:r w:rsidRPr="00B23FA5">
        <w:rPr>
          <w:rFonts w:eastAsia="Times New Roman"/>
          <w:b/>
          <w:szCs w:val="24"/>
        </w:rPr>
        <w:t>ΠΡΟΕΔΡΕΥΩΝ</w:t>
      </w:r>
      <w:r w:rsidRPr="00B23FA5">
        <w:rPr>
          <w:rFonts w:eastAsia="Times New Roman"/>
          <w:b/>
          <w:szCs w:val="24"/>
        </w:rPr>
        <w:t xml:space="preserve"> (Γεώργιος </w:t>
      </w:r>
      <w:proofErr w:type="spellStart"/>
      <w:r w:rsidRPr="00B23FA5">
        <w:rPr>
          <w:rFonts w:eastAsia="Times New Roman"/>
          <w:b/>
          <w:szCs w:val="24"/>
        </w:rPr>
        <w:t>Λαμπρούλης</w:t>
      </w:r>
      <w:proofErr w:type="spellEnd"/>
      <w:r w:rsidRPr="00B23FA5">
        <w:rPr>
          <w:rFonts w:eastAsia="Times New Roman"/>
          <w:b/>
          <w:szCs w:val="24"/>
        </w:rPr>
        <w:t>):</w:t>
      </w:r>
      <w:r>
        <w:rPr>
          <w:rFonts w:eastAsia="Times New Roman"/>
          <w:szCs w:val="24"/>
        </w:rPr>
        <w:t xml:space="preserve"> Συνεχίστε, κυρία Υπουργέ, στα όρια του ενός λεπτού, αν μπορείτε.</w:t>
      </w:r>
    </w:p>
    <w:p w14:paraId="59780C7B" w14:textId="77777777" w:rsidR="00F07EC0" w:rsidRDefault="005D0323">
      <w:pPr>
        <w:tabs>
          <w:tab w:val="left" w:pos="2940"/>
        </w:tabs>
        <w:spacing w:after="0" w:line="600" w:lineRule="auto"/>
        <w:ind w:firstLine="720"/>
        <w:jc w:val="both"/>
        <w:rPr>
          <w:rFonts w:eastAsia="Times New Roman"/>
          <w:szCs w:val="24"/>
        </w:rPr>
      </w:pPr>
      <w:r w:rsidRPr="001040AA">
        <w:rPr>
          <w:rFonts w:eastAsia="Times New Roman"/>
          <w:b/>
          <w:szCs w:val="24"/>
        </w:rPr>
        <w:t xml:space="preserve">ΘΕΑΝΩ ΦΩΤΙΟΥ (Αναπληρώτρια Υπουργός Εργασίας, Κοινωνικής Ασφάλισης και Κοινωνικής Αλληλεγγύης): </w:t>
      </w:r>
      <w:r w:rsidRPr="001040AA">
        <w:rPr>
          <w:rFonts w:eastAsia="Times New Roman"/>
          <w:szCs w:val="24"/>
        </w:rPr>
        <w:t>Ωραία,</w:t>
      </w:r>
      <w:r>
        <w:rPr>
          <w:rFonts w:eastAsia="Times New Roman"/>
          <w:szCs w:val="24"/>
        </w:rPr>
        <w:t xml:space="preserve"> </w:t>
      </w:r>
      <w:r w:rsidRPr="001040AA">
        <w:rPr>
          <w:rFonts w:eastAsia="Times New Roman"/>
          <w:szCs w:val="24"/>
        </w:rPr>
        <w:t>κύριε Πρόεδρε.</w:t>
      </w:r>
    </w:p>
    <w:p w14:paraId="59780C7C"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lastRenderedPageBreak/>
        <w:t>Αγαπητέ συνάδελφε, όσον αφορά τα στοιχεία του ΕΚΚ</w:t>
      </w:r>
      <w:r>
        <w:rPr>
          <w:rFonts w:eastAsia="Times New Roman"/>
          <w:szCs w:val="24"/>
        </w:rPr>
        <w:t xml:space="preserve">Α, που αναφέρατε, αποκρύψατε ένα μεγάλο κομμάτι. Έντεκα χιλιάδες εκατό παραπομπές ανηλίκων έχουν γίνει από το 2016 μέχρι το 2018 σε δομές, τις οποίες προφανώς παρακολουθούμε και προσπαθούμε να οργανώσουμε. </w:t>
      </w:r>
    </w:p>
    <w:p w14:paraId="59780C7D"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Σήμερα οι δομές όλες αυτές που αναφέρατε βρίσκοντ</w:t>
      </w:r>
      <w:r>
        <w:rPr>
          <w:rFonts w:eastAsia="Times New Roman"/>
          <w:szCs w:val="24"/>
        </w:rPr>
        <w:t>αι κάτω από έλεγχο κρατικό με την έννοια τόσο σε επίπεδο λειτουργικών δομών, λειτουργίας όσο και τεχνικών προδιαγραφών. Έχουμε κάνει μαζί τους όλες τις συνεννοήσεις και πληρώνονται κανονικά.</w:t>
      </w:r>
    </w:p>
    <w:p w14:paraId="59780C7E"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Τρίτον, το «δύο χιλιάδες παραπομπές» δεν σημαίνει ότι έχουμε δύο </w:t>
      </w:r>
      <w:r>
        <w:rPr>
          <w:rFonts w:eastAsia="Times New Roman"/>
          <w:szCs w:val="24"/>
        </w:rPr>
        <w:t>χιλιάδες παιδιά, τα οποία βρίσκονται στον δρόμο. Αυτό είναι μια πολύ δύσκολη ιστορία, που θα ήθελα να σας την εξηγήσω.</w:t>
      </w:r>
    </w:p>
    <w:p w14:paraId="59780C7F"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Όσον αφορά τα παιδιά, δεν είναι ακριβώς το νούμερό τους τρεις χιλιάδες. Σήμερα είναι η πρώτη φορά που εμείς φτιάχνουμε ηλεκτρονική πλατφό</w:t>
      </w:r>
      <w:r>
        <w:rPr>
          <w:rFonts w:eastAsia="Times New Roman"/>
          <w:szCs w:val="24"/>
        </w:rPr>
        <w:t xml:space="preserve">ρμα που θα παρακολουθεί την κίνηση του κάθε παιδιού, διότι πολλά από τα παιδιά αυτά έχουν φύγει στο </w:t>
      </w:r>
      <w:r>
        <w:rPr>
          <w:rFonts w:eastAsia="Times New Roman"/>
          <w:szCs w:val="24"/>
        </w:rPr>
        <w:lastRenderedPageBreak/>
        <w:t xml:space="preserve">εξωτερικό. Άρα δεν ισχύει ότι υπάρχουν δύο χιλιάδες παιδιά στους δρόμους και χίλια εκατό μέσα στις δομές. </w:t>
      </w:r>
    </w:p>
    <w:p w14:paraId="59780C80"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Βεβαίως, επιχειρούμε κάθε μέρα να  ανοίγουμε νέες</w:t>
      </w:r>
      <w:r>
        <w:rPr>
          <w:rFonts w:eastAsia="Times New Roman"/>
          <w:szCs w:val="24"/>
        </w:rPr>
        <w:t xml:space="preserve"> δομές και θα είμαστε πολύ γρήγορα στη θέση να ενημερώσουμε το Κοινοβούλιο αποκλειστικά γι’ αυτό το θέμα.</w:t>
      </w:r>
    </w:p>
    <w:p w14:paraId="59780C81" w14:textId="77777777" w:rsidR="00F07EC0" w:rsidRDefault="005D0323">
      <w:pPr>
        <w:tabs>
          <w:tab w:val="left" w:pos="2940"/>
        </w:tabs>
        <w:spacing w:after="0" w:line="600" w:lineRule="auto"/>
        <w:ind w:firstLine="720"/>
        <w:jc w:val="both"/>
        <w:rPr>
          <w:rFonts w:eastAsia="Times New Roman"/>
          <w:szCs w:val="24"/>
        </w:rPr>
      </w:pPr>
      <w:r w:rsidRPr="00636AFA">
        <w:rPr>
          <w:rFonts w:eastAsia="Times New Roman"/>
          <w:b/>
          <w:szCs w:val="24"/>
        </w:rPr>
        <w:t xml:space="preserve">ΠΡΟΕΔΡΕΥΩΝ (Γεώργιος </w:t>
      </w:r>
      <w:proofErr w:type="spellStart"/>
      <w:r w:rsidRPr="00636AFA">
        <w:rPr>
          <w:rFonts w:eastAsia="Times New Roman"/>
          <w:b/>
          <w:szCs w:val="24"/>
        </w:rPr>
        <w:t>Λαμπρούλης</w:t>
      </w:r>
      <w:proofErr w:type="spellEnd"/>
      <w:r w:rsidRPr="00636AFA">
        <w:rPr>
          <w:rFonts w:eastAsia="Times New Roman"/>
          <w:b/>
          <w:szCs w:val="24"/>
        </w:rPr>
        <w:t>):</w:t>
      </w:r>
      <w:r>
        <w:rPr>
          <w:rFonts w:eastAsia="Times New Roman"/>
          <w:szCs w:val="24"/>
        </w:rPr>
        <w:t xml:space="preserve"> Ευχαριστούμε την κυρία Υπουργό.</w:t>
      </w:r>
    </w:p>
    <w:p w14:paraId="59780C82" w14:textId="77777777" w:rsidR="00F07EC0" w:rsidRDefault="005D0323">
      <w:pPr>
        <w:tabs>
          <w:tab w:val="left" w:pos="2940"/>
        </w:tabs>
        <w:spacing w:after="0" w:line="600" w:lineRule="auto"/>
        <w:ind w:firstLine="720"/>
        <w:jc w:val="both"/>
        <w:rPr>
          <w:rFonts w:eastAsia="Times New Roman"/>
          <w:szCs w:val="24"/>
        </w:rPr>
      </w:pPr>
      <w:r w:rsidRPr="00636AFA">
        <w:rPr>
          <w:rFonts w:eastAsia="Times New Roman"/>
          <w:b/>
          <w:szCs w:val="24"/>
        </w:rPr>
        <w:t>ΜΙΛΤΙΑΔΗΣ ΒΑΡΒΙΤΣΙΩΤΗΣ:</w:t>
      </w:r>
      <w:r>
        <w:rPr>
          <w:rFonts w:eastAsia="Times New Roman"/>
          <w:szCs w:val="24"/>
        </w:rPr>
        <w:t xml:space="preserve"> Κύριε Πρόεδρε, ένα λεπτό παρακαλώ τον λόγο.</w:t>
      </w:r>
    </w:p>
    <w:p w14:paraId="59780C83" w14:textId="77777777" w:rsidR="00F07EC0" w:rsidRDefault="005D0323">
      <w:pPr>
        <w:tabs>
          <w:tab w:val="left" w:pos="2940"/>
        </w:tabs>
        <w:spacing w:after="0" w:line="600" w:lineRule="auto"/>
        <w:ind w:firstLine="720"/>
        <w:jc w:val="both"/>
        <w:rPr>
          <w:rFonts w:eastAsia="Times New Roman"/>
          <w:szCs w:val="24"/>
        </w:rPr>
      </w:pPr>
      <w:r w:rsidRPr="00636AFA">
        <w:rPr>
          <w:rFonts w:eastAsia="Times New Roman"/>
          <w:b/>
          <w:szCs w:val="24"/>
        </w:rPr>
        <w:t>ΠΡΟΕΔΡΕΥΩΝ (Γεώρ</w:t>
      </w:r>
      <w:r w:rsidRPr="00636AFA">
        <w:rPr>
          <w:rFonts w:eastAsia="Times New Roman"/>
          <w:b/>
          <w:szCs w:val="24"/>
        </w:rPr>
        <w:t xml:space="preserve">γιος </w:t>
      </w:r>
      <w:proofErr w:type="spellStart"/>
      <w:r w:rsidRPr="00636AFA">
        <w:rPr>
          <w:rFonts w:eastAsia="Times New Roman"/>
          <w:b/>
          <w:szCs w:val="24"/>
        </w:rPr>
        <w:t>Λαμπρούλης</w:t>
      </w:r>
      <w:proofErr w:type="spellEnd"/>
      <w:r w:rsidRPr="00636AFA">
        <w:rPr>
          <w:rFonts w:eastAsia="Times New Roman"/>
          <w:b/>
          <w:szCs w:val="24"/>
        </w:rPr>
        <w:t>):</w:t>
      </w:r>
      <w:r>
        <w:rPr>
          <w:rFonts w:eastAsia="Times New Roman"/>
          <w:szCs w:val="24"/>
        </w:rPr>
        <w:t xml:space="preserve"> Σας παρακαλώ, κύριε Βαρβιτσιώτη.</w:t>
      </w:r>
    </w:p>
    <w:p w14:paraId="59780C84"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Θα ήθελα να καταθέσω, επειδή δεν κατέθεσα, τα στοιχεία του ΕΚΚΑ…</w:t>
      </w:r>
    </w:p>
    <w:p w14:paraId="59780C85" w14:textId="77777777" w:rsidR="00F07EC0" w:rsidRDefault="005D0323">
      <w:pPr>
        <w:tabs>
          <w:tab w:val="left" w:pos="2940"/>
        </w:tabs>
        <w:spacing w:after="0" w:line="600" w:lineRule="auto"/>
        <w:ind w:firstLine="720"/>
        <w:jc w:val="both"/>
        <w:rPr>
          <w:rFonts w:eastAsia="Times New Roman"/>
          <w:szCs w:val="24"/>
        </w:rPr>
      </w:pPr>
      <w:r w:rsidRPr="00542406">
        <w:rPr>
          <w:rFonts w:eastAsia="Times New Roman"/>
          <w:b/>
          <w:szCs w:val="24"/>
        </w:rPr>
        <w:t xml:space="preserve">ΠΡΟΕΔΡΕΥΩΝ (Γεώργιος </w:t>
      </w:r>
      <w:proofErr w:type="spellStart"/>
      <w:r w:rsidRPr="00542406">
        <w:rPr>
          <w:rFonts w:eastAsia="Times New Roman"/>
          <w:b/>
          <w:szCs w:val="24"/>
        </w:rPr>
        <w:t>Λαμπρούλης</w:t>
      </w:r>
      <w:proofErr w:type="spellEnd"/>
      <w:r w:rsidRPr="00542406">
        <w:rPr>
          <w:rFonts w:eastAsia="Times New Roman"/>
          <w:b/>
          <w:szCs w:val="24"/>
        </w:rPr>
        <w:t>):</w:t>
      </w:r>
      <w:r>
        <w:rPr>
          <w:rFonts w:eastAsia="Times New Roman"/>
          <w:szCs w:val="24"/>
        </w:rPr>
        <w:t xml:space="preserve"> Δεν είναι διαδικασία αυτή τώρα. Είστε παλιός και τα γνωρίζετε.</w:t>
      </w:r>
    </w:p>
    <w:p w14:paraId="59780C86"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ΜΙΛΤΙΑΔΗΣ ΒΑΡΒΙΤΣΙΩ</w:t>
      </w:r>
      <w:r>
        <w:rPr>
          <w:rFonts w:eastAsia="Times New Roman"/>
          <w:b/>
          <w:szCs w:val="24"/>
        </w:rPr>
        <w:t xml:space="preserve">ΤΗΣ: </w:t>
      </w:r>
      <w:r>
        <w:rPr>
          <w:rFonts w:eastAsia="Times New Roman"/>
          <w:szCs w:val="24"/>
        </w:rPr>
        <w:t>…στα οποία αναφέρονται ότι στις 30</w:t>
      </w:r>
      <w:r>
        <w:rPr>
          <w:rFonts w:eastAsia="Times New Roman"/>
          <w:szCs w:val="24"/>
        </w:rPr>
        <w:t>-</w:t>
      </w:r>
      <w:r>
        <w:rPr>
          <w:rFonts w:eastAsia="Times New Roman"/>
          <w:szCs w:val="24"/>
        </w:rPr>
        <w:t>4</w:t>
      </w:r>
      <w:r>
        <w:rPr>
          <w:rFonts w:eastAsia="Times New Roman"/>
          <w:szCs w:val="24"/>
        </w:rPr>
        <w:t>-</w:t>
      </w:r>
      <w:r>
        <w:rPr>
          <w:rFonts w:eastAsia="Times New Roman"/>
          <w:szCs w:val="24"/>
        </w:rPr>
        <w:t>2018…</w:t>
      </w:r>
    </w:p>
    <w:p w14:paraId="59780C87" w14:textId="77777777" w:rsidR="00F07EC0" w:rsidRDefault="005D0323">
      <w:pPr>
        <w:tabs>
          <w:tab w:val="left" w:pos="2940"/>
        </w:tabs>
        <w:spacing w:after="0" w:line="600" w:lineRule="auto"/>
        <w:ind w:firstLine="720"/>
        <w:jc w:val="both"/>
        <w:rPr>
          <w:rFonts w:eastAsia="Times New Roman"/>
          <w:szCs w:val="24"/>
        </w:rPr>
      </w:pPr>
      <w:r w:rsidRPr="00636AFA">
        <w:rPr>
          <w:rFonts w:eastAsia="Times New Roman"/>
          <w:b/>
          <w:szCs w:val="24"/>
        </w:rPr>
        <w:t xml:space="preserve">ΠΡΟΕΔΡΕΥΩΝ (Γεώργιος </w:t>
      </w:r>
      <w:proofErr w:type="spellStart"/>
      <w:r w:rsidRPr="00636AFA">
        <w:rPr>
          <w:rFonts w:eastAsia="Times New Roman"/>
          <w:b/>
          <w:szCs w:val="24"/>
        </w:rPr>
        <w:t>Λαμπρούλης</w:t>
      </w:r>
      <w:proofErr w:type="spellEnd"/>
      <w:r w:rsidRPr="00636AFA">
        <w:rPr>
          <w:rFonts w:eastAsia="Times New Roman"/>
          <w:b/>
          <w:szCs w:val="24"/>
        </w:rPr>
        <w:t>):</w:t>
      </w:r>
      <w:r w:rsidRPr="00636AFA">
        <w:rPr>
          <w:rFonts w:eastAsia="Times New Roman"/>
          <w:szCs w:val="24"/>
        </w:rPr>
        <w:t xml:space="preserve"> </w:t>
      </w:r>
      <w:r>
        <w:rPr>
          <w:rFonts w:eastAsia="Times New Roman"/>
          <w:szCs w:val="24"/>
        </w:rPr>
        <w:t>Θέλετε να καταθέσετε κάτι; Καταθέστε το.</w:t>
      </w:r>
    </w:p>
    <w:p w14:paraId="59780C88"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lastRenderedPageBreak/>
        <w:t xml:space="preserve">ΜΙΛΤΙΑΔΗΣ ΒΑΡΒΙΤΣΙΩΤΗΣ: </w:t>
      </w:r>
      <w:r w:rsidRPr="00826F5D">
        <w:rPr>
          <w:rFonts w:eastAsia="Times New Roman"/>
          <w:szCs w:val="24"/>
        </w:rPr>
        <w:t>…</w:t>
      </w:r>
      <w:r>
        <w:rPr>
          <w:rFonts w:eastAsia="Times New Roman"/>
          <w:szCs w:val="24"/>
        </w:rPr>
        <w:t>εξακόσια πενήντα εννιά παιδιά είναι άστεγα και δεν αναφέρεται η τοποθεσία σε άλλα τριακόσια ενενήντα έξι.</w:t>
      </w:r>
    </w:p>
    <w:p w14:paraId="59780C89" w14:textId="77777777" w:rsidR="00F07EC0" w:rsidRDefault="005D0323">
      <w:pPr>
        <w:tabs>
          <w:tab w:val="left" w:pos="2940"/>
        </w:tabs>
        <w:spacing w:after="0" w:line="600" w:lineRule="auto"/>
        <w:ind w:firstLine="720"/>
        <w:jc w:val="both"/>
        <w:rPr>
          <w:rFonts w:eastAsia="Times New Roman"/>
          <w:szCs w:val="24"/>
        </w:rPr>
      </w:pPr>
      <w:r w:rsidRPr="00636AFA">
        <w:rPr>
          <w:rFonts w:eastAsia="Times New Roman"/>
          <w:b/>
          <w:szCs w:val="24"/>
        </w:rPr>
        <w:t>ΠΡ</w:t>
      </w:r>
      <w:r w:rsidRPr="00636AFA">
        <w:rPr>
          <w:rFonts w:eastAsia="Times New Roman"/>
          <w:b/>
          <w:szCs w:val="24"/>
        </w:rPr>
        <w:t xml:space="preserve">ΟΕΔΡΕΥΩΝ (Γεώργιος </w:t>
      </w:r>
      <w:proofErr w:type="spellStart"/>
      <w:r w:rsidRPr="00636AFA">
        <w:rPr>
          <w:rFonts w:eastAsia="Times New Roman"/>
          <w:b/>
          <w:szCs w:val="24"/>
        </w:rPr>
        <w:t>Λαμπρούλης</w:t>
      </w:r>
      <w:proofErr w:type="spellEnd"/>
      <w:r w:rsidRPr="00636AFA">
        <w:rPr>
          <w:rFonts w:eastAsia="Times New Roman"/>
          <w:b/>
          <w:szCs w:val="24"/>
        </w:rPr>
        <w:t>):</w:t>
      </w:r>
      <w:r>
        <w:rPr>
          <w:rFonts w:eastAsia="Times New Roman"/>
          <w:szCs w:val="24"/>
        </w:rPr>
        <w:t xml:space="preserve"> Καταθέστε το στα Πρακτικά.</w:t>
      </w:r>
    </w:p>
    <w:p w14:paraId="59780C8A"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Θα το καταθέσω στα Πρακτικά, ώστε η κυρία Υπουργός να ξέρει ότι χίλια παιδιά τουλάχιστον είναι στους δρόμους.</w:t>
      </w:r>
    </w:p>
    <w:p w14:paraId="59780C8B"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(Στο σημείο αυτό ο Βουλευτής κ. Μιλτιάδης Βαρβιτσιώτης καταθέτε</w:t>
      </w:r>
      <w:r>
        <w:rPr>
          <w:rFonts w:eastAsia="Times New Roman"/>
          <w:szCs w:val="24"/>
        </w:rPr>
        <w:t xml:space="preserve">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9780C8C" w14:textId="77777777" w:rsidR="00F07EC0" w:rsidRDefault="005D0323">
      <w:pPr>
        <w:tabs>
          <w:tab w:val="left" w:pos="2940"/>
        </w:tabs>
        <w:spacing w:after="0" w:line="600" w:lineRule="auto"/>
        <w:ind w:firstLine="720"/>
        <w:jc w:val="both"/>
        <w:rPr>
          <w:rFonts w:eastAsia="Times New Roman"/>
          <w:szCs w:val="24"/>
        </w:rPr>
      </w:pPr>
      <w:r w:rsidRPr="001040AA">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b/>
          <w:szCs w:val="24"/>
        </w:rPr>
        <w:t xml:space="preserve"> </w:t>
      </w:r>
      <w:r>
        <w:rPr>
          <w:rFonts w:eastAsia="Times New Roman"/>
          <w:szCs w:val="24"/>
        </w:rPr>
        <w:t>Δύο χιλι</w:t>
      </w:r>
      <w:r>
        <w:rPr>
          <w:rFonts w:eastAsia="Times New Roman"/>
          <w:szCs w:val="24"/>
        </w:rPr>
        <w:t>άδες παιδιά είπατε ότι είναι στους δρόμους!</w:t>
      </w:r>
    </w:p>
    <w:p w14:paraId="59780C8D"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 Χίλια είναι στους δρόμους. Τα άλλα είναι αλλού!</w:t>
      </w:r>
    </w:p>
    <w:p w14:paraId="59780C8E" w14:textId="77777777" w:rsidR="00F07EC0" w:rsidRDefault="005D0323">
      <w:pPr>
        <w:tabs>
          <w:tab w:val="left" w:pos="2940"/>
        </w:tabs>
        <w:spacing w:after="0" w:line="600" w:lineRule="auto"/>
        <w:ind w:firstLine="720"/>
        <w:jc w:val="both"/>
        <w:rPr>
          <w:rFonts w:eastAsia="Times New Roman"/>
          <w:szCs w:val="24"/>
        </w:rPr>
      </w:pPr>
      <w:r w:rsidRPr="00542406">
        <w:rPr>
          <w:rFonts w:eastAsia="Times New Roman"/>
          <w:b/>
          <w:szCs w:val="24"/>
        </w:rPr>
        <w:t xml:space="preserve">ΠΡΟΕΔΡΕΥΩΝ (Γεώργιος </w:t>
      </w:r>
      <w:proofErr w:type="spellStart"/>
      <w:r w:rsidRPr="00542406">
        <w:rPr>
          <w:rFonts w:eastAsia="Times New Roman"/>
          <w:b/>
          <w:szCs w:val="24"/>
        </w:rPr>
        <w:t>Λαμπρούλης</w:t>
      </w:r>
      <w:proofErr w:type="spellEnd"/>
      <w:r w:rsidRPr="00542406">
        <w:rPr>
          <w:rFonts w:eastAsia="Times New Roman"/>
          <w:b/>
          <w:szCs w:val="24"/>
        </w:rPr>
        <w:t>):</w:t>
      </w:r>
      <w:r>
        <w:rPr>
          <w:rFonts w:eastAsia="Times New Roman"/>
          <w:szCs w:val="24"/>
        </w:rPr>
        <w:t xml:space="preserve"> Τον λόγο έχει ο κ. Σταύρος Θεοδωράκης, Πρόεδρος της Κοινοβουλευτικής Ομάδας του Ποταμιού.</w:t>
      </w:r>
    </w:p>
    <w:p w14:paraId="59780C8F" w14:textId="77777777" w:rsidR="00F07EC0" w:rsidRDefault="005D0323">
      <w:pPr>
        <w:spacing w:after="0" w:line="600" w:lineRule="auto"/>
        <w:ind w:firstLine="720"/>
        <w:jc w:val="both"/>
        <w:rPr>
          <w:rFonts w:eastAsia="Times New Roman"/>
          <w:szCs w:val="24"/>
        </w:rPr>
      </w:pPr>
      <w:r w:rsidRPr="00CC49AF">
        <w:rPr>
          <w:rFonts w:eastAsia="Times New Roman"/>
          <w:b/>
          <w:szCs w:val="24"/>
        </w:rPr>
        <w:lastRenderedPageBreak/>
        <w:t>ΣΤΑΥΡΟΣ ΘΕΟΔΩΡΑ</w:t>
      </w:r>
      <w:r w:rsidRPr="00CC49AF">
        <w:rPr>
          <w:rFonts w:eastAsia="Times New Roman"/>
          <w:b/>
          <w:szCs w:val="24"/>
        </w:rPr>
        <w:t>ΚΗΣ (Πρόεδρος του κόμματο</w:t>
      </w:r>
      <w:r>
        <w:rPr>
          <w:rFonts w:eastAsia="Times New Roman"/>
          <w:b/>
          <w:szCs w:val="24"/>
        </w:rPr>
        <w:t>ς</w:t>
      </w:r>
      <w:r w:rsidRPr="00CC49AF">
        <w:rPr>
          <w:rFonts w:eastAsia="Times New Roman"/>
          <w:b/>
          <w:szCs w:val="24"/>
        </w:rPr>
        <w:t xml:space="preserve"> Το Ποτάμι):  </w:t>
      </w:r>
      <w:r w:rsidRPr="00CC49AF">
        <w:rPr>
          <w:rFonts w:eastAsia="Times New Roman"/>
          <w:szCs w:val="24"/>
        </w:rPr>
        <w:t>Κυρίες και κύριοι, οι υποθέσεις</w:t>
      </w:r>
      <w:r w:rsidRPr="00556204">
        <w:rPr>
          <w:rFonts w:eastAsia="Times New Roman"/>
          <w:szCs w:val="24"/>
        </w:rPr>
        <w:t xml:space="preserve"> </w:t>
      </w:r>
      <w:r>
        <w:rPr>
          <w:rFonts w:eastAsia="Times New Roman"/>
          <w:szCs w:val="24"/>
        </w:rPr>
        <w:t>που</w:t>
      </w:r>
      <w:r w:rsidRPr="00CC49AF">
        <w:rPr>
          <w:rFonts w:eastAsia="Times New Roman"/>
          <w:szCs w:val="24"/>
        </w:rPr>
        <w:t xml:space="preserve"> συζητάμε σήμερα δεν πρέπει να είναι αφορμή </w:t>
      </w:r>
      <w:r>
        <w:rPr>
          <w:rFonts w:eastAsia="Times New Roman"/>
          <w:szCs w:val="24"/>
        </w:rPr>
        <w:t xml:space="preserve">για </w:t>
      </w:r>
      <w:proofErr w:type="spellStart"/>
      <w:r>
        <w:rPr>
          <w:rFonts w:eastAsia="Times New Roman"/>
          <w:szCs w:val="24"/>
        </w:rPr>
        <w:t>πολιτικάντικες</w:t>
      </w:r>
      <w:proofErr w:type="spellEnd"/>
      <w:r>
        <w:rPr>
          <w:rFonts w:eastAsia="Times New Roman"/>
          <w:szCs w:val="24"/>
        </w:rPr>
        <w:t xml:space="preserve"> συγκρούσεις, γιατί το μέλλον των παιδιών που έχουν εγκαταλειφθεί από τους φυσικούς τους γονείς ή έχουν στερηθεί τους φ</w:t>
      </w:r>
      <w:r>
        <w:rPr>
          <w:rFonts w:eastAsia="Times New Roman"/>
          <w:szCs w:val="24"/>
        </w:rPr>
        <w:t xml:space="preserve">υσικούς τους γονείς δεν μπορεί να ορίζεται από μικροκομματικές σκοπιμότητες. </w:t>
      </w:r>
    </w:p>
    <w:p w14:paraId="59780C90" w14:textId="77777777" w:rsidR="00F07EC0" w:rsidRDefault="005D0323">
      <w:pPr>
        <w:spacing w:after="0" w:line="600" w:lineRule="auto"/>
        <w:ind w:firstLine="720"/>
        <w:jc w:val="both"/>
        <w:rPr>
          <w:rFonts w:eastAsia="Times New Roman"/>
          <w:szCs w:val="24"/>
        </w:rPr>
      </w:pPr>
      <w:r>
        <w:rPr>
          <w:rFonts w:eastAsia="Times New Roman"/>
          <w:szCs w:val="24"/>
        </w:rPr>
        <w:t xml:space="preserve">Πρώτιστο καθήκον των πολιτικών είναι να τοποθετούνται σε αυτά τα θέματα, αφού πρώτα ακούσουν προσεκτικά τους επαΐοντες. </w:t>
      </w:r>
    </w:p>
    <w:p w14:paraId="59780C91" w14:textId="77777777" w:rsidR="00F07EC0" w:rsidRDefault="005D0323">
      <w:pPr>
        <w:spacing w:after="0" w:line="600" w:lineRule="auto"/>
        <w:ind w:firstLine="720"/>
        <w:jc w:val="both"/>
        <w:rPr>
          <w:rFonts w:eastAsia="Times New Roman"/>
          <w:szCs w:val="24"/>
        </w:rPr>
      </w:pPr>
      <w:r>
        <w:rPr>
          <w:rFonts w:eastAsia="Times New Roman"/>
          <w:szCs w:val="24"/>
        </w:rPr>
        <w:t xml:space="preserve">Τι λένε, λοιπόν, οι επιστήμονες; Η βιβλιογραφία και οι έρευνες λένε με δύο λόγια τα εξής: Ο ισχυρισμός ότι τα παιδιά ομοφυλοφίλων δεν αναπτύσσονται το ίδιο καλά σε σχέση με τα παιδιά </w:t>
      </w:r>
      <w:proofErr w:type="spellStart"/>
      <w:r>
        <w:rPr>
          <w:rFonts w:eastAsia="Times New Roman"/>
          <w:szCs w:val="24"/>
        </w:rPr>
        <w:t>ετεροφυλοφίλων</w:t>
      </w:r>
      <w:proofErr w:type="spellEnd"/>
      <w:r>
        <w:rPr>
          <w:rFonts w:eastAsia="Times New Roman"/>
          <w:szCs w:val="24"/>
        </w:rPr>
        <w:t xml:space="preserve"> δεν ευσταθεί. </w:t>
      </w:r>
    </w:p>
    <w:p w14:paraId="59780C92" w14:textId="77777777" w:rsidR="00F07EC0" w:rsidRDefault="005D0323">
      <w:pPr>
        <w:spacing w:after="0" w:line="600" w:lineRule="auto"/>
        <w:ind w:firstLine="720"/>
        <w:jc w:val="both"/>
        <w:rPr>
          <w:rFonts w:eastAsia="Times New Roman"/>
          <w:szCs w:val="24"/>
        </w:rPr>
      </w:pPr>
      <w:r>
        <w:rPr>
          <w:rFonts w:eastAsia="Times New Roman"/>
          <w:szCs w:val="24"/>
        </w:rPr>
        <w:t>Δεύτερον, η αυτοεκτίμηση, το άγχος, η κατάθ</w:t>
      </w:r>
      <w:r>
        <w:rPr>
          <w:rFonts w:eastAsia="Times New Roman"/>
          <w:szCs w:val="24"/>
        </w:rPr>
        <w:t xml:space="preserve">λιψη, τα προβλήματα συμπεριφοράς των παιδιών δεν εξαρτώνται από τις σεξουαλικές σχέσεις των γονέων. </w:t>
      </w:r>
    </w:p>
    <w:p w14:paraId="59780C93" w14:textId="77777777" w:rsidR="00F07EC0" w:rsidRDefault="005D0323">
      <w:pPr>
        <w:spacing w:after="0" w:line="600" w:lineRule="auto"/>
        <w:ind w:firstLine="720"/>
        <w:jc w:val="both"/>
        <w:rPr>
          <w:rFonts w:eastAsia="Times New Roman"/>
          <w:szCs w:val="24"/>
        </w:rPr>
      </w:pPr>
      <w:r>
        <w:rPr>
          <w:rFonts w:eastAsia="Times New Roman"/>
          <w:szCs w:val="24"/>
        </w:rPr>
        <w:t xml:space="preserve">Και τρίτον, η ανατροφή από ομοφυλόφιλους γονείς δεν επηρεάζει μονοδιάστατα την ταυτότητα φύλου του παιδιού. </w:t>
      </w:r>
    </w:p>
    <w:p w14:paraId="59780C94" w14:textId="77777777" w:rsidR="00F07EC0" w:rsidRDefault="005D0323">
      <w:pPr>
        <w:spacing w:after="0" w:line="600" w:lineRule="auto"/>
        <w:ind w:firstLine="720"/>
        <w:jc w:val="both"/>
        <w:rPr>
          <w:rFonts w:eastAsia="Times New Roman"/>
          <w:szCs w:val="24"/>
        </w:rPr>
      </w:pPr>
      <w:r>
        <w:rPr>
          <w:rFonts w:eastAsia="Times New Roman"/>
          <w:szCs w:val="24"/>
        </w:rPr>
        <w:lastRenderedPageBreak/>
        <w:t>Εκατοντάδες μελέτες που διεξήχθησαν τις τελευτ</w:t>
      </w:r>
      <w:r>
        <w:rPr>
          <w:rFonts w:eastAsia="Times New Roman"/>
          <w:szCs w:val="24"/>
        </w:rPr>
        <w:t>αίες δεκαετίες στην Ευρώπη και στην Αμερική λένε ότι οι σημαντικότεροι παράγοντες για την ανατροφή των παιδιών είναι τρεις: Η ποιότητα των σχέσεων μεταξύ των γονέων και μεταξύ των γονέων και του παιδιού, η σχέση του παιδιού με σημαντικούς ανθρώπους στο περ</w:t>
      </w:r>
      <w:r>
        <w:rPr>
          <w:rFonts w:eastAsia="Times New Roman"/>
          <w:szCs w:val="24"/>
        </w:rPr>
        <w:t xml:space="preserve">ιβάλλον του, για παράδειγμα τους παππούδες και τέλος οι οικονομικοί και άλλοι πόροι που είναι στη διάθεση του παιδιού ή του εφήβου. </w:t>
      </w:r>
    </w:p>
    <w:p w14:paraId="59780C95" w14:textId="77777777" w:rsidR="00F07EC0" w:rsidRDefault="005D0323">
      <w:pPr>
        <w:spacing w:after="0" w:line="600" w:lineRule="auto"/>
        <w:ind w:firstLine="720"/>
        <w:jc w:val="both"/>
        <w:rPr>
          <w:rFonts w:eastAsia="Times New Roman"/>
          <w:szCs w:val="24"/>
        </w:rPr>
      </w:pPr>
      <w:r>
        <w:rPr>
          <w:rFonts w:eastAsia="Times New Roman"/>
          <w:szCs w:val="24"/>
        </w:rPr>
        <w:t>Ο σεξουαλικός προσανατολισμός των γονέων, λένε τα βιβλία, δεν είναι καθοριστικός παράγοντας για τη ζωή του παιδιού. Ομοφυλό</w:t>
      </w:r>
      <w:r>
        <w:rPr>
          <w:rFonts w:eastAsia="Times New Roman"/>
          <w:szCs w:val="24"/>
        </w:rPr>
        <w:t xml:space="preserve">φιλοι γονείς δεν σημαίνει προβληματικά παιδιά και βέβαια δεν γίνεσαι ομοφυλόφιλος επειδή οι γονείς σου είναι ομοφυλόφιλοι. </w:t>
      </w:r>
    </w:p>
    <w:p w14:paraId="59780C96" w14:textId="77777777" w:rsidR="00F07EC0" w:rsidRDefault="005D0323">
      <w:pPr>
        <w:spacing w:after="0" w:line="600" w:lineRule="auto"/>
        <w:ind w:firstLine="720"/>
        <w:jc w:val="both"/>
        <w:rPr>
          <w:rFonts w:eastAsia="Times New Roman"/>
          <w:szCs w:val="24"/>
        </w:rPr>
      </w:pPr>
      <w:r>
        <w:rPr>
          <w:rFonts w:eastAsia="Times New Roman"/>
          <w:szCs w:val="24"/>
        </w:rPr>
        <w:t>Καταθέτω στα Πρακτικά την πλήρη τοποθέτηση ογδόντα τριών πανεπιστημιακών της Ελλάδας και του εξωτερικού από τον ευρύτερο χώρο της ψυ</w:t>
      </w:r>
      <w:r>
        <w:rPr>
          <w:rFonts w:eastAsia="Times New Roman"/>
          <w:szCs w:val="24"/>
        </w:rPr>
        <w:t>χολογίας.</w:t>
      </w:r>
    </w:p>
    <w:p w14:paraId="59780C97" w14:textId="77777777" w:rsidR="00F07EC0" w:rsidRDefault="005D0323">
      <w:pPr>
        <w:spacing w:after="0"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w:t>
      </w:r>
      <w:r>
        <w:rPr>
          <w:rFonts w:eastAsia="Times New Roman" w:cs="Times New Roman"/>
          <w:szCs w:val="24"/>
        </w:rPr>
        <w:t xml:space="preserve">Πρόεδρος του </w:t>
      </w:r>
      <w:r>
        <w:rPr>
          <w:rFonts w:eastAsia="Times New Roman" w:cs="Times New Roman"/>
          <w:szCs w:val="24"/>
        </w:rPr>
        <w:t>κ</w:t>
      </w:r>
      <w:r>
        <w:rPr>
          <w:rFonts w:eastAsia="Times New Roman" w:cs="Times New Roman"/>
          <w:szCs w:val="24"/>
        </w:rPr>
        <w:t xml:space="preserve">όμματος Το Ποτάμι κ. Σταύρος Θεοδωράκης, </w:t>
      </w:r>
      <w:r w:rsidRPr="000D63A8">
        <w:rPr>
          <w:rFonts w:eastAsia="Times New Roman" w:cs="Times New Roman"/>
          <w:szCs w:val="24"/>
        </w:rPr>
        <w:t>καταθέτει για τα Πρακτικά τ</w:t>
      </w:r>
      <w:r>
        <w:rPr>
          <w:rFonts w:eastAsia="Times New Roman" w:cs="Times New Roman"/>
          <w:szCs w:val="24"/>
        </w:rPr>
        <w:t>ο προαναφερθέν έγγραφο,</w:t>
      </w:r>
      <w:r w:rsidRPr="000D63A8">
        <w:rPr>
          <w:rFonts w:eastAsia="Times New Roman" w:cs="Times New Roman"/>
          <w:szCs w:val="24"/>
        </w:rPr>
        <w:t xml:space="preserve">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 xml:space="preserve">εται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9780C98" w14:textId="77777777" w:rsidR="00F07EC0" w:rsidRDefault="005D0323">
      <w:pPr>
        <w:spacing w:after="0" w:line="600" w:lineRule="auto"/>
        <w:ind w:firstLine="720"/>
        <w:jc w:val="both"/>
        <w:rPr>
          <w:rFonts w:eastAsia="Times New Roman"/>
          <w:szCs w:val="24"/>
        </w:rPr>
      </w:pPr>
      <w:r>
        <w:rPr>
          <w:rFonts w:eastAsia="Times New Roman"/>
          <w:szCs w:val="24"/>
        </w:rPr>
        <w:t>Οι επιστήμον</w:t>
      </w:r>
      <w:r>
        <w:rPr>
          <w:rFonts w:eastAsia="Times New Roman"/>
          <w:szCs w:val="24"/>
        </w:rPr>
        <w:t>ες, λοιπόν, λένε αυτά που εμπειρικά γνωρίζουμε όλοι: Υπάρχουν και καλοί γονείς και κακοί γονείς, αλλά δεν είναι καλοί οι ετεροφυλόφιλοι και κακοί οι ομοφυλόφιλοι. Άλλωστε, υπάρχει και ένα υποκριτικό στοιχείο. Είμαστε στην εποχή της τεχνητής γονιμοποίησης κ</w:t>
      </w:r>
      <w:r>
        <w:rPr>
          <w:rFonts w:eastAsia="Times New Roman"/>
          <w:szCs w:val="24"/>
        </w:rPr>
        <w:t xml:space="preserve">αι της παρένθετης μητρότητας, που πλέον δημιουργεί και στην Ελλάδα καινούργιες οικογένειες, μακριά από το παραδοσιακό πρότυπο. </w:t>
      </w:r>
    </w:p>
    <w:p w14:paraId="59780C99" w14:textId="77777777" w:rsidR="00F07EC0" w:rsidRDefault="005D0323">
      <w:pPr>
        <w:spacing w:after="0" w:line="600" w:lineRule="auto"/>
        <w:ind w:firstLine="720"/>
        <w:jc w:val="both"/>
        <w:rPr>
          <w:rFonts w:eastAsia="Times New Roman"/>
          <w:szCs w:val="24"/>
        </w:rPr>
      </w:pPr>
      <w:r>
        <w:rPr>
          <w:rFonts w:eastAsia="Times New Roman"/>
          <w:szCs w:val="24"/>
        </w:rPr>
        <w:t>Δεν είναι, λοιπόν, υποκριτικό να διυλίζουμε την αναδοχή; Τι θα πούμε δηλαδή; Ότι «εσείς που έχετε κάνει σύμφωνο συμβίωσης και εί</w:t>
      </w:r>
      <w:r>
        <w:rPr>
          <w:rFonts w:eastAsia="Times New Roman"/>
          <w:szCs w:val="24"/>
        </w:rPr>
        <w:t>στε άνδρας και γυναίκα ετεροφυλόφιλοι έχετε δικαίωμα αναδοχής, ενώ εσείς που έχετε κάνει σύμφωνο συμβίωσης και είστε ομοφυλόφιλοι δεν έχετε δικαίωμα αναδοχής»; Δεν θα ήταν παράλογο να υπάρξει αυτός ο διαχωρισμός, πέρα από το γεγονός ότι θα καταδικαστούμε α</w:t>
      </w:r>
      <w:r>
        <w:rPr>
          <w:rFonts w:eastAsia="Times New Roman"/>
          <w:szCs w:val="24"/>
        </w:rPr>
        <w:t>μέσως από τα διεθνή δικαστήρια;</w:t>
      </w:r>
    </w:p>
    <w:p w14:paraId="59780C9A" w14:textId="77777777" w:rsidR="00F07EC0" w:rsidRDefault="005D0323">
      <w:pPr>
        <w:spacing w:after="0" w:line="600" w:lineRule="auto"/>
        <w:ind w:firstLine="720"/>
        <w:jc w:val="both"/>
        <w:rPr>
          <w:rFonts w:eastAsia="Times New Roman"/>
          <w:szCs w:val="24"/>
        </w:rPr>
      </w:pPr>
      <w:r>
        <w:rPr>
          <w:rFonts w:eastAsia="Times New Roman"/>
          <w:szCs w:val="24"/>
        </w:rPr>
        <w:lastRenderedPageBreak/>
        <w:t>Ως δημοσιογράφος έδωσα μάχες για να αλλάξει το καθεστώς στην αναδοχή και στις υιοθεσίες, γιατί είδα εγκαταλελειμμένα παιδιά, είδα παιδιά και εφήβους σε δεκάδες ιδρύματα που η πολιτεία δεν ήξερε καν ότι υπάρχουν, παιδιά που τ</w:t>
      </w:r>
      <w:r>
        <w:rPr>
          <w:rFonts w:eastAsia="Times New Roman"/>
          <w:szCs w:val="24"/>
        </w:rPr>
        <w:t xml:space="preserve">ις περισσότερες φορές έπασχαν από μία και μόνο ασθένεια: Την </w:t>
      </w:r>
      <w:proofErr w:type="spellStart"/>
      <w:r>
        <w:rPr>
          <w:rFonts w:eastAsia="Times New Roman"/>
          <w:szCs w:val="24"/>
        </w:rPr>
        <w:t>ιδρυματοποίηση</w:t>
      </w:r>
      <w:proofErr w:type="spellEnd"/>
      <w:r>
        <w:rPr>
          <w:rFonts w:eastAsia="Times New Roman"/>
          <w:szCs w:val="24"/>
        </w:rPr>
        <w:t>!</w:t>
      </w:r>
    </w:p>
    <w:p w14:paraId="59780C9B" w14:textId="77777777" w:rsidR="00F07EC0" w:rsidRDefault="005D0323">
      <w:pPr>
        <w:spacing w:after="0" w:line="600" w:lineRule="auto"/>
        <w:ind w:firstLine="720"/>
        <w:jc w:val="both"/>
        <w:rPr>
          <w:rFonts w:eastAsia="Times New Roman"/>
          <w:szCs w:val="24"/>
        </w:rPr>
      </w:pPr>
      <w:r>
        <w:rPr>
          <w:rFonts w:eastAsia="Times New Roman"/>
          <w:szCs w:val="24"/>
        </w:rPr>
        <w:t>Και βέβαια γνώρισα, όπως προφανώς όλοι έχουμε γνωρίσει στους κύκλους μας, αλλά εγώ λόγω της δουλειάς είχα γνωρίσει πολύ περισσότερα, ζευγάρια που έτρεχαν από γραφείο σε γραφείο κα</w:t>
      </w:r>
      <w:r>
        <w:rPr>
          <w:rFonts w:eastAsia="Times New Roman"/>
          <w:szCs w:val="24"/>
        </w:rPr>
        <w:t>ι από ίδρυμα σε ίδρυμα μέχρι να χάσουν την υπομονή τους και να αναζητήσουν κάποιο παιδί στην Αφρική ή –ακόμη χειρότερα και όλοι το ξέρουμε και το συζητάμε- να υιοθετήσουν παράνομα, μετέχοντας σε εξευτελιστικές συναλλαγές.</w:t>
      </w:r>
    </w:p>
    <w:p w14:paraId="59780C9C"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είναι η κατάσταση μέχρι και σ</w:t>
      </w:r>
      <w:r>
        <w:rPr>
          <w:rFonts w:eastAsia="Times New Roman" w:cs="Times New Roman"/>
          <w:szCs w:val="24"/>
        </w:rPr>
        <w:t xml:space="preserve">ήμερα και αυτά πρέπει να τελειώσουν. Πρέπει να δημιουργηθεί ένα εθνικό μητρώο και να πάψουν να υπάρχουν παιδιά στα αζήτητα. Πρέπει να ξέρει η πολιτεία ανά πάσα στιγμή τι παιδιά υπάρχουν και πού και να μπορεί να τα συνταιριάξει με τα ζευγάρια που αναζητούν </w:t>
      </w:r>
      <w:r>
        <w:rPr>
          <w:rFonts w:eastAsia="Times New Roman" w:cs="Times New Roman"/>
          <w:szCs w:val="24"/>
        </w:rPr>
        <w:t xml:space="preserve">εναγωνίως ένα παιδί για αναδοχή ή υιοθεσία. </w:t>
      </w:r>
    </w:p>
    <w:p w14:paraId="59780C9D"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Αν έχετε μιλήσει –που όλοι θα έχετε μιλήσει- με αυτούς που έχουν αφιερώσει τη ζωή τους στα ιδρύματα και σε αυτά τα παιδιά, θα σας έχουν πει ότι κανένα ίδρυμα, όσο καλό και αν είναι, δεν μπορεί να αντικαταστήσει </w:t>
      </w:r>
      <w:r>
        <w:rPr>
          <w:rFonts w:eastAsia="Times New Roman" w:cs="Times New Roman"/>
          <w:szCs w:val="24"/>
        </w:rPr>
        <w:t xml:space="preserve">μια οικογένεια, ακόμα και μια λειψή οικογένεια, μια οικογένεια με αδυναμίες. </w:t>
      </w:r>
    </w:p>
    <w:p w14:paraId="59780C9E"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Πρέπει, λοιπόν, η πολιτεία να δώσει το βάρος στην επιλογή των ζευγαριών. Εδώ μας θέλω! Θα πρέπει να φροντίσουμε ώστε τα σπίτια της αναδοχής, τα σπίτια της υιοθεσίας να επιλέγοντα</w:t>
      </w:r>
      <w:r>
        <w:rPr>
          <w:rFonts w:eastAsia="Times New Roman" w:cs="Times New Roman"/>
          <w:szCs w:val="24"/>
        </w:rPr>
        <w:t xml:space="preserve">ι με αυστηρά κριτήρια, με διάφανα και επιστημονικά κριτήρια, με ελέγχους πριν, αλλά και κατά τη διάρκεια της αναδοχής, ώστε να εξασφαλίζουμε ότι το παιδί θα ανατραφεί σωστά και πνευματικά και σωματικά. </w:t>
      </w:r>
    </w:p>
    <w:p w14:paraId="59780C9F"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Εδώ θέλω να δώσω μια απάντηση σε αυτούς –πολιτικούς, </w:t>
      </w:r>
      <w:r>
        <w:rPr>
          <w:rFonts w:eastAsia="Times New Roman" w:cs="Times New Roman"/>
          <w:szCs w:val="24"/>
        </w:rPr>
        <w:t>σχολιαστές, δημοσιογράφους- που όλες τις προηγούμενες μέρες κατηγορούσαν το Ποτάμι για την ξεκάθαρη θέση του για την αναδοχή παιδιών από ομόφυλα ζευγάρια. Έλεγαν ότι όποιος ψηφίσει μια τέτοια διάταξη, δήθεν βοηθάει μια αποκρουστική Κυβέρνηση να αποκτήσει έ</w:t>
      </w:r>
      <w:r>
        <w:rPr>
          <w:rFonts w:eastAsia="Times New Roman" w:cs="Times New Roman"/>
          <w:szCs w:val="24"/>
        </w:rPr>
        <w:t xml:space="preserve">να ευαίσθητο κοινωνικό πρόσωπο. </w:t>
      </w:r>
    </w:p>
    <w:p w14:paraId="59780CA0"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όμως, δεν δειλιάσαμε και η επιμονή μας έφερε το άρθρο 8 στην Ολομέλεια και τελικά ελπίζω ότι θα ψηφιστεί από όλους τους Βουλευτές του Κινήματος Αλλαγής. </w:t>
      </w:r>
    </w:p>
    <w:p w14:paraId="59780CA1"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δόγμα –και θέλω να κάνω μια γενικότερη αναφορά εδώ- κυρίες </w:t>
      </w:r>
      <w:r>
        <w:rPr>
          <w:rFonts w:eastAsia="Times New Roman" w:cs="Times New Roman"/>
          <w:szCs w:val="24"/>
        </w:rPr>
        <w:t xml:space="preserve">και κύριοι, «κανένα ναι, ποτέ και πουθενά», ακόμη και σε νομοθετήματα που διορθώνουν έστω και λίγο την πραγματικότητα, προσβάλλει τη </w:t>
      </w:r>
      <w:r>
        <w:rPr>
          <w:rFonts w:eastAsia="Times New Roman" w:cs="Times New Roman"/>
          <w:szCs w:val="24"/>
        </w:rPr>
        <w:t>δ</w:t>
      </w:r>
      <w:r>
        <w:rPr>
          <w:rFonts w:eastAsia="Times New Roman" w:cs="Times New Roman"/>
          <w:szCs w:val="24"/>
        </w:rPr>
        <w:t>ημοκρατία. Δοξάστηκε, βέβαια, στα χρόνια της κρίσης. «Κανένα ναι, ποτέ και πουθενά» έλεγε η Νέα Δημοκρατία στον Γιώργο Παπ</w:t>
      </w:r>
      <w:r>
        <w:rPr>
          <w:rFonts w:eastAsia="Times New Roman" w:cs="Times New Roman"/>
          <w:szCs w:val="24"/>
        </w:rPr>
        <w:t xml:space="preserve">ανδρέου. </w:t>
      </w:r>
    </w:p>
    <w:p w14:paraId="59780CA2"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βέβαια, κύριοι συνάδελφοι του ΣΥΡΙΖΑ, «κανένα ναι και πουθενά» λέγατε και εσείς όταν ήσασταν στην αντιπολίτευση, σαμποτάροντας ακόμη και τις πλέον αναγκαίες μεταρρυθμίσεις. Και τώρα κάποιοι θεωρούν ότι είναι σωστό να πληρώσουν 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ΝΕΛ με το ίδιο νόμισμα. Μόνο που η χώρα δεν θα πάει μπροστά με καπρίτσια και ρεβανσισμούς. </w:t>
      </w:r>
    </w:p>
    <w:p w14:paraId="59780CA3"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Οι Βουλευτές εκλέγονται για να υπερασπιστούν τα δικαιώματα των πολιτών και για αυτό υποχρεούνται να προτείνουν λύσεις, να διορθώσουν προβλήματα, να αγωνίζονται για </w:t>
      </w:r>
      <w:r>
        <w:rPr>
          <w:rFonts w:eastAsia="Times New Roman" w:cs="Times New Roman"/>
          <w:szCs w:val="24"/>
        </w:rPr>
        <w:t xml:space="preserve">να αλλάξει η ζωή των πολιτών προς το καλύτερο. Δεν εκλέγονται για να περιμένουν στον πάγκο την καλή κυβέρνηση ή τη δική τους κυβέρνηση. </w:t>
      </w:r>
    </w:p>
    <w:p w14:paraId="59780CA4"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συνεχείς αναβολές που έχουμε συνηθίσει να δίνουμε στην επίλυση των προβλημάτων σκουριάζουν τους αρμούς της κοινωνίας</w:t>
      </w:r>
      <w:r>
        <w:rPr>
          <w:rFonts w:eastAsia="Times New Roman" w:cs="Times New Roman"/>
          <w:szCs w:val="24"/>
        </w:rPr>
        <w:t xml:space="preserve">, μεταδίδουν ένα μήνυμα ματαιότητας στους πολίτες και τους σπρώχνουν στην αποχή, αφού τίποτα δεν αλλάζει και κάθε προσπάθεια είναι μάταιη. </w:t>
      </w:r>
    </w:p>
    <w:p w14:paraId="59780CA5"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θα μου επιτρέψετε, κύριοι συνάδελφοι, να πω ότι αρκετοί από αυτούς που λένε σήμερα «όχι στην αναδοχή» επειδή δε</w:t>
      </w:r>
      <w:r>
        <w:rPr>
          <w:rFonts w:eastAsia="Times New Roman" w:cs="Times New Roman"/>
          <w:szCs w:val="24"/>
        </w:rPr>
        <w:t>ν θέλουν να στηρίξουν την Κυβέρνηση, λένε ψέματα. Στην πραγματικότητα δειλιάζουν, φοβούνται τις αντιδράσεις των συντηρητικών κύκλων, φοβούνται μητροπολίτες, φοβούνται τα καφενεία, φοβούνται να συγκρουστούν με τις προκαταλήψεις και για να μην πάρουν θέση γι</w:t>
      </w:r>
      <w:r>
        <w:rPr>
          <w:rFonts w:eastAsia="Times New Roman" w:cs="Times New Roman"/>
          <w:szCs w:val="24"/>
        </w:rPr>
        <w:t xml:space="preserve">α την αναδοχή στα ομόφυλα ζευγάρια, το αναγάγουν στη μεγάλη πολιτική σύγκρουση. </w:t>
      </w:r>
    </w:p>
    <w:p w14:paraId="59780CA6"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Πολιτική, όμως, για εμάς δεν είναι να μετράς κουκιά στην ουρά της κοινωνίας. Πολιτική είναι να προηγείσαι και τελικά να ηγείσαι. </w:t>
      </w:r>
    </w:p>
    <w:p w14:paraId="59780CA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Καλώ, λοιπόν, όσο μπορώ, όλους όσοι είναι και</w:t>
      </w:r>
      <w:r>
        <w:rPr>
          <w:rFonts w:eastAsia="Times New Roman" w:cs="Times New Roman"/>
          <w:szCs w:val="24"/>
        </w:rPr>
        <w:t xml:space="preserve"> δηλώνουν προοδευτικοί σε αυτήν τη Βουλή να μην κλείσουμε τα μάτια στην πραγματικότητα, στην εξέλιξη, στη λογική, στα δικαιώματα. Η χώρα έχει ανάγκη από μία μεγάλη πολιτική αλλαγή, αλλά αυτή δεν μπορεί να είναι μόνον μία κυβερνητική εναλλαγή. Πρέπει να αλλ</w:t>
      </w:r>
      <w:r>
        <w:rPr>
          <w:rFonts w:eastAsia="Times New Roman" w:cs="Times New Roman"/>
          <w:szCs w:val="24"/>
        </w:rPr>
        <w:t xml:space="preserve">άξουμε νοοτροπία, να τρέξουμε, να προλάβουμε τις εξελίξεις,  να δώσουμε μάχες για το αύριο και όχι άλλες μάχες οπισθοφυλακών. </w:t>
      </w:r>
    </w:p>
    <w:p w14:paraId="59780CA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Ψηφίζουμε, λοιπόν, τον νόμο, μετά τις απαραίτητες τροπολογίες που ήδη είχαμε καταθέσει, γιατί το Ποτάμι έγινε από εμάς που πιστεύ</w:t>
      </w:r>
      <w:r>
        <w:rPr>
          <w:rFonts w:eastAsia="Times New Roman" w:cs="Times New Roman"/>
          <w:szCs w:val="24"/>
        </w:rPr>
        <w:t>ουμε ότι πάντα είναι η κατάλληλη στιγμή για να κάνεις το σωστό.</w:t>
      </w:r>
    </w:p>
    <w:p w14:paraId="59780CA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780CAA"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9780CAB" w14:textId="77777777" w:rsidR="00F07EC0" w:rsidRDefault="005D0323">
      <w:pPr>
        <w:spacing w:after="0" w:line="600" w:lineRule="auto"/>
        <w:ind w:firstLine="720"/>
        <w:jc w:val="both"/>
        <w:rPr>
          <w:rFonts w:eastAsia="Times New Roman" w:cs="Times New Roman"/>
          <w:szCs w:val="24"/>
        </w:rPr>
      </w:pPr>
      <w:r w:rsidRPr="008664B3">
        <w:rPr>
          <w:rFonts w:eastAsia="Times New Roman" w:cs="Times New Roman"/>
          <w:b/>
          <w:szCs w:val="24"/>
        </w:rPr>
        <w:lastRenderedPageBreak/>
        <w:t xml:space="preserve">ΠΡΟΕΔΡΕΥΩΝ (Γεώργιος </w:t>
      </w:r>
      <w:proofErr w:type="spellStart"/>
      <w:r w:rsidRPr="008664B3">
        <w:rPr>
          <w:rFonts w:eastAsia="Times New Roman" w:cs="Times New Roman"/>
          <w:b/>
          <w:szCs w:val="24"/>
        </w:rPr>
        <w:t>Λαμπρούλης</w:t>
      </w:r>
      <w:proofErr w:type="spellEnd"/>
      <w:r w:rsidRPr="008664B3">
        <w:rPr>
          <w:rFonts w:eastAsia="Times New Roman" w:cs="Times New Roman"/>
          <w:b/>
          <w:szCs w:val="24"/>
        </w:rPr>
        <w:t xml:space="preserve">): </w:t>
      </w:r>
      <w:r>
        <w:rPr>
          <w:rFonts w:eastAsia="Times New Roman" w:cs="Times New Roman"/>
          <w:szCs w:val="24"/>
        </w:rPr>
        <w:t>Τον λόγο έχει η κ. Αλεξάνδρα Παπαρήγα από το Κομμουνιστικό Κόμμα Ελλάδας.</w:t>
      </w:r>
    </w:p>
    <w:p w14:paraId="59780CAC" w14:textId="77777777" w:rsidR="00F07EC0" w:rsidRDefault="005D0323">
      <w:pPr>
        <w:spacing w:after="0" w:line="600" w:lineRule="auto"/>
        <w:ind w:firstLine="720"/>
        <w:jc w:val="both"/>
        <w:rPr>
          <w:rFonts w:eastAsia="Times New Roman" w:cs="Times New Roman"/>
          <w:szCs w:val="24"/>
        </w:rPr>
      </w:pPr>
      <w:r w:rsidRPr="008664B3">
        <w:rPr>
          <w:rFonts w:eastAsia="Times New Roman" w:cs="Times New Roman"/>
          <w:b/>
          <w:szCs w:val="24"/>
        </w:rPr>
        <w:t xml:space="preserve">ΑΛΕΞΑΝΔΡΑ ΠΑΠΑΡΗΓΑ: </w:t>
      </w:r>
      <w:r>
        <w:rPr>
          <w:rFonts w:eastAsia="Times New Roman" w:cs="Times New Roman"/>
          <w:szCs w:val="24"/>
        </w:rPr>
        <w:t xml:space="preserve">Κυρίες και κύριοι Βουλευτές, εκ </w:t>
      </w:r>
      <w:r>
        <w:rPr>
          <w:rFonts w:eastAsia="Times New Roman" w:cs="Times New Roman"/>
          <w:szCs w:val="24"/>
        </w:rPr>
        <w:t>μέρους της Κοινοβουλευτικής Ομάδας του Κομμουνιστικού Κόμματος Ελλάδας δηλώνω ότι δεν φοβόμαστε και ότι δεν σεβόμαστε το ευρωπαϊκό δίκαιο και τα ευρωπαϊκά δικαστήρια που τα επικαλέστηκε και η Υπουργός και είπε ότι πάρθηκαν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πέρα από τις γενικότερε</w:t>
      </w:r>
      <w:r>
        <w:rPr>
          <w:rFonts w:eastAsia="Times New Roman" w:cs="Times New Roman"/>
          <w:szCs w:val="24"/>
        </w:rPr>
        <w:t xml:space="preserve">ς στρατηγικές αντιλήψεις, για τη διαμόρφωση του νομοσχεδίου. </w:t>
      </w:r>
    </w:p>
    <w:p w14:paraId="59780CA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Επίσης, απορρίπτουμε εντελώς, 100% τη θέση ότι πρέπει να πάρουμε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σε ποιο βαθμό είναι ώριμος ή δεν είναι ώριμος ο ελληνικός λαός. Εάν το παίρναμε αυτό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πριν από εκατό χρόνια, σε </w:t>
      </w:r>
      <w:r>
        <w:rPr>
          <w:rFonts w:eastAsia="Times New Roman" w:cs="Times New Roman"/>
          <w:szCs w:val="24"/>
        </w:rPr>
        <w:t xml:space="preserve">συνθήκες αφόρητου σκοταδισμού, το Κομμουνιστικό Κόμμα Ελλάδας δεν θα έβαζε στις ιδρυτικές του θέσεις τον διαχωρισμό της Εκκλησίας από το Κράτος, που δεν τολμάτε να τον φέρετε. Θέλετε </w:t>
      </w:r>
      <w:proofErr w:type="spellStart"/>
      <w:r>
        <w:rPr>
          <w:rFonts w:eastAsia="Times New Roman" w:cs="Times New Roman"/>
          <w:szCs w:val="24"/>
        </w:rPr>
        <w:t>διακριτότητα</w:t>
      </w:r>
      <w:proofErr w:type="spellEnd"/>
      <w:r>
        <w:rPr>
          <w:rFonts w:eastAsia="Times New Roman" w:cs="Times New Roman"/>
          <w:szCs w:val="24"/>
        </w:rPr>
        <w:t xml:space="preserve"> ως ΣΥΡΙΖΑ. Επίσης, δεν θα υποστηρίζαμε την εξίσωση των παιδι</w:t>
      </w:r>
      <w:r>
        <w:rPr>
          <w:rFonts w:eastAsia="Times New Roman" w:cs="Times New Roman"/>
          <w:szCs w:val="24"/>
        </w:rPr>
        <w:t xml:space="preserve">ών εντός και εκτός γάμου </w:t>
      </w:r>
      <w:r>
        <w:rPr>
          <w:rFonts w:eastAsia="Times New Roman" w:cs="Times New Roman"/>
          <w:szCs w:val="24"/>
        </w:rPr>
        <w:lastRenderedPageBreak/>
        <w:t xml:space="preserve">το 1918. Σήμερα είναι πανεύκολο να το λέει κανείς και είναι και σωστό. Έχει λυθεί. Εν πάση </w:t>
      </w:r>
      <w:proofErr w:type="spellStart"/>
      <w:r>
        <w:rPr>
          <w:rFonts w:eastAsia="Times New Roman" w:cs="Times New Roman"/>
          <w:szCs w:val="24"/>
        </w:rPr>
        <w:t>περιπτώσει</w:t>
      </w:r>
      <w:proofErr w:type="spellEnd"/>
      <w:r>
        <w:rPr>
          <w:rFonts w:eastAsia="Times New Roman" w:cs="Times New Roman"/>
          <w:szCs w:val="24"/>
        </w:rPr>
        <w:t>, για ό,τι πούμε δεν είναι αυτό το κριτήριο που παίρνουμε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w:t>
      </w:r>
    </w:p>
    <w:p w14:paraId="59780CA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Κυβέρνηση με περίσσια </w:t>
      </w:r>
      <w:proofErr w:type="spellStart"/>
      <w:r>
        <w:rPr>
          <w:rFonts w:eastAsia="Times New Roman" w:cs="Times New Roman"/>
          <w:szCs w:val="24"/>
        </w:rPr>
        <w:t>αυτοϊκανοποίηση</w:t>
      </w:r>
      <w:proofErr w:type="spellEnd"/>
      <w:r>
        <w:rPr>
          <w:rFonts w:eastAsia="Times New Roman" w:cs="Times New Roman"/>
          <w:szCs w:val="24"/>
        </w:rPr>
        <w:t xml:space="preserve"> και αίσθημα αυτάρκειας</w:t>
      </w:r>
      <w:r>
        <w:rPr>
          <w:rFonts w:eastAsia="Times New Roman" w:cs="Times New Roman"/>
          <w:szCs w:val="24"/>
        </w:rPr>
        <w:t xml:space="preserve"> έφερε ένα νομοσχέδιο με το οποίο κάνει μια προσπάθεια να μειώσει δραστικά τη σπατάλη χρόνου, τον τρομακτικό χρόνο που χρειάζεται για να γίνει η </w:t>
      </w:r>
      <w:proofErr w:type="spellStart"/>
      <w:r>
        <w:rPr>
          <w:rFonts w:eastAsia="Times New Roman" w:cs="Times New Roman"/>
          <w:szCs w:val="24"/>
        </w:rPr>
        <w:t>τεκνοθεσία</w:t>
      </w:r>
      <w:proofErr w:type="spellEnd"/>
      <w:r>
        <w:rPr>
          <w:rFonts w:eastAsia="Times New Roman" w:cs="Times New Roman"/>
          <w:szCs w:val="24"/>
        </w:rPr>
        <w:t xml:space="preserve"> και η αναδοχή. Ευχόμαστε να το πετύχετε αυτό. Καλό είναι. Δεν μπορώ να πω ότι σίγουρα θα το πετύχετε</w:t>
      </w:r>
      <w:r>
        <w:rPr>
          <w:rFonts w:eastAsia="Times New Roman" w:cs="Times New Roman"/>
          <w:szCs w:val="24"/>
        </w:rPr>
        <w:t xml:space="preserve">, αλλά πραγματικά το εύχομαι. Και τα μητρώα που φτιάξατε καλά είναι. Βέβαια εδώ είναι και το μπόι σας. Σε κάτι τέτοια συγκρίνεστε με τη Νέα Δημοκρατία ή με το ΠΑΣΟΚ και τις προηγούμενες κυβερνήσεις. Μέχρι εκεί φτάνει το μπόι σας, σε ζητήματα </w:t>
      </w:r>
      <w:proofErr w:type="spellStart"/>
      <w:r>
        <w:rPr>
          <w:rFonts w:eastAsia="Times New Roman" w:cs="Times New Roman"/>
          <w:szCs w:val="24"/>
        </w:rPr>
        <w:t>ψηφιοποίησης</w:t>
      </w:r>
      <w:proofErr w:type="spellEnd"/>
      <w:r>
        <w:rPr>
          <w:rFonts w:eastAsia="Times New Roman" w:cs="Times New Roman"/>
          <w:szCs w:val="24"/>
        </w:rPr>
        <w:t xml:space="preserve">, </w:t>
      </w:r>
      <w:r>
        <w:rPr>
          <w:rFonts w:eastAsia="Times New Roman" w:cs="Times New Roman"/>
          <w:szCs w:val="24"/>
        </w:rPr>
        <w:t>σε θέματα οργανωτικά κ.λπ. ή καταπολέμησης μιας γραφειοκρατίας, η οποία ήταν αποκρουστική στο συγκεκριμένο θέμα.</w:t>
      </w:r>
    </w:p>
    <w:p w14:paraId="59780CA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ουσία του νομοσχεδίου είναι ότι στηρίζεται σε παρωχημένες ιδέες, θα έλεγα ακόμη και στο πλαίσιο αυτού του συστήματος που ζούμε. </w:t>
      </w:r>
    </w:p>
    <w:p w14:paraId="59780CB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Η πρώτη παρω</w:t>
      </w:r>
      <w:r>
        <w:rPr>
          <w:rFonts w:eastAsia="Times New Roman" w:cs="Times New Roman"/>
          <w:szCs w:val="24"/>
        </w:rPr>
        <w:t>χημένη ιδέα είναι η αντίληψη της ατομικής ευθύνης της οικογένειας. Είναι παρωχημένη ιδέα. Στην ουσία, δηλαδή, αντιμετωπίζεται η οικογένεια ως ατομική οικονομική ομάδα, κάτι που έχει ξεπεραστεί από τον περασμένο αιώνα, για να μην πω ότι υπήρχε τάση ξεπεράσμ</w:t>
      </w:r>
      <w:r>
        <w:rPr>
          <w:rFonts w:eastAsia="Times New Roman" w:cs="Times New Roman"/>
          <w:szCs w:val="24"/>
        </w:rPr>
        <w:t>ατος από τα τέλη του προπερασμένου αιώνα. Σε άλλα κράτη είχε ξεπεραστεί πιο πριν ακόμη και από την Ελλάδα.</w:t>
      </w:r>
    </w:p>
    <w:p w14:paraId="59780CB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Στην ουσία αυτή η έννοια της ατομικής ευθύνης συνδέεται και με την ιδιωτικοποίηση. Μάλιστα, το νομοσχέδιο το επεξεργαστήκατε με τον ίδιο τρόπο και τη</w:t>
      </w:r>
      <w:r>
        <w:rPr>
          <w:rFonts w:eastAsia="Times New Roman" w:cs="Times New Roman"/>
          <w:szCs w:val="24"/>
        </w:rPr>
        <w:t xml:space="preserve">ν ίδια μεθοδολογία που επεξεργαστήκατε τα νομοσχέδια για την ιδιωτικοποίηση μονάδων της ΔΕΗ και άλλα. </w:t>
      </w:r>
    </w:p>
    <w:p w14:paraId="59780CB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Ξέρετε, στο πεδίο της οικονομίας υπάρχει ένας σχεδόν αυτόματος πιλότος και στον καπιταλισμό και με μία έννοια -είναι διαφορετικές οικονομίες- και στον σο</w:t>
      </w:r>
      <w:r>
        <w:rPr>
          <w:rFonts w:eastAsia="Times New Roman" w:cs="Times New Roman"/>
          <w:szCs w:val="24"/>
        </w:rPr>
        <w:t>σιαλισμό, μπορώ να πω. Στα κοινωνικά θέματα τα πράγματα είναι πολύ πιο σύνθετα. Δεν γίνεται έτσι επεξεργασία, με αυτήν τη μεθοδολογία. Εσείς την κάνατε με τον ίδιο τρόπο. Είχατε έναν αυτόματο πιλότο.</w:t>
      </w:r>
    </w:p>
    <w:p w14:paraId="59780CB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Πού φαίνεται αυτό που λέμε η επικράτηση του ιδιωτικού το</w:t>
      </w:r>
      <w:r>
        <w:rPr>
          <w:rFonts w:eastAsia="Times New Roman" w:cs="Times New Roman"/>
          <w:szCs w:val="24"/>
        </w:rPr>
        <w:t xml:space="preserve">μέα, του ατόμου – ιδιώτη και της ιδιωτικοποίησης; Πρώτα – πρώτα, ένα από τα κριτήρια -δεν λέω ότι είναι το αποκλειστικό- για την </w:t>
      </w:r>
      <w:proofErr w:type="spellStart"/>
      <w:r>
        <w:rPr>
          <w:rFonts w:eastAsia="Times New Roman" w:cs="Times New Roman"/>
          <w:szCs w:val="24"/>
        </w:rPr>
        <w:t>τεκνοθεσία</w:t>
      </w:r>
      <w:proofErr w:type="spellEnd"/>
      <w:r>
        <w:rPr>
          <w:rFonts w:eastAsia="Times New Roman" w:cs="Times New Roman"/>
          <w:szCs w:val="24"/>
        </w:rPr>
        <w:t>, για την αποδοχή ενός ζευγαριού να αποκτήσει θετά παιδιά είναι η οικονομική του κατάσταση, το πορτοφόλι. Εάν έχει μά</w:t>
      </w:r>
      <w:r>
        <w:rPr>
          <w:rFonts w:eastAsia="Times New Roman" w:cs="Times New Roman"/>
          <w:szCs w:val="24"/>
        </w:rPr>
        <w:t xml:space="preserve">λιστα και μια περιουσία για να το πάει στη </w:t>
      </w:r>
      <w:proofErr w:type="spellStart"/>
      <w:r>
        <w:rPr>
          <w:rFonts w:eastAsia="Times New Roman" w:cs="Times New Roman"/>
          <w:szCs w:val="24"/>
        </w:rPr>
        <w:t>Ντίσνεϊλαντ</w:t>
      </w:r>
      <w:proofErr w:type="spellEnd"/>
      <w:r>
        <w:rPr>
          <w:rFonts w:eastAsia="Times New Roman" w:cs="Times New Roman"/>
          <w:szCs w:val="24"/>
        </w:rPr>
        <w:t xml:space="preserve">, ακόμα πιο εύκολα θα υιοθετήσει! </w:t>
      </w:r>
      <w:r>
        <w:rPr>
          <w:rFonts w:eastAsia="Times New Roman" w:cs="Times New Roman"/>
          <w:szCs w:val="24"/>
        </w:rPr>
        <w:t>Δεν λέω ότι είναι μόνο αυτό, αλλά είναι βασικό κριτήριο. Αν υπάρχει ένα ζευγάρι που έχει οικονομικά προβλήματα, δεν θα κάνει ούτε αίτηση να μπει στο μητρώο. Δημιουργείτ</w:t>
      </w:r>
      <w:r>
        <w:rPr>
          <w:rFonts w:eastAsia="Times New Roman" w:cs="Times New Roman"/>
          <w:szCs w:val="24"/>
        </w:rPr>
        <w:t xml:space="preserve">ε έναν θεσμό που είναι εμπορευματικός, δηλαδή του επαγγελματία ανάδοχου που πληρώνεται και δεν βάζετε το </w:t>
      </w:r>
      <w:proofErr w:type="spellStart"/>
      <w:r>
        <w:rPr>
          <w:rFonts w:eastAsia="Times New Roman" w:cs="Times New Roman"/>
          <w:szCs w:val="24"/>
        </w:rPr>
        <w:t>γονεϊκό</w:t>
      </w:r>
      <w:proofErr w:type="spellEnd"/>
      <w:r>
        <w:rPr>
          <w:rFonts w:eastAsia="Times New Roman" w:cs="Times New Roman"/>
          <w:szCs w:val="24"/>
        </w:rPr>
        <w:t xml:space="preserve"> δικαίωμα για μια οικογένεια που δεν έχει καλά οικονομικά, έχει χαμηλό εισόδημα, δεν έχει περιουσία, δεν έχει μεζονέτα, δεν έχει αυτοκίνητα, δεν</w:t>
      </w:r>
      <w:r>
        <w:rPr>
          <w:rFonts w:eastAsia="Times New Roman" w:cs="Times New Roman"/>
          <w:szCs w:val="24"/>
        </w:rPr>
        <w:t xml:space="preserve"> έχει τραπεζικές καταθέσεις. Αυτοί θα έπρεπε να στηρίζονται. </w:t>
      </w:r>
    </w:p>
    <w:p w14:paraId="59780CB4"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proofErr w:type="spellStart"/>
      <w:r>
        <w:rPr>
          <w:rFonts w:eastAsia="Times New Roman" w:cs="Times New Roman"/>
          <w:szCs w:val="24"/>
        </w:rPr>
        <w:t>γονεϊκό</w:t>
      </w:r>
      <w:proofErr w:type="spellEnd"/>
      <w:r>
        <w:rPr>
          <w:rFonts w:eastAsia="Times New Roman" w:cs="Times New Roman"/>
          <w:szCs w:val="24"/>
        </w:rPr>
        <w:t>, λοιπόν, δικαίωμα αποδίδεται ταξικά και αυτοί που θα κάνουν την τελική κρίση θα πάρουν ως πρώτο παράγοντα το πορτοφόλι, αλλά βέβαια και τους άλλους παράγοντες, τους οποίους δεν λέω ότ</w:t>
      </w:r>
      <w:r>
        <w:rPr>
          <w:rFonts w:eastAsia="Times New Roman" w:cs="Times New Roman"/>
          <w:szCs w:val="24"/>
        </w:rPr>
        <w:t>ι δεν θα τους λάβετε υπ</w:t>
      </w:r>
      <w:r>
        <w:rPr>
          <w:rFonts w:eastAsia="Times New Roman" w:cs="Times New Roman"/>
          <w:szCs w:val="24"/>
        </w:rPr>
        <w:t xml:space="preserve">’ </w:t>
      </w:r>
      <w:proofErr w:type="spellStart"/>
      <w:r>
        <w:rPr>
          <w:rFonts w:eastAsia="Times New Roman" w:cs="Times New Roman"/>
          <w:szCs w:val="24"/>
        </w:rPr>
        <w:t>ό</w:t>
      </w:r>
      <w:r>
        <w:rPr>
          <w:rFonts w:eastAsia="Times New Roman" w:cs="Times New Roman"/>
          <w:szCs w:val="24"/>
        </w:rPr>
        <w:t>ψιν</w:t>
      </w:r>
      <w:proofErr w:type="spellEnd"/>
      <w:r>
        <w:rPr>
          <w:rFonts w:eastAsia="Times New Roman" w:cs="Times New Roman"/>
          <w:szCs w:val="24"/>
        </w:rPr>
        <w:t>. Αυτό τι σημαίνει; Οικογένεια, ατομική ευθύνη.</w:t>
      </w:r>
    </w:p>
    <w:p w14:paraId="59780CB5"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Άλλο στοιχείο της ιδιωτικοποίησης</w:t>
      </w:r>
      <w:r w:rsidRPr="00ED7DF6">
        <w:rPr>
          <w:rFonts w:eastAsia="Times New Roman" w:cs="Times New Roman"/>
          <w:szCs w:val="24"/>
        </w:rPr>
        <w:t>:</w:t>
      </w:r>
      <w:r>
        <w:rPr>
          <w:rFonts w:eastAsia="Times New Roman" w:cs="Times New Roman"/>
          <w:szCs w:val="24"/>
        </w:rPr>
        <w:t xml:space="preserve"> Τον τελικό ρόλο ποιος τον έχει; Ο πιστοποιημένος κοινωνικός λειτουργός. Δεν λέω ότι δεν είναι αρμόδιος ο κοινωνικός λειτουργός και δεν μπορεί να</w:t>
      </w:r>
      <w:r>
        <w:rPr>
          <w:rFonts w:eastAsia="Times New Roman" w:cs="Times New Roman"/>
          <w:szCs w:val="24"/>
        </w:rPr>
        <w:t xml:space="preserve"> έχει γνώμη ή δεν μπορεί να διεξάγει τα ραντεβού. Όμως εδώ καταργείται η έννοια της συλλογικότητας. Εδώ ατομικός λειτουργός, όπως γίνεται και στους μηχανικούς και σε άλλα επιμελητήρια; Το ποιος θα στέλνεται μπορεί να έχει και παρασκήνιο και φακελάκι και πα</w:t>
      </w:r>
      <w:r>
        <w:rPr>
          <w:rFonts w:eastAsia="Times New Roman" w:cs="Times New Roman"/>
          <w:szCs w:val="24"/>
        </w:rPr>
        <w:t>ραδάκι. Ακόμα δεν υπάρχει το κριτήριο ποιος θα βγάλει τα περισσότερα λεφτά. Με το κεφάλι θα πληρώνεται ο κοινωνικός λειτουργός. Υπάρχει, όπως και να το κάνουμε, ο κίνδυνος του υποκειμενισμού, από τον οποίο κανείς δεν είναι απαλλαγμένος σε ένα τέτοιο ευαίσθ</w:t>
      </w:r>
      <w:r>
        <w:rPr>
          <w:rFonts w:eastAsia="Times New Roman" w:cs="Times New Roman"/>
          <w:szCs w:val="24"/>
        </w:rPr>
        <w:t xml:space="preserve">ητο θέμα. Δεν είναι ότι βλέπω ένα θετικό έργο, </w:t>
      </w:r>
      <w:r>
        <w:rPr>
          <w:rFonts w:eastAsia="Times New Roman" w:cs="Times New Roman"/>
          <w:szCs w:val="24"/>
        </w:rPr>
        <w:lastRenderedPageBreak/>
        <w:t>που σε μένα αρέσει και σε έναν άλλο δεν αρέσει. Όλα αυτά είναι ιδιωτικοποίηση –ας το πω έτσι- στο πεδίο της κοινωνικής πολιτικής.</w:t>
      </w:r>
    </w:p>
    <w:p w14:paraId="59780CB6"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Επιπλέον, κάνετε δύο πολιτικές απάτες και το λέω έστω και αν υπάρχει επίκριση ό</w:t>
      </w:r>
      <w:r>
        <w:rPr>
          <w:rFonts w:eastAsia="Times New Roman" w:cs="Times New Roman"/>
          <w:szCs w:val="24"/>
        </w:rPr>
        <w:t xml:space="preserve">τι χαλάω τον πολιτικό πολιτισμό του Κοινοβουλίου. Η πρώτη πολιτική απάτη –και την κάνετε και εσείς </w:t>
      </w:r>
      <w:r>
        <w:rPr>
          <w:rFonts w:eastAsia="Times New Roman" w:cs="Times New Roman"/>
          <w:szCs w:val="24"/>
        </w:rPr>
        <w:t>ως</w:t>
      </w:r>
      <w:r>
        <w:rPr>
          <w:rFonts w:eastAsia="Times New Roman" w:cs="Times New Roman"/>
          <w:szCs w:val="24"/>
        </w:rPr>
        <w:t xml:space="preserve"> Υπουργός, γιατί παρακολούθησα και την </w:t>
      </w:r>
      <w:r>
        <w:rPr>
          <w:rFonts w:eastAsia="Times New Roman" w:cs="Times New Roman"/>
          <w:szCs w:val="24"/>
        </w:rPr>
        <w:t>ε</w:t>
      </w:r>
      <w:r>
        <w:rPr>
          <w:rFonts w:eastAsia="Times New Roman" w:cs="Times New Roman"/>
          <w:szCs w:val="24"/>
        </w:rPr>
        <w:t>πιτροπή, μην κοιτάτε που δεν είμαι πολλές ώρες εδώ, όπως και οι Βουλευτές σας- είναι η εξής</w:t>
      </w:r>
      <w:r w:rsidRPr="00ED7DF6">
        <w:rPr>
          <w:rFonts w:eastAsia="Times New Roman" w:cs="Times New Roman"/>
          <w:szCs w:val="24"/>
        </w:rPr>
        <w:t>:</w:t>
      </w:r>
      <w:r>
        <w:rPr>
          <w:rFonts w:eastAsia="Times New Roman" w:cs="Times New Roman"/>
          <w:szCs w:val="24"/>
        </w:rPr>
        <w:t xml:space="preserve"> «Στο δίλημμα, λέει, οι</w:t>
      </w:r>
      <w:r>
        <w:rPr>
          <w:rFonts w:eastAsia="Times New Roman" w:cs="Times New Roman"/>
          <w:szCs w:val="24"/>
        </w:rPr>
        <w:t>κογένεια ή ίδρυμα, το ΚΚΕ είναι με το ίδρυμα». Αυτό είναι πολιτική απάτη.</w:t>
      </w:r>
    </w:p>
    <w:p w14:paraId="59780CB7"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sidRPr="00717915">
        <w:rPr>
          <w:rFonts w:eastAsia="Times New Roman"/>
          <w:b/>
          <w:bCs/>
          <w:color w:val="242424"/>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Δεν είπαμε αυτό.  </w:t>
      </w:r>
    </w:p>
    <w:p w14:paraId="59780CB8"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sidRPr="00475209">
        <w:rPr>
          <w:rFonts w:eastAsia="Times New Roman" w:cs="Times New Roman"/>
          <w:b/>
          <w:szCs w:val="24"/>
        </w:rPr>
        <w:t>ΑΛ</w:t>
      </w:r>
      <w:r>
        <w:rPr>
          <w:rFonts w:eastAsia="Times New Roman" w:cs="Times New Roman"/>
          <w:b/>
          <w:szCs w:val="24"/>
        </w:rPr>
        <w:t>ΕΞΑΝΔΡ</w:t>
      </w:r>
      <w:r w:rsidRPr="00475209">
        <w:rPr>
          <w:rFonts w:eastAsia="Times New Roman" w:cs="Times New Roman"/>
          <w:b/>
          <w:szCs w:val="24"/>
        </w:rPr>
        <w:t>Α ΠΑΠΑΡΗΓΑ:</w:t>
      </w:r>
      <w:r>
        <w:rPr>
          <w:rFonts w:eastAsia="Times New Roman" w:cs="Times New Roman"/>
          <w:szCs w:val="24"/>
        </w:rPr>
        <w:t xml:space="preserve"> Το είπατε. Άκουσα και σήμερα τον κ. Καραγιαννίδ</w:t>
      </w:r>
      <w:r>
        <w:rPr>
          <w:rFonts w:eastAsia="Times New Roman" w:cs="Times New Roman"/>
          <w:szCs w:val="24"/>
        </w:rPr>
        <w:t xml:space="preserve">η και άλλους. Ακόμα </w:t>
      </w:r>
      <w:proofErr w:type="spellStart"/>
      <w:r>
        <w:rPr>
          <w:rFonts w:eastAsia="Times New Roman" w:cs="Times New Roman"/>
          <w:szCs w:val="24"/>
        </w:rPr>
        <w:t>Αλτσχάιμερ</w:t>
      </w:r>
      <w:proofErr w:type="spellEnd"/>
      <w:r>
        <w:rPr>
          <w:rFonts w:eastAsia="Times New Roman" w:cs="Times New Roman"/>
          <w:szCs w:val="24"/>
        </w:rPr>
        <w:t xml:space="preserve"> δεν έπαθα. Μπορεί να πάθω αύριο. </w:t>
      </w:r>
    </w:p>
    <w:p w14:paraId="59780CB9"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sidRPr="00717915">
        <w:rPr>
          <w:rFonts w:eastAsia="Times New Roman"/>
          <w:b/>
          <w:bCs/>
          <w:color w:val="242424"/>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Ερώτηση…</w:t>
      </w:r>
    </w:p>
    <w:p w14:paraId="59780CBA"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sidRPr="00475209">
        <w:rPr>
          <w:rFonts w:eastAsia="Times New Roman" w:cs="Times New Roman"/>
          <w:b/>
          <w:szCs w:val="24"/>
        </w:rPr>
        <w:lastRenderedPageBreak/>
        <w:t>ΑΛ</w:t>
      </w:r>
      <w:r>
        <w:rPr>
          <w:rFonts w:eastAsia="Times New Roman" w:cs="Times New Roman"/>
          <w:b/>
          <w:szCs w:val="24"/>
        </w:rPr>
        <w:t>ΕΞΑΝΔΡ</w:t>
      </w:r>
      <w:r w:rsidRPr="00475209">
        <w:rPr>
          <w:rFonts w:eastAsia="Times New Roman" w:cs="Times New Roman"/>
          <w:b/>
          <w:szCs w:val="24"/>
        </w:rPr>
        <w:t>Α ΠΑΠΑΡΗΓΑ:</w:t>
      </w:r>
      <w:r>
        <w:rPr>
          <w:rFonts w:eastAsia="Times New Roman" w:cs="Times New Roman"/>
          <w:b/>
          <w:szCs w:val="24"/>
        </w:rPr>
        <w:t xml:space="preserve"> </w:t>
      </w:r>
      <w:r>
        <w:rPr>
          <w:rFonts w:eastAsia="Times New Roman" w:cs="Times New Roman"/>
          <w:szCs w:val="24"/>
        </w:rPr>
        <w:t xml:space="preserve">Παρακολουθώ, το είπατε και στην </w:t>
      </w:r>
      <w:r>
        <w:rPr>
          <w:rFonts w:eastAsia="Times New Roman" w:cs="Times New Roman"/>
          <w:szCs w:val="24"/>
        </w:rPr>
        <w:t>ε</w:t>
      </w:r>
      <w:r>
        <w:rPr>
          <w:rFonts w:eastAsia="Times New Roman" w:cs="Times New Roman"/>
          <w:szCs w:val="24"/>
        </w:rPr>
        <w:t>πιτροπή. «Προτάσσει το ίδρυμα». Η</w:t>
      </w:r>
      <w:r>
        <w:rPr>
          <w:rFonts w:eastAsia="Times New Roman" w:cs="Times New Roman"/>
          <w:szCs w:val="24"/>
        </w:rPr>
        <w:t xml:space="preserve"> λέξη «ίδρυμα» είναι απαράδεκτη. Είναι ανεξάρτητη από το κοινωνικό σύστημα. Έτσι γινόταν και στον σοσιαλισμό. Στην </w:t>
      </w:r>
      <w:r>
        <w:rPr>
          <w:rFonts w:eastAsia="Times New Roman" w:cs="Times New Roman"/>
          <w:szCs w:val="24"/>
        </w:rPr>
        <w:t>ε</w:t>
      </w:r>
      <w:r>
        <w:rPr>
          <w:rFonts w:eastAsia="Times New Roman" w:cs="Times New Roman"/>
          <w:szCs w:val="24"/>
        </w:rPr>
        <w:t>πιτροπή είπατε «δεν το βλέπετε στις πρώην σοσιαλιστικές χώρες;». Άλλο πρώην σοσιαλιστικές χώρες, άλλο σοσιαλισμός. Όμως</w:t>
      </w:r>
      <w:r>
        <w:rPr>
          <w:rFonts w:eastAsia="Times New Roman" w:cs="Times New Roman"/>
          <w:szCs w:val="24"/>
        </w:rPr>
        <w:t xml:space="preserve"> δεν θέλω να επεκταθώ πολύ σε αυτό το ζήτημα.</w:t>
      </w:r>
    </w:p>
    <w:p w14:paraId="59780CBB"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Θέλω να ξεκαθαρίσω το εξής: Στα κοινωνικά θέματα, ιδιαίτερα τα κοινωνικά, αυτά τα τόσο λεπτά θέματα, ενδεχομένως όχι σε όλα, η αξία των επιστημονικών μελετών, ακόμα και αν καταλήγουν σε αντικρουόμενα συμπεράσμα</w:t>
      </w:r>
      <w:r>
        <w:rPr>
          <w:rFonts w:eastAsia="Times New Roman" w:cs="Times New Roman"/>
          <w:szCs w:val="24"/>
        </w:rPr>
        <w:t>τα, έχει μεγάλη σημασία. Κατ’ αρχήν εδώ δεν ήρθαν ούτε εκθέσεις πανεπιστημίων, γιατί τα πανεπιστήμια δεν ασχολούνται με τέτοια θέματα. Τα πανεπιστήμια ασχολούνται με ό,τι πουλιέται στους επιχειρηματίες. Εδώ αυτό θέλει μακρόχρονες εκθέσεις.</w:t>
      </w:r>
    </w:p>
    <w:p w14:paraId="59780CBC"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Επιστρατεύθηκαν </w:t>
      </w:r>
      <w:r>
        <w:rPr>
          <w:rFonts w:eastAsia="Times New Roman" w:cs="Times New Roman"/>
          <w:szCs w:val="24"/>
        </w:rPr>
        <w:t xml:space="preserve">ορισμένες μελέτες που έχουν σοβαρές αδυναμίες και τις αξιοποίησε η φασιστική Χρυσή Αυγή, η οποία είναι αποτρόπαια </w:t>
      </w:r>
      <w:proofErr w:type="spellStart"/>
      <w:r>
        <w:rPr>
          <w:rFonts w:eastAsia="Times New Roman" w:cs="Times New Roman"/>
          <w:szCs w:val="24"/>
        </w:rPr>
        <w:t>ομοφοβική</w:t>
      </w:r>
      <w:proofErr w:type="spellEnd"/>
      <w:r>
        <w:rPr>
          <w:rFonts w:eastAsia="Times New Roman" w:cs="Times New Roman"/>
          <w:szCs w:val="24"/>
        </w:rPr>
        <w:t xml:space="preserve">. Τις αξιοποίησε, γιατί αυτές οι μελέτες που επιστρατεύθηκαν, οι οποίες αναφέρονται στα παιδιά </w:t>
      </w:r>
      <w:r>
        <w:rPr>
          <w:rFonts w:eastAsia="Times New Roman" w:cs="Times New Roman"/>
          <w:szCs w:val="24"/>
        </w:rPr>
        <w:lastRenderedPageBreak/>
        <w:t>των ετερόφυλων, των ομόφυλων ή των μον</w:t>
      </w:r>
      <w:r>
        <w:rPr>
          <w:rFonts w:eastAsia="Times New Roman" w:cs="Times New Roman"/>
          <w:szCs w:val="24"/>
        </w:rPr>
        <w:t xml:space="preserve">ογονεϊκών οικογενειών, αντικρούστηκαν από άλλα πανεπιστημιακά ιδρύματα και άλλες επιστημονικές ομάδες στις Ηνωμένες Πολιτείες. </w:t>
      </w:r>
    </w:p>
    <w:p w14:paraId="59780CBD"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Δεν ήρθε η αντίκρουση. Τι λέει η αντίκρουση; Ότι δεν έγινε σωστή επιλογή του δείγματος που χρησιμοποιήθηκε. Δεν ακολουθήθηκαν στ</w:t>
      </w:r>
      <w:r>
        <w:rPr>
          <w:rFonts w:eastAsia="Times New Roman" w:cs="Times New Roman"/>
          <w:szCs w:val="24"/>
        </w:rPr>
        <w:t>αθερές μεταβλητές και περιορίστηκαν στην εξέταση των παιδιών που ήταν ήδη στην παιδική ηλικία και όχι στην εξέταση των παιδιών που ήταν στα πρώτα χρόνια της ενηλικίωσης.</w:t>
      </w:r>
    </w:p>
    <w:p w14:paraId="59780CBE"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Όταν εσείς ή εγώ πηγαίνουμε σε έναν ψυχίατρο ή έναν ψυχολόγο, γιατί έχουμε διάφορα προ</w:t>
      </w:r>
      <w:r>
        <w:rPr>
          <w:rFonts w:eastAsia="Times New Roman" w:cs="Times New Roman"/>
          <w:szCs w:val="24"/>
        </w:rPr>
        <w:t>βλήματα, το πρώτο που θα μας ρωτήσει είναι πώς ήταν η παιδική μας ηλικία. Αυτό θα μας το ρωτήσει και στα πενήντα χρόνια και στα εξήντα και στα εβδομήντα. Θα μας ρωτήσει αν έχουμε τραύματα από την παιδική μας ηλικία. Δεν βγαίνει έτσι εύκολα μία τέτοια μελέτ</w:t>
      </w:r>
      <w:r>
        <w:rPr>
          <w:rFonts w:eastAsia="Times New Roman" w:cs="Times New Roman"/>
          <w:szCs w:val="24"/>
        </w:rPr>
        <w:t>η.</w:t>
      </w:r>
    </w:p>
    <w:p w14:paraId="59780CBF"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Τέλος, ναι, σε αυτό το νομοσχέδιο που φέρατε δεν παίρνετε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σημαντικές εξελίξεις -που άλλες είναι αντικειμενικά θετικές και προοδευτικές και άλλες είναι αντιδραστικές και κακές, αλλά όλα αυτά υπάρχουν- στον θεσμό της οικογένειας. </w:t>
      </w:r>
      <w:r>
        <w:rPr>
          <w:rFonts w:eastAsia="Times New Roman" w:cs="Times New Roman"/>
          <w:szCs w:val="24"/>
        </w:rPr>
        <w:t>Δ</w:t>
      </w:r>
      <w:r>
        <w:rPr>
          <w:rFonts w:eastAsia="Times New Roman" w:cs="Times New Roman"/>
          <w:szCs w:val="24"/>
        </w:rPr>
        <w:t>εν παίρνετε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εξελίξεις θετικές που υπάρχουν στην παιδαγωγική επιστημονική αντίληψη για το παιδί, που αφορά και το παιδί με τους βιολογικούς γονείς και το παιδί σε </w:t>
      </w:r>
      <w:proofErr w:type="spellStart"/>
      <w:r>
        <w:rPr>
          <w:rFonts w:eastAsia="Times New Roman" w:cs="Times New Roman"/>
          <w:szCs w:val="24"/>
        </w:rPr>
        <w:t>τεκνοθεσία</w:t>
      </w:r>
      <w:proofErr w:type="spellEnd"/>
      <w:r>
        <w:rPr>
          <w:rFonts w:eastAsia="Times New Roman" w:cs="Times New Roman"/>
          <w:szCs w:val="24"/>
        </w:rPr>
        <w:t xml:space="preserve"> και το παιδί σε αναδοχή κ.λπ</w:t>
      </w:r>
      <w:r>
        <w:rPr>
          <w:rFonts w:eastAsia="Times New Roman" w:cs="Times New Roman"/>
          <w:szCs w:val="24"/>
        </w:rPr>
        <w:t>.</w:t>
      </w:r>
      <w:r>
        <w:rPr>
          <w:rFonts w:eastAsia="Times New Roman" w:cs="Times New Roman"/>
          <w:szCs w:val="24"/>
        </w:rPr>
        <w:t xml:space="preserve">. Αυτές δεν τις παίρνετε καθόλου υπ’ </w:t>
      </w:r>
      <w:proofErr w:type="spellStart"/>
      <w:r>
        <w:rPr>
          <w:rFonts w:eastAsia="Times New Roman" w:cs="Times New Roman"/>
          <w:szCs w:val="24"/>
        </w:rPr>
        <w:t>όψιν</w:t>
      </w:r>
      <w:proofErr w:type="spellEnd"/>
      <w:r>
        <w:rPr>
          <w:rFonts w:eastAsia="Times New Roman" w:cs="Times New Roman"/>
          <w:szCs w:val="24"/>
        </w:rPr>
        <w:t>. Βάλατε ένα δίλημμ</w:t>
      </w:r>
      <w:r>
        <w:rPr>
          <w:rFonts w:eastAsia="Times New Roman" w:cs="Times New Roman"/>
          <w:szCs w:val="24"/>
        </w:rPr>
        <w:t xml:space="preserve">α «οικογένεια-ίδρυμα», που δεν απαντά στη </w:t>
      </w:r>
      <w:proofErr w:type="spellStart"/>
      <w:r>
        <w:rPr>
          <w:rFonts w:eastAsia="Times New Roman" w:cs="Times New Roman"/>
          <w:szCs w:val="24"/>
        </w:rPr>
        <w:t>συνθετότητα</w:t>
      </w:r>
      <w:proofErr w:type="spellEnd"/>
      <w:r>
        <w:rPr>
          <w:rFonts w:eastAsia="Times New Roman" w:cs="Times New Roman"/>
          <w:szCs w:val="24"/>
        </w:rPr>
        <w:t xml:space="preserve"> του προβλήματος. Σας αρέσει το δίλημμα «μαύρο-άσπρο». Δεν βγαίνει έτσι.</w:t>
      </w:r>
    </w:p>
    <w:p w14:paraId="59780CC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σας πω ποιες είναι οι αλλαγές και οι εξελίξεις. Σήμερα οι σύγχρονες αντιλήψεις, ακόμα και αυτών που ιδεολογικά είμαστε αντίθετο</w:t>
      </w:r>
      <w:r>
        <w:rPr>
          <w:rFonts w:eastAsia="Times New Roman" w:cs="Times New Roman"/>
          <w:szCs w:val="24"/>
        </w:rPr>
        <w:t>ι, λένε ότι το παιδί της οικογένειας που είναι βιολογικό παιδί, πολύ περισσότερο και για τα άλλα παιδιά, πρέπει να συνδυάζει τη ζωή μέσα στην οικογένεια και σε μια σειρά</w:t>
      </w:r>
      <w:r w:rsidRPr="00A02D78">
        <w:rPr>
          <w:rFonts w:eastAsia="Times New Roman" w:cs="Times New Roman"/>
          <w:szCs w:val="24"/>
        </w:rPr>
        <w:t xml:space="preserve"> </w:t>
      </w:r>
      <w:r>
        <w:rPr>
          <w:rFonts w:eastAsia="Times New Roman" w:cs="Times New Roman"/>
          <w:szCs w:val="24"/>
        </w:rPr>
        <w:t>από κοινωνικές δομές -βρεφικούς, παιδικούς σταθμούς, κέντρα δημιουργικής απασχόλησης κ</w:t>
      </w:r>
      <w:r>
        <w:rPr>
          <w:rFonts w:eastAsia="Times New Roman" w:cs="Times New Roman"/>
          <w:szCs w:val="24"/>
        </w:rPr>
        <w:t xml:space="preserve">.λπ., κ.λπ.- γιατί το </w:t>
      </w:r>
      <w:r>
        <w:rPr>
          <w:rFonts w:eastAsia="Times New Roman" w:cs="Times New Roman"/>
          <w:szCs w:val="24"/>
        </w:rPr>
        <w:lastRenderedPageBreak/>
        <w:t>παιδί δεν μπορεί να μεγαλώνει αποκλειστικά και μόνο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οικογένειας, όσο και αν αυτή η οικογένεια αγαπάει και λατρεύει αυτό το παιδί. Αυτό είναι το ένα. Αυτό δεν το παίρνετε υπ’ </w:t>
      </w:r>
      <w:proofErr w:type="spellStart"/>
      <w:r>
        <w:rPr>
          <w:rFonts w:eastAsia="Times New Roman" w:cs="Times New Roman"/>
          <w:szCs w:val="24"/>
        </w:rPr>
        <w:t>όψιν</w:t>
      </w:r>
      <w:proofErr w:type="spellEnd"/>
      <w:r>
        <w:rPr>
          <w:rFonts w:eastAsia="Times New Roman" w:cs="Times New Roman"/>
          <w:szCs w:val="24"/>
        </w:rPr>
        <w:t>. Το παιδί θέλει μια οικογένεια κα</w:t>
      </w:r>
      <w:r>
        <w:rPr>
          <w:rFonts w:eastAsia="Times New Roman" w:cs="Times New Roman"/>
          <w:szCs w:val="24"/>
        </w:rPr>
        <w:t>ι μια αγκαλιά.</w:t>
      </w:r>
    </w:p>
    <w:p w14:paraId="59780CC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Να πάρουμε την άλλη πλευρά. Ανάδοχες εθελόντριες -μπράβο τους!- ποιες γίνονται; Γυναίκες μεγάλης ηλικίας, που θα πάρουν παιδιά που ενδεχομένως έχουν προβλήματα και δεν τα θέλουν για </w:t>
      </w:r>
      <w:proofErr w:type="spellStart"/>
      <w:r>
        <w:rPr>
          <w:rFonts w:eastAsia="Times New Roman" w:cs="Times New Roman"/>
          <w:szCs w:val="24"/>
        </w:rPr>
        <w:t>τεκνοθεσία</w:t>
      </w:r>
      <w:proofErr w:type="spellEnd"/>
      <w:r>
        <w:rPr>
          <w:rFonts w:eastAsia="Times New Roman" w:cs="Times New Roman"/>
          <w:szCs w:val="24"/>
        </w:rPr>
        <w:t xml:space="preserve">. Είναι γυναίκες πενηντάρες, εξηντάρες -μπράβο </w:t>
      </w:r>
      <w:r>
        <w:rPr>
          <w:rFonts w:eastAsia="Times New Roman" w:cs="Times New Roman"/>
          <w:szCs w:val="24"/>
        </w:rPr>
        <w:t>τους!- δεν είναι οικογένειες που έχουν μικρά παιδιά μέσα, αν τα παιδιά έχουν σοβαρά προβλήματα, δεν μιλώ για πιο απλά. Και αυτές οι γυναίκες κάποια στιγμή κουράζονται. Μετά από δύο χρόνια τα παρατάνε.</w:t>
      </w:r>
    </w:p>
    <w:p w14:paraId="59780CC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δε επαγγελματική απασχόληση ως ανάδοχη χρησιμοποιείτα</w:t>
      </w:r>
      <w:r>
        <w:rPr>
          <w:rFonts w:eastAsia="Times New Roman" w:cs="Times New Roman"/>
          <w:szCs w:val="24"/>
        </w:rPr>
        <w:t>ι σε ορισμένες ιδιωτικές δομές. Αυτά ούτε καν ψάξατε να τα βρείτε και αλλάζουν τέσσερις και πέντε φορές τα παιδιά οικογένεια. Τα παιδιά αυτά πάνε σε οικογένειες που δεν έχουν παιδιά. Υπάρχει επαγγελματίας -δεν ξέρω αν κρατούνται βιβλία προσλήψεων κ.λπ.- πο</w:t>
      </w:r>
      <w:r>
        <w:rPr>
          <w:rFonts w:eastAsia="Times New Roman" w:cs="Times New Roman"/>
          <w:szCs w:val="24"/>
        </w:rPr>
        <w:t xml:space="preserve">υ παίρνει τέσσερα-πέντε παιδιά και το βράδυ, όταν παθαίνει κρίση το ένα, ξυπνούν και τα άλλα </w:t>
      </w:r>
      <w:r>
        <w:rPr>
          <w:rFonts w:eastAsia="Times New Roman" w:cs="Times New Roman"/>
          <w:szCs w:val="24"/>
        </w:rPr>
        <w:lastRenderedPageBreak/>
        <w:t>τέσσερα, γιατί για να βγάλεις ένα εισόδημα, πρέπει να πάρεις περισσότερα παιδιά. Είμαστε κάθετα αντίθετοι στην επαγγελματική αναδοχή.</w:t>
      </w:r>
    </w:p>
    <w:p w14:paraId="59780CC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μπορούσε, παραδείγματος χά</w:t>
      </w:r>
      <w:r>
        <w:rPr>
          <w:rFonts w:eastAsia="Times New Roman" w:cs="Times New Roman"/>
          <w:szCs w:val="24"/>
        </w:rPr>
        <w:t>ρ</w:t>
      </w:r>
      <w:r>
        <w:rPr>
          <w:rFonts w:eastAsia="Times New Roman" w:cs="Times New Roman"/>
          <w:szCs w:val="24"/>
        </w:rPr>
        <w:t>ιν</w:t>
      </w:r>
      <w:r>
        <w:rPr>
          <w:rFonts w:eastAsia="Times New Roman" w:cs="Times New Roman"/>
          <w:szCs w:val="24"/>
        </w:rPr>
        <w:t>, να συνδυάζονται τα παιδιά, να είναι σε σύγχρονες κοινωνικές δομές. Κλείστε όσες -και τις ιδιωτικές- δεν είναι κατάλληλες. Τις εκκλησιαστικές δομές δεν μπορείτε να τις ψάξετε; Πρέπει να είναι τα παιδιά σε εκκλησιαστικές δομές; Εγώ δεν λέω γιατί τις κάν</w:t>
      </w:r>
      <w:r>
        <w:rPr>
          <w:rFonts w:eastAsia="Times New Roman" w:cs="Times New Roman"/>
          <w:szCs w:val="24"/>
        </w:rPr>
        <w:t>ει</w:t>
      </w:r>
      <w:r w:rsidRPr="00A02D78">
        <w:rPr>
          <w:rFonts w:eastAsia="Times New Roman" w:cs="Times New Roman"/>
          <w:szCs w:val="24"/>
        </w:rPr>
        <w:t xml:space="preserve"> </w:t>
      </w:r>
      <w:r>
        <w:rPr>
          <w:rFonts w:eastAsia="Times New Roman" w:cs="Times New Roman"/>
          <w:szCs w:val="24"/>
        </w:rPr>
        <w:t>η Εκκλησία, αλλά πρέπει να είναι σε εκκλησιαστικές δομές τα παιδιά; Κλείστε τις. Φτιάξτε σύγχρονες δομές που να μπορούν να συνδυάζουν και την αναδοχή, αλλά και την κοινωνικοποίηση και κοινωνικές δομές που να είναι μέσα στον ιστό της πόλης, όχι δέκα χιλι</w:t>
      </w:r>
      <w:r>
        <w:rPr>
          <w:rFonts w:eastAsia="Times New Roman" w:cs="Times New Roman"/>
          <w:szCs w:val="24"/>
        </w:rPr>
        <w:t>όμετρα έξω από την πόλη, όπου τα παιδιά να μπορούν να βγαίνουν, να πηγαίνουν στην παιδική χαρά.</w:t>
      </w:r>
    </w:p>
    <w:p w14:paraId="59780CC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Κοιτάξτε να δείτε</w:t>
      </w:r>
      <w:r w:rsidRPr="00A02D78">
        <w:rPr>
          <w:rFonts w:eastAsia="Times New Roman" w:cs="Times New Roman"/>
          <w:szCs w:val="24"/>
        </w:rPr>
        <w:t>:</w:t>
      </w:r>
      <w:r>
        <w:rPr>
          <w:rFonts w:eastAsia="Times New Roman" w:cs="Times New Roman"/>
          <w:szCs w:val="24"/>
        </w:rPr>
        <w:t xml:space="preserve"> Συμφωνούμε, όλα τα παιδιά σε οικογένεια, αλλά δυστυχώς έχουμε καινούργια προβλήματα που τα ζήσαμε τα τελευταία χρόνια: Τα παιδιά τα προβληματ</w:t>
      </w:r>
      <w:r>
        <w:rPr>
          <w:rFonts w:eastAsia="Times New Roman" w:cs="Times New Roman"/>
          <w:szCs w:val="24"/>
        </w:rPr>
        <w:t xml:space="preserve">ικά, τα παιδιά των φαναριών, τα παιδιά στα κυκλώματα, τα ασυνόδευτα παιδιά. Είναι και αυτό ένα ζήτημα, όπου ενδεχομένως έχει χαθεί η επικοινωνία με τους γονείς, </w:t>
      </w:r>
      <w:r>
        <w:rPr>
          <w:rFonts w:eastAsia="Times New Roman" w:cs="Times New Roman"/>
          <w:szCs w:val="24"/>
        </w:rPr>
        <w:lastRenderedPageBreak/>
        <w:t xml:space="preserve">δεν ξέρουμε αν ζουν οι γονείς τους και δεν μπορούν να δοθούν άμεσα για </w:t>
      </w:r>
      <w:proofErr w:type="spellStart"/>
      <w:r>
        <w:rPr>
          <w:rFonts w:eastAsia="Times New Roman" w:cs="Times New Roman"/>
          <w:szCs w:val="24"/>
        </w:rPr>
        <w:t>τεκνοθεσία</w:t>
      </w:r>
      <w:proofErr w:type="spellEnd"/>
      <w:r>
        <w:rPr>
          <w:rFonts w:eastAsia="Times New Roman" w:cs="Times New Roman"/>
          <w:szCs w:val="24"/>
        </w:rPr>
        <w:t>, αν δεν λυθεί</w:t>
      </w:r>
      <w:r>
        <w:rPr>
          <w:rFonts w:eastAsia="Times New Roman" w:cs="Times New Roman"/>
          <w:szCs w:val="24"/>
        </w:rPr>
        <w:t xml:space="preserve"> αυτό το ζήτημα. Γιατί δεν μπορούν αυτά τα παιδιά να συνδυάζουν κοινωνικές δομές και ανάδοχες οικογένειες και με κάποια κριτήρια για τις ανάδοχες οικογένειες; Είναι προτιμότερο να είναι σε μια οικογένεια που υπάρχει και ένα άλλο παιδί.</w:t>
      </w:r>
    </w:p>
    <w:p w14:paraId="59780CC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Υπάρχουν, λοιπόν, σο</w:t>
      </w:r>
      <w:r>
        <w:rPr>
          <w:rFonts w:eastAsia="Times New Roman" w:cs="Times New Roman"/>
          <w:szCs w:val="24"/>
        </w:rPr>
        <w:t>βαρά ζητήματα, υπάρχει εξέλιξη και στην οικογένεια. Εσείς την εξέλιξη της οικογένειας τη βλέπετε μόνο ως προς τον σεξουαλικό προσανατολισμό, τίποτα άλλο και οπωσδήποτε ούτε καν σκέφτεστε να εξετάσετε τι επίδραση μπορεί να έχει σε ένα παιδί, στην ενηλικίωσή</w:t>
      </w:r>
      <w:r>
        <w:rPr>
          <w:rFonts w:eastAsia="Times New Roman" w:cs="Times New Roman"/>
          <w:szCs w:val="24"/>
        </w:rPr>
        <w:t xml:space="preserve"> του, όταν δεν μεγαλώνει σε μια οικογένεια με διακριτή σχέση άνδρας-γυναίκα, δηλαδή μάνα-πατέρας. Αυτό δεν μπαίνει στη συζήτηση και αυτό δεν λύνεται όταν το παιδί είναι τριών, τεσσάρων και πέντε χρόνων. Βεβαίως, τότε δεν υπάρχει πρόβλημα. Γιατί να υπάρχει;</w:t>
      </w:r>
    </w:p>
    <w:p w14:paraId="59780CC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Υπάρχουν και άλλες επιστημονικές μελέτες που μπορεί να αντικρούονται μεταξύ τους. Όλες να τις δούμε και όλες να τις μελετήσουμε, αλλά εσείς πρώτα παίρνετε θέση και μετά χρησιμοποιείτε και την επιστήμη.</w:t>
      </w:r>
    </w:p>
    <w:p w14:paraId="59780CC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Τέλος, συγγνώμη, μια κουβέντα θα πω. Επειδή είπατε ότ</w:t>
      </w:r>
      <w:r>
        <w:rPr>
          <w:rFonts w:eastAsia="Times New Roman" w:cs="Times New Roman"/>
          <w:szCs w:val="24"/>
        </w:rPr>
        <w:t>ι και στον σοσιαλισμό υπάρχουν ζητήματα, θα σας παρακαλέσω να μελετήσετε ένα θέμα, γιατί όντως τα κοινωνικά ζητήματα που προκαλούνται δεν λύνονται με «αυτόματους πιλότους», ούτε έτσι απλά.</w:t>
      </w:r>
    </w:p>
    <w:p w14:paraId="59780CC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Μετά τον Β΄ Παγκόσμιο Πόλεμο δημιουργήθηκε ένα τεράστιο πρόβλημα στ</w:t>
      </w:r>
      <w:r>
        <w:rPr>
          <w:rFonts w:eastAsia="Times New Roman" w:cs="Times New Roman"/>
          <w:szCs w:val="24"/>
        </w:rPr>
        <w:t>η Σοβιετική Ένωση. Υπήρξαν είκοσι εκατομμύρια νεκροί στρατιώτες που ήταν νέας ηλικίας, γιατί πήγαιναν στα είκοσι πέντε, στα τριάντα. Δεν ήταν εβδομήντα χρονών και πάνω σαν κι εμένα. Αυτοί είχαν παιδιά –παντρεύονταν και νωρίς εν τω μεταξύ- και έμειναν είκοσ</w:t>
      </w:r>
      <w:r>
        <w:rPr>
          <w:rFonts w:eastAsia="Times New Roman" w:cs="Times New Roman"/>
          <w:szCs w:val="24"/>
        </w:rPr>
        <w:t>ι εκατομμύρια γυναίκες κατά βάση χωρίς άντρα, αλλά και με παιδιά. Δεν μιλάμε, βέβαια, για τους τραυματισμένους, τους ανάπηρους, κ</w:t>
      </w:r>
      <w:r>
        <w:rPr>
          <w:rFonts w:eastAsia="Times New Roman" w:cs="Times New Roman"/>
          <w:szCs w:val="24"/>
        </w:rPr>
        <w:t>.</w:t>
      </w:r>
      <w:r>
        <w:rPr>
          <w:rFonts w:eastAsia="Times New Roman" w:cs="Times New Roman"/>
          <w:szCs w:val="24"/>
        </w:rPr>
        <w:t>λπ., που ήταν νέοι άνθρωποι στην ηλικία.</w:t>
      </w:r>
    </w:p>
    <w:p w14:paraId="59780CC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Έτσι, λύθηκε μεν το ζήτημα της προστασίας της μονογονεϊκής οικογένειας που έγινε και </w:t>
      </w:r>
      <w:r>
        <w:rPr>
          <w:rFonts w:eastAsia="Times New Roman" w:cs="Times New Roman"/>
          <w:szCs w:val="24"/>
        </w:rPr>
        <w:t xml:space="preserve">των παιδιών αυτών, αλλά το σύνθετο ζήτημα ότι ήταν πολύ λιγότεροι οι άντρες και πολύ περισσότερες οι γυναίκες δημιούργησε μία ολόκληρη κατάσταση, η οποία </w:t>
      </w:r>
      <w:r>
        <w:rPr>
          <w:rFonts w:eastAsia="Times New Roman" w:cs="Times New Roman"/>
          <w:szCs w:val="24"/>
        </w:rPr>
        <w:lastRenderedPageBreak/>
        <w:t>λύθηκε –επειδή κοιτάζετε πολύ αφ’ υψηλού τον σοσιαλισμό- με κριτήριο την κυριαρχία της αντίληψης για τ</w:t>
      </w:r>
      <w:r>
        <w:rPr>
          <w:rFonts w:eastAsia="Times New Roman" w:cs="Times New Roman"/>
          <w:szCs w:val="24"/>
        </w:rPr>
        <w:t xml:space="preserve">ον αμοιβαίο έρωτα. Δεν λύθηκε με κριτήριο το αν είχε γίνει γάμος ή όχι, γιατί αυτό ήταν η βάση με εκείνο το επίπεδο ζωής που υπήρχε μετά τον Β΄ Παγκόσμιο Πόλεμο. </w:t>
      </w:r>
    </w:p>
    <w:p w14:paraId="59780CC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Έτσι, λοιπόν, λύθηκε. Ούτε με δικαστήρια ούτε με φασαρίες ούτε με ηθικολογίες. Ήταν ένα υπαρκ</w:t>
      </w:r>
      <w:r>
        <w:rPr>
          <w:rFonts w:eastAsia="Times New Roman" w:cs="Times New Roman"/>
          <w:szCs w:val="24"/>
        </w:rPr>
        <w:t>τό πρόβλημα. Νέες γυναίκες, λιγότεροι άντρες, οι άντρες έφευγαν εύκολα από τη σχέση που είχαν και αυτό πια αντιμετωπίστηκε κοινωνικά. Ούτε με το Ευαγγέλιο ούτε με τον νόμο ούτε με τα δικαστήρια. Έχει και μια σημασία το ότι τα κοινωνικά ζητήματα δεν αντιμετ</w:t>
      </w:r>
      <w:r>
        <w:rPr>
          <w:rFonts w:eastAsia="Times New Roman" w:cs="Times New Roman"/>
          <w:szCs w:val="24"/>
        </w:rPr>
        <w:t xml:space="preserve">ωπίζονται με έναν αφηρημένο μοντερνισμό και νεωτερισμό. Είναι πολύ πιο βαθιά και ουσιαστικά, όταν έχουν να κάνουν με τον ανθρώπινο παράγοντα και ιδιαίτερα με το παιδί. </w:t>
      </w:r>
    </w:p>
    <w:p w14:paraId="59780CC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Εμείς δεν θα επικαλεστούμε επιστημονικές έρευνες που λένε το άλφα ή το βήτα. Ωστόσο έπρ</w:t>
      </w:r>
      <w:r>
        <w:rPr>
          <w:rFonts w:eastAsia="Times New Roman" w:cs="Times New Roman"/>
          <w:szCs w:val="24"/>
        </w:rPr>
        <w:t>επε να έρθουν όλες οι επιστημονικές έρευνες με τη σωστή μεθοδολογία, όχι αυτές που έχουν προκαθορισμένο αποτέλεσμα.</w:t>
      </w:r>
    </w:p>
    <w:p w14:paraId="59780CCC"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Αθανασίου από τη Νέα Δημοκρατία.</w:t>
      </w:r>
    </w:p>
    <w:p w14:paraId="59780CCD"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Ευχαριστώ, κύριε Πρόεδρε.</w:t>
      </w:r>
    </w:p>
    <w:p w14:paraId="59780CC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w:t>
      </w:r>
      <w:r>
        <w:rPr>
          <w:rFonts w:eastAsia="Times New Roman" w:cs="Times New Roman"/>
          <w:szCs w:val="24"/>
        </w:rPr>
        <w:t>ς και κύριοι συνάδελφοι, είναι σαφές ότι ζούμε την τελευταία περίοδο αυτής της Κυβέρνησης. Δεν θα μπορούσε εξάλλου να είναι διαφορετικά, όταν αυτή περιμένει ένα πολιτικό σωσίβιο από νομοσχέδια σαν το σημερινό για να διασώσει το τάχα προοδευτικό της πρόσωπο</w:t>
      </w:r>
      <w:r>
        <w:rPr>
          <w:rFonts w:eastAsia="Times New Roman" w:cs="Times New Roman"/>
          <w:szCs w:val="24"/>
        </w:rPr>
        <w:t>.</w:t>
      </w:r>
    </w:p>
    <w:p w14:paraId="59780CC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Θεώρησε, λοιπόν, μία μοναδική ευκαιρία να δημιουργήσει πρόβλημα στα κόμματα της Αντιπολίτευσης και ιδίως στη Νέα Δημοκρατία με το άρθρο 8 του νομοσχεδίου. Πρόκειται για μία ακόμα παταγώδη αποτυχία της Κυβέρνησης που κανένα πολιτικό όφελος δεν θα αποκτήσε</w:t>
      </w:r>
      <w:r>
        <w:rPr>
          <w:rFonts w:eastAsia="Times New Roman" w:cs="Times New Roman"/>
          <w:szCs w:val="24"/>
        </w:rPr>
        <w:t xml:space="preserve">ι από τη σημερινή συζήτηση. </w:t>
      </w:r>
    </w:p>
    <w:p w14:paraId="59780CD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Αντίθετα, μας δίνει την ευκαιρία να αναδείξουμε την πολυσυλλεκτικότητα και τον δημοκρατικό χαρακτήρα του κόμματός μας. Γι’ αυτό, επικροτώ τη στάση του κόμματός μας απολύτως. Προφανώς, επί της αρχής δεν μπορούμε να μην ψηφίσουμε</w:t>
      </w:r>
      <w:r>
        <w:rPr>
          <w:rFonts w:eastAsia="Times New Roman" w:cs="Times New Roman"/>
          <w:szCs w:val="24"/>
        </w:rPr>
        <w:t xml:space="preserve"> «</w:t>
      </w:r>
      <w:r>
        <w:rPr>
          <w:rFonts w:eastAsia="Times New Roman" w:cs="Times New Roman"/>
          <w:szCs w:val="24"/>
        </w:rPr>
        <w:t>ναι</w:t>
      </w:r>
      <w:r>
        <w:rPr>
          <w:rFonts w:eastAsia="Times New Roman" w:cs="Times New Roman"/>
          <w:szCs w:val="24"/>
        </w:rPr>
        <w:t xml:space="preserve">» σε </w:t>
      </w:r>
      <w:r>
        <w:rPr>
          <w:rFonts w:eastAsia="Times New Roman" w:cs="Times New Roman"/>
          <w:szCs w:val="24"/>
        </w:rPr>
        <w:lastRenderedPageBreak/>
        <w:t>ένα νομοσχέδιο που επί της ουσίας ενσωματώνει στην έννομη τάξη δικές μας προτάσεις, τις οποίες δεν διατυπώσαμε τώρα, αλλά τις έχουμε διατυπώσει από το 2016.</w:t>
      </w:r>
    </w:p>
    <w:p w14:paraId="59780CD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αναφερθώ τώρα στο περίφημο άρθρο 8. Η Νέα Δημοκρατία ήταν και είναι ένα μεγάλο κόμμα ε</w:t>
      </w:r>
      <w:r>
        <w:rPr>
          <w:rFonts w:eastAsia="Times New Roman" w:cs="Times New Roman"/>
          <w:szCs w:val="24"/>
        </w:rPr>
        <w:t xml:space="preserve">ξουσίας. Δεν έγινε την τελευταία πενταετία, όπως ο ΣΥΡΙΖΑ. Έχουμε μάθει να ζούμε και με τις διαφωνίες μας, εφόσον συμφωνούμε στα βασικά. </w:t>
      </w:r>
    </w:p>
    <w:p w14:paraId="59780CD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μην έχετε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απορία. Στα μείζονα ζητήματα η Νέα Δημοκρατία είναι αδιαίρετη και ενωμένη πίσω από τον Αρχηγό της. Γι’ αυτό και μπορεί να αντέξει επιμέρους απόψεις των στελεχών της για ζητήματα που τίθενται κατά καιρούς, όπως αυτό του άρθρου 8. </w:t>
      </w:r>
    </w:p>
    <w:p w14:paraId="59780CD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Σέβομαι απόλυτα την άπ</w:t>
      </w:r>
      <w:r>
        <w:rPr>
          <w:rFonts w:eastAsia="Times New Roman" w:cs="Times New Roman"/>
          <w:szCs w:val="24"/>
        </w:rPr>
        <w:t>οψη και τις ευαισθησίες των Βουλευτών της Νέας Δημοκρατίας που ενδεχομένως ψηφίσουν «</w:t>
      </w:r>
      <w:r>
        <w:rPr>
          <w:rFonts w:eastAsia="Times New Roman" w:cs="Times New Roman"/>
          <w:szCs w:val="24"/>
        </w:rPr>
        <w:t>ναι</w:t>
      </w:r>
      <w:r>
        <w:rPr>
          <w:rFonts w:eastAsia="Times New Roman" w:cs="Times New Roman"/>
          <w:szCs w:val="24"/>
        </w:rPr>
        <w:t>» στο επίμαχο άρθρο. Όμως, σεβόμενος τις δικές μου απόψεις και ευαισθησίες, φρονώ πως οφείλω να καταψηφίσω το άρθρο 8.</w:t>
      </w:r>
    </w:p>
    <w:p w14:paraId="59780CD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Εξηγούμαι: Κατά τη συζήτηση του νομοσχεδίου για τ</w:t>
      </w:r>
      <w:r>
        <w:rPr>
          <w:rFonts w:eastAsia="Times New Roman" w:cs="Times New Roman"/>
          <w:szCs w:val="24"/>
        </w:rPr>
        <w:t xml:space="preserve">ο σύμφωνο συμβίωσης για τα ομόφυλα ζευγάρια είχα εκφράσει τη διαφωνία μου, όχι γιατί θεωρούσα επί της αρχής </w:t>
      </w:r>
      <w:r>
        <w:rPr>
          <w:rFonts w:eastAsia="Times New Roman" w:cs="Times New Roman"/>
          <w:szCs w:val="24"/>
        </w:rPr>
        <w:lastRenderedPageBreak/>
        <w:t>ότι δεν θα έπρεπε να δοθεί στα ομόφυλα ζευγάρια η δυνατότητα να συνάπτουν τέτοια σύμφωνα αφού είναι επιλογή τους, αλλά γιατί θεωρούσα ότι δεν θα έπρ</w:t>
      </w:r>
      <w:r>
        <w:rPr>
          <w:rFonts w:eastAsia="Times New Roman" w:cs="Times New Roman"/>
          <w:szCs w:val="24"/>
        </w:rPr>
        <w:t>επε αυτή η δυνατότητα να αποτελέσει προπομπό για άλλα ζητήματα, όπως η αναδοχή σήμερα και η υιοθεσία αύριο.</w:t>
      </w:r>
    </w:p>
    <w:p w14:paraId="59780CD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Ζήτησα τότε ως εισηγητής της Νέας Δημοκρατίας να υπάρχουν συγκεκριμένες νομοθετικές δικλ</w:t>
      </w:r>
      <w:r>
        <w:rPr>
          <w:rFonts w:eastAsia="Times New Roman" w:cs="Times New Roman"/>
          <w:szCs w:val="24"/>
        </w:rPr>
        <w:t>ε</w:t>
      </w:r>
      <w:r>
        <w:rPr>
          <w:rFonts w:eastAsia="Times New Roman" w:cs="Times New Roman"/>
          <w:szCs w:val="24"/>
        </w:rPr>
        <w:t>ίδες, ώστε να αποφευχθεί αυτό το ενδεχόμενο, καθώς βλέποντα</w:t>
      </w:r>
      <w:r>
        <w:rPr>
          <w:rFonts w:eastAsia="Times New Roman" w:cs="Times New Roman"/>
          <w:szCs w:val="24"/>
        </w:rPr>
        <w:t xml:space="preserve">ς το ζήτημα αυστηρά νομικά, οι </w:t>
      </w:r>
      <w:proofErr w:type="spellStart"/>
      <w:r>
        <w:rPr>
          <w:rFonts w:eastAsia="Times New Roman" w:cs="Times New Roman"/>
          <w:szCs w:val="24"/>
        </w:rPr>
        <w:t>κερκόπορτες</w:t>
      </w:r>
      <w:proofErr w:type="spellEnd"/>
      <w:r>
        <w:rPr>
          <w:rFonts w:eastAsia="Times New Roman" w:cs="Times New Roman"/>
          <w:szCs w:val="24"/>
        </w:rPr>
        <w:t xml:space="preserve"> ήταν προφανείς και εφόσον δεν νομοθετήθηκαν αυτές οι δικλ</w:t>
      </w:r>
      <w:r>
        <w:rPr>
          <w:rFonts w:eastAsia="Times New Roman" w:cs="Times New Roman"/>
          <w:szCs w:val="24"/>
        </w:rPr>
        <w:t>ε</w:t>
      </w:r>
      <w:r>
        <w:rPr>
          <w:rFonts w:eastAsia="Times New Roman" w:cs="Times New Roman"/>
          <w:szCs w:val="24"/>
        </w:rPr>
        <w:t>ίδες, καταψήφισα το σχέδιο νόμου.</w:t>
      </w:r>
    </w:p>
    <w:p w14:paraId="59780CD6"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Υπάρχει μια θεμελιώδης διαφορά ανάμεσα στο σύμφωνο συμβίωσης και την αναδοχή από ομόφυλα ζευγάρια που έχουν συνάψει σύμφω</w:t>
      </w:r>
      <w:r>
        <w:rPr>
          <w:rFonts w:eastAsia="Times New Roman" w:cs="Times New Roman"/>
          <w:szCs w:val="24"/>
        </w:rPr>
        <w:t xml:space="preserve">νο συμβίωσης. Στη σύναψη του συμφώνου το μείζον είναι τα ίδια τα άτομα που το συνάπτουν να ρυθμίσουν τις μεταξύ τους σχέσεις κατά το δοκούν. Σε αυτό δεν μπορώ να αρνηθώ πως έχουν αυτό το δικαίωμα. Στην αναδοχή, </w:t>
      </w:r>
      <w:r w:rsidRPr="00AC526C">
        <w:rPr>
          <w:rFonts w:eastAsia="Times New Roman" w:cs="Times New Roman"/>
          <w:szCs w:val="24"/>
        </w:rPr>
        <w:t>όμως</w:t>
      </w:r>
      <w:r>
        <w:rPr>
          <w:rFonts w:eastAsia="Times New Roman" w:cs="Times New Roman"/>
          <w:szCs w:val="24"/>
        </w:rPr>
        <w:t>, προέχει το συμφέρον του παιδιού, η προσ</w:t>
      </w:r>
      <w:r>
        <w:rPr>
          <w:rFonts w:eastAsia="Times New Roman" w:cs="Times New Roman"/>
          <w:szCs w:val="24"/>
        </w:rPr>
        <w:t xml:space="preserve">τασία του παιδιού, ενός παιδιού που κατά πάσα πιθανότητα, όταν θα γίνει η αναδοχή, θα είναι </w:t>
      </w:r>
      <w:r>
        <w:rPr>
          <w:rFonts w:eastAsia="Times New Roman" w:cs="Times New Roman"/>
          <w:szCs w:val="24"/>
        </w:rPr>
        <w:lastRenderedPageBreak/>
        <w:t xml:space="preserve">πάρα πολύ νεαρό. Θα </w:t>
      </w:r>
      <w:r w:rsidRPr="00E57B5A">
        <w:rPr>
          <w:rFonts w:eastAsia="Times New Roman" w:cs="Times New Roman"/>
          <w:szCs w:val="24"/>
        </w:rPr>
        <w:t>πρέπει να</w:t>
      </w:r>
      <w:r>
        <w:rPr>
          <w:rFonts w:eastAsia="Times New Roman" w:cs="Times New Roman"/>
          <w:szCs w:val="24"/>
        </w:rPr>
        <w:t xml:space="preserve"> διασφαλίσουμε πως εισέρχεται σε ένα περιβάλλον που είναι αυτό που </w:t>
      </w:r>
      <w:r w:rsidRPr="00E57B5A">
        <w:rPr>
          <w:rFonts w:eastAsia="Times New Roman" w:cs="Times New Roman"/>
          <w:szCs w:val="24"/>
        </w:rPr>
        <w:t>πρέπει να</w:t>
      </w:r>
      <w:r>
        <w:rPr>
          <w:rFonts w:eastAsia="Times New Roman" w:cs="Times New Roman"/>
          <w:szCs w:val="24"/>
        </w:rPr>
        <w:t xml:space="preserve"> είναι και να μην το θέσουμε σε κίνδυνο. Οι επιλογές του νο</w:t>
      </w:r>
      <w:r>
        <w:rPr>
          <w:rFonts w:eastAsia="Times New Roman" w:cs="Times New Roman"/>
          <w:szCs w:val="24"/>
        </w:rPr>
        <w:t>μοθέτη στον τομέα αυτό οφείλουν να ελαχιστοποιούν τα ρίσκα, καθώς πρωτεύει το συμφέρον των παιδιών. Εμείς εδώ σε αυτή την αίθουσα οφείλουμε να τα προστατέψουμε.</w:t>
      </w:r>
    </w:p>
    <w:p w14:paraId="59780CD7"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Ας με συγχωρήσουν οι διαφωνούντες, αλλά θα μπορούσα να ψηφίσω «ναι» μόνο αν ήμουν πεπεισμένος π</w:t>
      </w:r>
      <w:r>
        <w:rPr>
          <w:rFonts w:eastAsia="Times New Roman" w:cs="Times New Roman"/>
          <w:szCs w:val="24"/>
        </w:rPr>
        <w:t>ως αυτό είναι προς το συμφέρον του παιδιού. Δεν μπορώ να συναινέσω μόνο και μόνο για να καμώνομαι δήθεν τον προοδευτικό στους ψηφοφόρους μου. Θεωρώ προϋπόθεση να έχει γίνει συζήτηση στην ελληνική κοινωνία για το θέμα αυτό, να δούμε τι λέει η επιστήμη, οι π</w:t>
      </w:r>
      <w:r>
        <w:rPr>
          <w:rFonts w:eastAsia="Times New Roman" w:cs="Times New Roman"/>
          <w:szCs w:val="24"/>
        </w:rPr>
        <w:t xml:space="preserve">αιδοψυχίατροι, οι παιδαγωγοί, οι κοινωνιολόγοι, άλλα θεσμικά όργανα, πώς διασφαλίζουμε αυτά τα παιδιά. Να εξασφαλίσουμε ότι δεν θα χαθούν γενιές παιδιών που θα υποστούν το στίγμα του </w:t>
      </w:r>
      <w:proofErr w:type="spellStart"/>
      <w:r>
        <w:rPr>
          <w:rFonts w:eastAsia="Times New Roman" w:cs="Times New Roman"/>
          <w:szCs w:val="24"/>
        </w:rPr>
        <w:t>μπούλινγκ</w:t>
      </w:r>
      <w:proofErr w:type="spellEnd"/>
      <w:r>
        <w:rPr>
          <w:rFonts w:eastAsia="Times New Roman" w:cs="Times New Roman"/>
          <w:szCs w:val="24"/>
        </w:rPr>
        <w:t xml:space="preserve">, όταν θα πάνε στο σχολείο ως τέκνα ομόφυλου ζευγαριού. </w:t>
      </w:r>
    </w:p>
    <w:p w14:paraId="59780CD8"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Έχουν δ</w:t>
      </w:r>
      <w:r>
        <w:rPr>
          <w:rFonts w:eastAsia="Times New Roman" w:cs="Times New Roman"/>
          <w:szCs w:val="24"/>
        </w:rPr>
        <w:t xml:space="preserve">ίκιο αρκετοί Βουλευτές σας, κύριοι του </w:t>
      </w:r>
      <w:r w:rsidRPr="009E3DD6">
        <w:rPr>
          <w:rFonts w:eastAsia="Times New Roman" w:cs="Times New Roman"/>
          <w:szCs w:val="24"/>
        </w:rPr>
        <w:t>ΣΥΡΙΖΑ</w:t>
      </w:r>
      <w:r>
        <w:rPr>
          <w:rFonts w:eastAsia="Times New Roman" w:cs="Times New Roman"/>
          <w:szCs w:val="24"/>
        </w:rPr>
        <w:t>, που εκφράζουν τις αμφιβολίες τους, τις επιφυλάξεις, αν θέλετε, και ας μην έχει η παράταξή σας την ίδια άποψη περί πλουραλισμού με τη δική μας, και αναφέρομαι ειδικά μόνο στην αναδοχή από ομόφυλα ζευγάρια.</w:t>
      </w:r>
    </w:p>
    <w:p w14:paraId="59780CD9"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Αν μ</w:t>
      </w:r>
      <w:r>
        <w:rPr>
          <w:rFonts w:eastAsia="Times New Roman" w:cs="Times New Roman"/>
          <w:szCs w:val="24"/>
        </w:rPr>
        <w:t xml:space="preserve">ου επιτρέπετε, </w:t>
      </w:r>
      <w:r w:rsidRPr="002170BF">
        <w:rPr>
          <w:rFonts w:eastAsia="Times New Roman" w:cs="Times New Roman"/>
          <w:szCs w:val="24"/>
        </w:rPr>
        <w:t>κυρίες και κύριοι</w:t>
      </w:r>
      <w:r>
        <w:rPr>
          <w:rFonts w:eastAsia="Times New Roman" w:cs="Times New Roman"/>
          <w:szCs w:val="24"/>
        </w:rPr>
        <w:t xml:space="preserve"> της </w:t>
      </w:r>
      <w:r w:rsidRPr="001850F1">
        <w:rPr>
          <w:rFonts w:eastAsia="Times New Roman" w:cs="Times New Roman"/>
          <w:szCs w:val="24"/>
        </w:rPr>
        <w:t>Κυβέρνηση</w:t>
      </w:r>
      <w:r>
        <w:rPr>
          <w:rFonts w:eastAsia="Times New Roman" w:cs="Times New Roman"/>
          <w:szCs w:val="24"/>
        </w:rPr>
        <w:t xml:space="preserve">ς, θεωρώ ότι αδικείτε το </w:t>
      </w:r>
      <w:r w:rsidRPr="00823F09">
        <w:rPr>
          <w:rFonts w:eastAsia="Times New Roman" w:cs="Times New Roman"/>
          <w:szCs w:val="24"/>
        </w:rPr>
        <w:t>νομοσχέδι</w:t>
      </w:r>
      <w:r>
        <w:rPr>
          <w:rFonts w:eastAsia="Times New Roman" w:cs="Times New Roman"/>
          <w:szCs w:val="24"/>
        </w:rPr>
        <w:t xml:space="preserve">ό σας με το να εστιάσετε σε αυτό το θέμα διχάζοντας την κοινωνία, αντί να εστιάσετε στα οφέλη των λοιπών άρθρων του </w:t>
      </w:r>
      <w:r w:rsidRPr="00823F09">
        <w:rPr>
          <w:rFonts w:eastAsia="Times New Roman" w:cs="Times New Roman"/>
          <w:szCs w:val="24"/>
        </w:rPr>
        <w:t>νομοσχ</w:t>
      </w:r>
      <w:r>
        <w:rPr>
          <w:rFonts w:eastAsia="Times New Roman" w:cs="Times New Roman"/>
          <w:szCs w:val="24"/>
        </w:rPr>
        <w:t xml:space="preserve">εδίου, για </w:t>
      </w:r>
      <w:r w:rsidRPr="002F7918">
        <w:rPr>
          <w:rFonts w:eastAsia="Times New Roman" w:cs="Times New Roman"/>
          <w:szCs w:val="24"/>
        </w:rPr>
        <w:t>το οποίο</w:t>
      </w:r>
      <w:r>
        <w:rPr>
          <w:rFonts w:eastAsia="Times New Roman" w:cs="Times New Roman"/>
          <w:szCs w:val="24"/>
        </w:rPr>
        <w:t xml:space="preserve"> υπάρχει πλατιά συναίνεση. Η κοινων</w:t>
      </w:r>
      <w:r>
        <w:rPr>
          <w:rFonts w:eastAsia="Times New Roman" w:cs="Times New Roman"/>
          <w:szCs w:val="24"/>
        </w:rPr>
        <w:t xml:space="preserve">ία δεν </w:t>
      </w:r>
      <w:r w:rsidRPr="00224BE3">
        <w:rPr>
          <w:rFonts w:eastAsia="Times New Roman" w:cs="Times New Roman"/>
          <w:szCs w:val="24"/>
        </w:rPr>
        <w:t>μπορεί να</w:t>
      </w:r>
      <w:r>
        <w:rPr>
          <w:rFonts w:eastAsia="Times New Roman" w:cs="Times New Roman"/>
          <w:szCs w:val="24"/>
        </w:rPr>
        <w:t xml:space="preserve"> αιφνιδιάζεται, ούτε να τίθενται στους πολίτες τέτοια εκβιαστικά διλήμματα, ότι δηλαδή αν δεν συμφωνείς με την αναδοχή και αύριο με την υιοθεσία παιδιών από ομόφυλα ζευγάρια, οι απόψεις σου είναι μεσαιωνικές.</w:t>
      </w:r>
    </w:p>
    <w:p w14:paraId="59780CDA"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Όχι, </w:t>
      </w:r>
      <w:r w:rsidRPr="002170BF">
        <w:rPr>
          <w:rFonts w:eastAsia="Times New Roman" w:cs="Times New Roman"/>
          <w:szCs w:val="24"/>
        </w:rPr>
        <w:t>κυρίες και κύριοι</w:t>
      </w:r>
      <w:r>
        <w:rPr>
          <w:rFonts w:eastAsia="Times New Roman" w:cs="Times New Roman"/>
          <w:szCs w:val="24"/>
        </w:rPr>
        <w:t>, τα πράγ</w:t>
      </w:r>
      <w:r>
        <w:rPr>
          <w:rFonts w:eastAsia="Times New Roman" w:cs="Times New Roman"/>
          <w:szCs w:val="24"/>
        </w:rPr>
        <w:t xml:space="preserve">ματα δεν έχουν έτσι. Θέλω τα ανήλικα παιδιά να έχουν σαφή πρότυπα, πρότυπο ανδρικό, πρότυπο γυναικείο, και σαφείς ρόλους, ρόλος μητέρας, ρόλος πατέρα. Ως εκ τούτου και ως έχουν τα πράγματα προτιμώ να είμαι </w:t>
      </w:r>
      <w:r>
        <w:rPr>
          <w:rFonts w:eastAsia="Times New Roman" w:cs="Times New Roman"/>
          <w:szCs w:val="24"/>
        </w:rPr>
        <w:lastRenderedPageBreak/>
        <w:t>συνεπής στις απόψεις μου και θεωρώ ότι εκφράζω έτσ</w:t>
      </w:r>
      <w:r>
        <w:rPr>
          <w:rFonts w:eastAsia="Times New Roman" w:cs="Times New Roman"/>
          <w:szCs w:val="24"/>
        </w:rPr>
        <w:t xml:space="preserve">ι και την πλειοψηφία της κοινωνίας στο ζήτημα αυτό. </w:t>
      </w:r>
    </w:p>
    <w:p w14:paraId="59780CDB"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Επειδή έγινε λόγος, αλλά ενδεχομένως και άλλοι ομιλητές να αναφερθούν στην ΕΣΔΑ, στην </w:t>
      </w:r>
      <w:r w:rsidRPr="006F21CD">
        <w:rPr>
          <w:rFonts w:eastAsia="Times New Roman" w:cs="Times New Roman"/>
          <w:szCs w:val="24"/>
        </w:rPr>
        <w:t xml:space="preserve">Ευρωπαϊκή </w:t>
      </w:r>
      <w:r>
        <w:rPr>
          <w:rFonts w:eastAsia="Times New Roman" w:cs="Times New Roman"/>
          <w:szCs w:val="24"/>
        </w:rPr>
        <w:t>Σύμβαση Δικαιωμάτων του Ανθρώπου, για το θέμα αυτό, θα ήθελα να κάνω μια σύντομη τοποθέτηση.</w:t>
      </w:r>
    </w:p>
    <w:p w14:paraId="59780CDC" w14:textId="77777777" w:rsidR="00F07EC0" w:rsidRDefault="005D0323">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59780CDD" w14:textId="77777777" w:rsidR="00F07EC0" w:rsidRDefault="005D0323">
      <w:pPr>
        <w:tabs>
          <w:tab w:val="left" w:pos="3873"/>
        </w:tabs>
        <w:spacing w:after="0" w:line="600" w:lineRule="auto"/>
        <w:ind w:firstLine="720"/>
        <w:jc w:val="both"/>
        <w:rPr>
          <w:rFonts w:eastAsia="Times New Roman" w:cs="Times New Roman"/>
          <w:szCs w:val="24"/>
        </w:rPr>
      </w:pPr>
      <w:r w:rsidRPr="00A341B8">
        <w:rPr>
          <w:rFonts w:eastAsia="Times New Roman" w:cs="Times New Roman"/>
          <w:szCs w:val="24"/>
        </w:rPr>
        <w:t>Κύριε Πρόεδρε,</w:t>
      </w:r>
      <w:r>
        <w:rPr>
          <w:rFonts w:eastAsia="Times New Roman" w:cs="Times New Roman"/>
          <w:szCs w:val="24"/>
        </w:rPr>
        <w:t xml:space="preserve"> θα ήθελα λίγο την ανοχή σας. Εξάλλου έχω ένα λεπτό.</w:t>
      </w:r>
    </w:p>
    <w:p w14:paraId="59780CDE"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άρθρο 8 της ΕΣΔΑ τι ορίζει; Λέει: «Κάθε πρόσωπο δικαιούται στο σεβασμό </w:t>
      </w:r>
      <w:r w:rsidRPr="00E9726C">
        <w:rPr>
          <w:rFonts w:eastAsia="Times New Roman" w:cs="Times New Roman"/>
          <w:szCs w:val="24"/>
        </w:rPr>
        <w:t>της ιδιωτικής κ</w:t>
      </w:r>
      <w:r w:rsidRPr="00E9726C">
        <w:rPr>
          <w:rFonts w:eastAsia="Times New Roman" w:cs="Times New Roman"/>
          <w:szCs w:val="24"/>
        </w:rPr>
        <w:t>αι οικογενειακής ζωής</w:t>
      </w:r>
      <w:r>
        <w:rPr>
          <w:rFonts w:eastAsia="Times New Roman" w:cs="Times New Roman"/>
          <w:szCs w:val="24"/>
        </w:rPr>
        <w:t>». Η παράγραφος 2 λέει: «</w:t>
      </w:r>
      <w:r w:rsidRPr="00E9726C">
        <w:rPr>
          <w:rFonts w:eastAsia="Times New Roman" w:cs="Times New Roman"/>
          <w:szCs w:val="24"/>
        </w:rPr>
        <w:t xml:space="preserve">Δεν επιτρέπεται να υπάρξει </w:t>
      </w:r>
      <w:r>
        <w:rPr>
          <w:rFonts w:eastAsia="Times New Roman" w:cs="Times New Roman"/>
          <w:szCs w:val="24"/>
        </w:rPr>
        <w:t>επέμβαση</w:t>
      </w:r>
      <w:r w:rsidRPr="00E9726C">
        <w:rPr>
          <w:rFonts w:eastAsia="Times New Roman" w:cs="Times New Roman"/>
          <w:szCs w:val="24"/>
        </w:rPr>
        <w:t xml:space="preserve"> δημοσίας αρχής εν τη ασκήσει του δικαιώματος τούτου, εκτός εάν η </w:t>
      </w:r>
      <w:r>
        <w:rPr>
          <w:rFonts w:eastAsia="Times New Roman" w:cs="Times New Roman"/>
          <w:szCs w:val="24"/>
        </w:rPr>
        <w:t>επέμβαση αύτη προβλέπεται από τον νόμο του εθνικού νομοθέτη και αποτελεί μέτρο</w:t>
      </w:r>
      <w:r w:rsidRPr="00E9726C">
        <w:rPr>
          <w:rFonts w:eastAsia="Times New Roman" w:cs="Times New Roman"/>
          <w:szCs w:val="24"/>
        </w:rPr>
        <w:t xml:space="preserve"> το οποίον</w:t>
      </w:r>
      <w:r>
        <w:rPr>
          <w:rFonts w:eastAsia="Times New Roman" w:cs="Times New Roman"/>
          <w:szCs w:val="24"/>
        </w:rPr>
        <w:t xml:space="preserve"> εις μια</w:t>
      </w:r>
      <w:r w:rsidRPr="00E9726C">
        <w:rPr>
          <w:rFonts w:eastAsia="Times New Roman" w:cs="Times New Roman"/>
          <w:szCs w:val="24"/>
        </w:rPr>
        <w:t xml:space="preserve"> δημοκρατική</w:t>
      </w:r>
      <w:r>
        <w:rPr>
          <w:rFonts w:eastAsia="Times New Roman" w:cs="Times New Roman"/>
          <w:szCs w:val="24"/>
        </w:rPr>
        <w:t xml:space="preserve"> </w:t>
      </w:r>
      <w:r>
        <w:rPr>
          <w:rFonts w:eastAsia="Times New Roman" w:cs="Times New Roman"/>
          <w:szCs w:val="24"/>
        </w:rPr>
        <w:t xml:space="preserve">κοινωνία </w:t>
      </w:r>
      <w:r w:rsidRPr="00E9726C">
        <w:rPr>
          <w:rFonts w:eastAsia="Times New Roman" w:cs="Times New Roman"/>
          <w:szCs w:val="24"/>
        </w:rPr>
        <w:t xml:space="preserve">είναι αναγκαίο </w:t>
      </w:r>
      <w:r>
        <w:rPr>
          <w:rFonts w:eastAsia="Times New Roman" w:cs="Times New Roman"/>
          <w:szCs w:val="24"/>
        </w:rPr>
        <w:t>γ</w:t>
      </w:r>
      <w:r w:rsidRPr="00E9726C">
        <w:rPr>
          <w:rFonts w:eastAsia="Times New Roman" w:cs="Times New Roman"/>
          <w:szCs w:val="24"/>
        </w:rPr>
        <w:t>ια την εθνική ασφάλεια</w:t>
      </w:r>
      <w:r>
        <w:rPr>
          <w:rFonts w:eastAsia="Times New Roman" w:cs="Times New Roman"/>
          <w:szCs w:val="24"/>
        </w:rPr>
        <w:t>, για την προάσπιση</w:t>
      </w:r>
      <w:r w:rsidRPr="00E9726C">
        <w:rPr>
          <w:rFonts w:eastAsia="Times New Roman" w:cs="Times New Roman"/>
          <w:szCs w:val="24"/>
        </w:rPr>
        <w:t xml:space="preserve"> της ηθικής</w:t>
      </w:r>
      <w:r>
        <w:rPr>
          <w:rFonts w:eastAsia="Times New Roman" w:cs="Times New Roman"/>
          <w:szCs w:val="24"/>
        </w:rPr>
        <w:t xml:space="preserve"> και λοιπά».</w:t>
      </w:r>
    </w:p>
    <w:p w14:paraId="59780CDF"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Προσέξτε. Καθιερώνεται μια αρνητική υποχρέωση για τον εθνικό νομοθέτη. Με τη διάταξη δεν επιτρέπεται να υπάρξει επέμβαση δημόσιας αρχής εν τη ασκήσει του δικαιώματος </w:t>
      </w:r>
      <w:r>
        <w:rPr>
          <w:rFonts w:eastAsia="Times New Roman" w:cs="Times New Roman"/>
          <w:szCs w:val="24"/>
        </w:rPr>
        <w:t>τούτου, δηλαδή της προστασίας της οικογενειακής και ιδιωτικής ζωής. Όμως, θέτει, όπως θα δείτε, και τις παρακάτω θετικές προϋποθέσεις, δηλαδή την εξαίρεση εάν η επέμβαση αυτή προβλέπεται από τον νόμο, όπως σας είπα. Κάμπτεται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αρνητική υποχρέωση </w:t>
      </w:r>
      <w:r>
        <w:rPr>
          <w:rFonts w:eastAsia="Times New Roman" w:cs="Times New Roman"/>
          <w:szCs w:val="24"/>
        </w:rPr>
        <w:t>αυτή μπροστά στις θετικές προϋποθέσεις.</w:t>
      </w:r>
    </w:p>
    <w:p w14:paraId="59780CE0" w14:textId="77777777" w:rsidR="00F07EC0" w:rsidRDefault="005D0323">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59780CE1"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Από τις διατάξεις αυτές προκύπτει ότι κάθε κράτος-μέλος διατηρεί ένα ορισμένο περιθώριο εκτίμησης, έτσι ώστε να επιτυγχάνει δίκαια ι</w:t>
      </w:r>
      <w:r>
        <w:rPr>
          <w:rFonts w:eastAsia="Times New Roman" w:cs="Times New Roman"/>
          <w:szCs w:val="24"/>
        </w:rPr>
        <w:t>σορροπία μεταξύ των ανταγωνιστικών συμφερόντων του ατόμου και του συνόλου της κοινωνίας. Το ανταγωνιστικό δημόσιο συμφέρον της παραγράφου 2 του άρθρου 8 καλείται να προστατεύσει το κράτος με το εσωτερικό του δίκαιο, προσδιορίζοντας το κανονιστικό περιεχόμε</w:t>
      </w:r>
      <w:r>
        <w:rPr>
          <w:rFonts w:eastAsia="Times New Roman" w:cs="Times New Roman"/>
          <w:szCs w:val="24"/>
        </w:rPr>
        <w:t>νο του δι</w:t>
      </w:r>
      <w:r>
        <w:rPr>
          <w:rFonts w:eastAsia="Times New Roman" w:cs="Times New Roman"/>
          <w:szCs w:val="24"/>
        </w:rPr>
        <w:lastRenderedPageBreak/>
        <w:t xml:space="preserve">καιώματος της παραγράφου 1, κυρία </w:t>
      </w:r>
      <w:proofErr w:type="spellStart"/>
      <w:r>
        <w:rPr>
          <w:rFonts w:eastAsia="Times New Roman" w:cs="Times New Roman"/>
          <w:szCs w:val="24"/>
        </w:rPr>
        <w:t>Κοζομπόλη</w:t>
      </w:r>
      <w:proofErr w:type="spellEnd"/>
      <w:r>
        <w:rPr>
          <w:rFonts w:eastAsia="Times New Roman" w:cs="Times New Roman"/>
          <w:szCs w:val="24"/>
        </w:rPr>
        <w:t xml:space="preserve">. Άρα, δεν υπάρχει υποχρέωση νομοθέτησης αναδοχής υιοθεσίας από ομόφυλα ζευγάρια και επιπλέον η μη νομοθέτηση δεν προσκρούει στην αρχή της </w:t>
      </w:r>
      <w:proofErr w:type="spellStart"/>
      <w:r>
        <w:rPr>
          <w:rFonts w:eastAsia="Times New Roman" w:cs="Times New Roman"/>
          <w:szCs w:val="24"/>
        </w:rPr>
        <w:t>ισότητος</w:t>
      </w:r>
      <w:proofErr w:type="spellEnd"/>
      <w:r>
        <w:rPr>
          <w:rFonts w:eastAsia="Times New Roman" w:cs="Times New Roman"/>
          <w:szCs w:val="24"/>
        </w:rPr>
        <w:t>.</w:t>
      </w:r>
    </w:p>
    <w:p w14:paraId="59780CE2"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Τ</w:t>
      </w:r>
      <w:r w:rsidRPr="00295A8F">
        <w:rPr>
          <w:rFonts w:eastAsia="Times New Roman" w:cs="Times New Roman"/>
          <w:szCs w:val="24"/>
        </w:rPr>
        <w:t xml:space="preserve">ο πρωί η </w:t>
      </w:r>
      <w:r w:rsidRPr="00295A8F">
        <w:rPr>
          <w:rFonts w:eastAsia="Times New Roman" w:cs="Times New Roman"/>
          <w:szCs w:val="24"/>
        </w:rPr>
        <w:t>κ</w:t>
      </w:r>
      <w:r>
        <w:rPr>
          <w:rFonts w:eastAsia="Times New Roman" w:cs="Times New Roman"/>
          <w:szCs w:val="24"/>
        </w:rPr>
        <w:t>.</w:t>
      </w:r>
      <w:r w:rsidRPr="00295A8F">
        <w:rPr>
          <w:rFonts w:eastAsia="Times New Roman" w:cs="Times New Roman"/>
          <w:szCs w:val="24"/>
        </w:rPr>
        <w:t xml:space="preserve"> </w:t>
      </w:r>
      <w:proofErr w:type="spellStart"/>
      <w:r w:rsidRPr="00295A8F">
        <w:rPr>
          <w:rFonts w:eastAsia="Times New Roman" w:cs="Times New Roman"/>
          <w:szCs w:val="24"/>
        </w:rPr>
        <w:t>Χριστοφιλοπούλου</w:t>
      </w:r>
      <w:proofErr w:type="spellEnd"/>
      <w:r w:rsidRPr="00295A8F">
        <w:rPr>
          <w:rFonts w:eastAsia="Times New Roman" w:cs="Times New Roman"/>
          <w:szCs w:val="24"/>
        </w:rPr>
        <w:t>, την οποία εκτιμώ πάρα πο</w:t>
      </w:r>
      <w:r w:rsidRPr="00295A8F">
        <w:rPr>
          <w:rFonts w:eastAsia="Times New Roman" w:cs="Times New Roman"/>
          <w:szCs w:val="24"/>
        </w:rPr>
        <w:t>λύ, αναφέρθηκε</w:t>
      </w:r>
      <w:r>
        <w:rPr>
          <w:rFonts w:eastAsia="Times New Roman" w:cs="Times New Roman"/>
          <w:szCs w:val="24"/>
        </w:rPr>
        <w:t xml:space="preserve"> σε μία απόφαση του Ευρωπαϊκού Δ</w:t>
      </w:r>
      <w:r w:rsidRPr="00295A8F">
        <w:rPr>
          <w:rFonts w:eastAsia="Times New Roman" w:cs="Times New Roman"/>
          <w:szCs w:val="24"/>
        </w:rPr>
        <w:t>ικαστηρίου για μία Γαλλίδα</w:t>
      </w:r>
      <w:r>
        <w:rPr>
          <w:rFonts w:eastAsia="Times New Roman" w:cs="Times New Roman"/>
          <w:szCs w:val="24"/>
        </w:rPr>
        <w:t>,</w:t>
      </w:r>
      <w:r w:rsidRPr="00295A8F">
        <w:rPr>
          <w:rFonts w:eastAsia="Times New Roman" w:cs="Times New Roman"/>
          <w:szCs w:val="24"/>
        </w:rPr>
        <w:t xml:space="preserve"> η οποία προσ</w:t>
      </w:r>
      <w:r>
        <w:rPr>
          <w:rFonts w:eastAsia="Times New Roman" w:cs="Times New Roman"/>
          <w:szCs w:val="24"/>
        </w:rPr>
        <w:t>έφυγε στο Ευρωπαϊκό Δ</w:t>
      </w:r>
      <w:r w:rsidRPr="00295A8F">
        <w:rPr>
          <w:rFonts w:eastAsia="Times New Roman" w:cs="Times New Roman"/>
          <w:szCs w:val="24"/>
        </w:rPr>
        <w:t>ικαστήριο</w:t>
      </w:r>
      <w:r>
        <w:rPr>
          <w:rFonts w:eastAsia="Times New Roman" w:cs="Times New Roman"/>
          <w:szCs w:val="24"/>
        </w:rPr>
        <w:t>,</w:t>
      </w:r>
      <w:r w:rsidRPr="00295A8F">
        <w:rPr>
          <w:rFonts w:eastAsia="Times New Roman" w:cs="Times New Roman"/>
          <w:szCs w:val="24"/>
        </w:rPr>
        <w:t xml:space="preserve"> γιατί δεν της δόθηκε αναδοχή. Φαντ</w:t>
      </w:r>
      <w:r>
        <w:rPr>
          <w:rFonts w:eastAsia="Times New Roman" w:cs="Times New Roman"/>
          <w:szCs w:val="24"/>
        </w:rPr>
        <w:t>ά</w:t>
      </w:r>
      <w:r w:rsidRPr="00295A8F">
        <w:rPr>
          <w:rFonts w:eastAsia="Times New Roman" w:cs="Times New Roman"/>
          <w:szCs w:val="24"/>
        </w:rPr>
        <w:t>ζομαι να έχουμε την ίδια υπόθεση</w:t>
      </w:r>
      <w:r>
        <w:rPr>
          <w:rFonts w:eastAsia="Times New Roman" w:cs="Times New Roman"/>
          <w:szCs w:val="24"/>
        </w:rPr>
        <w:t xml:space="preserve"> υπ</w:t>
      </w:r>
      <w:r>
        <w:rPr>
          <w:rFonts w:eastAsia="Times New Roman" w:cs="Times New Roman"/>
          <w:szCs w:val="24"/>
        </w:rPr>
        <w:t>όψη</w:t>
      </w:r>
      <w:r w:rsidRPr="00295A8F">
        <w:rPr>
          <w:rFonts w:eastAsia="Times New Roman" w:cs="Times New Roman"/>
          <w:szCs w:val="24"/>
        </w:rPr>
        <w:t xml:space="preserve">. </w:t>
      </w:r>
      <w:r>
        <w:rPr>
          <w:rFonts w:eastAsia="Times New Roman" w:cs="Times New Roman"/>
          <w:szCs w:val="24"/>
        </w:rPr>
        <w:t>Τι ή</w:t>
      </w:r>
      <w:r w:rsidRPr="00295A8F">
        <w:rPr>
          <w:rFonts w:eastAsia="Times New Roman" w:cs="Times New Roman"/>
          <w:szCs w:val="24"/>
        </w:rPr>
        <w:t>ταν</w:t>
      </w:r>
      <w:r>
        <w:rPr>
          <w:rFonts w:eastAsia="Times New Roman" w:cs="Times New Roman"/>
          <w:szCs w:val="24"/>
        </w:rPr>
        <w:t xml:space="preserve"> η υπόθεση αυτή; </w:t>
      </w:r>
      <w:r w:rsidRPr="00295A8F">
        <w:rPr>
          <w:rFonts w:eastAsia="Times New Roman" w:cs="Times New Roman"/>
          <w:szCs w:val="24"/>
        </w:rPr>
        <w:t>Αναφέρθηκε στ</w:t>
      </w:r>
      <w:r>
        <w:rPr>
          <w:rFonts w:eastAsia="Times New Roman" w:cs="Times New Roman"/>
          <w:szCs w:val="24"/>
        </w:rPr>
        <w:t>ο 2008,</w:t>
      </w:r>
      <w:r w:rsidRPr="00295A8F">
        <w:rPr>
          <w:rFonts w:eastAsia="Times New Roman" w:cs="Times New Roman"/>
          <w:szCs w:val="24"/>
        </w:rPr>
        <w:t xml:space="preserve"> πιστεύω ότι είναι η ίδια</w:t>
      </w:r>
      <w:r>
        <w:rPr>
          <w:rFonts w:eastAsia="Times New Roman" w:cs="Times New Roman"/>
          <w:szCs w:val="24"/>
        </w:rPr>
        <w:t xml:space="preserve"> και </w:t>
      </w:r>
      <w:r w:rsidRPr="00295A8F">
        <w:rPr>
          <w:rFonts w:eastAsia="Times New Roman" w:cs="Times New Roman"/>
          <w:szCs w:val="24"/>
        </w:rPr>
        <w:t>λέει</w:t>
      </w:r>
      <w:r>
        <w:rPr>
          <w:rFonts w:eastAsia="Times New Roman" w:cs="Times New Roman"/>
          <w:szCs w:val="24"/>
        </w:rPr>
        <w:t xml:space="preserve"> ότι οι </w:t>
      </w:r>
      <w:r w:rsidRPr="00295A8F">
        <w:rPr>
          <w:rFonts w:eastAsia="Times New Roman" w:cs="Times New Roman"/>
          <w:szCs w:val="24"/>
        </w:rPr>
        <w:t>αρχές απέρριψαν το αίτημα για υιοθεσία</w:t>
      </w:r>
      <w:r>
        <w:rPr>
          <w:rFonts w:eastAsia="Times New Roman" w:cs="Times New Roman"/>
          <w:szCs w:val="24"/>
        </w:rPr>
        <w:t>, η οποία</w:t>
      </w:r>
      <w:r w:rsidRPr="00295A8F">
        <w:rPr>
          <w:rFonts w:eastAsia="Times New Roman" w:cs="Times New Roman"/>
          <w:szCs w:val="24"/>
        </w:rPr>
        <w:t xml:space="preserve"> υπό άλλες περιπτώσεις θα ήταν νόμιμη</w:t>
      </w:r>
      <w:r>
        <w:rPr>
          <w:rFonts w:eastAsia="Times New Roman" w:cs="Times New Roman"/>
          <w:szCs w:val="24"/>
        </w:rPr>
        <w:t>,</w:t>
      </w:r>
      <w:r w:rsidRPr="00295A8F">
        <w:rPr>
          <w:rFonts w:eastAsia="Times New Roman" w:cs="Times New Roman"/>
          <w:szCs w:val="24"/>
        </w:rPr>
        <w:t xml:space="preserve"> γιατί στηριζόταν αποκλειστικά και μόνο στον γενετήσιο προσανατολισμό </w:t>
      </w:r>
      <w:r>
        <w:rPr>
          <w:rFonts w:eastAsia="Times New Roman" w:cs="Times New Roman"/>
          <w:szCs w:val="24"/>
        </w:rPr>
        <w:t>τ</w:t>
      </w:r>
      <w:r w:rsidRPr="00295A8F">
        <w:rPr>
          <w:rFonts w:eastAsia="Times New Roman" w:cs="Times New Roman"/>
          <w:szCs w:val="24"/>
        </w:rPr>
        <w:t>ου αιτούντα και δεν αναφερόταν και στο συμφέρον</w:t>
      </w:r>
      <w:r>
        <w:rPr>
          <w:rFonts w:eastAsia="Times New Roman" w:cs="Times New Roman"/>
          <w:szCs w:val="24"/>
        </w:rPr>
        <w:t xml:space="preserve">, </w:t>
      </w:r>
      <w:r w:rsidRPr="00295A8F">
        <w:rPr>
          <w:rFonts w:eastAsia="Times New Roman" w:cs="Times New Roman"/>
          <w:szCs w:val="24"/>
        </w:rPr>
        <w:t>δεν έκριν</w:t>
      </w:r>
      <w:r w:rsidRPr="00295A8F">
        <w:rPr>
          <w:rFonts w:eastAsia="Times New Roman" w:cs="Times New Roman"/>
          <w:szCs w:val="24"/>
        </w:rPr>
        <w:t xml:space="preserve">ε δηλαδή </w:t>
      </w:r>
      <w:r>
        <w:rPr>
          <w:rFonts w:eastAsia="Times New Roman" w:cs="Times New Roman"/>
          <w:szCs w:val="24"/>
        </w:rPr>
        <w:t xml:space="preserve">αν είναι </w:t>
      </w:r>
      <w:r>
        <w:rPr>
          <w:rFonts w:eastAsia="Times New Roman" w:cs="Times New Roman"/>
          <w:szCs w:val="24"/>
        </w:rPr>
        <w:t xml:space="preserve">προς </w:t>
      </w:r>
      <w:r w:rsidRPr="00295A8F">
        <w:rPr>
          <w:rFonts w:eastAsia="Times New Roman" w:cs="Times New Roman"/>
          <w:szCs w:val="24"/>
        </w:rPr>
        <w:t>το συμφέρον του τέκνου</w:t>
      </w:r>
      <w:r>
        <w:rPr>
          <w:rFonts w:eastAsia="Times New Roman" w:cs="Times New Roman"/>
          <w:szCs w:val="24"/>
        </w:rPr>
        <w:t>».</w:t>
      </w:r>
    </w:p>
    <w:p w14:paraId="59780CE3"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Π</w:t>
      </w:r>
      <w:r w:rsidRPr="00295A8F">
        <w:rPr>
          <w:rFonts w:eastAsia="Times New Roman" w:cs="Times New Roman"/>
          <w:szCs w:val="24"/>
        </w:rPr>
        <w:t xml:space="preserve">ροσέξτε όμως, </w:t>
      </w:r>
      <w:r>
        <w:rPr>
          <w:rFonts w:eastAsia="Times New Roman" w:cs="Times New Roman"/>
          <w:szCs w:val="24"/>
        </w:rPr>
        <w:t xml:space="preserve">μια άλλη, </w:t>
      </w:r>
      <w:r w:rsidRPr="00295A8F">
        <w:rPr>
          <w:rFonts w:eastAsia="Times New Roman" w:cs="Times New Roman"/>
          <w:szCs w:val="24"/>
        </w:rPr>
        <w:t>βασική απόφαση</w:t>
      </w:r>
      <w:r>
        <w:rPr>
          <w:rFonts w:eastAsia="Times New Roman" w:cs="Times New Roman"/>
          <w:szCs w:val="24"/>
        </w:rPr>
        <w:t xml:space="preserve"> -</w:t>
      </w:r>
      <w:r w:rsidRPr="00295A8F">
        <w:rPr>
          <w:rFonts w:eastAsia="Times New Roman" w:cs="Times New Roman"/>
          <w:szCs w:val="24"/>
        </w:rPr>
        <w:t xml:space="preserve">λέγεται </w:t>
      </w:r>
      <w:r>
        <w:rPr>
          <w:rFonts w:eastAsia="Times New Roman" w:cs="Times New Roman"/>
          <w:szCs w:val="24"/>
        </w:rPr>
        <w:t>«</w:t>
      </w:r>
      <w:r w:rsidRPr="00295A8F">
        <w:rPr>
          <w:rFonts w:eastAsia="Times New Roman" w:cs="Times New Roman"/>
          <w:szCs w:val="24"/>
        </w:rPr>
        <w:t>από</w:t>
      </w:r>
      <w:r>
        <w:rPr>
          <w:rFonts w:eastAsia="Times New Roman" w:cs="Times New Roman"/>
          <w:szCs w:val="24"/>
        </w:rPr>
        <w:t>φ</w:t>
      </w:r>
      <w:r w:rsidRPr="00295A8F">
        <w:rPr>
          <w:rFonts w:eastAsia="Times New Roman" w:cs="Times New Roman"/>
          <w:szCs w:val="24"/>
        </w:rPr>
        <w:t xml:space="preserve">αση </w:t>
      </w:r>
      <w:proofErr w:type="spellStart"/>
      <w:r>
        <w:rPr>
          <w:rFonts w:eastAsia="Times New Roman" w:cs="Times New Roman"/>
          <w:szCs w:val="24"/>
          <w:lang w:val="en-US"/>
        </w:rPr>
        <w:t>Fret</w:t>
      </w:r>
      <w:r>
        <w:rPr>
          <w:rFonts w:eastAsia="Times New Roman" w:cs="Times New Roman"/>
          <w:szCs w:val="24"/>
          <w:lang w:val="en-US"/>
        </w:rPr>
        <w:t>t</w:t>
      </w:r>
      <w:r>
        <w:rPr>
          <w:rFonts w:eastAsia="Times New Roman" w:cs="Times New Roman"/>
          <w:szCs w:val="24"/>
          <w:lang w:val="en-US"/>
        </w:rPr>
        <w:t>e</w:t>
      </w:r>
      <w:proofErr w:type="spellEnd"/>
      <w:r>
        <w:rPr>
          <w:rFonts w:eastAsia="Times New Roman" w:cs="Times New Roman"/>
          <w:szCs w:val="24"/>
        </w:rPr>
        <w:t>»</w:t>
      </w:r>
      <w:r w:rsidRPr="00295A8F">
        <w:rPr>
          <w:rFonts w:eastAsia="Times New Roman" w:cs="Times New Roman"/>
          <w:szCs w:val="24"/>
        </w:rPr>
        <w:t>, έτσι λέγεται</w:t>
      </w:r>
      <w:r>
        <w:rPr>
          <w:rFonts w:eastAsia="Times New Roman" w:cs="Times New Roman"/>
          <w:szCs w:val="24"/>
        </w:rPr>
        <w:t>,</w:t>
      </w:r>
      <w:r w:rsidRPr="00295A8F">
        <w:rPr>
          <w:rFonts w:eastAsia="Times New Roman" w:cs="Times New Roman"/>
          <w:szCs w:val="24"/>
        </w:rPr>
        <w:t xml:space="preserve"> εκ μέρους ομοφυλοφίλων</w:t>
      </w:r>
      <w:r>
        <w:rPr>
          <w:rFonts w:eastAsia="Times New Roman" w:cs="Times New Roman"/>
          <w:szCs w:val="24"/>
        </w:rPr>
        <w:t>, για την υιοθεσία των ομοφυλοφίλων-</w:t>
      </w:r>
      <w:r w:rsidRPr="00295A8F">
        <w:rPr>
          <w:rFonts w:eastAsia="Times New Roman" w:cs="Times New Roman"/>
          <w:szCs w:val="24"/>
        </w:rPr>
        <w:t xml:space="preserve"> το δικαστήριο αναγνώρισε </w:t>
      </w:r>
      <w:r>
        <w:rPr>
          <w:rFonts w:eastAsia="Times New Roman" w:cs="Times New Roman"/>
          <w:szCs w:val="24"/>
        </w:rPr>
        <w:t xml:space="preserve">«Ευρύ περιθώριο εκτίμησης στα κράτη </w:t>
      </w:r>
      <w:r w:rsidRPr="00295A8F">
        <w:rPr>
          <w:rFonts w:eastAsia="Times New Roman" w:cs="Times New Roman"/>
          <w:szCs w:val="24"/>
        </w:rPr>
        <w:t xml:space="preserve">και εν </w:t>
      </w:r>
      <w:r w:rsidRPr="00295A8F">
        <w:rPr>
          <w:rFonts w:eastAsia="Times New Roman" w:cs="Times New Roman"/>
          <w:szCs w:val="24"/>
        </w:rPr>
        <w:t xml:space="preserve">τέλει έκρινε σύννομη την </w:t>
      </w:r>
      <w:r w:rsidRPr="00295A8F">
        <w:rPr>
          <w:rFonts w:eastAsia="Times New Roman" w:cs="Times New Roman"/>
          <w:szCs w:val="24"/>
        </w:rPr>
        <w:lastRenderedPageBreak/>
        <w:t xml:space="preserve">άρνηση των αρχών να επιτρέψουν την υιοθεσία από </w:t>
      </w:r>
      <w:r>
        <w:rPr>
          <w:rFonts w:eastAsia="Times New Roman" w:cs="Times New Roman"/>
          <w:szCs w:val="24"/>
        </w:rPr>
        <w:t xml:space="preserve">άγαμο </w:t>
      </w:r>
      <w:r w:rsidRPr="00295A8F">
        <w:rPr>
          <w:rFonts w:eastAsia="Times New Roman" w:cs="Times New Roman"/>
          <w:szCs w:val="24"/>
        </w:rPr>
        <w:t>ομοφυλόφιλ</w:t>
      </w:r>
      <w:r>
        <w:rPr>
          <w:rFonts w:eastAsia="Times New Roman" w:cs="Times New Roman"/>
          <w:szCs w:val="24"/>
        </w:rPr>
        <w:t xml:space="preserve">ο, </w:t>
      </w:r>
      <w:r w:rsidRPr="00295A8F">
        <w:rPr>
          <w:rFonts w:eastAsia="Times New Roman" w:cs="Times New Roman"/>
          <w:szCs w:val="24"/>
        </w:rPr>
        <w:t xml:space="preserve">επικαλούμενο μεταξύ άλλων την ανάγκη προστασίας του </w:t>
      </w:r>
      <w:r>
        <w:rPr>
          <w:rFonts w:eastAsia="Times New Roman" w:cs="Times New Roman"/>
          <w:szCs w:val="24"/>
        </w:rPr>
        <w:t>βέλτιστου συμφέροντος του τέκνου</w:t>
      </w:r>
      <w:r w:rsidRPr="00295A8F">
        <w:rPr>
          <w:rFonts w:eastAsia="Times New Roman" w:cs="Times New Roman"/>
          <w:szCs w:val="24"/>
        </w:rPr>
        <w:t xml:space="preserve">. </w:t>
      </w:r>
    </w:p>
    <w:p w14:paraId="59780CE4"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Τελευταία</w:t>
      </w:r>
      <w:r w:rsidRPr="00295A8F">
        <w:rPr>
          <w:rFonts w:eastAsia="Times New Roman" w:cs="Times New Roman"/>
          <w:szCs w:val="24"/>
        </w:rPr>
        <w:t xml:space="preserve"> έχει </w:t>
      </w:r>
      <w:r>
        <w:rPr>
          <w:rFonts w:eastAsia="Times New Roman" w:cs="Times New Roman"/>
          <w:szCs w:val="24"/>
        </w:rPr>
        <w:t>β</w:t>
      </w:r>
      <w:r w:rsidRPr="00295A8F">
        <w:rPr>
          <w:rFonts w:eastAsia="Times New Roman" w:cs="Times New Roman"/>
          <w:szCs w:val="24"/>
        </w:rPr>
        <w:t xml:space="preserve">γει </w:t>
      </w:r>
      <w:r>
        <w:rPr>
          <w:rFonts w:eastAsia="Times New Roman" w:cs="Times New Roman"/>
          <w:szCs w:val="24"/>
        </w:rPr>
        <w:t xml:space="preserve">πρόσφατα και </w:t>
      </w:r>
      <w:r w:rsidRPr="00295A8F">
        <w:rPr>
          <w:rFonts w:eastAsia="Times New Roman" w:cs="Times New Roman"/>
          <w:szCs w:val="24"/>
        </w:rPr>
        <w:t>απόφαση το</w:t>
      </w:r>
      <w:r>
        <w:rPr>
          <w:rFonts w:eastAsia="Times New Roman" w:cs="Times New Roman"/>
          <w:szCs w:val="24"/>
        </w:rPr>
        <w:t xml:space="preserve"> 2012, είναι πάλι από το Ε</w:t>
      </w:r>
      <w:r w:rsidRPr="00295A8F">
        <w:rPr>
          <w:rFonts w:eastAsia="Times New Roman" w:cs="Times New Roman"/>
          <w:szCs w:val="24"/>
        </w:rPr>
        <w:t>υρωπαϊκό</w:t>
      </w:r>
      <w:r w:rsidRPr="00295A8F">
        <w:rPr>
          <w:rFonts w:eastAsia="Times New Roman" w:cs="Times New Roman"/>
          <w:szCs w:val="24"/>
        </w:rPr>
        <w:t xml:space="preserve"> </w:t>
      </w:r>
      <w:r>
        <w:rPr>
          <w:rFonts w:eastAsia="Times New Roman" w:cs="Times New Roman"/>
          <w:szCs w:val="24"/>
        </w:rPr>
        <w:t>Δ</w:t>
      </w:r>
      <w:r w:rsidRPr="00295A8F">
        <w:rPr>
          <w:rFonts w:eastAsia="Times New Roman" w:cs="Times New Roman"/>
          <w:szCs w:val="24"/>
        </w:rPr>
        <w:t xml:space="preserve">ικαστήριο, </w:t>
      </w:r>
      <w:r>
        <w:rPr>
          <w:rFonts w:eastAsia="Times New Roman" w:cs="Times New Roman"/>
          <w:szCs w:val="24"/>
        </w:rPr>
        <w:t>πάλι</w:t>
      </w:r>
      <w:r w:rsidRPr="00295A8F">
        <w:rPr>
          <w:rFonts w:eastAsia="Times New Roman" w:cs="Times New Roman"/>
          <w:szCs w:val="24"/>
        </w:rPr>
        <w:t xml:space="preserve"> προσβολή της </w:t>
      </w:r>
      <w:r>
        <w:rPr>
          <w:rFonts w:eastAsia="Times New Roman" w:cs="Times New Roman"/>
          <w:szCs w:val="24"/>
        </w:rPr>
        <w:t xml:space="preserve">γαλλικής </w:t>
      </w:r>
      <w:r w:rsidRPr="00295A8F">
        <w:rPr>
          <w:rFonts w:eastAsia="Times New Roman" w:cs="Times New Roman"/>
          <w:szCs w:val="24"/>
        </w:rPr>
        <w:t xml:space="preserve">απόφασης. </w:t>
      </w:r>
      <w:r>
        <w:rPr>
          <w:rFonts w:eastAsia="Times New Roman" w:cs="Times New Roman"/>
          <w:szCs w:val="24"/>
        </w:rPr>
        <w:t>«</w:t>
      </w:r>
      <w:r w:rsidRPr="00155E83">
        <w:rPr>
          <w:rFonts w:eastAsia="Times New Roman" w:cs="Times New Roman"/>
          <w:szCs w:val="24"/>
        </w:rPr>
        <w:t>Έκρινε το δικαστήριο</w:t>
      </w:r>
      <w:r>
        <w:rPr>
          <w:rFonts w:eastAsia="Times New Roman" w:cs="Times New Roman"/>
          <w:szCs w:val="24"/>
        </w:rPr>
        <w:t>»</w:t>
      </w:r>
      <w:r w:rsidRPr="00155E83">
        <w:rPr>
          <w:rFonts w:eastAsia="Times New Roman" w:cs="Times New Roman"/>
          <w:szCs w:val="24"/>
        </w:rPr>
        <w:t xml:space="preserve">, </w:t>
      </w:r>
      <w:r>
        <w:rPr>
          <w:rFonts w:eastAsia="Times New Roman" w:cs="Times New Roman"/>
          <w:szCs w:val="24"/>
        </w:rPr>
        <w:t>σας</w:t>
      </w:r>
      <w:r w:rsidRPr="00155E83">
        <w:rPr>
          <w:rFonts w:eastAsia="Times New Roman" w:cs="Times New Roman"/>
          <w:szCs w:val="24"/>
        </w:rPr>
        <w:t xml:space="preserve"> </w:t>
      </w:r>
      <w:r w:rsidRPr="00155E83">
        <w:rPr>
          <w:rFonts w:eastAsia="Times New Roman" w:cs="Times New Roman"/>
          <w:szCs w:val="24"/>
        </w:rPr>
        <w:t>διαβά</w:t>
      </w:r>
      <w:r>
        <w:rPr>
          <w:rFonts w:eastAsia="Times New Roman" w:cs="Times New Roman"/>
          <w:szCs w:val="24"/>
        </w:rPr>
        <w:t>ζ</w:t>
      </w:r>
      <w:r w:rsidRPr="00155E83">
        <w:rPr>
          <w:rFonts w:eastAsia="Times New Roman" w:cs="Times New Roman"/>
          <w:szCs w:val="24"/>
        </w:rPr>
        <w:t xml:space="preserve">ω </w:t>
      </w:r>
      <w:r w:rsidRPr="00155E83">
        <w:rPr>
          <w:rFonts w:eastAsia="Times New Roman" w:cs="Times New Roman"/>
          <w:szCs w:val="24"/>
        </w:rPr>
        <w:t>ακριβώς</w:t>
      </w:r>
      <w:r>
        <w:rPr>
          <w:rFonts w:eastAsia="Times New Roman" w:cs="Times New Roman"/>
          <w:szCs w:val="24"/>
        </w:rPr>
        <w:t>, «</w:t>
      </w:r>
      <w:r w:rsidRPr="00155E83">
        <w:rPr>
          <w:rFonts w:eastAsia="Times New Roman" w:cs="Times New Roman"/>
          <w:szCs w:val="24"/>
        </w:rPr>
        <w:t>ότι η άρνηση των αρχών να επιτρέψουν υιοθεσία</w:t>
      </w:r>
      <w:r>
        <w:rPr>
          <w:rFonts w:eastAsia="Times New Roman" w:cs="Times New Roman"/>
          <w:szCs w:val="24"/>
        </w:rPr>
        <w:t xml:space="preserve"> σε ο</w:t>
      </w:r>
      <w:r w:rsidRPr="00155E83">
        <w:rPr>
          <w:rFonts w:eastAsia="Times New Roman" w:cs="Times New Roman"/>
          <w:szCs w:val="24"/>
        </w:rPr>
        <w:t xml:space="preserve">μοφυλόφιλη </w:t>
      </w:r>
      <w:r>
        <w:rPr>
          <w:rFonts w:eastAsia="Times New Roman" w:cs="Times New Roman"/>
          <w:szCs w:val="24"/>
        </w:rPr>
        <w:t>αιτούσα</w:t>
      </w:r>
      <w:r w:rsidRPr="00155E83">
        <w:rPr>
          <w:rFonts w:eastAsia="Times New Roman" w:cs="Times New Roman"/>
          <w:szCs w:val="24"/>
        </w:rPr>
        <w:t xml:space="preserve">, </w:t>
      </w:r>
      <w:r>
        <w:rPr>
          <w:rFonts w:eastAsia="Times New Roman" w:cs="Times New Roman"/>
          <w:szCs w:val="24"/>
        </w:rPr>
        <w:t>η</w:t>
      </w:r>
      <w:r w:rsidRPr="00155E83">
        <w:rPr>
          <w:rFonts w:eastAsia="Times New Roman" w:cs="Times New Roman"/>
          <w:szCs w:val="24"/>
        </w:rPr>
        <w:t xml:space="preserve"> οποί</w:t>
      </w:r>
      <w:r>
        <w:rPr>
          <w:rFonts w:eastAsia="Times New Roman" w:cs="Times New Roman"/>
          <w:szCs w:val="24"/>
        </w:rPr>
        <w:t>α</w:t>
      </w:r>
      <w:r w:rsidRPr="00155E83">
        <w:rPr>
          <w:rFonts w:eastAsia="Times New Roman" w:cs="Times New Roman"/>
          <w:szCs w:val="24"/>
        </w:rPr>
        <w:t xml:space="preserve"> επιθυμούσ</w:t>
      </w:r>
      <w:r>
        <w:rPr>
          <w:rFonts w:eastAsia="Times New Roman" w:cs="Times New Roman"/>
          <w:szCs w:val="24"/>
        </w:rPr>
        <w:t>ε</w:t>
      </w:r>
      <w:r w:rsidRPr="00155E83">
        <w:rPr>
          <w:rFonts w:eastAsia="Times New Roman" w:cs="Times New Roman"/>
          <w:szCs w:val="24"/>
        </w:rPr>
        <w:t xml:space="preserve"> να υιοθετήσει </w:t>
      </w:r>
      <w:r>
        <w:rPr>
          <w:rFonts w:eastAsia="Times New Roman" w:cs="Times New Roman"/>
          <w:szCs w:val="24"/>
        </w:rPr>
        <w:t xml:space="preserve">το τέκνο της </w:t>
      </w:r>
      <w:r w:rsidRPr="00155E83">
        <w:rPr>
          <w:rFonts w:eastAsia="Times New Roman" w:cs="Times New Roman"/>
          <w:szCs w:val="24"/>
        </w:rPr>
        <w:t xml:space="preserve">συντρόφου </w:t>
      </w:r>
      <w:r>
        <w:rPr>
          <w:rFonts w:eastAsia="Times New Roman" w:cs="Times New Roman"/>
          <w:szCs w:val="24"/>
        </w:rPr>
        <w:t>της,</w:t>
      </w:r>
      <w:r w:rsidRPr="00155E83">
        <w:rPr>
          <w:rFonts w:eastAsia="Times New Roman" w:cs="Times New Roman"/>
          <w:szCs w:val="24"/>
        </w:rPr>
        <w:t xml:space="preserve"> δεν αποτελούσε διακριτική μεταχείριση</w:t>
      </w:r>
      <w:r>
        <w:rPr>
          <w:rFonts w:eastAsia="Times New Roman" w:cs="Times New Roman"/>
          <w:szCs w:val="24"/>
        </w:rPr>
        <w:t>»</w:t>
      </w:r>
      <w:r w:rsidRPr="00155E83">
        <w:rPr>
          <w:rFonts w:eastAsia="Times New Roman" w:cs="Times New Roman"/>
          <w:szCs w:val="24"/>
        </w:rPr>
        <w:t xml:space="preserve">. Και ξέρετε γιατί; Αιτιολογία: </w:t>
      </w:r>
      <w:r>
        <w:rPr>
          <w:rFonts w:eastAsia="Times New Roman" w:cs="Times New Roman"/>
          <w:szCs w:val="24"/>
        </w:rPr>
        <w:t>«Δ</w:t>
      </w:r>
      <w:r w:rsidRPr="00155E83">
        <w:rPr>
          <w:rFonts w:eastAsia="Times New Roman" w:cs="Times New Roman"/>
          <w:szCs w:val="24"/>
        </w:rPr>
        <w:t xml:space="preserve">ιότι η νομική κατάσταση των δύο γυναικών δεν ήταν συγκρίσιμη με αυτή του </w:t>
      </w:r>
      <w:r>
        <w:rPr>
          <w:rFonts w:eastAsia="Times New Roman" w:cs="Times New Roman"/>
          <w:szCs w:val="24"/>
        </w:rPr>
        <w:t>εγ</w:t>
      </w:r>
      <w:r w:rsidRPr="00155E83">
        <w:rPr>
          <w:rFonts w:eastAsia="Times New Roman" w:cs="Times New Roman"/>
          <w:szCs w:val="24"/>
        </w:rPr>
        <w:t>γάμου ζεύγους</w:t>
      </w:r>
      <w:r>
        <w:rPr>
          <w:rFonts w:eastAsia="Times New Roman" w:cs="Times New Roman"/>
          <w:szCs w:val="24"/>
        </w:rPr>
        <w:t>».</w:t>
      </w:r>
      <w:r w:rsidRPr="00155E83">
        <w:rPr>
          <w:rFonts w:eastAsia="Times New Roman" w:cs="Times New Roman"/>
          <w:szCs w:val="24"/>
        </w:rPr>
        <w:t xml:space="preserve"> Αυτά, για να </w:t>
      </w:r>
      <w:r>
        <w:rPr>
          <w:rFonts w:eastAsia="Times New Roman" w:cs="Times New Roman"/>
          <w:szCs w:val="24"/>
        </w:rPr>
        <w:t>λήξει το θέμα της υιοθεσίας …</w:t>
      </w:r>
    </w:p>
    <w:p w14:paraId="59780CE5"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F85604">
        <w:rPr>
          <w:rFonts w:eastAsia="Times New Roman" w:cs="Times New Roman"/>
          <w:b/>
          <w:szCs w:val="24"/>
        </w:rPr>
        <w:t>):</w:t>
      </w:r>
      <w:r>
        <w:rPr>
          <w:rFonts w:eastAsia="Times New Roman" w:cs="Times New Roman"/>
          <w:b/>
          <w:szCs w:val="24"/>
        </w:rPr>
        <w:t xml:space="preserve"> </w:t>
      </w:r>
      <w:r w:rsidRPr="00155E83">
        <w:rPr>
          <w:rFonts w:eastAsia="Times New Roman" w:cs="Times New Roman"/>
          <w:szCs w:val="24"/>
        </w:rPr>
        <w:t>Κύριε Αθανασίου</w:t>
      </w:r>
      <w:r w:rsidRPr="00155E83">
        <w:rPr>
          <w:rFonts w:eastAsia="Times New Roman" w:cs="Times New Roman"/>
          <w:szCs w:val="24"/>
        </w:rPr>
        <w:t xml:space="preserve">, ελάτε τώρα, </w:t>
      </w:r>
      <w:r>
        <w:rPr>
          <w:rFonts w:eastAsia="Times New Roman" w:cs="Times New Roman"/>
          <w:szCs w:val="24"/>
        </w:rPr>
        <w:t>σας παρακαλώ ολοκληρώσε</w:t>
      </w:r>
      <w:r w:rsidRPr="00155E83">
        <w:rPr>
          <w:rFonts w:eastAsia="Times New Roman" w:cs="Times New Roman"/>
          <w:szCs w:val="24"/>
        </w:rPr>
        <w:t>τε.</w:t>
      </w:r>
    </w:p>
    <w:p w14:paraId="59780CE6" w14:textId="77777777" w:rsidR="00F07EC0" w:rsidRDefault="005D0323">
      <w:pPr>
        <w:autoSpaceDE w:val="0"/>
        <w:autoSpaceDN w:val="0"/>
        <w:adjustRightInd w:val="0"/>
        <w:spacing w:after="0" w:line="600" w:lineRule="auto"/>
        <w:ind w:firstLine="720"/>
        <w:contextualSpacing/>
        <w:jc w:val="both"/>
        <w:rPr>
          <w:rFonts w:eastAsia="Times New Roman" w:cs="Times New Roman"/>
          <w:b/>
          <w:szCs w:val="24"/>
        </w:rPr>
      </w:pPr>
      <w:r>
        <w:rPr>
          <w:rFonts w:eastAsia="Times New Roman" w:cs="Times New Roman"/>
          <w:b/>
          <w:szCs w:val="24"/>
        </w:rPr>
        <w:t xml:space="preserve">ΧΑΡΑΛΑΜΠΟΣ ΑΘΑΝΑΣΙΟΥ: </w:t>
      </w:r>
      <w:r w:rsidRPr="00155E83">
        <w:rPr>
          <w:rFonts w:eastAsia="Times New Roman" w:cs="Times New Roman"/>
          <w:szCs w:val="24"/>
        </w:rPr>
        <w:t>Τέλειωσα, κύριε Πρόεδρε.</w:t>
      </w:r>
    </w:p>
    <w:p w14:paraId="59780CE7" w14:textId="77777777" w:rsidR="00F07EC0" w:rsidRDefault="005D0323">
      <w:pPr>
        <w:autoSpaceDE w:val="0"/>
        <w:autoSpaceDN w:val="0"/>
        <w:adjustRightInd w:val="0"/>
        <w:spacing w:after="0" w:line="600" w:lineRule="auto"/>
        <w:ind w:firstLine="720"/>
        <w:contextualSpacing/>
        <w:jc w:val="both"/>
        <w:rPr>
          <w:rFonts w:eastAsia="Times New Roman" w:cs="Times New Roman"/>
          <w:b/>
          <w:szCs w:val="24"/>
        </w:rPr>
      </w:pPr>
      <w:r w:rsidRPr="00F85604">
        <w:rPr>
          <w:rFonts w:eastAsia="Times New Roman" w:cs="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F85604">
        <w:rPr>
          <w:rFonts w:eastAsia="Times New Roman" w:cs="Times New Roman"/>
          <w:b/>
          <w:szCs w:val="24"/>
        </w:rPr>
        <w:t>):</w:t>
      </w:r>
      <w:r w:rsidRPr="00155E83">
        <w:rPr>
          <w:rFonts w:eastAsia="Times New Roman" w:cs="Times New Roman"/>
          <w:szCs w:val="24"/>
        </w:rPr>
        <w:t xml:space="preserve"> Κ</w:t>
      </w:r>
      <w:r>
        <w:rPr>
          <w:rFonts w:eastAsia="Times New Roman" w:cs="Times New Roman"/>
          <w:szCs w:val="24"/>
        </w:rPr>
        <w:t>ύ</w:t>
      </w:r>
      <w:r w:rsidRPr="00155E83">
        <w:rPr>
          <w:rFonts w:eastAsia="Times New Roman" w:cs="Times New Roman"/>
          <w:szCs w:val="24"/>
        </w:rPr>
        <w:t>ριε Α</w:t>
      </w:r>
      <w:r>
        <w:rPr>
          <w:rFonts w:eastAsia="Times New Roman" w:cs="Times New Roman"/>
          <w:szCs w:val="24"/>
        </w:rPr>
        <w:t>θανασίου, η ανοχή του Π</w:t>
      </w:r>
      <w:r w:rsidRPr="00155E83">
        <w:rPr>
          <w:rFonts w:eastAsia="Times New Roman" w:cs="Times New Roman"/>
          <w:szCs w:val="24"/>
        </w:rPr>
        <w:t>ροεδρείου νομίζω ήταν αρκετή</w:t>
      </w:r>
      <w:r>
        <w:rPr>
          <w:rFonts w:eastAsia="Times New Roman" w:cs="Times New Roman"/>
          <w:szCs w:val="24"/>
        </w:rPr>
        <w:t>.</w:t>
      </w:r>
      <w:r w:rsidRPr="00155E83">
        <w:rPr>
          <w:rFonts w:eastAsia="Times New Roman" w:cs="Times New Roman"/>
          <w:szCs w:val="24"/>
        </w:rPr>
        <w:t xml:space="preserve"> </w:t>
      </w:r>
    </w:p>
    <w:p w14:paraId="59780CE8" w14:textId="77777777" w:rsidR="00F07EC0" w:rsidRDefault="005D0323">
      <w:pPr>
        <w:autoSpaceDE w:val="0"/>
        <w:autoSpaceDN w:val="0"/>
        <w:adjustRightInd w:val="0"/>
        <w:spacing w:after="0" w:line="600" w:lineRule="auto"/>
        <w:ind w:firstLine="720"/>
        <w:contextualSpacing/>
        <w:jc w:val="both"/>
        <w:rPr>
          <w:rFonts w:eastAsia="Times New Roman" w:cs="Times New Roman"/>
          <w:b/>
          <w:szCs w:val="24"/>
        </w:rPr>
      </w:pPr>
      <w:r>
        <w:rPr>
          <w:rFonts w:eastAsia="Times New Roman" w:cs="Times New Roman"/>
          <w:b/>
          <w:szCs w:val="24"/>
        </w:rPr>
        <w:lastRenderedPageBreak/>
        <w:t>ΧΑΡΑΛΑΜΠΟΣ ΑΘΑΝΑΣΙΟΥ:</w:t>
      </w:r>
      <w:r w:rsidRPr="00155E83">
        <w:rPr>
          <w:rFonts w:eastAsia="Times New Roman" w:cs="Times New Roman"/>
          <w:szCs w:val="24"/>
        </w:rPr>
        <w:t xml:space="preserve"> </w:t>
      </w:r>
      <w:r>
        <w:rPr>
          <w:rFonts w:eastAsia="Times New Roman" w:cs="Times New Roman"/>
          <w:szCs w:val="24"/>
        </w:rPr>
        <w:t xml:space="preserve">Σας </w:t>
      </w:r>
      <w:r w:rsidRPr="00155E83">
        <w:rPr>
          <w:rFonts w:eastAsia="Times New Roman" w:cs="Times New Roman"/>
          <w:szCs w:val="24"/>
        </w:rPr>
        <w:t>ευχαριστώ</w:t>
      </w:r>
      <w:r>
        <w:rPr>
          <w:rFonts w:eastAsia="Times New Roman" w:cs="Times New Roman"/>
          <w:szCs w:val="24"/>
        </w:rPr>
        <w:t>,</w:t>
      </w:r>
      <w:r w:rsidRPr="00155E83">
        <w:rPr>
          <w:rFonts w:eastAsia="Times New Roman" w:cs="Times New Roman"/>
          <w:szCs w:val="24"/>
        </w:rPr>
        <w:t xml:space="preserve"> κύριε Πρόεδρε.</w:t>
      </w:r>
    </w:p>
    <w:p w14:paraId="59780CE9" w14:textId="77777777" w:rsidR="00F07EC0" w:rsidRDefault="005D0323">
      <w:pPr>
        <w:autoSpaceDE w:val="0"/>
        <w:autoSpaceDN w:val="0"/>
        <w:adjustRightInd w:val="0"/>
        <w:spacing w:after="0" w:line="600" w:lineRule="auto"/>
        <w:ind w:firstLine="720"/>
        <w:contextualSpacing/>
        <w:jc w:val="both"/>
        <w:rPr>
          <w:rFonts w:eastAsia="Times New Roman" w:cs="Times New Roman"/>
          <w:b/>
          <w:szCs w:val="24"/>
        </w:rPr>
      </w:pPr>
      <w:r>
        <w:rPr>
          <w:rFonts w:eastAsia="Times New Roman" w:cs="Times New Roman"/>
          <w:szCs w:val="24"/>
        </w:rPr>
        <w:t>Β</w:t>
      </w:r>
      <w:r w:rsidRPr="00155E83">
        <w:rPr>
          <w:rFonts w:eastAsia="Times New Roman" w:cs="Times New Roman"/>
          <w:szCs w:val="24"/>
        </w:rPr>
        <w:t>έβαια</w:t>
      </w:r>
      <w:r>
        <w:rPr>
          <w:rFonts w:eastAsia="Times New Roman" w:cs="Times New Roman"/>
          <w:szCs w:val="24"/>
        </w:rPr>
        <w:t>,</w:t>
      </w:r>
      <w:r w:rsidRPr="00155E83">
        <w:rPr>
          <w:rFonts w:eastAsia="Times New Roman" w:cs="Times New Roman"/>
          <w:szCs w:val="24"/>
        </w:rPr>
        <w:t xml:space="preserve"> να μην αναφέρ</w:t>
      </w:r>
      <w:r w:rsidRPr="00155E83">
        <w:rPr>
          <w:rFonts w:eastAsia="Times New Roman" w:cs="Times New Roman"/>
          <w:szCs w:val="24"/>
        </w:rPr>
        <w:t xml:space="preserve">εται </w:t>
      </w:r>
      <w:r>
        <w:rPr>
          <w:rFonts w:eastAsia="Times New Roman" w:cs="Times New Roman"/>
          <w:szCs w:val="24"/>
        </w:rPr>
        <w:t xml:space="preserve">και </w:t>
      </w:r>
      <w:r w:rsidRPr="00155E83">
        <w:rPr>
          <w:rFonts w:eastAsia="Times New Roman" w:cs="Times New Roman"/>
          <w:szCs w:val="24"/>
        </w:rPr>
        <w:t xml:space="preserve">το άρθρο </w:t>
      </w:r>
      <w:r>
        <w:rPr>
          <w:rFonts w:eastAsia="Times New Roman" w:cs="Times New Roman"/>
          <w:szCs w:val="24"/>
        </w:rPr>
        <w:t>12,</w:t>
      </w:r>
      <w:r w:rsidRPr="00155E83">
        <w:rPr>
          <w:rFonts w:eastAsia="Times New Roman" w:cs="Times New Roman"/>
          <w:szCs w:val="24"/>
        </w:rPr>
        <w:t xml:space="preserve"> που πρέπει να διαβάσω</w:t>
      </w:r>
      <w:r>
        <w:rPr>
          <w:rFonts w:eastAsia="Times New Roman" w:cs="Times New Roman"/>
          <w:szCs w:val="24"/>
        </w:rPr>
        <w:t>…</w:t>
      </w:r>
    </w:p>
    <w:p w14:paraId="59780CEA" w14:textId="77777777" w:rsidR="00F07EC0" w:rsidRDefault="005D0323">
      <w:pPr>
        <w:autoSpaceDE w:val="0"/>
        <w:autoSpaceDN w:val="0"/>
        <w:adjustRightInd w:val="0"/>
        <w:spacing w:after="0" w:line="600" w:lineRule="auto"/>
        <w:ind w:firstLine="720"/>
        <w:contextualSpacing/>
        <w:jc w:val="both"/>
        <w:rPr>
          <w:rFonts w:eastAsia="Times New Roman" w:cs="Times New Roman"/>
          <w:b/>
          <w:szCs w:val="24"/>
        </w:rPr>
      </w:pPr>
      <w:r w:rsidRPr="00F85604">
        <w:rPr>
          <w:rFonts w:eastAsia="Times New Roman" w:cs="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F85604">
        <w:rPr>
          <w:rFonts w:eastAsia="Times New Roman" w:cs="Times New Roman"/>
          <w:b/>
          <w:szCs w:val="24"/>
        </w:rPr>
        <w:t>):</w:t>
      </w:r>
      <w:r w:rsidRPr="00155E83">
        <w:rPr>
          <w:rFonts w:eastAsia="Times New Roman" w:cs="Times New Roman"/>
          <w:b/>
          <w:szCs w:val="24"/>
        </w:rPr>
        <w:t xml:space="preserve"> </w:t>
      </w:r>
      <w:r>
        <w:rPr>
          <w:rFonts w:eastAsia="Times New Roman" w:cs="Times New Roman"/>
          <w:szCs w:val="24"/>
        </w:rPr>
        <w:t>Ό</w:t>
      </w:r>
      <w:r w:rsidRPr="00155E83">
        <w:rPr>
          <w:rFonts w:eastAsia="Times New Roman" w:cs="Times New Roman"/>
          <w:szCs w:val="24"/>
        </w:rPr>
        <w:t xml:space="preserve">χι, </w:t>
      </w:r>
      <w:r>
        <w:rPr>
          <w:rFonts w:eastAsia="Times New Roman" w:cs="Times New Roman"/>
          <w:szCs w:val="24"/>
        </w:rPr>
        <w:t>να μην το διαβάσετε. Κ</w:t>
      </w:r>
      <w:r w:rsidRPr="00155E83">
        <w:rPr>
          <w:rFonts w:eastAsia="Times New Roman" w:cs="Times New Roman"/>
          <w:szCs w:val="24"/>
        </w:rPr>
        <w:t>ύριε Α</w:t>
      </w:r>
      <w:r>
        <w:rPr>
          <w:rFonts w:eastAsia="Times New Roman" w:cs="Times New Roman"/>
          <w:szCs w:val="24"/>
        </w:rPr>
        <w:t xml:space="preserve">θανασίου, </w:t>
      </w:r>
      <w:r w:rsidRPr="00155E83">
        <w:rPr>
          <w:rFonts w:eastAsia="Times New Roman" w:cs="Times New Roman"/>
          <w:szCs w:val="24"/>
        </w:rPr>
        <w:t>σας παρακαλώ</w:t>
      </w:r>
      <w:r>
        <w:rPr>
          <w:rFonts w:eastAsia="Times New Roman" w:cs="Times New Roman"/>
          <w:szCs w:val="24"/>
        </w:rPr>
        <w:t>,</w:t>
      </w:r>
      <w:r w:rsidRPr="00155E83">
        <w:rPr>
          <w:rFonts w:eastAsia="Times New Roman" w:cs="Times New Roman"/>
          <w:szCs w:val="24"/>
        </w:rPr>
        <w:t xml:space="preserve"> θα κλείσω το μικρόφωνο.</w:t>
      </w:r>
    </w:p>
    <w:p w14:paraId="59780CEB"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sidRPr="00155E83">
        <w:rPr>
          <w:rFonts w:eastAsia="Times New Roman" w:cs="Times New Roman"/>
          <w:szCs w:val="24"/>
        </w:rPr>
        <w:t>Κύριε Πρόεδρε, τελείωσα.</w:t>
      </w:r>
    </w:p>
    <w:p w14:paraId="59780CEC"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F85604">
        <w:rPr>
          <w:rFonts w:eastAsia="Times New Roman" w:cs="Times New Roman"/>
          <w:b/>
          <w:szCs w:val="24"/>
        </w:rPr>
        <w:t>):</w:t>
      </w:r>
      <w:r w:rsidRPr="00155E83">
        <w:rPr>
          <w:rFonts w:eastAsia="Times New Roman" w:cs="Times New Roman"/>
          <w:b/>
          <w:szCs w:val="24"/>
        </w:rPr>
        <w:t xml:space="preserve"> </w:t>
      </w:r>
      <w:r w:rsidRPr="00155E83">
        <w:rPr>
          <w:rFonts w:eastAsia="Times New Roman" w:cs="Times New Roman"/>
          <w:szCs w:val="24"/>
        </w:rPr>
        <w:t>Ε</w:t>
      </w:r>
      <w:r>
        <w:rPr>
          <w:rFonts w:eastAsia="Times New Roman" w:cs="Times New Roman"/>
          <w:szCs w:val="24"/>
        </w:rPr>
        <w:t xml:space="preserve">ντάξει, </w:t>
      </w:r>
      <w:r w:rsidRPr="00155E83">
        <w:rPr>
          <w:rFonts w:eastAsia="Times New Roman" w:cs="Times New Roman"/>
          <w:szCs w:val="24"/>
        </w:rPr>
        <w:t>υπομονή δείχνουμε, κατανόηση δείχνουμε, αν</w:t>
      </w:r>
      <w:r>
        <w:rPr>
          <w:rFonts w:eastAsia="Times New Roman" w:cs="Times New Roman"/>
          <w:szCs w:val="24"/>
        </w:rPr>
        <w:t>οχή</w:t>
      </w:r>
      <w:r w:rsidRPr="00155E83">
        <w:rPr>
          <w:rFonts w:eastAsia="Times New Roman" w:cs="Times New Roman"/>
          <w:szCs w:val="24"/>
        </w:rPr>
        <w:t xml:space="preserve"> δείχνουμε, </w:t>
      </w:r>
      <w:r>
        <w:rPr>
          <w:rFonts w:eastAsia="Times New Roman" w:cs="Times New Roman"/>
          <w:szCs w:val="24"/>
        </w:rPr>
        <w:t>τρία λεπτά</w:t>
      </w:r>
      <w:r w:rsidRPr="00155E83">
        <w:rPr>
          <w:rFonts w:eastAsia="Times New Roman" w:cs="Times New Roman"/>
          <w:szCs w:val="24"/>
        </w:rPr>
        <w:t xml:space="preserve"> πήρατε. </w:t>
      </w:r>
      <w:r>
        <w:rPr>
          <w:rFonts w:eastAsia="Times New Roman" w:cs="Times New Roman"/>
          <w:szCs w:val="24"/>
        </w:rPr>
        <w:t>Δικαίως οι υπόλοιποι</w:t>
      </w:r>
      <w:r w:rsidRPr="00155E83">
        <w:rPr>
          <w:rFonts w:eastAsia="Times New Roman" w:cs="Times New Roman"/>
          <w:szCs w:val="24"/>
        </w:rPr>
        <w:t xml:space="preserve"> συνάδελφο</w:t>
      </w:r>
      <w:r>
        <w:rPr>
          <w:rFonts w:eastAsia="Times New Roman" w:cs="Times New Roman"/>
          <w:szCs w:val="24"/>
        </w:rPr>
        <w:t>ι θα θέλουν επί του χρόνου τους επιπλέον χρόνο και είναι πενήντα ομ</w:t>
      </w:r>
      <w:r w:rsidRPr="00155E83">
        <w:rPr>
          <w:rFonts w:eastAsia="Times New Roman" w:cs="Times New Roman"/>
          <w:szCs w:val="24"/>
        </w:rPr>
        <w:t>ιλητές ακόμα</w:t>
      </w:r>
      <w:r>
        <w:rPr>
          <w:rFonts w:eastAsia="Times New Roman" w:cs="Times New Roman"/>
          <w:szCs w:val="24"/>
        </w:rPr>
        <w:t>.</w:t>
      </w:r>
    </w:p>
    <w:p w14:paraId="59780CED"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sidRPr="00155E83">
        <w:rPr>
          <w:rFonts w:eastAsia="Times New Roman" w:cs="Times New Roman"/>
          <w:szCs w:val="24"/>
        </w:rPr>
        <w:t>Τελειώνω.</w:t>
      </w:r>
    </w:p>
    <w:p w14:paraId="59780CEE"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sidRPr="00155E83">
        <w:rPr>
          <w:rFonts w:eastAsia="Times New Roman" w:cs="Times New Roman"/>
          <w:szCs w:val="24"/>
        </w:rPr>
        <w:t>Να θυμίσω, θα καταθέσω</w:t>
      </w:r>
      <w:r>
        <w:rPr>
          <w:rFonts w:eastAsia="Times New Roman" w:cs="Times New Roman"/>
          <w:szCs w:val="24"/>
        </w:rPr>
        <w:t xml:space="preserve"> εδώ</w:t>
      </w:r>
      <w:r w:rsidRPr="00155E83">
        <w:rPr>
          <w:rFonts w:eastAsia="Times New Roman" w:cs="Times New Roman"/>
          <w:szCs w:val="24"/>
        </w:rPr>
        <w:t>, τ</w:t>
      </w:r>
      <w:r>
        <w:rPr>
          <w:rFonts w:eastAsia="Times New Roman" w:cs="Times New Roman"/>
          <w:szCs w:val="24"/>
        </w:rPr>
        <w:t>ι είχε π</w:t>
      </w:r>
      <w:r>
        <w:rPr>
          <w:rFonts w:eastAsia="Times New Roman" w:cs="Times New Roman"/>
          <w:szCs w:val="24"/>
        </w:rPr>
        <w:t xml:space="preserve">ει και ο κ. </w:t>
      </w:r>
      <w:r w:rsidRPr="00155E83">
        <w:rPr>
          <w:rFonts w:eastAsia="Times New Roman" w:cs="Times New Roman"/>
          <w:szCs w:val="24"/>
        </w:rPr>
        <w:t>Παρασκευόπουλος από τα Πρακτικά τότε</w:t>
      </w:r>
      <w:r>
        <w:rPr>
          <w:rFonts w:eastAsia="Times New Roman" w:cs="Times New Roman"/>
          <w:szCs w:val="24"/>
        </w:rPr>
        <w:t>…</w:t>
      </w:r>
    </w:p>
    <w:p w14:paraId="59780CEF" w14:textId="77777777" w:rsidR="00F07EC0" w:rsidRDefault="005D0323">
      <w:pPr>
        <w:autoSpaceDE w:val="0"/>
        <w:autoSpaceDN w:val="0"/>
        <w:adjustRightInd w:val="0"/>
        <w:spacing w:after="0" w:line="600" w:lineRule="auto"/>
        <w:ind w:firstLine="720"/>
        <w:contextualSpacing/>
        <w:jc w:val="both"/>
        <w:rPr>
          <w:rFonts w:eastAsia="Times New Roman" w:cs="Times New Roman"/>
          <w:b/>
          <w:szCs w:val="24"/>
        </w:rPr>
      </w:pPr>
      <w:r>
        <w:rPr>
          <w:rFonts w:eastAsia="Times New Roman" w:cs="Times New Roman"/>
          <w:b/>
          <w:szCs w:val="24"/>
        </w:rPr>
        <w:t xml:space="preserve">ΔΗΜΗΤΡΙΟΣ ΚΥΡΙΑΖΙΔΗΣ: </w:t>
      </w:r>
      <w:r>
        <w:rPr>
          <w:rFonts w:eastAsia="Times New Roman" w:cs="Times New Roman"/>
          <w:szCs w:val="24"/>
        </w:rPr>
        <w:t>Δεν</w:t>
      </w:r>
      <w:r w:rsidRPr="00E0415E">
        <w:rPr>
          <w:rFonts w:eastAsia="Times New Roman" w:cs="Times New Roman"/>
          <w:szCs w:val="24"/>
        </w:rPr>
        <w:t xml:space="preserve"> διαμαρτυρόμαστε</w:t>
      </w:r>
      <w:r>
        <w:rPr>
          <w:rFonts w:eastAsia="Times New Roman" w:cs="Times New Roman"/>
          <w:szCs w:val="24"/>
        </w:rPr>
        <w:t>.</w:t>
      </w:r>
    </w:p>
    <w:p w14:paraId="59780CF0"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sidRPr="00F85604">
        <w:rPr>
          <w:rFonts w:eastAsia="Times New Roman" w:cs="Times New Roman"/>
          <w:b/>
          <w:szCs w:val="24"/>
        </w:rPr>
        <w:lastRenderedPageBreak/>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F85604">
        <w:rPr>
          <w:rFonts w:eastAsia="Times New Roman" w:cs="Times New Roman"/>
          <w:b/>
          <w:szCs w:val="24"/>
        </w:rPr>
        <w:t>):</w:t>
      </w:r>
      <w:r w:rsidRPr="00155E83">
        <w:rPr>
          <w:rFonts w:eastAsia="Times New Roman" w:cs="Times New Roman"/>
          <w:b/>
          <w:szCs w:val="24"/>
        </w:rPr>
        <w:t xml:space="preserve"> </w:t>
      </w:r>
      <w:r w:rsidRPr="00E0415E">
        <w:rPr>
          <w:rFonts w:eastAsia="Times New Roman" w:cs="Times New Roman"/>
          <w:szCs w:val="24"/>
        </w:rPr>
        <w:t>Ναι,</w:t>
      </w:r>
      <w:r>
        <w:rPr>
          <w:rFonts w:eastAsia="Times New Roman" w:cs="Times New Roman"/>
          <w:b/>
          <w:szCs w:val="24"/>
        </w:rPr>
        <w:t xml:space="preserve"> </w:t>
      </w:r>
      <w:r w:rsidRPr="00E0415E">
        <w:rPr>
          <w:rFonts w:eastAsia="Times New Roman" w:cs="Times New Roman"/>
          <w:szCs w:val="24"/>
        </w:rPr>
        <w:t>όταν ανεβαίνετε</w:t>
      </w:r>
      <w:r>
        <w:rPr>
          <w:rFonts w:eastAsia="Times New Roman" w:cs="Times New Roman"/>
          <w:szCs w:val="24"/>
        </w:rPr>
        <w:t>, κ</w:t>
      </w:r>
      <w:r w:rsidRPr="00E0415E">
        <w:rPr>
          <w:rFonts w:eastAsia="Times New Roman" w:cs="Times New Roman"/>
          <w:szCs w:val="24"/>
        </w:rPr>
        <w:t>ύριε Κυριαζίδη</w:t>
      </w:r>
      <w:r>
        <w:rPr>
          <w:rFonts w:eastAsia="Times New Roman" w:cs="Times New Roman"/>
          <w:szCs w:val="24"/>
        </w:rPr>
        <w:t>,</w:t>
      </w:r>
      <w:r w:rsidRPr="00E0415E">
        <w:rPr>
          <w:rFonts w:eastAsia="Times New Roman" w:cs="Times New Roman"/>
          <w:szCs w:val="24"/>
        </w:rPr>
        <w:t xml:space="preserve"> </w:t>
      </w:r>
      <w:r>
        <w:rPr>
          <w:rFonts w:eastAsia="Times New Roman" w:cs="Times New Roman"/>
          <w:szCs w:val="24"/>
        </w:rPr>
        <w:t>στο Β</w:t>
      </w:r>
      <w:r w:rsidRPr="00E0415E">
        <w:rPr>
          <w:rFonts w:eastAsia="Times New Roman" w:cs="Times New Roman"/>
          <w:szCs w:val="24"/>
        </w:rPr>
        <w:t>ήμα</w:t>
      </w:r>
      <w:r>
        <w:rPr>
          <w:rFonts w:eastAsia="Times New Roman" w:cs="Times New Roman"/>
          <w:szCs w:val="24"/>
        </w:rPr>
        <w:t>, άλλα</w:t>
      </w:r>
      <w:r w:rsidRPr="00E0415E">
        <w:rPr>
          <w:rFonts w:eastAsia="Times New Roman" w:cs="Times New Roman"/>
          <w:szCs w:val="24"/>
        </w:rPr>
        <w:t xml:space="preserve"> λέτε. Από κάτω </w:t>
      </w:r>
      <w:r>
        <w:rPr>
          <w:rFonts w:eastAsia="Times New Roman" w:cs="Times New Roman"/>
          <w:szCs w:val="24"/>
        </w:rPr>
        <w:t>μπορεί να λ</w:t>
      </w:r>
      <w:r w:rsidRPr="00E0415E">
        <w:rPr>
          <w:rFonts w:eastAsia="Times New Roman" w:cs="Times New Roman"/>
          <w:szCs w:val="24"/>
        </w:rPr>
        <w:t xml:space="preserve">έτε ότι δεν διαμαρτυρόμαστε, αλλά </w:t>
      </w:r>
      <w:r>
        <w:rPr>
          <w:rFonts w:eastAsia="Times New Roman" w:cs="Times New Roman"/>
          <w:szCs w:val="24"/>
        </w:rPr>
        <w:t>όμως, όταν ανεβ</w:t>
      </w:r>
      <w:r>
        <w:rPr>
          <w:rFonts w:eastAsia="Times New Roman" w:cs="Times New Roman"/>
          <w:szCs w:val="24"/>
        </w:rPr>
        <w:t>είτε στο Β</w:t>
      </w:r>
      <w:r w:rsidRPr="00E0415E">
        <w:rPr>
          <w:rFonts w:eastAsia="Times New Roman" w:cs="Times New Roman"/>
          <w:szCs w:val="24"/>
        </w:rPr>
        <w:t>ήμα</w:t>
      </w:r>
      <w:r>
        <w:rPr>
          <w:rFonts w:eastAsia="Times New Roman" w:cs="Times New Roman"/>
          <w:szCs w:val="24"/>
        </w:rPr>
        <w:t xml:space="preserve"> κι αρχίσει να </w:t>
      </w:r>
      <w:r>
        <w:rPr>
          <w:rFonts w:eastAsia="Times New Roman" w:cs="Times New Roman"/>
          <w:szCs w:val="24"/>
        </w:rPr>
        <w:t xml:space="preserve">κτυπάει το κουδούνι για τη </w:t>
      </w:r>
      <w:r>
        <w:rPr>
          <w:rFonts w:eastAsia="Times New Roman" w:cs="Times New Roman"/>
          <w:szCs w:val="24"/>
        </w:rPr>
        <w:t>λήξη του χρόνου,</w:t>
      </w:r>
      <w:r w:rsidRPr="00E0415E">
        <w:rPr>
          <w:rFonts w:eastAsia="Times New Roman" w:cs="Times New Roman"/>
          <w:szCs w:val="24"/>
        </w:rPr>
        <w:t xml:space="preserve"> τότε</w:t>
      </w:r>
      <w:r>
        <w:rPr>
          <w:rFonts w:eastAsia="Times New Roman" w:cs="Times New Roman"/>
          <w:szCs w:val="24"/>
        </w:rPr>
        <w:t xml:space="preserve"> όλοι σας θυμάστε κ</w:t>
      </w:r>
      <w:r w:rsidRPr="00E0415E">
        <w:rPr>
          <w:rFonts w:eastAsia="Times New Roman" w:cs="Times New Roman"/>
          <w:szCs w:val="24"/>
        </w:rPr>
        <w:t xml:space="preserve">αι ζητάτε την ανοχή. </w:t>
      </w:r>
      <w:r w:rsidRPr="00436ABE">
        <w:rPr>
          <w:rFonts w:eastAsia="Times New Roman" w:cs="Times New Roman"/>
          <w:szCs w:val="24"/>
        </w:rPr>
        <w:t xml:space="preserve">Όχι!  </w:t>
      </w:r>
    </w:p>
    <w:p w14:paraId="59780CF1"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sidRPr="00E0415E">
        <w:rPr>
          <w:rFonts w:eastAsia="Times New Roman" w:cs="Times New Roman"/>
          <w:szCs w:val="24"/>
        </w:rPr>
        <w:t xml:space="preserve">Θεωρούσα ότι έπρεπε να κάνω μία επιστημονική ανάλυση των διατάξεων της </w:t>
      </w:r>
      <w:r>
        <w:rPr>
          <w:rFonts w:eastAsia="Times New Roman" w:cs="Times New Roman"/>
          <w:szCs w:val="24"/>
        </w:rPr>
        <w:t>ΕΣΔΑ</w:t>
      </w:r>
      <w:r w:rsidRPr="00E0415E">
        <w:rPr>
          <w:rFonts w:eastAsia="Times New Roman" w:cs="Times New Roman"/>
          <w:szCs w:val="24"/>
        </w:rPr>
        <w:t xml:space="preserve">, γιατί </w:t>
      </w:r>
      <w:r>
        <w:rPr>
          <w:rFonts w:eastAsia="Times New Roman" w:cs="Times New Roman"/>
          <w:szCs w:val="24"/>
        </w:rPr>
        <w:t xml:space="preserve">υπάρχει </w:t>
      </w:r>
      <w:r w:rsidRPr="00E0415E">
        <w:rPr>
          <w:rFonts w:eastAsia="Times New Roman" w:cs="Times New Roman"/>
          <w:szCs w:val="24"/>
        </w:rPr>
        <w:t xml:space="preserve">μεγάλη σύγχυση. </w:t>
      </w:r>
    </w:p>
    <w:p w14:paraId="59780CF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Χαράλαμπος Αθανασίου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9780CF3"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sidRPr="00E0415E">
        <w:rPr>
          <w:rFonts w:eastAsia="Times New Roman" w:cs="Times New Roman"/>
          <w:szCs w:val="24"/>
        </w:rPr>
        <w:t>Τελειώνοντας</w:t>
      </w:r>
      <w:r>
        <w:rPr>
          <w:rFonts w:eastAsia="Times New Roman" w:cs="Times New Roman"/>
          <w:szCs w:val="24"/>
        </w:rPr>
        <w:t>, θέλω να πω</w:t>
      </w:r>
      <w:r w:rsidRPr="00E0415E">
        <w:rPr>
          <w:rFonts w:eastAsia="Times New Roman" w:cs="Times New Roman"/>
          <w:szCs w:val="24"/>
        </w:rPr>
        <w:t xml:space="preserve"> το εξής</w:t>
      </w:r>
      <w:r>
        <w:rPr>
          <w:rFonts w:eastAsia="Times New Roman" w:cs="Times New Roman"/>
          <w:szCs w:val="24"/>
        </w:rPr>
        <w:t>: Μην ξεχνά</w:t>
      </w:r>
      <w:r>
        <w:rPr>
          <w:rFonts w:eastAsia="Times New Roman" w:cs="Times New Roman"/>
          <w:szCs w:val="24"/>
        </w:rPr>
        <w:t xml:space="preserve">τε ότι </w:t>
      </w:r>
      <w:r w:rsidRPr="00E0415E">
        <w:rPr>
          <w:rFonts w:eastAsia="Times New Roman" w:cs="Times New Roman"/>
          <w:szCs w:val="24"/>
        </w:rPr>
        <w:t>κατά την ψήφιση του Συμφώ</w:t>
      </w:r>
      <w:r>
        <w:rPr>
          <w:rFonts w:eastAsia="Times New Roman" w:cs="Times New Roman"/>
          <w:szCs w:val="24"/>
        </w:rPr>
        <w:t>νου μεταξύ των ομόφυλων ζευγάρι</w:t>
      </w:r>
      <w:r w:rsidRPr="00E0415E">
        <w:rPr>
          <w:rFonts w:eastAsia="Times New Roman" w:cs="Times New Roman"/>
          <w:szCs w:val="24"/>
        </w:rPr>
        <w:t xml:space="preserve"> ήρθε εδώ</w:t>
      </w:r>
      <w:r>
        <w:rPr>
          <w:rFonts w:eastAsia="Times New Roman" w:cs="Times New Roman"/>
          <w:szCs w:val="24"/>
        </w:rPr>
        <w:t>,</w:t>
      </w:r>
      <w:r w:rsidRPr="00E0415E">
        <w:rPr>
          <w:rFonts w:eastAsia="Times New Roman" w:cs="Times New Roman"/>
          <w:szCs w:val="24"/>
        </w:rPr>
        <w:t xml:space="preserve"> με βουλευτική τροπολογία την τελευταία στιγμή, λίγα λεπτά πριν ψηφισ</w:t>
      </w:r>
      <w:r>
        <w:rPr>
          <w:rFonts w:eastAsia="Times New Roman" w:cs="Times New Roman"/>
          <w:szCs w:val="24"/>
        </w:rPr>
        <w:t>τ</w:t>
      </w:r>
      <w:r w:rsidRPr="00E0415E">
        <w:rPr>
          <w:rFonts w:eastAsia="Times New Roman" w:cs="Times New Roman"/>
          <w:szCs w:val="24"/>
        </w:rPr>
        <w:t>εί</w:t>
      </w:r>
      <w:r>
        <w:rPr>
          <w:rFonts w:eastAsia="Times New Roman" w:cs="Times New Roman"/>
          <w:szCs w:val="24"/>
        </w:rPr>
        <w:t xml:space="preserve">, </w:t>
      </w:r>
      <w:r w:rsidRPr="00E0415E">
        <w:rPr>
          <w:rFonts w:eastAsia="Times New Roman" w:cs="Times New Roman"/>
          <w:szCs w:val="24"/>
        </w:rPr>
        <w:t>διάταξη με την οποία</w:t>
      </w:r>
      <w:r>
        <w:rPr>
          <w:rFonts w:eastAsia="Times New Roman" w:cs="Times New Roman"/>
          <w:szCs w:val="24"/>
        </w:rPr>
        <w:t>,</w:t>
      </w:r>
      <w:r w:rsidRPr="00E0415E">
        <w:rPr>
          <w:rFonts w:eastAsia="Times New Roman" w:cs="Times New Roman"/>
          <w:szCs w:val="24"/>
        </w:rPr>
        <w:t xml:space="preserve"> </w:t>
      </w:r>
      <w:r>
        <w:rPr>
          <w:rFonts w:eastAsia="Times New Roman" w:cs="Times New Roman"/>
          <w:szCs w:val="24"/>
        </w:rPr>
        <w:t>κύριε Π</w:t>
      </w:r>
      <w:r w:rsidRPr="00E0415E">
        <w:rPr>
          <w:rFonts w:eastAsia="Times New Roman" w:cs="Times New Roman"/>
          <w:szCs w:val="24"/>
        </w:rPr>
        <w:t xml:space="preserve">ρόεδρε καταργήθηκε η παρά φύση ασέλγεια. Κι αυτό φοβάμαι </w:t>
      </w:r>
      <w:r>
        <w:rPr>
          <w:rFonts w:eastAsia="Times New Roman" w:cs="Times New Roman"/>
          <w:szCs w:val="24"/>
        </w:rPr>
        <w:t>-</w:t>
      </w:r>
      <w:r w:rsidRPr="00E0415E">
        <w:rPr>
          <w:rFonts w:eastAsia="Times New Roman" w:cs="Times New Roman"/>
          <w:szCs w:val="24"/>
        </w:rPr>
        <w:t>το είπα και τότε</w:t>
      </w:r>
      <w:r>
        <w:rPr>
          <w:rFonts w:eastAsia="Times New Roman" w:cs="Times New Roman"/>
          <w:szCs w:val="24"/>
        </w:rPr>
        <w:t xml:space="preserve">- ότι </w:t>
      </w:r>
      <w:r>
        <w:rPr>
          <w:rFonts w:eastAsia="Times New Roman" w:cs="Times New Roman"/>
          <w:szCs w:val="24"/>
        </w:rPr>
        <w:t>ήταν π</w:t>
      </w:r>
      <w:r w:rsidRPr="00E0415E">
        <w:rPr>
          <w:rFonts w:eastAsia="Times New Roman" w:cs="Times New Roman"/>
          <w:szCs w:val="24"/>
        </w:rPr>
        <w:t>ρόδ</w:t>
      </w:r>
      <w:r>
        <w:rPr>
          <w:rFonts w:eastAsia="Times New Roman" w:cs="Times New Roman"/>
          <w:szCs w:val="24"/>
        </w:rPr>
        <w:t>ρομος για τα νομοθετήματα που θα</w:t>
      </w:r>
      <w:r w:rsidRPr="00E0415E">
        <w:rPr>
          <w:rFonts w:eastAsia="Times New Roman" w:cs="Times New Roman"/>
          <w:szCs w:val="24"/>
        </w:rPr>
        <w:t xml:space="preserve"> φέρνετε. </w:t>
      </w:r>
    </w:p>
    <w:p w14:paraId="59780CF4"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r w:rsidRPr="00E0415E">
        <w:rPr>
          <w:rFonts w:eastAsia="Times New Roman" w:cs="Times New Roman"/>
          <w:szCs w:val="24"/>
        </w:rPr>
        <w:t>κύριε Πρόεδρε</w:t>
      </w:r>
      <w:r>
        <w:rPr>
          <w:rFonts w:eastAsia="Times New Roman" w:cs="Times New Roman"/>
          <w:szCs w:val="24"/>
        </w:rPr>
        <w:t>.</w:t>
      </w:r>
    </w:p>
    <w:p w14:paraId="59780CF5"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80CF6"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F85604">
        <w:rPr>
          <w:rFonts w:eastAsia="Times New Roman" w:cs="Times New Roman"/>
          <w:b/>
          <w:szCs w:val="24"/>
        </w:rPr>
        <w:t>):</w:t>
      </w:r>
      <w:r>
        <w:rPr>
          <w:rFonts w:eastAsia="Times New Roman" w:cs="Times New Roman"/>
          <w:b/>
          <w:szCs w:val="24"/>
        </w:rPr>
        <w:t xml:space="preserve"> </w:t>
      </w:r>
      <w:r w:rsidRPr="00E0415E">
        <w:rPr>
          <w:rFonts w:eastAsia="Times New Roman" w:cs="Times New Roman"/>
          <w:szCs w:val="24"/>
        </w:rPr>
        <w:t>Δώστε μου και εμένα τότε ένα λεπτό</w:t>
      </w:r>
      <w:r>
        <w:rPr>
          <w:rFonts w:eastAsia="Times New Roman" w:cs="Times New Roman"/>
          <w:szCs w:val="24"/>
        </w:rPr>
        <w:t>, π</w:t>
      </w:r>
      <w:r w:rsidRPr="00E0415E">
        <w:rPr>
          <w:rFonts w:eastAsia="Times New Roman" w:cs="Times New Roman"/>
          <w:szCs w:val="24"/>
        </w:rPr>
        <w:t>ριν δώσω το</w:t>
      </w:r>
      <w:r>
        <w:rPr>
          <w:rFonts w:eastAsia="Times New Roman" w:cs="Times New Roman"/>
          <w:szCs w:val="24"/>
        </w:rPr>
        <w:t>ν</w:t>
      </w:r>
      <w:r w:rsidRPr="00E0415E">
        <w:rPr>
          <w:rFonts w:eastAsia="Times New Roman" w:cs="Times New Roman"/>
          <w:szCs w:val="24"/>
        </w:rPr>
        <w:t xml:space="preserve"> λόγο στον επόμενο ομιλητή</w:t>
      </w:r>
      <w:r>
        <w:rPr>
          <w:rFonts w:eastAsia="Times New Roman" w:cs="Times New Roman"/>
          <w:szCs w:val="24"/>
        </w:rPr>
        <w:t>.</w:t>
      </w:r>
    </w:p>
    <w:p w14:paraId="59780CF7"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Ν</w:t>
      </w:r>
      <w:r w:rsidRPr="00E0415E">
        <w:rPr>
          <w:rFonts w:eastAsia="Times New Roman" w:cs="Times New Roman"/>
          <w:szCs w:val="24"/>
        </w:rPr>
        <w:t>α ε</w:t>
      </w:r>
      <w:r w:rsidRPr="00E0415E">
        <w:rPr>
          <w:rFonts w:eastAsia="Times New Roman" w:cs="Times New Roman"/>
          <w:szCs w:val="24"/>
        </w:rPr>
        <w:t xml:space="preserve">νημερώσω το Σώμα ότι </w:t>
      </w:r>
      <w:r>
        <w:rPr>
          <w:rFonts w:eastAsia="Times New Roman" w:cs="Times New Roman"/>
          <w:szCs w:val="24"/>
        </w:rPr>
        <w:t>από την Κοινοβουλευτική Ομάδα της Χ</w:t>
      </w:r>
      <w:r w:rsidRPr="00E0415E">
        <w:rPr>
          <w:rFonts w:eastAsia="Times New Roman" w:cs="Times New Roman"/>
          <w:szCs w:val="24"/>
        </w:rPr>
        <w:t>ρυσ</w:t>
      </w:r>
      <w:r>
        <w:rPr>
          <w:rFonts w:eastAsia="Times New Roman" w:cs="Times New Roman"/>
          <w:szCs w:val="24"/>
        </w:rPr>
        <w:t>ής Αυγής υπάρχει</w:t>
      </w:r>
      <w:r w:rsidRPr="00E0415E">
        <w:rPr>
          <w:rFonts w:eastAsia="Times New Roman" w:cs="Times New Roman"/>
          <w:szCs w:val="24"/>
        </w:rPr>
        <w:t xml:space="preserve"> </w:t>
      </w:r>
      <w:r w:rsidRPr="00E0415E">
        <w:rPr>
          <w:rFonts w:eastAsia="Times New Roman" w:cs="Times New Roman"/>
          <w:szCs w:val="24"/>
        </w:rPr>
        <w:t>αίτημα</w:t>
      </w:r>
      <w:r>
        <w:rPr>
          <w:rFonts w:eastAsia="Times New Roman" w:cs="Times New Roman"/>
          <w:szCs w:val="24"/>
        </w:rPr>
        <w:t xml:space="preserve"> που αφορά διεξαγωγή</w:t>
      </w:r>
      <w:r w:rsidRPr="00E0415E">
        <w:rPr>
          <w:rFonts w:eastAsia="Times New Roman" w:cs="Times New Roman"/>
          <w:szCs w:val="24"/>
        </w:rPr>
        <w:t xml:space="preserve"> </w:t>
      </w:r>
      <w:r>
        <w:rPr>
          <w:rFonts w:eastAsia="Times New Roman" w:cs="Times New Roman"/>
          <w:szCs w:val="24"/>
        </w:rPr>
        <w:t>ο</w:t>
      </w:r>
      <w:r w:rsidRPr="00E0415E">
        <w:rPr>
          <w:rFonts w:eastAsia="Times New Roman" w:cs="Times New Roman"/>
          <w:szCs w:val="24"/>
        </w:rPr>
        <w:t>νομαστική</w:t>
      </w:r>
      <w:r>
        <w:rPr>
          <w:rFonts w:eastAsia="Times New Roman" w:cs="Times New Roman"/>
          <w:szCs w:val="24"/>
        </w:rPr>
        <w:t>ς</w:t>
      </w:r>
      <w:r w:rsidRPr="00E0415E">
        <w:rPr>
          <w:rFonts w:eastAsia="Times New Roman" w:cs="Times New Roman"/>
          <w:szCs w:val="24"/>
        </w:rPr>
        <w:t xml:space="preserve"> </w:t>
      </w:r>
      <w:r>
        <w:rPr>
          <w:rFonts w:eastAsia="Times New Roman" w:cs="Times New Roman"/>
          <w:szCs w:val="24"/>
        </w:rPr>
        <w:t xml:space="preserve">ψηφοφορίας </w:t>
      </w:r>
      <w:r>
        <w:rPr>
          <w:rFonts w:eastAsia="Times New Roman" w:cs="Times New Roman"/>
          <w:szCs w:val="24"/>
        </w:rPr>
        <w:t>επί του άρθρου 8 του νομοσχεδίου</w:t>
      </w:r>
      <w:r w:rsidRPr="00E0415E">
        <w:rPr>
          <w:rFonts w:eastAsia="Times New Roman" w:cs="Times New Roman"/>
          <w:szCs w:val="24"/>
        </w:rPr>
        <w:t>.</w:t>
      </w:r>
    </w:p>
    <w:p w14:paraId="59780CF8"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sidRPr="00E0415E">
        <w:rPr>
          <w:rFonts w:eastAsia="Times New Roman" w:cs="Times New Roman"/>
          <w:szCs w:val="24"/>
        </w:rPr>
        <w:t>Το δεύτερο που ήθελα να ανακοινώσω στο Σώμα</w:t>
      </w:r>
      <w:r>
        <w:rPr>
          <w:rFonts w:eastAsia="Times New Roman" w:cs="Times New Roman"/>
          <w:szCs w:val="24"/>
        </w:rPr>
        <w:t xml:space="preserve"> είναι ότι, </w:t>
      </w:r>
      <w:r w:rsidRPr="00E0415E">
        <w:rPr>
          <w:rFonts w:eastAsia="Times New Roman" w:cs="Times New Roman"/>
          <w:szCs w:val="24"/>
        </w:rPr>
        <w:t>όπως γνωρίζετε</w:t>
      </w:r>
      <w:r>
        <w:rPr>
          <w:rFonts w:eastAsia="Times New Roman" w:cs="Times New Roman"/>
          <w:szCs w:val="24"/>
        </w:rPr>
        <w:t>,</w:t>
      </w:r>
      <w:r w:rsidRPr="00E0415E">
        <w:rPr>
          <w:rFonts w:eastAsia="Times New Roman" w:cs="Times New Roman"/>
          <w:szCs w:val="24"/>
        </w:rPr>
        <w:t xml:space="preserve"> το πρωί με την έναρξη της συνεδρίασης </w:t>
      </w:r>
      <w:proofErr w:type="spellStart"/>
      <w:r>
        <w:rPr>
          <w:rFonts w:eastAsia="Times New Roman" w:cs="Times New Roman"/>
          <w:szCs w:val="24"/>
        </w:rPr>
        <w:t>οριο</w:t>
      </w:r>
      <w:r w:rsidRPr="00E0415E">
        <w:rPr>
          <w:rFonts w:eastAsia="Times New Roman" w:cs="Times New Roman"/>
          <w:szCs w:val="24"/>
        </w:rPr>
        <w:t>θετήθηκε</w:t>
      </w:r>
      <w:proofErr w:type="spellEnd"/>
      <w:r w:rsidRPr="00E0415E">
        <w:rPr>
          <w:rFonts w:eastAsia="Times New Roman" w:cs="Times New Roman"/>
          <w:szCs w:val="24"/>
        </w:rPr>
        <w:t xml:space="preserve"> η </w:t>
      </w:r>
      <w:r>
        <w:rPr>
          <w:rFonts w:eastAsia="Times New Roman" w:cs="Times New Roman"/>
          <w:szCs w:val="24"/>
        </w:rPr>
        <w:t xml:space="preserve">σημερινή </w:t>
      </w:r>
      <w:r w:rsidRPr="00E0415E">
        <w:rPr>
          <w:rFonts w:eastAsia="Times New Roman" w:cs="Times New Roman"/>
          <w:szCs w:val="24"/>
        </w:rPr>
        <w:t xml:space="preserve">συνεδρίαση να λήξει γύρω στις </w:t>
      </w:r>
      <w:r>
        <w:rPr>
          <w:rFonts w:eastAsia="Times New Roman" w:cs="Times New Roman"/>
          <w:szCs w:val="24"/>
        </w:rPr>
        <w:t>22.30΄</w:t>
      </w:r>
      <w:r w:rsidRPr="00E0415E">
        <w:rPr>
          <w:rFonts w:eastAsia="Times New Roman" w:cs="Times New Roman"/>
          <w:szCs w:val="24"/>
        </w:rPr>
        <w:t xml:space="preserve"> το βράδυ</w:t>
      </w:r>
      <w:r>
        <w:rPr>
          <w:rFonts w:eastAsia="Times New Roman" w:cs="Times New Roman"/>
          <w:szCs w:val="24"/>
        </w:rPr>
        <w:t xml:space="preserve">, που σημαίνει ότι </w:t>
      </w:r>
      <w:r w:rsidRPr="00E0415E">
        <w:rPr>
          <w:rFonts w:eastAsia="Times New Roman" w:cs="Times New Roman"/>
          <w:szCs w:val="24"/>
        </w:rPr>
        <w:t>αν τηρήσουμε το</w:t>
      </w:r>
      <w:r>
        <w:rPr>
          <w:rFonts w:eastAsia="Times New Roman" w:cs="Times New Roman"/>
          <w:szCs w:val="24"/>
        </w:rPr>
        <w:t>ν</w:t>
      </w:r>
      <w:r w:rsidRPr="00E0415E">
        <w:rPr>
          <w:rFonts w:eastAsia="Times New Roman" w:cs="Times New Roman"/>
          <w:szCs w:val="24"/>
        </w:rPr>
        <w:t xml:space="preserve"> χρόνο, </w:t>
      </w:r>
      <w:r>
        <w:rPr>
          <w:rFonts w:eastAsia="Times New Roman" w:cs="Times New Roman"/>
          <w:szCs w:val="24"/>
        </w:rPr>
        <w:t xml:space="preserve">το </w:t>
      </w:r>
      <w:proofErr w:type="spellStart"/>
      <w:r>
        <w:rPr>
          <w:rFonts w:eastAsia="Times New Roman" w:cs="Times New Roman"/>
          <w:szCs w:val="24"/>
        </w:rPr>
        <w:t>επτάλεπτο</w:t>
      </w:r>
      <w:proofErr w:type="spellEnd"/>
      <w:r>
        <w:rPr>
          <w:rFonts w:eastAsia="Times New Roman" w:cs="Times New Roman"/>
          <w:szCs w:val="24"/>
        </w:rPr>
        <w:t xml:space="preserve"> αυτό</w:t>
      </w:r>
      <w:r w:rsidRPr="00E0415E">
        <w:rPr>
          <w:rFonts w:eastAsia="Times New Roman" w:cs="Times New Roman"/>
          <w:szCs w:val="24"/>
        </w:rPr>
        <w:t>, μπορούμε να φτάσ</w:t>
      </w:r>
      <w:r>
        <w:rPr>
          <w:rFonts w:eastAsia="Times New Roman" w:cs="Times New Roman"/>
          <w:szCs w:val="24"/>
        </w:rPr>
        <w:t xml:space="preserve">ουμε </w:t>
      </w:r>
      <w:r w:rsidRPr="00E0415E">
        <w:rPr>
          <w:rFonts w:eastAsia="Times New Roman" w:cs="Times New Roman"/>
          <w:szCs w:val="24"/>
        </w:rPr>
        <w:t xml:space="preserve">στο νούμερο πενήντα του καταλόγου των ομιλητών. </w:t>
      </w:r>
      <w:r w:rsidRPr="005E4EBE">
        <w:rPr>
          <w:rFonts w:eastAsia="Times New Roman" w:cs="Times New Roman"/>
          <w:szCs w:val="24"/>
        </w:rPr>
        <w:t>Είμαστε στο δεκαε</w:t>
      </w:r>
      <w:r w:rsidRPr="005E4EBE">
        <w:rPr>
          <w:rFonts w:eastAsia="Times New Roman" w:cs="Times New Roman"/>
          <w:szCs w:val="24"/>
        </w:rPr>
        <w:t xml:space="preserve">ννέα, κάντε </w:t>
      </w:r>
      <w:r>
        <w:rPr>
          <w:rFonts w:eastAsia="Times New Roman" w:cs="Times New Roman"/>
          <w:szCs w:val="24"/>
        </w:rPr>
        <w:t xml:space="preserve">έναν </w:t>
      </w:r>
      <w:r w:rsidRPr="005E4EBE">
        <w:rPr>
          <w:rFonts w:eastAsia="Times New Roman" w:cs="Times New Roman"/>
          <w:szCs w:val="24"/>
        </w:rPr>
        <w:t>υπολογισμό</w:t>
      </w:r>
      <w:r>
        <w:rPr>
          <w:rFonts w:eastAsia="Times New Roman" w:cs="Times New Roman"/>
          <w:szCs w:val="24"/>
        </w:rPr>
        <w:t>,</w:t>
      </w:r>
      <w:r w:rsidRPr="005E4EBE">
        <w:rPr>
          <w:rFonts w:eastAsia="Times New Roman" w:cs="Times New Roman"/>
          <w:szCs w:val="24"/>
        </w:rPr>
        <w:t xml:space="preserve"> είναι περίπου τριάντα ακόμα ομιλητές</w:t>
      </w:r>
      <w:r>
        <w:rPr>
          <w:rFonts w:eastAsia="Times New Roman" w:cs="Times New Roman"/>
          <w:szCs w:val="24"/>
        </w:rPr>
        <w:t xml:space="preserve"> συν-πλην. </w:t>
      </w:r>
    </w:p>
    <w:p w14:paraId="59780CF9"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w:t>
      </w:r>
      <w:r w:rsidRPr="005E4EBE">
        <w:rPr>
          <w:rFonts w:eastAsia="Times New Roman" w:cs="Times New Roman"/>
          <w:szCs w:val="24"/>
        </w:rPr>
        <w:t>λοιπόν</w:t>
      </w:r>
      <w:r>
        <w:rPr>
          <w:rFonts w:eastAsia="Times New Roman" w:cs="Times New Roman"/>
          <w:szCs w:val="24"/>
        </w:rPr>
        <w:t>,</w:t>
      </w:r>
      <w:r w:rsidRPr="005E4EBE">
        <w:rPr>
          <w:rFonts w:eastAsia="Times New Roman" w:cs="Times New Roman"/>
          <w:szCs w:val="24"/>
        </w:rPr>
        <w:t xml:space="preserve"> με στόχο </w:t>
      </w:r>
      <w:r>
        <w:rPr>
          <w:rFonts w:eastAsia="Times New Roman" w:cs="Times New Roman"/>
          <w:szCs w:val="24"/>
        </w:rPr>
        <w:t xml:space="preserve">στις 22.30΄ να ολοκληρώσουμε </w:t>
      </w:r>
      <w:r w:rsidRPr="005E4EBE">
        <w:rPr>
          <w:rFonts w:eastAsia="Times New Roman" w:cs="Times New Roman"/>
          <w:szCs w:val="24"/>
        </w:rPr>
        <w:t>τη σημερινή συνεδρίαση και αύριο, όπως ειπώθηκε από το Προεδρείο</w:t>
      </w:r>
      <w:r>
        <w:rPr>
          <w:rFonts w:eastAsia="Times New Roman" w:cs="Times New Roman"/>
          <w:szCs w:val="24"/>
        </w:rPr>
        <w:t>,</w:t>
      </w:r>
      <w:r w:rsidRPr="005E4EBE">
        <w:rPr>
          <w:rFonts w:eastAsia="Times New Roman" w:cs="Times New Roman"/>
          <w:szCs w:val="24"/>
        </w:rPr>
        <w:t xml:space="preserve"> </w:t>
      </w:r>
      <w:r>
        <w:rPr>
          <w:rFonts w:eastAsia="Times New Roman" w:cs="Times New Roman"/>
          <w:szCs w:val="24"/>
        </w:rPr>
        <w:t>στις 10.00΄ να γίνει η έναρξη και να ολοκληρώσουμε στις 14.00΄</w:t>
      </w:r>
      <w:r>
        <w:rPr>
          <w:rFonts w:eastAsia="Times New Roman" w:cs="Times New Roman"/>
          <w:szCs w:val="24"/>
        </w:rPr>
        <w:t xml:space="preserve"> τ</w:t>
      </w:r>
      <w:r w:rsidRPr="005E4EBE">
        <w:rPr>
          <w:rFonts w:eastAsia="Times New Roman" w:cs="Times New Roman"/>
          <w:szCs w:val="24"/>
        </w:rPr>
        <w:t>ο μεσημέρι αυστηρά</w:t>
      </w:r>
      <w:r>
        <w:rPr>
          <w:rFonts w:eastAsia="Times New Roman" w:cs="Times New Roman"/>
          <w:szCs w:val="24"/>
        </w:rPr>
        <w:t xml:space="preserve">, να ξεκινήσει όπως ήδη καταλάβατε η ψηφοφορία, αλλά κυρίως η ονομαστική, </w:t>
      </w:r>
      <w:r w:rsidRPr="005E4EBE">
        <w:rPr>
          <w:rFonts w:eastAsia="Times New Roman" w:cs="Times New Roman"/>
          <w:szCs w:val="24"/>
        </w:rPr>
        <w:t xml:space="preserve">ζητώ λοιπόν και από το Σώμα </w:t>
      </w:r>
      <w:r>
        <w:rPr>
          <w:rFonts w:eastAsia="Times New Roman" w:cs="Times New Roman"/>
          <w:szCs w:val="24"/>
        </w:rPr>
        <w:t>-</w:t>
      </w:r>
      <w:r w:rsidRPr="005E4EBE">
        <w:rPr>
          <w:rFonts w:eastAsia="Times New Roman" w:cs="Times New Roman"/>
          <w:szCs w:val="24"/>
        </w:rPr>
        <w:t>πέρα από το αν υπά</w:t>
      </w:r>
      <w:r>
        <w:rPr>
          <w:rFonts w:eastAsia="Times New Roman" w:cs="Times New Roman"/>
          <w:szCs w:val="24"/>
        </w:rPr>
        <w:t>ρχουν διαφωνίες, αυτά που βάζουμε ως Προεδρείο, να μας το πείτε-</w:t>
      </w:r>
      <w:r w:rsidRPr="005E4EBE">
        <w:rPr>
          <w:rFonts w:eastAsia="Times New Roman" w:cs="Times New Roman"/>
          <w:szCs w:val="24"/>
        </w:rPr>
        <w:t xml:space="preserve"> να τηρήσουμε τους χρόνους, το </w:t>
      </w:r>
      <w:proofErr w:type="spellStart"/>
      <w:r w:rsidRPr="005E4EBE">
        <w:rPr>
          <w:rFonts w:eastAsia="Times New Roman" w:cs="Times New Roman"/>
          <w:szCs w:val="24"/>
        </w:rPr>
        <w:t>επτάλεπτο</w:t>
      </w:r>
      <w:proofErr w:type="spellEnd"/>
      <w:r>
        <w:rPr>
          <w:rFonts w:eastAsia="Times New Roman" w:cs="Times New Roman"/>
          <w:szCs w:val="24"/>
        </w:rPr>
        <w:t>,</w:t>
      </w:r>
      <w:r w:rsidRPr="005E4EBE">
        <w:rPr>
          <w:rFonts w:eastAsia="Times New Roman" w:cs="Times New Roman"/>
          <w:szCs w:val="24"/>
        </w:rPr>
        <w:t xml:space="preserve"> για να μπ</w:t>
      </w:r>
      <w:r w:rsidRPr="005E4EBE">
        <w:rPr>
          <w:rFonts w:eastAsia="Times New Roman" w:cs="Times New Roman"/>
          <w:szCs w:val="24"/>
        </w:rPr>
        <w:t>ορέσουν να μιλήσουν όσο το δυνατό</w:t>
      </w:r>
      <w:r>
        <w:rPr>
          <w:rFonts w:eastAsia="Times New Roman" w:cs="Times New Roman"/>
          <w:szCs w:val="24"/>
        </w:rPr>
        <w:t>ν</w:t>
      </w:r>
      <w:r w:rsidRPr="005E4EBE">
        <w:rPr>
          <w:rFonts w:eastAsia="Times New Roman" w:cs="Times New Roman"/>
          <w:szCs w:val="24"/>
        </w:rPr>
        <w:t xml:space="preserve"> περισσότεροι ομιλητές σήμερα. </w:t>
      </w:r>
    </w:p>
    <w:p w14:paraId="59780CFA"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5E4EBE">
        <w:rPr>
          <w:rFonts w:eastAsia="Times New Roman" w:cs="Times New Roman"/>
          <w:szCs w:val="24"/>
        </w:rPr>
        <w:t>αύριο</w:t>
      </w:r>
      <w:r>
        <w:rPr>
          <w:rFonts w:eastAsia="Times New Roman" w:cs="Times New Roman"/>
          <w:szCs w:val="24"/>
        </w:rPr>
        <w:t xml:space="preserve">, αν </w:t>
      </w:r>
      <w:r w:rsidRPr="005E4EBE">
        <w:rPr>
          <w:rFonts w:eastAsia="Times New Roman" w:cs="Times New Roman"/>
          <w:szCs w:val="24"/>
        </w:rPr>
        <w:t>κάνετε έναν απολογισμό</w:t>
      </w:r>
      <w:r>
        <w:rPr>
          <w:rFonts w:eastAsia="Times New Roman" w:cs="Times New Roman"/>
          <w:szCs w:val="24"/>
        </w:rPr>
        <w:t>,</w:t>
      </w:r>
      <w:r w:rsidRPr="005E4EBE">
        <w:rPr>
          <w:rFonts w:eastAsia="Times New Roman" w:cs="Times New Roman"/>
          <w:szCs w:val="24"/>
        </w:rPr>
        <w:t xml:space="preserve"> </w:t>
      </w:r>
      <w:r>
        <w:rPr>
          <w:rFonts w:eastAsia="Times New Roman" w:cs="Times New Roman"/>
          <w:szCs w:val="24"/>
        </w:rPr>
        <w:t>είναι τ</w:t>
      </w:r>
      <w:r w:rsidRPr="005E4EBE">
        <w:rPr>
          <w:rFonts w:eastAsia="Times New Roman" w:cs="Times New Roman"/>
          <w:szCs w:val="24"/>
        </w:rPr>
        <w:t xml:space="preserve">έσσερις ώρες </w:t>
      </w:r>
      <w:r>
        <w:rPr>
          <w:rFonts w:eastAsia="Times New Roman" w:cs="Times New Roman"/>
          <w:szCs w:val="24"/>
        </w:rPr>
        <w:t>από τις 10.00΄ μέχρι τις 14.00΄. Υ</w:t>
      </w:r>
      <w:r w:rsidRPr="005E4EBE">
        <w:rPr>
          <w:rFonts w:eastAsia="Times New Roman" w:cs="Times New Roman"/>
          <w:szCs w:val="24"/>
        </w:rPr>
        <w:t>π</w:t>
      </w:r>
      <w:r>
        <w:rPr>
          <w:rFonts w:eastAsia="Times New Roman" w:cs="Times New Roman"/>
          <w:szCs w:val="24"/>
        </w:rPr>
        <w:t>ολεί</w:t>
      </w:r>
      <w:r w:rsidRPr="005E4EBE">
        <w:rPr>
          <w:rFonts w:eastAsia="Times New Roman" w:cs="Times New Roman"/>
          <w:szCs w:val="24"/>
        </w:rPr>
        <w:t>π</w:t>
      </w:r>
      <w:r>
        <w:rPr>
          <w:rFonts w:eastAsia="Times New Roman" w:cs="Times New Roman"/>
          <w:szCs w:val="24"/>
        </w:rPr>
        <w:t>ονται τ</w:t>
      </w:r>
      <w:r w:rsidRPr="005E4EBE">
        <w:rPr>
          <w:rFonts w:eastAsia="Times New Roman" w:cs="Times New Roman"/>
          <w:szCs w:val="24"/>
        </w:rPr>
        <w:t>έσσερι</w:t>
      </w:r>
      <w:r>
        <w:rPr>
          <w:rFonts w:eastAsia="Times New Roman" w:cs="Times New Roman"/>
          <w:szCs w:val="24"/>
        </w:rPr>
        <w:t>ς κοινοβουλευτικοί</w:t>
      </w:r>
      <w:r w:rsidRPr="005E4EBE">
        <w:rPr>
          <w:rFonts w:eastAsia="Times New Roman" w:cs="Times New Roman"/>
          <w:szCs w:val="24"/>
        </w:rPr>
        <w:t xml:space="preserve"> εκπρόσωπ</w:t>
      </w:r>
      <w:r>
        <w:rPr>
          <w:rFonts w:eastAsia="Times New Roman" w:cs="Times New Roman"/>
          <w:szCs w:val="24"/>
        </w:rPr>
        <w:t>οι και άγνωστο εάν θα μιλήσουν και Πρόεδροι Κ</w:t>
      </w:r>
      <w:r w:rsidRPr="005E4EBE">
        <w:rPr>
          <w:rFonts w:eastAsia="Times New Roman" w:cs="Times New Roman"/>
          <w:szCs w:val="24"/>
        </w:rPr>
        <w:t>οινοβ</w:t>
      </w:r>
      <w:r w:rsidRPr="005E4EBE">
        <w:rPr>
          <w:rFonts w:eastAsia="Times New Roman" w:cs="Times New Roman"/>
          <w:szCs w:val="24"/>
        </w:rPr>
        <w:t xml:space="preserve">ουλευτικών </w:t>
      </w:r>
      <w:r>
        <w:rPr>
          <w:rFonts w:eastAsia="Times New Roman" w:cs="Times New Roman"/>
          <w:szCs w:val="24"/>
        </w:rPr>
        <w:t>Ο</w:t>
      </w:r>
      <w:r w:rsidRPr="005E4EBE">
        <w:rPr>
          <w:rFonts w:eastAsia="Times New Roman" w:cs="Times New Roman"/>
          <w:szCs w:val="24"/>
        </w:rPr>
        <w:t>μάδων. Άρα</w:t>
      </w:r>
      <w:r>
        <w:rPr>
          <w:rFonts w:eastAsia="Times New Roman" w:cs="Times New Roman"/>
          <w:szCs w:val="24"/>
        </w:rPr>
        <w:t>,</w:t>
      </w:r>
      <w:r w:rsidRPr="005E4EBE">
        <w:rPr>
          <w:rFonts w:eastAsia="Times New Roman" w:cs="Times New Roman"/>
          <w:szCs w:val="24"/>
        </w:rPr>
        <w:t xml:space="preserve"> λοιπόν</w:t>
      </w:r>
      <w:r>
        <w:rPr>
          <w:rFonts w:eastAsia="Times New Roman" w:cs="Times New Roman"/>
          <w:szCs w:val="24"/>
        </w:rPr>
        <w:t xml:space="preserve">, θερμή παράκληση -και κλείνω με </w:t>
      </w:r>
      <w:r w:rsidRPr="005E4EBE">
        <w:rPr>
          <w:rFonts w:eastAsia="Times New Roman" w:cs="Times New Roman"/>
          <w:szCs w:val="24"/>
        </w:rPr>
        <w:t>αυτό</w:t>
      </w:r>
      <w:r>
        <w:rPr>
          <w:rFonts w:eastAsia="Times New Roman" w:cs="Times New Roman"/>
          <w:szCs w:val="24"/>
        </w:rPr>
        <w:t>- να τηρείται</w:t>
      </w:r>
      <w:r w:rsidRPr="005E4EBE">
        <w:rPr>
          <w:rFonts w:eastAsia="Times New Roman" w:cs="Times New Roman"/>
          <w:szCs w:val="24"/>
        </w:rPr>
        <w:t xml:space="preserve"> το </w:t>
      </w:r>
      <w:proofErr w:type="spellStart"/>
      <w:r w:rsidRPr="005E4EBE">
        <w:rPr>
          <w:rFonts w:eastAsia="Times New Roman" w:cs="Times New Roman"/>
          <w:szCs w:val="24"/>
        </w:rPr>
        <w:t>επτάλεπτο</w:t>
      </w:r>
      <w:proofErr w:type="spellEnd"/>
      <w:r w:rsidRPr="005E4EBE">
        <w:rPr>
          <w:rFonts w:eastAsia="Times New Roman" w:cs="Times New Roman"/>
          <w:szCs w:val="24"/>
        </w:rPr>
        <w:t xml:space="preserve">. </w:t>
      </w:r>
    </w:p>
    <w:p w14:paraId="59780CFB" w14:textId="77777777" w:rsidR="00F07EC0" w:rsidRDefault="005D032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Να δώσουμε</w:t>
      </w:r>
      <w:r w:rsidRPr="005E4EBE">
        <w:rPr>
          <w:rFonts w:eastAsia="Times New Roman" w:cs="Times New Roman"/>
          <w:szCs w:val="24"/>
        </w:rPr>
        <w:t xml:space="preserve"> τώρα το</w:t>
      </w:r>
      <w:r>
        <w:rPr>
          <w:rFonts w:eastAsia="Times New Roman" w:cs="Times New Roman"/>
          <w:szCs w:val="24"/>
        </w:rPr>
        <w:t>ν</w:t>
      </w:r>
      <w:r w:rsidRPr="005E4EBE">
        <w:rPr>
          <w:rFonts w:eastAsia="Times New Roman" w:cs="Times New Roman"/>
          <w:szCs w:val="24"/>
        </w:rPr>
        <w:t xml:space="preserve"> λόγο στην </w:t>
      </w:r>
      <w:r w:rsidRPr="005E4EBE">
        <w:rPr>
          <w:rFonts w:eastAsia="Times New Roman" w:cs="Times New Roman"/>
          <w:szCs w:val="24"/>
        </w:rPr>
        <w:t>κ</w:t>
      </w:r>
      <w:r>
        <w:rPr>
          <w:rFonts w:eastAsia="Times New Roman" w:cs="Times New Roman"/>
          <w:szCs w:val="24"/>
        </w:rPr>
        <w:t>.</w:t>
      </w:r>
      <w:r w:rsidRPr="005E4EBE">
        <w:rPr>
          <w:rFonts w:eastAsia="Times New Roman" w:cs="Times New Roman"/>
          <w:szCs w:val="24"/>
        </w:rPr>
        <w:t xml:space="preserve"> </w:t>
      </w:r>
      <w:r w:rsidRPr="005E4EBE">
        <w:rPr>
          <w:rFonts w:eastAsia="Times New Roman" w:cs="Times New Roman"/>
          <w:szCs w:val="24"/>
        </w:rPr>
        <w:t>Α</w:t>
      </w:r>
      <w:r>
        <w:rPr>
          <w:rFonts w:eastAsia="Times New Roman" w:cs="Times New Roman"/>
          <w:szCs w:val="24"/>
        </w:rPr>
        <w:t>ραμπατζή, από τη Ν</w:t>
      </w:r>
      <w:r w:rsidRPr="005E4EBE">
        <w:rPr>
          <w:rFonts w:eastAsia="Times New Roman" w:cs="Times New Roman"/>
          <w:szCs w:val="24"/>
        </w:rPr>
        <w:t>έα Δημοκρατία.</w:t>
      </w:r>
    </w:p>
    <w:p w14:paraId="59780CFC"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59780CF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συζητάμε σήμερα </w:t>
      </w:r>
      <w:r>
        <w:rPr>
          <w:rFonts w:eastAsia="Times New Roman" w:cs="Times New Roman"/>
          <w:szCs w:val="24"/>
        </w:rPr>
        <w:t>ένα πολύ δύσκολο και πολύ ευαίσθητο θέμα μέσα από τις σελίδες αυτού του νομοσχεδίου. Συζητάμε για τα παιδιά. Για τα παιδιά που δεν είχαν, που δεν έχουν ακόμα την τύχη να μεγαλώσουν σε ένα οικογενειακό περιβάλλον με αγάπη και φροντίδα. Συζητάμε για τα παιδι</w:t>
      </w:r>
      <w:r>
        <w:rPr>
          <w:rFonts w:eastAsia="Times New Roman" w:cs="Times New Roman"/>
          <w:szCs w:val="24"/>
        </w:rPr>
        <w:t>ά που βρίσκονται σε ιδρύματα, που περιμένουν πώς και πώς να βρεθούν ξανά σε ένα περιβάλλον θαλπωρής και οικογενειακής ευτυχίας και να μεγαλώσουν χωρίς πλήγματα και χωρίς ψυχικά τραύματα. Το σημερινό νομοσχέδιο ρυθμίζει ζητήματα υιοθεσίας και αναδοχής παιδι</w:t>
      </w:r>
      <w:r>
        <w:rPr>
          <w:rFonts w:eastAsia="Times New Roman" w:cs="Times New Roman"/>
          <w:szCs w:val="24"/>
        </w:rPr>
        <w:t>ών και θα περίμενε κανείς το αυτονόητο. Να ήταν ένα νομοσχέδιο το οποίο θα ένωνε την κοινωνία και βεβαίως τις πολιτικές δυνάμεις. Αντ’ αυτού, για μια ακόμα φορά ο ΣΥΡΙΖΑ επέλεξε να παίξει και μ’ αυτό το ευαίσθητο θέμα και να το χρησιμοποιήσει για να φρεσκά</w:t>
      </w:r>
      <w:r>
        <w:rPr>
          <w:rFonts w:eastAsia="Times New Roman" w:cs="Times New Roman"/>
          <w:szCs w:val="24"/>
        </w:rPr>
        <w:t xml:space="preserve">ρει την υποτιθέμενη αριστερή και δήθεν προοδευτική του ταυτότητα. </w:t>
      </w:r>
    </w:p>
    <w:p w14:paraId="59780CF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Έφερε ένα νομοσχέδιο που περιλαμβάνει το περίφημο πλέον άρθρο 8, για την αναδοχή παιδιών και από ομόφυλα ζευγάρια που έχουν κάνει σύμφωνο συμβίωσης. Μια ρύθμιση που έχει διχάσει την κοινωνί</w:t>
      </w:r>
      <w:r>
        <w:rPr>
          <w:rFonts w:eastAsia="Times New Roman" w:cs="Times New Roman"/>
          <w:szCs w:val="24"/>
        </w:rPr>
        <w:t xml:space="preserve">α. Μια ρύθμιση που πήγε να διχάσει και τον </w:t>
      </w:r>
      <w:r>
        <w:rPr>
          <w:rFonts w:eastAsia="Times New Roman" w:cs="Times New Roman"/>
          <w:szCs w:val="24"/>
        </w:rPr>
        <w:lastRenderedPageBreak/>
        <w:t xml:space="preserve">ίδιον τον ΣΥΡΙΖΑ εσάς, δηλαδή, κυρίες και κύριοι Βουλευτές της κυβερνητικής πλειοψηφίας. </w:t>
      </w:r>
    </w:p>
    <w:p w14:paraId="59780CF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Σε ένα σημείο έχει δίκιο η κ. Φωτίου, όταν λέει ότι η επικέντρωση της συζήτηση</w:t>
      </w:r>
      <w:r>
        <w:rPr>
          <w:rFonts w:eastAsia="Times New Roman" w:cs="Times New Roman"/>
          <w:szCs w:val="24"/>
        </w:rPr>
        <w:t>ς</w:t>
      </w:r>
      <w:r>
        <w:rPr>
          <w:rFonts w:eastAsia="Times New Roman" w:cs="Times New Roman"/>
          <w:szCs w:val="24"/>
        </w:rPr>
        <w:t xml:space="preserve"> στο συγκεκριμένο άρθρο αδικεί το υπόλοιπο ν</w:t>
      </w:r>
      <w:r>
        <w:rPr>
          <w:rFonts w:eastAsia="Times New Roman" w:cs="Times New Roman"/>
          <w:szCs w:val="24"/>
        </w:rPr>
        <w:t xml:space="preserve">ομοσχέδιο. Όμως την αποκλειστική ευθύνη γι’ αυτό την έχει η ίδια με τους χειρισμούς της. </w:t>
      </w:r>
    </w:p>
    <w:p w14:paraId="59780D0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Επί της αρχής του νομοσχεδίου για την αναδοχή ως Νέα Δημοκρατία έχουμε δηλώσει ότι συμφωνούμε με τις βασικές διατάξεις. Άλλωστε αυτό το νομοσχέδιο, έστω και με πολύ κ</w:t>
      </w:r>
      <w:r>
        <w:rPr>
          <w:rFonts w:eastAsia="Times New Roman" w:cs="Times New Roman"/>
          <w:szCs w:val="24"/>
        </w:rPr>
        <w:t>αθυστέρηση καλύπτει σε πολύ μεγάλο βαθμό, δανείζεται, θα έλεγα, προτάσεις που το κόμμα μας εγκαίρως και αιτιολογημένα είχε υποβάλει για την αναδοχή και την υιοθεσία από τον Ιούλιο του 2016. Προτάσεις που θα μπορούσαν να αποτελέσουν βάση για μια εποικοδομητ</w:t>
      </w:r>
      <w:r>
        <w:rPr>
          <w:rFonts w:eastAsia="Times New Roman" w:cs="Times New Roman"/>
          <w:szCs w:val="24"/>
        </w:rPr>
        <w:t xml:space="preserve">ική συζήτηση και για διάλογο, γιατί στη δική μας λογική, κυρίες και κύριοι, λογική ανθρώπινη και πολιτική, το πρώτο μέλημα όλων είναι το παιδί και το συμφέρον του. Μέλημά μας η </w:t>
      </w:r>
      <w:proofErr w:type="spellStart"/>
      <w:r>
        <w:rPr>
          <w:rFonts w:eastAsia="Times New Roman" w:cs="Times New Roman"/>
          <w:szCs w:val="24"/>
        </w:rPr>
        <w:t>αποϊδρυματοποίηση</w:t>
      </w:r>
      <w:proofErr w:type="spellEnd"/>
      <w:r>
        <w:rPr>
          <w:rFonts w:eastAsia="Times New Roman" w:cs="Times New Roman"/>
          <w:szCs w:val="24"/>
        </w:rPr>
        <w:t xml:space="preserve"> των παιδιών και το πως θα </w:t>
      </w:r>
      <w:r>
        <w:rPr>
          <w:rFonts w:eastAsia="Times New Roman" w:cs="Times New Roman"/>
          <w:szCs w:val="24"/>
        </w:rPr>
        <w:lastRenderedPageBreak/>
        <w:t>τους οδηγήσουμε στις οικογένειες. Η</w:t>
      </w:r>
      <w:r>
        <w:rPr>
          <w:rFonts w:eastAsia="Times New Roman" w:cs="Times New Roman"/>
          <w:szCs w:val="24"/>
        </w:rPr>
        <w:t xml:space="preserve"> κ. Φωτίου όμως επέλεξε τον δρόμο της ελάχιστης συζήτησης. </w:t>
      </w:r>
    </w:p>
    <w:p w14:paraId="59780D0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Είναι χαρακτηριστικό ότι το νομοσχέδιο τέθηκε σε δημόσια διαβούλευση για πολύ λίγο χρόνο, λιγότερο από ένα μήνα κι ήρθε στη Βουλή με πολύ μεγάλη καθυστέρηση αφήνοντας ανοιχτά ζητήματα που αντιμετω</w:t>
      </w:r>
      <w:r>
        <w:rPr>
          <w:rFonts w:eastAsia="Times New Roman" w:cs="Times New Roman"/>
          <w:szCs w:val="24"/>
        </w:rPr>
        <w:t>πίζει επιδερμικά, όπως το ζήτημα της αναδοχής, η μείωση θεωρητικά του χρόνου για την κοινωνική έρευνα από έξι σε τρεις μήνες χωρίς να εξηγείτε τον τρόπο με τον οποίον αυτή θα προχωρήσει σε τόσο μικρό χρονικό διάστημα, η έλλειψη κάθε πρόβλεψης, παρά τις σχε</w:t>
      </w:r>
      <w:r>
        <w:rPr>
          <w:rFonts w:eastAsia="Times New Roman" w:cs="Times New Roman"/>
          <w:szCs w:val="24"/>
        </w:rPr>
        <w:t xml:space="preserve">τικές επισημάνσεις των φορέων στην επιτροπή, για προγράμματα επιμόρφωσης των υπαλλήλων που ασχολούνται με τα κρίσιμα ζητήματα της αναδοχής </w:t>
      </w:r>
      <w:r>
        <w:rPr>
          <w:rFonts w:eastAsia="Times New Roman" w:cs="Times New Roman"/>
          <w:szCs w:val="24"/>
        </w:rPr>
        <w:t>και</w:t>
      </w:r>
      <w:r>
        <w:rPr>
          <w:rFonts w:eastAsia="Times New Roman" w:cs="Times New Roman"/>
          <w:szCs w:val="24"/>
        </w:rPr>
        <w:t xml:space="preserve"> η </w:t>
      </w:r>
      <w:proofErr w:type="spellStart"/>
      <w:r>
        <w:rPr>
          <w:rFonts w:eastAsia="Times New Roman" w:cs="Times New Roman"/>
          <w:szCs w:val="24"/>
        </w:rPr>
        <w:t>υποστελέχωση</w:t>
      </w:r>
      <w:proofErr w:type="spellEnd"/>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του δικαστικού συστήματος προστασίας ανηλίκων. Η Νέα Δημοκρατία είχε εγκαίρως προτείνει </w:t>
      </w:r>
      <w:r>
        <w:rPr>
          <w:rFonts w:eastAsia="Times New Roman" w:cs="Times New Roman"/>
          <w:szCs w:val="24"/>
        </w:rPr>
        <w:t xml:space="preserve">λύσεις για την </w:t>
      </w:r>
      <w:proofErr w:type="spellStart"/>
      <w:r>
        <w:rPr>
          <w:rFonts w:eastAsia="Times New Roman" w:cs="Times New Roman"/>
          <w:szCs w:val="24"/>
        </w:rPr>
        <w:t>υποστελέχωση</w:t>
      </w:r>
      <w:proofErr w:type="spellEnd"/>
      <w:r>
        <w:rPr>
          <w:rFonts w:eastAsia="Times New Roman" w:cs="Times New Roman"/>
          <w:szCs w:val="24"/>
        </w:rPr>
        <w:t xml:space="preserve">, προκειμένου να αντιμετωπιστεί το αγκάθι του τεράστιου αυτού χρόνου, αλλά βλέπετε, κυρίες και κύριοι του ΣΥΡΙΖΑ, το ενδιαφέρον σας </w:t>
      </w:r>
      <w:r>
        <w:rPr>
          <w:rFonts w:eastAsia="Times New Roman" w:cs="Times New Roman"/>
          <w:szCs w:val="24"/>
        </w:rPr>
        <w:lastRenderedPageBreak/>
        <w:t>σε σχέση με το δημόσιο εξαντλείται στους διορισμούς κολλητών, φίλων, συγγενών του κομματικού κράτ</w:t>
      </w:r>
      <w:r>
        <w:rPr>
          <w:rFonts w:eastAsia="Times New Roman" w:cs="Times New Roman"/>
          <w:szCs w:val="24"/>
        </w:rPr>
        <w:t xml:space="preserve">ους του ΣΥΡΙΖΑ. </w:t>
      </w:r>
    </w:p>
    <w:p w14:paraId="59780D0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άρθρο 8 που έχει προκαλέσει και τη μεγαλύτερη συζήτηση, τον περισσότερο θόρυβο εντός και εκτός Κοινοβουλίου. Η Κυβέρνηση επέλεξε να φέρει τη δυνατότητα αναδοχής παιδιών από ομόφυλα ζευγάρια στα κρυφά,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αναφορά </w:t>
      </w:r>
      <w:r>
        <w:rPr>
          <w:rFonts w:eastAsia="Times New Roman" w:cs="Times New Roman"/>
          <w:szCs w:val="24"/>
        </w:rPr>
        <w:t xml:space="preserve">στο θέμα, ούτε στην αιτιολογική έκθεση, ούτε στο ίδιο το σχέδιο νόμου, ούτε στην εκτίμηση των συνεπειών της ρύθμισης. Το κρύψατε, κυρία Υπουργέ, γιατί φοβηθήκατε και τους Βουλευτές σας, όπως </w:t>
      </w:r>
      <w:proofErr w:type="spellStart"/>
      <w:r>
        <w:rPr>
          <w:rFonts w:eastAsia="Times New Roman" w:cs="Times New Roman"/>
          <w:szCs w:val="24"/>
        </w:rPr>
        <w:t>διεφάνη</w:t>
      </w:r>
      <w:proofErr w:type="spellEnd"/>
      <w:r>
        <w:rPr>
          <w:rFonts w:eastAsia="Times New Roman" w:cs="Times New Roman"/>
          <w:szCs w:val="24"/>
        </w:rPr>
        <w:t>, αλλά κυρίως τον κυβερνητικό σας εταίρο, τους ΑΝΕΛ, που κ</w:t>
      </w:r>
      <w:r>
        <w:rPr>
          <w:rFonts w:eastAsia="Times New Roman" w:cs="Times New Roman"/>
          <w:szCs w:val="24"/>
        </w:rPr>
        <w:t>άθε φορά που φέρνετε ανάλογα νομοσχέδια βρίσκονται απέναντι και ψηφίζουν «</w:t>
      </w:r>
      <w:r>
        <w:rPr>
          <w:rFonts w:eastAsia="Times New Roman" w:cs="Times New Roman"/>
          <w:szCs w:val="24"/>
        </w:rPr>
        <w:t>όχι</w:t>
      </w:r>
      <w:r>
        <w:rPr>
          <w:rFonts w:eastAsia="Times New Roman" w:cs="Times New Roman"/>
          <w:szCs w:val="24"/>
        </w:rPr>
        <w:t xml:space="preserve">». Στηρίζουν βέβαια πάντα και αδιάλειπτα την Κυβέρνησή σας. </w:t>
      </w:r>
    </w:p>
    <w:p w14:paraId="59780D03"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Όμως η διάταξη ήρθε στην επιφάνεια και από εκείνη τη στιγμή ξεκίνησαν οι σφοδρές αντιδράσεις της κοινωνίας που αντιτίθ</w:t>
      </w:r>
      <w:r>
        <w:rPr>
          <w:rFonts w:eastAsia="Times New Roman" w:cs="Times New Roman"/>
          <w:szCs w:val="24"/>
        </w:rPr>
        <w:t xml:space="preserve">εται στη συγκεκριμένη ρύθμιση. Αγνοείτε συστηματικά την κοινωνία, όχι μόνο με τις καταστροφικές οικονομικές σας πολιτικές αλλά και με πολιτικές που αγγίζουν τις ευαισθησίες τις παραδόσεις, τον κοινωνικό ιστό </w:t>
      </w:r>
      <w:r>
        <w:rPr>
          <w:rFonts w:eastAsia="Times New Roman" w:cs="Times New Roman"/>
          <w:szCs w:val="24"/>
        </w:rPr>
        <w:lastRenderedPageBreak/>
        <w:t xml:space="preserve">και τη συνοχή της. Ακόμα ηχούν στα αυτιά μου οι </w:t>
      </w:r>
      <w:r>
        <w:rPr>
          <w:rFonts w:eastAsia="Times New Roman" w:cs="Times New Roman"/>
          <w:szCs w:val="24"/>
        </w:rPr>
        <w:t xml:space="preserve">δεσμεύσεις του τότε Υπουργού Δικαιοσύνης, του κ. Νίκου Παρασκευόπουλου, το 2015. Υπεραμυνόμενος του συμφώνου συμβίωσης ομόφυλων ζευγαριών και απαντώντας στις αιτιάσεις των Βουλευτών ότι ανοίγετε την </w:t>
      </w:r>
      <w:proofErr w:type="spellStart"/>
      <w:r>
        <w:rPr>
          <w:rFonts w:eastAsia="Times New Roman" w:cs="Times New Roman"/>
          <w:szCs w:val="24"/>
        </w:rPr>
        <w:t>κερκόπορτα</w:t>
      </w:r>
      <w:proofErr w:type="spellEnd"/>
      <w:r>
        <w:rPr>
          <w:rFonts w:eastAsia="Times New Roman" w:cs="Times New Roman"/>
          <w:szCs w:val="24"/>
        </w:rPr>
        <w:t xml:space="preserve"> για τις υιοθεσίες παιδιών από ομόφυλα ζευγάρια</w:t>
      </w:r>
      <w:r>
        <w:rPr>
          <w:rFonts w:eastAsia="Times New Roman" w:cs="Times New Roman"/>
          <w:szCs w:val="24"/>
        </w:rPr>
        <w:t xml:space="preserve">, έλεγε χαρακτηριστικά –διαβάζω από τα Πρακτικά: «Ακριβώς επειδή διατυπώθηκε ο φόβος αυτός από μία από τις νομοτεχνικές βελτιώσεις, διευκρινίζω ότι είναι φανερό ότι υπό τους όρους </w:t>
      </w:r>
      <w:r w:rsidRPr="004C0539">
        <w:rPr>
          <w:rFonts w:eastAsia="Times New Roman" w:cs="Times New Roman"/>
          <w:szCs w:val="24"/>
        </w:rPr>
        <w:t>“</w:t>
      </w:r>
      <w:r>
        <w:rPr>
          <w:rFonts w:eastAsia="Times New Roman" w:cs="Times New Roman"/>
          <w:szCs w:val="24"/>
        </w:rPr>
        <w:t>αξιώσεις, παροχές, προνόμια</w:t>
      </w:r>
      <w:r w:rsidRPr="004C0539">
        <w:rPr>
          <w:rFonts w:eastAsia="Times New Roman" w:cs="Times New Roman"/>
          <w:szCs w:val="24"/>
        </w:rPr>
        <w:t>”</w:t>
      </w:r>
      <w:r>
        <w:rPr>
          <w:rFonts w:eastAsia="Times New Roman" w:cs="Times New Roman"/>
          <w:szCs w:val="24"/>
        </w:rPr>
        <w:t>, δεν μπορεί να νοείται με κανέναν τρόπο υιοθεσ</w:t>
      </w:r>
      <w:r>
        <w:rPr>
          <w:rFonts w:eastAsia="Times New Roman" w:cs="Times New Roman"/>
          <w:szCs w:val="24"/>
        </w:rPr>
        <w:t xml:space="preserve">ία ούτε κοινωνικά, ούτε λογικά, ούτε φραστικά, ούτε νομικά. Επομένως, δεν ρυθμίζεται η </w:t>
      </w:r>
      <w:proofErr w:type="spellStart"/>
      <w:r>
        <w:rPr>
          <w:rFonts w:eastAsia="Times New Roman" w:cs="Times New Roman"/>
          <w:szCs w:val="24"/>
        </w:rPr>
        <w:t>τεκνοθεσία</w:t>
      </w:r>
      <w:proofErr w:type="spellEnd"/>
      <w:r>
        <w:rPr>
          <w:rFonts w:eastAsia="Times New Roman" w:cs="Times New Roman"/>
          <w:szCs w:val="24"/>
        </w:rPr>
        <w:t>».</w:t>
      </w:r>
      <w:r w:rsidRPr="00762A65">
        <w:rPr>
          <w:rFonts w:eastAsia="Times New Roman" w:cs="Times New Roman"/>
          <w:szCs w:val="24"/>
        </w:rPr>
        <w:t xml:space="preserve"> </w:t>
      </w:r>
      <w:r>
        <w:rPr>
          <w:rFonts w:eastAsia="Times New Roman" w:cs="Times New Roman"/>
          <w:szCs w:val="24"/>
        </w:rPr>
        <w:t xml:space="preserve">Αυτό είχε πει ο κ. Παρασκευόπουλος. </w:t>
      </w:r>
    </w:p>
    <w:p w14:paraId="59780D04"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η κ. Φωτίου έσπευσε να διευκρινίσει ότι η αναδοχή δεν θα οδηγήσει σε υιοθεσία παιδιών από ομόφυλα ζευγάρια. </w:t>
      </w:r>
    </w:p>
    <w:p w14:paraId="59780D05"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Προφανώς, αντιλαμβανόμαστε, κύριοι Υπουργοί της Κυβέρνησης, ότι αναδοχή και υιοθεσία είναι δύο διαφορετικές έννοιες</w:t>
      </w:r>
      <w:r w:rsidRPr="00762A65">
        <w:rPr>
          <w:rFonts w:eastAsia="Times New Roman" w:cs="Times New Roman"/>
          <w:szCs w:val="24"/>
        </w:rPr>
        <w:t xml:space="preserve"> </w:t>
      </w:r>
      <w:r>
        <w:rPr>
          <w:rFonts w:eastAsia="Times New Roman" w:cs="Times New Roman"/>
          <w:szCs w:val="24"/>
        </w:rPr>
        <w:t xml:space="preserve">νομικά. Πρακτικά, όμως, κοινωνικά και λογικά, για να χρησιμοποιήσω τις λέξεις του κ. Παρασκευόπουλου, η απόσταση είναι </w:t>
      </w:r>
      <w:r>
        <w:rPr>
          <w:rFonts w:eastAsia="Times New Roman" w:cs="Times New Roman"/>
          <w:szCs w:val="24"/>
        </w:rPr>
        <w:lastRenderedPageBreak/>
        <w:t xml:space="preserve">δυσδιάκριτη, καθώς η </w:t>
      </w:r>
      <w:r>
        <w:rPr>
          <w:rFonts w:eastAsia="Times New Roman" w:cs="Times New Roman"/>
          <w:szCs w:val="24"/>
        </w:rPr>
        <w:t>καθημερινότητα των δύο εννοιών απέχει ελάχιστα. Στην υιοθεσία το παιδί ζει και μεγαλώνει με τους θετούς γονείς, οι οποίοι έχουν και την επιμέλειά του. Στην αναδοχή το παιδί ζει και μεγαλώνει με τους ανάδοχους γονείς, έχοντας απλά την επιμέλεια οι φυσικοί γ</w:t>
      </w:r>
      <w:r>
        <w:rPr>
          <w:rFonts w:eastAsia="Times New Roman" w:cs="Times New Roman"/>
          <w:szCs w:val="24"/>
        </w:rPr>
        <w:t>ονείς.</w:t>
      </w:r>
    </w:p>
    <w:p w14:paraId="59780D06"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 της ουσίας, λοιπόν, με το νομοσχέδιό σας το </w:t>
      </w:r>
      <w:proofErr w:type="spellStart"/>
      <w:r>
        <w:rPr>
          <w:rFonts w:eastAsia="Times New Roman" w:cs="Times New Roman"/>
          <w:szCs w:val="24"/>
        </w:rPr>
        <w:t>αναδεχόμενο</w:t>
      </w:r>
      <w:proofErr w:type="spellEnd"/>
      <w:r>
        <w:rPr>
          <w:rFonts w:eastAsia="Times New Roman" w:cs="Times New Roman"/>
          <w:szCs w:val="24"/>
        </w:rPr>
        <w:t xml:space="preserve"> παιδί μπορεί να μεγαλώσει κανονικά σε οικογένεια ομόφυλων ζευγαριών με σύμφωνο συμβίωσης, ασχέτως αν δεν υπάρχει ο τυπικός τίτλος της υιοθεσίας. </w:t>
      </w:r>
    </w:p>
    <w:p w14:paraId="59780D07"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Κάνετε λάθος. </w:t>
      </w:r>
    </w:p>
    <w:p w14:paraId="59780D08"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Την ίδια, λοιπόν, επιρροή -εσείς που αντιδράτε- στον ψυχισμό του, τις ίδιες αντιδράσεις, το ίδιο ενδεχομένως στίγμα, </w:t>
      </w:r>
      <w:r>
        <w:rPr>
          <w:rFonts w:eastAsia="Times New Roman" w:cs="Times New Roman"/>
          <w:szCs w:val="24"/>
          <w:lang w:val="en-US"/>
        </w:rPr>
        <w:t>bullying</w:t>
      </w:r>
      <w:r w:rsidRPr="00762A65">
        <w:rPr>
          <w:rFonts w:eastAsia="Times New Roman" w:cs="Times New Roman"/>
          <w:szCs w:val="24"/>
        </w:rPr>
        <w:t>,</w:t>
      </w:r>
      <w:r>
        <w:rPr>
          <w:rFonts w:eastAsia="Times New Roman" w:cs="Times New Roman"/>
          <w:szCs w:val="24"/>
        </w:rPr>
        <w:t xml:space="preserve"> στον σχολικό και κοινωνικό του περίγυρο</w:t>
      </w:r>
      <w:r w:rsidRPr="00762A65">
        <w:rPr>
          <w:rFonts w:eastAsia="Times New Roman" w:cs="Times New Roman"/>
          <w:szCs w:val="24"/>
        </w:rPr>
        <w:t>,</w:t>
      </w:r>
      <w:r>
        <w:rPr>
          <w:rFonts w:eastAsia="Times New Roman" w:cs="Times New Roman"/>
          <w:szCs w:val="24"/>
        </w:rPr>
        <w:t xml:space="preserve"> αλλά και στα πρώτα ευαίσθητα χρόνια του θα δεχθεί το παιδί, ασχέτως α</w:t>
      </w:r>
      <w:r>
        <w:rPr>
          <w:rFonts w:eastAsia="Times New Roman" w:cs="Times New Roman"/>
          <w:szCs w:val="24"/>
        </w:rPr>
        <w:t xml:space="preserve">ν είναι με αναδοχή και όχι με την αυστηρή έννοια του όρου υιοθεσία. </w:t>
      </w:r>
    </w:p>
    <w:p w14:paraId="59780D09"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Μα τι λέτε τώρα; </w:t>
      </w:r>
    </w:p>
    <w:p w14:paraId="59780D0A"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Μη με διακόπτετε, με ενοχλείτε. </w:t>
      </w:r>
    </w:p>
    <w:p w14:paraId="59780D0B"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Κανείς δεν μπορεί να αποκλείσει, ούτε βέβαια ο εισηγητής σας με την περισσή του ελαφρότητα, ότι η </w:t>
      </w:r>
      <w:r>
        <w:rPr>
          <w:rFonts w:eastAsia="Times New Roman" w:cs="Times New Roman"/>
          <w:szCs w:val="24"/>
        </w:rPr>
        <w:t xml:space="preserve">αναδοχή παιδιών από ομόφυλα ζευγάρια ενδέχεται να έχει συνέπειες, βεβαίως, στα παιδιά </w:t>
      </w:r>
      <w:r w:rsidRPr="00F331DF">
        <w:rPr>
          <w:rFonts w:eastAsia="Times New Roman"/>
          <w:bCs/>
        </w:rPr>
        <w:t>και</w:t>
      </w:r>
      <w:r>
        <w:rPr>
          <w:rFonts w:eastAsia="Times New Roman" w:cs="Times New Roman"/>
          <w:szCs w:val="24"/>
        </w:rPr>
        <w:t xml:space="preserve"> επίδραση στον σεξουαλικό προσανατολισμό τους, όταν υπάρχουν μάλιστα ισχυρές επιστημονικές απόψεις που το υποστηρίζουν. </w:t>
      </w:r>
    </w:p>
    <w:p w14:paraId="59780D0C"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Όταν, λοιπόν, ύψιστο μέλημά μας είναι το συμφέ</w:t>
      </w:r>
      <w:r>
        <w:rPr>
          <w:rFonts w:eastAsia="Times New Roman" w:cs="Times New Roman"/>
          <w:szCs w:val="24"/>
        </w:rPr>
        <w:t xml:space="preserve">ρον και η ευτυχία του παιδιού, ποιος θα το προστατεύσει, όταν αυτό αντιλαμβάνεται γύρω του μια διαφορετική κοινωνική και οικογενειακή πραγματικότητα από αυτή την οποία βιώνει; </w:t>
      </w:r>
    </w:p>
    <w:p w14:paraId="59780D0D"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ό,τι αφορά δε τις συνταγματικές ευαισθησίες της </w:t>
      </w:r>
      <w:r>
        <w:rPr>
          <w:rFonts w:eastAsia="Times New Roman" w:cs="Times New Roman"/>
          <w:szCs w:val="24"/>
        </w:rPr>
        <w:t xml:space="preserve">κ. </w:t>
      </w:r>
      <w:r>
        <w:rPr>
          <w:rFonts w:eastAsia="Times New Roman" w:cs="Times New Roman"/>
          <w:szCs w:val="24"/>
        </w:rPr>
        <w:t>Φωτίου, η οποία δήλωσε ότ</w:t>
      </w:r>
      <w:r>
        <w:rPr>
          <w:rFonts w:eastAsia="Times New Roman" w:cs="Times New Roman"/>
          <w:szCs w:val="24"/>
        </w:rPr>
        <w:t>ι δεν μπορεί να κάνει διαχωρισμό των ζευγαριών που έχουν κάνει σύμφωνο συμβίωσης σε ομόφυλα και ετερόφυλα, διότι μια τέτοια ρύθμιση θα κατέπιπτε στα δικαστήρια, πρέπει να γνωρίζει η κυρία Υπουργός ότι υπάρχουν πολλοί έγκριτοι συνταγματολόγοι που υποστηρίζο</w:t>
      </w:r>
      <w:r>
        <w:rPr>
          <w:rFonts w:eastAsia="Times New Roman" w:cs="Times New Roman"/>
          <w:szCs w:val="24"/>
        </w:rPr>
        <w:t xml:space="preserve">υν ότι μπορεί να υπάρξει διατύπωση του σχετικού άρθρου, ώστε να αφορά αποκλειστικά ετερόφυλα ζευγάρια, χωρίς να εγείρεται ζήτημα αντισυνταγματικότητας. </w:t>
      </w:r>
    </w:p>
    <w:p w14:paraId="59780D0E"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κλείνοντας, θα ήθελα να πω </w:t>
      </w:r>
      <w:r w:rsidRPr="002B5B2E">
        <w:rPr>
          <w:rFonts w:eastAsia="Times New Roman"/>
          <w:bCs/>
          <w:shd w:val="clear" w:color="auto" w:fill="FFFFFF"/>
        </w:rPr>
        <w:t>ότι</w:t>
      </w:r>
      <w:r>
        <w:rPr>
          <w:rFonts w:eastAsia="Times New Roman" w:cs="Times New Roman"/>
          <w:szCs w:val="24"/>
        </w:rPr>
        <w:t xml:space="preserve"> σέβομαι απεριόριστα το δικαίωμα και την επιλογή του κ</w:t>
      </w:r>
      <w:r>
        <w:rPr>
          <w:rFonts w:eastAsia="Times New Roman" w:cs="Times New Roman"/>
          <w:szCs w:val="24"/>
        </w:rPr>
        <w:t xml:space="preserve">αθενός να </w:t>
      </w:r>
      <w:proofErr w:type="spellStart"/>
      <w:r>
        <w:rPr>
          <w:rFonts w:eastAsia="Times New Roman" w:cs="Times New Roman"/>
          <w:szCs w:val="24"/>
        </w:rPr>
        <w:t>αυτοπροσδιορίζεται</w:t>
      </w:r>
      <w:proofErr w:type="spellEnd"/>
      <w:r>
        <w:rPr>
          <w:rFonts w:eastAsia="Times New Roman" w:cs="Times New Roman"/>
          <w:szCs w:val="24"/>
        </w:rPr>
        <w:t xml:space="preserve">. Πάνω απ’ όλα σέβομαι, όμως, και προτάσσω την υποχρέωση της πολιτείας να εγγυάται το συμφέρον των παιδιών, που δεν έχουν άλλωστε και το δικαίωμα της επιλογής. </w:t>
      </w:r>
    </w:p>
    <w:p w14:paraId="59780D0F"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συνείδησή μου </w:t>
      </w:r>
      <w:r>
        <w:rPr>
          <w:rFonts w:eastAsia="Times New Roman" w:cs="Times New Roman"/>
          <w:szCs w:val="24"/>
        </w:rPr>
        <w:t xml:space="preserve">μού </w:t>
      </w:r>
      <w:r>
        <w:rPr>
          <w:rFonts w:eastAsia="Times New Roman" w:cs="Times New Roman"/>
          <w:szCs w:val="24"/>
        </w:rPr>
        <w:t>υπαγορεύει την καταψήφιση του άρθρου 8, καθώς δ</w:t>
      </w:r>
      <w:r>
        <w:rPr>
          <w:rFonts w:eastAsia="Times New Roman" w:cs="Times New Roman"/>
          <w:szCs w:val="24"/>
        </w:rPr>
        <w:t xml:space="preserve">εν μπορείτε με ελαφρότητα να διαμορφώνετε θεσμούς, τους οποίους η κοινωνία ηθικά αποβάλλει, εμμένοντας πιστά σε αξίες, όπως ο θεσμός της οικογένειας. </w:t>
      </w:r>
    </w:p>
    <w:p w14:paraId="59780D10" w14:textId="77777777" w:rsidR="00F07EC0" w:rsidRDefault="005D0323">
      <w:pPr>
        <w:spacing w:after="0" w:line="600" w:lineRule="auto"/>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59780D11"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κ</w:t>
      </w:r>
      <w:r>
        <w:rPr>
          <w:rFonts w:eastAsia="Times New Roman" w:cs="Times New Roman"/>
          <w:szCs w:val="24"/>
        </w:rPr>
        <w:t xml:space="preserve">. Κεφαλογιάννη από τη Νέα Δημοκρατία. </w:t>
      </w:r>
    </w:p>
    <w:p w14:paraId="59780D12"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Ευχαριστώ, κύριε Πρόεδρε.</w:t>
      </w:r>
    </w:p>
    <w:p w14:paraId="59780D13"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λήψη μέτρων για την άρση των προβλημάτων και την επιτάχυνση των διαδικασιών </w:t>
      </w:r>
      <w:proofErr w:type="spellStart"/>
      <w:r>
        <w:rPr>
          <w:rFonts w:eastAsia="Times New Roman" w:cs="Times New Roman"/>
          <w:szCs w:val="24"/>
        </w:rPr>
        <w:t>αποϊδρυματοποίησης</w:t>
      </w:r>
      <w:proofErr w:type="spellEnd"/>
      <w:r>
        <w:rPr>
          <w:rFonts w:eastAsia="Times New Roman" w:cs="Times New Roman"/>
          <w:szCs w:val="24"/>
        </w:rPr>
        <w:t xml:space="preserve"> ανηλίκων που στερούνται </w:t>
      </w:r>
      <w:proofErr w:type="spellStart"/>
      <w:r>
        <w:rPr>
          <w:rFonts w:eastAsia="Times New Roman" w:cs="Times New Roman"/>
          <w:szCs w:val="24"/>
        </w:rPr>
        <w:t>γονεϊκής</w:t>
      </w:r>
      <w:proofErr w:type="spellEnd"/>
      <w:r>
        <w:rPr>
          <w:rFonts w:eastAsia="Times New Roman" w:cs="Times New Roman"/>
          <w:szCs w:val="24"/>
        </w:rPr>
        <w:t xml:space="preserve"> φροντίδας οφείλει να αποτελεί κοινό στόχο όλων μας. Όπως κοινό στόχο πρέπει </w:t>
      </w:r>
      <w:r>
        <w:rPr>
          <w:rFonts w:eastAsia="Times New Roman" w:cs="Times New Roman"/>
          <w:szCs w:val="24"/>
        </w:rPr>
        <w:lastRenderedPageBreak/>
        <w:t>να αποτελεί η πρόνοι</w:t>
      </w:r>
      <w:r>
        <w:rPr>
          <w:rFonts w:eastAsia="Times New Roman" w:cs="Times New Roman"/>
          <w:szCs w:val="24"/>
        </w:rPr>
        <w:t xml:space="preserve">α για τη δημιουργία κατάλληλων δομών, που θα εξασφαλίζουν τη μέριμνα και την πρόοδο των υπό αναδοχή και υιοθεσία παιδιών. </w:t>
      </w:r>
    </w:p>
    <w:p w14:paraId="59780D14"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Θα ήθελα να επισημάνω, βέβαια, ότι τέτοια ζητήματα που αφορούν ευαίσθητα κοινωνικά θέματα πρέπει να προετοιμάζονται καλύτερα σε μεγαλ</w:t>
      </w:r>
      <w:r>
        <w:rPr>
          <w:rFonts w:eastAsia="Times New Roman" w:cs="Times New Roman"/>
          <w:szCs w:val="24"/>
        </w:rPr>
        <w:t xml:space="preserve">ύτερο βάθος χρόνου, με περισσότερη ενημέρωση της κοινής γνώμης. </w:t>
      </w:r>
    </w:p>
    <w:p w14:paraId="59780D15"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Αυτές οι πρωτοβουλίες δεν θα πρέπει να υποτάσσονται σε λογικές δημιουργίας εντυπώσεων και απονομής βραβείων προοδευτισμού. Άλλωστε, δεν κατέχετε μόνο εσείς το προνόμιο αυτό, κυρίες και κύριοι</w:t>
      </w:r>
      <w:r>
        <w:rPr>
          <w:rFonts w:eastAsia="Times New Roman" w:cs="Times New Roman"/>
          <w:szCs w:val="24"/>
        </w:rPr>
        <w:t xml:space="preserve"> συνάδελφοι του ΣΥΡΙΖΑ. Στους ΑΝΕΛ δεν αναφέρομαι καν, γιατί αυτοί απλά σέρνονται, πληρώνοντας το τίμημα της εξουσίας. </w:t>
      </w:r>
    </w:p>
    <w:p w14:paraId="59780D16"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Πρόοδος, κυρίες και κύριοι συνάδελφοι, σημαίνει να ακούς την κοινωνία, να μην την υποτιμάς, να μην της κουνάς το δάκτυλο, να τη συμμερίζ</w:t>
      </w:r>
      <w:r>
        <w:rPr>
          <w:rFonts w:eastAsia="Times New Roman" w:cs="Times New Roman"/>
          <w:szCs w:val="24"/>
        </w:rPr>
        <w:t xml:space="preserve">εσαι και να της ανοίγεις τον δρόμο στο μέλλον με σεβασμό. </w:t>
      </w:r>
    </w:p>
    <w:p w14:paraId="59780D1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νομική και διοικητική ρύθμιση των θεσμών υιοθεσίας και αναδοχής είναι ζήτημα υψίστης σημασίας για ένα ευρωπαϊκό κοινωνικό κράτος </w:t>
      </w:r>
      <w:r>
        <w:rPr>
          <w:rFonts w:eastAsia="Times New Roman" w:cs="Times New Roman"/>
          <w:szCs w:val="24"/>
        </w:rPr>
        <w:lastRenderedPageBreak/>
        <w:t>δικαίου. Ο σχεδιασμός και η αναμόρφω</w:t>
      </w:r>
      <w:r>
        <w:rPr>
          <w:rFonts w:eastAsia="Times New Roman" w:cs="Times New Roman"/>
          <w:szCs w:val="24"/>
        </w:rPr>
        <w:t>ση του νομοθετικού πλαισίου πρέπει να γίνεται με γνώμονα τη βέλτιστη κάλυψη των αναγκών του κοινωνικού συνόλου. Με σεβασμό στην κουλτούρα της ελληνικής κοινωνίας ο νομοθέτης οφείλει να παρεμβαίνει για να ρυθμίζει με επάρκεια τα κενά και τις αδυναμίες που ε</w:t>
      </w:r>
      <w:r>
        <w:rPr>
          <w:rFonts w:eastAsia="Times New Roman" w:cs="Times New Roman"/>
          <w:szCs w:val="24"/>
        </w:rPr>
        <w:t>ντείνουν ένα κοινωνικό πρόβλημα. Οφείλει να προχωράει σε τομές, όταν αυτές είναι απαραίτητες, προκειμένου να εξομαλύνει φαινόμενα κοινωνικής δυσλειτουργίας. Η απλούστευση και η επιτάχυνση των διαδικασιών υιοθεσίας και αναδοχής φέρνει τη χώρα μας ένα βήμα π</w:t>
      </w:r>
      <w:r>
        <w:rPr>
          <w:rFonts w:eastAsia="Times New Roman" w:cs="Times New Roman"/>
          <w:szCs w:val="24"/>
        </w:rPr>
        <w:t xml:space="preserve">ιο κοντά σε άλλες ευρωπαϊκές κοινωνίες. </w:t>
      </w:r>
    </w:p>
    <w:p w14:paraId="59780D1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Έως σήμερα ο μέσος όρος αναδοχής και υιοθεσιών </w:t>
      </w:r>
      <w:proofErr w:type="spellStart"/>
      <w:r>
        <w:rPr>
          <w:rFonts w:eastAsia="Times New Roman" w:cs="Times New Roman"/>
          <w:szCs w:val="24"/>
        </w:rPr>
        <w:t>ιδρυματισμένων</w:t>
      </w:r>
      <w:proofErr w:type="spellEnd"/>
      <w:r>
        <w:rPr>
          <w:rFonts w:eastAsia="Times New Roman" w:cs="Times New Roman"/>
          <w:szCs w:val="24"/>
        </w:rPr>
        <w:t xml:space="preserve"> παιδιών απέχει πολύ από τα ευρωπαϊκά δεδομένα. Οι επίπονες και χρονοβόρες διαδικασίες υιοθεσίας σε συνδυασμό με τη συνεχή πτώση του βιοτικού επιπέδου στη</w:t>
      </w:r>
      <w:r>
        <w:rPr>
          <w:rFonts w:eastAsia="Times New Roman" w:cs="Times New Roman"/>
          <w:szCs w:val="24"/>
        </w:rPr>
        <w:t xml:space="preserve"> χώρα έχει οδηγήσει σύμφωνα με την Εθνική Στατιστική Υπηρεσία σε μείωση του αριθμού υιοθεσιών τα τελευταία έτη. </w:t>
      </w:r>
    </w:p>
    <w:p w14:paraId="59780D1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πλευρά, η αναδοχή αποτελεί έναν ευεργετικό θεσμό κοινωνικής προστασίας των ανηλίκων. Το παιδί δεν ανήκει νομικά στους ανάδοχους γο</w:t>
      </w:r>
      <w:r>
        <w:rPr>
          <w:rFonts w:eastAsia="Times New Roman" w:cs="Times New Roman"/>
          <w:szCs w:val="24"/>
        </w:rPr>
        <w:t xml:space="preserve">νείς, εξακολουθεί δηλαδή να είναι νόμιμο παιδί των φυσικών του γονέων, γι’ αυτό και η διαδικασία εμπίπτει σε ένα πιο ευέλικτο νομικό πλαίσιο. </w:t>
      </w:r>
    </w:p>
    <w:p w14:paraId="59780D1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Δυστυχώς, στην Ελλάδα ο θεσμός της αναδοχής ανηλίκων παραμένει αρκετά υποβαθμισμένος και δεν εφαρμόζεται ικανοποι</w:t>
      </w:r>
      <w:r>
        <w:rPr>
          <w:rFonts w:eastAsia="Times New Roman" w:cs="Times New Roman"/>
          <w:szCs w:val="24"/>
        </w:rPr>
        <w:t xml:space="preserve">ητικά. Η ευθύνη για το γεγονός αυτό βαραίνει την πολιτεία και όχι προφανώς την ελληνική κοινωνία. Το κράτος δεν είχε προχωρήσει στη </w:t>
      </w:r>
      <w:proofErr w:type="spellStart"/>
      <w:r>
        <w:rPr>
          <w:rFonts w:eastAsia="Times New Roman" w:cs="Times New Roman"/>
          <w:szCs w:val="24"/>
        </w:rPr>
        <w:t>στοχευμένη</w:t>
      </w:r>
      <w:proofErr w:type="spellEnd"/>
      <w:r>
        <w:rPr>
          <w:rFonts w:eastAsia="Times New Roman" w:cs="Times New Roman"/>
          <w:szCs w:val="24"/>
        </w:rPr>
        <w:t xml:space="preserve"> και υπεύθυνη ενημέρωση των Ελλήνων πολιτών και δεν είχε προχωρήσει</w:t>
      </w:r>
      <w:r w:rsidRPr="0048592A">
        <w:rPr>
          <w:rFonts w:eastAsia="Times New Roman" w:cs="Times New Roman"/>
          <w:szCs w:val="24"/>
        </w:rPr>
        <w:t>,</w:t>
      </w:r>
      <w:r>
        <w:rPr>
          <w:rFonts w:eastAsia="Times New Roman" w:cs="Times New Roman"/>
          <w:szCs w:val="24"/>
        </w:rPr>
        <w:t xml:space="preserve"> ως όφειλε</w:t>
      </w:r>
      <w:r w:rsidRPr="0048592A">
        <w:rPr>
          <w:rFonts w:eastAsia="Times New Roman" w:cs="Times New Roman"/>
          <w:szCs w:val="24"/>
        </w:rPr>
        <w:t>,</w:t>
      </w:r>
      <w:r>
        <w:rPr>
          <w:rFonts w:eastAsia="Times New Roman" w:cs="Times New Roman"/>
          <w:szCs w:val="24"/>
        </w:rPr>
        <w:t xml:space="preserve"> στην ευαισθητοποίηση του κοινωνικο</w:t>
      </w:r>
      <w:r>
        <w:rPr>
          <w:rFonts w:eastAsia="Times New Roman" w:cs="Times New Roman"/>
          <w:szCs w:val="24"/>
        </w:rPr>
        <w:t xml:space="preserve">ύ συνόλου αναφορικά με τις σοβαρές επιπτώσεις που προκαλεί στο παιδί η κλειστή ιδρυματική φροντίδα. Έτσι, η ορθή και ολοκληρωμένη πληροφόρηση των εναλλακτικών μορφών φροντίδας για τα παιδιά που στερούνται </w:t>
      </w:r>
      <w:proofErr w:type="spellStart"/>
      <w:r>
        <w:rPr>
          <w:rFonts w:eastAsia="Times New Roman" w:cs="Times New Roman"/>
          <w:szCs w:val="24"/>
        </w:rPr>
        <w:t>γονεϊκής</w:t>
      </w:r>
      <w:proofErr w:type="spellEnd"/>
      <w:r>
        <w:rPr>
          <w:rFonts w:eastAsia="Times New Roman" w:cs="Times New Roman"/>
          <w:szCs w:val="24"/>
        </w:rPr>
        <w:t xml:space="preserve"> μέριμνας</w:t>
      </w:r>
      <w:r w:rsidRPr="0048592A">
        <w:rPr>
          <w:rFonts w:eastAsia="Times New Roman" w:cs="Times New Roman"/>
          <w:szCs w:val="24"/>
        </w:rPr>
        <w:t>,</w:t>
      </w:r>
      <w:r>
        <w:rPr>
          <w:rFonts w:eastAsia="Times New Roman" w:cs="Times New Roman"/>
          <w:szCs w:val="24"/>
        </w:rPr>
        <w:t xml:space="preserve"> είναι απαραίτητες προϋποθέσεις γ</w:t>
      </w:r>
      <w:r>
        <w:rPr>
          <w:rFonts w:eastAsia="Times New Roman" w:cs="Times New Roman"/>
          <w:szCs w:val="24"/>
        </w:rPr>
        <w:t xml:space="preserve">ια να επιτευχθεί η απαραίτητη κοινωνική ανταπόκριση. </w:t>
      </w:r>
    </w:p>
    <w:p w14:paraId="59780D1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σας είπα και πριν ότι την κοινωνία τη θέλουμε σύμμαχο και αρωγό σε τέτοιες σημαντικές παρεμβάσεις και όχι απέναντί μας. </w:t>
      </w:r>
    </w:p>
    <w:p w14:paraId="59780D1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ν.4356/2015 στο άρθρο 1 προβλέπει </w:t>
      </w:r>
      <w:r>
        <w:rPr>
          <w:rFonts w:eastAsia="Times New Roman" w:cs="Times New Roman"/>
          <w:szCs w:val="24"/>
        </w:rPr>
        <w:t xml:space="preserve">τη δυνατότητα δύο ανηλίκων προσώπων να ρυθμίζουν τη συμβίωσή τους με συμβολαιογραφικό έγγραφο, ανεξάρτητα από το φύλο τους. Στο άρθρο 8 του σημερινού υπό ψήφιση νομοσχεδίου προβλέπεται η δυνατότητα απόκτησης της ιδιότητας του αναδόχου γονέα σε όσους έχουν </w:t>
      </w:r>
      <w:r>
        <w:rPr>
          <w:rFonts w:eastAsia="Times New Roman" w:cs="Times New Roman"/>
          <w:szCs w:val="24"/>
        </w:rPr>
        <w:t xml:space="preserve">υπογράψει σύμφωνο συμβίωσης. </w:t>
      </w:r>
    </w:p>
    <w:p w14:paraId="59780D1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Επιπρόσθετα, η μέχρι σήμερα ισχύουσα νομοθεσία επιτρέπει να γίνουν ανάδοχοι γονείς και μεμονωμένα άτομα ή μονογονεϊκές οικογένειες. Η Ευρωπαϊκή Ένωση έχει θεσπίσει κανόνες που στοχεύουν στην εξάλειψη κάθε διάκρισης που προσβάλ</w:t>
      </w:r>
      <w:r>
        <w:rPr>
          <w:rFonts w:eastAsia="Times New Roman" w:cs="Times New Roman"/>
          <w:szCs w:val="24"/>
        </w:rPr>
        <w:t xml:space="preserve">ει το δικαίωμα στην αυτεξουσιότητα και τον αυτοπροσδιορισμό του ατόμου. Η ανάπτυξη της προσωπικότητας με όλες τις εκφάνσεις, χωρίς εξαιρέσεις συνιστά ύψιστο και θεμελιώδες ανθρώπινο δικαίωμα. Και το δικαίωμα αυτό δεν μπορεί να ασκείται κατά περίπτωση. </w:t>
      </w:r>
    </w:p>
    <w:p w14:paraId="59780D1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Είν</w:t>
      </w:r>
      <w:r>
        <w:rPr>
          <w:rFonts w:eastAsia="Times New Roman" w:cs="Times New Roman"/>
          <w:szCs w:val="24"/>
        </w:rPr>
        <w:t>αι πλούσια η νομολογία του Ευρωπαϊκού Δικαστηρίου Ανθρωπίνων Δικαιωμάτων, σύμφωνα με την οποία κρίνεται απολύτως απαράδεκτη κάθε έννοια αποκλεισμού και διάκρισης λόγω σεξουαλικού προσανατολισμού, καθώς θεωρείται ότι παραβιάζονται άρθρα της Ευρωπαϊκής Σύμβα</w:t>
      </w:r>
      <w:r>
        <w:rPr>
          <w:rFonts w:eastAsia="Times New Roman" w:cs="Times New Roman"/>
          <w:szCs w:val="24"/>
        </w:rPr>
        <w:t xml:space="preserve">σης Δικαιωμάτων του Ανθρώπου. Αυτή είναι η μία διάσταση του ζητήματος. </w:t>
      </w:r>
    </w:p>
    <w:p w14:paraId="59780D1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άλλη αφορά στην επιστημονική κοινότητα, που ορθά υποστηρίζει ότι ο ιδρυματισμός βρεφών και νεαρών παιδιών ενέχει υψηλό κίνδυνο εμφάνισης ποικίλων προβλημάτων, τόσο στη σωματική όσο και στην ψυχοκοινωνική τους ανάπτυξη. </w:t>
      </w:r>
    </w:p>
    <w:p w14:paraId="59780D2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παρέμβαση των πενήντα πέντε αρμό</w:t>
      </w:r>
      <w:r>
        <w:rPr>
          <w:rFonts w:eastAsia="Times New Roman" w:cs="Times New Roman"/>
          <w:szCs w:val="24"/>
        </w:rPr>
        <w:t xml:space="preserve">διων Ελλήνων ακαδημαϊκών κατά τη δημόσια συζήτηση του νομοσχεδίου είναι γόνιμη, τόσο ως προς την ενημέρωση της ελληνικής κοινωνίας όσο και ως προς την αποφυγή οριοθέτησης βάσει διακρίσεων του δικαιώματος ανάληψης </w:t>
      </w:r>
      <w:proofErr w:type="spellStart"/>
      <w:r>
        <w:rPr>
          <w:rFonts w:eastAsia="Times New Roman" w:cs="Times New Roman"/>
          <w:szCs w:val="24"/>
        </w:rPr>
        <w:t>γονεϊκού</w:t>
      </w:r>
      <w:proofErr w:type="spellEnd"/>
      <w:r>
        <w:rPr>
          <w:rFonts w:eastAsia="Times New Roman" w:cs="Times New Roman"/>
          <w:szCs w:val="24"/>
        </w:rPr>
        <w:t xml:space="preserve"> ρόλου. </w:t>
      </w:r>
    </w:p>
    <w:p w14:paraId="59780D2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w:t>
      </w:r>
      <w:r>
        <w:rPr>
          <w:rFonts w:eastAsia="Times New Roman" w:cs="Times New Roman"/>
          <w:szCs w:val="24"/>
        </w:rPr>
        <w:t xml:space="preserve">οι, σήμερα είναι καιρός και ανάγκη να προσεγγίσουμε τους θεσμούς της αναδοχής και της υιοθεσίας με γνώμονα την προαγωγή του συμφέροντος της ευαίσθητης κοινωνικής ομάδας των παιδιών που δεν τυγχάνουν </w:t>
      </w:r>
      <w:proofErr w:type="spellStart"/>
      <w:r>
        <w:rPr>
          <w:rFonts w:eastAsia="Times New Roman" w:cs="Times New Roman"/>
          <w:szCs w:val="24"/>
        </w:rPr>
        <w:t>γονεϊκής</w:t>
      </w:r>
      <w:proofErr w:type="spellEnd"/>
      <w:r>
        <w:rPr>
          <w:rFonts w:eastAsia="Times New Roman" w:cs="Times New Roman"/>
          <w:szCs w:val="24"/>
        </w:rPr>
        <w:t xml:space="preserve"> φροντίδας, με κριτήριο τη θεμελιώδη υποχρέωση εν</w:t>
      </w:r>
      <w:r>
        <w:rPr>
          <w:rFonts w:eastAsia="Times New Roman" w:cs="Times New Roman"/>
          <w:szCs w:val="24"/>
        </w:rPr>
        <w:t>ός ευρωπαϊκού κράτους δικαίου να σέβεται την ανθρώπινη αξία και τα συνταγματικά δικαιώματα που την εξειδικεύουν και με σεβασμό στην προσφορά της επιστημονικής έρευνας στα θέματα προστασίας της σωματικής, πνευματικής και ψυχικής υγείας των παιδιών που βρίσκ</w:t>
      </w:r>
      <w:r>
        <w:rPr>
          <w:rFonts w:eastAsia="Times New Roman" w:cs="Times New Roman"/>
          <w:szCs w:val="24"/>
        </w:rPr>
        <w:t xml:space="preserve">ονται σε κλειστή ιδρυματική φροντίδα. </w:t>
      </w:r>
    </w:p>
    <w:p w14:paraId="59780D2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Επειδή ο νομοθέτης οφείλει και υποχρεούται να παρεμβαίνει στις αναγκαίες εκσυγχρονιστικές τομές με γνώμονα την προαγωγή του κοινωνικού συμφέροντος, υποστηρίζω την ανάγκη εξεύρεσης μιας ρεαλιστικής λύσης, που θα ρυθμίζ</w:t>
      </w:r>
      <w:r>
        <w:rPr>
          <w:rFonts w:eastAsia="Times New Roman" w:cs="Times New Roman"/>
          <w:szCs w:val="24"/>
        </w:rPr>
        <w:t xml:space="preserve">ει με σεβασμό και αποτελεσματικότητα ένα τόσο σημαντικό κοινωνικό πρόβλημα. </w:t>
      </w:r>
    </w:p>
    <w:p w14:paraId="59780D23"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 xml:space="preserve">Άλλωστε, η κοινωνική πρόοδος και η προάσπιση των ατομικών ελευθεριών και δικαιωμάτων στη σύγχρονη ελληνική κοινωνία δεν είναι προνόμιο της Αριστεράς. Είναι </w:t>
      </w:r>
      <w:r>
        <w:rPr>
          <w:rFonts w:eastAsia="Times New Roman"/>
          <w:szCs w:val="24"/>
        </w:rPr>
        <w:lastRenderedPageBreak/>
        <w:t xml:space="preserve">δικαίωμα και υποχρέωση </w:t>
      </w:r>
      <w:r>
        <w:rPr>
          <w:rFonts w:eastAsia="Times New Roman"/>
          <w:szCs w:val="24"/>
        </w:rPr>
        <w:t xml:space="preserve">για όλους και όλες εμάς που πιστεύουμε σε ανοιχτές, δημοκρατικές και φιλελεύθερες κοινωνίες, σε κοινωνίες αλληλεγγύης, προστασίας και πρόνοιας. </w:t>
      </w:r>
    </w:p>
    <w:p w14:paraId="59780D24"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Σας ευχαριστώ.</w:t>
      </w:r>
    </w:p>
    <w:p w14:paraId="59780D25" w14:textId="77777777" w:rsidR="00F07EC0" w:rsidRDefault="005D0323">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9780D26" w14:textId="77777777" w:rsidR="00F07EC0" w:rsidRDefault="005D0323">
      <w:pPr>
        <w:tabs>
          <w:tab w:val="left" w:pos="2608"/>
        </w:tabs>
        <w:spacing w:after="0" w:line="600" w:lineRule="auto"/>
        <w:ind w:firstLine="720"/>
        <w:jc w:val="both"/>
        <w:rPr>
          <w:rFonts w:eastAsia="Times New Roman"/>
          <w:szCs w:val="24"/>
        </w:rPr>
      </w:pPr>
      <w:r w:rsidRPr="0033287B">
        <w:rPr>
          <w:rFonts w:eastAsia="Times New Roman"/>
          <w:b/>
          <w:szCs w:val="24"/>
        </w:rPr>
        <w:t xml:space="preserve">ΠΡΟΕΔΡΕΥΩΝ (Γεώργιος </w:t>
      </w:r>
      <w:proofErr w:type="spellStart"/>
      <w:r w:rsidRPr="0033287B">
        <w:rPr>
          <w:rFonts w:eastAsia="Times New Roman"/>
          <w:b/>
          <w:szCs w:val="24"/>
        </w:rPr>
        <w:t>Λαμπρούλης</w:t>
      </w:r>
      <w:proofErr w:type="spellEnd"/>
      <w:r w:rsidRPr="0033287B">
        <w:rPr>
          <w:rFonts w:eastAsia="Times New Roman"/>
          <w:b/>
          <w:szCs w:val="24"/>
        </w:rPr>
        <w:t>):</w:t>
      </w:r>
      <w:r>
        <w:rPr>
          <w:rFonts w:eastAsia="Times New Roman"/>
          <w:szCs w:val="24"/>
        </w:rPr>
        <w:t xml:space="preserve"> Ακολουθε</w:t>
      </w:r>
      <w:r>
        <w:rPr>
          <w:rFonts w:eastAsia="Times New Roman"/>
          <w:szCs w:val="24"/>
        </w:rPr>
        <w:t xml:space="preserve">ί ο κ. </w:t>
      </w:r>
      <w:proofErr w:type="spellStart"/>
      <w:r>
        <w:rPr>
          <w:rFonts w:eastAsia="Times New Roman"/>
          <w:szCs w:val="24"/>
        </w:rPr>
        <w:t>Λάππας</w:t>
      </w:r>
      <w:proofErr w:type="spellEnd"/>
      <w:r>
        <w:rPr>
          <w:rFonts w:eastAsia="Times New Roman"/>
          <w:szCs w:val="24"/>
        </w:rPr>
        <w:t xml:space="preserve"> από τον ΣΥΡΙΖΑ. </w:t>
      </w:r>
    </w:p>
    <w:p w14:paraId="59780D27"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Λάππα</w:t>
      </w:r>
      <w:proofErr w:type="spellEnd"/>
      <w:r>
        <w:rPr>
          <w:rFonts w:eastAsia="Times New Roman"/>
          <w:szCs w:val="24"/>
        </w:rPr>
        <w:t>, έχετε τον λόγο.</w:t>
      </w:r>
    </w:p>
    <w:p w14:paraId="59780D28" w14:textId="77777777" w:rsidR="00F07EC0" w:rsidRDefault="005D0323">
      <w:pPr>
        <w:tabs>
          <w:tab w:val="left" w:pos="2608"/>
        </w:tabs>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Ευχαριστώ, κύριε Πρόεδρε.</w:t>
      </w:r>
    </w:p>
    <w:p w14:paraId="59780D29"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Να που και η Νέα Δημοκρατία έχει φωτεινούς φάρους, πυρσούς αλήθειας, ειλικρίνειας, αλληλεγγύης και κοινωνικής ευαισθησίας. Μου άρεσε ο λόγος σα</w:t>
      </w:r>
      <w:r>
        <w:rPr>
          <w:rFonts w:eastAsia="Times New Roman"/>
          <w:szCs w:val="24"/>
        </w:rPr>
        <w:t xml:space="preserve">ς, κυρία Κεφαλογιάννη, και το δηλώνω δημόσια. Μόνο που λίγο πριν από εσάς εδώ μίλησε η </w:t>
      </w:r>
      <w:r>
        <w:rPr>
          <w:rFonts w:eastAsia="Times New Roman"/>
          <w:szCs w:val="24"/>
        </w:rPr>
        <w:t xml:space="preserve">κ, </w:t>
      </w:r>
      <w:r>
        <w:rPr>
          <w:rFonts w:eastAsia="Times New Roman"/>
          <w:szCs w:val="24"/>
        </w:rPr>
        <w:t xml:space="preserve">Αραμπατζή και ο κ. Αθανασίου. Να δούμε τελικά ποιοι έχουν δίκιο. </w:t>
      </w:r>
    </w:p>
    <w:p w14:paraId="59780D2A"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lastRenderedPageBreak/>
        <w:t>Κύριε Πρόεδρε και κύριοι συνάδελφοι, τα τρία χρόνια που είμαστε Βουλευτές -οι περισσότεροι είμαστε «</w:t>
      </w:r>
      <w:r>
        <w:rPr>
          <w:rFonts w:eastAsia="Times New Roman"/>
          <w:szCs w:val="24"/>
        </w:rPr>
        <w:t xml:space="preserve">φρέσκοι», άλλοι είναι επαγγελματίες, είναι δεκαετίες ολόκληρες- έχουμε παρατηρήσει όσον αφορά τον χώρο των ανθρωπίνων δικαιωμάτων, ότι τελικά τα νομοθετήματα που έρχονται στη Βουλή, έρχονται μετά από μεγάλες νομικές, πολιτικές και ιδεολογικές περιπέτειες. </w:t>
      </w:r>
    </w:p>
    <w:p w14:paraId="59780D2B"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Και γιατί το λέω; Αυτό δεν συνέβη με το θέμα της ιθαγένειας; Αυτό δεν συνέβη με το σύμφωνο συμβίωσης και παλιότερα με τη μάχη των ταυτοτήτων; Ακόμη παλαιότερα με τη μάχη της τροποποίησης του οικογενειακού δικαίου και της αποποινικοποίησης της μοιχείας, ότ</w:t>
      </w:r>
      <w:r>
        <w:rPr>
          <w:rFonts w:eastAsia="Times New Roman"/>
          <w:szCs w:val="24"/>
        </w:rPr>
        <w:t xml:space="preserve">αν σηκώθηκε ολόκληρη η κοινωνία εναντίον του νομοσχεδίου, διότι έλεγαν ότι διαλύεται η οικογένεια; Και τι έγινε από το 1983; Ήταν η τελευταία χώρα στην Ευρώπη που αποποινικοποίησε τη μοιχεία. </w:t>
      </w:r>
    </w:p>
    <w:p w14:paraId="59780D2C"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Πού ήταν οι ευρωπαϊστές και οι «μένουμε Ευρώπη» και οι οπαδοί π</w:t>
      </w:r>
      <w:r>
        <w:rPr>
          <w:rFonts w:eastAsia="Times New Roman"/>
          <w:szCs w:val="24"/>
        </w:rPr>
        <w:t xml:space="preserve">ου ευρωπαϊκού δικαίου και του ευρωπαϊκού πολιτισμού τότε; Τότε κατηγορούσαν την κυβέρνηση </w:t>
      </w:r>
      <w:r>
        <w:rPr>
          <w:rFonts w:eastAsia="Times New Roman"/>
          <w:szCs w:val="24"/>
        </w:rPr>
        <w:lastRenderedPageBreak/>
        <w:t xml:space="preserve">του Παπανδρέου ότι διαλύει το τρίπτυχο «Πατρίς-θρησκεία-οικογένεια». Κοιτάξτε τι έγινε. Ο οικογενειακός κώδικας έγινε αναίμακτα πλήρως αποδεκτός από την κοινωνία και </w:t>
      </w:r>
      <w:r>
        <w:rPr>
          <w:rFonts w:eastAsia="Times New Roman"/>
          <w:szCs w:val="24"/>
        </w:rPr>
        <w:t>βοήθησε και την κοινωνία και τα μέλη της.</w:t>
      </w:r>
    </w:p>
    <w:p w14:paraId="59780D2D"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Το ίδιο συμβαίνει και σήμερα. Οι κραυγές που ακούτε σε όλα τα επίπεδα, στα πάνελ, σοβαρές επιστημονικές αντιρρήσεις, αυτό λένε πάλι, δηλαδή ότι δήθεν κινδυνεύει το τρίπτυχο «πατρίς-θρησκεία-οικογένεια», το τρίπτυχο</w:t>
      </w:r>
      <w:r>
        <w:rPr>
          <w:rFonts w:eastAsia="Times New Roman"/>
          <w:szCs w:val="24"/>
        </w:rPr>
        <w:t xml:space="preserve"> της </w:t>
      </w:r>
      <w:r>
        <w:rPr>
          <w:rFonts w:eastAsia="Times New Roman"/>
          <w:szCs w:val="24"/>
        </w:rPr>
        <w:t xml:space="preserve">επτάχρονης </w:t>
      </w:r>
      <w:r>
        <w:rPr>
          <w:rFonts w:eastAsia="Times New Roman"/>
          <w:szCs w:val="24"/>
        </w:rPr>
        <w:t>δικτατορίας δηλαδή.</w:t>
      </w:r>
    </w:p>
    <w:p w14:paraId="59780D2E"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Το 1969, νοσηλευόμενος στο Ιπποκράτειο ο Γιώργος Σεφέρης -μόλις είχε πάρει το Νόμπελ και δεν βγήκε ποτέ από το νοσοκομείο δυστυχώς- ακούστε τι έγραψε μέσα στον πόνο της ασθένειάς του -βέβαια απευθυνόταν στους δικτάτορες.</w:t>
      </w:r>
      <w:r>
        <w:rPr>
          <w:rFonts w:eastAsia="Times New Roman"/>
          <w:szCs w:val="24"/>
        </w:rPr>
        <w:t xml:space="preserve"> Έγραψε ένα τετράστιχο ποίημα. Επικεφαλίδα: «Από βλακεία». «Ελλάς πυρ! Ελλήνων πυρ! Χριστιανών </w:t>
      </w:r>
      <w:r w:rsidRPr="0033287B">
        <w:rPr>
          <w:rFonts w:eastAsia="Times New Roman"/>
          <w:szCs w:val="24"/>
        </w:rPr>
        <w:t>πυρ! Τρεις λέξεις νεκρές. Γιατί τις σκοτώσατε;</w:t>
      </w:r>
      <w:r>
        <w:rPr>
          <w:rFonts w:eastAsia="Times New Roman"/>
          <w:szCs w:val="24"/>
        </w:rPr>
        <w:t>». Ας μην κάνουμε το ίδιο σήμερα. Δεν έχουμε αυτό το δικαίωμα.</w:t>
      </w:r>
    </w:p>
    <w:p w14:paraId="59780D2F"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lastRenderedPageBreak/>
        <w:t xml:space="preserve">Είχα γράψει έναν λόγο, κύριε Πρόεδρε, και είχα στο μυαλό μου άλλα. Ακούγοντας, όμως, τους συναδέλφους των άλλων κομμάτων πριν από λίγο, είμαι υποχρεωμένος να απαντήσω σε μερικά πράγματα. Ήρθε εδώ η </w:t>
      </w:r>
      <w:r>
        <w:rPr>
          <w:rFonts w:eastAsia="Times New Roman"/>
          <w:szCs w:val="24"/>
        </w:rPr>
        <w:t>κ.</w:t>
      </w:r>
      <w:r>
        <w:rPr>
          <w:rFonts w:eastAsia="Times New Roman"/>
          <w:szCs w:val="24"/>
        </w:rPr>
        <w:t xml:space="preserve"> Καραμανλή πριν από ώρα και είπε ότι το νομοσχέδιο δημιο</w:t>
      </w:r>
      <w:r>
        <w:rPr>
          <w:rFonts w:eastAsia="Times New Roman"/>
          <w:szCs w:val="24"/>
        </w:rPr>
        <w:t xml:space="preserve">υργεί έλλειψη διάκρισης και </w:t>
      </w:r>
      <w:proofErr w:type="spellStart"/>
      <w:r>
        <w:rPr>
          <w:rFonts w:eastAsia="Times New Roman"/>
          <w:szCs w:val="24"/>
        </w:rPr>
        <w:t>διακριτότητας</w:t>
      </w:r>
      <w:proofErr w:type="spellEnd"/>
      <w:r>
        <w:rPr>
          <w:rFonts w:eastAsia="Times New Roman"/>
          <w:szCs w:val="24"/>
        </w:rPr>
        <w:t xml:space="preserve"> ανάμεσα στις έννοιες αναδοχή και υιοθεσία. Το επανέλαβε εδώ και η </w:t>
      </w:r>
      <w:r>
        <w:rPr>
          <w:rFonts w:eastAsia="Times New Roman"/>
          <w:szCs w:val="24"/>
        </w:rPr>
        <w:t xml:space="preserve">κ. </w:t>
      </w:r>
      <w:r>
        <w:rPr>
          <w:rFonts w:eastAsia="Times New Roman"/>
          <w:szCs w:val="24"/>
        </w:rPr>
        <w:t>Αραμπατζή.</w:t>
      </w:r>
    </w:p>
    <w:p w14:paraId="59780D30"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Καλά, δεν έχετε νομικούς στο κόμμα σας; Ξέρετε πόσο διαφέρει η έννοια της υιοθεσίας από την αναδοχή; Έτη φωτός! Οι διαφορές είναι κολο</w:t>
      </w:r>
      <w:r>
        <w:rPr>
          <w:rFonts w:eastAsia="Times New Roman"/>
          <w:szCs w:val="24"/>
        </w:rPr>
        <w:t>σσιαίες. Είναι δομικές διαφορές. Και γιατί, κυρία συνάδελφε; Εμείς οι δικηγόροι τουλάχιστον τα ξέρουμε από τα φοιτητικά μας χρόνια. Η υιοθεσία είναι νομικός δεσμός, που σημαίνει ότι το τέκνο που υιοθετείται είναι όπως το παιδί που γεννήθηκε από δύο φυσικού</w:t>
      </w:r>
      <w:r>
        <w:rPr>
          <w:rFonts w:eastAsia="Times New Roman"/>
          <w:szCs w:val="24"/>
        </w:rPr>
        <w:t>ς γονείς, με όλα τα δικαιώματα που αποκτά ένα φυσικό τέκνο. Έχει συγγένεια με τους γονείς. Έχει συγγένεια με τους συγγενείς των γονέων που το υιοθετούν. Είναι ένα φυσικό τέκνο. Η αναδοχή δεν δημιουργεί νομικό δεσμό ούτε με τους αναδόχους ούτε με τους συγγε</w:t>
      </w:r>
      <w:r>
        <w:rPr>
          <w:rFonts w:eastAsia="Times New Roman"/>
          <w:szCs w:val="24"/>
        </w:rPr>
        <w:t xml:space="preserve">νείς των αναδόχων. Είναι κοινωνικός δεσμός. </w:t>
      </w:r>
    </w:p>
    <w:p w14:paraId="59780D31"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lastRenderedPageBreak/>
        <w:t xml:space="preserve">Και εδώ πριν άκουσα τον κ. Αθανασίου να λέει πόσο εύκολα υπάρχει ο κίνδυνος να ανοίξει η πόρτα της </w:t>
      </w:r>
      <w:proofErr w:type="spellStart"/>
      <w:r>
        <w:rPr>
          <w:rFonts w:eastAsia="Times New Roman"/>
          <w:szCs w:val="24"/>
        </w:rPr>
        <w:t>τεκνοθεσίας</w:t>
      </w:r>
      <w:proofErr w:type="spellEnd"/>
      <w:r>
        <w:rPr>
          <w:rFonts w:eastAsia="Times New Roman"/>
          <w:szCs w:val="24"/>
        </w:rPr>
        <w:t xml:space="preserve"> στα ομόφυλα ζευγάρια. Το σύμφωνο συμβίωσης, λέει, το είπε και τότε. Το κάνει και τώρα το νομοσχέδιο,</w:t>
      </w:r>
      <w:r>
        <w:rPr>
          <w:rFonts w:eastAsia="Times New Roman"/>
          <w:szCs w:val="24"/>
        </w:rPr>
        <w:t xml:space="preserve"> ανοίγει την πόρτα αυτή.</w:t>
      </w:r>
    </w:p>
    <w:p w14:paraId="59780D32"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Κύριε Αθανασίου, ήσασταν Υπουργός Δικαιοσύνης και εξαίρετος δικαστής, από ό,τι λένε οι συνάδελφοί σας, και γνώστης της νομικής επιστήμης. Δεν ξέρετε ότι για να μεταβεί ένα παιδί από τη φυσική του οικογένεια σε οποιονδήποτε άλλον, έ</w:t>
      </w:r>
      <w:r>
        <w:rPr>
          <w:rFonts w:eastAsia="Times New Roman"/>
          <w:szCs w:val="24"/>
        </w:rPr>
        <w:t xml:space="preserve">στω κι αν είναι ομόφυλο ζευγάρι, πρέπει να πληρούνται σοβαρές προϋποθέσεις; </w:t>
      </w:r>
    </w:p>
    <w:p w14:paraId="59780D33"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Πρώτη και κύρια προϋπόθεση -και πρέπει να το λέμε όλοι εδώ σε αυτή την Αίθουσα- για να φύγει ένα παιδί από τη φυσική του οικογένεια, είναι να ζει εφιάλτη σε όλα τα επίπεδα, οικονο</w:t>
      </w:r>
      <w:r>
        <w:rPr>
          <w:rFonts w:eastAsia="Times New Roman"/>
          <w:szCs w:val="24"/>
        </w:rPr>
        <w:t xml:space="preserve">μικό εφιάλτη, συναισθηματικό εφιάλτη, διαπροσωπικό εφιάλτη. Δεν το παίρνει η κρατική υπηρεσία ή οι δομές που έχουν δημιουργηθεί και λειτουργούν από τη φυσική του οικογένεια για να πάει σε ένα άλλο ετερόφυλο ή ομόφυλο ζευγάρι έτσι και ως έτυχε, επειδή αυτό </w:t>
      </w:r>
      <w:r>
        <w:rPr>
          <w:rFonts w:eastAsia="Times New Roman"/>
          <w:szCs w:val="24"/>
        </w:rPr>
        <w:t>«καρφώθηκε» στην κρατική δομή ή υπηρεσία. Υπάρχουν προβλήματα, που είναι ο εφιάλτης του παιδιού.</w:t>
      </w:r>
    </w:p>
    <w:p w14:paraId="59780D34"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lastRenderedPageBreak/>
        <w:t xml:space="preserve">Πείτε μου τι απαντάτε. Τι πρέπει να γίνει; Να συνεχίσει το παιδί να ζει έναν εφιάλτη; Γι’ αυτό γίνονται αυτά τα νομοσχέδια και αυτές οι δομές. </w:t>
      </w:r>
    </w:p>
    <w:p w14:paraId="59780D35"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Σε αυτό έχετε απάντηση; Τι λέτε, δηλαδή; Το παιδί, ψυχικά τραυματισμένο σε όλα τα επίπεδα, να παραμείνει στους φυσικούς γονείς, όπου ο ένας μπορεί να είναι φυλακή, ο άλλος δεν ξέρουμε τι μπορεί να κάνει; Μα, όταν μιλάμε για την αναδοχή, τέτοια προβλήματα θ</w:t>
      </w:r>
      <w:r>
        <w:rPr>
          <w:rFonts w:eastAsia="Times New Roman"/>
          <w:szCs w:val="24"/>
        </w:rPr>
        <w:t>έλουμε να λύσουμε και γι’ αυτό μην ξεχνάτε ποτέ και να έχετε πάντα στο μυαλό σας ότι η αναδοχή δεν δημιουργεί νομικό δεσμό. Του παιδιού, όταν πάει στους ανάδοχους γονείς, εξακολουθούν να θεωρούνται γονείς, οι φυσικοί γονείς και γι’ αυτό οποιαδήποτε στιγμή,</w:t>
      </w:r>
      <w:r>
        <w:rPr>
          <w:rFonts w:eastAsia="Times New Roman"/>
          <w:szCs w:val="24"/>
        </w:rPr>
        <w:t xml:space="preserve"> ακόμα και όταν το θελήσει το ίδιο μεγαλώνοντας ή κάτω από άλλες προϋποθέσεις, μπορεί να μεταβεί στη φυσική του οικογένεια. </w:t>
      </w:r>
    </w:p>
    <w:p w14:paraId="59780D36"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Μην μπερδευόμαστε, γιατί ακούω λόγια τα οποία για εμάς τους νομικούς είναι τρελά πράγματα, όπως ότι είναι δυσδιάκριτη η σχέση μεταξ</w:t>
      </w:r>
      <w:r>
        <w:rPr>
          <w:rFonts w:eastAsia="Times New Roman"/>
          <w:szCs w:val="24"/>
        </w:rPr>
        <w:t>ύ των εννοιών της αναδοχής και της υιοθεσίας. Είναι παράλογα, είναι τρελά πράγματα. Αυτό είναι το ένα.</w:t>
      </w:r>
    </w:p>
    <w:p w14:paraId="59780D37"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lastRenderedPageBreak/>
        <w:t>Και κάτι άλλο θέλω να πω. Δεν είναι μόνη προϋπόθεση να ζει εφιάλτη όταν είναι κοντά στους φυσικούς γονείς. Χρειάζεται να κριθεί από τους αρμόδιους κοινων</w:t>
      </w:r>
      <w:r>
        <w:rPr>
          <w:rFonts w:eastAsia="Times New Roman"/>
          <w:szCs w:val="24"/>
        </w:rPr>
        <w:t>ικούς λειτουργούς και τις υπηρεσίες ότι αυτό είναι υποχρεωτικό να γίνει, να φύγει, δηλαδή, από τον φυσικό του γονέα και να πάει κάπου αλλού. Πρέπει να κριθεί αυτό από τις υπηρεσίες, από τον κοινωνιολόγο, από τον παιδοψυχολόγο, από τον ψυχοθεραπευτή. Κάποιο</w:t>
      </w:r>
      <w:r>
        <w:rPr>
          <w:rFonts w:eastAsia="Times New Roman"/>
          <w:szCs w:val="24"/>
        </w:rPr>
        <w:t>ι πρέπει να το κρίνουν.</w:t>
      </w:r>
    </w:p>
    <w:p w14:paraId="59780D38"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Άρα, τι μας τρομάζουν όλα αυτά; Το παιδί θα φύγει για να ζήσει κάπου καλύτερα. Δεν θα φύγει για να πάει κάπου χειρότερα. Αυτό εξυπηρετεί το νομοσχέδιο.</w:t>
      </w:r>
    </w:p>
    <w:p w14:paraId="59780D39"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Και σκεφτείτε, κυρία Υπουργέ, και να το λάβετε υπ’ </w:t>
      </w:r>
      <w:proofErr w:type="spellStart"/>
      <w:r>
        <w:rPr>
          <w:rFonts w:eastAsia="Times New Roman"/>
          <w:szCs w:val="24"/>
        </w:rPr>
        <w:t>όψιν</w:t>
      </w:r>
      <w:proofErr w:type="spellEnd"/>
      <w:r>
        <w:rPr>
          <w:rFonts w:eastAsia="Times New Roman"/>
          <w:szCs w:val="24"/>
        </w:rPr>
        <w:t xml:space="preserve"> σας -για να ξέρουμε τελι</w:t>
      </w:r>
      <w:r>
        <w:rPr>
          <w:rFonts w:eastAsia="Times New Roman"/>
          <w:szCs w:val="24"/>
        </w:rPr>
        <w:t xml:space="preserve">κά αυτή η χώρα πώς είναι αγκυλωμένη στα συντηρητικά και φοβικά σύνδρομα- ότι η Κύπρος καθιέρωσε την αναδοχή το 1956 με έναν νόμο περί </w:t>
      </w:r>
      <w:proofErr w:type="spellStart"/>
      <w:r>
        <w:rPr>
          <w:rFonts w:eastAsia="Times New Roman"/>
          <w:szCs w:val="24"/>
        </w:rPr>
        <w:t>παίδων</w:t>
      </w:r>
      <w:proofErr w:type="spellEnd"/>
      <w:r>
        <w:rPr>
          <w:rFonts w:eastAsia="Times New Roman"/>
          <w:szCs w:val="24"/>
        </w:rPr>
        <w:t xml:space="preserve"> και ήταν πιο τολμηρός ο νόμος του 1956 από το δικό μας νομοσχέδιο. Να τα ακούνε αυτά οι συνάδελφοι  της Νέας Δημοκρ</w:t>
      </w:r>
      <w:r>
        <w:rPr>
          <w:rFonts w:eastAsia="Times New Roman"/>
          <w:szCs w:val="24"/>
        </w:rPr>
        <w:t xml:space="preserve">ατίας. Το 1956 καθιερώθηκε η αναδοχή, ενώ στην Ελλάδα η </w:t>
      </w:r>
      <w:r>
        <w:rPr>
          <w:rFonts w:eastAsia="Times New Roman"/>
          <w:szCs w:val="24"/>
        </w:rPr>
        <w:lastRenderedPageBreak/>
        <w:t xml:space="preserve">αναδοχή καθιερώνεται για πρώτη φορά με το νομοσχέδιο 2447/1996, μετά από σαράντα χρόνια δηλαδή. Και η Κύπρος δεν ήταν ένα κράτος στον πυρήνα της Ευρώπης. Είναι ένα σχεδόν ομόθρησκο και ομόφυλο έθνος, </w:t>
      </w:r>
      <w:r>
        <w:rPr>
          <w:rFonts w:eastAsia="Times New Roman"/>
          <w:szCs w:val="24"/>
        </w:rPr>
        <w:t>που λίγο πολύ ζούμε στις ίδιες συνθήκες. Αυτό για να καταλάβετε τις μεγάλες καθυστερήσεις που έχουμε σ’ αυτήν τη χώρα σε μια σειρά ζητημάτων.</w:t>
      </w:r>
    </w:p>
    <w:p w14:paraId="59780D3A"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Ας πάμε παρακάτω, κύριε Πρόεδρε. Δεν πιστεύω να γίνει σε επίπεδο Αρχηγών κουβέντα και να ακούσουμε πάλι από τον Αρ</w:t>
      </w:r>
      <w:r>
        <w:rPr>
          <w:rFonts w:eastAsia="Times New Roman"/>
          <w:szCs w:val="24"/>
        </w:rPr>
        <w:t xml:space="preserve">χηγό της Νέας Δημοκρατίας για κάποιο άλλο εξωγήινο, όχι του Υμηττού –για του Υμηττού μάς έλεγε ότι θα τρέχουν τα δεκαπεντάχρονα παιδιά στα χειρουργεία για να αλλάξουν φύλο- αλλά μάλλον της Πεντέλης όπου θα τρέχουν τα ομόφυλα ζευγάρια να κάνουν αναδοχή των </w:t>
      </w:r>
      <w:r>
        <w:rPr>
          <w:rFonts w:eastAsia="Times New Roman"/>
          <w:szCs w:val="24"/>
        </w:rPr>
        <w:t xml:space="preserve">παιδιών ξεγελώντας την επιστημονική υπηρεσία των δομών των κρατικών και αναιρώντας όλες τις προϋποθέσεις που θέτει ο νόμος. Μην τα ακούσουμε πάλι σήμερα. </w:t>
      </w:r>
    </w:p>
    <w:p w14:paraId="59780D3B"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Όλα αυτά, κυρίες και κύριοι συνάδελφοι, που συζητάμε σήμερα, αυτές οι φοβικές αντιλήψεις και αντιστάσ</w:t>
      </w:r>
      <w:r>
        <w:rPr>
          <w:rFonts w:eastAsia="Times New Roman"/>
          <w:szCs w:val="24"/>
        </w:rPr>
        <w:t xml:space="preserve">εις θα έλεγα εγώ, πότε γίνονται; Διακόσια είκοσι χρόνια μετά </w:t>
      </w:r>
      <w:r>
        <w:rPr>
          <w:rFonts w:eastAsia="Times New Roman"/>
          <w:szCs w:val="24"/>
        </w:rPr>
        <w:lastRenderedPageBreak/>
        <w:t xml:space="preserve">τον Διαφωτισμό και τη Διακήρυξη της Γαλλικής Επανάστασης. Μήπως θέλετε να σας θυμίσω τι έλεγε το προοίμιο της Γαλλικής Επανάστασης; </w:t>
      </w:r>
    </w:p>
    <w:p w14:paraId="59780D3C"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w:t>
      </w:r>
      <w:r>
        <w:rPr>
          <w:rFonts w:eastAsia="Times New Roman"/>
          <w:szCs w:val="24"/>
        </w:rPr>
        <w:t xml:space="preserve"> του κυρίου Βουλευτή)</w:t>
      </w:r>
    </w:p>
    <w:p w14:paraId="59780D3D" w14:textId="77777777" w:rsidR="00F07EC0" w:rsidRDefault="005D0323">
      <w:pPr>
        <w:tabs>
          <w:tab w:val="left" w:pos="2940"/>
        </w:tabs>
        <w:spacing w:after="0" w:line="600" w:lineRule="auto"/>
        <w:ind w:firstLine="720"/>
        <w:jc w:val="both"/>
        <w:rPr>
          <w:rFonts w:eastAsia="Times New Roman"/>
          <w:szCs w:val="24"/>
        </w:rPr>
      </w:pPr>
      <w:r w:rsidRPr="009302F6">
        <w:rPr>
          <w:rFonts w:eastAsia="Times New Roman"/>
          <w:b/>
          <w:szCs w:val="24"/>
        </w:rPr>
        <w:t xml:space="preserve">ΠΡΟΕΔΡΕΥΩΝ (Γεώργιος </w:t>
      </w:r>
      <w:proofErr w:type="spellStart"/>
      <w:r w:rsidRPr="009302F6">
        <w:rPr>
          <w:rFonts w:eastAsia="Times New Roman"/>
          <w:b/>
          <w:szCs w:val="24"/>
        </w:rPr>
        <w:t>Λαμπρούλης</w:t>
      </w:r>
      <w:proofErr w:type="spellEnd"/>
      <w:r w:rsidRPr="009302F6">
        <w:rPr>
          <w:rFonts w:eastAsia="Times New Roman"/>
          <w:b/>
          <w:szCs w:val="24"/>
        </w:rPr>
        <w:t>):</w:t>
      </w:r>
      <w:r>
        <w:rPr>
          <w:rFonts w:eastAsia="Times New Roman"/>
          <w:szCs w:val="24"/>
        </w:rPr>
        <w:t xml:space="preserve"> Κύριε </w:t>
      </w:r>
      <w:proofErr w:type="spellStart"/>
      <w:r>
        <w:rPr>
          <w:rFonts w:eastAsia="Times New Roman"/>
          <w:szCs w:val="24"/>
        </w:rPr>
        <w:t>Λάππα</w:t>
      </w:r>
      <w:proofErr w:type="spellEnd"/>
      <w:r>
        <w:rPr>
          <w:rFonts w:eastAsia="Times New Roman"/>
          <w:szCs w:val="24"/>
        </w:rPr>
        <w:t>, με αυτό ολοκληρώστε.</w:t>
      </w:r>
    </w:p>
    <w:p w14:paraId="59780D3E" w14:textId="77777777" w:rsidR="00F07EC0" w:rsidRDefault="005D0323">
      <w:pPr>
        <w:tabs>
          <w:tab w:val="left" w:pos="2940"/>
        </w:tabs>
        <w:spacing w:after="0" w:line="600" w:lineRule="auto"/>
        <w:ind w:firstLine="720"/>
        <w:jc w:val="both"/>
        <w:rPr>
          <w:rFonts w:eastAsia="Times New Roman"/>
          <w:szCs w:val="24"/>
        </w:rPr>
      </w:pPr>
      <w:r w:rsidRPr="009302F6">
        <w:rPr>
          <w:rFonts w:eastAsia="Times New Roman"/>
          <w:b/>
          <w:szCs w:val="24"/>
        </w:rPr>
        <w:t>ΣΠΥΡΙΔΩΝ</w:t>
      </w:r>
      <w:r>
        <w:rPr>
          <w:rFonts w:eastAsia="Times New Roman"/>
          <w:b/>
          <w:szCs w:val="24"/>
        </w:rPr>
        <w:t>ΑΣ</w:t>
      </w:r>
      <w:r w:rsidRPr="009302F6">
        <w:rPr>
          <w:rFonts w:eastAsia="Times New Roman"/>
          <w:b/>
          <w:szCs w:val="24"/>
        </w:rPr>
        <w:t xml:space="preserve"> ΛΑΠΠΑΣ:</w:t>
      </w:r>
      <w:r>
        <w:rPr>
          <w:rFonts w:eastAsia="Times New Roman"/>
          <w:szCs w:val="24"/>
        </w:rPr>
        <w:t xml:space="preserve"> Τελειώνω, κύριε Πρόεδρε.</w:t>
      </w:r>
    </w:p>
    <w:p w14:paraId="59780D3F"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Οι αντιπρόσωποι του γαλλικού λαού, επειδή πιστεύουμε ότι η άγνοια, η λήθη και η περιφρόνηση των ανθρωπίνων δικαιωμάτων –το</w:t>
      </w:r>
      <w:r>
        <w:rPr>
          <w:rFonts w:eastAsia="Times New Roman"/>
          <w:szCs w:val="24"/>
        </w:rPr>
        <w:t>νίζω τις λέξεις  «των ανθρωπίνων δικαιωμάτων»- είναι οι αποκλειστικοί λόγοι της κοινής δυστυχίας και διαφθοράς των κυβερνήσεων, γι’ αυτό αποφασίζουμε να εκθέσουμε σήμερα σε μία διακήρυξη την προάσπιση των ανθρωπίνων δικαιωμάτων, που είναι τα εξής και τα πε</w:t>
      </w:r>
      <w:r>
        <w:rPr>
          <w:rFonts w:eastAsia="Times New Roman"/>
          <w:szCs w:val="24"/>
        </w:rPr>
        <w:t>ριγράφει.</w:t>
      </w:r>
    </w:p>
    <w:p w14:paraId="59780D40"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Τώρα, λοιπόν, διακόσια είκοσι χρόνια μετά από αυτά τα πράγματα, ακόμα συζητάμε τα αυτονόητα, που έχουν, όπως σας είπα, λυθεί στην Κύπρο πριν από σαράντα πέντε χρόνια.</w:t>
      </w:r>
    </w:p>
    <w:p w14:paraId="59780D41"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lastRenderedPageBreak/>
        <w:t>Κύριε Πρόεδρε…</w:t>
      </w:r>
    </w:p>
    <w:p w14:paraId="59780D42" w14:textId="77777777" w:rsidR="00F07EC0" w:rsidRDefault="005D0323">
      <w:pPr>
        <w:tabs>
          <w:tab w:val="left" w:pos="2940"/>
        </w:tabs>
        <w:spacing w:after="0" w:line="600" w:lineRule="auto"/>
        <w:ind w:firstLine="720"/>
        <w:jc w:val="both"/>
        <w:rPr>
          <w:rFonts w:eastAsia="Times New Roman"/>
          <w:szCs w:val="24"/>
        </w:rPr>
      </w:pPr>
      <w:r w:rsidRPr="00FA4BD6">
        <w:rPr>
          <w:rFonts w:eastAsia="Times New Roman"/>
          <w:b/>
          <w:szCs w:val="24"/>
        </w:rPr>
        <w:t xml:space="preserve">ΠΡΟΕΔΡΕΥΩΝ (Γεώργιος </w:t>
      </w:r>
      <w:proofErr w:type="spellStart"/>
      <w:r w:rsidRPr="00FA4BD6">
        <w:rPr>
          <w:rFonts w:eastAsia="Times New Roman"/>
          <w:b/>
          <w:szCs w:val="24"/>
        </w:rPr>
        <w:t>Λαμπρούλης</w:t>
      </w:r>
      <w:proofErr w:type="spellEnd"/>
      <w:r w:rsidRPr="00FA4BD6">
        <w:rPr>
          <w:rFonts w:eastAsia="Times New Roman"/>
          <w:b/>
          <w:szCs w:val="24"/>
        </w:rPr>
        <w:t xml:space="preserve">): </w:t>
      </w:r>
      <w:r>
        <w:rPr>
          <w:rFonts w:eastAsia="Times New Roman"/>
          <w:szCs w:val="24"/>
        </w:rPr>
        <w:t>Με αυτό είπατε ότι θα ολοκληρώ</w:t>
      </w:r>
      <w:r>
        <w:rPr>
          <w:rFonts w:eastAsia="Times New Roman"/>
          <w:szCs w:val="24"/>
        </w:rPr>
        <w:t>νατε. Άρα, να δώσουμε τον λόγο στον επόμενο ομιλητή.</w:t>
      </w:r>
    </w:p>
    <w:p w14:paraId="59780D43"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Δεν θέλω να παραθέσω, κύριε Πρόεδρε, τις βασικές επιλογές. Κάνω, όμως, μία παρατήρηση. Είναι πολύ σημαντικό το άρθρο 15, το οποίο μιλάει για τις άρσεις της αναδοχής. Εδώ απευθύνομαι στ</w:t>
      </w:r>
      <w:r>
        <w:rPr>
          <w:rFonts w:eastAsia="Times New Roman"/>
          <w:szCs w:val="24"/>
        </w:rPr>
        <w:t xml:space="preserve">ους νομικούς κυρίως. Εκτός από τα άρθρα 1662 και 1663, την άρση της αναδοχής μπορούσαν να την κάνουν, σύμφωνα με τον </w:t>
      </w:r>
      <w:r>
        <w:rPr>
          <w:rFonts w:eastAsia="Times New Roman"/>
          <w:szCs w:val="24"/>
        </w:rPr>
        <w:t>κώδικα</w:t>
      </w:r>
      <w:r>
        <w:rPr>
          <w:rFonts w:eastAsia="Times New Roman"/>
          <w:szCs w:val="24"/>
        </w:rPr>
        <w:t xml:space="preserve">, μόνο οι φυσικοί γονείς, ο επίτροπος και το δικαστήριο, αν ορίσθηκαν οι ανάδοχοι με δικαστική απόφαση. Τώρα με το νομοσχέδιο έχουμε </w:t>
      </w:r>
      <w:r>
        <w:rPr>
          <w:rFonts w:eastAsia="Times New Roman"/>
          <w:szCs w:val="24"/>
        </w:rPr>
        <w:t>μια πληρέστατη διάταξη, όπου όλοι οι ενδιαφερόμενοι πλέον μπορούν να άρουν την αναδοχή και οι ίδιοι οι ανάδοχοι γονείς, ακόμα και με απλή αίτηση του αρμόδιου εισαγγελέα, όταν από έρευνα ή από δημοσιεύματα πληροφορείται ότι το παιδί στους ανάδοχους γονείς δ</w:t>
      </w:r>
      <w:r>
        <w:rPr>
          <w:rFonts w:eastAsia="Times New Roman"/>
          <w:szCs w:val="24"/>
        </w:rPr>
        <w:t xml:space="preserve">εν περνάει καλά ή τουλάχιστον περνάει χειρότερα απ’ ό,τι περνούσε με τους </w:t>
      </w:r>
      <w:r>
        <w:rPr>
          <w:rFonts w:eastAsia="Times New Roman"/>
          <w:szCs w:val="24"/>
        </w:rPr>
        <w:lastRenderedPageBreak/>
        <w:t>φυσικούς του γονείς. Άρα, όλοι οι ενδιαφερόμενοι πλέον μπορούν να άρουν την αναδοχή για συγκεκριμένους λόγους υπέρ των συμφερόντων του παιδιού.</w:t>
      </w:r>
    </w:p>
    <w:p w14:paraId="59780D44"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Και τελειώνω, κύριε Πρόεδρε…</w:t>
      </w:r>
    </w:p>
    <w:p w14:paraId="59780D45" w14:textId="77777777" w:rsidR="00F07EC0" w:rsidRDefault="005D0323">
      <w:pPr>
        <w:tabs>
          <w:tab w:val="left" w:pos="2940"/>
        </w:tabs>
        <w:spacing w:after="0" w:line="600" w:lineRule="auto"/>
        <w:ind w:firstLine="720"/>
        <w:jc w:val="both"/>
        <w:rPr>
          <w:rFonts w:eastAsia="Times New Roman"/>
          <w:szCs w:val="24"/>
        </w:rPr>
      </w:pPr>
      <w:r w:rsidRPr="00610578">
        <w:rPr>
          <w:rFonts w:eastAsia="Times New Roman"/>
          <w:b/>
          <w:szCs w:val="24"/>
        </w:rPr>
        <w:t>ΠΡΟΕΔΡΕΥΩ</w:t>
      </w:r>
      <w:r w:rsidRPr="00610578">
        <w:rPr>
          <w:rFonts w:eastAsia="Times New Roman"/>
          <w:b/>
          <w:szCs w:val="24"/>
        </w:rPr>
        <w:t xml:space="preserve">Ν (Γεώργιος </w:t>
      </w:r>
      <w:proofErr w:type="spellStart"/>
      <w:r w:rsidRPr="00610578">
        <w:rPr>
          <w:rFonts w:eastAsia="Times New Roman"/>
          <w:b/>
          <w:szCs w:val="24"/>
        </w:rPr>
        <w:t>Λαμπρούλης</w:t>
      </w:r>
      <w:proofErr w:type="spellEnd"/>
      <w:r w:rsidRPr="00610578">
        <w:rPr>
          <w:rFonts w:eastAsia="Times New Roman"/>
          <w:b/>
          <w:szCs w:val="24"/>
        </w:rPr>
        <w:t>):</w:t>
      </w:r>
      <w:r>
        <w:rPr>
          <w:rFonts w:eastAsia="Times New Roman"/>
          <w:szCs w:val="24"/>
        </w:rPr>
        <w:t xml:space="preserve"> Σας ευχαριστούμε.</w:t>
      </w:r>
    </w:p>
    <w:p w14:paraId="59780D46"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Ήταν μεγάλη η ομιλία μου. Τελειώνω με μία φράση του 1940.</w:t>
      </w:r>
    </w:p>
    <w:p w14:paraId="59780D47" w14:textId="77777777" w:rsidR="00F07EC0" w:rsidRDefault="005D0323">
      <w:pPr>
        <w:tabs>
          <w:tab w:val="left" w:pos="2940"/>
        </w:tabs>
        <w:spacing w:after="0" w:line="600" w:lineRule="auto"/>
        <w:ind w:firstLine="720"/>
        <w:jc w:val="both"/>
        <w:rPr>
          <w:rFonts w:eastAsia="Times New Roman"/>
          <w:szCs w:val="24"/>
        </w:rPr>
      </w:pPr>
      <w:r w:rsidRPr="00610578">
        <w:rPr>
          <w:rFonts w:eastAsia="Times New Roman"/>
          <w:b/>
          <w:szCs w:val="24"/>
        </w:rPr>
        <w:t xml:space="preserve">ΠΡΟΕΔΡΕΥΩΝ (Γεώργιος </w:t>
      </w:r>
      <w:proofErr w:type="spellStart"/>
      <w:r w:rsidRPr="00610578">
        <w:rPr>
          <w:rFonts w:eastAsia="Times New Roman"/>
          <w:b/>
          <w:szCs w:val="24"/>
        </w:rPr>
        <w:t>Λαμπρούλης</w:t>
      </w:r>
      <w:proofErr w:type="spellEnd"/>
      <w:r w:rsidRPr="00610578">
        <w:rPr>
          <w:rFonts w:eastAsia="Times New Roman"/>
          <w:b/>
          <w:szCs w:val="24"/>
        </w:rPr>
        <w:t>):</w:t>
      </w:r>
      <w:r>
        <w:rPr>
          <w:rFonts w:eastAsia="Times New Roman"/>
          <w:szCs w:val="24"/>
        </w:rPr>
        <w:t xml:space="preserve"> Είπατε ότι τελειώσατε. Σας παρακαλώ.</w:t>
      </w:r>
    </w:p>
    <w:p w14:paraId="59780D48"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Ακούστε, κύριε Πρόεδρε. Είναι δύο σειρές. Είναι φράση του 1940. Γεώργιος </w:t>
      </w:r>
      <w:proofErr w:type="spellStart"/>
      <w:r>
        <w:rPr>
          <w:rFonts w:eastAsia="Times New Roman"/>
          <w:szCs w:val="24"/>
        </w:rPr>
        <w:t>Θεοτοκάς</w:t>
      </w:r>
      <w:proofErr w:type="spellEnd"/>
      <w:r>
        <w:rPr>
          <w:rFonts w:eastAsia="Times New Roman"/>
          <w:szCs w:val="24"/>
        </w:rPr>
        <w:t>: «Δεν κατορθώνουν να πιστέψουν οι Έλληνες ότι ένας άνθρωπος που σκέφτεται διαφορετικά από αυτούς μπορεί να είναι πολύ άξιος, πολύ έντιμος, πολύ χρήσιμος άνθρωπος. Άξιοι, έντ</w:t>
      </w:r>
      <w:r>
        <w:rPr>
          <w:rFonts w:eastAsia="Times New Roman"/>
          <w:szCs w:val="24"/>
        </w:rPr>
        <w:t>ιμοι, χρήσιμοι μονάχα αυτοί που συμφωνούν μαζί μας. Όλοι οι άλλοι φωτιά και τσεκούρι».</w:t>
      </w:r>
    </w:p>
    <w:p w14:paraId="59780D49" w14:textId="77777777" w:rsidR="00F07EC0" w:rsidRDefault="005D0323">
      <w:pPr>
        <w:spacing w:after="0" w:line="600" w:lineRule="auto"/>
        <w:ind w:firstLine="720"/>
        <w:jc w:val="both"/>
        <w:rPr>
          <w:rFonts w:eastAsia="Times New Roman"/>
          <w:szCs w:val="24"/>
        </w:rPr>
      </w:pPr>
      <w:r>
        <w:rPr>
          <w:rFonts w:eastAsia="Times New Roman"/>
          <w:szCs w:val="24"/>
        </w:rPr>
        <w:lastRenderedPageBreak/>
        <w:t>Κύριοι συνάδελφοι, είναι μία πολύ μεγάλη ευκαιρία σήμερα με αυτό το νομοσχέδιο η χώρα μας τουλάχιστον να μη σύρεται στα ευρωπαϊκά δικαστήρια. Και δεν είναι μόνο αυτό, αλ</w:t>
      </w:r>
      <w:r>
        <w:rPr>
          <w:rFonts w:eastAsia="Times New Roman"/>
          <w:szCs w:val="24"/>
        </w:rPr>
        <w:t xml:space="preserve">λά σε συνθήκες σκληρής λιτότητας και επιτροπείας να μην πληρώνουμε 40, και 70 και 80 εκατομμύρια πρόστιμα για τέτοιες καταδίκες. </w:t>
      </w:r>
    </w:p>
    <w:p w14:paraId="59780D4A" w14:textId="77777777" w:rsidR="00F07EC0" w:rsidRDefault="005D0323">
      <w:pPr>
        <w:spacing w:after="0" w:line="600" w:lineRule="auto"/>
        <w:ind w:firstLine="720"/>
        <w:jc w:val="both"/>
        <w:rPr>
          <w:rFonts w:eastAsia="Times New Roman"/>
          <w:szCs w:val="24"/>
        </w:rPr>
      </w:pPr>
      <w:r>
        <w:rPr>
          <w:rFonts w:eastAsia="Times New Roman"/>
          <w:szCs w:val="24"/>
        </w:rPr>
        <w:t xml:space="preserve">Ας σταματήσει αυτό επιτέλους, προς όφελος και της οικονομίας και των συμφερόντων της χώρας. </w:t>
      </w:r>
    </w:p>
    <w:p w14:paraId="59780D4B" w14:textId="77777777" w:rsidR="00F07EC0" w:rsidRDefault="005D0323">
      <w:pPr>
        <w:spacing w:after="0" w:line="600" w:lineRule="auto"/>
        <w:ind w:firstLine="720"/>
        <w:jc w:val="center"/>
        <w:rPr>
          <w:rFonts w:eastAsia="Times New Roman" w:cs="Times New Roman"/>
          <w:szCs w:val="24"/>
        </w:rPr>
      </w:pPr>
      <w:r w:rsidRPr="00502269">
        <w:rPr>
          <w:rFonts w:eastAsia="Times New Roman" w:cs="Times New Roman"/>
          <w:szCs w:val="24"/>
        </w:rPr>
        <w:t>(Χειροκροτήματα</w:t>
      </w:r>
      <w:r>
        <w:rPr>
          <w:rFonts w:eastAsia="Times New Roman" w:cs="Times New Roman"/>
          <w:szCs w:val="24"/>
        </w:rPr>
        <w:t xml:space="preserve"> από την πτέρυγα τ</w:t>
      </w:r>
      <w:r>
        <w:rPr>
          <w:rFonts w:eastAsia="Times New Roman" w:cs="Times New Roman"/>
          <w:szCs w:val="24"/>
        </w:rPr>
        <w:t>ου ΣΥΡΙΖΑ)</w:t>
      </w:r>
    </w:p>
    <w:p w14:paraId="59780D4C" w14:textId="77777777" w:rsidR="00F07EC0" w:rsidRDefault="005D0323">
      <w:pPr>
        <w:spacing w:after="0" w:line="600" w:lineRule="auto"/>
        <w:ind w:firstLine="720"/>
        <w:jc w:val="both"/>
        <w:rPr>
          <w:rFonts w:eastAsia="Times New Roman" w:cs="Times New Roman"/>
          <w:szCs w:val="24"/>
        </w:rPr>
      </w:pPr>
      <w:r w:rsidRPr="000B0DEF">
        <w:rPr>
          <w:rFonts w:eastAsia="Times New Roman" w:cs="Times New Roman"/>
          <w:b/>
          <w:szCs w:val="24"/>
        </w:rPr>
        <w:t>ΠΡΟ</w:t>
      </w:r>
      <w:r>
        <w:rPr>
          <w:rFonts w:eastAsia="Times New Roman" w:cs="Times New Roman"/>
          <w:b/>
          <w:szCs w:val="24"/>
        </w:rPr>
        <w:t>Ε</w:t>
      </w:r>
      <w:r w:rsidRPr="000B0DEF">
        <w:rPr>
          <w:rFonts w:eastAsia="Times New Roman" w:cs="Times New Roman"/>
          <w:b/>
          <w:szCs w:val="24"/>
        </w:rPr>
        <w:t xml:space="preserve">ΔΡΕΥΩΝ (Γεώργιος </w:t>
      </w:r>
      <w:proofErr w:type="spellStart"/>
      <w:r w:rsidRPr="000B0DEF">
        <w:rPr>
          <w:rFonts w:eastAsia="Times New Roman" w:cs="Times New Roman"/>
          <w:b/>
          <w:szCs w:val="24"/>
        </w:rPr>
        <w:t>Λαμπρούλης</w:t>
      </w:r>
      <w:proofErr w:type="spellEnd"/>
      <w:r w:rsidRPr="000B0DEF">
        <w:rPr>
          <w:rFonts w:eastAsia="Times New Roman" w:cs="Times New Roman"/>
          <w:b/>
          <w:szCs w:val="24"/>
        </w:rPr>
        <w:t xml:space="preserve">): </w:t>
      </w:r>
      <w:r>
        <w:rPr>
          <w:rFonts w:eastAsia="Times New Roman" w:cs="Times New Roman"/>
          <w:szCs w:val="24"/>
        </w:rPr>
        <w:t>Τον λόγο έχει ο κ. Παπαηλιού και μετά ο Κοινοβουλευτικός Εκπρόσωπος της Νέας Δημοκρατίας</w:t>
      </w:r>
      <w:r>
        <w:rPr>
          <w:rFonts w:eastAsia="Times New Roman" w:cs="Times New Roman"/>
          <w:szCs w:val="24"/>
        </w:rPr>
        <w:t xml:space="preserve"> </w:t>
      </w:r>
      <w:r>
        <w:rPr>
          <w:rFonts w:eastAsia="Times New Roman" w:cs="Times New Roman"/>
          <w:szCs w:val="24"/>
        </w:rPr>
        <w:t xml:space="preserve"> κ. Κεφαλογιάννης. </w:t>
      </w:r>
    </w:p>
    <w:p w14:paraId="59780D4D" w14:textId="77777777" w:rsidR="00F07EC0" w:rsidRDefault="005D0323">
      <w:pPr>
        <w:spacing w:after="0" w:line="600" w:lineRule="auto"/>
        <w:ind w:firstLine="720"/>
        <w:jc w:val="both"/>
        <w:rPr>
          <w:rFonts w:eastAsia="Times New Roman" w:cs="Times New Roman"/>
          <w:szCs w:val="24"/>
        </w:rPr>
      </w:pPr>
      <w:r w:rsidRPr="000B0DEF">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η αναδοχή ανηλίκων αποσκοπεί στην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και στην ένταξη σε οικογενειακό περιβάλλον, παιδιών που χρήζουν ιδιαίτερης μέριμνας και φροντίδας. Πρόκειται για παιδιά ηλικίας μέχρι δεκαοκτώ ετών, τα οποία </w:t>
      </w:r>
      <w:r>
        <w:rPr>
          <w:rFonts w:eastAsia="Times New Roman" w:cs="Times New Roman"/>
          <w:szCs w:val="24"/>
        </w:rPr>
        <w:t xml:space="preserve">πριν από την τοποθέτησή τους σε </w:t>
      </w:r>
      <w:r>
        <w:rPr>
          <w:rFonts w:eastAsia="Times New Roman" w:cs="Times New Roman"/>
          <w:szCs w:val="24"/>
        </w:rPr>
        <w:t xml:space="preserve">μονάδες παιδικής προστασίας </w:t>
      </w:r>
      <w:r>
        <w:rPr>
          <w:rFonts w:eastAsia="Times New Roman" w:cs="Times New Roman"/>
          <w:szCs w:val="24"/>
        </w:rPr>
        <w:t xml:space="preserve">και </w:t>
      </w:r>
      <w:r>
        <w:rPr>
          <w:rFonts w:eastAsia="Times New Roman" w:cs="Times New Roman"/>
          <w:szCs w:val="24"/>
        </w:rPr>
        <w:t xml:space="preserve">φροντίδας </w:t>
      </w:r>
      <w:r>
        <w:rPr>
          <w:rFonts w:eastAsia="Times New Roman" w:cs="Times New Roman"/>
          <w:szCs w:val="24"/>
        </w:rPr>
        <w:t xml:space="preserve">ήταν είτε έκθετα, είτε εγκαταλειμμένα, είτε </w:t>
      </w:r>
      <w:r>
        <w:rPr>
          <w:rFonts w:eastAsia="Times New Roman" w:cs="Times New Roman"/>
          <w:szCs w:val="24"/>
        </w:rPr>
        <w:lastRenderedPageBreak/>
        <w:t xml:space="preserve">κακοποιημένα από τους φυσικούς γονείς τους, είτε είχαν διαπράξει τα ίδια ποινικά αδικήματα. </w:t>
      </w:r>
    </w:p>
    <w:p w14:paraId="59780D4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Τα περισσότερα από αυτά τα παιδιά, είτε δεν ε</w:t>
      </w:r>
      <w:r>
        <w:rPr>
          <w:rFonts w:eastAsia="Times New Roman" w:cs="Times New Roman"/>
          <w:szCs w:val="24"/>
        </w:rPr>
        <w:t xml:space="preserve">ίχαν καθόλου οικογένεια είτε οι φυσικοί γονείς ήταν ανίκανοι να ανταποκριθούν στις υποχρεώσεις τους και ακατάλληλοι να ασκήσουν τη γονική μέριμνα. </w:t>
      </w:r>
    </w:p>
    <w:p w14:paraId="59780D4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Θ΄ </w:t>
      </w:r>
      <w:r>
        <w:rPr>
          <w:rFonts w:eastAsia="Times New Roman" w:cs="Times New Roman"/>
          <w:szCs w:val="24"/>
        </w:rPr>
        <w:t xml:space="preserve">Αντιπρόεδρος της Βουλής κ. </w:t>
      </w:r>
      <w:r w:rsidRPr="00F77A30">
        <w:rPr>
          <w:rFonts w:eastAsia="Times New Roman" w:cs="Times New Roman"/>
          <w:b/>
          <w:szCs w:val="24"/>
        </w:rPr>
        <w:t>ΜΑΡΙΟΣ ΓΕΩΡΓΙΑΔΗΣ</w:t>
      </w:r>
      <w:r>
        <w:rPr>
          <w:rFonts w:eastAsia="Times New Roman" w:cs="Times New Roman"/>
          <w:szCs w:val="24"/>
        </w:rPr>
        <w:t>)</w:t>
      </w:r>
    </w:p>
    <w:p w14:paraId="59780D5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Έχει απο</w:t>
      </w:r>
      <w:r>
        <w:rPr>
          <w:rFonts w:eastAsia="Times New Roman" w:cs="Times New Roman"/>
          <w:szCs w:val="24"/>
        </w:rPr>
        <w:t xml:space="preserve">δειχθεί –και το είπαν όλοι οι συνάδελφοι ομιλητές- ότι οι δομές κλειστής φροντίδας δεν αποτελούν το καλύτερο περιβάλλον για την ψυχοκοινωνική, συναισθηματική και εκπαιδευτική ανάπτυξη του παιδιού και την ένταξή του στην κοινωνία. </w:t>
      </w:r>
    </w:p>
    <w:p w14:paraId="59780D5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Σε αυτό το πλαίσιο η αναδ</w:t>
      </w:r>
      <w:r>
        <w:rPr>
          <w:rFonts w:eastAsia="Times New Roman" w:cs="Times New Roman"/>
          <w:szCs w:val="24"/>
        </w:rPr>
        <w:t>οχή συνιστά θεσμό παιδικής προστασίας. Μέσω του υπό κρίση νομοσχεδίου τίθενται προϋποθέσεις και με τη συνεκτίμηση της γνώμης όλων των ενδιαφερομένων</w:t>
      </w:r>
      <w:r>
        <w:rPr>
          <w:rFonts w:eastAsia="Times New Roman" w:cs="Times New Roman"/>
          <w:szCs w:val="24"/>
        </w:rPr>
        <w:t>,</w:t>
      </w:r>
      <w:r>
        <w:rPr>
          <w:rFonts w:eastAsia="Times New Roman" w:cs="Times New Roman"/>
          <w:szCs w:val="24"/>
        </w:rPr>
        <w:t xml:space="preserve"> ελέγχεται και κρίνεται εάν ο αποχωρισμός του παιδιού από τη φυσική οικογένειά του είναι προς το συμφέρον τ</w:t>
      </w:r>
      <w:r>
        <w:rPr>
          <w:rFonts w:eastAsia="Times New Roman" w:cs="Times New Roman"/>
          <w:szCs w:val="24"/>
        </w:rPr>
        <w:t xml:space="preserve">ου. </w:t>
      </w:r>
    </w:p>
    <w:p w14:paraId="59780D5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Μέχρι σήμερα υπάρχει έλλειψη έγκυρων στατιστικών στοιχείων, η συλλογή των οποίων πραγματοποιείται από τους γραμματείς των πρωτοδικείων, μετά την αναγγελία της υιοθεσίας και περιορισμένη καταχώριση στο Εθνικό Μητρώο Υιοθεσιών.</w:t>
      </w:r>
    </w:p>
    <w:p w14:paraId="59780D5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Επιπλέον υπάρχει πλημμελή</w:t>
      </w:r>
      <w:r>
        <w:rPr>
          <w:rFonts w:eastAsia="Times New Roman" w:cs="Times New Roman"/>
          <w:szCs w:val="24"/>
        </w:rPr>
        <w:t>ς</w:t>
      </w:r>
      <w:r>
        <w:rPr>
          <w:rFonts w:eastAsia="Times New Roman" w:cs="Times New Roman"/>
          <w:szCs w:val="24"/>
        </w:rPr>
        <w:t xml:space="preserve"> έως</w:t>
      </w:r>
      <w:r>
        <w:rPr>
          <w:rFonts w:eastAsia="Times New Roman" w:cs="Times New Roman"/>
          <w:szCs w:val="24"/>
        </w:rPr>
        <w:t xml:space="preserve"> ανύπαρκτη και κατακερματισμένη εποπτεία επί των ιδρυμάτων στα οποία τοποθετούνται παιδιά, αφού αυτή ασκείται κεντρικά από το Υπουργείο Εργασίας, Κοινωνικών Ασφαλίσεων και Κοινωνικής Αλληλεγγύης και αποκεντρωμένα από τις περιφέρειες και τους δήμους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ενώ </w:t>
      </w:r>
      <w:r>
        <w:rPr>
          <w:rFonts w:eastAsia="Times New Roman" w:cs="Times New Roman"/>
          <w:szCs w:val="24"/>
        </w:rPr>
        <w:t xml:space="preserve">ο συντονιστικός ρόλος του κράτους είναι ανύπαρκτος. </w:t>
      </w:r>
    </w:p>
    <w:p w14:paraId="59780D5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Όμως, και ο θεσμός της υιοθεσίας αποσκοπεί στην παιδική προστασία, αλλά και στην κάλυψη της ανάγκης να αποκτήσουν παιδιά</w:t>
      </w:r>
      <w:r w:rsidRPr="003A706B">
        <w:rPr>
          <w:rFonts w:eastAsia="Times New Roman" w:cs="Times New Roman"/>
          <w:szCs w:val="24"/>
        </w:rPr>
        <w:t xml:space="preserve"> </w:t>
      </w:r>
      <w:r>
        <w:rPr>
          <w:rFonts w:eastAsia="Times New Roman" w:cs="Times New Roman"/>
          <w:szCs w:val="24"/>
        </w:rPr>
        <w:t>σύζυγοι που έχουν αδυναμία βιολογικής απόκτησης. Σε αυτό το πλαίσιο ανακύπτουν</w:t>
      </w:r>
      <w:r>
        <w:rPr>
          <w:rFonts w:eastAsia="Times New Roman" w:cs="Times New Roman"/>
          <w:szCs w:val="24"/>
        </w:rPr>
        <w:t xml:space="preserve"> προβλήματα, όπως οι μεγάλες καθυστερήσεις ως προς τη διαχείριση των σχετικών αιτήσεων, </w:t>
      </w:r>
      <w:r>
        <w:rPr>
          <w:rFonts w:eastAsia="Times New Roman" w:cs="Times New Roman"/>
          <w:szCs w:val="24"/>
        </w:rPr>
        <w:t xml:space="preserve">ή </w:t>
      </w:r>
      <w:r>
        <w:rPr>
          <w:rFonts w:eastAsia="Times New Roman" w:cs="Times New Roman"/>
          <w:szCs w:val="24"/>
        </w:rPr>
        <w:t xml:space="preserve">μη καταγραφή και χαρτογράφηση των παιδιών που φιλοξενούνται σε ιδρύματα μετά από εισαγγελικές εντολές και δικαστικές αποφάσεις και </w:t>
      </w:r>
      <w:r>
        <w:rPr>
          <w:rFonts w:eastAsia="Times New Roman" w:cs="Times New Roman"/>
          <w:szCs w:val="24"/>
        </w:rPr>
        <w:t xml:space="preserve">η </w:t>
      </w:r>
      <w:r>
        <w:rPr>
          <w:rFonts w:eastAsia="Times New Roman" w:cs="Times New Roman"/>
          <w:szCs w:val="24"/>
        </w:rPr>
        <w:t xml:space="preserve">μη </w:t>
      </w:r>
      <w:r>
        <w:rPr>
          <w:rFonts w:eastAsia="Times New Roman" w:cs="Times New Roman"/>
          <w:szCs w:val="24"/>
        </w:rPr>
        <w:t xml:space="preserve">προώθησή </w:t>
      </w:r>
      <w:r>
        <w:rPr>
          <w:rFonts w:eastAsia="Times New Roman" w:cs="Times New Roman"/>
          <w:szCs w:val="24"/>
        </w:rPr>
        <w:t>τους για οικογενειακή</w:t>
      </w:r>
      <w:r>
        <w:rPr>
          <w:rFonts w:eastAsia="Times New Roman" w:cs="Times New Roman"/>
          <w:szCs w:val="24"/>
        </w:rPr>
        <w:t xml:space="preserve"> ένταξη και </w:t>
      </w:r>
      <w:r>
        <w:rPr>
          <w:rFonts w:eastAsia="Times New Roman" w:cs="Times New Roman"/>
          <w:szCs w:val="24"/>
        </w:rPr>
        <w:lastRenderedPageBreak/>
        <w:t xml:space="preserve">αποκατάσταση, </w:t>
      </w:r>
      <w:r>
        <w:rPr>
          <w:rFonts w:eastAsia="Times New Roman" w:cs="Times New Roman"/>
          <w:szCs w:val="24"/>
        </w:rPr>
        <w:t xml:space="preserve">η </w:t>
      </w:r>
      <w:r>
        <w:rPr>
          <w:rFonts w:eastAsia="Times New Roman" w:cs="Times New Roman"/>
          <w:szCs w:val="24"/>
        </w:rPr>
        <w:t xml:space="preserve">ύπαρξη πολλαπλών νομικών και διαδικαστικών κωλυμάτων που αφορούν τα παιδιά, τα οποία φιλοξενούνται σε δομές κλειστής φροντίδας, </w:t>
      </w:r>
      <w:r>
        <w:rPr>
          <w:rFonts w:eastAsia="Times New Roman" w:cs="Times New Roman"/>
          <w:szCs w:val="24"/>
        </w:rPr>
        <w:t xml:space="preserve">η </w:t>
      </w:r>
      <w:r>
        <w:rPr>
          <w:rFonts w:eastAsia="Times New Roman" w:cs="Times New Roman"/>
          <w:szCs w:val="24"/>
        </w:rPr>
        <w:t xml:space="preserve">απουσία παρακολούθησης των δράσεων κοινωνικής προστασίας. </w:t>
      </w:r>
    </w:p>
    <w:p w14:paraId="59780D5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υπό κρίση νομοσχέδιο αποσκοπεί στη μ</w:t>
      </w:r>
      <w:r>
        <w:rPr>
          <w:rFonts w:eastAsia="Times New Roman" w:cs="Times New Roman"/>
          <w:szCs w:val="24"/>
        </w:rPr>
        <w:t>είωση του χρόνου ολοκλήρωσης, αλλά και στη διαφάνεια των σχετικών διαδικασιών. Προς τούτο θεσπίζεται συμβουλευτικό γνωμοδοτικό όργανο, το Εθνικό Συμβούλιο Αναδοχής και Υιοθεσίας για τη διευκόλυνση της συνεργασίας των εμπλεκομένων φορέων και την παροχή συμβ</w:t>
      </w:r>
      <w:r>
        <w:rPr>
          <w:rFonts w:eastAsia="Times New Roman" w:cs="Times New Roman"/>
          <w:szCs w:val="24"/>
        </w:rPr>
        <w:t xml:space="preserve">ουλευτικών υπηρεσιών στους φορείς παιδικής προστασίας. </w:t>
      </w:r>
    </w:p>
    <w:p w14:paraId="59780D5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Εισάγεται το Εθνικό Μητρώο Ανηλίκων, στο οποίο καταγράφονται όλα τα παιδιά που φιλοξενούνται σε μονάδες παιδικής προστασίας. </w:t>
      </w:r>
    </w:p>
    <w:p w14:paraId="59780D5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Εισάγεται το Εθνικό Μητρώο Υποψηφίων Αναδόχων Γονέων, στο οποίο καταχωρίζο</w:t>
      </w:r>
      <w:r>
        <w:rPr>
          <w:rFonts w:eastAsia="Times New Roman" w:cs="Times New Roman"/>
          <w:szCs w:val="24"/>
        </w:rPr>
        <w:t xml:space="preserve">νται όλοι όσοι επιθυμούν να υιοθετήσουν παιδί ή να γίνουν ανάδοχοι γονείς, εφόσον πληρούν τις νόμιμες προϋποθέσεις και έχουν παρακολουθήσει το υποχρεωτικό πρόγραμμα εκπαίδευσης, επιμόρφωσης και συμβουλευτικής υποστήριξης. </w:t>
      </w:r>
    </w:p>
    <w:p w14:paraId="59780D5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Εισάγεται ο θεσμός της ανάθεσης τ</w:t>
      </w:r>
      <w:r>
        <w:rPr>
          <w:rFonts w:eastAsia="Times New Roman" w:cs="Times New Roman"/>
          <w:szCs w:val="24"/>
        </w:rPr>
        <w:t>ης διεξαγωγής κοινωνικής έρευνας και της σύνταξης κοινωνικής έκθεσης σε πιστοποιημένους</w:t>
      </w:r>
      <w:r>
        <w:rPr>
          <w:rFonts w:eastAsia="Times New Roman" w:cs="Times New Roman"/>
          <w:szCs w:val="24"/>
        </w:rPr>
        <w:t>,</w:t>
      </w:r>
      <w:r>
        <w:rPr>
          <w:rFonts w:eastAsia="Times New Roman" w:cs="Times New Roman"/>
          <w:szCs w:val="24"/>
        </w:rPr>
        <w:t xml:space="preserve"> από τον Σύνδεσμο Κοινωνικών Λειτουργών</w:t>
      </w:r>
      <w:r>
        <w:rPr>
          <w:rFonts w:eastAsia="Times New Roman" w:cs="Times New Roman"/>
          <w:szCs w:val="24"/>
        </w:rPr>
        <w:t>,</w:t>
      </w:r>
      <w:r>
        <w:rPr>
          <w:rFonts w:eastAsia="Times New Roman" w:cs="Times New Roman"/>
          <w:szCs w:val="24"/>
        </w:rPr>
        <w:t xml:space="preserve"> κοινωνικούς λειτουργούς. Έτσι, μειώνεται ο χρόνος αναμονής και </w:t>
      </w:r>
      <w:proofErr w:type="spellStart"/>
      <w:r>
        <w:rPr>
          <w:rFonts w:eastAsia="Times New Roman" w:cs="Times New Roman"/>
          <w:szCs w:val="24"/>
        </w:rPr>
        <w:t>αποσυμφορούνται</w:t>
      </w:r>
      <w:proofErr w:type="spellEnd"/>
      <w:r>
        <w:rPr>
          <w:rFonts w:eastAsia="Times New Roman" w:cs="Times New Roman"/>
          <w:szCs w:val="24"/>
        </w:rPr>
        <w:t xml:space="preserve"> οι κοινωνικές υπηρεσίες. </w:t>
      </w:r>
    </w:p>
    <w:p w14:paraId="59780D59"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Επιπλέον, καθιερώνεται</w:t>
      </w:r>
      <w:r>
        <w:rPr>
          <w:rFonts w:eastAsia="Times New Roman" w:cs="Times New Roman"/>
          <w:szCs w:val="24"/>
        </w:rPr>
        <w:t xml:space="preserve"> ο θεσμός της επαγγελματικής αναδοχής για παιδιά με χρόνια προβλήματα υγείας και συμπεριφοράς, καθιερώνεται ο θεσμός της βραχείας αναδοχής και αναλαμβάνεται η ασφαλιστική κάλυψη των παιδιών σε αναδοχή από τον ασφαλιστικό φορέα των αναδόχων γονέων, όπως επί</w:t>
      </w:r>
      <w:r>
        <w:rPr>
          <w:rFonts w:eastAsia="Times New Roman" w:cs="Times New Roman"/>
          <w:szCs w:val="24"/>
        </w:rPr>
        <w:t xml:space="preserve">σης και η οικονομική ενίσχυση των αναδόχων γονέων από ενιαίο φορέα. </w:t>
      </w:r>
    </w:p>
    <w:p w14:paraId="59780D5A"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προφανές, κυρία Υπουργέ, ότι όλα αυτά θα κριθούν στην πράξη. Δυστυχώς, η συζήτηση για την αναδοχή ανηλίκων και την υιοθεσία επικαλύφθηκε από τη ρύθμιση για την αναδοχή ανηλίκων από </w:t>
      </w:r>
      <w:r>
        <w:rPr>
          <w:rFonts w:eastAsia="Times New Roman" w:cs="Times New Roman"/>
          <w:szCs w:val="24"/>
        </w:rPr>
        <w:t xml:space="preserve">ομόφυλα ζευγάρια και αυτό αδικεί το συνολικό περιεχόμενο του νομοσχεδίου. </w:t>
      </w:r>
    </w:p>
    <w:p w14:paraId="59780D5B"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Πράγματι, υπάρχουν αντιρρήσεις και ενστάσεις για την αναδοχή ανηλίκου από ομόφυλα ζευγάρια που συνδέονται με σύμφωνο συμβίωσης. Βέβαια, πρέπει να πω ότι κατά την πρόοδο της συζήτηση</w:t>
      </w:r>
      <w:r>
        <w:rPr>
          <w:rFonts w:eastAsia="Times New Roman" w:cs="Times New Roman"/>
          <w:szCs w:val="24"/>
        </w:rPr>
        <w:t xml:space="preserve">ς του νομοσχεδίου στην αρμόδια </w:t>
      </w:r>
      <w:r>
        <w:rPr>
          <w:rFonts w:eastAsia="Times New Roman" w:cs="Times New Roman"/>
          <w:szCs w:val="24"/>
        </w:rPr>
        <w:t xml:space="preserve">επιτροπή </w:t>
      </w:r>
      <w:r>
        <w:rPr>
          <w:rFonts w:eastAsia="Times New Roman" w:cs="Times New Roman"/>
          <w:szCs w:val="24"/>
        </w:rPr>
        <w:t xml:space="preserve">και σήμερα στην Ολομέλεια οι αντιρρήσεις και οι ενστάσεις βαίνουν μειούμενες. Παρά ταύτα, εξακολουθούν και υπάρχουν. </w:t>
      </w:r>
    </w:p>
    <w:p w14:paraId="59780D5C"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Ως προς αυτές τις ενστάσεις θέλω να διευκρινιστεί ότι η αναδοχή ούτως ή άλλως συνιστά νομική δυνατ</w:t>
      </w:r>
      <w:r>
        <w:rPr>
          <w:rFonts w:eastAsia="Times New Roman" w:cs="Times New Roman"/>
          <w:szCs w:val="24"/>
        </w:rPr>
        <w:t xml:space="preserve">ότητα και όχι πραγματική κατάσταση. Το αν συγκεκριμένο ζευγάρι είναι κατάλληλο να αναλάβει καθήκοντα αναδόχου, αν πληροί τις ουσιαστικές προϋποθέσεις, κρίνεται από την αρμόδια κοινωνική υπηρεσία και τα δικαστήρια. </w:t>
      </w:r>
    </w:p>
    <w:p w14:paraId="59780D5D"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Σε αυτό το πλαίσιο οι ενστάσεις είναι αβά</w:t>
      </w:r>
      <w:r>
        <w:rPr>
          <w:rFonts w:eastAsia="Times New Roman" w:cs="Times New Roman"/>
          <w:szCs w:val="24"/>
        </w:rPr>
        <w:t xml:space="preserve">σιμες, </w:t>
      </w:r>
      <w:proofErr w:type="spellStart"/>
      <w:r>
        <w:rPr>
          <w:rFonts w:eastAsia="Times New Roman" w:cs="Times New Roman"/>
          <w:szCs w:val="24"/>
        </w:rPr>
        <w:t>πολλώ</w:t>
      </w:r>
      <w:proofErr w:type="spellEnd"/>
      <w:r>
        <w:rPr>
          <w:rFonts w:eastAsia="Times New Roman" w:cs="Times New Roman"/>
          <w:szCs w:val="24"/>
        </w:rPr>
        <w:t xml:space="preserve"> μάλλον που δυνατότητα ακόμα και υιοθεσίας έχουν και ομοφυλόφιλοι ατομικά, αφού ο νόμος δεν προβλέπει κάτι διαφορετικό, δηλαδή δεν αποκλείει άτομα άλλου σεξουαλικού προσανατολισμού να προβούν σε υιοθεσία. </w:t>
      </w:r>
    </w:p>
    <w:p w14:paraId="59780D5E"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η αναδοχή ανηλ</w:t>
      </w:r>
      <w:r>
        <w:rPr>
          <w:rFonts w:eastAsia="Times New Roman" w:cs="Times New Roman"/>
          <w:szCs w:val="24"/>
        </w:rPr>
        <w:t>ίκων δεν είναι υιοθεσία, στην οποία μπορούν να προβαίνουν μόνο ζευγάρια που συνδέονται με γάμο, όπως προβλέπεται από τον νόμο. Κατά την υιοθεσία ο θετός γονέας αντικαθιστά τον φυσικό γονέα πλήρως, δηλαδή στις υποχρεώσεις και τα δικαιώματα. Κατά την αναδοχή</w:t>
      </w:r>
      <w:r>
        <w:rPr>
          <w:rFonts w:eastAsia="Times New Roman" w:cs="Times New Roman"/>
          <w:szCs w:val="24"/>
        </w:rPr>
        <w:t xml:space="preserve"> ο ανάδοχος γονέας ασκεί περιορισμένα την πραγματική φροντίδα του παιδιού και συνυπάρχει ενδεχομένως με τον φυσικό γονέα και μάλιστα έχει υποχρέωση να συνεργάζεται μαζί του. Μέσω των αναδόχων γονέων δεν ασκείται η γονική μέριμνα, η οποία σε πολλές περιπτώσ</w:t>
      </w:r>
      <w:r>
        <w:rPr>
          <w:rFonts w:eastAsia="Times New Roman" w:cs="Times New Roman"/>
          <w:szCs w:val="24"/>
        </w:rPr>
        <w:t xml:space="preserve">εις ασκείται από τους φυσικούς γονείς, από τους οποίους ο ανήλικος δεν αποκόπτεται. </w:t>
      </w:r>
    </w:p>
    <w:p w14:paraId="59780D5F"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Εξάλλου, κύριοι συνάδελφοι, αν εξαιρούνταν τα ομόφυλα ζευγάρια, θα </w:t>
      </w:r>
      <w:proofErr w:type="spellStart"/>
      <w:r>
        <w:rPr>
          <w:rFonts w:eastAsia="Times New Roman" w:cs="Times New Roman"/>
          <w:szCs w:val="24"/>
        </w:rPr>
        <w:t>ετίθετο</w:t>
      </w:r>
      <w:proofErr w:type="spellEnd"/>
      <w:r>
        <w:rPr>
          <w:rFonts w:eastAsia="Times New Roman" w:cs="Times New Roman"/>
          <w:szCs w:val="24"/>
        </w:rPr>
        <w:t xml:space="preserve"> θέμα παραβίασης των αρχών της ισότητας και ρυθμίσεων της Ευρωπαϊκής Σύμβασης των Δικαιωμάτων του</w:t>
      </w:r>
      <w:r>
        <w:rPr>
          <w:rFonts w:eastAsia="Times New Roman" w:cs="Times New Roman"/>
          <w:szCs w:val="24"/>
        </w:rPr>
        <w:t xml:space="preserve"> Ανθρώπου. Και πάντως, η νομοτεχνική βελτίωση του άρθρου 8 παράγραφος 1 εδάφιο 2 νομίζω ότι αίρει τις όποιες επιφυλάξεις υπάρχουν, αφού η επιλογή γίνεται </w:t>
      </w:r>
      <w:r>
        <w:rPr>
          <w:rFonts w:eastAsia="Times New Roman" w:cs="Times New Roman"/>
          <w:szCs w:val="24"/>
          <w:lang w:val="en-US"/>
        </w:rPr>
        <w:t>ad</w:t>
      </w:r>
      <w:r w:rsidRPr="00F3026C">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όχι υποχρεωτικά με τη σειρά αναφοράς των πιθανών υποψη</w:t>
      </w:r>
      <w:r>
        <w:rPr>
          <w:rFonts w:eastAsia="Times New Roman" w:cs="Times New Roman"/>
          <w:szCs w:val="24"/>
        </w:rPr>
        <w:lastRenderedPageBreak/>
        <w:t>φίων αναδόχων, όπως προβλεπόταν στην αρχ</w:t>
      </w:r>
      <w:r>
        <w:rPr>
          <w:rFonts w:eastAsia="Times New Roman" w:cs="Times New Roman"/>
          <w:szCs w:val="24"/>
        </w:rPr>
        <w:t xml:space="preserve">ική εκδοχή του νομοσχεδίου, αλλά </w:t>
      </w:r>
      <w:r>
        <w:rPr>
          <w:rFonts w:eastAsia="Times New Roman" w:cs="Times New Roman"/>
          <w:szCs w:val="24"/>
        </w:rPr>
        <w:t xml:space="preserve">επαναλαμβάνω </w:t>
      </w:r>
      <w:r>
        <w:rPr>
          <w:rFonts w:eastAsia="Times New Roman" w:cs="Times New Roman"/>
          <w:szCs w:val="24"/>
          <w:lang w:val="en-US"/>
        </w:rPr>
        <w:t>ad</w:t>
      </w:r>
      <w:r w:rsidRPr="00F3026C">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με γνώμονα το συμφέρον του ανηλίκου υπό το πρίσμα της Διεθνούς Σύμβασης για τα Δικαιώματα του Παιδιού. </w:t>
      </w:r>
    </w:p>
    <w:p w14:paraId="59780D60"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Κύριοι συνάδελφοι, είναι θετικό ότι και κόμματα της Αντιπολίτευσης και συνάδελφοι Βουλευτές τάσσοντ</w:t>
      </w:r>
      <w:r>
        <w:rPr>
          <w:rFonts w:eastAsia="Times New Roman" w:cs="Times New Roman"/>
          <w:szCs w:val="24"/>
        </w:rPr>
        <w:t>αι υπέρ της υπερψήφισης του νομοσχεδίου. Αυτή τη φορά φαίνεται ότι κατισχύει η εποικοδομητική αντιπολίτευση και όχι οι άναρθρες αντιπολιτευτικές κραυγές. Έτσι, αποδεικνύεται ότι υπάρχουν περιθώρια ευρύτερων συναινέσεων, όταν πρυτανεύει η κοινή λογική και η</w:t>
      </w:r>
      <w:r>
        <w:rPr>
          <w:rFonts w:eastAsia="Times New Roman" w:cs="Times New Roman"/>
          <w:szCs w:val="24"/>
        </w:rPr>
        <w:t xml:space="preserve"> καλή πίστη. </w:t>
      </w:r>
    </w:p>
    <w:p w14:paraId="59780D61"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τους υπόλοιπους που θα καταψηφίσουν το νομοσχέδιο, δανείζομαι μία αναφορά του Ευάγγελου Βενιζέλου, που απαντώντας σε Βουλευτή του κόμματός του είπε ότι </w:t>
      </w:r>
      <w:r>
        <w:rPr>
          <w:rFonts w:eastAsia="Times New Roman" w:cs="Times New Roman"/>
          <w:szCs w:val="24"/>
        </w:rPr>
        <w:t>«</w:t>
      </w:r>
      <w:r>
        <w:rPr>
          <w:rFonts w:eastAsia="Times New Roman" w:cs="Times New Roman"/>
          <w:szCs w:val="24"/>
        </w:rPr>
        <w:t>κανείς δεν έχει το πολιτικό και ηθικό δικαίωμα να χρησιμοποιεί ζητήματα ανθρωπ</w:t>
      </w:r>
      <w:r>
        <w:rPr>
          <w:rFonts w:eastAsia="Times New Roman" w:cs="Times New Roman"/>
          <w:szCs w:val="24"/>
        </w:rPr>
        <w:t xml:space="preserve">ίνων δικαιωμάτων με κριτήρια στιγμιαίου </w:t>
      </w:r>
      <w:proofErr w:type="spellStart"/>
      <w:r>
        <w:rPr>
          <w:rFonts w:eastAsia="Times New Roman" w:cs="Times New Roman"/>
          <w:szCs w:val="24"/>
        </w:rPr>
        <w:t>τακτικισμού</w:t>
      </w:r>
      <w:proofErr w:type="spellEnd"/>
      <w:r>
        <w:rPr>
          <w:rFonts w:eastAsia="Times New Roman" w:cs="Times New Roman"/>
          <w:szCs w:val="24"/>
        </w:rPr>
        <w:t>. Όποιος θέλει να κάνει αξιόπιστη αντιπολίτευση έχει πολλά άλλα θέματα να επιλέξει</w:t>
      </w:r>
      <w:r>
        <w:rPr>
          <w:rFonts w:eastAsia="Times New Roman" w:cs="Times New Roman"/>
          <w:szCs w:val="24"/>
        </w:rPr>
        <w:t>»</w:t>
      </w:r>
      <w:r>
        <w:rPr>
          <w:rFonts w:eastAsia="Times New Roman" w:cs="Times New Roman"/>
          <w:szCs w:val="24"/>
        </w:rPr>
        <w:t xml:space="preserve">. Αρκεί, βέβαια, αυτή η </w:t>
      </w:r>
      <w:r>
        <w:rPr>
          <w:rFonts w:eastAsia="Times New Roman" w:cs="Times New Roman"/>
          <w:szCs w:val="24"/>
        </w:rPr>
        <w:lastRenderedPageBreak/>
        <w:t>αναφορά να αποτελέσει κανόνα για τη στάση των κομμάτων της Αντιπολίτευσης και όχι ευκαιριακή προσέ</w:t>
      </w:r>
      <w:r>
        <w:rPr>
          <w:rFonts w:eastAsia="Times New Roman" w:cs="Times New Roman"/>
          <w:szCs w:val="24"/>
        </w:rPr>
        <w:t xml:space="preserve">γγιση. </w:t>
      </w:r>
    </w:p>
    <w:p w14:paraId="59780D62"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συνάδελφε, αν θέλετε, ολοκληρώστε, παρακαλώ. </w:t>
      </w:r>
    </w:p>
    <w:p w14:paraId="59780D63"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Τελειώνω, κύριε Πρόεδρε.</w:t>
      </w:r>
    </w:p>
    <w:p w14:paraId="59780D64"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Από την επιχειρηματολογία των συναδέλφων της Αντιπολίτευσης κάτι τέτοιο, δυστυχώς, δεν διαφαίνεται, ανεξαρτήτως της ψήφου που θα δώσουν στο συγκεκριμένο νομοσχέδιο. Ξέρετε γιατί; </w:t>
      </w:r>
    </w:p>
    <w:p w14:paraId="59780D65"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Διότι πολλές φορές, κύριοι συνάδελφοι της Αντιπολίτευσης, υποκύπτετε στον πειρασμό της μικροπολιτικής. </w:t>
      </w:r>
    </w:p>
    <w:p w14:paraId="59780D66"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780D67" w14:textId="77777777" w:rsidR="00F07EC0" w:rsidRDefault="005D0323">
      <w:pPr>
        <w:spacing w:after="0"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59780D68"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πολύ. </w:t>
      </w:r>
    </w:p>
    <w:p w14:paraId="59780D69"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w:t>
      </w:r>
      <w:r>
        <w:rPr>
          <w:rFonts w:eastAsia="Times New Roman" w:cs="Times New Roman"/>
          <w:szCs w:val="24"/>
        </w:rPr>
        <w:t xml:space="preserve">ωπος της Νέας Δημοκρατίας κ. Κεφαλογιάννης. </w:t>
      </w:r>
    </w:p>
    <w:p w14:paraId="59780D6A"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δώδεκα λεπτά. </w:t>
      </w:r>
    </w:p>
    <w:p w14:paraId="59780D6B" w14:textId="77777777" w:rsidR="00F07EC0" w:rsidRDefault="005D0323">
      <w:pPr>
        <w:spacing w:after="0" w:line="600" w:lineRule="auto"/>
        <w:ind w:firstLine="720"/>
        <w:jc w:val="both"/>
        <w:rPr>
          <w:rFonts w:eastAsia="Times New Roman" w:cs="Times New Roman"/>
          <w:szCs w:val="24"/>
        </w:rPr>
      </w:pPr>
      <w:r w:rsidRPr="00EB3903">
        <w:rPr>
          <w:rFonts w:eastAsia="Times New Roman" w:cs="Times New Roman"/>
          <w:b/>
          <w:szCs w:val="24"/>
        </w:rPr>
        <w:t>ΙΩΑΝΝΗΣ ΚΕΦΑΛΟΓΙΑΝΝΗΣ:</w:t>
      </w:r>
      <w:r>
        <w:rPr>
          <w:rFonts w:eastAsia="Times New Roman" w:cs="Times New Roman"/>
          <w:b/>
          <w:szCs w:val="24"/>
        </w:rPr>
        <w:t xml:space="preserve"> </w:t>
      </w:r>
      <w:r>
        <w:rPr>
          <w:rFonts w:eastAsia="Times New Roman" w:cs="Times New Roman"/>
          <w:szCs w:val="24"/>
        </w:rPr>
        <w:t>Ευχαριστώ, κύριε Πρόεδρε.</w:t>
      </w:r>
    </w:p>
    <w:p w14:paraId="59780D6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ζήσαμε και αυτό στην Αίθουσα, να βλέπουμε Βουλευτή του ΣΥΡΙΖΑ να υπερασπίζεται τον Ευάγγελο Βενιζέλο</w:t>
      </w:r>
      <w:r>
        <w:rPr>
          <w:rFonts w:eastAsia="Times New Roman" w:cs="Times New Roman"/>
          <w:szCs w:val="24"/>
        </w:rPr>
        <w:t xml:space="preserve">, πράγμα πρωτόγνωρο. </w:t>
      </w:r>
    </w:p>
    <w:p w14:paraId="59780D6D" w14:textId="77777777" w:rsidR="00F07EC0" w:rsidRDefault="005D0323">
      <w:pPr>
        <w:spacing w:after="0" w:line="600" w:lineRule="auto"/>
        <w:ind w:firstLine="720"/>
        <w:jc w:val="both"/>
        <w:rPr>
          <w:rFonts w:eastAsia="Times New Roman" w:cs="Times New Roman"/>
          <w:szCs w:val="24"/>
        </w:rPr>
      </w:pPr>
      <w:r w:rsidRPr="00EB3903">
        <w:rPr>
          <w:rFonts w:eastAsia="Times New Roman" w:cs="Times New Roman"/>
          <w:b/>
          <w:szCs w:val="24"/>
        </w:rPr>
        <w:t>ΑΘΑΝΑΣΙΟΣ ΘΕΟΧΑΡΟΠΟΥΛΟΣ:</w:t>
      </w:r>
      <w:r>
        <w:rPr>
          <w:rFonts w:eastAsia="Times New Roman" w:cs="Times New Roman"/>
          <w:szCs w:val="24"/>
        </w:rPr>
        <w:t xml:space="preserve"> Ξεχνάτε τον </w:t>
      </w:r>
      <w:proofErr w:type="spellStart"/>
      <w:r>
        <w:rPr>
          <w:rFonts w:eastAsia="Times New Roman" w:cs="Times New Roman"/>
          <w:szCs w:val="24"/>
        </w:rPr>
        <w:t>Κατσίκη</w:t>
      </w:r>
      <w:proofErr w:type="spellEnd"/>
      <w:r>
        <w:rPr>
          <w:rFonts w:eastAsia="Times New Roman" w:cs="Times New Roman"/>
          <w:szCs w:val="24"/>
        </w:rPr>
        <w:t>.</w:t>
      </w:r>
    </w:p>
    <w:p w14:paraId="59780D6E"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Αυτό ας το λύσουν μεταξύ τους. Έχουμε, όμως, μου φαίνεται να δούμε πολλά ακόμα στην Αίθουσα αυτή!</w:t>
      </w:r>
    </w:p>
    <w:p w14:paraId="59780D6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ξεκινήσω την ομιλία μου απαντώντας σε κάτι που άκουσα από τον αγ</w:t>
      </w:r>
      <w:r>
        <w:rPr>
          <w:rFonts w:eastAsia="Times New Roman" w:cs="Times New Roman"/>
          <w:szCs w:val="24"/>
        </w:rPr>
        <w:t xml:space="preserve">απητό συνάδελφο τον κ. </w:t>
      </w:r>
      <w:proofErr w:type="spellStart"/>
      <w:r>
        <w:rPr>
          <w:rFonts w:eastAsia="Times New Roman" w:cs="Times New Roman"/>
          <w:szCs w:val="24"/>
        </w:rPr>
        <w:t>Λάππα</w:t>
      </w:r>
      <w:proofErr w:type="spellEnd"/>
      <w:r>
        <w:rPr>
          <w:rFonts w:eastAsia="Times New Roman" w:cs="Times New Roman"/>
          <w:szCs w:val="24"/>
        </w:rPr>
        <w:t xml:space="preserve">. Αναρωτήθηκε ο αγαπητός συνάδελφος πού ήταν η Νέα Δημοκρατία τη δεκαετία του ’70 ή στις αρχές της δεκαετίας του ’80 -σχετικά με την Ευρώπη, με το «Μένουμε Ευρώπη»- και ποιες ήταν οι θέσεις της. </w:t>
      </w:r>
    </w:p>
    <w:p w14:paraId="59780D7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Να θυμίσω στον αγαπητό συνάδελφο</w:t>
      </w:r>
      <w:r>
        <w:rPr>
          <w:rFonts w:eastAsia="Times New Roman" w:cs="Times New Roman"/>
          <w:szCs w:val="24"/>
        </w:rPr>
        <w:t xml:space="preserve"> ότι η παράταξη </w:t>
      </w:r>
      <w:r>
        <w:rPr>
          <w:rFonts w:eastAsia="Times New Roman" w:cs="Times New Roman"/>
          <w:szCs w:val="24"/>
        </w:rPr>
        <w:t>στην οποία έχω την τιμή να ανήκω -</w:t>
      </w:r>
      <w:r>
        <w:rPr>
          <w:rFonts w:eastAsia="Times New Roman" w:cs="Times New Roman"/>
          <w:szCs w:val="24"/>
        </w:rPr>
        <w:t>τότε εγώ προσωπικά ήμουν αγέννητος-</w:t>
      </w:r>
      <w:r>
        <w:rPr>
          <w:rFonts w:eastAsia="Times New Roman" w:cs="Times New Roman"/>
          <w:szCs w:val="24"/>
        </w:rPr>
        <w:t>,</w:t>
      </w:r>
      <w:r>
        <w:rPr>
          <w:rFonts w:eastAsia="Times New Roman" w:cs="Times New Roman"/>
          <w:szCs w:val="24"/>
        </w:rPr>
        <w:t xml:space="preserve"> στην οποία μάλιστα ανήκε και ο πατέρας του προηγούμενου ομιλητή -ήταν Βουλευτής Αρκαδίας με τη Νέα Δημοκρατία- πολεμούσε για να μπούμε στ</w:t>
      </w:r>
      <w:r>
        <w:rPr>
          <w:rFonts w:eastAsia="Times New Roman" w:cs="Times New Roman"/>
          <w:szCs w:val="24"/>
        </w:rPr>
        <w:t>ο</w:t>
      </w:r>
      <w:r>
        <w:rPr>
          <w:rFonts w:eastAsia="Times New Roman" w:cs="Times New Roman"/>
          <w:szCs w:val="24"/>
        </w:rPr>
        <w:t xml:space="preserve">ν </w:t>
      </w:r>
      <w:r>
        <w:rPr>
          <w:rFonts w:eastAsia="Times New Roman" w:cs="Times New Roman"/>
          <w:szCs w:val="24"/>
        </w:rPr>
        <w:t xml:space="preserve">σκληρό πυρήνα της </w:t>
      </w:r>
      <w:r>
        <w:rPr>
          <w:rFonts w:eastAsia="Times New Roman" w:cs="Times New Roman"/>
          <w:szCs w:val="24"/>
        </w:rPr>
        <w:t>Ευρώπη</w:t>
      </w:r>
      <w:r>
        <w:rPr>
          <w:rFonts w:eastAsia="Times New Roman" w:cs="Times New Roman"/>
          <w:szCs w:val="24"/>
        </w:rPr>
        <w:t>ς</w:t>
      </w:r>
      <w:r>
        <w:rPr>
          <w:rFonts w:eastAsia="Times New Roman" w:cs="Times New Roman"/>
          <w:szCs w:val="24"/>
        </w:rPr>
        <w:t>. Οι</w:t>
      </w:r>
      <w:r>
        <w:rPr>
          <w:rFonts w:eastAsia="Times New Roman" w:cs="Times New Roman"/>
          <w:szCs w:val="24"/>
        </w:rPr>
        <w:t xml:space="preserve"> άλλοι έλεγαν: «ΕΟΚ και το ΝΑΤΟ το ίδιο συνδικάτο». Την ίδια στιγμή κάποιοι άλλοι ζούσαν με σοσιαλιστικούς παραδείσους. Πίστευαν ότι στο σιδηρούν παραπέτασμα υπήρχε ο παράδεισος! Από εκεί και πέρα το πού ήταν η κάθε παράταξη στις αρχές της δεκαετίας του ’8</w:t>
      </w:r>
      <w:r>
        <w:rPr>
          <w:rFonts w:eastAsia="Times New Roman" w:cs="Times New Roman"/>
          <w:szCs w:val="24"/>
        </w:rPr>
        <w:t>0 και πού ήταν στα τέλη της δεκαετίας του ’70…</w:t>
      </w:r>
    </w:p>
    <w:p w14:paraId="59780D71" w14:textId="77777777" w:rsidR="00F07EC0" w:rsidRDefault="005D0323">
      <w:pPr>
        <w:spacing w:after="0" w:line="600" w:lineRule="auto"/>
        <w:ind w:firstLine="720"/>
        <w:jc w:val="both"/>
        <w:rPr>
          <w:rFonts w:eastAsia="Times New Roman" w:cs="Times New Roman"/>
          <w:szCs w:val="24"/>
        </w:rPr>
      </w:pPr>
      <w:r w:rsidRPr="00FD6B97">
        <w:rPr>
          <w:rFonts w:eastAsia="Times New Roman" w:cs="Times New Roman"/>
          <w:b/>
          <w:szCs w:val="24"/>
        </w:rPr>
        <w:t>ΣΠΥΡΙΔΩΝ</w:t>
      </w:r>
      <w:r>
        <w:rPr>
          <w:rFonts w:eastAsia="Times New Roman" w:cs="Times New Roman"/>
          <w:b/>
          <w:szCs w:val="24"/>
        </w:rPr>
        <w:t>ΑΣ</w:t>
      </w:r>
      <w:r w:rsidRPr="00FD6B97">
        <w:rPr>
          <w:rFonts w:eastAsia="Times New Roman" w:cs="Times New Roman"/>
          <w:b/>
          <w:szCs w:val="24"/>
        </w:rPr>
        <w:t xml:space="preserve"> ΛΑΠΠΑΣ:</w:t>
      </w:r>
      <w:r>
        <w:rPr>
          <w:rFonts w:eastAsia="Times New Roman" w:cs="Times New Roman"/>
          <w:szCs w:val="24"/>
        </w:rPr>
        <w:t xml:space="preserve"> Εμείς όχι.</w:t>
      </w:r>
    </w:p>
    <w:p w14:paraId="59780D72" w14:textId="77777777" w:rsidR="00F07EC0" w:rsidRDefault="005D0323">
      <w:pPr>
        <w:spacing w:after="0" w:line="600" w:lineRule="auto"/>
        <w:ind w:firstLine="720"/>
        <w:jc w:val="both"/>
        <w:rPr>
          <w:rFonts w:eastAsia="Times New Roman" w:cs="Times New Roman"/>
          <w:szCs w:val="24"/>
        </w:rPr>
      </w:pPr>
      <w:r w:rsidRPr="00FD6B97">
        <w:rPr>
          <w:rFonts w:eastAsia="Times New Roman" w:cs="Times New Roman"/>
          <w:b/>
          <w:szCs w:val="24"/>
        </w:rPr>
        <w:t>ΦΩΤΕΙΝΗ ΒΑΚΗ:</w:t>
      </w:r>
      <w:r>
        <w:rPr>
          <w:rFonts w:eastAsia="Times New Roman" w:cs="Times New Roman"/>
          <w:szCs w:val="24"/>
        </w:rPr>
        <w:t xml:space="preserve"> Από αλλού προερχόμαστε εμείς.</w:t>
      </w:r>
    </w:p>
    <w:p w14:paraId="59780D73"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Μπορεί να μην σας αρέσει, αλλά αυτή είναι η πραγματικότητα.</w:t>
      </w:r>
    </w:p>
    <w:p w14:paraId="59780D74"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9780D75" w14:textId="77777777" w:rsidR="00F07EC0" w:rsidRDefault="005D0323">
      <w:pPr>
        <w:spacing w:after="0" w:line="600" w:lineRule="auto"/>
        <w:ind w:firstLine="720"/>
        <w:jc w:val="both"/>
        <w:rPr>
          <w:rFonts w:eastAsia="Times New Roman" w:cs="Times New Roman"/>
          <w:szCs w:val="24"/>
        </w:rPr>
      </w:pPr>
      <w:r w:rsidRPr="001A5A9F">
        <w:rPr>
          <w:rFonts w:eastAsia="Times New Roman" w:cs="Times New Roman"/>
          <w:b/>
          <w:szCs w:val="24"/>
        </w:rPr>
        <w:t xml:space="preserve">ΠΡΟΕΔΡΕΥΩΝ (Μάριος Γεωργιάδης): </w:t>
      </w:r>
      <w:r>
        <w:rPr>
          <w:rFonts w:eastAsia="Times New Roman" w:cs="Times New Roman"/>
          <w:szCs w:val="24"/>
        </w:rPr>
        <w:t>Ελάτε, ηρεμήστε παρακαλώ.</w:t>
      </w:r>
    </w:p>
    <w:p w14:paraId="59780D76"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Ξέρω ότι δεν σας άρεσε, αλλά πολιτικά ο καθένας ξέρει πού βρισκόταν.</w:t>
      </w:r>
    </w:p>
    <w:p w14:paraId="59780D7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Προτού πάω στα του νομοσχεδίου, θα ήθελα να κάνω ένα σχόλιο. Το τελευταίο διάστημα ακούω ως τελευταίο πολι</w:t>
      </w:r>
      <w:r>
        <w:rPr>
          <w:rFonts w:eastAsia="Times New Roman" w:cs="Times New Roman"/>
          <w:szCs w:val="24"/>
        </w:rPr>
        <w:t xml:space="preserve">τικό επιχείρημα από πλευράς της Συγκυβέρνησης Ανεξαρτήτων Ελλήνων και ΣΥΡΙΖΑ ότι «μπορεί να είχαμε πολιτικές </w:t>
      </w:r>
      <w:r>
        <w:rPr>
          <w:rFonts w:eastAsia="Times New Roman" w:cs="Times New Roman"/>
          <w:szCs w:val="24"/>
        </w:rPr>
        <w:t xml:space="preserve">απάτες η </w:t>
      </w:r>
      <w:r>
        <w:rPr>
          <w:rFonts w:eastAsia="Times New Roman" w:cs="Times New Roman"/>
          <w:szCs w:val="24"/>
        </w:rPr>
        <w:t>αυταπάτες, αλλά τουλάχιστον δεν κλέψαμε, είμαστε τουλάχιστον τίμιοι». Δυστυχώς, η επικαιρότητα το τελευταίο διάστημα έχει κατακλειστεί από</w:t>
      </w:r>
      <w:r>
        <w:rPr>
          <w:rFonts w:eastAsia="Times New Roman" w:cs="Times New Roman"/>
          <w:szCs w:val="24"/>
        </w:rPr>
        <w:t xml:space="preserve"> περιπτώσεις στις οποίες υπάρχουν τουλάχιστον σκιές, που δεν έχουν απαντηθεί από την πλευρά της Κυβέρνησης. </w:t>
      </w:r>
    </w:p>
    <w:p w14:paraId="59780D78"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59780D7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Ακούστε. Κάνουμε έναν πολιτικό διάλογο εδώ. Μπορείτε να απαντήσετε όταν θα πάρετε τον λόγο. Κατ</w:t>
      </w:r>
      <w:r>
        <w:rPr>
          <w:rFonts w:eastAsia="Times New Roman" w:cs="Times New Roman"/>
          <w:szCs w:val="24"/>
        </w:rPr>
        <w:t>αλαβαίνω τον εκνευρισμό.</w:t>
      </w:r>
    </w:p>
    <w:p w14:paraId="59780D7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Είχαμε την παραίτηση ενός εγνωσμένης αξίας επιστήμονα από τον Ελληνικό Διαστημικό Οργανισμό του κ. </w:t>
      </w:r>
      <w:proofErr w:type="spellStart"/>
      <w:r>
        <w:rPr>
          <w:rFonts w:eastAsia="Times New Roman" w:cs="Times New Roman"/>
          <w:szCs w:val="24"/>
        </w:rPr>
        <w:t>Κριμιζή</w:t>
      </w:r>
      <w:proofErr w:type="spellEnd"/>
      <w:r>
        <w:rPr>
          <w:rFonts w:eastAsia="Times New Roman" w:cs="Times New Roman"/>
          <w:szCs w:val="24"/>
        </w:rPr>
        <w:t xml:space="preserve"> -δεν ήταν δική μας επιλογή, του κ. Παππά ήταν- ο οποίος παραιτήθηκε λέγοντας ότι υπήρχε κατάχρηση, ότι εξαπατήθηκε από τον κ</w:t>
      </w:r>
      <w:r>
        <w:rPr>
          <w:rFonts w:eastAsia="Times New Roman" w:cs="Times New Roman"/>
          <w:szCs w:val="24"/>
        </w:rPr>
        <w:t xml:space="preserve">. </w:t>
      </w:r>
      <w:r>
        <w:rPr>
          <w:rFonts w:eastAsia="Times New Roman" w:cs="Times New Roman"/>
          <w:szCs w:val="24"/>
        </w:rPr>
        <w:lastRenderedPageBreak/>
        <w:t>Παππά προκειμένου να τοποθετηθεί στον οργανισμό και ότι ενώ του υποσχέθηκε αξιοκρατία, άρχισαν, όπως είπε, να παρκάρουν φίλους και γνωστούς. Καταθέτω για τα Πρακτικά απόσπασμα από σημερινή του συνέντευξη.</w:t>
      </w:r>
    </w:p>
    <w:p w14:paraId="59780D7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Κεφαλογιάννης καταθέτει για τα Πρακτικά την προαναφερθείσα συνέντευξη,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9780D7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Τελικά, απ’ ό,τι φαίνεται αντί να δημ</w:t>
      </w:r>
      <w:r>
        <w:rPr>
          <w:rFonts w:eastAsia="Times New Roman" w:cs="Times New Roman"/>
          <w:szCs w:val="24"/>
        </w:rPr>
        <w:t xml:space="preserve">ιουργήσουν την ελληνική </w:t>
      </w:r>
      <w:r>
        <w:rPr>
          <w:rFonts w:eastAsia="Times New Roman" w:cs="Times New Roman"/>
          <w:szCs w:val="24"/>
          <w:lang w:val="en-US"/>
        </w:rPr>
        <w:t>NASA</w:t>
      </w:r>
      <w:r>
        <w:rPr>
          <w:rFonts w:eastAsia="Times New Roman" w:cs="Times New Roman"/>
          <w:szCs w:val="24"/>
        </w:rPr>
        <w:t xml:space="preserve"> πήγαν να δημιουργήσουν την ελληνική «</w:t>
      </w:r>
      <w:r>
        <w:rPr>
          <w:rFonts w:eastAsia="Times New Roman" w:cs="Times New Roman"/>
          <w:szCs w:val="24"/>
        </w:rPr>
        <w:t>μάσα</w:t>
      </w:r>
      <w:r>
        <w:rPr>
          <w:rFonts w:eastAsia="Times New Roman" w:cs="Times New Roman"/>
          <w:szCs w:val="24"/>
        </w:rPr>
        <w:t xml:space="preserve">»! </w:t>
      </w:r>
    </w:p>
    <w:p w14:paraId="59780D7D"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 xml:space="preserve"> (Θόρυβος – διαμαρτυρίες από την πτέρυγα του ΣΥΡΙΖΑ)</w:t>
      </w:r>
    </w:p>
    <w:p w14:paraId="59780D7E"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Κύριοι συνάδελφοι, σας παρακαλώ, ησυχία!</w:t>
      </w:r>
    </w:p>
    <w:p w14:paraId="59780D7F"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Καταλαβαίνω τον εκνευρισμό σας, κ</w:t>
      </w:r>
      <w:r>
        <w:rPr>
          <w:rFonts w:eastAsia="Times New Roman" w:cs="Times New Roman"/>
          <w:szCs w:val="24"/>
        </w:rPr>
        <w:t>ύριοι συνάδελφοι.</w:t>
      </w:r>
    </w:p>
    <w:p w14:paraId="59780D8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στη δεύτερη περίπτωση. Έγινε καταγγελία πριν από μερικές ημέρες ότι κάποιος επιχειρηματίας προσεγγίστηκε από κάποιον σύμβουλο του κ. </w:t>
      </w:r>
      <w:proofErr w:type="spellStart"/>
      <w:r>
        <w:rPr>
          <w:rFonts w:eastAsia="Times New Roman" w:cs="Times New Roman"/>
          <w:szCs w:val="24"/>
        </w:rPr>
        <w:t>Τσακαλώτου</w:t>
      </w:r>
      <w:proofErr w:type="spellEnd"/>
      <w:r>
        <w:rPr>
          <w:rFonts w:eastAsia="Times New Roman" w:cs="Times New Roman"/>
          <w:szCs w:val="24"/>
        </w:rPr>
        <w:t xml:space="preserve">, τον κ. </w:t>
      </w:r>
      <w:proofErr w:type="spellStart"/>
      <w:r>
        <w:rPr>
          <w:rFonts w:eastAsia="Times New Roman" w:cs="Times New Roman"/>
          <w:szCs w:val="24"/>
        </w:rPr>
        <w:t>Πουλιάση</w:t>
      </w:r>
      <w:proofErr w:type="spellEnd"/>
      <w:r>
        <w:rPr>
          <w:rFonts w:eastAsia="Times New Roman" w:cs="Times New Roman"/>
          <w:szCs w:val="24"/>
        </w:rPr>
        <w:t xml:space="preserve"> συγκεκριμένα, και ζητήθηκε μίζα 1,8 εκατομμυρίων ευρώ. Αυτή η υπόθεση –κ</w:t>
      </w:r>
      <w:r>
        <w:rPr>
          <w:rFonts w:eastAsia="Times New Roman" w:cs="Times New Roman"/>
          <w:szCs w:val="24"/>
        </w:rPr>
        <w:t xml:space="preserve">αι καλώς- είναι στη </w:t>
      </w:r>
      <w:r>
        <w:rPr>
          <w:rFonts w:eastAsia="Times New Roman" w:cs="Times New Roman"/>
          <w:szCs w:val="24"/>
        </w:rPr>
        <w:t>δ</w:t>
      </w:r>
      <w:r>
        <w:rPr>
          <w:rFonts w:eastAsia="Times New Roman" w:cs="Times New Roman"/>
          <w:szCs w:val="24"/>
        </w:rPr>
        <w:t>ικαιοσύνη. Ωστόσο υπάρχουν κάποια ερωτήματα.</w:t>
      </w:r>
    </w:p>
    <w:p w14:paraId="59780D81"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59780D82"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Κύριοι συνάδελφοι, δεν ακούγεστε, ακούγεται μια οχλαγωγία. Αφήστε τον κ. Κεφαλογιάννη να ολοκληρώσει την ο</w:t>
      </w:r>
      <w:r>
        <w:rPr>
          <w:rFonts w:eastAsia="Times New Roman" w:cs="Times New Roman"/>
          <w:szCs w:val="24"/>
        </w:rPr>
        <w:t>μιλία του και αν υπάρχει κάποια ένσταση θα τοποθετηθείτε μετά.</w:t>
      </w:r>
    </w:p>
    <w:p w14:paraId="59780D83"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Κύριε </w:t>
      </w:r>
      <w:r>
        <w:rPr>
          <w:rFonts w:eastAsia="Times New Roman" w:cs="Times New Roman"/>
          <w:szCs w:val="24"/>
        </w:rPr>
        <w:t>συνάδελφε</w:t>
      </w:r>
      <w:r>
        <w:rPr>
          <w:rFonts w:eastAsia="Times New Roman" w:cs="Times New Roman"/>
          <w:szCs w:val="24"/>
        </w:rPr>
        <w:t>, γνωρίζετε πολύ καλά ότι</w:t>
      </w:r>
      <w:r>
        <w:rPr>
          <w:rFonts w:eastAsia="Times New Roman" w:cs="Times New Roman"/>
          <w:b/>
          <w:szCs w:val="24"/>
        </w:rPr>
        <w:t xml:space="preserve"> </w:t>
      </w:r>
      <w:r>
        <w:rPr>
          <w:rFonts w:eastAsia="Times New Roman" w:cs="Times New Roman"/>
          <w:szCs w:val="24"/>
        </w:rPr>
        <w:t>ως Κοινοβουλευτικός Εκπρόσωπος μπορώ να σχολιάσω την επικαιρότητα. Θα πάω και στα του νομοσχεδίου. Ξέρετε –τουλάχιστον όσοι με γν</w:t>
      </w:r>
      <w:r>
        <w:rPr>
          <w:rFonts w:eastAsia="Times New Roman" w:cs="Times New Roman"/>
          <w:szCs w:val="24"/>
        </w:rPr>
        <w:t>ωρίζετε σε αυτήν την Αίθουσα- ότι πάντα τοποθετούμαι επί των νομοσχεδίων.</w:t>
      </w:r>
    </w:p>
    <w:p w14:paraId="59780D8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Έγινε, λοιπόν, μια καταγγελία για μίζα 1,8 εκατομμυρίων ευρώ. Μάλιστα μέρος της μίζας, σύμφωνα με τα καταγγελλόμενα –εγώ δεν τα </w:t>
      </w:r>
      <w:r>
        <w:rPr>
          <w:rFonts w:eastAsia="Times New Roman" w:cs="Times New Roman"/>
          <w:szCs w:val="24"/>
        </w:rPr>
        <w:t>υιοθετώ</w:t>
      </w:r>
      <w:r>
        <w:rPr>
          <w:rFonts w:eastAsia="Times New Roman" w:cs="Times New Roman"/>
          <w:szCs w:val="24"/>
        </w:rPr>
        <w:t xml:space="preserve">, είναι η υπόθεση στη </w:t>
      </w:r>
      <w:r>
        <w:rPr>
          <w:rFonts w:eastAsia="Times New Roman" w:cs="Times New Roman"/>
          <w:szCs w:val="24"/>
        </w:rPr>
        <w:t>δ</w:t>
      </w:r>
      <w:r>
        <w:rPr>
          <w:rFonts w:eastAsia="Times New Roman" w:cs="Times New Roman"/>
          <w:szCs w:val="24"/>
        </w:rPr>
        <w:t>ικαιοσύνη- θα πήγαινε κα</w:t>
      </w:r>
      <w:r>
        <w:rPr>
          <w:rFonts w:eastAsia="Times New Roman" w:cs="Times New Roman"/>
          <w:szCs w:val="24"/>
        </w:rPr>
        <w:t xml:space="preserve">ι στον κ. </w:t>
      </w:r>
      <w:proofErr w:type="spellStart"/>
      <w:r>
        <w:rPr>
          <w:rFonts w:eastAsia="Times New Roman" w:cs="Times New Roman"/>
          <w:szCs w:val="24"/>
        </w:rPr>
        <w:t>Τσακαλώτο</w:t>
      </w:r>
      <w:proofErr w:type="spellEnd"/>
      <w:r>
        <w:rPr>
          <w:rFonts w:eastAsia="Times New Roman" w:cs="Times New Roman"/>
          <w:szCs w:val="24"/>
        </w:rPr>
        <w:t>.</w:t>
      </w:r>
    </w:p>
    <w:p w14:paraId="59780D8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Ερώτημα πρώτο: Ο κ. </w:t>
      </w:r>
      <w:proofErr w:type="spellStart"/>
      <w:r>
        <w:rPr>
          <w:rFonts w:eastAsia="Times New Roman" w:cs="Times New Roman"/>
          <w:szCs w:val="24"/>
        </w:rPr>
        <w:t>Πουλιάσης</w:t>
      </w:r>
      <w:proofErr w:type="spellEnd"/>
      <w:r>
        <w:rPr>
          <w:rFonts w:eastAsia="Times New Roman" w:cs="Times New Roman"/>
          <w:szCs w:val="24"/>
        </w:rPr>
        <w:t xml:space="preserve"> παραμένει ή όχι ακόμα σύμβουλος του κ. </w:t>
      </w:r>
      <w:proofErr w:type="spellStart"/>
      <w:r>
        <w:rPr>
          <w:rFonts w:eastAsia="Times New Roman" w:cs="Times New Roman"/>
          <w:szCs w:val="24"/>
        </w:rPr>
        <w:t>Τσακαλώτου</w:t>
      </w:r>
      <w:proofErr w:type="spellEnd"/>
      <w:r>
        <w:rPr>
          <w:rFonts w:eastAsia="Times New Roman" w:cs="Times New Roman"/>
          <w:szCs w:val="24"/>
        </w:rPr>
        <w:t>;</w:t>
      </w:r>
    </w:p>
    <w:p w14:paraId="59780D8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Ερώτημα δεύτερο: Αν όλα αυτά είναι μια σκευωρία ή αποκύημα της φαντασίας του κ. </w:t>
      </w:r>
      <w:r>
        <w:rPr>
          <w:rFonts w:eastAsia="Times New Roman" w:cs="Times New Roman"/>
          <w:szCs w:val="24"/>
        </w:rPr>
        <w:t>Λιβανού</w:t>
      </w:r>
      <w:r>
        <w:rPr>
          <w:rFonts w:eastAsia="Times New Roman" w:cs="Times New Roman"/>
          <w:szCs w:val="24"/>
        </w:rPr>
        <w:t xml:space="preserve">, γιατί μέχρι τώρα δεν έχει γίνει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μήνυση εναντίον του; </w:t>
      </w:r>
    </w:p>
    <w:p w14:paraId="59780D8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Ερώτημα τρίτο: Γιατί η Κυβέρνηση καθυστέρησε την παραπομπή της υπόθεσης στη </w:t>
      </w:r>
      <w:r>
        <w:rPr>
          <w:rFonts w:eastAsia="Times New Roman" w:cs="Times New Roman"/>
          <w:szCs w:val="24"/>
        </w:rPr>
        <w:t>δ</w:t>
      </w:r>
      <w:r>
        <w:rPr>
          <w:rFonts w:eastAsia="Times New Roman" w:cs="Times New Roman"/>
          <w:szCs w:val="24"/>
        </w:rPr>
        <w:t>ικαιοσύνη;</w:t>
      </w:r>
    </w:p>
    <w:p w14:paraId="59780D8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Και βεβαίως υπάρχουν και κάποια ερωτήματα και προς τη </w:t>
      </w:r>
      <w:r>
        <w:rPr>
          <w:rFonts w:eastAsia="Times New Roman" w:cs="Times New Roman"/>
          <w:szCs w:val="24"/>
        </w:rPr>
        <w:t>δ</w:t>
      </w:r>
      <w:r>
        <w:rPr>
          <w:rFonts w:eastAsia="Times New Roman" w:cs="Times New Roman"/>
          <w:szCs w:val="24"/>
        </w:rPr>
        <w:t xml:space="preserve">ικαιοσύνη, γιατί όλοι κρινόμαστε και εντός και εκτός αυτής της Αίθουσας. </w:t>
      </w:r>
    </w:p>
    <w:p w14:paraId="59780D8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Γιατί άραγε δεν έχει κληθεί από τον αρμ</w:t>
      </w:r>
      <w:r>
        <w:rPr>
          <w:rFonts w:eastAsia="Times New Roman" w:cs="Times New Roman"/>
          <w:szCs w:val="24"/>
        </w:rPr>
        <w:t xml:space="preserve">όδιο εισαγγελέα ο κ. Λιβανός για να αποδείξει το αληθές των λεγομένων του; Και πώς εξηγείται, ενώ υπάρχει τόσο μεγάλη ευαισθησία σε άλλες υποθέσεις –είχαμε πρόσφατα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086AD1">
        <w:rPr>
          <w:rFonts w:eastAsia="Times New Roman" w:cs="Times New Roman"/>
          <w:szCs w:val="24"/>
        </w:rPr>
        <w:t xml:space="preserve"> </w:t>
      </w:r>
      <w:r>
        <w:rPr>
          <w:rFonts w:eastAsia="Times New Roman" w:cs="Times New Roman"/>
          <w:szCs w:val="24"/>
        </w:rPr>
        <w:t xml:space="preserve">εδώ στη </w:t>
      </w:r>
      <w:r>
        <w:rPr>
          <w:rFonts w:eastAsia="Times New Roman" w:cs="Times New Roman"/>
          <w:szCs w:val="24"/>
        </w:rPr>
        <w:lastRenderedPageBreak/>
        <w:t>Βουλή και μάλιστα τότε υπήρχαν τρεις ανώνυμες καταγγελίες, ε</w:t>
      </w:r>
      <w:r>
        <w:rPr>
          <w:rFonts w:eastAsia="Times New Roman" w:cs="Times New Roman"/>
          <w:szCs w:val="24"/>
        </w:rPr>
        <w:t xml:space="preserve">νώ τώρα είναι μία επώνυμη καταγγελία- να μην έχει παραπεμφθεί η υπόθεση στη Βουλή; </w:t>
      </w:r>
    </w:p>
    <w:p w14:paraId="59780D8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Τρίτη περίπτωση. Πολύ καλώς ξεσκεπάστηκε ένα σκάνδαλο με τα αντικαρκινικά φάρμακα σε δημόσια νοσοκομεία. Δεν λέω προφανώς ότι φταίει η Κυβέρνηση γι’ αυτό. Το ερώτημα όμως ε</w:t>
      </w:r>
      <w:r>
        <w:rPr>
          <w:rFonts w:eastAsia="Times New Roman" w:cs="Times New Roman"/>
          <w:szCs w:val="24"/>
        </w:rPr>
        <w:t xml:space="preserve">ίναι το εξής: Ενώ στη μία περίπτωση,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βλέπουμε ότι υπάρχουν πολιτικές καταγγελίες ακόμα και εναντίον </w:t>
      </w:r>
      <w:r>
        <w:rPr>
          <w:rFonts w:eastAsia="Times New Roman" w:cs="Times New Roman"/>
          <w:szCs w:val="24"/>
        </w:rPr>
        <w:t xml:space="preserve">πρώην </w:t>
      </w:r>
      <w:r>
        <w:rPr>
          <w:rFonts w:eastAsia="Times New Roman" w:cs="Times New Roman"/>
          <w:szCs w:val="24"/>
        </w:rPr>
        <w:t>Πρωθυπουργών, ότι έπρεπε να είχαν την εποπτεία, έπρεπε να κοιτούσαν τι γινόταν κ</w:t>
      </w:r>
      <w:r>
        <w:rPr>
          <w:rFonts w:eastAsia="Times New Roman" w:cs="Times New Roman"/>
          <w:szCs w:val="24"/>
        </w:rPr>
        <w:t>.</w:t>
      </w:r>
      <w:r>
        <w:rPr>
          <w:rFonts w:eastAsia="Times New Roman" w:cs="Times New Roman"/>
          <w:szCs w:val="24"/>
        </w:rPr>
        <w:t xml:space="preserve">λπ., εδώ δεν υπάρχει κάποια πολιτική εποπτεία; </w:t>
      </w:r>
    </w:p>
    <w:p w14:paraId="59780D8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Οι δι</w:t>
      </w:r>
      <w:r>
        <w:rPr>
          <w:rFonts w:eastAsia="Times New Roman" w:cs="Times New Roman"/>
          <w:szCs w:val="24"/>
        </w:rPr>
        <w:t>οικητές των νοσοκομείων δεν έχουν κάποια πολιτική ευθύνη; Οι διοικήσεις των νοσοκομείων παραμένουν αυτή τη στιγμή ή όχι; Δεν έχουν κάποια πολιτική ευθύνη; Η ηγεσία του Υπουργείου Υγείας δεν θα έπρεπε να ζητήσει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την παραίτησή τους;</w:t>
      </w:r>
    </w:p>
    <w:p w14:paraId="59780D8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Εμείς, από </w:t>
      </w:r>
      <w:r>
        <w:rPr>
          <w:rFonts w:eastAsia="Times New Roman" w:cs="Times New Roman"/>
          <w:szCs w:val="24"/>
        </w:rPr>
        <w:t xml:space="preserve">το Βήμα αυτό, ζητάμε τουλάχιστον την άμεση αποπομπή τους. Κάποιος θα πρέπει να αναλάβει την πολιτική ευθύνη. Η ζημία του ελληνικού δημοσίου </w:t>
      </w:r>
      <w:r>
        <w:rPr>
          <w:rFonts w:eastAsia="Times New Roman" w:cs="Times New Roman"/>
          <w:szCs w:val="24"/>
        </w:rPr>
        <w:lastRenderedPageBreak/>
        <w:t>ήταν 25 εκατομμύρια και βεβαίως και των καρκινοπαθών και κανείς αυτή τη στιγμή δεν έχει αναλάβει έστω μία πολιτική ε</w:t>
      </w:r>
      <w:r>
        <w:rPr>
          <w:rFonts w:eastAsia="Times New Roman" w:cs="Times New Roman"/>
          <w:szCs w:val="24"/>
        </w:rPr>
        <w:t>υθύνη. Δεν μιλάω για την ηγεσία του Υπουργείου Υγείας, αλλά έστω για τις διοικήσεις των νοσοκομείων</w:t>
      </w:r>
      <w:r>
        <w:rPr>
          <w:rFonts w:eastAsia="Times New Roman" w:cs="Times New Roman"/>
          <w:szCs w:val="24"/>
        </w:rPr>
        <w:t>,</w:t>
      </w:r>
      <w:r>
        <w:rPr>
          <w:rFonts w:eastAsia="Times New Roman" w:cs="Times New Roman"/>
          <w:szCs w:val="24"/>
        </w:rPr>
        <w:t xml:space="preserve"> που θα έπρεπε να είχαν κάνει καλύτερα τον έλεγχο.</w:t>
      </w:r>
    </w:p>
    <w:p w14:paraId="59780D8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Πάμε λοιπόν στο νομοσχέδιο για να μην υπάρχουν ενοχλήσεις</w:t>
      </w:r>
      <w:r>
        <w:rPr>
          <w:rFonts w:eastAsia="Times New Roman" w:cs="Times New Roman"/>
          <w:szCs w:val="24"/>
        </w:rPr>
        <w:t xml:space="preserve"> στους συναδέλφους</w:t>
      </w:r>
      <w:r>
        <w:rPr>
          <w:rFonts w:eastAsia="Times New Roman" w:cs="Times New Roman"/>
          <w:szCs w:val="24"/>
        </w:rPr>
        <w:t>. Πριν τοποθετηθώ, κυρία Υπουρ</w:t>
      </w:r>
      <w:r>
        <w:rPr>
          <w:rFonts w:eastAsia="Times New Roman" w:cs="Times New Roman"/>
          <w:szCs w:val="24"/>
        </w:rPr>
        <w:t xml:space="preserve">γέ, επί του νομοσχεδίου, νομίζω ότι οφείλω να σας δώσω μια απάντηση σε όσα έχετε δηλώσει το τελευταίο διάστημα στις ραδιοφωνικές και τηλεοπτικές σας εμφανίσεις έναντι των δεσμεύσεων της Νέας Δημοκρατίας σχετικά με την καταπολέμηση της φτώχειας και σχετικά </w:t>
      </w:r>
      <w:r>
        <w:rPr>
          <w:rFonts w:eastAsia="Times New Roman" w:cs="Times New Roman"/>
          <w:szCs w:val="24"/>
        </w:rPr>
        <w:t>με την επερχόμενη νέα μείωση των συντάξεων από τη δική σας Κυβέρνηση.</w:t>
      </w:r>
    </w:p>
    <w:p w14:paraId="59780D8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Αν θυμάμαι καλά, είχατε δώσει και μια συνέντευξη στην </w:t>
      </w:r>
      <w:r>
        <w:rPr>
          <w:rFonts w:eastAsia="Times New Roman" w:cs="Times New Roman"/>
          <w:szCs w:val="24"/>
        </w:rPr>
        <w:t>«</w:t>
      </w:r>
      <w:r>
        <w:rPr>
          <w:rFonts w:eastAsia="Times New Roman" w:cs="Times New Roman"/>
          <w:szCs w:val="24"/>
        </w:rPr>
        <w:t>ΕΡΑ</w:t>
      </w:r>
      <w:r>
        <w:rPr>
          <w:rFonts w:eastAsia="Times New Roman" w:cs="Times New Roman"/>
          <w:szCs w:val="24"/>
        </w:rPr>
        <w:t>»</w:t>
      </w:r>
      <w:r>
        <w:rPr>
          <w:rFonts w:eastAsia="Times New Roman" w:cs="Times New Roman"/>
          <w:szCs w:val="24"/>
        </w:rPr>
        <w:t xml:space="preserve"> λέγοντας ότι η δέσμευση του κ. Μητσοτάκη για την αύξηση του συγκεκριμένου κονδυλίου στο 1 δισεκατομμύριο από τα 760 εκατομμύρι</w:t>
      </w:r>
      <w:r>
        <w:rPr>
          <w:rFonts w:eastAsia="Times New Roman" w:cs="Times New Roman"/>
          <w:szCs w:val="24"/>
        </w:rPr>
        <w:t xml:space="preserve">α ήταν πολιτική πλειοδοσία. Μάλιστα, είχατε αναρωτηθεί –αν επίσης έχω σημειώσει καλά- στη συγκεκριμένη συνέντευξη «πού ήταν η </w:t>
      </w:r>
      <w:r>
        <w:rPr>
          <w:rFonts w:eastAsia="Times New Roman" w:cs="Times New Roman"/>
          <w:szCs w:val="24"/>
        </w:rPr>
        <w:lastRenderedPageBreak/>
        <w:t xml:space="preserve">Νέα Δημοκρατία όλα αυτά τα χρόνια που για πρώτη φορά εφαρμόστηκε αυτό, από το 2017»; </w:t>
      </w:r>
    </w:p>
    <w:p w14:paraId="59780D8F" w14:textId="77777777" w:rsidR="00F07EC0" w:rsidRDefault="005D0323">
      <w:pPr>
        <w:spacing w:after="0" w:line="600" w:lineRule="auto"/>
        <w:ind w:firstLine="720"/>
        <w:jc w:val="both"/>
        <w:rPr>
          <w:rFonts w:eastAsia="Times New Roman" w:cs="Times New Roman"/>
          <w:szCs w:val="24"/>
        </w:rPr>
      </w:pPr>
      <w:r w:rsidRPr="00717915">
        <w:rPr>
          <w:rFonts w:eastAsia="Times New Roman"/>
          <w:b/>
          <w:bCs/>
          <w:color w:val="242424"/>
          <w:szCs w:val="24"/>
        </w:rPr>
        <w:t>ΘΕΑΝΩ ΦΩΤΙΟΥ (Αναπληρώτρια Υπουργός Εργασίας</w:t>
      </w:r>
      <w:r w:rsidRPr="00717915">
        <w:rPr>
          <w:rFonts w:eastAsia="Times New Roman"/>
          <w:b/>
          <w:bCs/>
          <w:color w:val="242424"/>
          <w:szCs w:val="24"/>
        </w:rPr>
        <w:t>, Κοινωνικής Ασφάλισης και Κοινωνικής Αλληλεγγύης):</w:t>
      </w:r>
      <w:r>
        <w:rPr>
          <w:rFonts w:eastAsia="Times New Roman" w:cs="Times New Roman"/>
          <w:szCs w:val="24"/>
        </w:rPr>
        <w:t xml:space="preserve"> Θα σας απαντήσω.</w:t>
      </w:r>
    </w:p>
    <w:p w14:paraId="59780D90" w14:textId="77777777" w:rsidR="00F07EC0" w:rsidRDefault="005D0323">
      <w:pPr>
        <w:spacing w:after="0" w:line="600" w:lineRule="auto"/>
        <w:ind w:firstLine="720"/>
        <w:jc w:val="both"/>
        <w:rPr>
          <w:rFonts w:eastAsia="Times New Roman" w:cs="Times New Roman"/>
          <w:szCs w:val="24"/>
        </w:rPr>
      </w:pPr>
      <w:r w:rsidRPr="000C1DD5">
        <w:rPr>
          <w:rFonts w:eastAsia="Times New Roman" w:cs="Times New Roman"/>
          <w:b/>
          <w:szCs w:val="24"/>
        </w:rPr>
        <w:t>ΙΩΑΝΝΗΣ ΚΕΦΑΛΟΓΙΑΝΝΗΣ:</w:t>
      </w:r>
      <w:r>
        <w:rPr>
          <w:rFonts w:eastAsia="Times New Roman" w:cs="Times New Roman"/>
          <w:szCs w:val="24"/>
        </w:rPr>
        <w:t xml:space="preserve"> Θα σας θυμίσω, κυρία Υπουργέ, ότι 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 xml:space="preserve">ισόδημα νομοθετήθηκε και εφαρμόστηκε για πρώτη φορά από την προηγούμενη </w:t>
      </w:r>
      <w:r>
        <w:rPr>
          <w:rFonts w:eastAsia="Times New Roman" w:cs="Times New Roman"/>
          <w:szCs w:val="24"/>
        </w:rPr>
        <w:t>κ</w:t>
      </w:r>
      <w:r>
        <w:rPr>
          <w:rFonts w:eastAsia="Times New Roman" w:cs="Times New Roman"/>
          <w:szCs w:val="24"/>
        </w:rPr>
        <w:t>υβέρνηση Νέας Δημοκρατίας και ΠΑΣΟ</w:t>
      </w:r>
      <w:r>
        <w:rPr>
          <w:rFonts w:eastAsia="Times New Roman" w:cs="Times New Roman"/>
          <w:szCs w:val="24"/>
        </w:rPr>
        <w:t xml:space="preserve">Κ και μάλιστα επί υπουργίας του κ. </w:t>
      </w:r>
      <w:proofErr w:type="spellStart"/>
      <w:r>
        <w:rPr>
          <w:rFonts w:eastAsia="Times New Roman" w:cs="Times New Roman"/>
          <w:szCs w:val="24"/>
        </w:rPr>
        <w:t>Βρούτση</w:t>
      </w:r>
      <w:proofErr w:type="spellEnd"/>
      <w:r>
        <w:rPr>
          <w:rFonts w:eastAsia="Times New Roman" w:cs="Times New Roman"/>
          <w:szCs w:val="24"/>
        </w:rPr>
        <w:t xml:space="preserve">. Να σας θυμίσω επίσης ότι εκείνη την περίοδο οι καταγγελίες και οι λυσσώδεις αντιδράσεις του ΣΥΡΙΖΑ, ο οποίος ήταν στην </w:t>
      </w:r>
      <w:r>
        <w:rPr>
          <w:rFonts w:eastAsia="Times New Roman" w:cs="Times New Roman"/>
          <w:szCs w:val="24"/>
        </w:rPr>
        <w:t>α</w:t>
      </w:r>
      <w:r>
        <w:rPr>
          <w:rFonts w:eastAsia="Times New Roman" w:cs="Times New Roman"/>
          <w:szCs w:val="24"/>
        </w:rPr>
        <w:t xml:space="preserve">ντιπολίτευση, κατά της εφαρμογής και της υλοποίησης του </w:t>
      </w:r>
      <w:r>
        <w:rPr>
          <w:rFonts w:eastAsia="Times New Roman" w:cs="Times New Roman"/>
          <w:szCs w:val="24"/>
        </w:rPr>
        <w:t>ε</w:t>
      </w:r>
      <w:r>
        <w:rPr>
          <w:rFonts w:eastAsia="Times New Roman" w:cs="Times New Roman"/>
          <w:szCs w:val="24"/>
        </w:rPr>
        <w:t xml:space="preserve">λάχιστου </w:t>
      </w:r>
      <w:r>
        <w:rPr>
          <w:rFonts w:eastAsia="Times New Roman" w:cs="Times New Roman"/>
          <w:szCs w:val="24"/>
        </w:rPr>
        <w:t>ε</w:t>
      </w:r>
      <w:r>
        <w:rPr>
          <w:rFonts w:eastAsia="Times New Roman" w:cs="Times New Roman"/>
          <w:szCs w:val="24"/>
        </w:rPr>
        <w:t xml:space="preserve">γγυημένου </w:t>
      </w:r>
      <w:r>
        <w:rPr>
          <w:rFonts w:eastAsia="Times New Roman" w:cs="Times New Roman"/>
          <w:szCs w:val="24"/>
        </w:rPr>
        <w:t>ε</w:t>
      </w:r>
      <w:r>
        <w:rPr>
          <w:rFonts w:eastAsia="Times New Roman" w:cs="Times New Roman"/>
          <w:szCs w:val="24"/>
        </w:rPr>
        <w:t xml:space="preserve">ισοδήματος </w:t>
      </w:r>
      <w:r>
        <w:rPr>
          <w:rFonts w:eastAsia="Times New Roman" w:cs="Times New Roman"/>
          <w:szCs w:val="24"/>
        </w:rPr>
        <w:t>υπήρξαν παροιμιώδεις. Νομίζω ότι κάποια στιγμή σ’ αυτήν την Αίθουσα πρέπει να επικρατήσει τουλάχιστον μια ειλικρινής, θα έλεγα, στάση.</w:t>
      </w:r>
    </w:p>
    <w:p w14:paraId="59780D9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Θυμάστε ότι εσείς –όχι προσωπικά, εννοώ σαν κόμμα- αντιδρούσατε τότε λέγοντας ότι είναι μια κακή ρύθμιση και αφού ήρθατε </w:t>
      </w:r>
      <w:r>
        <w:rPr>
          <w:rFonts w:eastAsia="Times New Roman" w:cs="Times New Roman"/>
          <w:szCs w:val="24"/>
        </w:rPr>
        <w:t xml:space="preserve">στην </w:t>
      </w:r>
      <w:r>
        <w:rPr>
          <w:rFonts w:eastAsia="Times New Roman" w:cs="Times New Roman"/>
          <w:szCs w:val="24"/>
        </w:rPr>
        <w:t>κ</w:t>
      </w:r>
      <w:r>
        <w:rPr>
          <w:rFonts w:eastAsia="Times New Roman" w:cs="Times New Roman"/>
          <w:szCs w:val="24"/>
        </w:rPr>
        <w:t xml:space="preserve">υβέρνηση, όχι μόνο δεν την </w:t>
      </w:r>
      <w:r>
        <w:rPr>
          <w:rFonts w:eastAsia="Times New Roman" w:cs="Times New Roman"/>
          <w:szCs w:val="24"/>
        </w:rPr>
        <w:lastRenderedPageBreak/>
        <w:t>καταργήσατε –και καλώς δεν την καταργήσατε- αλλά την εφαρμόζετε και δεν μπορείτε να έχετε την πρωτοτυπία αυτής της συγκεκριμένης ρύθμισης. Βεβαίως, την εφαρμόσατε αφού πρώτα σε έναν βαθμό επιβλήθηκε από τους θεσμούς με τους</w:t>
      </w:r>
      <w:r>
        <w:rPr>
          <w:rFonts w:eastAsia="Times New Roman" w:cs="Times New Roman"/>
          <w:szCs w:val="24"/>
        </w:rPr>
        <w:t xml:space="preserve"> οποίους μιλάτε.</w:t>
      </w:r>
    </w:p>
    <w:p w14:paraId="59780D9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ερώτησή σας για το πού θα βρει τα χρήματα η Νέα Δημοκρατία για να εφαρμόσει αυτά που λέει, σας διαβάζω από τα πρακτικά του </w:t>
      </w:r>
      <w:r>
        <w:rPr>
          <w:rFonts w:eastAsia="Times New Roman" w:cs="Times New Roman"/>
          <w:szCs w:val="24"/>
          <w:lang w:val="en-US"/>
        </w:rPr>
        <w:t>EUROGROUP</w:t>
      </w:r>
      <w:r>
        <w:rPr>
          <w:rFonts w:eastAsia="Times New Roman" w:cs="Times New Roman"/>
          <w:szCs w:val="24"/>
        </w:rPr>
        <w:t>, της 22</w:t>
      </w:r>
      <w:r w:rsidRPr="00D8169D">
        <w:rPr>
          <w:rFonts w:eastAsia="Times New Roman" w:cs="Times New Roman"/>
          <w:szCs w:val="24"/>
          <w:vertAlign w:val="superscript"/>
        </w:rPr>
        <w:t>ας</w:t>
      </w:r>
      <w:r>
        <w:rPr>
          <w:rFonts w:eastAsia="Times New Roman" w:cs="Times New Roman"/>
          <w:szCs w:val="24"/>
        </w:rPr>
        <w:t xml:space="preserve"> Ιανουαρίου, τα εξής: «Τα χρήματα του </w:t>
      </w:r>
      <w:r>
        <w:rPr>
          <w:rFonts w:eastAsia="Times New Roman" w:cs="Times New Roman"/>
          <w:szCs w:val="24"/>
        </w:rPr>
        <w:t>κ</w:t>
      </w:r>
      <w:r>
        <w:rPr>
          <w:rFonts w:eastAsia="Times New Roman" w:cs="Times New Roman"/>
          <w:szCs w:val="24"/>
        </w:rPr>
        <w:t xml:space="preserve">οινωνικού </w:t>
      </w:r>
      <w:r>
        <w:rPr>
          <w:rFonts w:eastAsia="Times New Roman" w:cs="Times New Roman"/>
          <w:szCs w:val="24"/>
        </w:rPr>
        <w:t>μ</w:t>
      </w:r>
      <w:r>
        <w:rPr>
          <w:rFonts w:eastAsia="Times New Roman" w:cs="Times New Roman"/>
          <w:szCs w:val="24"/>
        </w:rPr>
        <w:t>ερίσματος δόθηκαν τον Δεκέμβριο,</w:t>
      </w:r>
      <w:r>
        <w:rPr>
          <w:rFonts w:eastAsia="Times New Roman" w:cs="Times New Roman"/>
          <w:szCs w:val="24"/>
        </w:rPr>
        <w:t xml:space="preserve"> γιατί η Κυβέρνηση από βούληση ή γραφειοκρατία δεν κατένειμε ισόποσες κοινωνικές χορηγήσεις που προβλέπονταν στον </w:t>
      </w:r>
      <w:r>
        <w:rPr>
          <w:rFonts w:eastAsia="Times New Roman" w:cs="Times New Roman"/>
          <w:szCs w:val="24"/>
        </w:rPr>
        <w:t>π</w:t>
      </w:r>
      <w:r>
        <w:rPr>
          <w:rFonts w:eastAsia="Times New Roman" w:cs="Times New Roman"/>
          <w:szCs w:val="24"/>
        </w:rPr>
        <w:t>ροϋπολογισμό». Δεν έχω αλλάξει ούτε μία λέξη.</w:t>
      </w:r>
    </w:p>
    <w:p w14:paraId="59780D9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Οι θεσμοί σάς λένε και κάτι άλλο και πρέπει να καταγραφεί. Λένε ότι το 60% περίπου των κοινωνικ</w:t>
      </w:r>
      <w:r>
        <w:rPr>
          <w:rFonts w:eastAsia="Times New Roman" w:cs="Times New Roman"/>
          <w:szCs w:val="24"/>
        </w:rPr>
        <w:t>ών παροχών πηγαίνει στο ανώτερο 40% της εισοδηματικής κλίμακας. Νομίζω ότι, αν κάνετε τον συνδυασμό αυτών των δύο προτάσεων, κυρία Υπουργέ, θα δείτε πού μπορούν να βρεθούν τα χρήματα.</w:t>
      </w:r>
    </w:p>
    <w:p w14:paraId="59780D9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Πάμε στα των συντάξεων. Σε τηλεοπτική δική σας συνέντευξη αυτή τη φορά ε</w:t>
      </w:r>
      <w:r>
        <w:rPr>
          <w:rFonts w:eastAsia="Times New Roman" w:cs="Times New Roman"/>
          <w:szCs w:val="24"/>
        </w:rPr>
        <w:t>ίχατε συστήσει στους συνταξιούχους να σπεύδουν βραδέως, υπονοώντας ότι οι επικείμενες περικοπές δεν θα εφαρμοστούν.</w:t>
      </w:r>
    </w:p>
    <w:p w14:paraId="59780D9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Χθες κατατέθηκε μια ερώτηση από τους Βουλευτές της Νέας Δημοκρατίας</w:t>
      </w:r>
      <w:r>
        <w:rPr>
          <w:rFonts w:eastAsia="Times New Roman" w:cs="Times New Roman"/>
          <w:szCs w:val="24"/>
        </w:rPr>
        <w:t>,</w:t>
      </w:r>
      <w:r>
        <w:rPr>
          <w:rFonts w:eastAsia="Times New Roman" w:cs="Times New Roman"/>
          <w:szCs w:val="24"/>
        </w:rPr>
        <w:t xml:space="preserve"> που σας ρωτούν ποιες ακριβώς είναι οι μειώσεις που έχει συμφωνήσει η Κυβέρνηση να επιβληθούν στις συντάξεις από 1η Ιανουαρίου 2019, πόσους συνταξιούχους αφορούν και σε ποιον τομέα. Επίσης, σε πόσες νέες και παλιές συντάξεις –μετά την ψήφιση του νόμου </w:t>
      </w:r>
      <w:proofErr w:type="spellStart"/>
      <w:r>
        <w:rPr>
          <w:rFonts w:eastAsia="Times New Roman" w:cs="Times New Roman"/>
          <w:szCs w:val="24"/>
        </w:rPr>
        <w:t>Κατρ</w:t>
      </w:r>
      <w:r>
        <w:rPr>
          <w:rFonts w:eastAsia="Times New Roman" w:cs="Times New Roman"/>
          <w:szCs w:val="24"/>
        </w:rPr>
        <w:t>ούγκαλου</w:t>
      </w:r>
      <w:proofErr w:type="spellEnd"/>
      <w:r>
        <w:rPr>
          <w:rFonts w:eastAsia="Times New Roman" w:cs="Times New Roman"/>
          <w:szCs w:val="24"/>
        </w:rPr>
        <w:t>- έχει ήδη εφαρμοστεί η μείωση λόγω της προσωπικής διαφοράς.</w:t>
      </w:r>
    </w:p>
    <w:p w14:paraId="59780D9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βεβαίως, κυρία Υπουργέ, όσο δεν δίνετε απαντήσεις σε αυτά τα ερωτήματα, το σύνολο των συνταξιούχων και των εργαζομένων αυτής της χώρας θα βρίσκεται σε μία πλήρη αναστάτωση και θα ευλό</w:t>
      </w:r>
      <w:r>
        <w:rPr>
          <w:rFonts w:eastAsia="Times New Roman" w:cs="Times New Roman"/>
          <w:szCs w:val="24"/>
        </w:rPr>
        <w:t>γως αγωνιά καθημερινά για τις νέες επώδυνες και αχρείαστες μειώσεις στις συντάξεις, που η δική σας Κυβέρνηση έχει συμφωνήσει να εφαρμόσει.</w:t>
      </w:r>
    </w:p>
    <w:p w14:paraId="59780D9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Στα του νομοσχεδίου τώρα. Κυρία Υπουργέ, νομίζω θα συμφωνήσετε μαζί μου ότι το καθεστώς αναδοχής και υιοθεσίας που επ</w:t>
      </w:r>
      <w:r>
        <w:rPr>
          <w:rFonts w:eastAsia="Times New Roman" w:cs="Times New Roman"/>
          <w:szCs w:val="24"/>
        </w:rPr>
        <w:t>ικρατεί σήμερα στη χώρα δεν τιμά το πολιτικό μας σύστημα στο σύνολό του, δεν τιμά το εξαιρετικά μικρό ποσοστό υιοθεσιών. Δεν τιμά κανέναν η μακροχρόνια αναμονή για την υιοθεσία</w:t>
      </w:r>
      <w:r>
        <w:rPr>
          <w:rFonts w:eastAsia="Times New Roman" w:cs="Times New Roman"/>
          <w:szCs w:val="24"/>
        </w:rPr>
        <w:t>,</w:t>
      </w:r>
      <w:r>
        <w:rPr>
          <w:rFonts w:eastAsia="Times New Roman" w:cs="Times New Roman"/>
          <w:szCs w:val="24"/>
        </w:rPr>
        <w:t xml:space="preserve"> που φτάνει ακόμα και τα επτά έτη. </w:t>
      </w:r>
    </w:p>
    <w:p w14:paraId="59780D9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Βεβαίως, όπως είπαν και πολλοί άλλοι συνάδε</w:t>
      </w:r>
      <w:r>
        <w:rPr>
          <w:rFonts w:eastAsia="Times New Roman" w:cs="Times New Roman"/>
          <w:szCs w:val="24"/>
        </w:rPr>
        <w:t>λφοι, δεν τιμά κανένα μας το γεγονός ότι αυτή τη στιγμή στα ιδρύματα βρίσκονται παιδιά</w:t>
      </w:r>
      <w:r>
        <w:rPr>
          <w:rFonts w:eastAsia="Times New Roman" w:cs="Times New Roman"/>
          <w:szCs w:val="24"/>
        </w:rPr>
        <w:t>,</w:t>
      </w:r>
      <w:r>
        <w:rPr>
          <w:rFonts w:eastAsia="Times New Roman" w:cs="Times New Roman"/>
          <w:szCs w:val="24"/>
        </w:rPr>
        <w:t xml:space="preserve"> που ο αριθμός τους φτάνει δύο </w:t>
      </w:r>
      <w:r>
        <w:rPr>
          <w:rFonts w:eastAsia="Times New Roman" w:cs="Times New Roman"/>
          <w:szCs w:val="24"/>
        </w:rPr>
        <w:t>με</w:t>
      </w:r>
      <w:r>
        <w:rPr>
          <w:rFonts w:eastAsia="Times New Roman" w:cs="Times New Roman"/>
          <w:szCs w:val="24"/>
        </w:rPr>
        <w:t xml:space="preserve"> τρ</w:t>
      </w:r>
      <w:r>
        <w:rPr>
          <w:rFonts w:eastAsia="Times New Roman" w:cs="Times New Roman"/>
          <w:szCs w:val="24"/>
        </w:rPr>
        <w:t>εις</w:t>
      </w:r>
      <w:r>
        <w:rPr>
          <w:rFonts w:eastAsia="Times New Roman" w:cs="Times New Roman"/>
          <w:szCs w:val="24"/>
        </w:rPr>
        <w:t xml:space="preserve"> χιλιάδ</w:t>
      </w:r>
      <w:r>
        <w:rPr>
          <w:rFonts w:eastAsia="Times New Roman" w:cs="Times New Roman"/>
          <w:szCs w:val="24"/>
        </w:rPr>
        <w:t>ες</w:t>
      </w:r>
      <w:r>
        <w:rPr>
          <w:rFonts w:eastAsia="Times New Roman" w:cs="Times New Roman"/>
          <w:szCs w:val="24"/>
        </w:rPr>
        <w:t>. Επίσης, δεν τιμά κανένα μας το γεγονός ότι ουσιαστικά έχουμε φτάσει στο σημείο σήμερα να παραδεχόμαστε την κατάρρευση τ</w:t>
      </w:r>
      <w:r>
        <w:rPr>
          <w:rFonts w:eastAsia="Times New Roman" w:cs="Times New Roman"/>
          <w:szCs w:val="24"/>
        </w:rPr>
        <w:t xml:space="preserve">ου συστήματος παιδικής προστασίας. Άρα, υπό αυτή την έννοια καλοδεχούμενη η προσπάθειά σας να βελτιώσετε αυτήν την κατάσταση. </w:t>
      </w:r>
    </w:p>
    <w:p w14:paraId="59780D9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ως Νέα Δημοκρατία, και διά της </w:t>
      </w:r>
      <w:proofErr w:type="spellStart"/>
      <w:r>
        <w:rPr>
          <w:rFonts w:eastAsia="Times New Roman" w:cs="Times New Roman"/>
          <w:szCs w:val="24"/>
        </w:rPr>
        <w:t>ε</w:t>
      </w:r>
      <w:r>
        <w:rPr>
          <w:rFonts w:eastAsia="Times New Roman" w:cs="Times New Roman"/>
          <w:szCs w:val="24"/>
        </w:rPr>
        <w:t>ισηγήτριάς</w:t>
      </w:r>
      <w:proofErr w:type="spellEnd"/>
      <w:r>
        <w:rPr>
          <w:rFonts w:eastAsia="Times New Roman" w:cs="Times New Roman"/>
          <w:szCs w:val="24"/>
        </w:rPr>
        <w:t xml:space="preserve"> μας, σας είπαμε ότι και επί της αρχής είμαστε θετικοί στο νομοσχέδιο. Δεν ακολο</w:t>
      </w:r>
      <w:r>
        <w:rPr>
          <w:rFonts w:eastAsia="Times New Roman" w:cs="Times New Roman"/>
          <w:szCs w:val="24"/>
        </w:rPr>
        <w:t xml:space="preserve">υθούμε τη δική σας στάση ως </w:t>
      </w:r>
      <w:r>
        <w:rPr>
          <w:rFonts w:eastAsia="Times New Roman" w:cs="Times New Roman"/>
          <w:szCs w:val="24"/>
        </w:rPr>
        <w:t>α</w:t>
      </w:r>
      <w:r>
        <w:rPr>
          <w:rFonts w:eastAsia="Times New Roman" w:cs="Times New Roman"/>
          <w:szCs w:val="24"/>
        </w:rPr>
        <w:t>ντιπολίτευση, με το «</w:t>
      </w:r>
      <w:r>
        <w:rPr>
          <w:rFonts w:eastAsia="Times New Roman" w:cs="Times New Roman"/>
          <w:szCs w:val="24"/>
        </w:rPr>
        <w:t>όχι</w:t>
      </w:r>
      <w:r>
        <w:rPr>
          <w:rFonts w:eastAsia="Times New Roman" w:cs="Times New Roman"/>
          <w:szCs w:val="24"/>
        </w:rPr>
        <w:t>» σε όλα. Και στην πλειονότητα των συγκεκριμένων άρθρων θα ψηφίσουμε «</w:t>
      </w:r>
      <w:r>
        <w:rPr>
          <w:rFonts w:eastAsia="Times New Roman" w:cs="Times New Roman"/>
          <w:szCs w:val="24"/>
        </w:rPr>
        <w:t>ναι</w:t>
      </w:r>
      <w:r>
        <w:rPr>
          <w:rFonts w:eastAsia="Times New Roman" w:cs="Times New Roman"/>
          <w:szCs w:val="24"/>
        </w:rPr>
        <w:t>».</w:t>
      </w:r>
    </w:p>
    <w:p w14:paraId="59780D9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μου επιτρέψετε μόνο να σας πω ότι για να γίνει ουσιαστική και η δική σας πρωτοβουλία</w:t>
      </w:r>
      <w:r>
        <w:rPr>
          <w:rFonts w:eastAsia="Times New Roman" w:cs="Times New Roman"/>
          <w:szCs w:val="24"/>
        </w:rPr>
        <w:t>,</w:t>
      </w:r>
      <w:r>
        <w:rPr>
          <w:rFonts w:eastAsia="Times New Roman" w:cs="Times New Roman"/>
          <w:szCs w:val="24"/>
        </w:rPr>
        <w:t xml:space="preserve"> απαιτείται κάτι παραπάνω από εκδήλωση </w:t>
      </w:r>
      <w:r>
        <w:rPr>
          <w:rFonts w:eastAsia="Times New Roman" w:cs="Times New Roman"/>
          <w:szCs w:val="24"/>
        </w:rPr>
        <w:t>μιας ευαισθησίας</w:t>
      </w:r>
      <w:r>
        <w:rPr>
          <w:rFonts w:eastAsia="Times New Roman" w:cs="Times New Roman"/>
          <w:szCs w:val="24"/>
        </w:rPr>
        <w:t>,</w:t>
      </w:r>
      <w:r>
        <w:rPr>
          <w:rFonts w:eastAsia="Times New Roman" w:cs="Times New Roman"/>
          <w:szCs w:val="24"/>
        </w:rPr>
        <w:t xml:space="preserve"> με τα συνήθη χαρακτηριστικά</w:t>
      </w:r>
      <w:r>
        <w:rPr>
          <w:rFonts w:eastAsia="Times New Roman" w:cs="Times New Roman"/>
          <w:szCs w:val="24"/>
        </w:rPr>
        <w:t>,</w:t>
      </w:r>
      <w:r>
        <w:rPr>
          <w:rFonts w:eastAsia="Times New Roman" w:cs="Times New Roman"/>
          <w:szCs w:val="24"/>
        </w:rPr>
        <w:t xml:space="preserve"> μιας συνθηματολογίας και σίγουρα πολλά περισσότερα από έναν συνήθη βολονταρισμό που μας έχει συνηθίσει η Κυβέρνηση ΣΥΡΙΖΑ και Ανεξαρτήτων Ελλήνων.</w:t>
      </w:r>
    </w:p>
    <w:p w14:paraId="59780D9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Ελπίζω ότι μετά από τρεισήμισι χρόνια στα κυβερνητικά έδρανα θα έχετε εγκαταλείψει τους ευσεβείς πόθους ότι τα σύνθετα ζητήματα, όπως αυτό το οποίο συζητούμε σήμερα, μπορούν να διευθετηθούν μόνο με την ψήφιση ενός νομοσχεδίου άμεσα και ότι δεν είναι μια πρ</w:t>
      </w:r>
      <w:r>
        <w:rPr>
          <w:rFonts w:eastAsia="Times New Roman" w:cs="Times New Roman"/>
          <w:szCs w:val="24"/>
        </w:rPr>
        <w:t xml:space="preserve">οσπάθεια την οποία πρέπει να αναλάβει </w:t>
      </w:r>
      <w:r>
        <w:rPr>
          <w:rFonts w:eastAsia="Times New Roman" w:cs="Times New Roman"/>
          <w:szCs w:val="24"/>
        </w:rPr>
        <w:t>το κράτος</w:t>
      </w:r>
      <w:r>
        <w:rPr>
          <w:rFonts w:eastAsia="Times New Roman" w:cs="Times New Roman"/>
          <w:szCs w:val="24"/>
        </w:rPr>
        <w:t xml:space="preserve"> και πριν την ψήφιση του νομοσχεδίου και βεβαίως, κατά την εφαρμογή του. Ελπίζω, επίσης, να </w:t>
      </w:r>
      <w:r>
        <w:rPr>
          <w:rFonts w:eastAsia="Times New Roman" w:cs="Times New Roman"/>
          <w:szCs w:val="24"/>
        </w:rPr>
        <w:lastRenderedPageBreak/>
        <w:t xml:space="preserve">έχετε επίγνωση μιας σειράς προβλημάτων τα οποία αυτή τη στιγμή το νομοσχέδιό σας όχι μόνο δεν επιλύει, αλλά </w:t>
      </w:r>
      <w:r>
        <w:rPr>
          <w:rFonts w:eastAsia="Times New Roman" w:cs="Times New Roman"/>
          <w:szCs w:val="24"/>
        </w:rPr>
        <w:t>ούτε και</w:t>
      </w:r>
      <w:r>
        <w:rPr>
          <w:rFonts w:eastAsia="Times New Roman" w:cs="Times New Roman"/>
          <w:szCs w:val="24"/>
        </w:rPr>
        <w:t xml:space="preserve"> </w:t>
      </w:r>
      <w:r>
        <w:rPr>
          <w:rFonts w:eastAsia="Times New Roman" w:cs="Times New Roman"/>
          <w:szCs w:val="24"/>
        </w:rPr>
        <w:t>θίγει, ώστε να μπορέσουμε αργότερα ως Βουλή των Ελλήνων να τα νομοθετήσουμε.</w:t>
      </w:r>
    </w:p>
    <w:p w14:paraId="59780D9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Επομένως, θα έλεγα ότι, πέρα από τα θετικά τα οποία σας ανέφερα προηγουμένως, δηλαδή το γεγονός ότι αυτή τη στιγμή δίδονται κίνητρα και διευκολύνσεις στους αναδόχους και ασφαλιστι</w:t>
      </w:r>
      <w:r>
        <w:rPr>
          <w:rFonts w:eastAsia="Times New Roman" w:cs="Times New Roman"/>
          <w:szCs w:val="24"/>
        </w:rPr>
        <w:t>κή κάλυψη στα παιδιά, υπάρχει πράγματι υποχρεωτική επιμόρφωση των υποψηφίων, υπό προϋποθέσεις επαγγελματική αναδοχή για τα παιδιά με αναπηρία ή ψυχικές παθήσεις και η προσπάθεια για τη μείωση του χρόνου ολοκλήρωσης της διαδικασίας της υιοθεσίας, υ</w:t>
      </w:r>
      <w:r>
        <w:rPr>
          <w:rFonts w:eastAsia="Times New Roman" w:cs="Times New Roman"/>
          <w:szCs w:val="24"/>
        </w:rPr>
        <w:t>πήρχε</w:t>
      </w:r>
      <w:r>
        <w:rPr>
          <w:rFonts w:eastAsia="Times New Roman" w:cs="Times New Roman"/>
          <w:szCs w:val="24"/>
        </w:rPr>
        <w:t xml:space="preserve"> και</w:t>
      </w:r>
      <w:r>
        <w:rPr>
          <w:rFonts w:eastAsia="Times New Roman" w:cs="Times New Roman"/>
          <w:szCs w:val="24"/>
        </w:rPr>
        <w:t xml:space="preserve"> μια σειρά από ζητήματα</w:t>
      </w:r>
      <w:r>
        <w:rPr>
          <w:rFonts w:eastAsia="Times New Roman" w:cs="Times New Roman"/>
          <w:szCs w:val="24"/>
        </w:rPr>
        <w:t>,</w:t>
      </w:r>
      <w:r>
        <w:rPr>
          <w:rFonts w:eastAsia="Times New Roman" w:cs="Times New Roman"/>
          <w:szCs w:val="24"/>
        </w:rPr>
        <w:t xml:space="preserve"> που νομίζω ότι πρέπει να τα δείτε ως Υπουργείο. </w:t>
      </w:r>
    </w:p>
    <w:p w14:paraId="59780D9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Είναι ζητήματα, όπως ο κατακερματισμός, αλλά και η επικάλυψη αρμοδιοτήτων ανάμεσα σε διαφορετικούς φορείς, η ανυπαρξία συντονισμού μεταξύ των αρμοδίων φορέων, η οποία ανυπαρξία οδηγε</w:t>
      </w:r>
      <w:r>
        <w:rPr>
          <w:rFonts w:eastAsia="Times New Roman" w:cs="Times New Roman"/>
          <w:szCs w:val="24"/>
        </w:rPr>
        <w:t xml:space="preserve">ί δυστυχώς σε καθυστερήσεις, η αντιμετώπιση των </w:t>
      </w:r>
      <w:r>
        <w:rPr>
          <w:rFonts w:eastAsia="Times New Roman" w:cs="Times New Roman"/>
          <w:szCs w:val="24"/>
        </w:rPr>
        <w:lastRenderedPageBreak/>
        <w:t>παράνομων κυκλωμάτων, που αναφέρθηκε από πολλούς ομιλητές, η καθιέρωση αποκλειστικής προθεσμίας για την ολοκλήρωση του δικαστικού σκέλους της υιοθεσίας, ο προγραμματισμός από κοινοτικά κονδύλια για δράσεις εν</w:t>
      </w:r>
      <w:r>
        <w:rPr>
          <w:rFonts w:eastAsia="Times New Roman" w:cs="Times New Roman"/>
          <w:szCs w:val="24"/>
        </w:rPr>
        <w:t>ημέρωσης και ευαισθητοποίησης του θεσμού της αναδοχής. Όλα αυτά είναι, δυστυχώς, ζητήματα τα οποία όχι μόνο δεν διευθετούνται, αλλά ούτε και θίγονται.</w:t>
      </w:r>
    </w:p>
    <w:p w14:paraId="59780D9E" w14:textId="77777777" w:rsidR="00F07EC0" w:rsidRDefault="005D0323">
      <w:pPr>
        <w:spacing w:after="0" w:line="600" w:lineRule="auto"/>
        <w:ind w:firstLine="720"/>
        <w:jc w:val="both"/>
        <w:rPr>
          <w:rFonts w:eastAsia="Times New Roman" w:cs="Times New Roman"/>
          <w:szCs w:val="24"/>
        </w:rPr>
      </w:pPr>
      <w:r w:rsidRPr="00563581">
        <w:rPr>
          <w:rFonts w:eastAsia="Times New Roman" w:cs="Times New Roman"/>
          <w:szCs w:val="24"/>
        </w:rPr>
        <w:t>(Στο σημείο αυτό κτυπάει το κουδούνι λήξεως του χρόνου ομιλίας του κυρίου Βουλευτή)</w:t>
      </w:r>
    </w:p>
    <w:p w14:paraId="59780D9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Αντιθέτως, αυτό που α</w:t>
      </w:r>
      <w:r>
        <w:rPr>
          <w:rFonts w:eastAsia="Times New Roman" w:cs="Times New Roman"/>
          <w:szCs w:val="24"/>
        </w:rPr>
        <w:t xml:space="preserve">κούσαμε για άλλη μια φορά είναι νέες εξαγγελίες, όπως αυτές που κάνατε στο δημόσιο ραδιόφωνο περί εθνικής στρατηγικής για 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και ακόμα για έναν νέο νόμο-πλαίσιο για τα ιδρύματα της χώρας.</w:t>
      </w:r>
    </w:p>
    <w:p w14:paraId="59780DA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σταθώ, βεβαίως -και λόγω του μεγέθους της δημό</w:t>
      </w:r>
      <w:r>
        <w:rPr>
          <w:rFonts w:eastAsia="Times New Roman" w:cs="Times New Roman"/>
          <w:szCs w:val="24"/>
        </w:rPr>
        <w:t>σιας συζήτησης- λίγο στην ουσία των όσων θίγει το άρθρο 8 και ιδιαίτερα στη νομική δυνατότητα της αναδοχής</w:t>
      </w:r>
      <w:r>
        <w:rPr>
          <w:rFonts w:eastAsia="Times New Roman" w:cs="Times New Roman"/>
          <w:szCs w:val="24"/>
        </w:rPr>
        <w:t>,</w:t>
      </w:r>
      <w:r>
        <w:rPr>
          <w:rFonts w:eastAsia="Times New Roman" w:cs="Times New Roman"/>
          <w:szCs w:val="24"/>
        </w:rPr>
        <w:t xml:space="preserve"> που παρέχεται στα ομόφυλα ζευγάρια που έχουν συνάψει σύμφωνο συμβίωσης.</w:t>
      </w:r>
    </w:p>
    <w:p w14:paraId="59780DA1" w14:textId="77777777" w:rsidR="00F07EC0" w:rsidRDefault="005D0323">
      <w:pPr>
        <w:spacing w:after="0" w:line="600" w:lineRule="auto"/>
        <w:ind w:firstLine="720"/>
        <w:jc w:val="both"/>
        <w:rPr>
          <w:rFonts w:eastAsia="Times New Roman" w:cs="Times New Roman"/>
          <w:szCs w:val="24"/>
        </w:rPr>
      </w:pPr>
      <w:r w:rsidRPr="00D62B99">
        <w:rPr>
          <w:rFonts w:eastAsia="Times New Roman" w:cs="Times New Roman"/>
          <w:szCs w:val="24"/>
        </w:rPr>
        <w:lastRenderedPageBreak/>
        <w:t>Κ</w:t>
      </w:r>
      <w:r>
        <w:rPr>
          <w:rFonts w:eastAsia="Times New Roman" w:cs="Times New Roman"/>
          <w:szCs w:val="24"/>
        </w:rPr>
        <w:t>υρία</w:t>
      </w:r>
      <w:r w:rsidRPr="00D62B99">
        <w:rPr>
          <w:rFonts w:eastAsia="Times New Roman" w:cs="Times New Roman"/>
          <w:szCs w:val="24"/>
        </w:rPr>
        <w:t xml:space="preserve"> Υπουργέ</w:t>
      </w:r>
      <w:r>
        <w:rPr>
          <w:rFonts w:eastAsia="Times New Roman" w:cs="Times New Roman"/>
          <w:szCs w:val="24"/>
        </w:rPr>
        <w:t>, όπως συνέβη και παλαιότερα με το ίδιο το σύμφωνο της συμβίωση</w:t>
      </w:r>
      <w:r>
        <w:rPr>
          <w:rFonts w:eastAsia="Times New Roman" w:cs="Times New Roman"/>
          <w:szCs w:val="24"/>
        </w:rPr>
        <w:t>ς ή τη νομική αναγνώριση της αλλαγής φύλου, έτσι και τώρα η αναδοχή των παιδιών από ομόφυλα ζευγάρια έχει αναγορευτεί από πάρα πολλούς μέσα στην Αίθουσα ως «</w:t>
      </w:r>
      <w:proofErr w:type="spellStart"/>
      <w:r>
        <w:rPr>
          <w:rFonts w:eastAsia="Times New Roman" w:cs="Times New Roman"/>
          <w:szCs w:val="24"/>
        </w:rPr>
        <w:t>λυδία</w:t>
      </w:r>
      <w:proofErr w:type="spellEnd"/>
      <w:r>
        <w:rPr>
          <w:rFonts w:eastAsia="Times New Roman" w:cs="Times New Roman"/>
          <w:szCs w:val="24"/>
        </w:rPr>
        <w:t xml:space="preserve"> λίθος» του κοινωνικού εκσυγχρονισμού. Αίφνης, όποιος διαφωνεί ή διατηρεί κάποιες επιφυλάξεις </w:t>
      </w:r>
      <w:r>
        <w:rPr>
          <w:rFonts w:eastAsia="Times New Roman" w:cs="Times New Roman"/>
          <w:szCs w:val="24"/>
        </w:rPr>
        <w:t xml:space="preserve">όπως εισάγεται ο θεσμός, χαρακτηρίζεται αμέσως ως συντηρητικός, </w:t>
      </w:r>
      <w:proofErr w:type="spellStart"/>
      <w:r>
        <w:rPr>
          <w:rFonts w:eastAsia="Times New Roman" w:cs="Times New Roman"/>
          <w:szCs w:val="24"/>
        </w:rPr>
        <w:t>αναχρονιστής</w:t>
      </w:r>
      <w:proofErr w:type="spellEnd"/>
      <w:r>
        <w:rPr>
          <w:rFonts w:eastAsia="Times New Roman" w:cs="Times New Roman"/>
          <w:szCs w:val="24"/>
        </w:rPr>
        <w:t xml:space="preserve"> ή δέσμιος συντηρητικών κοινωνικών ομάδων</w:t>
      </w:r>
      <w:r>
        <w:rPr>
          <w:rFonts w:eastAsia="Times New Roman" w:cs="Times New Roman"/>
          <w:szCs w:val="24"/>
        </w:rPr>
        <w:t>,</w:t>
      </w:r>
      <w:r>
        <w:rPr>
          <w:rFonts w:eastAsia="Times New Roman" w:cs="Times New Roman"/>
          <w:szCs w:val="24"/>
        </w:rPr>
        <w:t xml:space="preserve"> που αντιστέκονται στην αναγνώριση δικαιωμάτων σε ορισμένες κοινωνικές ομάδες.</w:t>
      </w:r>
    </w:p>
    <w:p w14:paraId="59780DA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Μάλιστα, από κάποιους συναδέλφους έγινε και επίκληση της Ευ</w:t>
      </w:r>
      <w:r>
        <w:rPr>
          <w:rFonts w:eastAsia="Times New Roman" w:cs="Times New Roman"/>
          <w:szCs w:val="24"/>
        </w:rPr>
        <w:t xml:space="preserve">ρωπαϊκής Σύμβασης για την Προστασία των Δικαιωμάτων του Ανθρώπου, η οποία στο άρθρο 14 απαγορεύει -και πολύ σωστά- τη διακριτική μεταχείριση των ανθρώπων με βάση το φύλο, τη φυλή, το χρώμα, τη γλώσσα, τη θρησκεία, τις πολιτικές ή άλλες πεποιθήσεις ή ακόμα </w:t>
      </w:r>
      <w:r>
        <w:rPr>
          <w:rFonts w:eastAsia="Times New Roman" w:cs="Times New Roman"/>
          <w:szCs w:val="24"/>
        </w:rPr>
        <w:t>και την εθνική ή κοινωνική καταγωγή.</w:t>
      </w:r>
    </w:p>
    <w:p w14:paraId="59780DA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Το ερώτημα, όμως, κυρίες και κύριοι συνάδελφοι, είναι: Είναι αυτή η περίπτωση; Η άποψή μου είναι ότι η αναδοχή, όπως και η υιοθεσία, δεν μπορεί να αποτελεί κριτήριο προσδιορισμού του εύρους των δικαιωμάτων των υποψηφίων</w:t>
      </w:r>
      <w:r>
        <w:rPr>
          <w:rFonts w:eastAsia="Times New Roman" w:cs="Times New Roman"/>
          <w:szCs w:val="24"/>
        </w:rPr>
        <w:t xml:space="preserve"> θετών γονέων. Είναι πεποίθησή μου ότι δεν έχουμε να κάνουμε τόσο με ένα βήμα εξομοίωσης των ομόφυλων ζευγαριών με τα ετερόφυλα όσο με την παροχή φροντίδας σε μικρά παιδιά</w:t>
      </w:r>
      <w:r>
        <w:rPr>
          <w:rFonts w:eastAsia="Times New Roman" w:cs="Times New Roman"/>
          <w:szCs w:val="24"/>
        </w:rPr>
        <w:t>,</w:t>
      </w:r>
      <w:r>
        <w:rPr>
          <w:rFonts w:eastAsia="Times New Roman" w:cs="Times New Roman"/>
          <w:szCs w:val="24"/>
        </w:rPr>
        <w:t xml:space="preserve"> που δεν είχαν την τύχη να έχουν τους φυσικούς τους γονείς να μεγαλώσουν.</w:t>
      </w:r>
    </w:p>
    <w:p w14:paraId="59780DA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επειδή</w:t>
      </w:r>
      <w:r>
        <w:rPr>
          <w:rFonts w:eastAsia="Times New Roman" w:cs="Times New Roman"/>
          <w:szCs w:val="24"/>
        </w:rPr>
        <w:t xml:space="preserve"> γίνεται πολλές φορές επίκληση της νομολογίας του Ευρωπαϊκού Δικαστηρίου, νομίζω ότι πρέπει να θέσουμε στη συζήτηση τουλάχιστον δύο δεδομένα. Το πρώτο είναι ότι απουσιάζει μια γενική κατευθυντήρια γραμμή για την υιοθεσία και θα λέγαμε, μάλιστα, ότι σε πολλ</w:t>
      </w:r>
      <w:r>
        <w:rPr>
          <w:rFonts w:eastAsia="Times New Roman" w:cs="Times New Roman"/>
          <w:szCs w:val="24"/>
        </w:rPr>
        <w:t>ά σημεία είναι και αντιφατική.</w:t>
      </w:r>
    </w:p>
    <w:p w14:paraId="59780DA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δεύτερο και κυριότερο, κυρίες και κύριοι συνάδελφοι, είναι ότι από τη νομολογία του Ευρωπαϊκού Δικαστηρίου συνάγεται ότι η διαφορετική μεταχείριση με κριτήριο το φύλο, τη θρησκεία ή άλλη κατάσταση ορισμένες φορές είναι ανα</w:t>
      </w:r>
      <w:r>
        <w:rPr>
          <w:rFonts w:eastAsia="Times New Roman" w:cs="Times New Roman"/>
          <w:szCs w:val="24"/>
        </w:rPr>
        <w:t>γκαία, αν τα αποτελέσματα αυτής της κατάστασης εγείρουν ένα συγκεκριμένο ερώτημα υπό έρευνα.</w:t>
      </w:r>
    </w:p>
    <w:p w14:paraId="59780DA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Αν, για παράδειγμα, η θρησκεία κάποιου μπορεί να εξηγεί πρακτικές ή συμπεριφορές -και αυτό που σας λέω είναι η νομολογία του Ευρωπαϊκού Δικαστηρίου- που έχουν αποτ</w:t>
      </w:r>
      <w:r>
        <w:rPr>
          <w:rFonts w:eastAsia="Times New Roman" w:cs="Times New Roman"/>
          <w:szCs w:val="24"/>
        </w:rPr>
        <w:t xml:space="preserve">ελέσματα αντίθετα στα συμφέροντα των παιδιών, τότε η κατάσταση αυτή νομίμως μπορεί να ληφθεί υπ’ </w:t>
      </w:r>
      <w:proofErr w:type="spellStart"/>
      <w:r>
        <w:rPr>
          <w:rFonts w:eastAsia="Times New Roman" w:cs="Times New Roman"/>
          <w:szCs w:val="24"/>
        </w:rPr>
        <w:t>όψιν</w:t>
      </w:r>
      <w:proofErr w:type="spellEnd"/>
      <w:r>
        <w:rPr>
          <w:rFonts w:eastAsia="Times New Roman" w:cs="Times New Roman"/>
          <w:szCs w:val="24"/>
        </w:rPr>
        <w:t xml:space="preserve">, όταν διακυβεύεται η ευτυχία των παιδιών. Είναι η περίπτωση </w:t>
      </w:r>
      <w:proofErr w:type="spellStart"/>
      <w:r>
        <w:rPr>
          <w:rFonts w:eastAsia="Times New Roman" w:cs="Times New Roman"/>
          <w:szCs w:val="24"/>
        </w:rPr>
        <w:t>Ισμαΐλοβα</w:t>
      </w:r>
      <w:proofErr w:type="spellEnd"/>
      <w:r>
        <w:rPr>
          <w:rFonts w:eastAsia="Times New Roman" w:cs="Times New Roman"/>
          <w:szCs w:val="24"/>
        </w:rPr>
        <w:t xml:space="preserve"> κατά Ρωσίας.</w:t>
      </w:r>
    </w:p>
    <w:p w14:paraId="59780DA7" w14:textId="77777777" w:rsidR="00F07EC0" w:rsidRDefault="005D0323">
      <w:pPr>
        <w:spacing w:after="0" w:line="600" w:lineRule="auto"/>
        <w:ind w:firstLine="720"/>
        <w:jc w:val="both"/>
        <w:rPr>
          <w:rFonts w:eastAsia="Times New Roman" w:cs="Times New Roman"/>
          <w:szCs w:val="24"/>
        </w:rPr>
      </w:pPr>
      <w:r w:rsidRPr="00C35510">
        <w:rPr>
          <w:rFonts w:eastAsia="Times New Roman" w:cs="Times New Roman"/>
          <w:b/>
          <w:szCs w:val="24"/>
        </w:rPr>
        <w:t>ΠΡΟΕΔΡΕΥΩΝ (Μάριος Γεωργιάδης):</w:t>
      </w:r>
      <w:r w:rsidRPr="00C35510">
        <w:rPr>
          <w:rFonts w:eastAsia="Times New Roman" w:cs="Times New Roman"/>
          <w:szCs w:val="24"/>
        </w:rPr>
        <w:t xml:space="preserve"> </w:t>
      </w:r>
      <w:r>
        <w:rPr>
          <w:rFonts w:eastAsia="Times New Roman" w:cs="Times New Roman"/>
          <w:szCs w:val="24"/>
        </w:rPr>
        <w:t>Ολοκληρώστε, κύριε Κεφαλογιάννη.</w:t>
      </w:r>
    </w:p>
    <w:p w14:paraId="59780DA8"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ΙΩΑΝΝΗ</w:t>
      </w:r>
      <w:r>
        <w:rPr>
          <w:rFonts w:eastAsia="Times New Roman" w:cs="Times New Roman"/>
          <w:b/>
          <w:szCs w:val="24"/>
        </w:rPr>
        <w:t>Σ ΚΕΦΑΛΟΓΙΑΝΝΗΣ:</w:t>
      </w:r>
      <w:r>
        <w:rPr>
          <w:rFonts w:eastAsia="Times New Roman" w:cs="Times New Roman"/>
          <w:szCs w:val="24"/>
        </w:rPr>
        <w:t xml:space="preserve"> Ολοκληρώνω, κύριε Πρόεδρε.</w:t>
      </w:r>
    </w:p>
    <w:p w14:paraId="59780DA9"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Άρα, τι θα συμβεί, αν, για παράδειγμα, αύριο οι ελληνικές κοινωνικές υπηρεσίες και οι δικαστικές αρχές εκλάβουν ως αρνητικό παράγοντα το οικογενειακό περιβάλλον στο οποίο πρόκειται να ζήσει το ανάδοχο παιδί ενός </w:t>
      </w:r>
      <w:r>
        <w:rPr>
          <w:rFonts w:eastAsia="Times New Roman" w:cs="Times New Roman"/>
          <w:szCs w:val="24"/>
        </w:rPr>
        <w:t xml:space="preserve">ομόφυλου ζευγαριού; Θα επικαλεστούμε το σεξουαλικό; </w:t>
      </w:r>
    </w:p>
    <w:p w14:paraId="59780DAA"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Ακριβώς! Θα το λάβουν υπ’ </w:t>
      </w:r>
      <w:proofErr w:type="spellStart"/>
      <w:r>
        <w:rPr>
          <w:rFonts w:eastAsia="Times New Roman" w:cs="Times New Roman"/>
          <w:szCs w:val="24"/>
        </w:rPr>
        <w:t>όψιν</w:t>
      </w:r>
      <w:proofErr w:type="spellEnd"/>
      <w:r>
        <w:rPr>
          <w:rFonts w:eastAsia="Times New Roman" w:cs="Times New Roman"/>
          <w:szCs w:val="24"/>
        </w:rPr>
        <w:t xml:space="preserve">! </w:t>
      </w:r>
    </w:p>
    <w:p w14:paraId="59780DAB"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w:t>
      </w:r>
      <w:r>
        <w:rPr>
          <w:rFonts w:eastAsia="Times New Roman" w:cs="Times New Roman"/>
          <w:szCs w:val="24"/>
        </w:rPr>
        <w:t xml:space="preserve"> Μισό λεπτό. Μη βιάζεστε, κύριε </w:t>
      </w:r>
      <w:proofErr w:type="spellStart"/>
      <w:r>
        <w:rPr>
          <w:rFonts w:eastAsia="Times New Roman" w:cs="Times New Roman"/>
          <w:szCs w:val="24"/>
        </w:rPr>
        <w:t>Λάππα</w:t>
      </w:r>
      <w:proofErr w:type="spellEnd"/>
      <w:r>
        <w:rPr>
          <w:rFonts w:eastAsia="Times New Roman" w:cs="Times New Roman"/>
          <w:szCs w:val="24"/>
        </w:rPr>
        <w:t>, γιατί είστε εξαίρετος νομικός, αλλά και από την άλλη είστε και εξαίρετος στο να στρίβετε και να δημιουργείτε μία κατάσταση, η οποία δεν είναι η πραγματική.</w:t>
      </w:r>
    </w:p>
    <w:p w14:paraId="59780DAC"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Δεν το κάνω ποτέ αυτό. </w:t>
      </w:r>
    </w:p>
    <w:p w14:paraId="59780DAD"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ΚΕΦΑΛΟΓΙΑΝ</w:t>
      </w:r>
      <w:r>
        <w:rPr>
          <w:rFonts w:eastAsia="Times New Roman" w:cs="Times New Roman"/>
          <w:b/>
          <w:szCs w:val="24"/>
        </w:rPr>
        <w:t xml:space="preserve">ΝΗΣ: </w:t>
      </w:r>
      <w:r>
        <w:rPr>
          <w:rFonts w:eastAsia="Times New Roman" w:cs="Times New Roman"/>
          <w:szCs w:val="24"/>
        </w:rPr>
        <w:t>Θα επικαλεστούμε, λοιπόν -και ολοκληρώνω- τον σεξουαλικό προσανατολισμό και θα προσφεύγουμε στο Ευρωπαϊκό Δικαστήριο, προκειμένου να απαγορεύσουμε την εις βάρος μας διάκριση, ακόμα και εάν πασίδηλα ο σεξουαλικός προσανατολισμός του ζευγαριού είναι λόγ</w:t>
      </w:r>
      <w:r>
        <w:rPr>
          <w:rFonts w:eastAsia="Times New Roman" w:cs="Times New Roman"/>
          <w:szCs w:val="24"/>
        </w:rPr>
        <w:t xml:space="preserve">ος, για παράδειγμα, για τη μη ομαλή κοινωνικοποίηση του παιδιού; Αυτό το λέω πάντα με βάση τη νομολογία του </w:t>
      </w:r>
      <w:proofErr w:type="spellStart"/>
      <w:r>
        <w:rPr>
          <w:rFonts w:eastAsia="Times New Roman" w:cs="Times New Roman"/>
          <w:szCs w:val="24"/>
        </w:rPr>
        <w:t>Ευρωπαϊκ</w:t>
      </w:r>
      <w:proofErr w:type="spellEnd"/>
      <w:r>
        <w:rPr>
          <w:rFonts w:eastAsia="Times New Roman" w:cs="Times New Roman"/>
          <w:szCs w:val="24"/>
          <w:lang w:val="en-US"/>
        </w:rPr>
        <w:t>o</w:t>
      </w:r>
      <w:r>
        <w:rPr>
          <w:rFonts w:eastAsia="Times New Roman" w:cs="Times New Roman"/>
          <w:szCs w:val="24"/>
        </w:rPr>
        <w:t xml:space="preserve">ύ Δικαστηρίου. </w:t>
      </w:r>
    </w:p>
    <w:p w14:paraId="59780DAE"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Υποστηρίχθηκε ακόμα το επιχείρημα ότι είναι προς όφελος ενός παιδιού να μεγαλώσει από ένα ομόφυλο ζευγάρι</w:t>
      </w:r>
      <w:r>
        <w:rPr>
          <w:rFonts w:eastAsia="Times New Roman" w:cs="Times New Roman"/>
          <w:szCs w:val="24"/>
        </w:rPr>
        <w:t>,</w:t>
      </w:r>
      <w:r>
        <w:rPr>
          <w:rFonts w:eastAsia="Times New Roman" w:cs="Times New Roman"/>
          <w:szCs w:val="24"/>
        </w:rPr>
        <w:t xml:space="preserve"> που έχει διάθεση να αφιερώσει χρόνο και είναι σε θέση να δώσει φροντίδα και αγάπη, παρά από μία κοινωνική δομή, όπως είναι το ίδρυμα. </w:t>
      </w:r>
    </w:p>
    <w:p w14:paraId="59780DAF"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εδώ να σημειώσω ότι ο λόγος</w:t>
      </w:r>
      <w:r>
        <w:rPr>
          <w:rFonts w:eastAsia="Times New Roman" w:cs="Times New Roman"/>
          <w:szCs w:val="24"/>
        </w:rPr>
        <w:t>,</w:t>
      </w:r>
      <w:r>
        <w:rPr>
          <w:rFonts w:eastAsia="Times New Roman" w:cs="Times New Roman"/>
          <w:szCs w:val="24"/>
        </w:rPr>
        <w:t xml:space="preserve"> που θεωρούμε ότι είναι καλύτερο για ένα παιδί να μεγαλώσει σε μία θετή ή ανάδ</w:t>
      </w:r>
      <w:r>
        <w:rPr>
          <w:rFonts w:eastAsia="Times New Roman" w:cs="Times New Roman"/>
          <w:szCs w:val="24"/>
        </w:rPr>
        <w:t>οχη οικογένεια από ό,τι σε ίδρυμα δεν είναι μόνο γιατί αυτή είναι σε θέση να δώσει φροντίδα και αγάπη σε ένα παιδί. Προφανώς, είναι ένας από τους βασικούς λόγους. Όμως, ο άλλος βασικός λόγος είναι ότι μία θετή ή ανάδοχη οικογένεια είναι σε θέση να διασφαλί</w:t>
      </w:r>
      <w:r>
        <w:rPr>
          <w:rFonts w:eastAsia="Times New Roman" w:cs="Times New Roman"/>
          <w:szCs w:val="24"/>
        </w:rPr>
        <w:t xml:space="preserve">σει καλύτερα από ένα ίδρυμα την ομαλή κοινωνική ενσωμάτωση του παιδιού. Αυτό επίσης πρέπει να το λάβουμε υπ’ </w:t>
      </w:r>
      <w:proofErr w:type="spellStart"/>
      <w:r>
        <w:rPr>
          <w:rFonts w:eastAsia="Times New Roman" w:cs="Times New Roman"/>
          <w:szCs w:val="24"/>
        </w:rPr>
        <w:t>όψιν</w:t>
      </w:r>
      <w:proofErr w:type="spellEnd"/>
      <w:r>
        <w:rPr>
          <w:rFonts w:eastAsia="Times New Roman" w:cs="Times New Roman"/>
          <w:szCs w:val="24"/>
        </w:rPr>
        <w:t xml:space="preserve"> μας. </w:t>
      </w:r>
    </w:p>
    <w:p w14:paraId="59780DB0"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Κεφαλογιάννη, σας παρακαλώ, έχουμε φτάσει στα δεκαέξι λεπτά.</w:t>
      </w:r>
    </w:p>
    <w:p w14:paraId="59780DB1"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Ολοκληρώνω, κύ</w:t>
      </w:r>
      <w:r>
        <w:rPr>
          <w:rFonts w:eastAsia="Times New Roman" w:cs="Times New Roman"/>
          <w:szCs w:val="24"/>
        </w:rPr>
        <w:t>ριε Πρόεδρε.</w:t>
      </w:r>
    </w:p>
    <w:p w14:paraId="59780DB2"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 αυτό και μου κάνει εξαιρετικά αρνητική εντύπωση η προσπάθεια από ορισμένους να υποβαθμίσουν το ζήτημα του κοινωνικού στιγματισμού. </w:t>
      </w:r>
    </w:p>
    <w:p w14:paraId="59780DB3"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Προκύπτει, λοιπόν, από το παρόν νομοσχέδιο έστω και ως αναφορά –και κλείνω μ’ αυτό, κύριε Πρόεδρε- η αναγκα</w:t>
      </w:r>
      <w:r>
        <w:rPr>
          <w:rFonts w:eastAsia="Times New Roman" w:cs="Times New Roman"/>
          <w:szCs w:val="24"/>
        </w:rPr>
        <w:t xml:space="preserve">ιότητα για την κατάρτιση ενός σχεδίου πρόληψης, </w:t>
      </w:r>
      <w:r>
        <w:rPr>
          <w:rFonts w:eastAsia="Times New Roman" w:cs="Times New Roman"/>
          <w:szCs w:val="24"/>
        </w:rPr>
        <w:lastRenderedPageBreak/>
        <w:t>ψυχολογικής υποστήριξης, ερευνητικής καταγραφής, υποστήριξης της εκπαιδευτικής κοινότητας και των τοπικών κοινωνικών δομών</w:t>
      </w:r>
      <w:r>
        <w:rPr>
          <w:rFonts w:eastAsia="Times New Roman" w:cs="Times New Roman"/>
          <w:szCs w:val="24"/>
        </w:rPr>
        <w:t>,</w:t>
      </w:r>
      <w:r>
        <w:rPr>
          <w:rFonts w:eastAsia="Times New Roman" w:cs="Times New Roman"/>
          <w:szCs w:val="24"/>
        </w:rPr>
        <w:t xml:space="preserve"> που θα προσφέρει μια διέξοδο στο πρόβλημα του κοινωνικού στιγματισμού. </w:t>
      </w:r>
    </w:p>
    <w:p w14:paraId="59780DB4"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Όμως, αυτό δ</w:t>
      </w:r>
      <w:r>
        <w:rPr>
          <w:rFonts w:eastAsia="Times New Roman" w:cs="Times New Roman"/>
          <w:szCs w:val="24"/>
        </w:rPr>
        <w:t>εν το προσφέρει το νομοσχέδιο. Και αυτό, κυρία Υπουργέ, είναι κάτι το οποίο πρέπει να το δείτε, προφανώς γιατί ελπίζ</w:t>
      </w:r>
      <w:r>
        <w:rPr>
          <w:rFonts w:eastAsia="Times New Roman" w:cs="Times New Roman"/>
          <w:szCs w:val="24"/>
        </w:rPr>
        <w:t>ετ</w:t>
      </w:r>
      <w:r>
        <w:rPr>
          <w:rFonts w:eastAsia="Times New Roman" w:cs="Times New Roman"/>
          <w:szCs w:val="24"/>
        </w:rPr>
        <w:t>ε ότι το πρόβλημα θα λυθεί και αυτό μέσω του συνηθισμένου πολιτικού βολονταρισμού. Όμως, αυτό πρέπει να το δείτε, γιατί εν τέλει τα παιδιά</w:t>
      </w:r>
      <w:r>
        <w:rPr>
          <w:rFonts w:eastAsia="Times New Roman" w:cs="Times New Roman"/>
          <w:szCs w:val="24"/>
        </w:rPr>
        <w:t xml:space="preserve"> είναι εκείνα τα οποία θα είναι τα θύματα αυτής της κατάστασης. </w:t>
      </w:r>
    </w:p>
    <w:p w14:paraId="59780DB5"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Εμείς σ’ αυτήν την περίπτωση και διά της </w:t>
      </w:r>
      <w:proofErr w:type="spellStart"/>
      <w:r>
        <w:rPr>
          <w:rFonts w:eastAsia="Times New Roman" w:cs="Times New Roman"/>
          <w:szCs w:val="24"/>
        </w:rPr>
        <w:t>εισηγήτριάς</w:t>
      </w:r>
      <w:proofErr w:type="spellEnd"/>
      <w:r>
        <w:rPr>
          <w:rFonts w:eastAsia="Times New Roman" w:cs="Times New Roman"/>
          <w:szCs w:val="24"/>
        </w:rPr>
        <w:t xml:space="preserve"> μας σας εξηγήσαμε τις θέσεις μας. Είμαστε εδώ πέρα για να μπορέσουμε να βελτιώσουμε ό,τι γίνεται παραπάνω όσον αφορά το νομοσχέδιο. Είμαστ</w:t>
      </w:r>
      <w:r>
        <w:rPr>
          <w:rFonts w:eastAsia="Times New Roman" w:cs="Times New Roman"/>
          <w:szCs w:val="24"/>
        </w:rPr>
        <w:t>ε θετικοί στο σύνολο σχεδόν του νομοσχεδίου με τις επιφυλάξεις που έχουμε σε συγκεκριμένα άρθρα.</w:t>
      </w:r>
      <w:r>
        <w:rPr>
          <w:rFonts w:eastAsia="Times New Roman" w:cs="Times New Roman"/>
          <w:szCs w:val="24"/>
        </w:rPr>
        <w:t xml:space="preserve"> Εξάλλου υιοθετείτε προτάσεις, που δημοσίως είχε καταθέσει η Νέα Δημοκρατία το 2016</w:t>
      </w:r>
      <w:r>
        <w:rPr>
          <w:rFonts w:eastAsia="Times New Roman" w:cs="Times New Roman"/>
          <w:szCs w:val="24"/>
        </w:rPr>
        <w:t xml:space="preserve"> </w:t>
      </w:r>
    </w:p>
    <w:p w14:paraId="59780DB6"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λάβετε υπ’ </w:t>
      </w:r>
      <w:proofErr w:type="spellStart"/>
      <w:r>
        <w:rPr>
          <w:rFonts w:eastAsia="Times New Roman" w:cs="Times New Roman"/>
          <w:szCs w:val="24"/>
        </w:rPr>
        <w:t>όψιν</w:t>
      </w:r>
      <w:proofErr w:type="spellEnd"/>
      <w:r>
        <w:rPr>
          <w:rFonts w:eastAsia="Times New Roman" w:cs="Times New Roman"/>
          <w:szCs w:val="24"/>
        </w:rPr>
        <w:t xml:space="preserve"> ότι η Αξιωματική Αντιπολίτευση τηρεί μια</w:t>
      </w:r>
      <w:r>
        <w:rPr>
          <w:rFonts w:eastAsia="Times New Roman" w:cs="Times New Roman"/>
          <w:szCs w:val="24"/>
        </w:rPr>
        <w:t xml:space="preserve"> υπεύθυνη στάση, σε αντίθεση βεβαίως με αυτά τα οποία κάνατε εσείς ως </w:t>
      </w:r>
      <w:r>
        <w:rPr>
          <w:rFonts w:eastAsia="Times New Roman" w:cs="Times New Roman"/>
          <w:szCs w:val="24"/>
        </w:rPr>
        <w:t>α</w:t>
      </w:r>
      <w:r>
        <w:rPr>
          <w:rFonts w:eastAsia="Times New Roman" w:cs="Times New Roman"/>
          <w:szCs w:val="24"/>
        </w:rPr>
        <w:t>ντιπολίτευση.</w:t>
      </w:r>
    </w:p>
    <w:p w14:paraId="59780DB7"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780DB8" w14:textId="77777777" w:rsidR="00F07EC0" w:rsidRDefault="005D0323">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80DB9"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Κεφαλογιάννη.</w:t>
      </w:r>
    </w:p>
    <w:p w14:paraId="59780DBA" w14:textId="77777777" w:rsidR="00F07EC0" w:rsidRDefault="005D0323">
      <w:pPr>
        <w:spacing w:after="0" w:line="600" w:lineRule="auto"/>
        <w:ind w:firstLine="720"/>
        <w:jc w:val="both"/>
        <w:rPr>
          <w:rFonts w:eastAsia="Times New Roman" w:cs="Times New Roman"/>
        </w:rPr>
      </w:pPr>
      <w:r w:rsidRPr="00534A19">
        <w:rPr>
          <w:rFonts w:eastAsia="Times New Roman" w:cs="Times New Roman"/>
        </w:rPr>
        <w:t>Κυρίες και κύριοι συνάδελφοι, έχω τ</w:t>
      </w:r>
      <w:r w:rsidRPr="00534A19">
        <w:rPr>
          <w:rFonts w:eastAsia="Times New Roman" w:cs="Times New Roman"/>
        </w:rPr>
        <w:t xml:space="preserve">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sidRPr="00534A19">
        <w:rPr>
          <w:rFonts w:eastAsia="Times New Roman" w:cs="Times New Roman"/>
        </w:rPr>
        <w:t>ΕΛΕΥΘΕΡΙΟΣ ΒΕΝΙΖΕΛΟΣ</w:t>
      </w:r>
      <w:r>
        <w:rPr>
          <w:rFonts w:eastAsia="Times New Roman" w:cs="Times New Roman"/>
        </w:rPr>
        <w:t>»</w:t>
      </w:r>
      <w:r w:rsidRPr="00534A19">
        <w:rPr>
          <w:rFonts w:eastAsia="Times New Roman" w:cs="Times New Roman"/>
        </w:rPr>
        <w:t xml:space="preserve"> και ενημερώθηκαν για την ιστορία του κτηρίου και τον τρόπο οργάνωσης και λειτουργίας</w:t>
      </w:r>
      <w:r w:rsidRPr="00534A19">
        <w:rPr>
          <w:rFonts w:eastAsia="Times New Roman" w:cs="Times New Roman"/>
        </w:rPr>
        <w:t xml:space="preserve"> της Βουλής, </w:t>
      </w:r>
      <w:r>
        <w:rPr>
          <w:rFonts w:eastAsia="Times New Roman" w:cs="Times New Roman"/>
        </w:rPr>
        <w:t>σαράντα</w:t>
      </w:r>
      <w:r w:rsidRPr="00534A19">
        <w:rPr>
          <w:rFonts w:eastAsia="Times New Roman" w:cs="Times New Roman"/>
        </w:rPr>
        <w:t xml:space="preserve"> οκτώ μαθητές και μαθήτριες και </w:t>
      </w:r>
      <w:r>
        <w:rPr>
          <w:rFonts w:eastAsia="Times New Roman" w:cs="Times New Roman"/>
        </w:rPr>
        <w:t>έξι</w:t>
      </w:r>
      <w:r w:rsidRPr="00534A19">
        <w:rPr>
          <w:rFonts w:eastAsia="Times New Roman" w:cs="Times New Roman"/>
        </w:rPr>
        <w:t xml:space="preserve"> εκπαιδευτικοί συνοδοί τους από το Δημοτικό Σχολείο</w:t>
      </w:r>
      <w:r>
        <w:rPr>
          <w:rFonts w:eastAsia="Times New Roman" w:cs="Times New Roman"/>
        </w:rPr>
        <w:t xml:space="preserve"> </w:t>
      </w:r>
      <w:proofErr w:type="spellStart"/>
      <w:r>
        <w:rPr>
          <w:rFonts w:eastAsia="Times New Roman" w:cs="Times New Roman"/>
        </w:rPr>
        <w:t>Φ</w:t>
      </w:r>
      <w:r>
        <w:rPr>
          <w:rFonts w:eastAsia="Times New Roman" w:cs="Times New Roman"/>
        </w:rPr>
        <w:t>η</w:t>
      </w:r>
      <w:r>
        <w:rPr>
          <w:rFonts w:eastAsia="Times New Roman" w:cs="Times New Roman"/>
        </w:rPr>
        <w:t>ρών</w:t>
      </w:r>
      <w:proofErr w:type="spellEnd"/>
      <w:r>
        <w:rPr>
          <w:rFonts w:eastAsia="Times New Roman" w:cs="Times New Roman"/>
        </w:rPr>
        <w:t xml:space="preserve"> Σαντορίνης</w:t>
      </w:r>
      <w:r w:rsidRPr="00534A19">
        <w:rPr>
          <w:rFonts w:eastAsia="Times New Roman" w:cs="Times New Roman"/>
        </w:rPr>
        <w:t xml:space="preserve">. </w:t>
      </w:r>
    </w:p>
    <w:p w14:paraId="59780DBB" w14:textId="77777777" w:rsidR="00F07EC0" w:rsidRDefault="005D0323">
      <w:pPr>
        <w:spacing w:after="0" w:line="600" w:lineRule="auto"/>
        <w:ind w:firstLine="720"/>
        <w:jc w:val="both"/>
        <w:rPr>
          <w:rFonts w:eastAsia="Times New Roman" w:cs="Times New Roman"/>
        </w:rPr>
      </w:pPr>
      <w:r w:rsidRPr="00534A19">
        <w:rPr>
          <w:rFonts w:eastAsia="Times New Roman" w:cs="Times New Roman"/>
        </w:rPr>
        <w:t xml:space="preserve">Η Βουλή τούς καλωσορίζει. </w:t>
      </w:r>
    </w:p>
    <w:p w14:paraId="59780DBC" w14:textId="77777777" w:rsidR="00F07EC0" w:rsidRDefault="005D0323">
      <w:pPr>
        <w:spacing w:after="0" w:line="600" w:lineRule="auto"/>
        <w:ind w:firstLine="720"/>
        <w:jc w:val="center"/>
        <w:rPr>
          <w:rFonts w:eastAsia="Times New Roman" w:cs="Times New Roman"/>
        </w:rPr>
      </w:pPr>
      <w:r w:rsidRPr="00534A19">
        <w:rPr>
          <w:rFonts w:eastAsia="Times New Roman" w:cs="Times New Roman"/>
        </w:rPr>
        <w:t>(Χειροκροτήματα απ’ όλες τις πτέρυγες της Βουλής)</w:t>
      </w:r>
    </w:p>
    <w:p w14:paraId="59780DBD"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Κύριε Πρόεδρε, θα μπορούσα να έχω τον λόγο δι’ ολίγον;</w:t>
      </w:r>
    </w:p>
    <w:p w14:paraId="59780DBE"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(Μάριος Γεωργιάδης): </w:t>
      </w:r>
      <w:r>
        <w:rPr>
          <w:rFonts w:eastAsia="Times New Roman" w:cs="Times New Roman"/>
          <w:szCs w:val="24"/>
        </w:rPr>
        <w:t>Ορίστε, κυρία Υπουργέ, έχετε τον λόγο, για να μας εξηγήσετε τι ακριβώς θ</w:t>
      </w:r>
      <w:r>
        <w:rPr>
          <w:rFonts w:eastAsia="Times New Roman" w:cs="Times New Roman"/>
          <w:szCs w:val="24"/>
        </w:rPr>
        <w:t>έλετε να πείτε.</w:t>
      </w:r>
    </w:p>
    <w:p w14:paraId="59780DBF"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 θα αναφερθώ στα περί αντιμετώπισης της ανθρωπιστικής κρίσης και της φτώχειας</w:t>
      </w:r>
      <w:r>
        <w:rPr>
          <w:rFonts w:eastAsia="Times New Roman" w:cs="Times New Roman"/>
          <w:szCs w:val="24"/>
        </w:rPr>
        <w:t>,</w:t>
      </w:r>
      <w:r>
        <w:rPr>
          <w:rFonts w:eastAsia="Times New Roman" w:cs="Times New Roman"/>
          <w:szCs w:val="24"/>
        </w:rPr>
        <w:t xml:space="preserve"> που ανέφερε μόλις ο Κοινοβουλευτικός Εκπρόσωπος της</w:t>
      </w:r>
      <w:r>
        <w:rPr>
          <w:rFonts w:eastAsia="Times New Roman" w:cs="Times New Roman"/>
          <w:szCs w:val="24"/>
        </w:rPr>
        <w:t xml:space="preserve"> Νέας Δημοκρατίας. </w:t>
      </w:r>
    </w:p>
    <w:p w14:paraId="59780DC0"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Βαρδινογιάννη …</w:t>
      </w:r>
    </w:p>
    <w:p w14:paraId="59780DC1"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Κεφαλογιάννη εννοείτε!</w:t>
      </w:r>
    </w:p>
    <w:p w14:paraId="59780DC2"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Λάθος, λάθος. Κεφαλογιάννη ήθελα να πω. Είναι οικογένειες μεγάλες και μπ</w:t>
      </w:r>
      <w:r>
        <w:rPr>
          <w:rFonts w:eastAsia="Times New Roman" w:cs="Times New Roman"/>
          <w:szCs w:val="24"/>
        </w:rPr>
        <w:t xml:space="preserve">ερδεύομαι.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59780DC3"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Έχει συμβεί κάτι που δεν το γνωρίζετε, όπως φαίνεται. Ο ελληνικός λαός υπέστη μια τεράστια κρίση, μια κρίση μεγάλης φτώχειας και ανέχειας από το 2008 μέχρι το 2015 και δεν υπήρξε ούτε ένα νομοθέτημά </w:t>
      </w:r>
      <w:r>
        <w:rPr>
          <w:rFonts w:eastAsia="Times New Roman" w:cs="Times New Roman"/>
          <w:szCs w:val="24"/>
        </w:rPr>
        <w:t>σας,</w:t>
      </w:r>
      <w:r>
        <w:rPr>
          <w:rFonts w:eastAsia="Times New Roman" w:cs="Times New Roman"/>
          <w:szCs w:val="24"/>
        </w:rPr>
        <w:t xml:space="preserve"> που να αντιμετωπίζει αυτόν τον τεράστιο όγκο, εκτός ενός πιλοτικού προγράμματος στο τέλος του 2014, λίγο πριν πέσετε, στο πλαίσιο του οποίου είχατε βάλει 20 εκατομμύρια ευρώ όλα κι όλα για να αντιμετωπίσετε τη φτώχεια και τη μεγάλη κρίση. Τόσα χρόνια δεν </w:t>
      </w:r>
      <w:r>
        <w:rPr>
          <w:rFonts w:eastAsia="Times New Roman" w:cs="Times New Roman"/>
          <w:szCs w:val="24"/>
        </w:rPr>
        <w:t xml:space="preserve">την είδατε, όπως δεν είδατε και τα παιδιά που λιποθυμούσαν στα σχολεία. </w:t>
      </w:r>
    </w:p>
    <w:p w14:paraId="59780DC4"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Είχατε βάλει, λοιπόν, 20 εκατομμύρια ευρώ όλα κι όλα! Και ό,τι διαβάσατε τώρα ότι σας εμπνέει για να τα βρει τα λεφτά ο Αρχηγός σας, είναι η έκθεση της </w:t>
      </w:r>
      <w:r>
        <w:rPr>
          <w:rFonts w:eastAsia="Times New Roman" w:cs="Times New Roman"/>
          <w:szCs w:val="24"/>
          <w:lang w:val="en-US"/>
        </w:rPr>
        <w:t>W</w:t>
      </w:r>
      <w:r>
        <w:rPr>
          <w:rFonts w:eastAsia="Times New Roman" w:cs="Times New Roman"/>
          <w:szCs w:val="24"/>
          <w:lang w:val="en-US"/>
        </w:rPr>
        <w:t>ells</w:t>
      </w:r>
      <w:r w:rsidRPr="00297AF3">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η οποία ακριβώς κατ</w:t>
      </w:r>
      <w:r>
        <w:rPr>
          <w:rFonts w:eastAsia="Times New Roman" w:cs="Times New Roman"/>
          <w:szCs w:val="24"/>
        </w:rPr>
        <w:t xml:space="preserve">αδίκαζε όλο το δικό σας πιλοτικό σχέδιο λέγοντας ότι είναι άκυρο και ότι είναι και χάλια. Το λέω με απλά λόγια. Μπορώ, όμως, να το πω και επιστημονικά. </w:t>
      </w:r>
    </w:p>
    <w:p w14:paraId="59780DC5" w14:textId="77777777" w:rsidR="00F07EC0" w:rsidRDefault="005D0323">
      <w:pPr>
        <w:tabs>
          <w:tab w:val="left" w:pos="3873"/>
        </w:tabs>
        <w:spacing w:after="0" w:line="600" w:lineRule="auto"/>
        <w:jc w:val="both"/>
        <w:rPr>
          <w:rFonts w:eastAsia="Times New Roman" w:cs="Times New Roman"/>
          <w:szCs w:val="24"/>
        </w:rPr>
      </w:pPr>
      <w:r>
        <w:rPr>
          <w:rFonts w:eastAsia="Times New Roman" w:cs="Times New Roman"/>
          <w:szCs w:val="24"/>
        </w:rPr>
        <w:t>Αντ’ αυτού, εμείς από το 2015 μέχρι και ολόκληρο το 2017 δώσαμε 400 εκατομμύρια ευρώ για την ανθρωπιστι</w:t>
      </w:r>
      <w:r>
        <w:rPr>
          <w:rFonts w:eastAsia="Times New Roman" w:cs="Times New Roman"/>
          <w:szCs w:val="24"/>
        </w:rPr>
        <w:t xml:space="preserve">κή κρίση και σήμερα, βέβαια, 700 εκατομμύρια ευρώ για την </w:t>
      </w:r>
      <w:r>
        <w:rPr>
          <w:rFonts w:eastAsia="Times New Roman" w:cs="Times New Roman"/>
          <w:szCs w:val="24"/>
        </w:rPr>
        <w:lastRenderedPageBreak/>
        <w:t xml:space="preserve">ανθρωπιστική κρίση και για την ενίσχυση των φτωχών. Τώρα ξαφνικά θυμηθήκατε τους φτωχούς. Είναι καλή πελατεία; Δεν </w:t>
      </w:r>
      <w:r w:rsidRPr="001878DA">
        <w:rPr>
          <w:rFonts w:eastAsia="Times New Roman" w:cs="Times New Roman"/>
          <w:szCs w:val="24"/>
        </w:rPr>
        <w:t xml:space="preserve">νομίζω </w:t>
      </w:r>
      <w:r>
        <w:rPr>
          <w:rFonts w:eastAsia="Times New Roman" w:cs="Times New Roman"/>
          <w:szCs w:val="24"/>
        </w:rPr>
        <w:t xml:space="preserve">ότι έχουν ευήκοα </w:t>
      </w:r>
      <w:proofErr w:type="spellStart"/>
      <w:r>
        <w:rPr>
          <w:rFonts w:eastAsia="Times New Roman" w:cs="Times New Roman"/>
          <w:szCs w:val="24"/>
        </w:rPr>
        <w:t>ώτα</w:t>
      </w:r>
      <w:proofErr w:type="spellEnd"/>
      <w:r>
        <w:rPr>
          <w:rFonts w:eastAsia="Times New Roman" w:cs="Times New Roman"/>
          <w:szCs w:val="24"/>
        </w:rPr>
        <w:t xml:space="preserve"> </w:t>
      </w:r>
      <w:r w:rsidRPr="00EA5097">
        <w:rPr>
          <w:rFonts w:eastAsia="Times New Roman" w:cs="Times New Roman"/>
          <w:szCs w:val="24"/>
        </w:rPr>
        <w:t>προς</w:t>
      </w:r>
      <w:r>
        <w:rPr>
          <w:rFonts w:eastAsia="Times New Roman" w:cs="Times New Roman"/>
          <w:szCs w:val="24"/>
        </w:rPr>
        <w:t xml:space="preserve"> εσάς που τους αφήσατε τόσα χρόνια στην τύχη τους. </w:t>
      </w:r>
    </w:p>
    <w:p w14:paraId="59780DC6" w14:textId="77777777" w:rsidR="00F07EC0" w:rsidRDefault="005D0323">
      <w:pPr>
        <w:spacing w:after="0"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59780DC7" w14:textId="77777777" w:rsidR="00F07EC0" w:rsidRDefault="005D0323">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την κυρία Υπουργό.</w:t>
      </w:r>
    </w:p>
    <w:p w14:paraId="59780DC8"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sidRPr="00A341B8">
        <w:rPr>
          <w:rFonts w:eastAsia="Times New Roman" w:cs="Times New Roman"/>
          <w:szCs w:val="24"/>
        </w:rPr>
        <w:t>Κύριε Πρόεδρε,</w:t>
      </w:r>
      <w:r>
        <w:rPr>
          <w:rFonts w:eastAsia="Times New Roman" w:cs="Times New Roman"/>
          <w:szCs w:val="24"/>
        </w:rPr>
        <w:t xml:space="preserve"> θέλω να μου δώσετε για ένα λεπτό τον λόγο.</w:t>
      </w:r>
    </w:p>
    <w:p w14:paraId="59780DC9" w14:textId="77777777" w:rsidR="00F07EC0" w:rsidRDefault="005D0323">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Κύριε Κεφαλογιάννη, δεν θα ανοίξουμε διάλογο. Δεν μπορώ να σας δώσω τον λόγο αυτή τη στιγμή. Συγγνώμη. Αν σας δώσω τον λόγο, θα ανοίξουμε διάλογο. Μετά θα θέλει να σας απαντήσει η κυρία Υπουργός.</w:t>
      </w:r>
    </w:p>
    <w:p w14:paraId="59780DCA"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Θα μείνω κυριολεκτικά σε ένα λεπτό, </w:t>
      </w:r>
      <w:r>
        <w:rPr>
          <w:rFonts w:eastAsia="Times New Roman" w:cs="Times New Roman"/>
          <w:szCs w:val="24"/>
        </w:rPr>
        <w:t xml:space="preserve">κύριε Πρόεδρε. </w:t>
      </w:r>
    </w:p>
    <w:p w14:paraId="59780DCB" w14:textId="77777777" w:rsidR="00F07EC0" w:rsidRDefault="005D0323">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Δεν υπάρχει επί προσωπικού κάποιο θέμα. Δεν μπορώ να σας δώσω τον λόγο αυτή τη στιγμή.</w:t>
      </w:r>
    </w:p>
    <w:p w14:paraId="59780DCC"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 xml:space="preserve">Κατ’ αρχάς η κυρία Υπουργός μπέρδεψε το επώνυμό μου. </w:t>
      </w:r>
      <w:r w:rsidRPr="00AC526C">
        <w:rPr>
          <w:rFonts w:eastAsia="Times New Roman" w:cs="Times New Roman"/>
          <w:szCs w:val="24"/>
        </w:rPr>
        <w:t>Όμως</w:t>
      </w:r>
      <w:r>
        <w:rPr>
          <w:rFonts w:eastAsia="Times New Roman" w:cs="Times New Roman"/>
          <w:szCs w:val="24"/>
        </w:rPr>
        <w:t>, πέρα από αυτό, θα μου δώσετε τον λόγο γ</w:t>
      </w:r>
      <w:r>
        <w:rPr>
          <w:rFonts w:eastAsia="Times New Roman" w:cs="Times New Roman"/>
          <w:szCs w:val="24"/>
        </w:rPr>
        <w:t xml:space="preserve">ια ένα λεπτό, </w:t>
      </w:r>
      <w:r w:rsidRPr="00A341B8">
        <w:rPr>
          <w:rFonts w:eastAsia="Times New Roman" w:cs="Times New Roman"/>
          <w:szCs w:val="24"/>
        </w:rPr>
        <w:t>κύριε Πρόεδρε,</w:t>
      </w:r>
      <w:r>
        <w:rPr>
          <w:rFonts w:eastAsia="Times New Roman" w:cs="Times New Roman"/>
          <w:szCs w:val="24"/>
        </w:rPr>
        <w:t xml:space="preserve"> γιατί </w:t>
      </w:r>
      <w:r w:rsidRPr="001878DA">
        <w:rPr>
          <w:rFonts w:eastAsia="Times New Roman" w:cs="Times New Roman"/>
          <w:szCs w:val="24"/>
        </w:rPr>
        <w:t>νομίζω ότι</w:t>
      </w:r>
      <w:r>
        <w:rPr>
          <w:rFonts w:eastAsia="Times New Roman" w:cs="Times New Roman"/>
          <w:szCs w:val="24"/>
        </w:rPr>
        <w:t xml:space="preserve"> είναι χρήσιμος ο πολιτικός διάλογος εδώ πέρα. </w:t>
      </w:r>
    </w:p>
    <w:p w14:paraId="59780DCD" w14:textId="77777777" w:rsidR="00F07EC0" w:rsidRDefault="005D0323">
      <w:pPr>
        <w:tabs>
          <w:tab w:val="left" w:pos="3873"/>
        </w:tabs>
        <w:spacing w:after="0" w:line="600" w:lineRule="auto"/>
        <w:ind w:firstLine="720"/>
        <w:jc w:val="both"/>
        <w:rPr>
          <w:rFonts w:eastAsia="Times New Roman" w:cs="Times New Roman"/>
          <w:szCs w:val="24"/>
        </w:rPr>
      </w:pPr>
      <w:r w:rsidRPr="00614817">
        <w:rPr>
          <w:rFonts w:eastAsia="Times New Roman" w:cs="Times New Roman"/>
          <w:b/>
          <w:szCs w:val="24"/>
        </w:rPr>
        <w:t>ΠΡΟΕΔΡΕΥΩΝ (</w:t>
      </w:r>
      <w:r w:rsidRPr="00A95D50">
        <w:rPr>
          <w:rFonts w:eastAsia="Times New Roman" w:cs="Times New Roman"/>
          <w:b/>
          <w:bCs/>
          <w:szCs w:val="24"/>
        </w:rPr>
        <w:t>Μάριος Γεωργιάδης</w:t>
      </w:r>
      <w:r w:rsidRPr="00614817" w:rsidDel="004E6D6A">
        <w:rPr>
          <w:rFonts w:eastAsia="Times New Roman" w:cs="Times New Roman"/>
          <w:b/>
          <w:szCs w:val="24"/>
        </w:rPr>
        <w:t xml:space="preserve"> </w:t>
      </w:r>
      <w:r w:rsidRPr="00614817">
        <w:rPr>
          <w:rFonts w:eastAsia="Times New Roman" w:cs="Times New Roman"/>
          <w:b/>
          <w:szCs w:val="24"/>
        </w:rPr>
        <w:t>):</w:t>
      </w:r>
      <w:r>
        <w:rPr>
          <w:rFonts w:eastAsia="Times New Roman" w:cs="Times New Roman"/>
          <w:szCs w:val="24"/>
        </w:rPr>
        <w:t xml:space="preserve"> Ελάτε, κύριε Κεφαλογιάννη, έχετε τον λόγο για ένα λεπτό.</w:t>
      </w:r>
    </w:p>
    <w:p w14:paraId="59780DCE"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sidRPr="00F322C8">
        <w:rPr>
          <w:rFonts w:eastAsia="Times New Roman" w:cs="Times New Roman"/>
          <w:szCs w:val="24"/>
        </w:rPr>
        <w:t xml:space="preserve"> </w:t>
      </w:r>
      <w:r>
        <w:rPr>
          <w:rFonts w:eastAsia="Times New Roman" w:cs="Times New Roman"/>
          <w:szCs w:val="24"/>
        </w:rPr>
        <w:t>Θέλω να κάνω δύο πολύ σύντομες παρατηρήσεις, κυρία</w:t>
      </w:r>
      <w:r>
        <w:rPr>
          <w:rFonts w:eastAsia="Times New Roman" w:cs="Times New Roman"/>
          <w:szCs w:val="24"/>
        </w:rPr>
        <w:t xml:space="preserve"> Υπουργέ. Κατ’ αρχάς, δεν πέσαμε, μας ρίξατε. Ξεκινάμε με τα βασικά. </w:t>
      </w:r>
    </w:p>
    <w:p w14:paraId="59780DCF" w14:textId="77777777" w:rsidR="00F07EC0" w:rsidRDefault="005D0323">
      <w:pPr>
        <w:spacing w:after="0" w:line="600" w:lineRule="auto"/>
        <w:ind w:firstLine="720"/>
        <w:jc w:val="both"/>
        <w:rPr>
          <w:rFonts w:eastAsia="Times New Roman"/>
          <w:szCs w:val="24"/>
        </w:rPr>
      </w:pPr>
      <w:r w:rsidRPr="007711C2">
        <w:rPr>
          <w:rFonts w:eastAsia="Times New Roman"/>
          <w:b/>
          <w:szCs w:val="24"/>
        </w:rPr>
        <w:t>ΠΑΝΑΓΙΩΤΑ ΚΟΖΟΜΠΟΛΗ</w:t>
      </w:r>
      <w:r>
        <w:rPr>
          <w:rFonts w:eastAsia="Times New Roman"/>
          <w:b/>
          <w:szCs w:val="24"/>
        </w:rPr>
        <w:t xml:space="preserve"> </w:t>
      </w:r>
      <w:r w:rsidRPr="007711C2">
        <w:rPr>
          <w:rFonts w:eastAsia="Times New Roman"/>
          <w:b/>
          <w:szCs w:val="24"/>
        </w:rPr>
        <w:t>-</w:t>
      </w:r>
      <w:r>
        <w:rPr>
          <w:rFonts w:eastAsia="Times New Roman"/>
          <w:b/>
          <w:szCs w:val="24"/>
        </w:rPr>
        <w:t xml:space="preserve"> </w:t>
      </w:r>
      <w:r w:rsidRPr="007711C2">
        <w:rPr>
          <w:rFonts w:eastAsia="Times New Roman"/>
          <w:b/>
          <w:szCs w:val="24"/>
        </w:rPr>
        <w:t>ΑΜΑΝΑΤΙΔΗ:</w:t>
      </w:r>
      <w:r>
        <w:rPr>
          <w:rFonts w:eastAsia="Times New Roman"/>
          <w:b/>
          <w:szCs w:val="24"/>
        </w:rPr>
        <w:t xml:space="preserve"> </w:t>
      </w:r>
      <w:r>
        <w:rPr>
          <w:rFonts w:eastAsia="Times New Roman"/>
          <w:szCs w:val="24"/>
        </w:rPr>
        <w:t>Μα, τι λέτε τώρα; Θα ξαναγράψουμε την ιστορία;</w:t>
      </w:r>
    </w:p>
    <w:p w14:paraId="59780DD0"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Το λέω αυτό γιατί ακούω πολλούς συναδέλφους</w:t>
      </w:r>
      <w:r>
        <w:rPr>
          <w:rFonts w:eastAsia="Times New Roman" w:cs="Times New Roman"/>
          <w:szCs w:val="24"/>
        </w:rPr>
        <w:t>,</w:t>
      </w:r>
      <w:r>
        <w:rPr>
          <w:rFonts w:eastAsia="Times New Roman" w:cs="Times New Roman"/>
          <w:szCs w:val="24"/>
        </w:rPr>
        <w:t xml:space="preserve"> που λένε ότι είναι κακό να γίνουν πρόωρες εκλογές και τι είναι αυτά που λέτε. Π</w:t>
      </w:r>
      <w:r w:rsidRPr="00E57B5A">
        <w:rPr>
          <w:rFonts w:eastAsia="Times New Roman" w:cs="Times New Roman"/>
          <w:szCs w:val="24"/>
        </w:rPr>
        <w:t>ρέπει να</w:t>
      </w:r>
      <w:r>
        <w:rPr>
          <w:rFonts w:eastAsia="Times New Roman" w:cs="Times New Roman"/>
          <w:szCs w:val="24"/>
        </w:rPr>
        <w:t xml:space="preserve"> θυμόμαστε σε αυτή την αίθουσα τι γίνεται. </w:t>
      </w:r>
    </w:p>
    <w:p w14:paraId="59780DD1" w14:textId="77777777" w:rsidR="00F07EC0" w:rsidRDefault="005D0323">
      <w:pPr>
        <w:spacing w:after="0"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Εσείς δεν κάνατε εκλογές για τον Πρόεδρο νωρίτερα από τρεις μήνες;</w:t>
      </w:r>
    </w:p>
    <w:p w14:paraId="59780DD2"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Δ</w:t>
      </w:r>
      <w:r>
        <w:rPr>
          <w:rFonts w:eastAsia="Times New Roman" w:cs="Times New Roman"/>
          <w:szCs w:val="24"/>
        </w:rPr>
        <w:t>εν με αφήνετε να μιλήσω.</w:t>
      </w:r>
    </w:p>
    <w:p w14:paraId="59780DD3" w14:textId="77777777" w:rsidR="00F07EC0" w:rsidRDefault="005D0323">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Ελάτε, κύριοι συνάδελφοι. Αφήστε να ολοκληρώσει για να συνεχίσουμε τη διαδικασία.</w:t>
      </w:r>
    </w:p>
    <w:p w14:paraId="59780DD4"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Υπάρχει πολύς εκνευρισμός σε αυτή την Αίθουσα σήμερα.</w:t>
      </w:r>
    </w:p>
    <w:p w14:paraId="59780DD5"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Κατά δεύτερον, </w:t>
      </w:r>
      <w:r>
        <w:rPr>
          <w:rFonts w:eastAsia="Times New Roman" w:cs="Times New Roman"/>
          <w:szCs w:val="24"/>
        </w:rPr>
        <w:t>η ρύθμιση την</w:t>
      </w:r>
      <w:r w:rsidRPr="002F7918">
        <w:rPr>
          <w:rFonts w:eastAsia="Times New Roman" w:cs="Times New Roman"/>
          <w:szCs w:val="24"/>
        </w:rPr>
        <w:t xml:space="preserve"> οποί</w:t>
      </w:r>
      <w:r>
        <w:rPr>
          <w:rFonts w:eastAsia="Times New Roman" w:cs="Times New Roman"/>
          <w:szCs w:val="24"/>
        </w:rPr>
        <w:t>α</w:t>
      </w:r>
      <w:r>
        <w:rPr>
          <w:rFonts w:eastAsia="Times New Roman" w:cs="Times New Roman"/>
          <w:szCs w:val="24"/>
        </w:rPr>
        <w:t xml:space="preserve"> σας π</w:t>
      </w:r>
      <w:r>
        <w:rPr>
          <w:rFonts w:eastAsia="Times New Roman" w:cs="Times New Roman"/>
          <w:szCs w:val="24"/>
        </w:rPr>
        <w:t xml:space="preserve">εριέγραψα προηγουμένως νομοθετήθηκε και εφαρμόστηκε επί της </w:t>
      </w:r>
      <w:r w:rsidRPr="00654FD3">
        <w:rPr>
          <w:rFonts w:eastAsia="Times New Roman" w:cs="Times New Roman"/>
          <w:szCs w:val="24"/>
        </w:rPr>
        <w:t>Νέας Δημοκρατίας</w:t>
      </w:r>
      <w:r>
        <w:rPr>
          <w:rFonts w:eastAsia="Times New Roman" w:cs="Times New Roman"/>
          <w:szCs w:val="24"/>
        </w:rPr>
        <w:t xml:space="preserve"> και </w:t>
      </w:r>
      <w:r w:rsidRPr="003D4627">
        <w:rPr>
          <w:rFonts w:eastAsia="Times New Roman"/>
          <w:szCs w:val="24"/>
        </w:rPr>
        <w:t>ΠΑΣΟΚ</w:t>
      </w:r>
      <w:r>
        <w:rPr>
          <w:rFonts w:eastAsia="Times New Roman" w:cs="Times New Roman"/>
          <w:szCs w:val="24"/>
        </w:rPr>
        <w:t xml:space="preserve">, της προηγούμενης συγκυβέρνησης, πιλοτικά σε ένα πρώτο στάδιο και για το 2015 και το 2016 υπήρχαν συγκεκριμένες προβλέψεις </w:t>
      </w:r>
      <w:r w:rsidRPr="00A16A52">
        <w:rPr>
          <w:rFonts w:eastAsia="Times New Roman"/>
          <w:szCs w:val="24"/>
        </w:rPr>
        <w:t>οι οποίες</w:t>
      </w:r>
      <w:r>
        <w:rPr>
          <w:rFonts w:eastAsia="Times New Roman" w:cs="Times New Roman"/>
          <w:szCs w:val="24"/>
        </w:rPr>
        <w:t xml:space="preserve"> θα εφαρμοζόντουσαν με </w:t>
      </w:r>
      <w:r w:rsidRPr="00070778">
        <w:rPr>
          <w:rFonts w:eastAsia="Times New Roman" w:cs="Times New Roman"/>
          <w:szCs w:val="24"/>
        </w:rPr>
        <w:t>χρήματα</w:t>
      </w:r>
      <w:r>
        <w:rPr>
          <w:rFonts w:eastAsia="Times New Roman" w:cs="Times New Roman"/>
          <w:szCs w:val="24"/>
        </w:rPr>
        <w:t xml:space="preserve"> πολύ περισσότερα από αυτά τα οποία εφαρμόσατε εσείς</w:t>
      </w:r>
      <w:r w:rsidRPr="00070778">
        <w:rPr>
          <w:rFonts w:eastAsia="Times New Roman" w:cs="Times New Roman"/>
          <w:szCs w:val="24"/>
        </w:rPr>
        <w:t xml:space="preserve"> </w:t>
      </w:r>
      <w:r>
        <w:rPr>
          <w:rFonts w:eastAsia="Times New Roman" w:cs="Times New Roman"/>
          <w:szCs w:val="24"/>
        </w:rPr>
        <w:t>κατά το καταστρεπτικό εξάμηνο του 2015, αλλά και στη συνέχεια όπως πήγε η όλη διαδικασία</w:t>
      </w:r>
      <w:r>
        <w:rPr>
          <w:rFonts w:eastAsia="Times New Roman" w:cs="Times New Roman"/>
          <w:szCs w:val="24"/>
        </w:rPr>
        <w:t xml:space="preserve"> Ξεχνάτε επίσης κοινωνικό μέρισμα των 500 εκατομμυρίων ευρώ </w:t>
      </w:r>
      <w:r>
        <w:rPr>
          <w:rFonts w:eastAsia="Times New Roman" w:cs="Times New Roman"/>
          <w:szCs w:val="24"/>
        </w:rPr>
        <w:t>.</w:t>
      </w:r>
    </w:p>
    <w:p w14:paraId="59780DD6" w14:textId="77777777" w:rsidR="00F07EC0" w:rsidRDefault="005D0323">
      <w:pPr>
        <w:tabs>
          <w:tab w:val="left" w:pos="3873"/>
        </w:tabs>
        <w:spacing w:after="0" w:line="600" w:lineRule="auto"/>
        <w:ind w:firstLine="720"/>
        <w:jc w:val="both"/>
        <w:rPr>
          <w:rFonts w:eastAsia="Times New Roman" w:cs="Times New Roman"/>
          <w:szCs w:val="24"/>
        </w:rPr>
      </w:pPr>
      <w:r w:rsidRPr="009E6618">
        <w:rPr>
          <w:rFonts w:eastAsia="Times New Roman" w:cs="Times New Roman"/>
          <w:b/>
          <w:szCs w:val="24"/>
        </w:rPr>
        <w:t>ΘΕΑΝΩ ΦΩΤΙΟΥ (Αναπληρώτρια Υπουργός Εργασίας, Κοινωνι</w:t>
      </w:r>
      <w:r w:rsidRPr="009E6618">
        <w:rPr>
          <w:rFonts w:eastAsia="Times New Roman" w:cs="Times New Roman"/>
          <w:b/>
          <w:szCs w:val="24"/>
        </w:rPr>
        <w:t>κής Ασφάλισης και Κοινωνικής Αλληλεγγύης):</w:t>
      </w:r>
      <w:r>
        <w:rPr>
          <w:rFonts w:eastAsia="Times New Roman" w:cs="Times New Roman"/>
          <w:b/>
          <w:szCs w:val="24"/>
        </w:rPr>
        <w:t xml:space="preserve"> </w:t>
      </w:r>
      <w:r>
        <w:rPr>
          <w:rFonts w:eastAsia="Times New Roman" w:cs="Times New Roman"/>
          <w:szCs w:val="24"/>
        </w:rPr>
        <w:t>Γι’ αυτό βάλατε το 2015…</w:t>
      </w:r>
    </w:p>
    <w:p w14:paraId="59780DD7"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 xml:space="preserve">Άρα, το να μας κάνετε εσείς μαθήματα οικονομικής </w:t>
      </w:r>
      <w:r w:rsidRPr="00911877">
        <w:rPr>
          <w:rFonts w:eastAsia="Times New Roman" w:cs="Times New Roman"/>
          <w:szCs w:val="24"/>
        </w:rPr>
        <w:t>πολιτική</w:t>
      </w:r>
      <w:r>
        <w:rPr>
          <w:rFonts w:eastAsia="Times New Roman" w:cs="Times New Roman"/>
          <w:szCs w:val="24"/>
        </w:rPr>
        <w:t xml:space="preserve">ς όταν ευθύνεστε για το καταστρεπτικό εξάμηνο του 2015, </w:t>
      </w:r>
      <w:r w:rsidRPr="001878DA">
        <w:rPr>
          <w:rFonts w:eastAsia="Times New Roman" w:cs="Times New Roman"/>
          <w:szCs w:val="24"/>
        </w:rPr>
        <w:t>νομίζω ότι</w:t>
      </w:r>
      <w:r>
        <w:rPr>
          <w:rFonts w:eastAsia="Times New Roman" w:cs="Times New Roman"/>
          <w:szCs w:val="24"/>
        </w:rPr>
        <w:t xml:space="preserve"> πάει πολύ.</w:t>
      </w:r>
      <w:r>
        <w:rPr>
          <w:rFonts w:eastAsia="Times New Roman" w:cs="Times New Roman"/>
          <w:szCs w:val="24"/>
        </w:rPr>
        <w:t xml:space="preserve"> Ένα </w:t>
      </w:r>
      <w:r>
        <w:rPr>
          <w:rFonts w:eastAsia="Times New Roman" w:cs="Times New Roman"/>
          <w:szCs w:val="24"/>
        </w:rPr>
        <w:t xml:space="preserve">εξάμηνο που μας στοίχισε </w:t>
      </w:r>
      <w:r>
        <w:rPr>
          <w:rFonts w:eastAsia="Times New Roman" w:cs="Times New Roman"/>
          <w:szCs w:val="24"/>
        </w:rPr>
        <w:t>τουλάχιστον 100 δισεκατομμύρια ευρώ.</w:t>
      </w:r>
    </w:p>
    <w:p w14:paraId="59780DD8" w14:textId="77777777" w:rsidR="00F07EC0" w:rsidRDefault="005D0323">
      <w:pPr>
        <w:spacing w:after="0" w:line="600" w:lineRule="auto"/>
        <w:ind w:firstLine="720"/>
        <w:jc w:val="center"/>
        <w:rPr>
          <w:rFonts w:eastAsia="Times New Roman" w:cs="Times New Roman"/>
          <w:szCs w:val="24"/>
        </w:rPr>
      </w:pPr>
      <w:r w:rsidRPr="00FE24C6">
        <w:rPr>
          <w:rFonts w:eastAsia="Times New Roman"/>
          <w:bCs/>
        </w:rPr>
        <w:t>(Χειροκροτήματα από την πτέρυγα της Νέας Δημοκρατίας)</w:t>
      </w:r>
      <w:r>
        <w:rPr>
          <w:rFonts w:eastAsia="Times New Roman" w:cs="Times New Roman"/>
          <w:szCs w:val="24"/>
        </w:rPr>
        <w:t xml:space="preserve"> </w:t>
      </w:r>
    </w:p>
    <w:p w14:paraId="59780DD9" w14:textId="77777777" w:rsidR="00F07EC0" w:rsidRDefault="005D0323">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Τον λόγο έχει από την Κοινοβουλευτική Ομάδα του </w:t>
      </w:r>
      <w:r w:rsidRPr="009E3DD6">
        <w:rPr>
          <w:rFonts w:eastAsia="Times New Roman" w:cs="Times New Roman"/>
          <w:szCs w:val="24"/>
        </w:rPr>
        <w:t>ΣΥΡΙΖΑ</w:t>
      </w:r>
      <w:r>
        <w:rPr>
          <w:rFonts w:eastAsia="Times New Roman" w:cs="Times New Roman"/>
          <w:szCs w:val="24"/>
        </w:rPr>
        <w:t xml:space="preserve"> ο κ. Τσόγκας για επτά λεπτά.</w:t>
      </w:r>
    </w:p>
    <w:p w14:paraId="59780DDA"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ΤΣΟΓΚΑΣ: </w:t>
      </w:r>
      <w:r w:rsidRPr="00480689">
        <w:rPr>
          <w:rFonts w:eastAsia="Times New Roman"/>
          <w:color w:val="000000"/>
          <w:szCs w:val="24"/>
        </w:rPr>
        <w:t>Ευχαριστώ, κύριε Πρόεδρε.</w:t>
      </w:r>
      <w:r>
        <w:rPr>
          <w:rFonts w:eastAsia="Times New Roman" w:cs="Times New Roman"/>
          <w:szCs w:val="24"/>
        </w:rPr>
        <w:t xml:space="preserve"> </w:t>
      </w:r>
    </w:p>
    <w:p w14:paraId="59780DDB"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ία Υπουργέ, κύριε Υφυπουργέ, </w:t>
      </w:r>
      <w:r w:rsidRPr="002170BF">
        <w:rPr>
          <w:rFonts w:eastAsia="Times New Roman" w:cs="Times New Roman"/>
          <w:szCs w:val="24"/>
        </w:rPr>
        <w:t>κυρίες και κύριοι συνάδελφοι,</w:t>
      </w:r>
      <w:r>
        <w:rPr>
          <w:rFonts w:eastAsia="Times New Roman" w:cs="Times New Roman"/>
          <w:szCs w:val="24"/>
        </w:rPr>
        <w:t xml:space="preserve"> το παρόν </w:t>
      </w:r>
      <w:r w:rsidRPr="00823F09">
        <w:rPr>
          <w:rFonts w:eastAsia="Times New Roman" w:cs="Times New Roman"/>
          <w:szCs w:val="24"/>
        </w:rPr>
        <w:t>νομοσχέδιο</w:t>
      </w:r>
      <w:r>
        <w:rPr>
          <w:rFonts w:eastAsia="Times New Roman" w:cs="Times New Roman"/>
          <w:szCs w:val="24"/>
        </w:rPr>
        <w:t xml:space="preserve"> αναφέρεται σε δύο ιδιαίτερα σοβαρούς θεσμούς του δικαίου, δύο έννοιες που σηματοδοτούν ή μπορούν να σηματοδοτήσουν τον βαθμό εγγύτητας της κοινωνικής πραγματικότητας και της κρα</w:t>
      </w:r>
      <w:r>
        <w:rPr>
          <w:rFonts w:eastAsia="Times New Roman" w:cs="Times New Roman"/>
          <w:szCs w:val="24"/>
        </w:rPr>
        <w:t>τικής οντότητας ως πυξίδα της διαχρονικότητας των αξιών που κυριαρχούν στην ιστορική τους εξέλιξη.</w:t>
      </w:r>
    </w:p>
    <w:p w14:paraId="59780DDC"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Αρχίζοντας από την αναδοχή, </w:t>
      </w:r>
      <w:r w:rsidRPr="00E57B5A">
        <w:rPr>
          <w:rFonts w:eastAsia="Times New Roman" w:cs="Times New Roman"/>
          <w:szCs w:val="24"/>
        </w:rPr>
        <w:t>πρέπει να</w:t>
      </w:r>
      <w:r>
        <w:rPr>
          <w:rFonts w:eastAsia="Times New Roman" w:cs="Times New Roman"/>
          <w:szCs w:val="24"/>
        </w:rPr>
        <w:t xml:space="preserve"> ειπωθεί ότι τα στοιχεία που τη χαρακτηρίζουν είναι η συμπληρωματικότητα, σε σχέση με τη γονική μέριμνα και την επιμέλεια, </w:t>
      </w:r>
      <w:r>
        <w:rPr>
          <w:rFonts w:eastAsia="Times New Roman" w:cs="Times New Roman"/>
          <w:szCs w:val="24"/>
        </w:rPr>
        <w:lastRenderedPageBreak/>
        <w:t>και η προσωρινότητα. Και κυρίαρχο στόχο έχει την επανένταξη του ανήλικου στη φυσική του οικογένεια όταν αυτό κριθεί δυνατό, μακριά απ</w:t>
      </w:r>
      <w:r>
        <w:rPr>
          <w:rFonts w:eastAsia="Times New Roman" w:cs="Times New Roman"/>
          <w:szCs w:val="24"/>
        </w:rPr>
        <w:t>ό τον ασφυκτικό εναγκαλισμό τους ιδρύματος.</w:t>
      </w:r>
    </w:p>
    <w:p w14:paraId="59780DDD"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Αξίζει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αναφερθεί ότι ο Αστικός Κώδικας ρυθμίζει την αναδοχή, αν όχι εξαντλητικά, τουλάχιστον την αντιμετωπίζει με τη δέουσα σοβαρότητα. </w:t>
      </w:r>
      <w:r w:rsidRPr="00AC526C">
        <w:rPr>
          <w:rFonts w:eastAsia="Times New Roman" w:cs="Times New Roman"/>
          <w:szCs w:val="24"/>
        </w:rPr>
        <w:t>Όμως</w:t>
      </w:r>
      <w:r>
        <w:rPr>
          <w:rFonts w:eastAsia="Times New Roman" w:cs="Times New Roman"/>
          <w:szCs w:val="24"/>
        </w:rPr>
        <w:t xml:space="preserve">, η αναγκαιότητα της </w:t>
      </w:r>
      <w:proofErr w:type="spellStart"/>
      <w:r>
        <w:rPr>
          <w:rFonts w:eastAsia="Times New Roman" w:cs="Times New Roman"/>
          <w:szCs w:val="24"/>
        </w:rPr>
        <w:t>δικαιο</w:t>
      </w:r>
      <w:r w:rsidRPr="00911877">
        <w:rPr>
          <w:rFonts w:eastAsia="Times New Roman" w:cs="Times New Roman"/>
          <w:szCs w:val="24"/>
        </w:rPr>
        <w:t>πολιτική</w:t>
      </w:r>
      <w:r>
        <w:rPr>
          <w:rFonts w:eastAsia="Times New Roman" w:cs="Times New Roman"/>
          <w:szCs w:val="24"/>
        </w:rPr>
        <w:t>ς</w:t>
      </w:r>
      <w:proofErr w:type="spellEnd"/>
      <w:r>
        <w:rPr>
          <w:rFonts w:eastAsia="Times New Roman" w:cs="Times New Roman"/>
          <w:szCs w:val="24"/>
        </w:rPr>
        <w:t xml:space="preserve"> εξέλιξης επιβάλλει την</w:t>
      </w:r>
      <w:r>
        <w:rPr>
          <w:rFonts w:eastAsia="Times New Roman" w:cs="Times New Roman"/>
          <w:szCs w:val="24"/>
        </w:rPr>
        <w:t xml:space="preserve"> προσαρμογή και τη βελτίωση του νομικού οπλοστασίου και ως προς αναδοχή, αν θέλουμε να προηγηθούμε της εποχής μας και όχι να ακολουθούμε ασθμαίνοντες.</w:t>
      </w:r>
    </w:p>
    <w:p w14:paraId="59780DDE"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Αντίπαλο δέος του </w:t>
      </w:r>
      <w:r w:rsidRPr="00823F09">
        <w:rPr>
          <w:rFonts w:eastAsia="Times New Roman" w:cs="Times New Roman"/>
          <w:szCs w:val="24"/>
        </w:rPr>
        <w:t>νομοσχ</w:t>
      </w:r>
      <w:r>
        <w:rPr>
          <w:rFonts w:eastAsia="Times New Roman" w:cs="Times New Roman"/>
          <w:szCs w:val="24"/>
        </w:rPr>
        <w:t xml:space="preserve">εδίου και πάλι οι συνήθεις ύποπτοι, με κουμανταδόρο τη </w:t>
      </w:r>
      <w:r w:rsidRPr="00391AB7">
        <w:rPr>
          <w:rFonts w:eastAsia="Times New Roman" w:cs="Times New Roman"/>
          <w:szCs w:val="24"/>
        </w:rPr>
        <w:t>Νέα Δημοκρατία</w:t>
      </w:r>
      <w:r>
        <w:rPr>
          <w:rFonts w:eastAsia="Times New Roman" w:cs="Times New Roman"/>
          <w:szCs w:val="24"/>
        </w:rPr>
        <w:t>, με το έωλο</w:t>
      </w:r>
      <w:r>
        <w:rPr>
          <w:rFonts w:eastAsia="Times New Roman" w:cs="Times New Roman"/>
          <w:szCs w:val="24"/>
        </w:rPr>
        <w:t xml:space="preserve"> επιχείρημα ότι «η κοινωνία δεν είναι έτοιμη να δεχθεί τις ρυθμίσεις του και ότι ο </w:t>
      </w:r>
      <w:r w:rsidRPr="009E3DD6">
        <w:rPr>
          <w:rFonts w:eastAsia="Times New Roman" w:cs="Times New Roman"/>
          <w:szCs w:val="24"/>
        </w:rPr>
        <w:t>ΣΥΡΙΖΑ</w:t>
      </w:r>
      <w:r>
        <w:rPr>
          <w:rFonts w:eastAsia="Times New Roman" w:cs="Times New Roman"/>
          <w:szCs w:val="24"/>
        </w:rPr>
        <w:t xml:space="preserve"> επιχειρεί να αποπροσανατολίσει την κοινωνία». Εδώ αναδεικνύεται αφ</w:t>
      </w:r>
      <w:r>
        <w:rPr>
          <w:rFonts w:eastAsia="Times New Roman" w:cs="Times New Roman"/>
          <w:szCs w:val="24"/>
        </w:rPr>
        <w:t xml:space="preserve">’ </w:t>
      </w:r>
      <w:r>
        <w:rPr>
          <w:rFonts w:eastAsia="Times New Roman" w:cs="Times New Roman"/>
          <w:szCs w:val="24"/>
        </w:rPr>
        <w:t>ενός η ιδεολογικοπολιτική απόσταση</w:t>
      </w:r>
      <w:r>
        <w:rPr>
          <w:rFonts w:eastAsia="Times New Roman" w:cs="Times New Roman"/>
          <w:szCs w:val="24"/>
        </w:rPr>
        <w:t>,</w:t>
      </w:r>
      <w:r>
        <w:rPr>
          <w:rFonts w:eastAsia="Times New Roman" w:cs="Times New Roman"/>
          <w:szCs w:val="24"/>
        </w:rPr>
        <w:t xml:space="preserve"> που μας χωρίζει και αφ</w:t>
      </w:r>
      <w:r>
        <w:rPr>
          <w:rFonts w:eastAsia="Times New Roman" w:cs="Times New Roman"/>
          <w:szCs w:val="24"/>
        </w:rPr>
        <w:t xml:space="preserve">’ </w:t>
      </w:r>
      <w:r>
        <w:rPr>
          <w:rFonts w:eastAsia="Times New Roman" w:cs="Times New Roman"/>
          <w:szCs w:val="24"/>
        </w:rPr>
        <w:t xml:space="preserve">ετέρου η υπαινικτικότατα και ο </w:t>
      </w:r>
      <w:proofErr w:type="spellStart"/>
      <w:r>
        <w:rPr>
          <w:rFonts w:eastAsia="Times New Roman" w:cs="Times New Roman"/>
          <w:szCs w:val="24"/>
        </w:rPr>
        <w:t>τακτικι</w:t>
      </w:r>
      <w:r>
        <w:rPr>
          <w:rFonts w:eastAsia="Times New Roman" w:cs="Times New Roman"/>
          <w:szCs w:val="24"/>
        </w:rPr>
        <w:t>σμός</w:t>
      </w:r>
      <w:proofErr w:type="spellEnd"/>
      <w:r>
        <w:rPr>
          <w:rFonts w:eastAsia="Times New Roman" w:cs="Times New Roman"/>
          <w:szCs w:val="24"/>
        </w:rPr>
        <w:t xml:space="preserve"> στο μεγαλείου του, η ταξική της αδιαφορία για τα αιτήματα της κοινωνίας, μια κοινωνία που αγωνιά και εγκλωβίζεται στην πνιγηρή </w:t>
      </w:r>
      <w:r>
        <w:rPr>
          <w:rFonts w:eastAsia="Times New Roman" w:cs="Times New Roman"/>
          <w:szCs w:val="24"/>
        </w:rPr>
        <w:lastRenderedPageBreak/>
        <w:t>ατμόσφαιρα των ιδρυμάτων, μια κοινωνία που πολλές φορές ανασαίνει με καλάμι, όπως είπε ο ποιητής.</w:t>
      </w:r>
    </w:p>
    <w:p w14:paraId="59780DDF"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Έχοντας υπ’ </w:t>
      </w:r>
      <w:proofErr w:type="spellStart"/>
      <w:r>
        <w:rPr>
          <w:rFonts w:eastAsia="Times New Roman" w:cs="Times New Roman"/>
          <w:szCs w:val="24"/>
        </w:rPr>
        <w:t>όψιν</w:t>
      </w:r>
      <w:proofErr w:type="spellEnd"/>
      <w:r>
        <w:rPr>
          <w:rFonts w:eastAsia="Times New Roman" w:cs="Times New Roman"/>
          <w:szCs w:val="24"/>
        </w:rPr>
        <w:t xml:space="preserve"> τις ποικί</w:t>
      </w:r>
      <w:r>
        <w:rPr>
          <w:rFonts w:eastAsia="Times New Roman" w:cs="Times New Roman"/>
          <w:szCs w:val="24"/>
        </w:rPr>
        <w:t xml:space="preserve">λες αυτές κοινωνικές, </w:t>
      </w:r>
      <w:r w:rsidRPr="00911877">
        <w:rPr>
          <w:rFonts w:eastAsia="Times New Roman" w:cs="Times New Roman"/>
          <w:szCs w:val="24"/>
        </w:rPr>
        <w:t>πολιτικ</w:t>
      </w:r>
      <w:r>
        <w:rPr>
          <w:rFonts w:eastAsia="Times New Roman" w:cs="Times New Roman"/>
          <w:szCs w:val="24"/>
        </w:rPr>
        <w:t>ές και πολιτισμικές αναγκαιότητες, οι υπό κρίση ρυθμίσεις του παρόντος νομοσχεδίου είναι μονόδρομος, αφού η μη επίλυση ενδημικών προβλημάτων, η διαιώνισή τους και η συνεχής στρέβλωση του νομικού πλαισίου υπονόμευσε τόσο τον θεσ</w:t>
      </w:r>
      <w:r>
        <w:rPr>
          <w:rFonts w:eastAsia="Times New Roman" w:cs="Times New Roman"/>
          <w:szCs w:val="24"/>
        </w:rPr>
        <w:t>μό της αναδοχής όσο και της υιοθεσίας, με αποτέλεσμα τη φθίνουσα πορεία των υιοθεσιών και τα λογής παραστρατήματα στην αναδοχή σε βαθμό κακουργήματος πολλές φορές, ούτω:</w:t>
      </w:r>
    </w:p>
    <w:p w14:paraId="59780DE0"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Η αναδοχή ως θεσμός κοινωνικής προστασίας των ανηλίκων, ως εναλλακτική μορφή φροντίδας</w:t>
      </w:r>
      <w:r>
        <w:rPr>
          <w:rFonts w:eastAsia="Times New Roman" w:cs="Times New Roman"/>
          <w:szCs w:val="24"/>
        </w:rPr>
        <w:t xml:space="preserve"> τους, η αναγκαιότητα της γρήγορης απομάκρυνσης από τις ιδρυματικές δομές, ο αναγκαίος αποχωρισμός του ανηλίκου και με γνώμονα το συμφέρον του, η επικίνδυνα πλημμελής εκτέλεση των καθηκόντων του ελέγχου και επόπτευσης εκείνων των νομικών προσώπων</w:t>
      </w:r>
      <w:r>
        <w:rPr>
          <w:rFonts w:eastAsia="Times New Roman" w:cs="Times New Roman"/>
          <w:szCs w:val="24"/>
        </w:rPr>
        <w:t>,</w:t>
      </w:r>
      <w:r>
        <w:rPr>
          <w:rFonts w:eastAsia="Times New Roman" w:cs="Times New Roman"/>
          <w:szCs w:val="24"/>
        </w:rPr>
        <w:t xml:space="preserve"> που δρασ</w:t>
      </w:r>
      <w:r>
        <w:rPr>
          <w:rFonts w:eastAsia="Times New Roman" w:cs="Times New Roman"/>
          <w:szCs w:val="24"/>
        </w:rPr>
        <w:t xml:space="preserve">τηριοποιούνται στη φύλαξη και φροντίδα των </w:t>
      </w:r>
      <w:r>
        <w:rPr>
          <w:rFonts w:eastAsia="Times New Roman" w:cs="Times New Roman"/>
          <w:szCs w:val="24"/>
        </w:rPr>
        <w:lastRenderedPageBreak/>
        <w:t xml:space="preserve">ανηλίκων, ο αναιμικός συντονισμός του αρμοδίου Υπουργείου και ουσιαστικά ο ανύπαρκτος έλεγχος του συνόλου της διαδικασίας της αναδοχής συνέβαλε τα </w:t>
      </w:r>
      <w:proofErr w:type="spellStart"/>
      <w:r>
        <w:rPr>
          <w:rFonts w:eastAsia="Times New Roman" w:cs="Times New Roman"/>
          <w:szCs w:val="24"/>
        </w:rPr>
        <w:t>μάλα</w:t>
      </w:r>
      <w:proofErr w:type="spellEnd"/>
      <w:r>
        <w:rPr>
          <w:rFonts w:eastAsia="Times New Roman" w:cs="Times New Roman"/>
          <w:szCs w:val="24"/>
        </w:rPr>
        <w:t xml:space="preserve"> στην ανοχή, αν όχι στην ενθάρρυνση ή και στη στήριξη καθεστώτ</w:t>
      </w:r>
      <w:r>
        <w:rPr>
          <w:rFonts w:eastAsia="Times New Roman" w:cs="Times New Roman"/>
          <w:szCs w:val="24"/>
        </w:rPr>
        <w:t>ων διαπλοκής και ανομίας.</w:t>
      </w:r>
    </w:p>
    <w:p w14:paraId="59780DE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Ταυτόχρονα, οι δραματικές καθυστερήσεις της διαχείρισης των αιτήσεων των υποψηφίων από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π</w:t>
      </w:r>
      <w:r>
        <w:rPr>
          <w:rFonts w:eastAsia="Times New Roman" w:cs="Times New Roman"/>
          <w:szCs w:val="24"/>
        </w:rPr>
        <w:t xml:space="preserve">ρόνοιας των </w:t>
      </w:r>
      <w:r>
        <w:rPr>
          <w:rFonts w:eastAsia="Times New Roman" w:cs="Times New Roman"/>
          <w:szCs w:val="24"/>
        </w:rPr>
        <w:t>π</w:t>
      </w:r>
      <w:r>
        <w:rPr>
          <w:rFonts w:eastAsia="Times New Roman" w:cs="Times New Roman"/>
          <w:szCs w:val="24"/>
        </w:rPr>
        <w:t xml:space="preserve">εριφερειών, η ανυπαρξία καταγραφής και εντοπισμού των ανηλίκων που φιλοξενούνται από διάφορα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οι δήθεν προσπάθειες επανένταξης στην οικογένεια του ανηλίκου και η εν γένει πολυπλοκότητα του υπάρχοντος συστήματος, ήταν τα δεδομένα που επέβαλαν την αναθεώρηση και βελτίωση του νομικού πλαισίου και της αναδοχής και της υιοθεσίας. </w:t>
      </w:r>
    </w:p>
    <w:p w14:paraId="59780DE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Έτσ</w:t>
      </w:r>
      <w:r>
        <w:rPr>
          <w:rFonts w:eastAsia="Times New Roman" w:cs="Times New Roman"/>
          <w:szCs w:val="24"/>
        </w:rPr>
        <w:t>ι</w:t>
      </w:r>
      <w:r w:rsidRPr="000A4DF5">
        <w:rPr>
          <w:rFonts w:eastAsia="Times New Roman" w:cs="Times New Roman"/>
          <w:szCs w:val="24"/>
        </w:rPr>
        <w:t>,</w:t>
      </w:r>
      <w:r>
        <w:rPr>
          <w:rFonts w:eastAsia="Times New Roman" w:cs="Times New Roman"/>
          <w:szCs w:val="24"/>
        </w:rPr>
        <w:t xml:space="preserve"> με το παρόν νομοσχέδιο θωρακίζεται επιστημονικά και θεσμικά το σύνολο της διαδικασίας και προσεγγίζεται με ασφάλεια και βεβαιότητα το συμφέρον του ανηλίκου, με κυρίαρχο στόχο τη μείωση του χρόνου αναμονής, αφού επιταχύνονται οι δια</w:t>
      </w:r>
      <w:r>
        <w:rPr>
          <w:rFonts w:eastAsia="Times New Roman" w:cs="Times New Roman"/>
          <w:szCs w:val="24"/>
        </w:rPr>
        <w:lastRenderedPageBreak/>
        <w:t xml:space="preserve">δικασίες αναδοχής και </w:t>
      </w:r>
      <w:r>
        <w:rPr>
          <w:rFonts w:eastAsia="Times New Roman" w:cs="Times New Roman"/>
          <w:szCs w:val="24"/>
        </w:rPr>
        <w:t>υιοθεσίας από έξι έτη σε οκτώ με δώδεκα μήνες, μέσω της αντιμετώπισης της ελλιπούς στελέχωσης των κοινωνικών υπηρεσιών, που επέτρεπε τους εξαιρετικά μεγάλους χρόνους των δύο αναγκαίων κοινωνικών ερευνών, εκ των οποίων η πρώτη αφορούσε στον έλεγχο των προσό</w:t>
      </w:r>
      <w:r>
        <w:rPr>
          <w:rFonts w:eastAsia="Times New Roman" w:cs="Times New Roman"/>
          <w:szCs w:val="24"/>
        </w:rPr>
        <w:t xml:space="preserve">ντων </w:t>
      </w:r>
      <w:proofErr w:type="spellStart"/>
      <w:r>
        <w:rPr>
          <w:rFonts w:eastAsia="Times New Roman" w:cs="Times New Roman"/>
          <w:szCs w:val="24"/>
        </w:rPr>
        <w:t>καταλληλότητας</w:t>
      </w:r>
      <w:proofErr w:type="spellEnd"/>
      <w:r>
        <w:rPr>
          <w:rFonts w:eastAsia="Times New Roman" w:cs="Times New Roman"/>
          <w:szCs w:val="24"/>
        </w:rPr>
        <w:t xml:space="preserve"> των υποψηφίων αναδόχων ή θετών γονέων, αλλά και της εξειδικευμένης </w:t>
      </w:r>
      <w:proofErr w:type="spellStart"/>
      <w:r>
        <w:rPr>
          <w:rFonts w:eastAsia="Times New Roman" w:cs="Times New Roman"/>
          <w:szCs w:val="24"/>
        </w:rPr>
        <w:t>καταλληλότητας</w:t>
      </w:r>
      <w:proofErr w:type="spellEnd"/>
      <w:r>
        <w:rPr>
          <w:rFonts w:eastAsia="Times New Roman" w:cs="Times New Roman"/>
          <w:szCs w:val="24"/>
        </w:rPr>
        <w:t xml:space="preserve"> αυτών των υποψηφίων με τον συγκεκριμένο ανήλικο, δηλαδή το αναγκαίο </w:t>
      </w:r>
      <w:r>
        <w:rPr>
          <w:rFonts w:eastAsia="Times New Roman" w:cs="Times New Roman"/>
          <w:szCs w:val="24"/>
          <w:lang w:val="en-US"/>
        </w:rPr>
        <w:t>matching</w:t>
      </w:r>
      <w:r>
        <w:rPr>
          <w:rFonts w:eastAsia="Times New Roman" w:cs="Times New Roman"/>
          <w:szCs w:val="24"/>
        </w:rPr>
        <w:t xml:space="preserve">, δηλαδή το «κούμπωμα» των χαρακτήρων των υποψηφίων και των υπαρχόντων </w:t>
      </w:r>
      <w:r>
        <w:rPr>
          <w:rFonts w:eastAsia="Times New Roman" w:cs="Times New Roman"/>
          <w:szCs w:val="24"/>
        </w:rPr>
        <w:t>ανηλίκων.</w:t>
      </w:r>
    </w:p>
    <w:p w14:paraId="59780DE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επιτυχής προσέγγιση του παραπάνω στόχου θα στηρίζεται στο νέο Σώμα Πιστοποιημένων Κοινωνικών Λειτουργών του Συνδέσμου Κοινωνικών Λειτουργών, του ΣΚΛΕ, που θα συνδράμει τις υφιστάμενες υποστηρικτικές δομές, όταν κρίνεται αναγκαίο.</w:t>
      </w:r>
    </w:p>
    <w:p w14:paraId="59780DE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δεύτερη κοιν</w:t>
      </w:r>
      <w:r>
        <w:rPr>
          <w:rFonts w:eastAsia="Times New Roman" w:cs="Times New Roman"/>
          <w:szCs w:val="24"/>
        </w:rPr>
        <w:t xml:space="preserve">ωνική έρευνα αφορά στη διαδικασία του εκσυγχρονισμού του τρόπου λειτουργίας των διαδικασιών της αναδοχής και υιοθεσίας και εγγυάται τη διαφάνεια της διαχείρισης, της ορθότητας και του αδιάβλητου αυτής, στοιχεία που καθιστούν τα </w:t>
      </w:r>
      <w:r>
        <w:rPr>
          <w:rFonts w:eastAsia="Times New Roman" w:cs="Times New Roman"/>
          <w:szCs w:val="24"/>
        </w:rPr>
        <w:lastRenderedPageBreak/>
        <w:t>εγχειρήματα αυτά κοινωνικά κ</w:t>
      </w:r>
      <w:r>
        <w:rPr>
          <w:rFonts w:eastAsia="Times New Roman" w:cs="Times New Roman"/>
          <w:szCs w:val="24"/>
        </w:rPr>
        <w:t xml:space="preserve">αι νομικά αξιόπιστα, αφού εδράζεται στην πλήρη </w:t>
      </w:r>
      <w:proofErr w:type="spellStart"/>
      <w:r>
        <w:rPr>
          <w:rFonts w:eastAsia="Times New Roman" w:cs="Times New Roman"/>
          <w:szCs w:val="24"/>
        </w:rPr>
        <w:t>ψηφιοποίηση</w:t>
      </w:r>
      <w:proofErr w:type="spellEnd"/>
      <w:r>
        <w:rPr>
          <w:rFonts w:eastAsia="Times New Roman" w:cs="Times New Roman"/>
          <w:szCs w:val="24"/>
        </w:rPr>
        <w:t xml:space="preserve"> των διαδικασιών αυτών σε τρία ηλεκτρονικά μητρώα</w:t>
      </w:r>
      <w:r>
        <w:rPr>
          <w:rFonts w:eastAsia="Times New Roman" w:cs="Times New Roman"/>
          <w:szCs w:val="24"/>
        </w:rPr>
        <w:t>,</w:t>
      </w:r>
      <w:r>
        <w:rPr>
          <w:rFonts w:eastAsia="Times New Roman" w:cs="Times New Roman"/>
          <w:szCs w:val="24"/>
        </w:rPr>
        <w:t xml:space="preserve"> που τηρούνται στην ΗΔΙΚΑ και διαχειρίζεται το ΕΚΚΑ. </w:t>
      </w:r>
    </w:p>
    <w:p w14:paraId="59780DE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Τα βήματα που προτείνονται για την πραγμάτωση των στόχων των διατάξεων του παρόντος νομοσχεδίο</w:t>
      </w:r>
      <w:r>
        <w:rPr>
          <w:rFonts w:eastAsia="Times New Roman" w:cs="Times New Roman"/>
          <w:szCs w:val="24"/>
        </w:rPr>
        <w:t>υ είναι οι ακόλουθες πραγματικά καινοτόμες ρυθμίσεις, που αντιστοιχούνται πλήρως με τις ανάγκες της εποχής μας, ήτοι:</w:t>
      </w:r>
    </w:p>
    <w:p w14:paraId="59780DE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Στην κατεύθυνση της προστασίας του παιδιού, η σύσταση του Εθνικού Συμβουλίου Αναδοχής και Υιοθεσίας, του </w:t>
      </w:r>
      <w:proofErr w:type="spellStart"/>
      <w:r>
        <w:rPr>
          <w:rFonts w:eastAsia="Times New Roman" w:cs="Times New Roman"/>
          <w:szCs w:val="24"/>
        </w:rPr>
        <w:t>ΕΣΑ</w:t>
      </w:r>
      <w:r>
        <w:rPr>
          <w:rFonts w:eastAsia="Times New Roman" w:cs="Times New Roman"/>
          <w:szCs w:val="24"/>
        </w:rPr>
        <w:t>ν</w:t>
      </w:r>
      <w:r>
        <w:rPr>
          <w:rFonts w:eastAsia="Times New Roman" w:cs="Times New Roman"/>
          <w:szCs w:val="24"/>
        </w:rPr>
        <w:t>Υ</w:t>
      </w:r>
      <w:proofErr w:type="spellEnd"/>
      <w:r>
        <w:rPr>
          <w:rFonts w:eastAsia="Times New Roman" w:cs="Times New Roman"/>
          <w:szCs w:val="24"/>
        </w:rPr>
        <w:t>.</w:t>
      </w:r>
    </w:p>
    <w:p w14:paraId="59780DE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Συγκρότηση Εθνικού Μητρώ</w:t>
      </w:r>
      <w:r>
        <w:rPr>
          <w:rFonts w:eastAsia="Times New Roman" w:cs="Times New Roman"/>
          <w:szCs w:val="24"/>
        </w:rPr>
        <w:t>ου Ανηλίκων, σημαντική καινοτομία, αφού υπάρχει πλέον ακριβής χάρτης των ανηλίκων</w:t>
      </w:r>
      <w:r>
        <w:rPr>
          <w:rFonts w:eastAsia="Times New Roman" w:cs="Times New Roman"/>
          <w:szCs w:val="24"/>
        </w:rPr>
        <w:t>,</w:t>
      </w:r>
      <w:r>
        <w:rPr>
          <w:rFonts w:eastAsia="Times New Roman" w:cs="Times New Roman"/>
          <w:szCs w:val="24"/>
        </w:rPr>
        <w:t xml:space="preserve"> που ζουν σε μονάδες παιδικής προστασίας.</w:t>
      </w:r>
    </w:p>
    <w:p w14:paraId="59780DE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δημιουργία Εθνικού Μητρώου Υποψηφίων Αναδόχων Γονέων, επίσης σημαντική καινοτομία, διότι προκαλείται η καταγραφή των επιθυμούντων </w:t>
      </w:r>
      <w:r>
        <w:rPr>
          <w:rFonts w:eastAsia="Times New Roman" w:cs="Times New Roman"/>
          <w:szCs w:val="24"/>
        </w:rPr>
        <w:t>να είναι ανάδοχοι γονείς και διευκολύνεται η κρίση τους περί την ύπαρξη ή όχι των απαιτούμενων προσόντων.</w:t>
      </w:r>
    </w:p>
    <w:p w14:paraId="59780DE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Τέλος, καθιερώνεται ο θεσμός της επαγγελματικής αναδοχής, της ανάληψης της ασφαλιστικής κάλυψης των σε αναδοχή ανηλίκων, της οικονομικής ενίσχυσης των</w:t>
      </w:r>
      <w:r>
        <w:rPr>
          <w:rFonts w:eastAsia="Times New Roman" w:cs="Times New Roman"/>
          <w:szCs w:val="24"/>
        </w:rPr>
        <w:t xml:space="preserve"> αναδόχων γονέων και της βραχείας αναδοχής.</w:t>
      </w:r>
    </w:p>
    <w:p w14:paraId="59780DE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Τελειώνοντας, με το άρθρο 8 του νομοσχεδίου, το οποίο άρθρο παρουσιάζει δύο όψεις, ή αν θέλετε αντιμετωπίστηκε με δύο διαφορετικές προσλαμβάνουσες, η πρώτη με τη γνωστή ισοπεδωτική αντιπολιτευτική και στείρα σκοπ</w:t>
      </w:r>
      <w:r>
        <w:rPr>
          <w:rFonts w:eastAsia="Times New Roman" w:cs="Times New Roman"/>
          <w:szCs w:val="24"/>
        </w:rPr>
        <w:t xml:space="preserve">ιμότητα, γνωστή πλέον πολιτική διαστροφή ότι εξ αντικειμένου η οποιαδήποτε νομοθετική προσπάθεια της παρούσας Κυβέρνησης προσκρούει υποχρεωτικά σε εγγενείς της αδυναμίες, που οφείλονται δήθεν στην </w:t>
      </w:r>
      <w:proofErr w:type="spellStart"/>
      <w:r>
        <w:rPr>
          <w:rFonts w:eastAsia="Times New Roman" w:cs="Times New Roman"/>
          <w:szCs w:val="24"/>
        </w:rPr>
        <w:t>εμμονική</w:t>
      </w:r>
      <w:proofErr w:type="spellEnd"/>
      <w:r>
        <w:rPr>
          <w:rFonts w:eastAsia="Times New Roman" w:cs="Times New Roman"/>
          <w:szCs w:val="24"/>
        </w:rPr>
        <w:t xml:space="preserve"> αριστερή της ταυτότητα, δηλαδή ο λαϊκισμός στην απ</w:t>
      </w:r>
      <w:r>
        <w:rPr>
          <w:rFonts w:eastAsia="Times New Roman" w:cs="Times New Roman"/>
          <w:szCs w:val="24"/>
        </w:rPr>
        <w:t>όλυτη μεγαλοπρέπειά του.</w:t>
      </w:r>
    </w:p>
    <w:p w14:paraId="59780DE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δεύτερη οφείλεται σε λάθος ερμηνείες της διάταξης και σύγχυσής της με την έννοια της υιοθεσίας, αναφορικά με τα λεπτά νομικά χαρακτηριστικά που τις χαρακτηρίζουν, που όμως σε επίπεδο εφαρμοσμένης πολιτικής διαφέρουν πολύ.</w:t>
      </w:r>
    </w:p>
    <w:p w14:paraId="59780DE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Είμαι σ</w:t>
      </w:r>
      <w:r>
        <w:rPr>
          <w:rFonts w:eastAsia="Times New Roman" w:cs="Times New Roman"/>
          <w:szCs w:val="24"/>
        </w:rPr>
        <w:t xml:space="preserve">ίγουρος ότι μετά τις </w:t>
      </w:r>
      <w:proofErr w:type="spellStart"/>
      <w:r>
        <w:rPr>
          <w:rFonts w:eastAsia="Times New Roman" w:cs="Times New Roman"/>
          <w:szCs w:val="24"/>
        </w:rPr>
        <w:t>στοχευμένες</w:t>
      </w:r>
      <w:proofErr w:type="spellEnd"/>
      <w:r>
        <w:rPr>
          <w:rFonts w:eastAsia="Times New Roman" w:cs="Times New Roman"/>
          <w:szCs w:val="24"/>
        </w:rPr>
        <w:t>, αλλά ουσιώδεις νομοτεχνικές βελτιώσεις της κυρίας Υπουργού, πρέπει να ήρθησαν και οι τελευταίες τυχόν αμφιβολίες για τις τεράστιες νομικές και κοινωνικές διαφορές των δύο εννοιών.</w:t>
      </w:r>
    </w:p>
    <w:p w14:paraId="59780DE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Ορθά, λοιπόν, το άρθρο 8 δίνει το δικαίωμα</w:t>
      </w:r>
      <w:r>
        <w:rPr>
          <w:rFonts w:eastAsia="Times New Roman" w:cs="Times New Roman"/>
          <w:szCs w:val="24"/>
        </w:rPr>
        <w:t xml:space="preserve"> στα ομόφυλα ζευγάρια να καθίστανται ανάδοχοι γονείς, καθ’ όσον οι ισχύουσες διατάξεις, μαζί με τις διατάξεις του παρόντος νομοσχεδίου, διαγράφουν ένα εγγυητικό πλαίσιο, το οποίο εφόσον εφαρμοστεί σωστά, ουδείς κίνδυνος εκτροπής, σε </w:t>
      </w:r>
      <w:proofErr w:type="spellStart"/>
      <w:r>
        <w:rPr>
          <w:rFonts w:eastAsia="Times New Roman" w:cs="Times New Roman"/>
          <w:szCs w:val="24"/>
        </w:rPr>
        <w:t>καμμία</w:t>
      </w:r>
      <w:proofErr w:type="spellEnd"/>
      <w:r>
        <w:rPr>
          <w:rFonts w:eastAsia="Times New Roman" w:cs="Times New Roman"/>
          <w:szCs w:val="24"/>
        </w:rPr>
        <w:t xml:space="preserve"> κατεύθυνση, υφίσ</w:t>
      </w:r>
      <w:r>
        <w:rPr>
          <w:rFonts w:eastAsia="Times New Roman" w:cs="Times New Roman"/>
          <w:szCs w:val="24"/>
        </w:rPr>
        <w:t>ταται, δεδομένου ότι ο θεσμός της αναδοχής δεν μεταβάλλει τους δεσμούς συγγένειας και βαίνει παράλληλα με τη γονική μέριμνα ή την επιτροπεία και δεν συνεπάγεται αφαίρεση της επιμέλειας από τους γονείς, οι οποίοι την ασκούν ταυτόχρονα με τη διοίκηση της περ</w:t>
      </w:r>
      <w:r>
        <w:rPr>
          <w:rFonts w:eastAsia="Times New Roman" w:cs="Times New Roman"/>
          <w:szCs w:val="24"/>
        </w:rPr>
        <w:t xml:space="preserve">ιουσίας και εκπροσώπησης των τέκνων κατά τις διατάξεις 1501, 1510 και 1603 του Αστικού Κώδικα. Θα μπορούσε κάποιος να ισχυριστεί όσα και </w:t>
      </w:r>
      <w:proofErr w:type="spellStart"/>
      <w:r>
        <w:rPr>
          <w:rFonts w:eastAsia="Times New Roman" w:cs="Times New Roman"/>
          <w:szCs w:val="24"/>
        </w:rPr>
        <w:t>νομολογιακά</w:t>
      </w:r>
      <w:proofErr w:type="spellEnd"/>
      <w:r>
        <w:rPr>
          <w:rFonts w:eastAsia="Times New Roman" w:cs="Times New Roman"/>
          <w:szCs w:val="24"/>
        </w:rPr>
        <w:t xml:space="preserve"> γίνονται δεκτά, δηλαδή ότι οι ανάδοχοι γονείς γίνονται οι εκτελεστές πράξεων επιμέλειας για λογαριασμό των </w:t>
      </w:r>
      <w:r>
        <w:rPr>
          <w:rFonts w:eastAsia="Times New Roman" w:cs="Times New Roman"/>
          <w:szCs w:val="24"/>
        </w:rPr>
        <w:t>φυσικών γονέων.</w:t>
      </w:r>
    </w:p>
    <w:p w14:paraId="59780DE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είμαι πεπεισμένος ότι το παρόν νομοσχέδιο λύνει σημαντικά προβλήματα της κοινωνίας, συμβάλλει αποφασιστικά στην ομαλοποίηση ακραίων συνθηκών διαβίωσης των ανηλίκων και εγγυάται την ειρηνική, κοινωνική συμβίωση κ</w:t>
      </w:r>
      <w:r>
        <w:rPr>
          <w:rFonts w:eastAsia="Times New Roman" w:cs="Times New Roman"/>
          <w:szCs w:val="24"/>
        </w:rPr>
        <w:t xml:space="preserve">αι εκτιμώ ως </w:t>
      </w:r>
      <w:proofErr w:type="spellStart"/>
      <w:r>
        <w:rPr>
          <w:rFonts w:eastAsia="Times New Roman" w:cs="Times New Roman"/>
          <w:szCs w:val="24"/>
        </w:rPr>
        <w:t>αυτόθροη</w:t>
      </w:r>
      <w:proofErr w:type="spellEnd"/>
      <w:r>
        <w:rPr>
          <w:rFonts w:eastAsia="Times New Roman" w:cs="Times New Roman"/>
          <w:szCs w:val="24"/>
        </w:rPr>
        <w:t xml:space="preserve"> υποχρέωση όλων μας την υπερψήφιση του παρόντος νομοσχεδίου.</w:t>
      </w:r>
    </w:p>
    <w:p w14:paraId="59780DE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780DF0"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80DF1"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Τον λόγο έχει ο κ. </w:t>
      </w:r>
      <w:proofErr w:type="spellStart"/>
      <w:r>
        <w:rPr>
          <w:rFonts w:eastAsia="Times New Roman" w:cs="Times New Roman"/>
          <w:szCs w:val="24"/>
        </w:rPr>
        <w:t>Καΐσας</w:t>
      </w:r>
      <w:proofErr w:type="spellEnd"/>
      <w:r>
        <w:rPr>
          <w:rFonts w:eastAsia="Times New Roman" w:cs="Times New Roman"/>
          <w:szCs w:val="24"/>
        </w:rPr>
        <w:t xml:space="preserve"> εκ μέρους του ΣΥΡΙΖΑ για επτά λεπτά. </w:t>
      </w:r>
    </w:p>
    <w:p w14:paraId="59780DF2"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 xml:space="preserve">Ευχαριστώ, κύριε Πρόεδρε. </w:t>
      </w:r>
    </w:p>
    <w:p w14:paraId="59780DF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συζητάμε σήμερα ένα νομοσχέδιο</w:t>
      </w:r>
      <w:r w:rsidRPr="00990A90">
        <w:rPr>
          <w:rFonts w:eastAsia="Times New Roman" w:cs="Times New Roman"/>
          <w:szCs w:val="24"/>
        </w:rPr>
        <w:t>,</w:t>
      </w:r>
      <w:r>
        <w:rPr>
          <w:rFonts w:eastAsia="Times New Roman" w:cs="Times New Roman"/>
          <w:szCs w:val="24"/>
        </w:rPr>
        <w:t xml:space="preserve"> το οποίο λέει ότι παίρνει μέτρα για την αναδοχή και την υιοθεσία. Θα επικεντρωθώ σε δυο-τρία ζητήματα τα οποία πραγματικά επιλύει. </w:t>
      </w:r>
    </w:p>
    <w:p w14:paraId="59780DF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Επιταχύνει τη διαδικασία της αναδοχή</w:t>
      </w:r>
      <w:r>
        <w:rPr>
          <w:rFonts w:eastAsia="Times New Roman" w:cs="Times New Roman"/>
          <w:szCs w:val="24"/>
        </w:rPr>
        <w:t>ς και της υιοθεσίας; Η σημερινή κατάσταση είναι τραγική. Οι περισσότεροι ανέφεραν ότι χρειάζονται πέντε, έξι, επτά χρόνια για να ολοκληρωθεί μια διαδικασία υιοθεσίας. Αυτό, αν το δούμε στην πράξη με νούμερα που βγήκαν το 2016, σημαίνει το εξής</w:t>
      </w:r>
      <w:r w:rsidRPr="00990A90">
        <w:rPr>
          <w:rFonts w:eastAsia="Times New Roman" w:cs="Times New Roman"/>
          <w:szCs w:val="24"/>
        </w:rPr>
        <w:t>:</w:t>
      </w:r>
      <w:r>
        <w:rPr>
          <w:rFonts w:eastAsia="Times New Roman" w:cs="Times New Roman"/>
          <w:szCs w:val="24"/>
        </w:rPr>
        <w:t xml:space="preserve"> Το 2016 τα </w:t>
      </w:r>
      <w:r>
        <w:rPr>
          <w:rFonts w:eastAsia="Times New Roman" w:cs="Times New Roman"/>
          <w:szCs w:val="24"/>
        </w:rPr>
        <w:t>παιδιά</w:t>
      </w:r>
      <w:r>
        <w:rPr>
          <w:rFonts w:eastAsia="Times New Roman" w:cs="Times New Roman"/>
          <w:szCs w:val="24"/>
        </w:rPr>
        <w:t>,</w:t>
      </w:r>
      <w:r>
        <w:rPr>
          <w:rFonts w:eastAsia="Times New Roman" w:cs="Times New Roman"/>
          <w:szCs w:val="24"/>
        </w:rPr>
        <w:t xml:space="preserve"> που ήταν στα ιδρύματα υπολογίζονται ανάμεσα σε δυο χιλιάδες οκτακόσια με τρεις χιλιάδες. Δεν ξέρουμε ακριβώς πόσα είναι. Άλλο δεδομένο κι αυτό. Το 2018 δεν ξέρουμε πόσα παιδιά έχουμε στα ιδρύματα. Απ’ αυτά τα παιδιά υιοθετήθηκαν το 2016 διακόσια εί</w:t>
      </w:r>
      <w:r>
        <w:rPr>
          <w:rFonts w:eastAsia="Times New Roman" w:cs="Times New Roman"/>
          <w:szCs w:val="24"/>
        </w:rPr>
        <w:t xml:space="preserve">κοσι ένα. Καταλαβαίνουμε ότι είναι κάτω από το 10% των παιδιών που είναι μέσα στα ιδρύματα. Δηλαδή, πάνω από το 90% των παιδιών παραμένουν στα ιδρύματα. </w:t>
      </w:r>
    </w:p>
    <w:p w14:paraId="59780DF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Προχωρώντας στα στοιχεία, βλέπουμε ότι είκοσι δύο παιδιά απ’ αυτά τα διακόσια είκοσι ένα υιοθετήθηκαν </w:t>
      </w:r>
      <w:r>
        <w:rPr>
          <w:rFonts w:eastAsia="Times New Roman" w:cs="Times New Roman"/>
          <w:szCs w:val="24"/>
        </w:rPr>
        <w:t xml:space="preserve">σε ηλικίες έντεκα ως δεκαοκτώ ετών. Δηλαδή, αυτά τα παιδιά ήταν δεκαοκτώ χρόνια στα ιδρύματα. </w:t>
      </w:r>
      <w:r>
        <w:rPr>
          <w:rFonts w:eastAsia="Times New Roman" w:cs="Times New Roman"/>
          <w:szCs w:val="24"/>
          <w:lang w:val="en-US"/>
        </w:rPr>
        <w:t>Y</w:t>
      </w:r>
      <w:proofErr w:type="spellStart"/>
      <w:r>
        <w:rPr>
          <w:rFonts w:eastAsia="Times New Roman" w:cs="Times New Roman"/>
          <w:szCs w:val="24"/>
        </w:rPr>
        <w:t>πάρχει</w:t>
      </w:r>
      <w:proofErr w:type="spellEnd"/>
      <w:r>
        <w:rPr>
          <w:rFonts w:eastAsia="Times New Roman" w:cs="Times New Roman"/>
          <w:szCs w:val="24"/>
        </w:rPr>
        <w:t xml:space="preserve"> κι ακόμα χειρότερο. Τριάντα δύο παιδιά απ’ αυτά τα διακόσια είκοσι ένα υιοθετήθηκαν σε ηλικία μεγαλύτερη των δεκαεννιά ετών. Καταλαβαίνουμε τι έγκλημα γίν</w:t>
      </w:r>
      <w:r>
        <w:rPr>
          <w:rFonts w:eastAsia="Times New Roman" w:cs="Times New Roman"/>
          <w:szCs w:val="24"/>
        </w:rPr>
        <w:t xml:space="preserve">εται μ’ αυτόν τον τρόπο; </w:t>
      </w:r>
    </w:p>
    <w:p w14:paraId="59780DF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προηγούμενες κυβερνήσεις αυτό συνέχιζαν και τώρα μας κουνάνε το δάχτυλο γιατί εδώ και δεκαοκτώ μήνες δεν φέραμε το νομοσχέδιο και δεν πήραμε τα μέτρα. Γι’ αυτήν την κατάντια υπάρχουν πολιτικές ευθύνες. </w:t>
      </w:r>
      <w:proofErr w:type="spellStart"/>
      <w:r>
        <w:rPr>
          <w:rFonts w:eastAsia="Times New Roman" w:cs="Times New Roman"/>
          <w:szCs w:val="24"/>
        </w:rPr>
        <w:t>Καμμία</w:t>
      </w:r>
      <w:proofErr w:type="spellEnd"/>
      <w:r>
        <w:rPr>
          <w:rFonts w:eastAsia="Times New Roman" w:cs="Times New Roman"/>
          <w:szCs w:val="24"/>
        </w:rPr>
        <w:t xml:space="preserve"> από τις προηγούμεν</w:t>
      </w:r>
      <w:r>
        <w:rPr>
          <w:rFonts w:eastAsia="Times New Roman" w:cs="Times New Roman"/>
          <w:szCs w:val="24"/>
        </w:rPr>
        <w:t xml:space="preserve">ες κυβερνήσεις δεν έκανε την αυτοκριτική της. Ψυχές </w:t>
      </w:r>
      <w:proofErr w:type="spellStart"/>
      <w:r>
        <w:rPr>
          <w:rFonts w:eastAsia="Times New Roman" w:cs="Times New Roman"/>
          <w:szCs w:val="24"/>
        </w:rPr>
        <w:t>ιδρυματοποιήθηκαν</w:t>
      </w:r>
      <w:proofErr w:type="spellEnd"/>
      <w:r>
        <w:rPr>
          <w:rFonts w:eastAsia="Times New Roman" w:cs="Times New Roman"/>
          <w:szCs w:val="24"/>
        </w:rPr>
        <w:t>, ζωές καταστράφηκαν μέσα σ’ αυτά τα ιδρύματα και έρχονται σήμερα και φωνάζουν ποιοι; Αυτοί που ήταν και είναι υπεύθυνοι γι’ αυτήν την κατάντια. Είναι πάρα πολύς ο κόσμος</w:t>
      </w:r>
      <w:r>
        <w:rPr>
          <w:rFonts w:eastAsia="Times New Roman" w:cs="Times New Roman"/>
          <w:szCs w:val="24"/>
        </w:rPr>
        <w:t>,</w:t>
      </w:r>
      <w:r>
        <w:rPr>
          <w:rFonts w:eastAsia="Times New Roman" w:cs="Times New Roman"/>
          <w:szCs w:val="24"/>
        </w:rPr>
        <w:t xml:space="preserve"> που με τον έναν</w:t>
      </w:r>
      <w:r>
        <w:rPr>
          <w:rFonts w:eastAsia="Times New Roman" w:cs="Times New Roman"/>
          <w:szCs w:val="24"/>
        </w:rPr>
        <w:t xml:space="preserve"> ή τον άλλον τρόπο προσπάθησε να υιοθετήσει. Νομίζω ότι όσοι το έζησαν κατάλαβαν ότι δεν μπορούσε να συνεχιστεί αυτή η κατάσταση. Τα ζευγάρια που ήθελαν </w:t>
      </w:r>
      <w:r>
        <w:rPr>
          <w:rFonts w:eastAsia="Times New Roman" w:cs="Times New Roman"/>
          <w:szCs w:val="24"/>
        </w:rPr>
        <w:t>τ</w:t>
      </w:r>
      <w:r>
        <w:rPr>
          <w:rFonts w:eastAsia="Times New Roman" w:cs="Times New Roman"/>
          <w:szCs w:val="24"/>
        </w:rPr>
        <w:t>α υιοθετούσαν ή τα παρατούσαν ή έβρισκαν άλλους τρόπους. Βέβαια, μέσα σε όλα αυτά υπήρχε και το εμπόρι</w:t>
      </w:r>
      <w:r>
        <w:rPr>
          <w:rFonts w:eastAsia="Times New Roman" w:cs="Times New Roman"/>
          <w:szCs w:val="24"/>
        </w:rPr>
        <w:t xml:space="preserve">ο και ό,τι άλλο μπορεί να φανταστεί κανείς. </w:t>
      </w:r>
    </w:p>
    <w:p w14:paraId="59780DF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Αυτήν την κατάσταση έρχεται να λύσει με τα μέτρα που παίρνει αυτό το νομοσχέδιο. Έρχεται να λύσει αυτή την τρομακτική καθυστέρηση, την οποία πληρώνουν ζωές ολόκληρες και παιδιά. Λέει για οκτώ με δώδεκα μήνες. Εί</w:t>
      </w:r>
      <w:r>
        <w:rPr>
          <w:rFonts w:eastAsia="Times New Roman" w:cs="Times New Roman"/>
          <w:szCs w:val="24"/>
        </w:rPr>
        <w:t xml:space="preserve">ναι αυτός στόχος που μπορεί </w:t>
      </w:r>
      <w:r>
        <w:rPr>
          <w:rFonts w:eastAsia="Times New Roman" w:cs="Times New Roman"/>
          <w:szCs w:val="24"/>
        </w:rPr>
        <w:lastRenderedPageBreak/>
        <w:t>να επιτευχθεί; Πιστεύω ότι είναι, δεδομένου ότι παίρνονται τα μέτρα. Ποια μέτρα; Έχουν αναφερθεί από πολλούς, αλλά θα τα αναφέρω κι εγώ. Το μητρώο ανηλίκων. Δεν ξέρουμε πόσοι είναι προς υιοθεσία. Αυτό από μόνο του είναι ένα εμπό</w:t>
      </w:r>
      <w:r>
        <w:rPr>
          <w:rFonts w:eastAsia="Times New Roman" w:cs="Times New Roman"/>
          <w:szCs w:val="24"/>
        </w:rPr>
        <w:t xml:space="preserve">διο. Το μητρώο των προς υιοθεσία ενδιαφερομένων ζευγαριών. Από τη στιγμή που θα έχουμε αυτά κι από τη στιγμή που θα προηγείται η κοινωνική έρευνα στους ενδιαφερόμενους, νομίζω ότι συντομεύεται κατά πολύ το διάστημα αυτό. </w:t>
      </w:r>
    </w:p>
    <w:p w14:paraId="59780DF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Τέλος, θα ήθελα να πω ότι δημιουργ</w:t>
      </w:r>
      <w:r>
        <w:rPr>
          <w:rFonts w:eastAsia="Times New Roman" w:cs="Times New Roman"/>
          <w:szCs w:val="24"/>
        </w:rPr>
        <w:t xml:space="preserve">είται ο επαγγελματίας ανάδοχος, το ζευγάρι εκείνο που θα είναι ανάδοχος επαγγελματίας. </w:t>
      </w:r>
    </w:p>
    <w:p w14:paraId="59780DF9" w14:textId="77777777" w:rsidR="00F07EC0" w:rsidRDefault="005D0323">
      <w:pPr>
        <w:spacing w:after="0" w:line="600" w:lineRule="auto"/>
        <w:ind w:firstLine="720"/>
        <w:jc w:val="both"/>
        <w:rPr>
          <w:rFonts w:eastAsia="Times New Roman" w:cs="Times New Roman"/>
          <w:bCs/>
          <w:shd w:val="clear" w:color="auto" w:fill="FFFFFF"/>
        </w:rPr>
      </w:pPr>
      <w:r w:rsidRPr="00D66BCA">
        <w:rPr>
          <w:rFonts w:eastAsia="Times New Roman"/>
          <w:bCs/>
        </w:rPr>
        <w:t>Είναι</w:t>
      </w:r>
      <w:r>
        <w:rPr>
          <w:rFonts w:eastAsia="Times New Roman" w:cs="Times New Roman"/>
          <w:szCs w:val="24"/>
        </w:rPr>
        <w:t xml:space="preserve"> ένας θεσμός, </w:t>
      </w:r>
      <w:r w:rsidRPr="009A1DB4">
        <w:rPr>
          <w:rFonts w:eastAsia="Times New Roman" w:cs="Times New Roman"/>
          <w:bCs/>
          <w:shd w:val="clear" w:color="auto" w:fill="FFFFFF"/>
        </w:rPr>
        <w:t>ο οποίος</w:t>
      </w:r>
      <w:r>
        <w:rPr>
          <w:rFonts w:eastAsia="Times New Roman" w:cs="Times New Roman"/>
          <w:bCs/>
          <w:shd w:val="clear" w:color="auto" w:fill="FFFFFF"/>
        </w:rPr>
        <w:t xml:space="preserve"> θα βοηθήσει τα μέγιστα, ώστε </w:t>
      </w:r>
      <w:r w:rsidRPr="009A1DB4">
        <w:rPr>
          <w:rFonts w:eastAsia="Times New Roman"/>
          <w:bCs/>
          <w:shd w:val="clear" w:color="auto" w:fill="FFFFFF"/>
        </w:rPr>
        <w:t>να</w:t>
      </w:r>
      <w:r>
        <w:rPr>
          <w:rFonts w:eastAsia="Times New Roman" w:cs="Times New Roman"/>
          <w:bCs/>
          <w:shd w:val="clear" w:color="auto" w:fill="FFFFFF"/>
        </w:rPr>
        <w:t xml:space="preserve"> μην φθάνουν τα παιδιά -κυρίως τα νεογέννητα </w:t>
      </w:r>
      <w:r w:rsidRPr="009A1DB4">
        <w:rPr>
          <w:rFonts w:eastAsia="Times New Roman"/>
          <w:bCs/>
          <w:shd w:val="clear" w:color="auto" w:fill="FFFFFF"/>
        </w:rPr>
        <w:t>και</w:t>
      </w:r>
      <w:r>
        <w:rPr>
          <w:rFonts w:eastAsia="Times New Roman" w:cs="Times New Roman"/>
          <w:bCs/>
          <w:shd w:val="clear" w:color="auto" w:fill="FFFFFF"/>
        </w:rPr>
        <w:t xml:space="preserve"> τα παιδιά με αναπηρία- στα ιδρύματα. Αυτός ο θεσμός</w:t>
      </w:r>
      <w:r w:rsidRPr="00B938AC">
        <w:rPr>
          <w:rFonts w:eastAsia="Times New Roman" w:cs="Times New Roman"/>
          <w:bCs/>
          <w:shd w:val="clear" w:color="auto" w:fill="FFFFFF"/>
        </w:rPr>
        <w:t>,</w:t>
      </w:r>
      <w:r>
        <w:rPr>
          <w:rFonts w:eastAsia="Times New Roman" w:cs="Times New Roman"/>
          <w:bCs/>
          <w:shd w:val="clear" w:color="auto" w:fill="FFFFFF"/>
        </w:rPr>
        <w:t xml:space="preserve"> με τα μέτρα </w:t>
      </w:r>
      <w:r w:rsidRPr="009A1DB4">
        <w:rPr>
          <w:rFonts w:eastAsia="Times New Roman" w:cs="Times New Roman"/>
          <w:bCs/>
          <w:shd w:val="clear" w:color="auto" w:fill="FFFFFF"/>
        </w:rPr>
        <w:t>που</w:t>
      </w:r>
      <w:r>
        <w:rPr>
          <w:rFonts w:eastAsia="Times New Roman" w:cs="Times New Roman"/>
          <w:bCs/>
          <w:shd w:val="clear" w:color="auto" w:fill="FFFFFF"/>
        </w:rPr>
        <w:t xml:space="preserve"> λαμβάνονται </w:t>
      </w:r>
      <w:r w:rsidRPr="009A1DB4">
        <w:rPr>
          <w:rFonts w:eastAsia="Times New Roman"/>
          <w:bCs/>
          <w:shd w:val="clear" w:color="auto" w:fill="FFFFFF"/>
        </w:rPr>
        <w:t>και</w:t>
      </w:r>
      <w:r>
        <w:rPr>
          <w:rFonts w:eastAsia="Times New Roman" w:cs="Times New Roman"/>
          <w:bCs/>
          <w:shd w:val="clear" w:color="auto" w:fill="FFFFFF"/>
        </w:rPr>
        <w:t xml:space="preserve"> τις λεπτομέρειες </w:t>
      </w:r>
      <w:r w:rsidRPr="009A1DB4">
        <w:rPr>
          <w:rFonts w:eastAsia="Times New Roman" w:cs="Times New Roman"/>
          <w:bCs/>
          <w:shd w:val="clear" w:color="auto" w:fill="FFFFFF"/>
        </w:rPr>
        <w:t>που</w:t>
      </w:r>
      <w:r>
        <w:rPr>
          <w:rFonts w:eastAsia="Times New Roman" w:cs="Times New Roman"/>
          <w:bCs/>
          <w:shd w:val="clear" w:color="auto" w:fill="FFFFFF"/>
        </w:rPr>
        <w:t xml:space="preserve"> προβλέπονται, όπως την εκπαίδευση </w:t>
      </w:r>
      <w:r w:rsidRPr="009A1DB4">
        <w:rPr>
          <w:rFonts w:eastAsia="Times New Roman"/>
          <w:bCs/>
          <w:shd w:val="clear" w:color="auto" w:fill="FFFFFF"/>
        </w:rPr>
        <w:t>και</w:t>
      </w:r>
      <w:r>
        <w:rPr>
          <w:rFonts w:eastAsia="Times New Roman" w:cs="Times New Roman"/>
          <w:bCs/>
          <w:shd w:val="clear" w:color="auto" w:fill="FFFFFF"/>
        </w:rPr>
        <w:t xml:space="preserve"> όλα αυτά, </w:t>
      </w:r>
      <w:r w:rsidRPr="009A1DB4">
        <w:rPr>
          <w:rFonts w:eastAsia="Times New Roman"/>
          <w:bCs/>
          <w:shd w:val="clear" w:color="auto" w:fill="FFFFFF"/>
        </w:rPr>
        <w:t>νομίζω</w:t>
      </w:r>
      <w:r>
        <w:rPr>
          <w:rFonts w:eastAsia="Times New Roman" w:cs="Times New Roman"/>
          <w:bCs/>
          <w:shd w:val="clear" w:color="auto" w:fill="FFFFFF"/>
        </w:rPr>
        <w:t xml:space="preserve"> </w:t>
      </w:r>
      <w:r w:rsidRPr="009A1DB4">
        <w:rPr>
          <w:rFonts w:eastAsia="Times New Roman"/>
          <w:bCs/>
          <w:shd w:val="clear" w:color="auto" w:fill="FFFFFF"/>
        </w:rPr>
        <w:t>ότι</w:t>
      </w:r>
      <w:r>
        <w:rPr>
          <w:rFonts w:eastAsia="Times New Roman" w:cs="Times New Roman"/>
          <w:bCs/>
          <w:shd w:val="clear" w:color="auto" w:fill="FFFFFF"/>
        </w:rPr>
        <w:t xml:space="preserve"> </w:t>
      </w:r>
      <w:r w:rsidRPr="009A1DB4">
        <w:rPr>
          <w:rFonts w:eastAsia="Times New Roman"/>
          <w:bCs/>
          <w:shd w:val="clear" w:color="auto" w:fill="FFFFFF"/>
        </w:rPr>
        <w:t>είναι</w:t>
      </w:r>
      <w:r>
        <w:rPr>
          <w:rFonts w:eastAsia="Times New Roman" w:cs="Times New Roman"/>
          <w:bCs/>
          <w:shd w:val="clear" w:color="auto" w:fill="FFFFFF"/>
        </w:rPr>
        <w:t xml:space="preserve"> ό,τι καλύτερο θα μπορούσε να θεσμοθετηθεί αυτήν τη στιγμή.</w:t>
      </w:r>
    </w:p>
    <w:p w14:paraId="59780DFA"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Ως εκ της προηγούμενης δουλειάς μου ως γιατρός, έχω ζήσει -</w:t>
      </w:r>
      <w:r w:rsidRPr="009A1DB4">
        <w:rPr>
          <w:rFonts w:eastAsia="Times New Roman"/>
          <w:bCs/>
          <w:shd w:val="clear" w:color="auto" w:fill="FFFFFF"/>
        </w:rPr>
        <w:t>και</w:t>
      </w:r>
      <w:r>
        <w:rPr>
          <w:rFonts w:eastAsia="Times New Roman" w:cs="Times New Roman"/>
          <w:bCs/>
          <w:shd w:val="clear" w:color="auto" w:fill="FFFFFF"/>
        </w:rPr>
        <w:t xml:space="preserve"> πολλοί έχουμε ζ</w:t>
      </w:r>
      <w:r>
        <w:rPr>
          <w:rFonts w:eastAsia="Times New Roman" w:cs="Times New Roman"/>
          <w:bCs/>
          <w:shd w:val="clear" w:color="auto" w:fill="FFFFFF"/>
        </w:rPr>
        <w:t xml:space="preserve">ήσει- περιπτώσεις με τέτοια εγκαταλελειμμένα παιδιά στα μαιευτήρια </w:t>
      </w:r>
      <w:r w:rsidRPr="009A1DB4">
        <w:rPr>
          <w:rFonts w:eastAsia="Times New Roman"/>
          <w:bCs/>
          <w:shd w:val="clear" w:color="auto" w:fill="FFFFFF"/>
        </w:rPr>
        <w:t>και</w:t>
      </w:r>
      <w:r>
        <w:rPr>
          <w:rFonts w:eastAsia="Times New Roman" w:cs="Times New Roman"/>
          <w:bCs/>
          <w:shd w:val="clear" w:color="auto" w:fill="FFFFFF"/>
        </w:rPr>
        <w:t xml:space="preserve"> στα νοσοκομεία, όπου γίνονταν προσπάθειες να βρεθεί ένα ίδρυμα, </w:t>
      </w:r>
      <w:r w:rsidRPr="009A1DB4">
        <w:rPr>
          <w:rFonts w:eastAsia="Times New Roman" w:cs="Times New Roman"/>
          <w:bCs/>
          <w:shd w:val="clear" w:color="auto" w:fill="FFFFFF"/>
        </w:rPr>
        <w:t>αλλά</w:t>
      </w:r>
      <w:r>
        <w:rPr>
          <w:rFonts w:eastAsia="Times New Roman" w:cs="Times New Roman"/>
          <w:bCs/>
          <w:shd w:val="clear" w:color="auto" w:fill="FFFFFF"/>
        </w:rPr>
        <w:t xml:space="preserve"> δεν τα έπαιρναν εύκολα. </w:t>
      </w:r>
    </w:p>
    <w:p w14:paraId="59780DFB" w14:textId="77777777" w:rsidR="00F07EC0" w:rsidRDefault="005D0323">
      <w:pPr>
        <w:spacing w:after="0" w:line="600" w:lineRule="auto"/>
        <w:ind w:firstLine="720"/>
        <w:jc w:val="both"/>
        <w:rPr>
          <w:rFonts w:eastAsia="Times New Roman" w:cs="Times New Roman"/>
          <w:bCs/>
          <w:shd w:val="clear" w:color="auto" w:fill="FFFFFF"/>
        </w:rPr>
      </w:pPr>
      <w:r w:rsidRPr="009A1DB4">
        <w:rPr>
          <w:rFonts w:eastAsia="Times New Roman"/>
          <w:bCs/>
          <w:shd w:val="clear" w:color="auto" w:fill="FFFFFF"/>
        </w:rPr>
        <w:t>Νομίζω</w:t>
      </w:r>
      <w:r>
        <w:rPr>
          <w:rFonts w:eastAsia="Times New Roman" w:cs="Times New Roman"/>
          <w:bCs/>
          <w:shd w:val="clear" w:color="auto" w:fill="FFFFFF"/>
        </w:rPr>
        <w:t xml:space="preserve"> </w:t>
      </w:r>
      <w:r w:rsidRPr="009A1DB4">
        <w:rPr>
          <w:rFonts w:eastAsia="Times New Roman"/>
          <w:bCs/>
          <w:shd w:val="clear" w:color="auto" w:fill="FFFFFF"/>
        </w:rPr>
        <w:t>ότι</w:t>
      </w:r>
      <w:r>
        <w:rPr>
          <w:rFonts w:eastAsia="Times New Roman" w:cs="Times New Roman"/>
          <w:bCs/>
          <w:shd w:val="clear" w:color="auto" w:fill="FFFFFF"/>
        </w:rPr>
        <w:t xml:space="preserve"> ο καθένας μας </w:t>
      </w:r>
      <w:r w:rsidRPr="009A1DB4">
        <w:rPr>
          <w:rFonts w:eastAsia="Times New Roman" w:cs="Times New Roman"/>
          <w:bCs/>
          <w:shd w:val="clear" w:color="auto" w:fill="FFFFFF"/>
        </w:rPr>
        <w:t>πρέπει</w:t>
      </w:r>
      <w:r>
        <w:rPr>
          <w:rFonts w:eastAsia="Times New Roman" w:cs="Times New Roman"/>
          <w:bCs/>
          <w:shd w:val="clear" w:color="auto" w:fill="FFFFFF"/>
        </w:rPr>
        <w:t xml:space="preserve"> </w:t>
      </w:r>
      <w:r w:rsidRPr="009A1DB4">
        <w:rPr>
          <w:rFonts w:eastAsia="Times New Roman"/>
          <w:bCs/>
          <w:shd w:val="clear" w:color="auto" w:fill="FFFFFF"/>
        </w:rPr>
        <w:t>να</w:t>
      </w:r>
      <w:r>
        <w:rPr>
          <w:rFonts w:eastAsia="Times New Roman" w:cs="Times New Roman"/>
          <w:bCs/>
          <w:shd w:val="clear" w:color="auto" w:fill="FFFFFF"/>
        </w:rPr>
        <w:t xml:space="preserve"> δει σοβαρά αυτά τα ζητήματα </w:t>
      </w:r>
      <w:r w:rsidRPr="009A1DB4">
        <w:rPr>
          <w:rFonts w:eastAsia="Times New Roman"/>
          <w:bCs/>
          <w:shd w:val="clear" w:color="auto" w:fill="FFFFFF"/>
        </w:rPr>
        <w:t>και</w:t>
      </w:r>
      <w:r>
        <w:rPr>
          <w:rFonts w:eastAsia="Times New Roman" w:cs="Times New Roman"/>
          <w:bCs/>
          <w:shd w:val="clear" w:color="auto" w:fill="FFFFFF"/>
        </w:rPr>
        <w:t xml:space="preserve"> πιστεύω </w:t>
      </w:r>
      <w:r w:rsidRPr="009A1DB4">
        <w:rPr>
          <w:rFonts w:eastAsia="Times New Roman"/>
          <w:bCs/>
          <w:shd w:val="clear" w:color="auto" w:fill="FFFFFF"/>
        </w:rPr>
        <w:t>ότι</w:t>
      </w:r>
      <w:r>
        <w:rPr>
          <w:rFonts w:eastAsia="Times New Roman" w:cs="Times New Roman"/>
          <w:bCs/>
          <w:shd w:val="clear" w:color="auto" w:fill="FFFFFF"/>
        </w:rPr>
        <w:t xml:space="preserve"> </w:t>
      </w:r>
      <w:r w:rsidRPr="009A1DB4">
        <w:rPr>
          <w:rFonts w:eastAsia="Times New Roman" w:cs="Times New Roman"/>
          <w:bCs/>
          <w:shd w:val="clear" w:color="auto" w:fill="FFFFFF"/>
        </w:rPr>
        <w:t>δ</w:t>
      </w:r>
      <w:r>
        <w:rPr>
          <w:rFonts w:eastAsia="Times New Roman" w:cs="Times New Roman"/>
          <w:bCs/>
          <w:shd w:val="clear" w:color="auto" w:fill="FFFFFF"/>
        </w:rPr>
        <w:t xml:space="preserve">εν </w:t>
      </w:r>
      <w:r w:rsidRPr="009A1DB4">
        <w:rPr>
          <w:rFonts w:eastAsia="Times New Roman"/>
          <w:bCs/>
          <w:shd w:val="clear" w:color="auto" w:fill="FFFFFF"/>
        </w:rPr>
        <w:t>θα</w:t>
      </w:r>
      <w:r>
        <w:rPr>
          <w:rFonts w:eastAsia="Times New Roman" w:cs="Times New Roman"/>
          <w:bCs/>
          <w:shd w:val="clear" w:color="auto" w:fill="FFFFFF"/>
        </w:rPr>
        <w:t xml:space="preserve"> υπάρξ</w:t>
      </w:r>
      <w:r w:rsidRPr="009A1DB4">
        <w:rPr>
          <w:rFonts w:eastAsia="Times New Roman" w:cs="Times New Roman"/>
          <w:bCs/>
          <w:shd w:val="clear" w:color="auto" w:fill="FFFFFF"/>
        </w:rPr>
        <w:t>ει</w:t>
      </w:r>
      <w:r>
        <w:rPr>
          <w:rFonts w:eastAsia="Times New Roman" w:cs="Times New Roman"/>
          <w:bCs/>
          <w:shd w:val="clear" w:color="auto" w:fill="FFFFFF"/>
        </w:rPr>
        <w:t xml:space="preserve"> κανένας Βουλευτής </w:t>
      </w:r>
      <w:r w:rsidRPr="009A1DB4">
        <w:rPr>
          <w:rFonts w:eastAsia="Times New Roman" w:cs="Times New Roman"/>
          <w:bCs/>
          <w:shd w:val="clear" w:color="auto" w:fill="FFFFFF"/>
        </w:rPr>
        <w:t>που</w:t>
      </w:r>
      <w:r>
        <w:rPr>
          <w:rFonts w:eastAsia="Times New Roman" w:cs="Times New Roman"/>
          <w:bCs/>
          <w:shd w:val="clear" w:color="auto" w:fill="FFFFFF"/>
        </w:rPr>
        <w:t xml:space="preserve"> να μην ψηφίσει αυτά τα μέτρα. </w:t>
      </w:r>
    </w:p>
    <w:p w14:paraId="59780DFC"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w:t>
      </w:r>
      <w:r w:rsidRPr="009A1DB4">
        <w:rPr>
          <w:rFonts w:eastAsia="Times New Roman"/>
          <w:bCs/>
          <w:shd w:val="clear" w:color="auto" w:fill="FFFFFF"/>
        </w:rPr>
        <w:t>ευχαριστώ πολύ</w:t>
      </w:r>
      <w:r>
        <w:rPr>
          <w:rFonts w:eastAsia="Times New Roman" w:cs="Times New Roman"/>
          <w:bCs/>
          <w:shd w:val="clear" w:color="auto" w:fill="FFFFFF"/>
        </w:rPr>
        <w:t xml:space="preserve">. </w:t>
      </w:r>
    </w:p>
    <w:p w14:paraId="59780DFD" w14:textId="77777777" w:rsidR="00F07EC0" w:rsidRDefault="005D0323">
      <w:pPr>
        <w:spacing w:after="0"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59780DFE"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w:t>
      </w:r>
      <w:r w:rsidRPr="009A1DB4">
        <w:rPr>
          <w:rFonts w:eastAsia="Times New Roman"/>
          <w:b/>
          <w:bCs/>
          <w:shd w:val="clear" w:color="auto" w:fill="FFFFFF"/>
        </w:rPr>
        <w:t>ΠΡΟΕΔΡΕΩΝ (Μάριος Γεωργιάδης):</w:t>
      </w:r>
      <w:r w:rsidRPr="009A1DB4">
        <w:rPr>
          <w:rFonts w:eastAsia="Times New Roman"/>
          <w:bCs/>
          <w:shd w:val="clear" w:color="auto" w:fill="FFFFFF"/>
        </w:rPr>
        <w:t xml:space="preserve"> </w:t>
      </w:r>
      <w:r>
        <w:rPr>
          <w:rFonts w:eastAsia="Times New Roman" w:cs="Times New Roman"/>
          <w:bCs/>
          <w:shd w:val="clear" w:color="auto" w:fill="FFFFFF"/>
        </w:rPr>
        <w:t xml:space="preserve">Ευχαριστούμε πολύ τον κύριο συνάδελφο </w:t>
      </w:r>
      <w:r w:rsidRPr="009A1DB4">
        <w:rPr>
          <w:rFonts w:eastAsia="Times New Roman"/>
          <w:bCs/>
          <w:shd w:val="clear" w:color="auto" w:fill="FFFFFF"/>
        </w:rPr>
        <w:t>και</w:t>
      </w:r>
      <w:r>
        <w:rPr>
          <w:rFonts w:eastAsia="Times New Roman" w:cs="Times New Roman"/>
          <w:bCs/>
          <w:shd w:val="clear" w:color="auto" w:fill="FFFFFF"/>
        </w:rPr>
        <w:t xml:space="preserve"> για την οικονομία στον χρόνο. </w:t>
      </w:r>
    </w:p>
    <w:p w14:paraId="59780DFF"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Η κ</w:t>
      </w:r>
      <w:r>
        <w:rPr>
          <w:rFonts w:eastAsia="Times New Roman" w:cs="Times New Roman"/>
          <w:bCs/>
          <w:shd w:val="clear" w:color="auto" w:fill="FFFFFF"/>
        </w:rPr>
        <w:t>.</w:t>
      </w:r>
      <w:r>
        <w:rPr>
          <w:rFonts w:eastAsia="Times New Roman" w:cs="Times New Roman"/>
          <w:bCs/>
          <w:shd w:val="clear" w:color="auto" w:fill="FFFFFF"/>
        </w:rPr>
        <w:t xml:space="preserve"> </w:t>
      </w:r>
      <w:proofErr w:type="spellStart"/>
      <w:r>
        <w:rPr>
          <w:rFonts w:eastAsia="Times New Roman" w:cs="Times New Roman"/>
          <w:bCs/>
          <w:shd w:val="clear" w:color="auto" w:fill="FFFFFF"/>
        </w:rPr>
        <w:t>Καρασαρλίδου</w:t>
      </w:r>
      <w:proofErr w:type="spellEnd"/>
      <w:r>
        <w:rPr>
          <w:rFonts w:eastAsia="Times New Roman" w:cs="Times New Roman"/>
          <w:bCs/>
          <w:shd w:val="clear" w:color="auto" w:fill="FFFFFF"/>
        </w:rPr>
        <w:t xml:space="preserve"> </w:t>
      </w:r>
      <w:r w:rsidRPr="009A1DB4">
        <w:rPr>
          <w:rFonts w:eastAsia="Times New Roman"/>
          <w:bCs/>
          <w:shd w:val="clear" w:color="auto" w:fill="FFFFFF"/>
        </w:rPr>
        <w:t>έχει</w:t>
      </w:r>
      <w:r>
        <w:rPr>
          <w:rFonts w:eastAsia="Times New Roman" w:cs="Times New Roman"/>
          <w:bCs/>
          <w:shd w:val="clear" w:color="auto" w:fill="FFFFFF"/>
        </w:rPr>
        <w:t xml:space="preserve"> τον λόγο για επτά λεπτά. </w:t>
      </w:r>
    </w:p>
    <w:p w14:paraId="59780E00" w14:textId="77777777" w:rsidR="00F07EC0" w:rsidRDefault="005D0323">
      <w:pPr>
        <w:spacing w:after="0" w:line="600" w:lineRule="auto"/>
        <w:ind w:firstLine="720"/>
        <w:jc w:val="both"/>
        <w:rPr>
          <w:rFonts w:eastAsia="Times New Roman" w:cs="Times New Roman"/>
          <w:bCs/>
          <w:shd w:val="clear" w:color="auto" w:fill="FFFFFF"/>
        </w:rPr>
      </w:pPr>
      <w:r w:rsidRPr="009A1DB4">
        <w:rPr>
          <w:rFonts w:eastAsia="Times New Roman" w:cs="Times New Roman"/>
          <w:b/>
          <w:bCs/>
          <w:shd w:val="clear" w:color="auto" w:fill="FFFFFF"/>
        </w:rPr>
        <w:t>ΕΥΦΡΟΣΥΝΗ (ΦΡΟΣΩ) ΚΑΡΑΣΑΡΛΙΔΟΥ:</w:t>
      </w:r>
      <w:r>
        <w:rPr>
          <w:rFonts w:eastAsia="Times New Roman" w:cs="Times New Roman"/>
          <w:bCs/>
          <w:shd w:val="clear" w:color="auto" w:fill="FFFFFF"/>
        </w:rPr>
        <w:t xml:space="preserve"> </w:t>
      </w:r>
      <w:r w:rsidRPr="009A1DB4">
        <w:rPr>
          <w:rFonts w:eastAsia="Times New Roman" w:cs="Times New Roman"/>
          <w:bCs/>
          <w:shd w:val="clear" w:color="auto" w:fill="FFFFFF"/>
        </w:rPr>
        <w:t xml:space="preserve">Ευχαριστώ, κύριε Πρόεδρε. </w:t>
      </w:r>
    </w:p>
    <w:p w14:paraId="59780E01" w14:textId="77777777" w:rsidR="00F07EC0" w:rsidRDefault="005D0323">
      <w:pPr>
        <w:spacing w:after="0" w:line="600" w:lineRule="auto"/>
        <w:ind w:firstLine="720"/>
        <w:jc w:val="both"/>
        <w:rPr>
          <w:rFonts w:eastAsia="Times New Roman" w:cs="Times New Roman"/>
          <w:bCs/>
          <w:shd w:val="clear" w:color="auto" w:fill="FFFFFF"/>
        </w:rPr>
      </w:pPr>
      <w:proofErr w:type="spellStart"/>
      <w:r>
        <w:rPr>
          <w:rFonts w:eastAsia="Times New Roman" w:cs="Times New Roman"/>
          <w:bCs/>
          <w:shd w:val="clear" w:color="auto" w:fill="FFFFFF"/>
        </w:rPr>
        <w:t>Συναδέλφισσες</w:t>
      </w:r>
      <w:proofErr w:type="spellEnd"/>
      <w:r>
        <w:rPr>
          <w:rFonts w:eastAsia="Times New Roman" w:cs="Times New Roman"/>
          <w:bCs/>
          <w:shd w:val="clear" w:color="auto" w:fill="FFFFFF"/>
        </w:rPr>
        <w:t xml:space="preserve"> </w:t>
      </w:r>
      <w:r w:rsidRPr="009A1DB4">
        <w:rPr>
          <w:rFonts w:eastAsia="Times New Roman"/>
          <w:bCs/>
          <w:shd w:val="clear" w:color="auto" w:fill="FFFFFF"/>
        </w:rPr>
        <w:t>και</w:t>
      </w:r>
      <w:r>
        <w:rPr>
          <w:rFonts w:eastAsia="Times New Roman" w:cs="Times New Roman"/>
          <w:bCs/>
          <w:shd w:val="clear" w:color="auto" w:fill="FFFFFF"/>
        </w:rPr>
        <w:t xml:space="preserve"> συνάδελφοι, συζητάμε σήμερα ένα </w:t>
      </w:r>
      <w:r w:rsidRPr="009A1DB4">
        <w:rPr>
          <w:rFonts w:eastAsia="Times New Roman" w:cs="Times New Roman"/>
          <w:bCs/>
          <w:shd w:val="clear" w:color="auto" w:fill="FFFFFF"/>
        </w:rPr>
        <w:t>σχέδιο νόμου</w:t>
      </w:r>
      <w:r>
        <w:rPr>
          <w:rFonts w:eastAsia="Times New Roman" w:cs="Times New Roman"/>
          <w:bCs/>
          <w:shd w:val="clear" w:color="auto" w:fill="FFFFFF"/>
        </w:rPr>
        <w:t xml:space="preserve">, </w:t>
      </w:r>
      <w:r w:rsidRPr="009A1DB4">
        <w:rPr>
          <w:rFonts w:eastAsia="Times New Roman" w:cs="Times New Roman"/>
          <w:bCs/>
          <w:shd w:val="clear" w:color="auto" w:fill="FFFFFF"/>
        </w:rPr>
        <w:t>που</w:t>
      </w:r>
      <w:r>
        <w:rPr>
          <w:rFonts w:eastAsia="Times New Roman" w:cs="Times New Roman"/>
          <w:bCs/>
          <w:shd w:val="clear" w:color="auto" w:fill="FFFFFF"/>
        </w:rPr>
        <w:t xml:space="preserve"> πιστεύω πως μόνο ικανοποίηση μπορεί να μας φέρει. Το λέω αυτό, </w:t>
      </w:r>
      <w:r w:rsidRPr="009A1DB4">
        <w:rPr>
          <w:rFonts w:eastAsia="Times New Roman" w:cs="Times New Roman"/>
          <w:bCs/>
          <w:shd w:val="clear" w:color="auto" w:fill="FFFFFF"/>
        </w:rPr>
        <w:t>γιατί</w:t>
      </w:r>
      <w:r>
        <w:rPr>
          <w:rFonts w:eastAsia="Times New Roman" w:cs="Times New Roman"/>
          <w:bCs/>
          <w:shd w:val="clear" w:color="auto" w:fill="FFFFFF"/>
        </w:rPr>
        <w:t xml:space="preserve"> ακουμπά ένα τεράστιο </w:t>
      </w:r>
      <w:r w:rsidRPr="009A1DB4">
        <w:rPr>
          <w:rFonts w:eastAsia="Times New Roman" w:cs="Times New Roman"/>
          <w:bCs/>
          <w:shd w:val="clear" w:color="auto" w:fill="FFFFFF"/>
        </w:rPr>
        <w:t>κοινωνικ</w:t>
      </w:r>
      <w:r>
        <w:rPr>
          <w:rFonts w:eastAsia="Times New Roman" w:cs="Times New Roman"/>
          <w:bCs/>
          <w:shd w:val="clear" w:color="auto" w:fill="FFFFFF"/>
        </w:rPr>
        <w:t>ό ζή</w:t>
      </w:r>
      <w:r>
        <w:rPr>
          <w:rFonts w:eastAsia="Times New Roman" w:cs="Times New Roman"/>
          <w:bCs/>
          <w:shd w:val="clear" w:color="auto" w:fill="FFFFFF"/>
        </w:rPr>
        <w:t xml:space="preserve">τημα, το ζήτημα της υιοθεσίας </w:t>
      </w:r>
      <w:r w:rsidRPr="009A1DB4">
        <w:rPr>
          <w:rFonts w:eastAsia="Times New Roman"/>
          <w:bCs/>
          <w:shd w:val="clear" w:color="auto" w:fill="FFFFFF"/>
        </w:rPr>
        <w:t>και</w:t>
      </w:r>
      <w:r>
        <w:rPr>
          <w:rFonts w:eastAsia="Times New Roman" w:cs="Times New Roman"/>
          <w:bCs/>
          <w:shd w:val="clear" w:color="auto" w:fill="FFFFFF"/>
        </w:rPr>
        <w:t xml:space="preserve"> της αναδοχής. </w:t>
      </w:r>
    </w:p>
    <w:p w14:paraId="59780E02"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Οι στρεβλώσεις </w:t>
      </w:r>
      <w:r w:rsidRPr="009A1DB4">
        <w:rPr>
          <w:rFonts w:eastAsia="Times New Roman"/>
          <w:bCs/>
          <w:shd w:val="clear" w:color="auto" w:fill="FFFFFF"/>
        </w:rPr>
        <w:t>και</w:t>
      </w:r>
      <w:r>
        <w:rPr>
          <w:rFonts w:eastAsia="Times New Roman" w:cs="Times New Roman"/>
          <w:bCs/>
          <w:shd w:val="clear" w:color="auto" w:fill="FFFFFF"/>
        </w:rPr>
        <w:t xml:space="preserve"> τα προβλήματα</w:t>
      </w:r>
      <w:r>
        <w:rPr>
          <w:rFonts w:eastAsia="Times New Roman" w:cs="Times New Roman"/>
          <w:bCs/>
          <w:shd w:val="clear" w:color="auto" w:fill="FFFFFF"/>
        </w:rPr>
        <w:t>,</w:t>
      </w:r>
      <w:r>
        <w:rPr>
          <w:rFonts w:eastAsia="Times New Roman" w:cs="Times New Roman"/>
          <w:bCs/>
          <w:shd w:val="clear" w:color="auto" w:fill="FFFFFF"/>
        </w:rPr>
        <w:t xml:space="preserve"> </w:t>
      </w:r>
      <w:r w:rsidRPr="009A1DB4">
        <w:rPr>
          <w:rFonts w:eastAsia="Times New Roman" w:cs="Times New Roman"/>
          <w:bCs/>
          <w:shd w:val="clear" w:color="auto" w:fill="FFFFFF"/>
        </w:rPr>
        <w:t>που</w:t>
      </w:r>
      <w:r>
        <w:rPr>
          <w:rFonts w:eastAsia="Times New Roman" w:cs="Times New Roman"/>
          <w:bCs/>
          <w:shd w:val="clear" w:color="auto" w:fill="FFFFFF"/>
        </w:rPr>
        <w:t xml:space="preserve"> </w:t>
      </w:r>
      <w:r w:rsidRPr="009A1DB4">
        <w:rPr>
          <w:rFonts w:eastAsia="Times New Roman" w:cs="Times New Roman"/>
          <w:bCs/>
          <w:shd w:val="clear" w:color="auto" w:fill="FFFFFF"/>
        </w:rPr>
        <w:t>υπάρχουν</w:t>
      </w:r>
      <w:r>
        <w:rPr>
          <w:rFonts w:eastAsia="Times New Roman" w:cs="Times New Roman"/>
          <w:bCs/>
          <w:shd w:val="clear" w:color="auto" w:fill="FFFFFF"/>
        </w:rPr>
        <w:t xml:space="preserve"> </w:t>
      </w:r>
      <w:r w:rsidRPr="009A1DB4">
        <w:rPr>
          <w:rFonts w:eastAsia="Times New Roman"/>
          <w:bCs/>
          <w:shd w:val="clear" w:color="auto" w:fill="FFFFFF"/>
        </w:rPr>
        <w:t>είναι</w:t>
      </w:r>
      <w:r>
        <w:rPr>
          <w:rFonts w:eastAsia="Times New Roman" w:cs="Times New Roman"/>
          <w:bCs/>
          <w:shd w:val="clear" w:color="auto" w:fill="FFFFFF"/>
        </w:rPr>
        <w:t xml:space="preserve"> γνωστά </w:t>
      </w:r>
      <w:r w:rsidRPr="009A1DB4">
        <w:rPr>
          <w:rFonts w:eastAsia="Times New Roman"/>
          <w:bCs/>
          <w:shd w:val="clear" w:color="auto" w:fill="FFFFFF"/>
        </w:rPr>
        <w:t>και</w:t>
      </w:r>
      <w:r>
        <w:rPr>
          <w:rFonts w:eastAsia="Times New Roman" w:cs="Times New Roman"/>
          <w:bCs/>
          <w:shd w:val="clear" w:color="auto" w:fill="FFFFFF"/>
        </w:rPr>
        <w:t xml:space="preserve"> διαχρονικά. Έρχεται, </w:t>
      </w:r>
      <w:r w:rsidRPr="009A1DB4">
        <w:rPr>
          <w:rFonts w:eastAsia="Times New Roman" w:cs="Times New Roman"/>
          <w:bCs/>
          <w:shd w:val="clear" w:color="auto" w:fill="FFFFFF"/>
        </w:rPr>
        <w:t>όμως</w:t>
      </w:r>
      <w:r>
        <w:rPr>
          <w:rFonts w:eastAsia="Times New Roman" w:cs="Times New Roman"/>
          <w:bCs/>
          <w:shd w:val="clear" w:color="auto" w:fill="FFFFFF"/>
        </w:rPr>
        <w:t xml:space="preserve">, αυτό το </w:t>
      </w:r>
      <w:r w:rsidRPr="009A1DB4">
        <w:rPr>
          <w:rFonts w:eastAsia="Times New Roman" w:cs="Times New Roman"/>
          <w:bCs/>
          <w:shd w:val="clear" w:color="auto" w:fill="FFFFFF"/>
        </w:rPr>
        <w:t>σχέδιο νόμου</w:t>
      </w:r>
      <w:r>
        <w:rPr>
          <w:rFonts w:eastAsia="Times New Roman" w:cs="Times New Roman"/>
          <w:bCs/>
          <w:shd w:val="clear" w:color="auto" w:fill="FFFFFF"/>
        </w:rPr>
        <w:t xml:space="preserve"> </w:t>
      </w:r>
      <w:r w:rsidRPr="009A1DB4">
        <w:rPr>
          <w:rFonts w:eastAsia="Times New Roman"/>
          <w:bCs/>
          <w:shd w:val="clear" w:color="auto" w:fill="FFFFFF"/>
        </w:rPr>
        <w:t>και</w:t>
      </w:r>
      <w:r>
        <w:rPr>
          <w:rFonts w:eastAsia="Times New Roman" w:cs="Times New Roman"/>
          <w:bCs/>
          <w:shd w:val="clear" w:color="auto" w:fill="FFFFFF"/>
        </w:rPr>
        <w:t xml:space="preserve"> επιχειρεί να βάλει τέλος στα αδιέξοδα </w:t>
      </w:r>
      <w:r w:rsidRPr="009A1DB4">
        <w:rPr>
          <w:rFonts w:eastAsia="Times New Roman" w:cs="Times New Roman"/>
          <w:bCs/>
          <w:shd w:val="clear" w:color="auto" w:fill="FFFFFF"/>
        </w:rPr>
        <w:t>που</w:t>
      </w:r>
      <w:r>
        <w:rPr>
          <w:rFonts w:eastAsia="Times New Roman" w:cs="Times New Roman"/>
          <w:bCs/>
          <w:shd w:val="clear" w:color="auto" w:fill="FFFFFF"/>
        </w:rPr>
        <w:t xml:space="preserve"> δημιουργεί η υπάρχουσα κατάσταση. Πρόκειται για α</w:t>
      </w:r>
      <w:r>
        <w:rPr>
          <w:rFonts w:eastAsia="Times New Roman" w:cs="Times New Roman"/>
          <w:bCs/>
          <w:shd w:val="clear" w:color="auto" w:fill="FFFFFF"/>
        </w:rPr>
        <w:t xml:space="preserve">διέξοδα </w:t>
      </w:r>
      <w:r w:rsidRPr="009A1DB4">
        <w:rPr>
          <w:rFonts w:eastAsia="Times New Roman"/>
          <w:bCs/>
          <w:shd w:val="clear" w:color="auto" w:fill="FFFFFF"/>
        </w:rPr>
        <w:t>και</w:t>
      </w:r>
      <w:r>
        <w:rPr>
          <w:rFonts w:eastAsia="Times New Roman" w:cs="Times New Roman"/>
          <w:bCs/>
          <w:shd w:val="clear" w:color="auto" w:fill="FFFFFF"/>
        </w:rPr>
        <w:t xml:space="preserve"> δράματα</w:t>
      </w:r>
      <w:r>
        <w:rPr>
          <w:rFonts w:eastAsia="Times New Roman" w:cs="Times New Roman"/>
          <w:bCs/>
          <w:shd w:val="clear" w:color="auto" w:fill="FFFFFF"/>
        </w:rPr>
        <w:t>,</w:t>
      </w:r>
      <w:r>
        <w:rPr>
          <w:rFonts w:eastAsia="Times New Roman" w:cs="Times New Roman"/>
          <w:bCs/>
          <w:shd w:val="clear" w:color="auto" w:fill="FFFFFF"/>
        </w:rPr>
        <w:t xml:space="preserve"> </w:t>
      </w:r>
      <w:r w:rsidRPr="009A1DB4">
        <w:rPr>
          <w:rFonts w:eastAsia="Times New Roman" w:cs="Times New Roman"/>
          <w:bCs/>
          <w:shd w:val="clear" w:color="auto" w:fill="FFFFFF"/>
        </w:rPr>
        <w:t>που</w:t>
      </w:r>
      <w:r>
        <w:rPr>
          <w:rFonts w:eastAsia="Times New Roman" w:cs="Times New Roman"/>
          <w:bCs/>
          <w:shd w:val="clear" w:color="auto" w:fill="FFFFFF"/>
        </w:rPr>
        <w:t xml:space="preserve"> ζουν </w:t>
      </w:r>
      <w:r w:rsidRPr="009A1DB4">
        <w:rPr>
          <w:rFonts w:eastAsia="Times New Roman"/>
          <w:bCs/>
          <w:shd w:val="clear" w:color="auto" w:fill="FFFFFF"/>
        </w:rPr>
        <w:t>και</w:t>
      </w:r>
      <w:r>
        <w:rPr>
          <w:rFonts w:eastAsia="Times New Roman" w:cs="Times New Roman"/>
          <w:bCs/>
          <w:shd w:val="clear" w:color="auto" w:fill="FFFFFF"/>
        </w:rPr>
        <w:t xml:space="preserve"> αντιμετωπίζουν πολλοί συμπολίτες μας, </w:t>
      </w:r>
      <w:r w:rsidRPr="009A1DB4">
        <w:rPr>
          <w:rFonts w:eastAsia="Times New Roman" w:cs="Times New Roman"/>
          <w:bCs/>
          <w:shd w:val="clear" w:color="auto" w:fill="FFFFFF"/>
        </w:rPr>
        <w:t>που</w:t>
      </w:r>
      <w:r>
        <w:rPr>
          <w:rFonts w:eastAsia="Times New Roman" w:cs="Times New Roman"/>
          <w:bCs/>
          <w:shd w:val="clear" w:color="auto" w:fill="FFFFFF"/>
        </w:rPr>
        <w:t xml:space="preserve"> είτε θέλουν να υιοθετήσουν ένα παιδί ή </w:t>
      </w:r>
      <w:r w:rsidRPr="009A1DB4">
        <w:rPr>
          <w:rFonts w:eastAsia="Times New Roman"/>
          <w:bCs/>
          <w:shd w:val="clear" w:color="auto" w:fill="FFFFFF"/>
        </w:rPr>
        <w:t>είναι</w:t>
      </w:r>
      <w:r>
        <w:rPr>
          <w:rFonts w:eastAsia="Times New Roman" w:cs="Times New Roman"/>
          <w:bCs/>
          <w:shd w:val="clear" w:color="auto" w:fill="FFFFFF"/>
        </w:rPr>
        <w:t xml:space="preserve"> τα ίδια τα παιδιά </w:t>
      </w:r>
      <w:r w:rsidRPr="009A1DB4">
        <w:rPr>
          <w:rFonts w:eastAsia="Times New Roman" w:cs="Times New Roman"/>
          <w:bCs/>
          <w:shd w:val="clear" w:color="auto" w:fill="FFFFFF"/>
        </w:rPr>
        <w:t>που</w:t>
      </w:r>
      <w:r>
        <w:rPr>
          <w:rFonts w:eastAsia="Times New Roman" w:cs="Times New Roman"/>
          <w:bCs/>
          <w:shd w:val="clear" w:color="auto" w:fill="FFFFFF"/>
        </w:rPr>
        <w:t xml:space="preserve"> παραμένουν επί χρόνια σε ιδρύματα. </w:t>
      </w:r>
    </w:p>
    <w:p w14:paraId="59780E03"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Οι περισσότεροι φαίνεται πως κατανοούμε </w:t>
      </w:r>
      <w:r w:rsidRPr="009A1DB4">
        <w:rPr>
          <w:rFonts w:eastAsia="Times New Roman" w:cs="Times New Roman"/>
          <w:bCs/>
          <w:shd w:val="clear" w:color="auto" w:fill="FFFFFF"/>
        </w:rPr>
        <w:t>γιατί</w:t>
      </w:r>
      <w:r>
        <w:rPr>
          <w:rFonts w:eastAsia="Times New Roman" w:cs="Times New Roman"/>
          <w:bCs/>
          <w:shd w:val="clear" w:color="auto" w:fill="FFFFFF"/>
        </w:rPr>
        <w:t xml:space="preserve"> </w:t>
      </w:r>
      <w:r w:rsidRPr="009A1DB4">
        <w:rPr>
          <w:rFonts w:eastAsia="Times New Roman"/>
          <w:bCs/>
          <w:shd w:val="clear" w:color="auto" w:fill="FFFFFF"/>
        </w:rPr>
        <w:t>είναι</w:t>
      </w:r>
      <w:r>
        <w:rPr>
          <w:rFonts w:eastAsia="Times New Roman" w:cs="Times New Roman"/>
          <w:bCs/>
          <w:shd w:val="clear" w:color="auto" w:fill="FFFFFF"/>
        </w:rPr>
        <w:t xml:space="preserve"> τόσο σημαντικό ένα παιδί </w:t>
      </w:r>
      <w:r w:rsidRPr="009A1DB4">
        <w:rPr>
          <w:rFonts w:eastAsia="Times New Roman"/>
          <w:bCs/>
          <w:shd w:val="clear" w:color="auto" w:fill="FFFFFF"/>
        </w:rPr>
        <w:t>να</w:t>
      </w:r>
      <w:r>
        <w:rPr>
          <w:rFonts w:eastAsia="Times New Roman" w:cs="Times New Roman"/>
          <w:bCs/>
          <w:shd w:val="clear" w:color="auto" w:fill="FFFFFF"/>
        </w:rPr>
        <w:t xml:space="preserve"> ζει έξω από το ίδρυμα, να ζει σε μια οικογένεια, να μεγαλώνει με στοργή </w:t>
      </w:r>
      <w:r w:rsidRPr="004D1B23">
        <w:rPr>
          <w:rFonts w:eastAsia="Times New Roman"/>
          <w:bCs/>
          <w:shd w:val="clear" w:color="auto" w:fill="FFFFFF"/>
        </w:rPr>
        <w:t>και</w:t>
      </w:r>
      <w:r>
        <w:rPr>
          <w:rFonts w:eastAsia="Times New Roman" w:cs="Times New Roman"/>
          <w:bCs/>
          <w:shd w:val="clear" w:color="auto" w:fill="FFFFFF"/>
        </w:rPr>
        <w:t xml:space="preserve"> φροντίδα, </w:t>
      </w:r>
      <w:r w:rsidRPr="004D1B23">
        <w:rPr>
          <w:rFonts w:eastAsia="Times New Roman"/>
          <w:bCs/>
          <w:shd w:val="clear" w:color="auto" w:fill="FFFFFF"/>
        </w:rPr>
        <w:t>να</w:t>
      </w:r>
      <w:r>
        <w:rPr>
          <w:rFonts w:eastAsia="Times New Roman" w:cs="Times New Roman"/>
          <w:bCs/>
          <w:shd w:val="clear" w:color="auto" w:fill="FFFFFF"/>
        </w:rPr>
        <w:t xml:space="preserve"> του δίνουμε τη δυνατότητα </w:t>
      </w:r>
      <w:r w:rsidRPr="004D1B23">
        <w:rPr>
          <w:rFonts w:eastAsia="Times New Roman"/>
          <w:bCs/>
          <w:shd w:val="clear" w:color="auto" w:fill="FFFFFF"/>
        </w:rPr>
        <w:t>να</w:t>
      </w:r>
      <w:r>
        <w:rPr>
          <w:rFonts w:eastAsia="Times New Roman" w:cs="Times New Roman"/>
          <w:bCs/>
          <w:shd w:val="clear" w:color="auto" w:fill="FFFFFF"/>
        </w:rPr>
        <w:t xml:space="preserve"> αναπτύσσει τους δικούς του προσωπικούς δεσμούς αγάπης. Γνωρίζουμε</w:t>
      </w:r>
      <w:r w:rsidRPr="008B24D7">
        <w:rPr>
          <w:rFonts w:eastAsia="Times New Roman" w:cs="Times New Roman"/>
          <w:bCs/>
          <w:shd w:val="clear" w:color="auto" w:fill="FFFFFF"/>
        </w:rPr>
        <w:t>,</w:t>
      </w:r>
      <w:r>
        <w:rPr>
          <w:rFonts w:eastAsia="Times New Roman" w:cs="Times New Roman"/>
          <w:bCs/>
          <w:shd w:val="clear" w:color="auto" w:fill="FFFFFF"/>
        </w:rPr>
        <w:t xml:space="preserve"> </w:t>
      </w:r>
      <w:r w:rsidRPr="004D1B23">
        <w:rPr>
          <w:rFonts w:eastAsia="Times New Roman" w:cs="Times New Roman"/>
          <w:bCs/>
          <w:shd w:val="clear" w:color="auto" w:fill="FFFFFF"/>
        </w:rPr>
        <w:t>επίσης</w:t>
      </w:r>
      <w:r w:rsidRPr="008B24D7">
        <w:rPr>
          <w:rFonts w:eastAsia="Times New Roman" w:cs="Times New Roman"/>
          <w:bCs/>
          <w:shd w:val="clear" w:color="auto" w:fill="FFFFFF"/>
        </w:rPr>
        <w:t>,</w:t>
      </w:r>
      <w:r>
        <w:rPr>
          <w:rFonts w:eastAsia="Times New Roman" w:cs="Times New Roman"/>
          <w:bCs/>
          <w:shd w:val="clear" w:color="auto" w:fill="FFFFFF"/>
        </w:rPr>
        <w:t xml:space="preserve"> τις αρνητικές συνέπειες της </w:t>
      </w:r>
      <w:proofErr w:type="spellStart"/>
      <w:r>
        <w:rPr>
          <w:rFonts w:eastAsia="Times New Roman" w:cs="Times New Roman"/>
          <w:bCs/>
          <w:shd w:val="clear" w:color="auto" w:fill="FFFFFF"/>
        </w:rPr>
        <w:t>ιδρυματοποίησης</w:t>
      </w:r>
      <w:proofErr w:type="spellEnd"/>
      <w:r>
        <w:rPr>
          <w:rFonts w:eastAsia="Times New Roman" w:cs="Times New Roman"/>
          <w:bCs/>
          <w:shd w:val="clear" w:color="auto" w:fill="FFFFFF"/>
        </w:rPr>
        <w:t xml:space="preserve"> </w:t>
      </w:r>
      <w:r w:rsidRPr="004D1B23">
        <w:rPr>
          <w:rFonts w:eastAsia="Times New Roman"/>
          <w:bCs/>
          <w:shd w:val="clear" w:color="auto" w:fill="FFFFFF"/>
        </w:rPr>
        <w:t>και</w:t>
      </w:r>
      <w:r>
        <w:rPr>
          <w:rFonts w:eastAsia="Times New Roman" w:cs="Times New Roman"/>
          <w:bCs/>
          <w:shd w:val="clear" w:color="auto" w:fill="FFFFFF"/>
        </w:rPr>
        <w:t xml:space="preserve"> πόσο αυτές ο</w:t>
      </w:r>
      <w:r>
        <w:rPr>
          <w:rFonts w:eastAsia="Times New Roman" w:cs="Times New Roman"/>
          <w:bCs/>
          <w:shd w:val="clear" w:color="auto" w:fill="FFFFFF"/>
        </w:rPr>
        <w:t xml:space="preserve">ι συνέπειες </w:t>
      </w:r>
      <w:r w:rsidRPr="004D1B23">
        <w:rPr>
          <w:rFonts w:eastAsia="Times New Roman" w:cs="Times New Roman"/>
          <w:bCs/>
          <w:shd w:val="clear" w:color="auto" w:fill="FFFFFF"/>
        </w:rPr>
        <w:t>μπορ</w:t>
      </w:r>
      <w:r>
        <w:rPr>
          <w:rFonts w:eastAsia="Times New Roman" w:cs="Times New Roman"/>
          <w:bCs/>
          <w:shd w:val="clear" w:color="auto" w:fill="FFFFFF"/>
        </w:rPr>
        <w:t xml:space="preserve">ούν </w:t>
      </w:r>
      <w:r w:rsidRPr="004D1B23">
        <w:rPr>
          <w:rFonts w:eastAsia="Times New Roman"/>
          <w:bCs/>
          <w:shd w:val="clear" w:color="auto" w:fill="FFFFFF"/>
        </w:rPr>
        <w:t>να</w:t>
      </w:r>
      <w:r>
        <w:rPr>
          <w:rFonts w:eastAsia="Times New Roman" w:cs="Times New Roman"/>
          <w:bCs/>
          <w:shd w:val="clear" w:color="auto" w:fill="FFFFFF"/>
        </w:rPr>
        <w:t xml:space="preserve"> επηρεάσουν απολύτως αρνητικά </w:t>
      </w:r>
      <w:r w:rsidRPr="004D1B23">
        <w:rPr>
          <w:rFonts w:eastAsia="Times New Roman"/>
          <w:bCs/>
          <w:shd w:val="clear" w:color="auto" w:fill="FFFFFF"/>
        </w:rPr>
        <w:t>και</w:t>
      </w:r>
      <w:r>
        <w:rPr>
          <w:rFonts w:eastAsia="Times New Roman" w:cs="Times New Roman"/>
          <w:bCs/>
          <w:shd w:val="clear" w:color="auto" w:fill="FFFFFF"/>
        </w:rPr>
        <w:t xml:space="preserve"> την ψυχική </w:t>
      </w:r>
      <w:r w:rsidRPr="004D1B23">
        <w:rPr>
          <w:rFonts w:eastAsia="Times New Roman"/>
          <w:bCs/>
          <w:shd w:val="clear" w:color="auto" w:fill="FFFFFF"/>
        </w:rPr>
        <w:t>και</w:t>
      </w:r>
      <w:r>
        <w:rPr>
          <w:rFonts w:eastAsia="Times New Roman" w:cs="Times New Roman"/>
          <w:bCs/>
          <w:shd w:val="clear" w:color="auto" w:fill="FFFFFF"/>
        </w:rPr>
        <w:t xml:space="preserve"> τη νοητική </w:t>
      </w:r>
      <w:r w:rsidRPr="004D1B23">
        <w:rPr>
          <w:rFonts w:eastAsia="Times New Roman"/>
          <w:bCs/>
          <w:shd w:val="clear" w:color="auto" w:fill="FFFFFF"/>
        </w:rPr>
        <w:t>και</w:t>
      </w:r>
      <w:r>
        <w:rPr>
          <w:rFonts w:eastAsia="Times New Roman" w:cs="Times New Roman"/>
          <w:bCs/>
          <w:shd w:val="clear" w:color="auto" w:fill="FFFFFF"/>
        </w:rPr>
        <w:t xml:space="preserve"> τη συναισθηματική κατάσταση ενός μικρού παιδιού. </w:t>
      </w:r>
    </w:p>
    <w:p w14:paraId="59780E04"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Από την άλλη</w:t>
      </w:r>
      <w:r w:rsidRPr="008B24D7">
        <w:rPr>
          <w:rFonts w:eastAsia="Times New Roman" w:cs="Times New Roman"/>
          <w:bCs/>
          <w:shd w:val="clear" w:color="auto" w:fill="FFFFFF"/>
        </w:rPr>
        <w:t>,</w:t>
      </w:r>
      <w:r>
        <w:rPr>
          <w:rFonts w:eastAsia="Times New Roman" w:cs="Times New Roman"/>
          <w:bCs/>
          <w:shd w:val="clear" w:color="auto" w:fill="FFFFFF"/>
        </w:rPr>
        <w:t xml:space="preserve"> </w:t>
      </w:r>
      <w:r w:rsidRPr="004D1B23">
        <w:rPr>
          <w:rFonts w:eastAsia="Times New Roman" w:cs="Times New Roman"/>
          <w:bCs/>
          <w:shd w:val="clear" w:color="auto" w:fill="FFFFFF"/>
        </w:rPr>
        <w:t>υπάρχουν</w:t>
      </w:r>
      <w:r>
        <w:rPr>
          <w:rFonts w:eastAsia="Times New Roman" w:cs="Times New Roman"/>
          <w:bCs/>
          <w:shd w:val="clear" w:color="auto" w:fill="FFFFFF"/>
        </w:rPr>
        <w:t xml:space="preserve"> ενήλικες </w:t>
      </w:r>
      <w:r w:rsidRPr="004D1B23">
        <w:rPr>
          <w:rFonts w:eastAsia="Times New Roman" w:cs="Times New Roman"/>
          <w:bCs/>
          <w:shd w:val="clear" w:color="auto" w:fill="FFFFFF"/>
        </w:rPr>
        <w:t>που</w:t>
      </w:r>
      <w:r>
        <w:rPr>
          <w:rFonts w:eastAsia="Times New Roman" w:cs="Times New Roman"/>
          <w:bCs/>
          <w:shd w:val="clear" w:color="auto" w:fill="FFFFFF"/>
        </w:rPr>
        <w:t xml:space="preserve"> συνήθως έχουν ταλαιπωρηθεί πολύ από την προσπάθειά τους </w:t>
      </w:r>
      <w:r w:rsidRPr="004D1B23">
        <w:rPr>
          <w:rFonts w:eastAsia="Times New Roman"/>
          <w:bCs/>
          <w:shd w:val="clear" w:color="auto" w:fill="FFFFFF"/>
        </w:rPr>
        <w:t>να</w:t>
      </w:r>
      <w:r>
        <w:rPr>
          <w:rFonts w:eastAsia="Times New Roman" w:cs="Times New Roman"/>
          <w:bCs/>
          <w:shd w:val="clear" w:color="auto" w:fill="FFFFFF"/>
        </w:rPr>
        <w:t xml:space="preserve"> αποκτήσουν ένα δικό τους παιδί </w:t>
      </w:r>
      <w:r w:rsidRPr="004D1B23">
        <w:rPr>
          <w:rFonts w:eastAsia="Times New Roman"/>
          <w:bCs/>
          <w:shd w:val="clear" w:color="auto" w:fill="FFFFFF"/>
        </w:rPr>
        <w:t>και</w:t>
      </w:r>
      <w:r>
        <w:rPr>
          <w:rFonts w:eastAsia="Times New Roman" w:cs="Times New Roman"/>
          <w:bCs/>
          <w:shd w:val="clear" w:color="auto" w:fill="FFFFFF"/>
        </w:rPr>
        <w:t xml:space="preserve"> επιθυμούν πια </w:t>
      </w:r>
      <w:r w:rsidRPr="004D1B23">
        <w:rPr>
          <w:rFonts w:eastAsia="Times New Roman"/>
          <w:bCs/>
          <w:shd w:val="clear" w:color="auto" w:fill="FFFFFF"/>
        </w:rPr>
        <w:t>να</w:t>
      </w:r>
      <w:r>
        <w:rPr>
          <w:rFonts w:eastAsia="Times New Roman" w:cs="Times New Roman"/>
          <w:bCs/>
          <w:shd w:val="clear" w:color="auto" w:fill="FFFFFF"/>
        </w:rPr>
        <w:t xml:space="preserve"> υιοθετήσουν. Εκεί για αυτούς ξεκινά ένας δεύτερος </w:t>
      </w:r>
      <w:r>
        <w:rPr>
          <w:rFonts w:eastAsia="Times New Roman" w:cs="Times New Roman"/>
          <w:bCs/>
          <w:shd w:val="clear" w:color="auto" w:fill="FFFFFF"/>
        </w:rPr>
        <w:t>«</w:t>
      </w:r>
      <w:r>
        <w:rPr>
          <w:rFonts w:eastAsia="Times New Roman" w:cs="Times New Roman"/>
          <w:bCs/>
          <w:shd w:val="clear" w:color="auto" w:fill="FFFFFF"/>
        </w:rPr>
        <w:t>Γολγοθάς</w:t>
      </w:r>
      <w:r>
        <w:rPr>
          <w:rFonts w:eastAsia="Times New Roman" w:cs="Times New Roman"/>
          <w:bCs/>
          <w:shd w:val="clear" w:color="auto" w:fill="FFFFFF"/>
        </w:rPr>
        <w:t>»</w:t>
      </w:r>
      <w:r>
        <w:rPr>
          <w:rFonts w:eastAsia="Times New Roman" w:cs="Times New Roman"/>
          <w:bCs/>
          <w:shd w:val="clear" w:color="auto" w:fill="FFFFFF"/>
        </w:rPr>
        <w:t xml:space="preserve">, </w:t>
      </w:r>
      <w:r w:rsidRPr="004D1B23">
        <w:rPr>
          <w:rFonts w:eastAsia="Times New Roman" w:cs="Times New Roman"/>
          <w:bCs/>
          <w:shd w:val="clear" w:color="auto" w:fill="FFFFFF"/>
        </w:rPr>
        <w:t>που</w:t>
      </w:r>
      <w:r>
        <w:rPr>
          <w:rFonts w:eastAsia="Times New Roman" w:cs="Times New Roman"/>
          <w:bCs/>
          <w:shd w:val="clear" w:color="auto" w:fill="FFFFFF"/>
        </w:rPr>
        <w:t xml:space="preserve"> διαρκεί για πάρα </w:t>
      </w:r>
      <w:r>
        <w:rPr>
          <w:rFonts w:eastAsia="Times New Roman" w:cs="Times New Roman"/>
          <w:bCs/>
          <w:shd w:val="clear" w:color="auto" w:fill="FFFFFF"/>
        </w:rPr>
        <w:lastRenderedPageBreak/>
        <w:t xml:space="preserve">πολλά χρόνια. Πολλοί από αυτούς, </w:t>
      </w:r>
      <w:r w:rsidRPr="004D1B23">
        <w:rPr>
          <w:rFonts w:eastAsia="Times New Roman"/>
          <w:bCs/>
          <w:shd w:val="clear" w:color="auto" w:fill="FFFFFF"/>
        </w:rPr>
        <w:t>δυστυχώς</w:t>
      </w:r>
      <w:r>
        <w:rPr>
          <w:rFonts w:eastAsia="Times New Roman"/>
          <w:bCs/>
          <w:shd w:val="clear" w:color="auto" w:fill="FFFFFF"/>
        </w:rPr>
        <w:t>,</w:t>
      </w:r>
      <w:r>
        <w:rPr>
          <w:rFonts w:eastAsia="Times New Roman" w:cs="Times New Roman"/>
          <w:bCs/>
          <w:shd w:val="clear" w:color="auto" w:fill="FFFFFF"/>
        </w:rPr>
        <w:t xml:space="preserve"> πέφτουν </w:t>
      </w:r>
      <w:r w:rsidRPr="004D1B23">
        <w:rPr>
          <w:rFonts w:eastAsia="Times New Roman"/>
          <w:bCs/>
          <w:shd w:val="clear" w:color="auto" w:fill="FFFFFF"/>
        </w:rPr>
        <w:t>και</w:t>
      </w:r>
      <w:r>
        <w:rPr>
          <w:rFonts w:eastAsia="Times New Roman" w:cs="Times New Roman"/>
          <w:bCs/>
          <w:shd w:val="clear" w:color="auto" w:fill="FFFFFF"/>
        </w:rPr>
        <w:t xml:space="preserve"> θύματα εκμετάλλευσης από ένα σύστημα </w:t>
      </w:r>
      <w:r w:rsidRPr="004D1B23">
        <w:rPr>
          <w:rFonts w:eastAsia="Times New Roman" w:cs="Times New Roman"/>
          <w:bCs/>
          <w:shd w:val="clear" w:color="auto" w:fill="FFFFFF"/>
        </w:rPr>
        <w:t>που</w:t>
      </w:r>
      <w:r>
        <w:rPr>
          <w:rFonts w:eastAsia="Times New Roman" w:cs="Times New Roman"/>
          <w:bCs/>
          <w:shd w:val="clear" w:color="auto" w:fill="FFFFFF"/>
        </w:rPr>
        <w:t xml:space="preserve"> </w:t>
      </w:r>
      <w:r w:rsidRPr="004D1B23">
        <w:rPr>
          <w:rFonts w:eastAsia="Times New Roman"/>
          <w:bCs/>
          <w:shd w:val="clear" w:color="auto" w:fill="FFFFFF"/>
        </w:rPr>
        <w:t>έχει</w:t>
      </w:r>
      <w:r>
        <w:rPr>
          <w:rFonts w:eastAsia="Times New Roman" w:cs="Times New Roman"/>
          <w:bCs/>
          <w:shd w:val="clear" w:color="auto" w:fill="FFFFFF"/>
        </w:rPr>
        <w:t xml:space="preserve"> </w:t>
      </w:r>
      <w:proofErr w:type="spellStart"/>
      <w:r>
        <w:rPr>
          <w:rFonts w:eastAsia="Times New Roman" w:cs="Times New Roman"/>
          <w:bCs/>
          <w:shd w:val="clear" w:color="auto" w:fill="FFFFFF"/>
        </w:rPr>
        <w:t>οικοδομηθεί</w:t>
      </w:r>
      <w:proofErr w:type="spellEnd"/>
      <w:r>
        <w:rPr>
          <w:rFonts w:eastAsia="Times New Roman" w:cs="Times New Roman"/>
          <w:bCs/>
          <w:shd w:val="clear" w:color="auto" w:fill="FFFFFF"/>
        </w:rPr>
        <w:t xml:space="preserve"> όλα αυτ</w:t>
      </w:r>
      <w:r>
        <w:rPr>
          <w:rFonts w:eastAsia="Times New Roman" w:cs="Times New Roman"/>
          <w:bCs/>
          <w:shd w:val="clear" w:color="auto" w:fill="FFFFFF"/>
        </w:rPr>
        <w:t xml:space="preserve">ά τα χρόνια. Αναφέρομαι σε ένα σύστημα συναλλαγής, </w:t>
      </w:r>
      <w:r w:rsidRPr="008B24D7">
        <w:rPr>
          <w:rFonts w:eastAsia="Times New Roman" w:cs="Times New Roman"/>
          <w:bCs/>
          <w:shd w:val="clear" w:color="auto" w:fill="FFFFFF"/>
        </w:rPr>
        <w:t>δηλαδή</w:t>
      </w:r>
      <w:r>
        <w:rPr>
          <w:rFonts w:eastAsia="Times New Roman" w:cs="Times New Roman"/>
          <w:bCs/>
          <w:shd w:val="clear" w:color="auto" w:fill="FFFFFF"/>
        </w:rPr>
        <w:t xml:space="preserve"> της εμπορίας των βρεφών </w:t>
      </w:r>
      <w:r w:rsidRPr="004D1B23">
        <w:rPr>
          <w:rFonts w:eastAsia="Times New Roman"/>
          <w:bCs/>
          <w:shd w:val="clear" w:color="auto" w:fill="FFFFFF"/>
        </w:rPr>
        <w:t>και</w:t>
      </w:r>
      <w:r>
        <w:rPr>
          <w:rFonts w:eastAsia="Times New Roman" w:cs="Times New Roman"/>
          <w:bCs/>
          <w:shd w:val="clear" w:color="auto" w:fill="FFFFFF"/>
        </w:rPr>
        <w:t xml:space="preserve"> των μικρών παιδιών. </w:t>
      </w:r>
    </w:p>
    <w:p w14:paraId="59780E05"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Σε όλα αυτά τα κρίσιμα ζητήματα έρχεται </w:t>
      </w:r>
      <w:r w:rsidRPr="004D1B23">
        <w:rPr>
          <w:rFonts w:eastAsia="Times New Roman"/>
          <w:bCs/>
          <w:shd w:val="clear" w:color="auto" w:fill="FFFFFF"/>
        </w:rPr>
        <w:t>να</w:t>
      </w:r>
      <w:r>
        <w:rPr>
          <w:rFonts w:eastAsia="Times New Roman" w:cs="Times New Roman"/>
          <w:bCs/>
          <w:shd w:val="clear" w:color="auto" w:fill="FFFFFF"/>
        </w:rPr>
        <w:t xml:space="preserve"> απαντήσει το παρόν </w:t>
      </w:r>
      <w:r w:rsidRPr="004D1B23">
        <w:rPr>
          <w:rFonts w:eastAsia="Times New Roman" w:cs="Times New Roman"/>
          <w:bCs/>
          <w:shd w:val="clear" w:color="auto" w:fill="FFFFFF"/>
        </w:rPr>
        <w:t>σχέδιο νόμου</w:t>
      </w:r>
      <w:r>
        <w:rPr>
          <w:rFonts w:eastAsia="Times New Roman" w:cs="Times New Roman"/>
          <w:bCs/>
          <w:shd w:val="clear" w:color="auto" w:fill="FFFFFF"/>
        </w:rPr>
        <w:t xml:space="preserve">, </w:t>
      </w:r>
      <w:r w:rsidRPr="004D1B23">
        <w:rPr>
          <w:rFonts w:eastAsia="Times New Roman" w:cs="Times New Roman"/>
          <w:bCs/>
          <w:shd w:val="clear" w:color="auto" w:fill="FFFFFF"/>
        </w:rPr>
        <w:t>που</w:t>
      </w:r>
      <w:r>
        <w:rPr>
          <w:rFonts w:eastAsia="Times New Roman" w:cs="Times New Roman"/>
          <w:bCs/>
          <w:shd w:val="clear" w:color="auto" w:fill="FFFFFF"/>
        </w:rPr>
        <w:t xml:space="preserve"> δύο </w:t>
      </w:r>
      <w:r w:rsidRPr="004D1B23">
        <w:rPr>
          <w:rFonts w:eastAsia="Times New Roman"/>
          <w:bCs/>
          <w:shd w:val="clear" w:color="auto" w:fill="FFFFFF"/>
        </w:rPr>
        <w:t>είναι</w:t>
      </w:r>
      <w:r>
        <w:rPr>
          <w:rFonts w:eastAsia="Times New Roman" w:cs="Times New Roman"/>
          <w:bCs/>
          <w:shd w:val="clear" w:color="auto" w:fill="FFFFFF"/>
        </w:rPr>
        <w:t xml:space="preserve"> οι βασικές του τομές, η πρώτη εκ των οποίων μειώνει τον χρό</w:t>
      </w:r>
      <w:r>
        <w:rPr>
          <w:rFonts w:eastAsia="Times New Roman" w:cs="Times New Roman"/>
          <w:bCs/>
          <w:shd w:val="clear" w:color="auto" w:fill="FFFFFF"/>
        </w:rPr>
        <w:t xml:space="preserve">νο αναμονής </w:t>
      </w:r>
      <w:r w:rsidRPr="004D1B23">
        <w:rPr>
          <w:rFonts w:eastAsia="Times New Roman"/>
          <w:bCs/>
          <w:shd w:val="clear" w:color="auto" w:fill="FFFFFF"/>
        </w:rPr>
        <w:t>και</w:t>
      </w:r>
      <w:r>
        <w:rPr>
          <w:rFonts w:eastAsia="Times New Roman" w:cs="Times New Roman"/>
          <w:bCs/>
          <w:shd w:val="clear" w:color="auto" w:fill="FFFFFF"/>
        </w:rPr>
        <w:t xml:space="preserve"> θέτει κανόνες για μεγαλύτερη διαφάνεια στις </w:t>
      </w:r>
      <w:r w:rsidRPr="004D1B23">
        <w:rPr>
          <w:rFonts w:eastAsia="Times New Roman"/>
          <w:bCs/>
          <w:shd w:val="clear" w:color="auto" w:fill="FFFFFF"/>
        </w:rPr>
        <w:t>διαδικασίες</w:t>
      </w:r>
      <w:r>
        <w:rPr>
          <w:rFonts w:eastAsia="Times New Roman" w:cs="Times New Roman"/>
          <w:bCs/>
          <w:shd w:val="clear" w:color="auto" w:fill="FFFFFF"/>
        </w:rPr>
        <w:t xml:space="preserve">. </w:t>
      </w:r>
    </w:p>
    <w:p w14:paraId="59780E06"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γίνεται με αυτό </w:t>
      </w:r>
      <w:r w:rsidRPr="004D1B23">
        <w:rPr>
          <w:rFonts w:eastAsia="Times New Roman" w:cs="Times New Roman"/>
          <w:bCs/>
          <w:shd w:val="clear" w:color="auto" w:fill="FFFFFF"/>
        </w:rPr>
        <w:t>που</w:t>
      </w:r>
      <w:r>
        <w:rPr>
          <w:rFonts w:eastAsia="Times New Roman" w:cs="Times New Roman"/>
          <w:bCs/>
          <w:shd w:val="clear" w:color="auto" w:fill="FFFFFF"/>
        </w:rPr>
        <w:t xml:space="preserve"> έχουν πει πολλοί συνάδελφοι, με τα τρία μητρώα, το μητρώο ανηλίκων, το μητρώο υποψηφίων αναδόχων </w:t>
      </w:r>
      <w:r w:rsidRPr="004D1B23">
        <w:rPr>
          <w:rFonts w:eastAsia="Times New Roman"/>
          <w:bCs/>
          <w:shd w:val="clear" w:color="auto" w:fill="FFFFFF"/>
        </w:rPr>
        <w:t>και</w:t>
      </w:r>
      <w:r>
        <w:rPr>
          <w:rFonts w:eastAsia="Times New Roman" w:cs="Times New Roman"/>
          <w:bCs/>
          <w:shd w:val="clear" w:color="auto" w:fill="FFFFFF"/>
        </w:rPr>
        <w:t xml:space="preserve"> θετών γονέων </w:t>
      </w:r>
      <w:r w:rsidRPr="004D1B23">
        <w:rPr>
          <w:rFonts w:eastAsia="Times New Roman"/>
          <w:bCs/>
          <w:shd w:val="clear" w:color="auto" w:fill="FFFFFF"/>
        </w:rPr>
        <w:t>και</w:t>
      </w:r>
      <w:r>
        <w:rPr>
          <w:rFonts w:eastAsia="Times New Roman" w:cs="Times New Roman"/>
          <w:bCs/>
          <w:shd w:val="clear" w:color="auto" w:fill="FFFFFF"/>
        </w:rPr>
        <w:t xml:space="preserve"> το μητρώο εγκεκριμένων αναδοχών </w:t>
      </w:r>
      <w:r w:rsidRPr="004D1B23">
        <w:rPr>
          <w:rFonts w:eastAsia="Times New Roman"/>
          <w:bCs/>
          <w:shd w:val="clear" w:color="auto" w:fill="FFFFFF"/>
        </w:rPr>
        <w:t>και</w:t>
      </w:r>
      <w:r>
        <w:rPr>
          <w:rFonts w:eastAsia="Times New Roman" w:cs="Times New Roman"/>
          <w:bCs/>
          <w:shd w:val="clear" w:color="auto" w:fill="FFFFFF"/>
        </w:rPr>
        <w:t xml:space="preserve"> υιο</w:t>
      </w:r>
      <w:r>
        <w:rPr>
          <w:rFonts w:eastAsia="Times New Roman" w:cs="Times New Roman"/>
          <w:bCs/>
          <w:shd w:val="clear" w:color="auto" w:fill="FFFFFF"/>
        </w:rPr>
        <w:t xml:space="preserve">θεσιών </w:t>
      </w:r>
      <w:r w:rsidRPr="004D1B23">
        <w:rPr>
          <w:rFonts w:eastAsia="Times New Roman" w:cs="Times New Roman"/>
          <w:bCs/>
          <w:shd w:val="clear" w:color="auto" w:fill="FFFFFF"/>
        </w:rPr>
        <w:t>που</w:t>
      </w:r>
      <w:r>
        <w:rPr>
          <w:rFonts w:eastAsia="Times New Roman" w:cs="Times New Roman"/>
          <w:bCs/>
          <w:shd w:val="clear" w:color="auto" w:fill="FFFFFF"/>
        </w:rPr>
        <w:t xml:space="preserve"> θεσμοθετούμε. Έτσι, η πολιτεία </w:t>
      </w:r>
      <w:r w:rsidRPr="004D1B23">
        <w:rPr>
          <w:rFonts w:eastAsia="Times New Roman"/>
          <w:bCs/>
          <w:shd w:val="clear" w:color="auto" w:fill="FFFFFF"/>
        </w:rPr>
        <w:t>θα</w:t>
      </w:r>
      <w:r>
        <w:rPr>
          <w:rFonts w:eastAsia="Times New Roman" w:cs="Times New Roman"/>
          <w:bCs/>
          <w:shd w:val="clear" w:color="auto" w:fill="FFFFFF"/>
        </w:rPr>
        <w:t xml:space="preserve"> </w:t>
      </w:r>
      <w:r w:rsidRPr="004D1B23">
        <w:rPr>
          <w:rFonts w:eastAsia="Times New Roman"/>
          <w:bCs/>
          <w:shd w:val="clear" w:color="auto" w:fill="FFFFFF"/>
        </w:rPr>
        <w:t>είναι</w:t>
      </w:r>
      <w:r>
        <w:rPr>
          <w:rFonts w:eastAsia="Times New Roman" w:cs="Times New Roman"/>
          <w:bCs/>
          <w:shd w:val="clear" w:color="auto" w:fill="FFFFFF"/>
        </w:rPr>
        <w:t xml:space="preserve"> σε θέση </w:t>
      </w:r>
      <w:r w:rsidRPr="004D1B23">
        <w:rPr>
          <w:rFonts w:eastAsia="Times New Roman"/>
          <w:bCs/>
          <w:shd w:val="clear" w:color="auto" w:fill="FFFFFF"/>
        </w:rPr>
        <w:t>να</w:t>
      </w:r>
      <w:r>
        <w:rPr>
          <w:rFonts w:eastAsia="Times New Roman" w:cs="Times New Roman"/>
          <w:bCs/>
          <w:shd w:val="clear" w:color="auto" w:fill="FFFFFF"/>
        </w:rPr>
        <w:t xml:space="preserve"> γνωρίζει τον ακριβή αριθμό των παιδιών </w:t>
      </w:r>
      <w:r w:rsidRPr="004D1B23">
        <w:rPr>
          <w:rFonts w:eastAsia="Times New Roman" w:cs="Times New Roman"/>
          <w:bCs/>
          <w:shd w:val="clear" w:color="auto" w:fill="FFFFFF"/>
        </w:rPr>
        <w:t>που</w:t>
      </w:r>
      <w:r>
        <w:rPr>
          <w:rFonts w:eastAsia="Times New Roman" w:cs="Times New Roman"/>
          <w:bCs/>
          <w:shd w:val="clear" w:color="auto" w:fill="FFFFFF"/>
        </w:rPr>
        <w:t xml:space="preserve"> </w:t>
      </w:r>
      <w:r w:rsidRPr="004D1B23">
        <w:rPr>
          <w:rFonts w:eastAsia="Times New Roman" w:cs="Times New Roman"/>
          <w:bCs/>
          <w:shd w:val="clear" w:color="auto" w:fill="FFFFFF"/>
        </w:rPr>
        <w:t>υπάρχουν</w:t>
      </w:r>
      <w:r>
        <w:rPr>
          <w:rFonts w:eastAsia="Times New Roman" w:cs="Times New Roman"/>
          <w:bCs/>
          <w:shd w:val="clear" w:color="auto" w:fill="FFFFFF"/>
        </w:rPr>
        <w:t xml:space="preserve"> στα ιδρύματα </w:t>
      </w:r>
      <w:r w:rsidRPr="004D1B23">
        <w:rPr>
          <w:rFonts w:eastAsia="Times New Roman"/>
          <w:bCs/>
          <w:shd w:val="clear" w:color="auto" w:fill="FFFFFF"/>
        </w:rPr>
        <w:t>και</w:t>
      </w:r>
      <w:r>
        <w:rPr>
          <w:rFonts w:eastAsia="Times New Roman" w:cs="Times New Roman"/>
          <w:bCs/>
          <w:shd w:val="clear" w:color="auto" w:fill="FFFFFF"/>
        </w:rPr>
        <w:t xml:space="preserve"> τον ακριβή αριθμό των υποψήφιων γονέων. </w:t>
      </w:r>
    </w:p>
    <w:p w14:paraId="59780E07"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Επιπλέον, με τη συμβολή του Συνδέσμου Κοινωνικών Λειτουργών Ελλάδος, ενός αξιόπιστου </w:t>
      </w:r>
      <w:r w:rsidRPr="004D1B23">
        <w:rPr>
          <w:rFonts w:eastAsia="Times New Roman"/>
          <w:bCs/>
          <w:shd w:val="clear" w:color="auto" w:fill="FFFFFF"/>
        </w:rPr>
        <w:t>και</w:t>
      </w:r>
      <w:r>
        <w:rPr>
          <w:rFonts w:eastAsia="Times New Roman" w:cs="Times New Roman"/>
          <w:bCs/>
          <w:shd w:val="clear" w:color="auto" w:fill="FFFFFF"/>
        </w:rPr>
        <w:t xml:space="preserve"> θεσμοθετημένου επιστημονικού φορέα</w:t>
      </w:r>
      <w:r>
        <w:rPr>
          <w:rFonts w:eastAsia="Times New Roman" w:cs="Times New Roman"/>
          <w:bCs/>
          <w:shd w:val="clear" w:color="auto" w:fill="FFFFFF"/>
        </w:rPr>
        <w:t>,</w:t>
      </w:r>
      <w:r>
        <w:rPr>
          <w:rFonts w:eastAsia="Times New Roman" w:cs="Times New Roman"/>
          <w:bCs/>
          <w:shd w:val="clear" w:color="auto" w:fill="FFFFFF"/>
        </w:rPr>
        <w:t xml:space="preserve"> </w:t>
      </w:r>
      <w:r w:rsidRPr="004D1B23">
        <w:rPr>
          <w:rFonts w:eastAsia="Times New Roman" w:cs="Times New Roman"/>
          <w:bCs/>
          <w:shd w:val="clear" w:color="auto" w:fill="FFFFFF"/>
        </w:rPr>
        <w:t>που</w:t>
      </w:r>
      <w:r>
        <w:rPr>
          <w:rFonts w:eastAsia="Times New Roman" w:cs="Times New Roman"/>
          <w:bCs/>
          <w:shd w:val="clear" w:color="auto" w:fill="FFFFFF"/>
        </w:rPr>
        <w:t xml:space="preserve"> θα λειτουργεί σε όλη τη </w:t>
      </w:r>
      <w:r>
        <w:rPr>
          <w:rFonts w:eastAsia="Times New Roman" w:cs="Times New Roman"/>
          <w:bCs/>
          <w:shd w:val="clear" w:color="auto" w:fill="FFFFFF"/>
        </w:rPr>
        <w:lastRenderedPageBreak/>
        <w:t>χώρα -</w:t>
      </w:r>
      <w:r w:rsidRPr="004D1B23">
        <w:rPr>
          <w:rFonts w:eastAsia="Times New Roman"/>
          <w:bCs/>
          <w:shd w:val="clear" w:color="auto" w:fill="FFFFFF"/>
        </w:rPr>
        <w:t>και</w:t>
      </w:r>
      <w:r>
        <w:rPr>
          <w:rFonts w:eastAsia="Times New Roman" w:cs="Times New Roman"/>
          <w:bCs/>
          <w:shd w:val="clear" w:color="auto" w:fill="FFFFFF"/>
        </w:rPr>
        <w:t xml:space="preserve"> στις δεκατρείς περιφέρειες- οι </w:t>
      </w:r>
      <w:r w:rsidRPr="004D1B23">
        <w:rPr>
          <w:rFonts w:eastAsia="Times New Roman"/>
          <w:bCs/>
          <w:shd w:val="clear" w:color="auto" w:fill="FFFFFF"/>
        </w:rPr>
        <w:t>διαδικασίες</w:t>
      </w:r>
      <w:r>
        <w:rPr>
          <w:rFonts w:eastAsia="Times New Roman" w:cs="Times New Roman"/>
          <w:bCs/>
          <w:shd w:val="clear" w:color="auto" w:fill="FFFFFF"/>
        </w:rPr>
        <w:t xml:space="preserve"> επιταχύνονται και από τα έξι χρόνια </w:t>
      </w:r>
      <w:r w:rsidRPr="004D1B23">
        <w:rPr>
          <w:rFonts w:eastAsia="Times New Roman" w:cs="Times New Roman"/>
          <w:bCs/>
          <w:shd w:val="clear" w:color="auto" w:fill="FFFFFF"/>
        </w:rPr>
        <w:t>που</w:t>
      </w:r>
      <w:r>
        <w:rPr>
          <w:rFonts w:eastAsia="Times New Roman" w:cs="Times New Roman"/>
          <w:bCs/>
          <w:shd w:val="clear" w:color="auto" w:fill="FFFFFF"/>
        </w:rPr>
        <w:t xml:space="preserve"> φθάνουν </w:t>
      </w:r>
      <w:r w:rsidRPr="004D1B23">
        <w:rPr>
          <w:rFonts w:eastAsia="Times New Roman"/>
          <w:bCs/>
          <w:shd w:val="clear" w:color="auto" w:fill="FFFFFF"/>
        </w:rPr>
        <w:t>να</w:t>
      </w:r>
      <w:r>
        <w:rPr>
          <w:rFonts w:eastAsia="Times New Roman" w:cs="Times New Roman"/>
          <w:bCs/>
          <w:shd w:val="clear" w:color="auto" w:fill="FFFFFF"/>
        </w:rPr>
        <w:t xml:space="preserve"> </w:t>
      </w:r>
      <w:r w:rsidRPr="004D1B23">
        <w:rPr>
          <w:rFonts w:eastAsia="Times New Roman"/>
          <w:bCs/>
          <w:shd w:val="clear" w:color="auto" w:fill="FFFFFF"/>
        </w:rPr>
        <w:t>είναι</w:t>
      </w:r>
      <w:r>
        <w:rPr>
          <w:rFonts w:eastAsia="Times New Roman" w:cs="Times New Roman"/>
          <w:bCs/>
          <w:shd w:val="clear" w:color="auto" w:fill="FFFFFF"/>
        </w:rPr>
        <w:t xml:space="preserve"> σήμερα, </w:t>
      </w:r>
      <w:r w:rsidRPr="004D1B23">
        <w:rPr>
          <w:rFonts w:eastAsia="Times New Roman"/>
          <w:bCs/>
          <w:shd w:val="clear" w:color="auto" w:fill="FFFFFF"/>
        </w:rPr>
        <w:t>θα</w:t>
      </w:r>
      <w:r>
        <w:rPr>
          <w:rFonts w:eastAsia="Times New Roman" w:cs="Times New Roman"/>
          <w:bCs/>
          <w:shd w:val="clear" w:color="auto" w:fill="FFFFFF"/>
        </w:rPr>
        <w:t xml:space="preserve"> διαρκούν περίπου δώδεκα μήνες. </w:t>
      </w:r>
    </w:p>
    <w:p w14:paraId="59780E08" w14:textId="77777777" w:rsidR="00F07EC0" w:rsidRDefault="005D0323">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Μπαίνει, </w:t>
      </w:r>
      <w:r w:rsidRPr="004D1B23">
        <w:rPr>
          <w:rFonts w:eastAsia="Times New Roman" w:cs="Times New Roman"/>
          <w:bCs/>
          <w:shd w:val="clear" w:color="auto" w:fill="FFFFFF"/>
        </w:rPr>
        <w:t>όμως</w:t>
      </w:r>
      <w:r>
        <w:rPr>
          <w:rFonts w:eastAsia="Times New Roman" w:cs="Times New Roman"/>
          <w:bCs/>
          <w:shd w:val="clear" w:color="auto" w:fill="FFFFFF"/>
        </w:rPr>
        <w:t xml:space="preserve">, τέλος </w:t>
      </w:r>
      <w:r w:rsidRPr="004D1B23">
        <w:rPr>
          <w:rFonts w:eastAsia="Times New Roman"/>
          <w:bCs/>
          <w:shd w:val="clear" w:color="auto" w:fill="FFFFFF"/>
        </w:rPr>
        <w:t>και</w:t>
      </w:r>
      <w:r>
        <w:rPr>
          <w:rFonts w:eastAsia="Times New Roman" w:cs="Times New Roman"/>
          <w:bCs/>
          <w:shd w:val="clear" w:color="auto" w:fill="FFFFFF"/>
        </w:rPr>
        <w:t xml:space="preserve"> σε μία άλλη τραγωδία. Άνθρωποι</w:t>
      </w:r>
      <w:r>
        <w:rPr>
          <w:rFonts w:eastAsia="Times New Roman" w:cs="Times New Roman"/>
          <w:bCs/>
          <w:shd w:val="clear" w:color="auto" w:fill="FFFFFF"/>
        </w:rPr>
        <w:t>,</w:t>
      </w:r>
      <w:r>
        <w:rPr>
          <w:rFonts w:eastAsia="Times New Roman" w:cs="Times New Roman"/>
          <w:bCs/>
          <w:shd w:val="clear" w:color="auto" w:fill="FFFFFF"/>
        </w:rPr>
        <w:t xml:space="preserve"> </w:t>
      </w:r>
      <w:r w:rsidRPr="004D1B23">
        <w:rPr>
          <w:rFonts w:eastAsia="Times New Roman" w:cs="Times New Roman"/>
          <w:bCs/>
          <w:shd w:val="clear" w:color="auto" w:fill="FFFFFF"/>
        </w:rPr>
        <w:t>που</w:t>
      </w:r>
      <w:r>
        <w:rPr>
          <w:rFonts w:eastAsia="Times New Roman" w:cs="Times New Roman"/>
          <w:bCs/>
          <w:shd w:val="clear" w:color="auto" w:fill="FFFFFF"/>
        </w:rPr>
        <w:t xml:space="preserve"> </w:t>
      </w:r>
      <w:r w:rsidRPr="004D1B23">
        <w:rPr>
          <w:rFonts w:eastAsia="Times New Roman"/>
          <w:bCs/>
          <w:shd w:val="clear" w:color="auto" w:fill="FFFFFF"/>
        </w:rPr>
        <w:t>είναι</w:t>
      </w:r>
      <w:r>
        <w:rPr>
          <w:rFonts w:eastAsia="Times New Roman" w:cs="Times New Roman"/>
          <w:bCs/>
          <w:shd w:val="clear" w:color="auto" w:fill="FFFFFF"/>
        </w:rPr>
        <w:t xml:space="preserve"> υιοθετημένοι </w:t>
      </w:r>
      <w:r w:rsidRPr="004D1B23">
        <w:rPr>
          <w:rFonts w:eastAsia="Times New Roman"/>
          <w:bCs/>
          <w:shd w:val="clear" w:color="auto" w:fill="FFFFFF"/>
        </w:rPr>
        <w:t>είναι</w:t>
      </w:r>
      <w:r>
        <w:rPr>
          <w:rFonts w:eastAsia="Times New Roman" w:cs="Times New Roman"/>
          <w:bCs/>
          <w:shd w:val="clear" w:color="auto" w:fill="FFFFFF"/>
        </w:rPr>
        <w:t xml:space="preserve"> αναγκασμένοι να ψάχνουν σε όλα τα πρωτοδικεία της χώρας </w:t>
      </w:r>
      <w:r w:rsidRPr="004D1B23">
        <w:rPr>
          <w:rFonts w:eastAsia="Times New Roman" w:cs="Times New Roman"/>
          <w:bCs/>
          <w:shd w:val="clear" w:color="auto" w:fill="FFFFFF"/>
        </w:rPr>
        <w:t>για να</w:t>
      </w:r>
      <w:r>
        <w:rPr>
          <w:rFonts w:eastAsia="Times New Roman" w:cs="Times New Roman"/>
          <w:bCs/>
          <w:shd w:val="clear" w:color="auto" w:fill="FFFFFF"/>
        </w:rPr>
        <w:t xml:space="preserve"> βρουν τους φυσικούς τους γονείς. Αυτοί εύκολα πια θα μπορ</w:t>
      </w:r>
      <w:r>
        <w:rPr>
          <w:rFonts w:eastAsia="Times New Roman" w:cs="Times New Roman"/>
          <w:bCs/>
          <w:shd w:val="clear" w:color="auto" w:fill="FFFFFF"/>
        </w:rPr>
        <w:t xml:space="preserve">ούν να βρουν τον φάκελό τους, άρα να βρουν τις ρίζες τους. </w:t>
      </w:r>
    </w:p>
    <w:p w14:paraId="59780E0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δεύτερο εξαιρετικά ουσιώδες και καινοτόμο είναι ότι επιλύει χρόνια προβλήματα του θεσμού της αναδοχής, ενώ παράλληλα την πριμοδοτεί. Θεσπίζεται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για πρώτη φορά στη χώρα μας ο θεσμός της</w:t>
      </w:r>
      <w:r>
        <w:rPr>
          <w:rFonts w:eastAsia="Times New Roman" w:cs="Times New Roman"/>
          <w:szCs w:val="24"/>
        </w:rPr>
        <w:t xml:space="preserve"> επαγγελματικής αναδοχής για τις περιπτώσεις</w:t>
      </w:r>
      <w:r>
        <w:rPr>
          <w:rFonts w:eastAsia="Times New Roman" w:cs="Times New Roman"/>
          <w:szCs w:val="24"/>
        </w:rPr>
        <w:t>,</w:t>
      </w:r>
      <w:r>
        <w:rPr>
          <w:rFonts w:eastAsia="Times New Roman" w:cs="Times New Roman"/>
          <w:szCs w:val="24"/>
        </w:rPr>
        <w:t xml:space="preserve"> που είναι δύσκολο να βρεθούν ανάδοχοι γονείς, όταν τα παιδιά είναι ΑΜΕΑ ή παιδιά με ψυχικά προβλήματα ή, εν πάση </w:t>
      </w:r>
      <w:proofErr w:type="spellStart"/>
      <w:r>
        <w:rPr>
          <w:rFonts w:eastAsia="Times New Roman" w:cs="Times New Roman"/>
          <w:szCs w:val="24"/>
        </w:rPr>
        <w:t>περιπτώσει</w:t>
      </w:r>
      <w:proofErr w:type="spellEnd"/>
      <w:r>
        <w:rPr>
          <w:rFonts w:eastAsia="Times New Roman" w:cs="Times New Roman"/>
          <w:szCs w:val="24"/>
        </w:rPr>
        <w:t xml:space="preserve">, παιδιά που νοσούν σωματικά, νοητικά και ψυχικά. </w:t>
      </w:r>
    </w:p>
    <w:p w14:paraId="59780E0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Συνάδελφοι, όλοι γνωρίζουμε από τον </w:t>
      </w:r>
      <w:r>
        <w:rPr>
          <w:rFonts w:eastAsia="Times New Roman" w:cs="Times New Roman"/>
          <w:szCs w:val="24"/>
        </w:rPr>
        <w:t>κοινωνικό μας περίγυρο, από το οικογενειακό μας περιβάλλον την έκταση και το μέγεθος αυτού του προβλήματος. Ακόμη όμως και σήμερα, παρά το ότι γνωρίζουμε πόσο μεγάλο κοινωνικό ζήτημα είναι αυτό, που μας δίνεται η ευκαιρία να συζητήσουμε επί της ουσίας, δίν</w:t>
      </w:r>
      <w:r>
        <w:rPr>
          <w:rFonts w:eastAsia="Times New Roman" w:cs="Times New Roman"/>
          <w:szCs w:val="24"/>
        </w:rPr>
        <w:t>οντας πραγματικές λύσεις και διέξοδο σε χιλιάδες συμπολίτες μας, κάποιοι συνεχίζουν να επικεντρώνουν τη συζήτηση στο άρθρο 8</w:t>
      </w:r>
      <w:r>
        <w:rPr>
          <w:rFonts w:eastAsia="Times New Roman" w:cs="Times New Roman"/>
          <w:szCs w:val="24"/>
        </w:rPr>
        <w:t>,</w:t>
      </w:r>
      <w:r>
        <w:rPr>
          <w:rFonts w:eastAsia="Times New Roman" w:cs="Times New Roman"/>
          <w:szCs w:val="24"/>
        </w:rPr>
        <w:t xml:space="preserve"> που αφορά το δικαίωμα της αναδοχής σε όλα τα ζευγάρια που έχουν κάνει σύμφωνο συμβίωσης, είτε είναι ετερόφυλα είτε είναι ομόφυλα. </w:t>
      </w:r>
    </w:p>
    <w:p w14:paraId="59780E0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Καταλαβαίνετε όλοι πως δεν θα μπορούσε για πολλούς λόγους -συνταγματικούς, λόγους ανθρωπίνων δικαιωμάτων, λόγους ισοτιμίας- να γίνει κανένας διαχωρισμός. Άλλωστε, αν υπήρχε τρόπος να τον κάνουμε, είναι σίγουρα ότι θα κατέπιπτε στα ελληνικά δικαστήρια ή στ</w:t>
      </w:r>
      <w:r>
        <w:rPr>
          <w:rFonts w:eastAsia="Times New Roman" w:cs="Times New Roman"/>
          <w:szCs w:val="24"/>
        </w:rPr>
        <w:t xml:space="preserve">α ευρωπαϊκά. </w:t>
      </w:r>
    </w:p>
    <w:p w14:paraId="59780E0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Αυτό που είναι κυρίαρχο και ουσιαστικό και πρέπει να μας ενδιαφέρει είναι η </w:t>
      </w:r>
      <w:proofErr w:type="spellStart"/>
      <w:r>
        <w:rPr>
          <w:rFonts w:eastAsia="Times New Roman" w:cs="Times New Roman"/>
          <w:szCs w:val="24"/>
        </w:rPr>
        <w:t>καταλληλότητα</w:t>
      </w:r>
      <w:proofErr w:type="spellEnd"/>
      <w:r>
        <w:rPr>
          <w:rFonts w:eastAsia="Times New Roman" w:cs="Times New Roman"/>
          <w:szCs w:val="24"/>
        </w:rPr>
        <w:t xml:space="preserve"> του υποψήφιου για τον </w:t>
      </w:r>
      <w:proofErr w:type="spellStart"/>
      <w:r>
        <w:rPr>
          <w:rFonts w:eastAsia="Times New Roman" w:cs="Times New Roman"/>
          <w:szCs w:val="24"/>
        </w:rPr>
        <w:t>γονεϊκό</w:t>
      </w:r>
      <w:proofErr w:type="spellEnd"/>
      <w:r>
        <w:rPr>
          <w:rFonts w:eastAsia="Times New Roman" w:cs="Times New Roman"/>
          <w:szCs w:val="24"/>
        </w:rPr>
        <w:t xml:space="preserve"> του ρόλο. Το παρόν νομοσχέδιο, λοιπόν, διασφαλίζει τις διαδικασίες και τον έλεγχο της </w:t>
      </w:r>
      <w:proofErr w:type="spellStart"/>
      <w:r>
        <w:rPr>
          <w:rFonts w:eastAsia="Times New Roman" w:cs="Times New Roman"/>
          <w:szCs w:val="24"/>
        </w:rPr>
        <w:t>καταλληλότητας</w:t>
      </w:r>
      <w:proofErr w:type="spellEnd"/>
      <w:r>
        <w:rPr>
          <w:rFonts w:eastAsia="Times New Roman" w:cs="Times New Roman"/>
          <w:szCs w:val="24"/>
        </w:rPr>
        <w:t xml:space="preserve"> του υποψήφιου γονέα </w:t>
      </w:r>
      <w:r>
        <w:rPr>
          <w:rFonts w:eastAsia="Times New Roman" w:cs="Times New Roman"/>
          <w:szCs w:val="24"/>
        </w:rPr>
        <w:lastRenderedPageBreak/>
        <w:t>κ</w:t>
      </w:r>
      <w:r>
        <w:rPr>
          <w:rFonts w:eastAsia="Times New Roman" w:cs="Times New Roman"/>
          <w:szCs w:val="24"/>
        </w:rPr>
        <w:t xml:space="preserve">αι υπηρετεί τον βασικό του στόχο, τον περιορισμό του χρόνου αναμονής, 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και την προστασία των δικαιωμάτων του παιδιού. Αυτό είναι το μείζον. Γι’ αυτό σας καλώ να υπερψηφίσουμε αυτό το σχέδιο νόμου, αφήνοντας στην άκρη μικροκομματικές λο</w:t>
      </w:r>
      <w:r>
        <w:rPr>
          <w:rFonts w:eastAsia="Times New Roman" w:cs="Times New Roman"/>
          <w:szCs w:val="24"/>
        </w:rPr>
        <w:t xml:space="preserve">γικές, αναχρονιστικές αντιλήψεις ή προκαταλήψεις. </w:t>
      </w:r>
    </w:p>
    <w:p w14:paraId="59780E0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780E0E"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80E0F"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πολύ. </w:t>
      </w:r>
    </w:p>
    <w:p w14:paraId="59780E1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Ανδρέας </w:t>
      </w:r>
      <w:proofErr w:type="spellStart"/>
      <w:r>
        <w:rPr>
          <w:rFonts w:eastAsia="Times New Roman" w:cs="Times New Roman"/>
          <w:szCs w:val="24"/>
        </w:rPr>
        <w:t>Κατσανιώτης</w:t>
      </w:r>
      <w:proofErr w:type="spellEnd"/>
      <w:r>
        <w:rPr>
          <w:rFonts w:eastAsia="Times New Roman" w:cs="Times New Roman"/>
          <w:szCs w:val="24"/>
        </w:rPr>
        <w:t xml:space="preserve"> από τη Νέα Δημοκρατία. Στη συνέχεια έχει ζητήσει τον λόγο ο Υφυπουργός ο κ. Ηλιόπουλος. </w:t>
      </w:r>
    </w:p>
    <w:p w14:paraId="59780E1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επτά λεπτά.</w:t>
      </w:r>
    </w:p>
    <w:p w14:paraId="59780E12"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Ευχαριστώ, κύριε Πρόεδρε. </w:t>
      </w:r>
    </w:p>
    <w:p w14:paraId="59780E1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και μόνο το γ</w:t>
      </w:r>
      <w:r>
        <w:rPr>
          <w:rFonts w:eastAsia="Times New Roman" w:cs="Times New Roman"/>
          <w:szCs w:val="24"/>
        </w:rPr>
        <w:t xml:space="preserve">εγονός πως το σημερινό νομοσχέδιο αφορά παιδιά και μάλιστα παιδιά που δεν είχαν την τύχη να μεγαλώνουν σε κανονικές οικογένειες με </w:t>
      </w:r>
      <w:r>
        <w:rPr>
          <w:rFonts w:eastAsia="Times New Roman" w:cs="Times New Roman"/>
          <w:szCs w:val="24"/>
        </w:rPr>
        <w:lastRenderedPageBreak/>
        <w:t>τους πραγματικούς τους γονείς, θα έπρεπε να μας ενώνει και να μας κάνει να αφήνουμε εκτός ατζέντας πολιτικές σκοπιμότητες και</w:t>
      </w:r>
      <w:r>
        <w:rPr>
          <w:rFonts w:eastAsia="Times New Roman" w:cs="Times New Roman"/>
          <w:szCs w:val="24"/>
        </w:rPr>
        <w:t xml:space="preserve"> να δημιουργεί σε όλους –κυρίως στην Κυβέρνηση, που έχει την πρωτοβουλία των κινήσεων- την ανάγκη για αυτοπεριορισμούς που θα άνοιγαν διάπλατα τις πόρτες μιας πλατιάς, πολιτικής και κοινωνικής συναίνεσης. </w:t>
      </w:r>
    </w:p>
    <w:p w14:paraId="59780E1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Αντί αυτού όμως, η Κυβέρνηση χρησιμοποιεί ένα ακόμ</w:t>
      </w:r>
      <w:r>
        <w:rPr>
          <w:rFonts w:eastAsia="Times New Roman" w:cs="Times New Roman"/>
          <w:szCs w:val="24"/>
        </w:rPr>
        <w:t>α μείζον κοινωνικό θέμα ως επικοινωνιακό τρικ, αφ</w:t>
      </w:r>
      <w:r>
        <w:rPr>
          <w:rFonts w:eastAsia="Times New Roman" w:cs="Times New Roman"/>
          <w:szCs w:val="24"/>
        </w:rPr>
        <w:t xml:space="preserve">’ </w:t>
      </w:r>
      <w:r>
        <w:rPr>
          <w:rFonts w:eastAsia="Times New Roman" w:cs="Times New Roman"/>
          <w:szCs w:val="24"/>
        </w:rPr>
        <w:t xml:space="preserve">ενός για να διατρανώσει τον δήθεν προοδευτισμό της, κατηγορώντας όσους διαφωνούν μαζί της ως </w:t>
      </w:r>
      <w:proofErr w:type="spellStart"/>
      <w:r>
        <w:rPr>
          <w:rFonts w:eastAsia="Times New Roman" w:cs="Times New Roman"/>
          <w:szCs w:val="24"/>
        </w:rPr>
        <w:t>αναχρονιστές</w:t>
      </w:r>
      <w:proofErr w:type="spellEnd"/>
      <w:r>
        <w:rPr>
          <w:rFonts w:eastAsia="Times New Roman" w:cs="Times New Roman"/>
          <w:szCs w:val="24"/>
        </w:rPr>
        <w:t xml:space="preserve"> και σκοταδιστές, αφ</w:t>
      </w:r>
      <w:r>
        <w:rPr>
          <w:rFonts w:eastAsia="Times New Roman" w:cs="Times New Roman"/>
          <w:szCs w:val="24"/>
        </w:rPr>
        <w:t xml:space="preserve">’ </w:t>
      </w:r>
      <w:r>
        <w:rPr>
          <w:rFonts w:eastAsia="Times New Roman" w:cs="Times New Roman"/>
          <w:szCs w:val="24"/>
        </w:rPr>
        <w:t xml:space="preserve">ετέρου για να βάλει ένα ακόμα γαλόνι στην </w:t>
      </w:r>
      <w:proofErr w:type="spellStart"/>
      <w:r>
        <w:rPr>
          <w:rFonts w:eastAsia="Times New Roman" w:cs="Times New Roman"/>
          <w:szCs w:val="24"/>
        </w:rPr>
        <w:t>αριστεροφροσύνη</w:t>
      </w:r>
      <w:proofErr w:type="spellEnd"/>
      <w:r>
        <w:rPr>
          <w:rFonts w:eastAsia="Times New Roman" w:cs="Times New Roman"/>
          <w:szCs w:val="24"/>
        </w:rPr>
        <w:t xml:space="preserve">, </w:t>
      </w:r>
      <w:proofErr w:type="spellStart"/>
      <w:r>
        <w:rPr>
          <w:rFonts w:eastAsia="Times New Roman" w:cs="Times New Roman"/>
          <w:szCs w:val="24"/>
        </w:rPr>
        <w:t>εργαλειοποιώντας</w:t>
      </w:r>
      <w:proofErr w:type="spellEnd"/>
      <w:r>
        <w:rPr>
          <w:rFonts w:eastAsia="Times New Roman" w:cs="Times New Roman"/>
          <w:szCs w:val="24"/>
        </w:rPr>
        <w:t xml:space="preserve"> τα</w:t>
      </w:r>
      <w:r>
        <w:rPr>
          <w:rFonts w:eastAsia="Times New Roman" w:cs="Times New Roman"/>
          <w:szCs w:val="24"/>
        </w:rPr>
        <w:t xml:space="preserve"> ατομικά δικαιώματα. </w:t>
      </w:r>
    </w:p>
    <w:p w14:paraId="59780E1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Σε ό,τι με αφορά τουλάχιστον, αλλά πιστεύω και για τη μεγάλη πλειοψηφία του ελληνικού λαού, έχει καταντήσει απολύτως προβλέψιμο, αλλά και εξοργιστικό αυτό το διαρκές παιχνίδι της Κυβέρνησης με τις αξίες και τα ατομικά δικαιώματα και μ</w:t>
      </w:r>
      <w:r>
        <w:rPr>
          <w:rFonts w:eastAsia="Times New Roman" w:cs="Times New Roman"/>
          <w:szCs w:val="24"/>
        </w:rPr>
        <w:t xml:space="preserve">άλιστα την ίδια ώρα που αυτή ακριβώς η Κυβέρνηση έχει λάβει τα πιο ακραία μέτρα στην </w:t>
      </w:r>
      <w:r>
        <w:rPr>
          <w:rFonts w:eastAsia="Times New Roman" w:cs="Times New Roman"/>
          <w:szCs w:val="24"/>
        </w:rPr>
        <w:lastRenderedPageBreak/>
        <w:t xml:space="preserve">οικονομία και έχει αποδειχθεί ο καλύτερος υπηρέτης των δανειστών, διογκώνοντας τη φτώχεια και διαλύοντας το κοινωνικό κράτος. </w:t>
      </w:r>
    </w:p>
    <w:p w14:paraId="59780E1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απέναντί μας –και δεν το </w:t>
      </w:r>
      <w:r>
        <w:rPr>
          <w:rFonts w:eastAsia="Times New Roman" w:cs="Times New Roman"/>
          <w:szCs w:val="24"/>
        </w:rPr>
        <w:t>λέω ως πολιτικός αντίπαλος, αλλά ως πολίτης- έχουμε μια Κυβέρνηση</w:t>
      </w:r>
      <w:r>
        <w:rPr>
          <w:rFonts w:eastAsia="Times New Roman" w:cs="Times New Roman"/>
          <w:szCs w:val="24"/>
        </w:rPr>
        <w:t>,</w:t>
      </w:r>
      <w:r>
        <w:rPr>
          <w:rFonts w:eastAsia="Times New Roman" w:cs="Times New Roman"/>
          <w:szCs w:val="24"/>
        </w:rPr>
        <w:t xml:space="preserve"> που δυστυχώς δεν νοιάζεται για τα παιδιά. Αυτό δεν αποδεικνύεται από το παρόν σχέδιο νόμου, αλλά από το γεγονός ότι επί τρία χρόνια η Κυβέρνηση δεν έκανε τίποτα απολύτως για τη στήριξη των </w:t>
      </w:r>
      <w:r>
        <w:rPr>
          <w:rFonts w:eastAsia="Times New Roman" w:cs="Times New Roman"/>
          <w:szCs w:val="24"/>
        </w:rPr>
        <w:t xml:space="preserve">οικογενειών, τη στήριξη των ανθρώπων που μεγαλώνουν παιδιά. </w:t>
      </w:r>
    </w:p>
    <w:p w14:paraId="59780E17"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Αντίθετα, χρησιμοποίησε τις οικογένειες ως τα μεγαλύτερα φορολογικά υποζύγια και θυμίζω ότι πρόσφατη έκθεση του ΟΟΣΑ αποκαλύπτει ότι οι Έλληνες εργαζόμενοι</w:t>
      </w:r>
      <w:r>
        <w:rPr>
          <w:rFonts w:eastAsia="Times New Roman"/>
          <w:szCs w:val="24"/>
        </w:rPr>
        <w:t>,</w:t>
      </w:r>
      <w:r>
        <w:rPr>
          <w:rFonts w:eastAsia="Times New Roman"/>
          <w:szCs w:val="24"/>
        </w:rPr>
        <w:t xml:space="preserve"> που συντηρούν οικογένεια με δύο παιδιά</w:t>
      </w:r>
      <w:r>
        <w:rPr>
          <w:rFonts w:eastAsia="Times New Roman"/>
          <w:szCs w:val="24"/>
        </w:rPr>
        <w:t xml:space="preserve"> είναι οι πιο βαριά φορολογούμενοι μεταξύ όλων των κρατών-μελών του </w:t>
      </w:r>
      <w:r>
        <w:rPr>
          <w:rFonts w:eastAsia="Times New Roman"/>
          <w:szCs w:val="24"/>
        </w:rPr>
        <w:t>ο</w:t>
      </w:r>
      <w:r>
        <w:rPr>
          <w:rFonts w:eastAsia="Times New Roman"/>
          <w:szCs w:val="24"/>
        </w:rPr>
        <w:t>ργανισμού. Κι αυτή είναι η πιο τρανή απόδειξη ότι αυτή η Κυβέρνηση έχει βάλει στο στόχαστρο τη μέση ελληνική οικογένεια και ότι στο όνομα των ιδεοληψιών της έχει οδηγήσει σε καταστροφή τα</w:t>
      </w:r>
      <w:r>
        <w:rPr>
          <w:rFonts w:eastAsia="Times New Roman"/>
          <w:szCs w:val="24"/>
        </w:rPr>
        <w:t xml:space="preserve"> μεσαία και κατώτερα στρώματα της κοινωνίας, ενώ παριστάνει την προοδευτική και κοινωνικά ευαίσθητη.</w:t>
      </w:r>
    </w:p>
    <w:p w14:paraId="59780E18"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lastRenderedPageBreak/>
        <w:t xml:space="preserve">Όμως, μήπως το ίδιο ακριβώς δεν κάνει και με τους μετανάστες; Στο όνομα του δήθεν ανθρωπισμού και προοδευτισμού της τους αφήνει να σκοτώνονται μεταξύ τους </w:t>
      </w:r>
      <w:r>
        <w:rPr>
          <w:rFonts w:eastAsia="Times New Roman"/>
          <w:szCs w:val="24"/>
        </w:rPr>
        <w:t xml:space="preserve">στην Πάτρα και στο όνομα των ιδεοληψιών της κρατάει σε ομηρία εκατοντάδες μετανάστες και χιλιάδες πολίτες μαζί σε ένα σημαντικό λιμάνι στη χώρα. Αυτό το ιδεοληπτικό περίβλημα διατρέχει την πολιτική μιας ανίκανης Κυβέρνησης λαϊκιστών, που δεν νοιάζεται για </w:t>
      </w:r>
      <w:r>
        <w:rPr>
          <w:rFonts w:eastAsia="Times New Roman"/>
          <w:szCs w:val="24"/>
        </w:rPr>
        <w:t xml:space="preserve">την απλοποίηση του συστήματος των υιοθεσιών. </w:t>
      </w:r>
    </w:p>
    <w:p w14:paraId="59780E19"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Σήμερα η Κυβέρνηση λέει πως έχει τη λαϊκή εντολή για να εφαρμόσει την πολιτική της. Ποιου είδους λαϊκή εντολή, όμως; Εγώ θυμάμαι ότι υποσχέθηκε κατώτατο μισθό 751 ευρώ, επαναφορά των συντάξεων και κατάργηση του</w:t>
      </w:r>
      <w:r>
        <w:rPr>
          <w:rFonts w:eastAsia="Times New Roman"/>
          <w:szCs w:val="24"/>
        </w:rPr>
        <w:t xml:space="preserve"> ΕΝΦΙΑ. Γι’ αυτά ψηφίστηκε. Με αυτά κορόιδεψε και υφάρπαξε την ψήφο του ελληνικού λαού πριν από τρία χρόνια. Υποσχέθηκε προεκλογικά ότι θα φέρει σύμφωνο συμβίωσης και θα επιτρέψει την αναδοχή σε ομόφυλα ζευγάρια και ψηφίστηκε γι’ αυτό από τον ελληνικό λαό;</w:t>
      </w:r>
    </w:p>
    <w:p w14:paraId="59780E1A"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lastRenderedPageBreak/>
        <w:t>Και να θυμίσω και κάτι ακόμη. Όταν ήρθε στη Βουλή προς ψήφιση το σύμφωνο συμβίωσης εξέφρασα τη διαφωνία μου λέγοντας τότε ότι ανοίγει πόρτα και για την αναδοχή παιδιών από ομόφυλα ζευγάρια. Η συμπολιτευόμενη πτέρυγα, όμως, απέρριπτε κατηγορηματικά ένα τέτ</w:t>
      </w:r>
      <w:r>
        <w:rPr>
          <w:rFonts w:eastAsia="Times New Roman"/>
          <w:szCs w:val="24"/>
        </w:rPr>
        <w:t xml:space="preserve">οιο ενδεχόμενο και με το ίδιο πάντα προσωπείο του </w:t>
      </w:r>
      <w:proofErr w:type="spellStart"/>
      <w:r>
        <w:rPr>
          <w:rFonts w:eastAsia="Times New Roman"/>
          <w:szCs w:val="24"/>
        </w:rPr>
        <w:t>ψευτοπροοδευτισμού</w:t>
      </w:r>
      <w:proofErr w:type="spellEnd"/>
      <w:r>
        <w:rPr>
          <w:rFonts w:eastAsia="Times New Roman"/>
          <w:szCs w:val="24"/>
        </w:rPr>
        <w:t xml:space="preserve"> έκανε λόγο για σενάρια φαντασίας, για ανυπόστατες εικασίες συντηρητικών κύκλων. Σήμερα αποδεικνύεται ποιοι έφτιαχναν σενάρια, ποιοι λειτουργούσαν με σκοπιμότητα και υστεροβουλία, ανοίγοντ</w:t>
      </w:r>
      <w:r>
        <w:rPr>
          <w:rFonts w:eastAsia="Times New Roman"/>
          <w:szCs w:val="24"/>
        </w:rPr>
        <w:t xml:space="preserve">ας αρχικά το ζήτημα του συμφώνου συμβίωσης και μετά το ζήτημα αναδοχής από ομόφυλα ζευγάρια. </w:t>
      </w:r>
    </w:p>
    <w:p w14:paraId="59780E1B"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Και όχι μόνο αυτό, αλλά με φανατισμό και ακραία ρητορική η Κυβέρνηση και τα «εξαπτέρυγά» της κατηγορούν εκείνους που διαφωνούν σε μια νομοθετική πρόβλεψη που είνα</w:t>
      </w:r>
      <w:r>
        <w:rPr>
          <w:rFonts w:eastAsia="Times New Roman"/>
          <w:szCs w:val="24"/>
        </w:rPr>
        <w:t>ι βέβαιο πως θα δημιουργήσει περισσότερα προβλήματα από όσα επιχειρεί</w:t>
      </w:r>
      <w:r w:rsidRPr="00B33AC5">
        <w:rPr>
          <w:rFonts w:eastAsia="Times New Roman"/>
          <w:szCs w:val="24"/>
        </w:rPr>
        <w:t>,</w:t>
      </w:r>
      <w:r>
        <w:rPr>
          <w:rFonts w:eastAsia="Times New Roman"/>
          <w:szCs w:val="24"/>
        </w:rPr>
        <w:t xml:space="preserve"> με τον χειρότερο τρόπο</w:t>
      </w:r>
      <w:r w:rsidRPr="00B33AC5">
        <w:rPr>
          <w:rFonts w:eastAsia="Times New Roman"/>
          <w:szCs w:val="24"/>
        </w:rPr>
        <w:t xml:space="preserve">, </w:t>
      </w:r>
      <w:r>
        <w:rPr>
          <w:rFonts w:eastAsia="Times New Roman"/>
          <w:szCs w:val="24"/>
        </w:rPr>
        <w:t>να λύσει</w:t>
      </w:r>
      <w:r>
        <w:rPr>
          <w:rFonts w:eastAsia="Times New Roman"/>
          <w:szCs w:val="24"/>
        </w:rPr>
        <w:t>. Δεν καταλαβαίνει βέβαια πως όταν θίγει την οικογένεια και πλήττει αξίες μιλώντας για σκοταδισμό, ουσιαστικά τα βάζει με τη συντριπτική πλειοψηφία του ε</w:t>
      </w:r>
      <w:r>
        <w:rPr>
          <w:rFonts w:eastAsia="Times New Roman"/>
          <w:szCs w:val="24"/>
        </w:rPr>
        <w:t xml:space="preserve">λληνικού λαού. </w:t>
      </w:r>
    </w:p>
    <w:p w14:paraId="59780E1C"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θέλω να διαχωρίσω την ουσία του υπό συζήτηση νομοσχεδίου από τις </w:t>
      </w:r>
      <w:proofErr w:type="spellStart"/>
      <w:r>
        <w:rPr>
          <w:rFonts w:eastAsia="Times New Roman"/>
          <w:szCs w:val="24"/>
        </w:rPr>
        <w:t>πολιτικάντικες</w:t>
      </w:r>
      <w:proofErr w:type="spellEnd"/>
      <w:r>
        <w:rPr>
          <w:rFonts w:eastAsia="Times New Roman"/>
          <w:szCs w:val="24"/>
        </w:rPr>
        <w:t xml:space="preserve"> επιδιώξεις της Κυβέρνησης. Εννοείται ότι πρέπει να βρεθούν τρόποι ώστε να απλοποιηθούν και να επιταχυνθούν οι υιοθεσίες. Εννοείται</w:t>
      </w:r>
      <w:r>
        <w:rPr>
          <w:rFonts w:eastAsia="Times New Roman"/>
          <w:szCs w:val="24"/>
        </w:rPr>
        <w:t xml:space="preserve"> ότι πρέπει να προσφέρουμε τη δυνατότητα σε κάθε παιδί να μεγαλώσει σε οικογένεια. Εννοείται ότι δεν μπορούμε να κλείνουμε άλλο τα μάτια στην ανυπόφορη γραφειοκρατία ή στο θησαύρισμα παρανόμων κυκλωμάτων υιοθεσίας. </w:t>
      </w:r>
    </w:p>
    <w:p w14:paraId="59780E1D"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Από την άλλη, όμως, δεν πρέπει να αγνοού</w:t>
      </w:r>
      <w:r>
        <w:rPr>
          <w:rFonts w:eastAsia="Times New Roman"/>
          <w:szCs w:val="24"/>
        </w:rPr>
        <w:t xml:space="preserve">με μερικά πράγματα. Ας φανταστούμε -και ξέρουμε κυρίως στα θέματα υιοθεσίας τις δυσκολίες που υπάρχουν και τη βοήθεια που πρέπει να παρέχεται στις οικογένειες- την περίπτωση αναδοχής από ομόφυλο ζευγάρι. Φανταστείτε τα παιδιά του σχολείου να πληροφορηθούν </w:t>
      </w:r>
      <w:r>
        <w:rPr>
          <w:rFonts w:eastAsia="Times New Roman"/>
          <w:szCs w:val="24"/>
        </w:rPr>
        <w:t xml:space="preserve">ότι ο συμμαθητής τους έχει δυο πατέρες, δυο μητέρες, αντί για έναν κι έναν. Φανταστείτε τι θα γίνει. </w:t>
      </w:r>
    </w:p>
    <w:p w14:paraId="59780E1E"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 xml:space="preserve">Επιπλέον, διερωτώμαι: Υπάρχουν οι υπηρεσίες και το εξειδικευμένο προσωπικό που θα δεχτεί να αντιμετωπίσει επαρκώς τα νεοεμφανιζόμενα προβλήματα αυτού του </w:t>
      </w:r>
      <w:r>
        <w:rPr>
          <w:rFonts w:eastAsia="Times New Roman"/>
          <w:szCs w:val="24"/>
        </w:rPr>
        <w:t xml:space="preserve">νέου θεσμού; Έχει πραγματοποιηθεί η κατάλληλη προετοιμασία υποδοχής του θεσμού </w:t>
      </w:r>
      <w:r>
        <w:rPr>
          <w:rFonts w:eastAsia="Times New Roman"/>
          <w:szCs w:val="24"/>
        </w:rPr>
        <w:lastRenderedPageBreak/>
        <w:t xml:space="preserve">αυτού; Όπως γνωρίζετε καλά, δεν έχει γίνει τίποτα. Όταν θέλεις να δημιουργήσεις έναν νέο θεσμό, οφείλεις να τον υποστηρίξεις. Είναι προφανές ότι απαιτείται μεγάλη προσοχή. </w:t>
      </w:r>
    </w:p>
    <w:p w14:paraId="59780E1F"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Θα συμφωνήσω με όλους όσοι λένε πως σημασία δεν έχει το φύλο, αλλά η αγάπη που μπορεί να προσφέρει κάποιος σε ένα παιδί. Αλλά ας συμφωνήσουμε όλοι ότι στην κοινωνία μας υπάρχουν και όρια, τα οποία δεν μπορούν να ξεπεραστούν, ειδικά όταν αυτά τα όρια επιχει</w:t>
      </w:r>
      <w:r>
        <w:rPr>
          <w:rFonts w:eastAsia="Times New Roman"/>
          <w:szCs w:val="24"/>
        </w:rPr>
        <w:t>ρείται να ξεπεραστούν για άλλους λόγους από μια Κυβέρνηση που διέλυσε οικονομικά τον τόπο και προσπαθεί να τον διαλύσει κοινωνικά, ηθικά κι εθνικά.</w:t>
      </w:r>
    </w:p>
    <w:p w14:paraId="59780E20"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Κυρίες και κύριοι συνάδελφοι, είναι γνωστό σε όλους ότι η οικογένεια έχει αποτρέψει τη ρήξη του κοινωνικού μ</w:t>
      </w:r>
      <w:r>
        <w:rPr>
          <w:rFonts w:eastAsia="Times New Roman"/>
          <w:szCs w:val="24"/>
        </w:rPr>
        <w:t>ας ιστού. Αυτό οφείλουμε να το αναγνωρίζουμε για να είμαστε δίκαιοι με την ιστορία. Μια τέτοια παραδοχή, φυσικά, δεν σημαίνει σε κα</w:t>
      </w:r>
      <w:r>
        <w:rPr>
          <w:rFonts w:eastAsia="Times New Roman"/>
          <w:szCs w:val="24"/>
        </w:rPr>
        <w:t>μ</w:t>
      </w:r>
      <w:r>
        <w:rPr>
          <w:rFonts w:eastAsia="Times New Roman"/>
          <w:szCs w:val="24"/>
        </w:rPr>
        <w:t xml:space="preserve">μιά περίπτωση ότι δεν αναγνωρίζουμε τις υποχρεώσεις που έχει η </w:t>
      </w:r>
      <w:r>
        <w:rPr>
          <w:rFonts w:eastAsia="Times New Roman"/>
          <w:szCs w:val="24"/>
        </w:rPr>
        <w:t xml:space="preserve">δημοκρατία </w:t>
      </w:r>
      <w:r>
        <w:rPr>
          <w:rFonts w:eastAsia="Times New Roman"/>
          <w:szCs w:val="24"/>
        </w:rPr>
        <w:t>μας για να τηρεί όλα τα θεμελιώδη δικαιώματα του α</w:t>
      </w:r>
      <w:r>
        <w:rPr>
          <w:rFonts w:eastAsia="Times New Roman"/>
          <w:szCs w:val="24"/>
        </w:rPr>
        <w:t>νθρώπου. Όμως, πρέπει να καταλάβουμε ότι η κοινωνία μας δεν αντέχει, δεν μπορεί και δεν πρέπει να δεχθεί το άρθρο αυτό.</w:t>
      </w:r>
    </w:p>
    <w:p w14:paraId="59780E21"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lastRenderedPageBreak/>
        <w:t>Ευχαριστώ.</w:t>
      </w:r>
    </w:p>
    <w:p w14:paraId="59780E22" w14:textId="77777777" w:rsidR="00F07EC0" w:rsidRDefault="005D0323">
      <w:pPr>
        <w:tabs>
          <w:tab w:val="left" w:pos="294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9780E23" w14:textId="77777777" w:rsidR="00F07EC0" w:rsidRDefault="005D0323">
      <w:pPr>
        <w:tabs>
          <w:tab w:val="left" w:pos="2940"/>
        </w:tabs>
        <w:spacing w:after="0" w:line="600" w:lineRule="auto"/>
        <w:ind w:firstLine="720"/>
        <w:jc w:val="both"/>
        <w:rPr>
          <w:rFonts w:eastAsia="Times New Roman"/>
          <w:szCs w:val="24"/>
        </w:rPr>
      </w:pPr>
      <w:r w:rsidRPr="00605136">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Κατσανιώτη</w:t>
      </w:r>
      <w:proofErr w:type="spellEnd"/>
      <w:r>
        <w:rPr>
          <w:rFonts w:eastAsia="Times New Roman"/>
          <w:szCs w:val="24"/>
        </w:rPr>
        <w:t>.</w:t>
      </w:r>
    </w:p>
    <w:p w14:paraId="59780E24"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Τον λόγ</w:t>
      </w:r>
      <w:r>
        <w:rPr>
          <w:rFonts w:eastAsia="Times New Roman"/>
          <w:szCs w:val="24"/>
        </w:rPr>
        <w:t xml:space="preserve">ο έχει ο Υφυπουργός Εργασίας, Κοινωνικής Ασφάλισης και Κοινωνικής Αλληλεγγύης κ. Ηλιόπουλος. </w:t>
      </w:r>
    </w:p>
    <w:p w14:paraId="59780E25"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Αν δεν κάνω λάθος, κύριε Υπουργέ, είναι η πρώτη σας ομιλία. Σωστά;</w:t>
      </w:r>
    </w:p>
    <w:p w14:paraId="59780E26" w14:textId="77777777" w:rsidR="00F07EC0" w:rsidRDefault="005D0323">
      <w:pPr>
        <w:tabs>
          <w:tab w:val="left" w:pos="2940"/>
        </w:tabs>
        <w:spacing w:after="0" w:line="600" w:lineRule="auto"/>
        <w:ind w:firstLine="720"/>
        <w:jc w:val="both"/>
        <w:rPr>
          <w:rFonts w:eastAsia="Times New Roman"/>
          <w:szCs w:val="24"/>
        </w:rPr>
      </w:pPr>
      <w:r w:rsidRPr="00605136">
        <w:rPr>
          <w:rFonts w:eastAsia="Times New Roman"/>
          <w:b/>
          <w:szCs w:val="24"/>
        </w:rPr>
        <w:t>ΑΘΑΝΑΣΙΟΣ ΗΛΙΟΠΟΥΛΟΣ (Υφυπουργός Εργασίας, Κοινωνικής Ασφάλισης και Κοινωνικής Αλληλεγγύης):</w:t>
      </w:r>
      <w:r>
        <w:rPr>
          <w:rFonts w:eastAsia="Times New Roman"/>
          <w:szCs w:val="24"/>
        </w:rPr>
        <w:t xml:space="preserve"> Σωστά.</w:t>
      </w:r>
    </w:p>
    <w:p w14:paraId="59780E27"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Καλή επιτυχία! Θα σας δώσω πέντε λεπτά</w:t>
      </w:r>
      <w:r w:rsidRPr="00F1329B">
        <w:rPr>
          <w:rFonts w:eastAsia="Times New Roman"/>
          <w:szCs w:val="24"/>
        </w:rPr>
        <w:t>,</w:t>
      </w:r>
      <w:r>
        <w:rPr>
          <w:rFonts w:eastAsia="Times New Roman"/>
          <w:szCs w:val="24"/>
        </w:rPr>
        <w:t xml:space="preserve"> γιατί έτσι προβλέπεται</w:t>
      </w:r>
      <w:r w:rsidRPr="00F1329B">
        <w:rPr>
          <w:rFonts w:eastAsia="Times New Roman"/>
          <w:szCs w:val="24"/>
        </w:rPr>
        <w:t>,</w:t>
      </w:r>
      <w:r>
        <w:rPr>
          <w:rFonts w:eastAsia="Times New Roman"/>
          <w:szCs w:val="24"/>
        </w:rPr>
        <w:t xml:space="preserve"> με μια σχετική ανοχή.</w:t>
      </w:r>
    </w:p>
    <w:p w14:paraId="59780E28"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 xml:space="preserve">ΑΘΑΝΑΣΙΟΣ ΗΛΙΟΠΟΥΛΟΣ (Υφυπουργός Εργασίας, Κοινωνικής Ασφάλισης και Κοινωνικής Αλληλεγγύης): </w:t>
      </w:r>
      <w:r>
        <w:rPr>
          <w:rFonts w:eastAsia="Times New Roman"/>
          <w:szCs w:val="24"/>
        </w:rPr>
        <w:t>Ευχαριστώ.</w:t>
      </w:r>
    </w:p>
    <w:p w14:paraId="59780E29"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Κύριε Πρόεδρε, κυρίες και </w:t>
      </w:r>
      <w:r>
        <w:rPr>
          <w:rFonts w:eastAsia="Times New Roman"/>
          <w:szCs w:val="24"/>
        </w:rPr>
        <w:t>κύριοι Βουλευτές, δεν θα ήθελα να ξεκινήσω έτσι</w:t>
      </w:r>
      <w:r>
        <w:rPr>
          <w:rFonts w:eastAsia="Times New Roman"/>
          <w:szCs w:val="24"/>
        </w:rPr>
        <w:t>, ό</w:t>
      </w:r>
      <w:r>
        <w:rPr>
          <w:rFonts w:eastAsia="Times New Roman"/>
          <w:szCs w:val="24"/>
        </w:rPr>
        <w:t xml:space="preserve">μως, νομίζω ότι αν κάποιος θα μπορούσε με τρεις λέξεις να χαρακτηρίσει τη στάση της </w:t>
      </w:r>
      <w:r>
        <w:rPr>
          <w:rFonts w:eastAsia="Times New Roman"/>
          <w:szCs w:val="24"/>
        </w:rPr>
        <w:lastRenderedPageBreak/>
        <w:t>Αντιπολίτευσης από το πρωί μέχρι αυτήν τη στιγμή στη συζήτηση</w:t>
      </w:r>
      <w:r w:rsidRPr="00F1329B">
        <w:rPr>
          <w:rFonts w:eastAsia="Times New Roman"/>
          <w:szCs w:val="24"/>
        </w:rPr>
        <w:t>,</w:t>
      </w:r>
      <w:r>
        <w:rPr>
          <w:rFonts w:eastAsia="Times New Roman"/>
          <w:szCs w:val="24"/>
        </w:rPr>
        <w:t xml:space="preserve"> νομίζω ότι θα ήταν ενόχληση, εκνευρισμός και αμηχανία.</w:t>
      </w:r>
    </w:p>
    <w:p w14:paraId="59780E2A" w14:textId="77777777" w:rsidR="00F07EC0" w:rsidRDefault="005D0323">
      <w:pPr>
        <w:tabs>
          <w:tab w:val="left" w:pos="2940"/>
        </w:tabs>
        <w:spacing w:after="0" w:line="600" w:lineRule="auto"/>
        <w:ind w:firstLine="720"/>
        <w:jc w:val="both"/>
        <w:rPr>
          <w:rFonts w:eastAsia="Times New Roman"/>
          <w:szCs w:val="24"/>
        </w:rPr>
      </w:pPr>
      <w:r w:rsidRPr="00605136">
        <w:rPr>
          <w:rFonts w:eastAsia="Times New Roman"/>
          <w:b/>
          <w:szCs w:val="24"/>
        </w:rPr>
        <w:t>ΑΙΚΑ</w:t>
      </w:r>
      <w:r w:rsidRPr="00605136">
        <w:rPr>
          <w:rFonts w:eastAsia="Times New Roman"/>
          <w:b/>
          <w:szCs w:val="24"/>
        </w:rPr>
        <w:t xml:space="preserve">ΤΕΡΙΝΗ ΜΑΡΚΟΥ: </w:t>
      </w:r>
      <w:r>
        <w:rPr>
          <w:rFonts w:eastAsia="Times New Roman"/>
          <w:szCs w:val="24"/>
        </w:rPr>
        <w:t>Το νομοσχέδιο το ψηφίζουμε και μας λέτε αυτά;</w:t>
      </w:r>
    </w:p>
    <w:p w14:paraId="59780E2B"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 xml:space="preserve">ΑΘΑΝΑΣΙΟΣ ΗΛΙΟΠΟΥΛΟΣ (Υφυπουργός Εργασίας, Κοινωνικής Ασφάλισης και Κοινωνικής Αλληλεγγύης): </w:t>
      </w:r>
      <w:r>
        <w:rPr>
          <w:rFonts w:eastAsia="Times New Roman"/>
          <w:szCs w:val="24"/>
        </w:rPr>
        <w:t>Φαίνονται και τα τρία από τις τοποθετήσεις που γίνονται εδώ. Φαίνονται και τα τρία από τη στάση της συ</w:t>
      </w:r>
      <w:r>
        <w:rPr>
          <w:rFonts w:eastAsia="Times New Roman"/>
          <w:szCs w:val="24"/>
        </w:rPr>
        <w:t xml:space="preserve">νολικά, </w:t>
      </w:r>
      <w:r>
        <w:rPr>
          <w:rFonts w:eastAsia="Times New Roman"/>
          <w:szCs w:val="24"/>
        </w:rPr>
        <w:t xml:space="preserve">πως </w:t>
      </w:r>
      <w:r>
        <w:rPr>
          <w:rFonts w:eastAsia="Times New Roman"/>
          <w:szCs w:val="24"/>
        </w:rPr>
        <w:t>συμμετέχει. Κατά τη γνώμη μου, δεν συμμετέχει στη σημερινή συζήτηση.</w:t>
      </w:r>
    </w:p>
    <w:p w14:paraId="59780E2C"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Έχουν μιλήσει δέκα </w:t>
      </w:r>
      <w:r>
        <w:rPr>
          <w:rFonts w:eastAsia="Times New Roman"/>
          <w:szCs w:val="24"/>
        </w:rPr>
        <w:t xml:space="preserve">βουλευτές </w:t>
      </w:r>
      <w:r>
        <w:rPr>
          <w:rFonts w:eastAsia="Times New Roman"/>
          <w:szCs w:val="24"/>
        </w:rPr>
        <w:t>και μας λέτε ότι δεν έχει μιλήσει κανείς;</w:t>
      </w:r>
    </w:p>
    <w:p w14:paraId="59780E2D" w14:textId="77777777" w:rsidR="00F07EC0" w:rsidRDefault="005D0323">
      <w:pPr>
        <w:tabs>
          <w:tab w:val="left" w:pos="2940"/>
        </w:tabs>
        <w:spacing w:after="0" w:line="600" w:lineRule="auto"/>
        <w:ind w:firstLine="720"/>
        <w:jc w:val="both"/>
        <w:rPr>
          <w:rFonts w:eastAsia="Times New Roman"/>
          <w:szCs w:val="24"/>
        </w:rPr>
      </w:pPr>
      <w:r>
        <w:rPr>
          <w:rFonts w:eastAsia="Times New Roman"/>
          <w:b/>
          <w:szCs w:val="24"/>
        </w:rPr>
        <w:t>ΑΘΑΝΑΣΙΟΣ ΗΛΙΟΠΟΥΛΟΣ (Υφυπουργός Εργασίας, Κοινωνικής Ασφάλισης και Κοινωνικής Αλληλε</w:t>
      </w:r>
      <w:r>
        <w:rPr>
          <w:rFonts w:eastAsia="Times New Roman"/>
          <w:b/>
          <w:szCs w:val="24"/>
        </w:rPr>
        <w:t xml:space="preserve">γγύης): </w:t>
      </w:r>
      <w:r w:rsidRPr="00936E2C">
        <w:rPr>
          <w:rFonts w:eastAsia="Times New Roman"/>
          <w:szCs w:val="24"/>
        </w:rPr>
        <w:t>Ίσ</w:t>
      </w:r>
      <w:r>
        <w:rPr>
          <w:rFonts w:eastAsia="Times New Roman"/>
          <w:szCs w:val="24"/>
        </w:rPr>
        <w:t xml:space="preserve">ως το πιο χαρακτηριστικό φάνηκε από τον Κοινοβουλευτικό Εκπρόσωπο, που μίλησε πριν από λίγο, που η τοποθέτηση του είναι 80% γενική πολιτική τοποθέτηση και 20% για το συγκεκριμένο νομοσχέδιο, ακριβώς γιατί έπρεπε να κρύψει αυτήν την αμηχανία. </w:t>
      </w:r>
    </w:p>
    <w:p w14:paraId="59780E2E"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lastRenderedPageBreak/>
        <w:t>Και</w:t>
      </w:r>
      <w:r>
        <w:rPr>
          <w:rFonts w:eastAsia="Times New Roman"/>
          <w:szCs w:val="24"/>
        </w:rPr>
        <w:t xml:space="preserve"> πού εδράζεται αυτή η αμηχανία, πέρα από όλα τα άλλα; Ότι η πρώτη επιτυχία του συγκεκριμένου νομοσχεδίου είναι το ζήτημα του χρόνου</w:t>
      </w:r>
      <w:r>
        <w:rPr>
          <w:rFonts w:eastAsia="Times New Roman"/>
          <w:szCs w:val="24"/>
        </w:rPr>
        <w:t xml:space="preserve">. </w:t>
      </w:r>
      <w:r>
        <w:rPr>
          <w:rFonts w:eastAsia="Times New Roman"/>
          <w:szCs w:val="24"/>
        </w:rPr>
        <w:t>Ό</w:t>
      </w:r>
      <w:r>
        <w:rPr>
          <w:rFonts w:eastAsia="Times New Roman"/>
          <w:szCs w:val="24"/>
        </w:rPr>
        <w:t xml:space="preserve">τι </w:t>
      </w:r>
      <w:r>
        <w:rPr>
          <w:rFonts w:eastAsia="Times New Roman"/>
          <w:szCs w:val="24"/>
        </w:rPr>
        <w:t>μια αναδοχή και μια υιοθεσία η οποία</w:t>
      </w:r>
      <w:r>
        <w:rPr>
          <w:rFonts w:eastAsia="Times New Roman"/>
          <w:szCs w:val="24"/>
        </w:rPr>
        <w:t xml:space="preserve"> </w:t>
      </w:r>
      <w:r>
        <w:rPr>
          <w:rFonts w:eastAsia="Times New Roman"/>
          <w:szCs w:val="24"/>
        </w:rPr>
        <w:t xml:space="preserve">μέχρι τώρα </w:t>
      </w:r>
      <w:r>
        <w:rPr>
          <w:rFonts w:eastAsia="Times New Roman"/>
          <w:szCs w:val="24"/>
        </w:rPr>
        <w:t xml:space="preserve">ήθελε έξι, πέντε, </w:t>
      </w:r>
      <w:r>
        <w:rPr>
          <w:rFonts w:eastAsia="Times New Roman"/>
          <w:szCs w:val="24"/>
        </w:rPr>
        <w:t>επτά</w:t>
      </w:r>
      <w:r>
        <w:rPr>
          <w:rFonts w:eastAsia="Times New Roman"/>
          <w:szCs w:val="24"/>
        </w:rPr>
        <w:t xml:space="preserve">, </w:t>
      </w:r>
      <w:r>
        <w:rPr>
          <w:rFonts w:eastAsia="Times New Roman"/>
          <w:szCs w:val="24"/>
        </w:rPr>
        <w:t xml:space="preserve">οκτώ </w:t>
      </w:r>
      <w:r>
        <w:rPr>
          <w:rFonts w:eastAsia="Times New Roman"/>
          <w:szCs w:val="24"/>
        </w:rPr>
        <w:t>χρόνια για να προχωρήσει</w:t>
      </w:r>
      <w:r>
        <w:rPr>
          <w:rFonts w:eastAsia="Times New Roman"/>
          <w:szCs w:val="24"/>
        </w:rPr>
        <w:t>,</w:t>
      </w:r>
      <w:r>
        <w:rPr>
          <w:rFonts w:eastAsia="Times New Roman"/>
          <w:szCs w:val="24"/>
        </w:rPr>
        <w:t xml:space="preserve"> με αυτό το νομοσ</w:t>
      </w:r>
      <w:r>
        <w:rPr>
          <w:rFonts w:eastAsia="Times New Roman"/>
          <w:szCs w:val="24"/>
        </w:rPr>
        <w:t xml:space="preserve">χέδιο πλέον αυτό το </w:t>
      </w:r>
      <w:r>
        <w:rPr>
          <w:rFonts w:eastAsia="Times New Roman"/>
          <w:szCs w:val="24"/>
        </w:rPr>
        <w:t xml:space="preserve">πρόβλημα </w:t>
      </w:r>
      <w:r>
        <w:rPr>
          <w:rFonts w:eastAsia="Times New Roman"/>
          <w:szCs w:val="24"/>
        </w:rPr>
        <w:t>λύνεται.</w:t>
      </w:r>
    </w:p>
    <w:p w14:paraId="59780E2F"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Και εδώ μπαίνει ένα βασικό ερώτημα: Πώς έγινε αυτό; Πώς κατάφερε αυτή η Κυβέρνηση, δηλαδή, να δημιουργήσει ένα πλαίσιο που θέτει τέλος σε μια βαριά, ανορθολογική, γραφειοκρατική διαδικασία; Έγινε μήπως γιατί είναι απλά</w:t>
      </w:r>
      <w:r>
        <w:rPr>
          <w:rFonts w:eastAsia="Times New Roman"/>
          <w:szCs w:val="24"/>
        </w:rPr>
        <w:t xml:space="preserve"> ένα ζήτημα τεχνοκρατικής επάρκειας; </w:t>
      </w:r>
    </w:p>
    <w:p w14:paraId="59780E30"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Όχι, δεν είναι ένα ζήτημα τεχνοκρατικής επάρκειας. Είναι ένα ζήτημα πολιτικό, είναι ένα ζήτημα πολιτικής αφετηρίας, γιατί η πολιτική αφετηρία αυτού του νομοσχεδίου είναι οι κοινωνικές ανάγκες. Το ζήτημα των χρόνων, τα </w:t>
      </w:r>
      <w:r>
        <w:rPr>
          <w:rFonts w:eastAsia="Times New Roman"/>
          <w:szCs w:val="24"/>
        </w:rPr>
        <w:t>ζητήματα της διαδικασίας πάντα ήταν και παραμένουν βαθιά πολιτικά, γιατί μέχρι σήμερα ένα νέο ζευγάρι, ένας άνθρωπος που ήθελε να μπει στη διαδικασία της αναδοχής και της υιοθεσίας αντιμετώπιζε έναν λαβύρινθο και αυτός ο λαβύρινθος δεν ήταν ένα ζήτημα λάθο</w:t>
      </w:r>
      <w:r>
        <w:rPr>
          <w:rFonts w:eastAsia="Times New Roman"/>
          <w:szCs w:val="24"/>
        </w:rPr>
        <w:t xml:space="preserve">υς, δεν ήταν </w:t>
      </w:r>
      <w:r>
        <w:rPr>
          <w:rFonts w:eastAsia="Times New Roman"/>
          <w:szCs w:val="24"/>
        </w:rPr>
        <w:lastRenderedPageBreak/>
        <w:t>ένα ζήτημα κάποιας τεχνοκρατικής ανεπάρκειας. Ήταν ένα συνειδητό κομμάτι ενός παλιού συστήματος εξουσίας, ενός συστήματος εξουσίας που είχε διαφορετικές προτεραιότητες, ενός συστήματος εξουσίας που ζούσε και συντηρούσε αυτόν τον λαβύρινθο, ενό</w:t>
      </w:r>
      <w:r>
        <w:rPr>
          <w:rFonts w:eastAsia="Times New Roman"/>
          <w:szCs w:val="24"/>
        </w:rPr>
        <w:t>ς συστήματος εξουσίας που σχεδίαζε με αφετηρία τα ιδρύματα και όχι τις ανάγκες των παιδιών.</w:t>
      </w:r>
    </w:p>
    <w:p w14:paraId="59780E31"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Και εδώ νομίζω ότι βρίσκεται η βασική διαχωριστική γραμμή που εξηγεί γιατί αυτή η Κυβέρνηση μπορεί να κάνει αυτήν την τομή σε αντιπαράθεση με το παλιό πολιτικό σύστ</w:t>
      </w:r>
      <w:r>
        <w:rPr>
          <w:rFonts w:eastAsia="Times New Roman"/>
          <w:szCs w:val="24"/>
        </w:rPr>
        <w:t>ημα, η βασική διαχωριστική γραμμή ότι κανένα παιδί δεν πρέπει να μένει σε ίδρυμα. Και, άρα, σχεδιάζουμε ένα σύστημα, σχεδιάζουμε μια διαδικασία με αφετηρία τις ανάγκες του παιδιού ή σχεδιάζουμε μια διαδικασία και ένα σύστημα με τις ανάγκες πώς διατηρούμε τ</w:t>
      </w:r>
      <w:r>
        <w:rPr>
          <w:rFonts w:eastAsia="Times New Roman"/>
          <w:szCs w:val="24"/>
        </w:rPr>
        <w:t>ην παλιά κατάσταση με τα ιδρύματα;</w:t>
      </w:r>
    </w:p>
    <w:p w14:paraId="59780E32"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Υπάρχουν κριτήρια; Ναι, προφανώς και υπάρχουν και τα έχει εξηγήσει η Υπουργός πάρα πολύ αναλυτικά. Να το δούμε ξεκάθαρα, όμως. Ο σεξουαλικός προσανατολισμός δεν μπορεί και δεν πρέπει να είναι ένα από αυτά τα κριτήρια. Δεν</w:t>
      </w:r>
      <w:r>
        <w:rPr>
          <w:rFonts w:eastAsia="Times New Roman"/>
          <w:szCs w:val="24"/>
        </w:rPr>
        <w:t xml:space="preserve"> μπορεί και </w:t>
      </w:r>
      <w:r>
        <w:rPr>
          <w:rFonts w:eastAsia="Times New Roman"/>
          <w:szCs w:val="24"/>
        </w:rPr>
        <w:lastRenderedPageBreak/>
        <w:t>δεν πρέπει για λόγους επιστημονικούς που έχουν τεκμηριωθεί. Κατανοώ απολύτως ότι για αρκετές πτέρυγες της Βουλής το επίπεδο του δημόσιου διαλόγου κυμαίνεται στο επίπεδο του διαλόγου ανάμεσα στην Ιερά Εξέταση και στον Γαλιλαίο. Ευτυχώς για εμάς,</w:t>
      </w:r>
      <w:r>
        <w:rPr>
          <w:rFonts w:eastAsia="Times New Roman"/>
          <w:szCs w:val="24"/>
        </w:rPr>
        <w:t xml:space="preserve"> οι κοινωνίες προχωράνε και θα συνεχίσουν να προχωράνε. Όμως, πέρα </w:t>
      </w:r>
      <w:r>
        <w:rPr>
          <w:rFonts w:eastAsia="Times New Roman"/>
          <w:szCs w:val="24"/>
        </w:rPr>
        <w:t>απ</w:t>
      </w:r>
      <w:r w:rsidRPr="00182094">
        <w:rPr>
          <w:rFonts w:eastAsia="Times New Roman"/>
          <w:szCs w:val="24"/>
        </w:rPr>
        <w:t>’</w:t>
      </w:r>
      <w:r>
        <w:rPr>
          <w:rFonts w:eastAsia="Times New Roman"/>
          <w:szCs w:val="24"/>
        </w:rPr>
        <w:t xml:space="preserve"> </w:t>
      </w:r>
      <w:r>
        <w:rPr>
          <w:rFonts w:eastAsia="Times New Roman"/>
          <w:szCs w:val="24"/>
        </w:rPr>
        <w:t>αυτά, υπάρχει και ένα αυτονόητο, που θα το καταλάβαινε νομίζω πολύ εύκολα και η πλειοψηφία του κόσμου</w:t>
      </w:r>
      <w:r w:rsidRPr="00795ED1">
        <w:rPr>
          <w:rFonts w:eastAsia="Times New Roman"/>
          <w:szCs w:val="24"/>
        </w:rPr>
        <w:t xml:space="preserve"> -</w:t>
      </w:r>
      <w:r>
        <w:rPr>
          <w:rFonts w:eastAsia="Times New Roman"/>
          <w:szCs w:val="24"/>
        </w:rPr>
        <w:t>όπου πολύ εύκολα κάποιοι πιστεύουν ότι αυθεντικά εκφράζουν</w:t>
      </w:r>
      <w:r w:rsidRPr="00795ED1">
        <w:rPr>
          <w:rFonts w:eastAsia="Times New Roman"/>
          <w:szCs w:val="24"/>
        </w:rPr>
        <w:t>-</w:t>
      </w:r>
      <w:r>
        <w:rPr>
          <w:rFonts w:eastAsia="Times New Roman"/>
          <w:szCs w:val="24"/>
        </w:rPr>
        <w:t xml:space="preserve"> είναι ότι η αγάπη και η θέληση να μεγαλώσει κάποιος ένα παιδί</w:t>
      </w:r>
      <w:r w:rsidRPr="00795ED1">
        <w:rPr>
          <w:rFonts w:eastAsia="Times New Roman"/>
          <w:szCs w:val="24"/>
        </w:rPr>
        <w:t xml:space="preserve">. </w:t>
      </w:r>
      <w:r>
        <w:rPr>
          <w:rFonts w:eastAsia="Times New Roman"/>
          <w:szCs w:val="24"/>
        </w:rPr>
        <w:t>Αυτό</w:t>
      </w:r>
      <w:r>
        <w:rPr>
          <w:rFonts w:eastAsia="Times New Roman"/>
          <w:szCs w:val="24"/>
        </w:rPr>
        <w:t xml:space="preserve"> είναι το βασικό κριτήριο και όχι ο σεξουαλικός προσανατολισμός.</w:t>
      </w:r>
    </w:p>
    <w:p w14:paraId="59780E33"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Και εδώ ερχόμαστε στο δεύτερο κομμάτι που ακούμε συνεχώς και συνεχώς: «Δεν είναι έτοιμη η κοινωνία». Να υπενθυμίσω ότι πολλ</w:t>
      </w:r>
      <w:r>
        <w:rPr>
          <w:rFonts w:eastAsia="Times New Roman"/>
          <w:szCs w:val="24"/>
        </w:rPr>
        <w:t xml:space="preserve">ές φορές αυτοί οι οποίοι υπερασπίζονται το επιχείρημα ότι δεν είναι έτοιμη η κοινωνία, στην πραγματικότητα προσπαθούν να μεταθέσουν μια δικιά τους ευθύνη, προσπαθούν να μεταθέσουν μια δικιά τους μη ετοιμότητα. Και ας θυμηθούμε ότι αυτή η κοινωνία δεν ήταν </w:t>
      </w:r>
      <w:r>
        <w:rPr>
          <w:rFonts w:eastAsia="Times New Roman"/>
          <w:szCs w:val="24"/>
        </w:rPr>
        <w:t xml:space="preserve">έτοιμη να ψηφίζουν οι γυναίκες, αυτή η κοινωνία μπορεί να μην ήταν έτοιμη να έχουν οι γυναίκες το δικαίωμα </w:t>
      </w:r>
      <w:r>
        <w:rPr>
          <w:rFonts w:eastAsia="Times New Roman"/>
          <w:szCs w:val="24"/>
        </w:rPr>
        <w:lastRenderedPageBreak/>
        <w:t>να ορίζουν το σώμα τους και να έχουν το δικαίωμα στην έκτρωση, αυτή η κοινωνία μπορεί να μην ήταν έτοιμη για πάρα μα πάρα πολλά πράγματα.</w:t>
      </w:r>
    </w:p>
    <w:p w14:paraId="59780E34"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Όμως, να το</w:t>
      </w:r>
      <w:r>
        <w:rPr>
          <w:rFonts w:eastAsia="Times New Roman"/>
          <w:szCs w:val="24"/>
        </w:rPr>
        <w:t xml:space="preserve"> πούμε και πολύ απλά. Μια κοινωνία που νοιώθει ασφάλεια με παιδιά σε ιδρύματα, αλλά δεν νοιώθει ασφάλεια αν ένα παιδί βρεθεί σε ένα σπίτι που μπορεί ο σεξουαλικός προσανατολισμός να μην ορίζεται από τα κυρίαρχα πρότυπα και από αυτό που κάποιοι </w:t>
      </w:r>
      <w:r>
        <w:rPr>
          <w:rFonts w:eastAsia="Times New Roman"/>
          <w:szCs w:val="24"/>
        </w:rPr>
        <w:t>-</w:t>
      </w:r>
      <w:r>
        <w:rPr>
          <w:rFonts w:eastAsia="Times New Roman"/>
          <w:szCs w:val="24"/>
        </w:rPr>
        <w:t>που πιστεύο</w:t>
      </w:r>
      <w:r>
        <w:rPr>
          <w:rFonts w:eastAsia="Times New Roman"/>
          <w:szCs w:val="24"/>
        </w:rPr>
        <w:t>υν ότι αυθεντικά εκφράζουν την κοινωνία</w:t>
      </w:r>
      <w:r>
        <w:rPr>
          <w:rFonts w:eastAsia="Times New Roman"/>
          <w:szCs w:val="24"/>
        </w:rPr>
        <w:t>-</w:t>
      </w:r>
      <w:r>
        <w:rPr>
          <w:rFonts w:eastAsia="Times New Roman"/>
          <w:szCs w:val="24"/>
        </w:rPr>
        <w:t xml:space="preserve"> θεωρούν κυρίαρχο και φυσιολογικό, αυτή η κοινωνία πρέπει να αλλάξει.</w:t>
      </w:r>
    </w:p>
    <w:p w14:paraId="59780E35" w14:textId="77777777" w:rsidR="00F07EC0" w:rsidRDefault="005D0323">
      <w:pPr>
        <w:spacing w:after="0" w:line="600" w:lineRule="auto"/>
        <w:ind w:firstLine="720"/>
        <w:jc w:val="both"/>
        <w:rPr>
          <w:rFonts w:eastAsia="Times New Roman"/>
          <w:szCs w:val="24"/>
        </w:rPr>
      </w:pPr>
      <w:r>
        <w:rPr>
          <w:rFonts w:eastAsia="Times New Roman"/>
          <w:szCs w:val="24"/>
        </w:rPr>
        <w:t xml:space="preserve">Εάν μπορούσε να γλιτώσει έστω και ένα παιδί με αυτό το νομοσχέδιο, και πάλι θα άξιζε τον κόπο και τη διαδικασία. </w:t>
      </w:r>
    </w:p>
    <w:p w14:paraId="59780E36"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59780E37" w14:textId="77777777" w:rsidR="00F07EC0" w:rsidRDefault="005D0323">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πολύ τον κύριο Υπουργό που ήταν πράγματι συνεπέστατος στον χρόνο. «Έβαλε τα γυαλιά» σε πολλούς από τους παλαιότερους. </w:t>
      </w:r>
    </w:p>
    <w:p w14:paraId="59780E38" w14:textId="77777777" w:rsidR="00F07EC0" w:rsidRDefault="005D0323">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Θραψανιώτης</w:t>
      </w:r>
      <w:proofErr w:type="spellEnd"/>
      <w:r>
        <w:rPr>
          <w:rFonts w:eastAsia="Times New Roman"/>
          <w:szCs w:val="24"/>
        </w:rPr>
        <w:t xml:space="preserve"> έχει τον λόγο για επτά λεπτά.</w:t>
      </w:r>
    </w:p>
    <w:p w14:paraId="59780E39" w14:textId="77777777" w:rsidR="00F07EC0" w:rsidRDefault="005D0323">
      <w:pPr>
        <w:spacing w:after="0" w:line="600" w:lineRule="auto"/>
        <w:ind w:firstLine="720"/>
        <w:jc w:val="both"/>
        <w:rPr>
          <w:rFonts w:eastAsia="Times New Roman"/>
          <w:szCs w:val="24"/>
        </w:rPr>
      </w:pPr>
      <w:r w:rsidRPr="002215F1">
        <w:rPr>
          <w:rFonts w:eastAsia="Times New Roman"/>
          <w:b/>
          <w:szCs w:val="24"/>
        </w:rPr>
        <w:lastRenderedPageBreak/>
        <w:t>ΕΜΜΑΝΟΥΗΛ ΘΡΑΨΑΝΙΩΤΗΣ:</w:t>
      </w:r>
      <w:r>
        <w:rPr>
          <w:rFonts w:eastAsia="Times New Roman"/>
          <w:szCs w:val="24"/>
        </w:rPr>
        <w:t xml:space="preserve"> Ευχαριστώ,</w:t>
      </w:r>
      <w:r>
        <w:rPr>
          <w:rFonts w:eastAsia="Times New Roman"/>
          <w:szCs w:val="24"/>
        </w:rPr>
        <w:t xml:space="preserve"> κύριε Πρόεδρε.</w:t>
      </w:r>
    </w:p>
    <w:p w14:paraId="59780E3A" w14:textId="77777777" w:rsidR="00F07EC0" w:rsidRDefault="005D0323">
      <w:pPr>
        <w:spacing w:after="0" w:line="600" w:lineRule="auto"/>
        <w:ind w:firstLine="720"/>
        <w:jc w:val="both"/>
        <w:rPr>
          <w:rFonts w:eastAsia="Times New Roman"/>
          <w:szCs w:val="24"/>
        </w:rPr>
      </w:pPr>
      <w:r>
        <w:rPr>
          <w:rFonts w:eastAsia="Times New Roman"/>
          <w:szCs w:val="24"/>
        </w:rPr>
        <w:t>Χρειάζεται πράγματι μεγάλη υποκρισία</w:t>
      </w:r>
      <w:r>
        <w:rPr>
          <w:rFonts w:eastAsia="Times New Roman"/>
          <w:szCs w:val="24"/>
        </w:rPr>
        <w:t>,</w:t>
      </w:r>
      <w:r>
        <w:rPr>
          <w:rFonts w:eastAsia="Times New Roman"/>
          <w:szCs w:val="24"/>
        </w:rPr>
        <w:t xml:space="preserve"> αλλά και μεγάλο θράσος να εγκαλείται αυτή η Κυβέρνηση ότι δεν μπόρεσε μέσα σε τρία χρόνια να φτιάξει όλα αυτά τα οποία δεν έφτιαξαν εκείνοι που κυβερνούσαν όλα τα προηγούμενα χρόνια. </w:t>
      </w:r>
    </w:p>
    <w:p w14:paraId="59780E3B" w14:textId="77777777" w:rsidR="00F07EC0" w:rsidRDefault="005D0323">
      <w:pPr>
        <w:spacing w:after="0" w:line="600" w:lineRule="auto"/>
        <w:ind w:firstLine="720"/>
        <w:jc w:val="both"/>
        <w:rPr>
          <w:rFonts w:eastAsia="Times New Roman"/>
          <w:szCs w:val="24"/>
        </w:rPr>
      </w:pPr>
      <w:r>
        <w:rPr>
          <w:rFonts w:eastAsia="Times New Roman"/>
          <w:szCs w:val="24"/>
        </w:rPr>
        <w:t>Και να μην ξεχνιόμ</w:t>
      </w:r>
      <w:r>
        <w:rPr>
          <w:rFonts w:eastAsia="Times New Roman"/>
          <w:szCs w:val="24"/>
        </w:rPr>
        <w:t>αστε, γιατί ο ελληνικός λαός δεν πρόκειται να ξεχάσει</w:t>
      </w:r>
      <w:r>
        <w:rPr>
          <w:rFonts w:eastAsia="Times New Roman"/>
          <w:szCs w:val="24"/>
        </w:rPr>
        <w:t>,</w:t>
      </w:r>
      <w:r>
        <w:rPr>
          <w:rFonts w:eastAsia="Times New Roman"/>
          <w:szCs w:val="24"/>
        </w:rPr>
        <w:t xml:space="preserve"> ποιες πολιτικές οδήγησαν τη χώρα στην επιτροπεία και στην επιβολή των μνημονίων. </w:t>
      </w:r>
    </w:p>
    <w:p w14:paraId="59780E3C" w14:textId="77777777" w:rsidR="00F07EC0" w:rsidRDefault="005D0323">
      <w:pPr>
        <w:spacing w:after="0" w:line="600" w:lineRule="auto"/>
        <w:ind w:firstLine="720"/>
        <w:jc w:val="both"/>
        <w:rPr>
          <w:rFonts w:eastAsia="Times New Roman"/>
          <w:color w:val="000000"/>
          <w:szCs w:val="24"/>
          <w:shd w:val="clear" w:color="auto" w:fill="FFFFFF"/>
        </w:rPr>
      </w:pPr>
      <w:r>
        <w:rPr>
          <w:rFonts w:eastAsia="Times New Roman"/>
          <w:szCs w:val="24"/>
        </w:rPr>
        <w:t xml:space="preserve">Κύριε Πρόεδρε, κυρίες και κύριοι Βουλευτές, κατά τη διάρκεια της επεξεργασίας του νομοσχεδίου </w:t>
      </w:r>
      <w:r w:rsidRPr="00CB2F43">
        <w:rPr>
          <w:rFonts w:eastAsia="Times New Roman"/>
          <w:color w:val="000000"/>
          <w:szCs w:val="24"/>
          <w:shd w:val="clear" w:color="auto" w:fill="FFFFFF"/>
        </w:rPr>
        <w:t>«Μέτρα για την προώθηση τ</w:t>
      </w:r>
      <w:r w:rsidRPr="00CB2F43">
        <w:rPr>
          <w:rFonts w:eastAsia="Times New Roman"/>
          <w:color w:val="000000"/>
          <w:szCs w:val="24"/>
          <w:shd w:val="clear" w:color="auto" w:fill="FFFFFF"/>
        </w:rPr>
        <w:t>ων Θεσμών της Αναδοχής και Υιοθεσίας»</w:t>
      </w:r>
      <w:r>
        <w:rPr>
          <w:rFonts w:eastAsia="Times New Roman"/>
          <w:color w:val="000000"/>
          <w:szCs w:val="24"/>
          <w:shd w:val="clear" w:color="auto" w:fill="FFFFFF"/>
        </w:rPr>
        <w:t xml:space="preserve"> του Υπουργείου Εργασίας, Κοινωνικής Ασφάλισης και Κοινωνικής Αλληλεγγύης στις </w:t>
      </w:r>
      <w:r>
        <w:rPr>
          <w:rFonts w:eastAsia="Times New Roman"/>
          <w:color w:val="000000"/>
          <w:szCs w:val="24"/>
          <w:shd w:val="clear" w:color="auto" w:fill="FFFFFF"/>
        </w:rPr>
        <w:t xml:space="preserve">επιτροπές </w:t>
      </w:r>
      <w:r>
        <w:rPr>
          <w:rFonts w:eastAsia="Times New Roman"/>
          <w:color w:val="000000"/>
          <w:szCs w:val="24"/>
          <w:shd w:val="clear" w:color="auto" w:fill="FFFFFF"/>
        </w:rPr>
        <w:t>έγινε, αλλά και εξακολουθεί να γίνεται</w:t>
      </w:r>
      <w:r>
        <w:rPr>
          <w:rFonts w:eastAsia="Times New Roman"/>
          <w:color w:val="000000"/>
          <w:szCs w:val="24"/>
          <w:shd w:val="clear" w:color="auto" w:fill="FFFFFF"/>
        </w:rPr>
        <w:t>,</w:t>
      </w:r>
      <w:r>
        <w:rPr>
          <w:rFonts w:eastAsia="Times New Roman"/>
          <w:color w:val="000000"/>
          <w:szCs w:val="24"/>
          <w:shd w:val="clear" w:color="auto" w:fill="FFFFFF"/>
        </w:rPr>
        <w:t xml:space="preserve"> μια πάρα πολύ μεγάλη και ενδιαφέρουσα ομολογουμένως συζήτηση. </w:t>
      </w:r>
    </w:p>
    <w:p w14:paraId="59780E3D" w14:textId="77777777" w:rsidR="00F07EC0" w:rsidRDefault="005D0323">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Υπήρξε κατά το μεγαλύτερο μέρος της προσπάθεια μέσα από τον διάλογο να αναδειχθούν όλες εκείνες οι βέλτιστες πρακτικές που διευκολύνουν, βελτιώνουν και θα </w:t>
      </w:r>
      <w:r>
        <w:rPr>
          <w:rFonts w:eastAsia="Times New Roman"/>
          <w:color w:val="000000"/>
          <w:szCs w:val="24"/>
          <w:shd w:val="clear" w:color="auto" w:fill="FFFFFF"/>
        </w:rPr>
        <w:lastRenderedPageBreak/>
        <w:t>ενισχύουν τις νέες συνθήκες, μέσα στις οποίες θα αναζητήσουν μια νέα ευκαιρία όσα παιδιά έχουν στερηθ</w:t>
      </w:r>
      <w:r>
        <w:rPr>
          <w:rFonts w:eastAsia="Times New Roman"/>
          <w:color w:val="000000"/>
          <w:szCs w:val="24"/>
          <w:shd w:val="clear" w:color="auto" w:fill="FFFFFF"/>
        </w:rPr>
        <w:t xml:space="preserve">εί το οικογενειακό περιβάλλον.  </w:t>
      </w:r>
    </w:p>
    <w:p w14:paraId="59780E3E" w14:textId="77777777" w:rsidR="00F07EC0" w:rsidRDefault="005D0323">
      <w:pPr>
        <w:spacing w:after="0" w:line="600" w:lineRule="auto"/>
        <w:ind w:firstLine="720"/>
        <w:jc w:val="both"/>
        <w:rPr>
          <w:rFonts w:eastAsia="Times New Roman"/>
          <w:szCs w:val="24"/>
        </w:rPr>
      </w:pPr>
      <w:r>
        <w:rPr>
          <w:rFonts w:eastAsia="Times New Roman"/>
          <w:szCs w:val="24"/>
        </w:rPr>
        <w:t xml:space="preserve">Ασκήθηκε κριτική, έγιναν παρατηρήσεις, ακούστηκαν προτάσεις και έγιναν υπερβάσεις. Από το Υπουργείο δόθηκαν διευκρινίσεις και έγιναν δεκτές ορισμένες από τις προτάσεις της Αναπληρώτριας Υπουργού </w:t>
      </w:r>
      <w:r>
        <w:rPr>
          <w:rFonts w:eastAsia="Times New Roman"/>
          <w:szCs w:val="24"/>
        </w:rPr>
        <w:t xml:space="preserve">κ. </w:t>
      </w:r>
      <w:r>
        <w:rPr>
          <w:rFonts w:eastAsia="Times New Roman"/>
          <w:szCs w:val="24"/>
        </w:rPr>
        <w:t>Φωτίου, με στόχο τη βελτί</w:t>
      </w:r>
      <w:r>
        <w:rPr>
          <w:rFonts w:eastAsia="Times New Roman"/>
          <w:szCs w:val="24"/>
        </w:rPr>
        <w:t xml:space="preserve">ωση και το αποτέλεσμα κρίνεται ομολογουμένως θετικό. </w:t>
      </w:r>
    </w:p>
    <w:p w14:paraId="59780E3F" w14:textId="77777777" w:rsidR="00F07EC0" w:rsidRDefault="005D0323">
      <w:pPr>
        <w:spacing w:after="0" w:line="600" w:lineRule="auto"/>
        <w:ind w:firstLine="720"/>
        <w:jc w:val="both"/>
        <w:rPr>
          <w:rFonts w:eastAsia="Times New Roman"/>
          <w:szCs w:val="24"/>
        </w:rPr>
      </w:pPr>
      <w:r>
        <w:rPr>
          <w:rFonts w:eastAsia="Times New Roman"/>
          <w:szCs w:val="24"/>
        </w:rPr>
        <w:t>Χρειάζεται παραπέρα βελτίωση; Προφανώς! Εξάλλου, το ανέφερε και η Υπουργός: «Εχθρός του καλού είναι πάντα το καλύτερο».</w:t>
      </w:r>
    </w:p>
    <w:p w14:paraId="59780E40" w14:textId="77777777" w:rsidR="00F07EC0" w:rsidRDefault="005D0323">
      <w:pPr>
        <w:spacing w:after="0" w:line="600" w:lineRule="auto"/>
        <w:ind w:firstLine="720"/>
        <w:jc w:val="both"/>
        <w:rPr>
          <w:rFonts w:eastAsia="Times New Roman"/>
          <w:szCs w:val="24"/>
        </w:rPr>
      </w:pPr>
      <w:r>
        <w:rPr>
          <w:rFonts w:eastAsia="Times New Roman"/>
          <w:szCs w:val="24"/>
        </w:rPr>
        <w:t>Η κριτική που ασκήθηκε από ορισμένες πλευρές και εστίασε κυρίως στο δικαίωμα της α</w:t>
      </w:r>
      <w:r>
        <w:rPr>
          <w:rFonts w:eastAsia="Times New Roman"/>
          <w:szCs w:val="24"/>
        </w:rPr>
        <w:t xml:space="preserve">ναδοχής από όσους έχουν συνάψει σύμφωνο συμβίωσης, μεταξύ των οποίων και άτομα διαφορετικού σεξουαλικού προσανατολισμού, συνετέλεσε ώστε να περάσουν σε δεύτερη μοίρα άλλες θετικές πλευρές του νομοσχεδίου, γεγονός που το αδικεί. </w:t>
      </w:r>
    </w:p>
    <w:p w14:paraId="59780E41" w14:textId="77777777" w:rsidR="00F07EC0" w:rsidRDefault="005D0323">
      <w:pPr>
        <w:spacing w:after="0" w:line="600" w:lineRule="auto"/>
        <w:ind w:firstLine="720"/>
        <w:jc w:val="both"/>
        <w:rPr>
          <w:rFonts w:eastAsia="Times New Roman"/>
          <w:szCs w:val="24"/>
        </w:rPr>
      </w:pPr>
      <w:r>
        <w:rPr>
          <w:rFonts w:eastAsia="Times New Roman"/>
          <w:szCs w:val="24"/>
        </w:rPr>
        <w:lastRenderedPageBreak/>
        <w:t>Η εστίαση της κριτικής σε ο</w:t>
      </w:r>
      <w:r>
        <w:rPr>
          <w:rFonts w:eastAsia="Times New Roman"/>
          <w:szCs w:val="24"/>
        </w:rPr>
        <w:t>ρισμένα μόνο σημεία</w:t>
      </w:r>
      <w:r>
        <w:rPr>
          <w:rFonts w:eastAsia="Times New Roman"/>
          <w:szCs w:val="24"/>
        </w:rPr>
        <w:t xml:space="preserve"> -</w:t>
      </w:r>
      <w:r>
        <w:rPr>
          <w:rFonts w:eastAsia="Times New Roman"/>
          <w:szCs w:val="24"/>
        </w:rPr>
        <w:t>είτε καλοπροαίρετη είτε με σκοπιμότητα</w:t>
      </w:r>
      <w:r>
        <w:rPr>
          <w:rFonts w:eastAsia="Times New Roman"/>
          <w:szCs w:val="24"/>
        </w:rPr>
        <w:t xml:space="preserve">- </w:t>
      </w:r>
      <w:r>
        <w:rPr>
          <w:rFonts w:eastAsia="Times New Roman"/>
          <w:szCs w:val="24"/>
        </w:rPr>
        <w:t>προβληματίζει. Αλλά, ανεξάρτητα από προθέσεις, δίνει τη δυνατότητα διαλόγου, ώστε να διερευνηθούν πτυχές του προβληματισμού, στην προσπάθεια να μπουν στη συζήτηση ερωτήματα και να αναζητηθούν απα</w:t>
      </w:r>
      <w:r>
        <w:rPr>
          <w:rFonts w:eastAsia="Times New Roman"/>
          <w:szCs w:val="24"/>
        </w:rPr>
        <w:t xml:space="preserve">ντήσεις. </w:t>
      </w:r>
      <w:r w:rsidRPr="00CB2F43">
        <w:rPr>
          <w:rFonts w:eastAsia="Times New Roman"/>
          <w:szCs w:val="24"/>
        </w:rPr>
        <w:t xml:space="preserve"> </w:t>
      </w:r>
      <w:r>
        <w:rPr>
          <w:rFonts w:eastAsia="Times New Roman"/>
          <w:szCs w:val="24"/>
        </w:rPr>
        <w:t>Είναι ερωτήματα σχετικά με τις ανθρώπινες σχέσεις και τι ανάγκες που απορρέουν από αυτές, την ψυχολογία, τη διαφορετικότητα, την κοινωνική τάξη, το φύλο και τις επιρροές που μπορούν να ασκηθούν στη συμπεριφορά, ερωτήματα που απασχολούν την κοινων</w:t>
      </w:r>
      <w:r>
        <w:rPr>
          <w:rFonts w:eastAsia="Times New Roman"/>
          <w:szCs w:val="24"/>
        </w:rPr>
        <w:t xml:space="preserve">ία, είναι υπαρκτά, αναζητούν απαντήσεις και δεν αφορούν μονάχα </w:t>
      </w:r>
      <w:r>
        <w:rPr>
          <w:rFonts w:eastAsia="Times New Roman"/>
          <w:szCs w:val="24"/>
        </w:rPr>
        <w:t>σ</w:t>
      </w:r>
      <w:r>
        <w:rPr>
          <w:rFonts w:eastAsia="Times New Roman"/>
          <w:szCs w:val="24"/>
        </w:rPr>
        <w:t xml:space="preserve">τη χώρα μας, αλλά αποτελούν μέρος ενός γενικότερου προβληματισμού σε παγκόσμια κλίμακα. </w:t>
      </w:r>
    </w:p>
    <w:p w14:paraId="59780E42" w14:textId="77777777" w:rsidR="00F07EC0" w:rsidRDefault="005D0323">
      <w:pPr>
        <w:spacing w:after="0" w:line="600" w:lineRule="auto"/>
        <w:ind w:firstLine="720"/>
        <w:jc w:val="both"/>
        <w:rPr>
          <w:rFonts w:eastAsia="Times New Roman"/>
          <w:szCs w:val="24"/>
        </w:rPr>
      </w:pPr>
      <w:r>
        <w:rPr>
          <w:rFonts w:eastAsia="Times New Roman"/>
          <w:szCs w:val="24"/>
        </w:rPr>
        <w:t>Μάλιστα, επισημάνθηκε με έμφαση ότι η κοινωνία δεν είναι ώριμη να αποδεχθεί μια συγκεκριμένη πρόταση. Τ</w:t>
      </w:r>
      <w:r>
        <w:rPr>
          <w:rFonts w:eastAsia="Times New Roman"/>
          <w:szCs w:val="24"/>
        </w:rPr>
        <w:t>ι σημαίνει, όμως, «ώριμη κοινωνία»; Ποιος και με ποια κριτήρια αποφασίζει εάν είναι ώριμη ή όχι; Πότε διαχρονικά ιστορικά γεγονότα περίμε</w:t>
      </w:r>
      <w:r>
        <w:rPr>
          <w:rFonts w:eastAsia="Times New Roman"/>
          <w:szCs w:val="24"/>
        </w:rPr>
        <w:lastRenderedPageBreak/>
        <w:t>ναν να ωριμάσει η κοινωνία; Για παράδειγμα, την κατάργηση των φυλετικών διακρίσεων, την κατοχύρωση ίσων δικαιωμάτων ανά</w:t>
      </w:r>
      <w:r>
        <w:rPr>
          <w:rFonts w:eastAsia="Times New Roman"/>
          <w:szCs w:val="24"/>
        </w:rPr>
        <w:t xml:space="preserve">μεσα στα φύλα, ακόμα και την ελληνική επανάσταση δεν ήταν για κάποιους ώριμη η κοινωνία να τα αποδεχθεί. </w:t>
      </w:r>
    </w:p>
    <w:p w14:paraId="59780E43" w14:textId="77777777" w:rsidR="00F07EC0" w:rsidRDefault="005D0323">
      <w:pPr>
        <w:spacing w:after="0" w:line="600" w:lineRule="auto"/>
        <w:ind w:firstLine="720"/>
        <w:jc w:val="both"/>
        <w:rPr>
          <w:rFonts w:eastAsia="Times New Roman"/>
          <w:szCs w:val="24"/>
        </w:rPr>
      </w:pPr>
      <w:r>
        <w:rPr>
          <w:rFonts w:eastAsia="Times New Roman"/>
          <w:szCs w:val="24"/>
        </w:rPr>
        <w:t>Η αλληλεπίδραση μεταξύ κοινωνικών γεγονότων και κοινωνιών είναι αμφίδρομη. Οι όποιες αλλαγές συντελούνται μέσω διεκδικήσεων και ανατροπών. Παρεμπιπτόν</w:t>
      </w:r>
      <w:r>
        <w:rPr>
          <w:rFonts w:eastAsia="Times New Roman"/>
          <w:szCs w:val="24"/>
        </w:rPr>
        <w:t xml:space="preserve">τως, να θυμίσω ότι σήμερα στα δημοσιεύματα αναφέρεται ότι η Σαουδική Αραβία επέτρεψε στις γυναίκες να οδηγούν. </w:t>
      </w:r>
    </w:p>
    <w:p w14:paraId="59780E44" w14:textId="77777777" w:rsidR="00F07EC0" w:rsidRDefault="005D0323">
      <w:pPr>
        <w:spacing w:after="0" w:line="600" w:lineRule="auto"/>
        <w:ind w:firstLine="720"/>
        <w:jc w:val="both"/>
        <w:rPr>
          <w:rFonts w:eastAsia="Times New Roman"/>
          <w:szCs w:val="24"/>
        </w:rPr>
      </w:pPr>
      <w:r>
        <w:rPr>
          <w:rFonts w:eastAsia="Times New Roman"/>
          <w:szCs w:val="24"/>
        </w:rPr>
        <w:t>Πάντως, είναι ερωτήματα που δεν εξαντλούνται σε μία συζήτηση ή με την ψήφιση ενός νόμου, αλλά εξακολουθούν να υπάρχουν βασανιστικά, ώσπου τη λύσ</w:t>
      </w:r>
      <w:r>
        <w:rPr>
          <w:rFonts w:eastAsia="Times New Roman"/>
          <w:szCs w:val="24"/>
        </w:rPr>
        <w:t xml:space="preserve">η τη δίνει η ίδια η ζωή. </w:t>
      </w:r>
    </w:p>
    <w:p w14:paraId="59780E45"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Παρ’ όλα αυτά, ζητούμενο είναι να επικεντρώσουμε σε έναν διάλογο, ώστε να αναδειχθούν οι καλές πρακτικές και οι διαδικασίες για καλύτερα αποτελέσματα.</w:t>
      </w:r>
    </w:p>
    <w:p w14:paraId="59780E46"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το παρόν νομοσχέδιο έχει αυτόν τον προσανατολισμό με σημαντικές καινοτομίες</w:t>
      </w:r>
      <w:r>
        <w:rPr>
          <w:rFonts w:eastAsia="Times New Roman" w:cs="Times New Roman"/>
          <w:szCs w:val="24"/>
        </w:rPr>
        <w:t xml:space="preserve">. Θεσμοθετεί την καταγραφή των παιδιών, όσων έχουν ανάγκη της προστασίας, </w:t>
      </w:r>
      <w:proofErr w:type="spellStart"/>
      <w:r>
        <w:rPr>
          <w:rFonts w:eastAsia="Times New Roman" w:cs="Times New Roman"/>
          <w:szCs w:val="24"/>
        </w:rPr>
        <w:lastRenderedPageBreak/>
        <w:t>τεκνοθεσίας</w:t>
      </w:r>
      <w:proofErr w:type="spellEnd"/>
      <w:r>
        <w:rPr>
          <w:rFonts w:eastAsia="Times New Roman" w:cs="Times New Roman"/>
          <w:szCs w:val="24"/>
        </w:rPr>
        <w:t xml:space="preserve"> και αναδοχής μέσω του </w:t>
      </w:r>
      <w:r>
        <w:rPr>
          <w:rFonts w:eastAsia="Times New Roman" w:cs="Times New Roman"/>
          <w:szCs w:val="24"/>
        </w:rPr>
        <w:t xml:space="preserve">μητρώου </w:t>
      </w:r>
      <w:r>
        <w:rPr>
          <w:rFonts w:eastAsia="Times New Roman" w:cs="Times New Roman"/>
          <w:szCs w:val="24"/>
        </w:rPr>
        <w:t xml:space="preserve">των </w:t>
      </w:r>
      <w:r>
        <w:rPr>
          <w:rFonts w:eastAsia="Times New Roman" w:cs="Times New Roman"/>
          <w:szCs w:val="24"/>
        </w:rPr>
        <w:t>ανηλίκων</w:t>
      </w:r>
      <w:r>
        <w:rPr>
          <w:rFonts w:eastAsia="Times New Roman" w:cs="Times New Roman"/>
          <w:szCs w:val="24"/>
        </w:rPr>
        <w:t xml:space="preserve">, καθώς και των εγκεκριμένων θετών και αναδόχων γονέων μέσω του </w:t>
      </w:r>
      <w:r>
        <w:rPr>
          <w:rFonts w:eastAsia="Times New Roman" w:cs="Times New Roman"/>
          <w:szCs w:val="24"/>
        </w:rPr>
        <w:t xml:space="preserve">μητρώου </w:t>
      </w:r>
      <w:r>
        <w:rPr>
          <w:rFonts w:eastAsia="Times New Roman" w:cs="Times New Roman"/>
          <w:szCs w:val="24"/>
        </w:rPr>
        <w:t xml:space="preserve">των </w:t>
      </w:r>
      <w:r>
        <w:rPr>
          <w:rFonts w:eastAsia="Times New Roman" w:cs="Times New Roman"/>
          <w:szCs w:val="24"/>
        </w:rPr>
        <w:t>ενηλίκων</w:t>
      </w:r>
      <w:r>
        <w:rPr>
          <w:rFonts w:eastAsia="Times New Roman" w:cs="Times New Roman"/>
          <w:szCs w:val="24"/>
        </w:rPr>
        <w:t xml:space="preserve">. </w:t>
      </w:r>
    </w:p>
    <w:p w14:paraId="59780E47"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Δημιουργείται το Μητρώο Εγκεκριμένων Υιοθ</w:t>
      </w:r>
      <w:r>
        <w:rPr>
          <w:rFonts w:eastAsia="Times New Roman" w:cs="Times New Roman"/>
          <w:szCs w:val="24"/>
        </w:rPr>
        <w:t>εσιών και Αναδοχής, μέσω του οποίου γίνεται γνωστό πόσες πράξεις έχουν ολοκληρωθεί. Με αυτόν τον τρόπο ο φορέας που συστήνεται, το Εθνικό Συμβούλιο Αναδοχής και Υιοθεσίας, μπορεί να έχει ολοκληρωμένη εικόνα για το πόσα παιδιά, παραδείγματος χάριν, υπάρχουν</w:t>
      </w:r>
      <w:r>
        <w:rPr>
          <w:rFonts w:eastAsia="Times New Roman" w:cs="Times New Roman"/>
          <w:szCs w:val="24"/>
        </w:rPr>
        <w:t xml:space="preserve"> για υιοθεσία, αναδοχή, πόσοι ενδιαφερόμενοι και εγκεκριμένοι θετοί και ανάδοχοι γονείς και πόσες πράξεις έχουν ολοκληρωθεί. </w:t>
      </w:r>
    </w:p>
    <w:p w14:paraId="59780E48"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Ως ιδιαίτερα σημαντικό επισημαίνεται η μείωση του χρόνου </w:t>
      </w:r>
      <w:proofErr w:type="spellStart"/>
      <w:r>
        <w:rPr>
          <w:rFonts w:eastAsia="Times New Roman" w:cs="Times New Roman"/>
          <w:szCs w:val="24"/>
        </w:rPr>
        <w:t>τεκνοθεσίας</w:t>
      </w:r>
      <w:proofErr w:type="spellEnd"/>
      <w:r>
        <w:rPr>
          <w:rFonts w:eastAsia="Times New Roman" w:cs="Times New Roman"/>
          <w:szCs w:val="24"/>
        </w:rPr>
        <w:t xml:space="preserve"> από τα έξι έως οκτώ χρόνια που απαιτούνται σήμερα. Ο χρόνος θ</w:t>
      </w:r>
      <w:r>
        <w:rPr>
          <w:rFonts w:eastAsia="Times New Roman" w:cs="Times New Roman"/>
          <w:szCs w:val="24"/>
        </w:rPr>
        <w:t xml:space="preserve">α περιοριστεί σημαντικά. Η επιτυχία αυτού του στόχου θα δώσει μεγάλη ώθηση και θα συμβάλλει στην αναστροφή της πτωτικής τάσης για </w:t>
      </w:r>
      <w:proofErr w:type="spellStart"/>
      <w:r>
        <w:rPr>
          <w:rFonts w:eastAsia="Times New Roman" w:cs="Times New Roman"/>
          <w:szCs w:val="24"/>
        </w:rPr>
        <w:t>τεκνοθεσία</w:t>
      </w:r>
      <w:proofErr w:type="spellEnd"/>
      <w:r>
        <w:rPr>
          <w:rFonts w:eastAsia="Times New Roman" w:cs="Times New Roman"/>
          <w:szCs w:val="24"/>
        </w:rPr>
        <w:t xml:space="preserve">. </w:t>
      </w:r>
    </w:p>
    <w:p w14:paraId="59780E49"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ζήτημα της ηλικίας προβληματίζει ως προς το ποια είναι η καταλληλότερη. Ανάμεσα στους παιδοψυχολόγους υπάρχει </w:t>
      </w:r>
      <w:r>
        <w:rPr>
          <w:rFonts w:eastAsia="Times New Roman" w:cs="Times New Roman"/>
          <w:szCs w:val="24"/>
        </w:rPr>
        <w:t xml:space="preserve">διαρκής συζήτηση σχετικά με την ηλικία, </w:t>
      </w:r>
      <w:r>
        <w:rPr>
          <w:rFonts w:eastAsia="Times New Roman" w:cs="Times New Roman"/>
          <w:szCs w:val="24"/>
        </w:rPr>
        <w:lastRenderedPageBreak/>
        <w:t xml:space="preserve">στην οποία η ψυχολογική, συναισθηματική διαμόρφωση ενός παιδιού έχει ολοκληρωθεί. Κάποιοι υποστηρίζουν ότι αυτό συμβαίνει ήδη από την ηλικία των δύο έως την ηλικία των τριών χρόνων ενώ κάποιοι άλλοι υποστηρίζουν ότι </w:t>
      </w:r>
      <w:r>
        <w:rPr>
          <w:rFonts w:eastAsia="Times New Roman" w:cs="Times New Roman"/>
          <w:szCs w:val="24"/>
        </w:rPr>
        <w:t xml:space="preserve">αυτή η διαδικασία δεν τελειώνει ποτέ. </w:t>
      </w:r>
    </w:p>
    <w:p w14:paraId="59780E4A"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Συμπερασματικά, ως κατάλληλη ηλικία μπορεί να θεωρηθεί η κάτω των έξι ετών, με καταλληλότερη τα δύο με τρία χρόνια. Τα πάνω από έξι χρονών έχουν λιγότερες πιθανότητες να υιοθετηθούν, ιδιαίτερα αν η διαδικασία εξακολου</w:t>
      </w:r>
      <w:r>
        <w:rPr>
          <w:rFonts w:eastAsia="Times New Roman" w:cs="Times New Roman"/>
          <w:szCs w:val="24"/>
        </w:rPr>
        <w:t xml:space="preserve">θήσει να παραμένει αρκετά χρονοβόρα, όπως μέχρι σήμερα. </w:t>
      </w:r>
    </w:p>
    <w:p w14:paraId="59780E4B"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Κατά προσέγγιση, η υιοθεσία κάτω των έξι ετών αντιπροσωπεύει το 80% περίπου, ενώ η άνω των έξι ετών αντιπροσωπεύει το 20%. Εάν δεν αλλάξει αυτή η αναλογία, το μέλλον αυτών των παιδιών δεν προβλέπεται</w:t>
      </w:r>
      <w:r>
        <w:rPr>
          <w:rFonts w:eastAsia="Times New Roman" w:cs="Times New Roman"/>
          <w:szCs w:val="24"/>
        </w:rPr>
        <w:t xml:space="preserve"> αισιόδοξο. </w:t>
      </w:r>
    </w:p>
    <w:p w14:paraId="59780E4C"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θέμα της υγείας είναι επίσης εξαιρετικά σημαντικό. Ορισμένοι αναζητούν παιδιά με κάποια πρότυπα, να είναι, παραδείγματος χάριν, εμφανίσιμα, του ίδιου χρώματος ή φυλής, υγιή και λοιπά. Τα παιδιά με αναπηρίες δεν προτιμώνται, γιατί απαιτούν </w:t>
      </w:r>
      <w:r>
        <w:rPr>
          <w:rFonts w:eastAsia="Times New Roman" w:cs="Times New Roman"/>
          <w:szCs w:val="24"/>
        </w:rPr>
        <w:lastRenderedPageBreak/>
        <w:t>μ</w:t>
      </w:r>
      <w:r>
        <w:rPr>
          <w:rFonts w:eastAsia="Times New Roman" w:cs="Times New Roman"/>
          <w:szCs w:val="24"/>
        </w:rPr>
        <w:t xml:space="preserve">εγαλύτερη φροντίδα ενώ μερικές φορές δίνονται για υιοθεσία από γονείς που δεν μπορούν να τα φροντίσουν. Αυτές τις περιπτώσεις έρχεται να καλύψει η επαγγελματική αναδοχή. </w:t>
      </w:r>
    </w:p>
    <w:p w14:paraId="59780E4D"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Σημαντική και καθοριστική είναι η συμβολή και ο ρόλος του Συνδέσμου Κοινωνικών Λειτουργών Ελλάδας στην εκπαίδευση, στην αξιολόγηση, στην επιλογή </w:t>
      </w:r>
      <w:proofErr w:type="spellStart"/>
      <w:r>
        <w:rPr>
          <w:rFonts w:eastAsia="Times New Roman" w:cs="Times New Roman"/>
          <w:szCs w:val="24"/>
        </w:rPr>
        <w:t>καταλληλότητας</w:t>
      </w:r>
      <w:proofErr w:type="spellEnd"/>
      <w:r>
        <w:rPr>
          <w:rFonts w:eastAsia="Times New Roman" w:cs="Times New Roman"/>
          <w:szCs w:val="24"/>
        </w:rPr>
        <w:t xml:space="preserve"> θετών και αναδόχων και στην παρακολούθηση όλης της διαδικασίας και κατά τη διάρκεια αυτής. </w:t>
      </w:r>
    </w:p>
    <w:p w14:paraId="59780E4E"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ικ</w:t>
      </w:r>
      <w:r>
        <w:rPr>
          <w:rFonts w:eastAsia="Times New Roman" w:cs="Times New Roman"/>
          <w:szCs w:val="24"/>
        </w:rPr>
        <w:t>ανότητα και η ετοιμότητα των κρατικών υπηρεσιών, η υποστήριξη, η ενημέρωση και η εκπαίδευση, η ενίσχυση σε προσωπικό και υποδομές, η συνεργασία με τους επιστημονικούς φορείς και τις τοπικές κοινωνίες αποτελούν βασικές προϋποθέσεις για την επιτυχία του σκοπ</w:t>
      </w:r>
      <w:r>
        <w:rPr>
          <w:rFonts w:eastAsia="Times New Roman" w:cs="Times New Roman"/>
          <w:szCs w:val="24"/>
        </w:rPr>
        <w:t xml:space="preserve">ού. </w:t>
      </w:r>
    </w:p>
    <w:p w14:paraId="59780E4F"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πρέπει να παραγνωρίζουμε, επίσης, το γεγονός ότι κατά το μεγαλύτερο μέρος η </w:t>
      </w:r>
      <w:proofErr w:type="spellStart"/>
      <w:r>
        <w:rPr>
          <w:rFonts w:eastAsia="Times New Roman" w:cs="Times New Roman"/>
          <w:szCs w:val="24"/>
        </w:rPr>
        <w:t>τεκνοθεσία</w:t>
      </w:r>
      <w:proofErr w:type="spellEnd"/>
      <w:r>
        <w:rPr>
          <w:rFonts w:eastAsia="Times New Roman" w:cs="Times New Roman"/>
          <w:szCs w:val="24"/>
        </w:rPr>
        <w:t xml:space="preserve"> και η αναδοχή είναι απόφαση και πράξη εθελοντισμού και ως τέτοια δεν </w:t>
      </w:r>
      <w:r>
        <w:rPr>
          <w:rFonts w:eastAsia="Times New Roman" w:cs="Times New Roman"/>
          <w:szCs w:val="24"/>
        </w:rPr>
        <w:lastRenderedPageBreak/>
        <w:t xml:space="preserve">έχουμε το δικαίωμα να τη στερήσουμε από κανέναν, εφόσον κατά νόμο πληροί τις προϋποθέσεις. </w:t>
      </w:r>
    </w:p>
    <w:p w14:paraId="59780E50"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Τελειώνοντας, προσωπικά δεν θα προτρέψω κανέναν Βουλευτή να ψηφίσει το νομοσχέδιο. Εναπόκειται στη βούληση καθενός από εμάς. </w:t>
      </w:r>
    </w:p>
    <w:p w14:paraId="59780E51"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Θέλω, όμως, να επισημάνω και να αναλογιστούμε ότι </w:t>
      </w:r>
      <w:r>
        <w:rPr>
          <w:rFonts w:eastAsia="Times New Roman" w:cs="Times New Roman"/>
          <w:szCs w:val="24"/>
        </w:rPr>
        <w:t xml:space="preserve">η </w:t>
      </w:r>
      <w:r>
        <w:rPr>
          <w:rFonts w:eastAsia="Times New Roman" w:cs="Times New Roman"/>
          <w:szCs w:val="24"/>
        </w:rPr>
        <w:t xml:space="preserve">τυχόν άρνηση ίσως στερήσει από κάποια παιδιά ένα καλύτερο μέλλον. </w:t>
      </w:r>
    </w:p>
    <w:p w14:paraId="59780E52"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780E53" w14:textId="77777777" w:rsidR="00F07EC0" w:rsidRDefault="005D0323">
      <w:pPr>
        <w:spacing w:after="0" w:line="600" w:lineRule="auto"/>
        <w:ind w:left="360"/>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59780E54"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Θραψανιώτη</w:t>
      </w:r>
      <w:proofErr w:type="spellEnd"/>
      <w:r>
        <w:rPr>
          <w:rFonts w:eastAsia="Times New Roman" w:cs="Times New Roman"/>
          <w:szCs w:val="24"/>
        </w:rPr>
        <w:t xml:space="preserve">. </w:t>
      </w:r>
    </w:p>
    <w:p w14:paraId="59780E55"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 xml:space="preserve">Ευαγγελία Καρακώστα από την Κοινοβουλευτική Ομάδα του ΣΥΡΙΖΑ. </w:t>
      </w:r>
    </w:p>
    <w:p w14:paraId="59780E56"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επτά</w:t>
      </w:r>
      <w:r>
        <w:rPr>
          <w:rFonts w:eastAsia="Times New Roman" w:cs="Times New Roman"/>
          <w:szCs w:val="24"/>
        </w:rPr>
        <w:t xml:space="preserve"> λεπτά. </w:t>
      </w:r>
    </w:p>
    <w:p w14:paraId="59780E57"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 xml:space="preserve">Να καλησπερίσω και εγώ με τη σειρά μου τις </w:t>
      </w:r>
      <w:proofErr w:type="spellStart"/>
      <w:r>
        <w:rPr>
          <w:rFonts w:eastAsia="Times New Roman" w:cs="Times New Roman"/>
          <w:szCs w:val="24"/>
        </w:rPr>
        <w:t>συναδέλφισσες</w:t>
      </w:r>
      <w:proofErr w:type="spellEnd"/>
      <w:r>
        <w:rPr>
          <w:rFonts w:eastAsia="Times New Roman" w:cs="Times New Roman"/>
          <w:szCs w:val="24"/>
        </w:rPr>
        <w:t xml:space="preserve"> και τους συναδέλφους. </w:t>
      </w:r>
    </w:p>
    <w:p w14:paraId="59780E58"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Συζητάμε σήμερα ένα νομοσχέδιο που έχει στόχο το πέρασμα από την ιδρυματική προστασία των παιδιών –που για διάφορους λόγους το καθένα απομακ</w:t>
      </w:r>
      <w:r>
        <w:rPr>
          <w:rFonts w:eastAsia="Times New Roman" w:cs="Times New Roman"/>
          <w:szCs w:val="24"/>
        </w:rPr>
        <w:t>ρύνεται από τη φυσική του οικογένεια- στην όσο το δυνατόν ευρύτερη ένταξη τέτοιων παιδιών σε οικογένειες ή σε κατοικίες που μπορεί να μην είναι οικογένειες, γιατί έχουμε και τις μονογονεϊκές οικογένειες και πρέπει αυτό να το τονίσουμε. Στόχος, τέλος πάντων</w:t>
      </w:r>
      <w:r>
        <w:rPr>
          <w:rFonts w:eastAsia="Times New Roman" w:cs="Times New Roman"/>
          <w:szCs w:val="24"/>
        </w:rPr>
        <w:t xml:space="preserve">, του νομοσχεδίου είναι το πέρασμα αυτών των παιδιών στην αποκλειστική αγάπη. Και αυτό είναι η σοβαρή διαφορά. </w:t>
      </w:r>
    </w:p>
    <w:p w14:paraId="59780E59"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Ακούστηκε από έναν συνάδελφο της Νέας Δημοκρατίας ότι τα περισσότερα άρθρα σε αυτό το νομοσχέδιο δεν αναφέρονται στην υιοθεσία, αλλά στην αναδοχ</w:t>
      </w:r>
      <w:r>
        <w:rPr>
          <w:rFonts w:eastAsia="Times New Roman" w:cs="Times New Roman"/>
          <w:szCs w:val="24"/>
        </w:rPr>
        <w:t xml:space="preserve">ή. </w:t>
      </w:r>
    </w:p>
    <w:p w14:paraId="59780E5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Κατά τη γνώμη μου δεν είναι τυχαίο. Είχαν τα ίδια προβλήματα ως προς τον χρόνο, που αναφέρθηκαν όλα εδώ από πάρα πολλούς συναδέλφους. Στόχος, βέβαια, είναι να λυθούν τα γραφειοκρατικά προβλήματα</w:t>
      </w:r>
      <w:r>
        <w:rPr>
          <w:rFonts w:eastAsia="Times New Roman" w:cs="Times New Roman"/>
          <w:szCs w:val="24"/>
        </w:rPr>
        <w:t>,</w:t>
      </w:r>
      <w:r>
        <w:rPr>
          <w:rFonts w:eastAsia="Times New Roman" w:cs="Times New Roman"/>
          <w:szCs w:val="24"/>
        </w:rPr>
        <w:t xml:space="preserve"> τα οποία πράγματι τα λύνει το νομοσχέδιο.</w:t>
      </w:r>
    </w:p>
    <w:p w14:paraId="59780E5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Επίσης, η κατα</w:t>
      </w:r>
      <w:r>
        <w:rPr>
          <w:rFonts w:eastAsia="Times New Roman" w:cs="Times New Roman"/>
          <w:szCs w:val="24"/>
        </w:rPr>
        <w:t xml:space="preserve">γραφή των υποψηφίων γονέων για υιοθεσία ή για αναδόχους και των αντιστοίχων παιδιών για αναδοχή ή υιοθεσία μέσω του κεντρικού οργάνου εποπτείας που συστήνεται, το Εθνικό Συμβούλιο Αναδοχής και Υιοθεσίας, και όλα αυτά τα οποία ακούστηκαν και </w:t>
      </w:r>
      <w:r>
        <w:rPr>
          <w:rFonts w:eastAsia="Times New Roman" w:cs="Times New Roman"/>
          <w:szCs w:val="24"/>
        </w:rPr>
        <w:t xml:space="preserve">τα </w:t>
      </w:r>
      <w:r>
        <w:rPr>
          <w:rFonts w:eastAsia="Times New Roman" w:cs="Times New Roman"/>
          <w:szCs w:val="24"/>
        </w:rPr>
        <w:t>οποία περιγρ</w:t>
      </w:r>
      <w:r>
        <w:rPr>
          <w:rFonts w:eastAsia="Times New Roman" w:cs="Times New Roman"/>
          <w:szCs w:val="24"/>
        </w:rPr>
        <w:t>άφονται στο νομοσχέδιο είναι εξαιρετικά, επίσης επιλύει πολλά γραφειοκρατικά ζητήματα, κάτι που έγινε αποδεκτό από όλες τις πολιτικές πλευρές.</w:t>
      </w:r>
    </w:p>
    <w:p w14:paraId="59780E5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Εκείνο που πραγματικά έχει πολύ μεγάλη σημασία –εξηγήθηκε πάρα πολύ καλά από τον συνάδελφο, τον κ. </w:t>
      </w:r>
      <w:proofErr w:type="spellStart"/>
      <w:r>
        <w:rPr>
          <w:rFonts w:eastAsia="Times New Roman" w:cs="Times New Roman"/>
          <w:szCs w:val="24"/>
        </w:rPr>
        <w:t>Λάππα</w:t>
      </w:r>
      <w:proofErr w:type="spellEnd"/>
      <w:r>
        <w:rPr>
          <w:rFonts w:eastAsia="Times New Roman" w:cs="Times New Roman"/>
          <w:szCs w:val="24"/>
        </w:rPr>
        <w:t>- και γι’</w:t>
      </w:r>
      <w:r>
        <w:rPr>
          <w:rFonts w:eastAsia="Times New Roman" w:cs="Times New Roman"/>
          <w:szCs w:val="24"/>
        </w:rPr>
        <w:t xml:space="preserve"> αυτό μιλάμε και για την αναδοχή</w:t>
      </w:r>
      <w:r>
        <w:rPr>
          <w:rFonts w:eastAsia="Times New Roman" w:cs="Times New Roman"/>
          <w:szCs w:val="24"/>
        </w:rPr>
        <w:t>,</w:t>
      </w:r>
      <w:r>
        <w:rPr>
          <w:rFonts w:eastAsia="Times New Roman" w:cs="Times New Roman"/>
          <w:szCs w:val="24"/>
        </w:rPr>
        <w:t xml:space="preserve"> είναι ότι η υιοθεσία απομονώνει το παιδί από τον φυσικό του γονέα. Το παιδί αποκτά δικούς του γονείς. Βεβαίως και εδώ υπάρχει μια πολύ μεγάλη πρόοδος στην κοινωνία. Θα θυμάστε ότι παλαιότερα τα υιοθετημένα παιδιά δεν μάθαι</w:t>
      </w:r>
      <w:r>
        <w:rPr>
          <w:rFonts w:eastAsia="Times New Roman" w:cs="Times New Roman"/>
          <w:szCs w:val="24"/>
        </w:rPr>
        <w:t xml:space="preserve">ναν ποτέ ότι είναι υιοθετημένα. Το απέφευγε η κοινωνία και μυστικά ψιθύριζε «αυτό είναι υιοθετημένο». Δεν το έλεγε. Τώρα οι γονείς που υιοθετούν παιδιά, τους το μαρτυρούν από πάρα πολύ μικρή ηλικία. </w:t>
      </w:r>
      <w:r>
        <w:rPr>
          <w:rFonts w:eastAsia="Times New Roman" w:cs="Times New Roman"/>
          <w:szCs w:val="24"/>
        </w:rPr>
        <w:lastRenderedPageBreak/>
        <w:t>Αυτές είναι αλλαγές νοοτροπιών που καλώς ή κακώς γίνονται</w:t>
      </w:r>
      <w:r>
        <w:rPr>
          <w:rFonts w:eastAsia="Times New Roman" w:cs="Times New Roman"/>
          <w:szCs w:val="24"/>
        </w:rPr>
        <w:t xml:space="preserve">. Προηγήθηκε όμως ο νόμος για την υιοθεσία και μετά άλλαξε η νοοτροπία. </w:t>
      </w:r>
    </w:p>
    <w:p w14:paraId="59780E5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ίδιο ισχύει και για την αναδοχή και αυτό πρέπει να καταλάβει ο κόσμος που μας ακούει. Σήμερα διαμορφώνουμε μία νέα συνθήκη, τη διευρύνουμε σε πάρα πολλές περιπτώσεις, δηλαδή και στ</w:t>
      </w:r>
      <w:r>
        <w:rPr>
          <w:rFonts w:eastAsia="Times New Roman" w:cs="Times New Roman"/>
          <w:szCs w:val="24"/>
        </w:rPr>
        <w:t xml:space="preserve">η μονογονεϊκή οικογένεια και στο σύμφωνο συμβίωσης, έτσι ώστε να έχουμε περισσότερες δυνατότητες </w:t>
      </w:r>
      <w:proofErr w:type="spellStart"/>
      <w:r>
        <w:rPr>
          <w:rFonts w:eastAsia="Times New Roman" w:cs="Times New Roman"/>
          <w:szCs w:val="24"/>
        </w:rPr>
        <w:t>αποϊδρυματοποίησης</w:t>
      </w:r>
      <w:proofErr w:type="spellEnd"/>
      <w:r>
        <w:rPr>
          <w:rFonts w:eastAsia="Times New Roman" w:cs="Times New Roman"/>
          <w:szCs w:val="24"/>
        </w:rPr>
        <w:t xml:space="preserve"> των παιδιών. Είναι σαφές και ειπώθηκε από πάρα πολλούς ότι είναι προτιμότερο ένα παιδί να ζει την αποκλειστική αγάπη στη ζωή του, παρά σε έν</w:t>
      </w:r>
      <w:r>
        <w:rPr>
          <w:rFonts w:eastAsia="Times New Roman" w:cs="Times New Roman"/>
          <w:szCs w:val="24"/>
        </w:rPr>
        <w:t>α ίδρυμα. Άλλωστε όλοι οι ειδικοί των ιδρυμάτων -όσα ιδρύματα και αν επισκεφθείτε στην Ελλάδα- θα σας πουν το ίδιο, ότι είναι προτιμότερο να φύγει ένα παιδί από το ίδρυμα και να πάει σε μια οικογένεια και πολλές φορές</w:t>
      </w:r>
      <w:r>
        <w:rPr>
          <w:rFonts w:eastAsia="Times New Roman" w:cs="Times New Roman"/>
          <w:szCs w:val="24"/>
        </w:rPr>
        <w:t xml:space="preserve"> στην </w:t>
      </w:r>
      <w:proofErr w:type="spellStart"/>
      <w:r>
        <w:rPr>
          <w:rFonts w:eastAsia="Times New Roman" w:cs="Times New Roman"/>
          <w:szCs w:val="24"/>
        </w:rPr>
        <w:t>οικογένει</w:t>
      </w:r>
      <w:proofErr w:type="spellEnd"/>
      <w:r>
        <w:rPr>
          <w:rFonts w:eastAsia="Times New Roman" w:cs="Times New Roman"/>
          <w:szCs w:val="24"/>
        </w:rPr>
        <w:t>, αν συμμορφωθεί -γιατί,</w:t>
      </w:r>
      <w:r>
        <w:rPr>
          <w:rFonts w:eastAsia="Times New Roman" w:cs="Times New Roman"/>
          <w:szCs w:val="24"/>
        </w:rPr>
        <w:t xml:space="preserve"> όπως καταλαβαίνετε, για να φύγει από αυτήν υπήρχαν ελαττώματα- η οικογένειά του, να ξαναγυρίσει σε αυτήν. Προτιμούν ακόμα και αυτές τις συνθήκες, παρά το ίδρυμα.</w:t>
      </w:r>
    </w:p>
    <w:p w14:paraId="59780E5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Ξέρετε, η δημοκρατία κατοχυρώνεται όταν το πολιτειακό σύστημα κατοχυρώνει τα δικαιώματα της μ</w:t>
      </w:r>
      <w:r>
        <w:rPr>
          <w:rFonts w:eastAsia="Times New Roman" w:cs="Times New Roman"/>
          <w:szCs w:val="24"/>
        </w:rPr>
        <w:t>ειοψηφίας και όχι της πλειοψηφίας. Αυτό σημαίνει ουσιαστική δημοκρατία. Εδώ, λοιπόν, έχουμε παιδιά, που αποτελούν μειοψηφία βεβαίως στην κοινωνία μας, αλλά πρέπει να διαμορφώσουμε εκείνες τις συνθήκες, ώστε να έχουν τα περισσότερα δυνατά δικαιώματα.</w:t>
      </w:r>
    </w:p>
    <w:p w14:paraId="59780E5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Σε αυτ</w:t>
      </w:r>
      <w:r>
        <w:rPr>
          <w:rFonts w:eastAsia="Times New Roman" w:cs="Times New Roman"/>
          <w:szCs w:val="24"/>
        </w:rPr>
        <w:t xml:space="preserve">ό το πλαίσιο επίσης εντάσσεται και αυτό για το οποίο έγινε τόσο πολλή συζήτηση. Θέλω να πω στους συναδέλφους που διαφωνούν στο άρθρο 8 ότι ειλικρινά έχουμε παραδείγματα </w:t>
      </w:r>
      <w:r>
        <w:rPr>
          <w:rFonts w:eastAsia="Times New Roman" w:cs="Times New Roman"/>
          <w:szCs w:val="24"/>
        </w:rPr>
        <w:t xml:space="preserve">αναγνωρίσιμων </w:t>
      </w:r>
      <w:r>
        <w:rPr>
          <w:rFonts w:eastAsia="Times New Roman" w:cs="Times New Roman"/>
          <w:szCs w:val="24"/>
        </w:rPr>
        <w:t>ανθρώπων οι οποίοι πήραν παιδιά, τα μεγάλωσαν, ήταν ομοφυλόφιλοι, τους σε</w:t>
      </w:r>
      <w:r>
        <w:rPr>
          <w:rFonts w:eastAsia="Times New Roman" w:cs="Times New Roman"/>
          <w:szCs w:val="24"/>
        </w:rPr>
        <w:t>βόμαστε απεριόριστα -δεν είναι σκόπιμο να αναφέρουμε ονόματα, αλλά όλοι τους γνωρίζουν- και έχουν κάνει εξαιρετική πορεία. Είναι κρίμα να κλείνουμε τα μάτια σαν τα μικρά παιδιά που θέλουν να κρυφτούν και βάζουν το χέρι στα μάτια τους και δεν βλέπουν τι γίν</w:t>
      </w:r>
      <w:r>
        <w:rPr>
          <w:rFonts w:eastAsia="Times New Roman" w:cs="Times New Roman"/>
          <w:szCs w:val="24"/>
        </w:rPr>
        <w:t>εται γύρω τους.</w:t>
      </w:r>
    </w:p>
    <w:p w14:paraId="59780E6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Θέλω να πω ότι πραγματικά αυτό πρέπει να το δούμε ο καθένας με βάση την προσωπική του ευαισθησία και δεν έχω κανένα πρόβλημα αν κάποια μέλη του όποιου </w:t>
      </w:r>
      <w:r>
        <w:rPr>
          <w:rFonts w:eastAsia="Times New Roman" w:cs="Times New Roman"/>
          <w:szCs w:val="24"/>
        </w:rPr>
        <w:lastRenderedPageBreak/>
        <w:t>κόμματος</w:t>
      </w:r>
      <w:r>
        <w:rPr>
          <w:rFonts w:eastAsia="Times New Roman" w:cs="Times New Roman"/>
          <w:szCs w:val="24"/>
        </w:rPr>
        <w:t xml:space="preserve">, είτε της Αντιπολίτευσης είτε του δικού μας </w:t>
      </w:r>
      <w:r>
        <w:rPr>
          <w:rFonts w:eastAsia="Times New Roman" w:cs="Times New Roman"/>
          <w:szCs w:val="24"/>
        </w:rPr>
        <w:t>κόμματος</w:t>
      </w:r>
      <w:r>
        <w:rPr>
          <w:rFonts w:eastAsia="Times New Roman" w:cs="Times New Roman"/>
          <w:szCs w:val="24"/>
        </w:rPr>
        <w:t>, έχουν διαφορετικού επιπέδο</w:t>
      </w:r>
      <w:r>
        <w:rPr>
          <w:rFonts w:eastAsia="Times New Roman" w:cs="Times New Roman"/>
          <w:szCs w:val="24"/>
        </w:rPr>
        <w:t xml:space="preserve">υ συνείδηση και ψηφίσουν διαφορετικά. Εδώ πρέπει να καταλάβουν ότι τα κινήματα των </w:t>
      </w:r>
      <w:proofErr w:type="spellStart"/>
      <w:r>
        <w:rPr>
          <w:rFonts w:eastAsia="Times New Roman" w:cs="Times New Roman"/>
          <w:szCs w:val="24"/>
        </w:rPr>
        <w:t>μειοψηφιών</w:t>
      </w:r>
      <w:proofErr w:type="spellEnd"/>
      <w:r>
        <w:rPr>
          <w:rFonts w:eastAsia="Times New Roman" w:cs="Times New Roman"/>
          <w:szCs w:val="24"/>
        </w:rPr>
        <w:t xml:space="preserve"> διαμόρφωσαν τις προόδους της κοινωνίας.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επανάσταση δεν έγινε από τις πλειοψηφίες. Ξεκίνησε από τις </w:t>
      </w:r>
      <w:proofErr w:type="spellStart"/>
      <w:r>
        <w:rPr>
          <w:rFonts w:eastAsia="Times New Roman" w:cs="Times New Roman"/>
          <w:szCs w:val="24"/>
        </w:rPr>
        <w:t>μειοψηφίες</w:t>
      </w:r>
      <w:proofErr w:type="spellEnd"/>
      <w:r>
        <w:rPr>
          <w:rFonts w:eastAsia="Times New Roman" w:cs="Times New Roman"/>
          <w:szCs w:val="24"/>
        </w:rPr>
        <w:t xml:space="preserve"> και ακολούθησαν οι πλειοψηφίες. Άρα, καθήκον </w:t>
      </w:r>
      <w:r>
        <w:rPr>
          <w:rFonts w:eastAsia="Times New Roman" w:cs="Times New Roman"/>
          <w:szCs w:val="24"/>
        </w:rPr>
        <w:t xml:space="preserve">της αριστερής </w:t>
      </w:r>
      <w:r>
        <w:rPr>
          <w:rFonts w:eastAsia="Times New Roman" w:cs="Times New Roman"/>
          <w:szCs w:val="24"/>
        </w:rPr>
        <w:t xml:space="preserve">Κυβέρνησης </w:t>
      </w:r>
      <w:r>
        <w:rPr>
          <w:rFonts w:eastAsia="Times New Roman" w:cs="Times New Roman"/>
          <w:szCs w:val="24"/>
        </w:rPr>
        <w:t>σήμερα είναι να διαμορφώσει ένα τέτοιο πλαίσιο.</w:t>
      </w:r>
    </w:p>
    <w:p w14:paraId="59780E61" w14:textId="77777777" w:rsidR="00F07EC0" w:rsidRDefault="005D0323">
      <w:pPr>
        <w:spacing w:after="0" w:line="600" w:lineRule="auto"/>
        <w:ind w:firstLine="720"/>
        <w:jc w:val="both"/>
        <w:rPr>
          <w:rFonts w:eastAsia="Times New Roman" w:cs="Times New Roman"/>
        </w:rPr>
      </w:pPr>
      <w:r>
        <w:rPr>
          <w:rFonts w:eastAsia="Times New Roman" w:cs="Times New Roman"/>
        </w:rPr>
        <w:t xml:space="preserve">Ειπώθηκε επίσης κάτι από την </w:t>
      </w:r>
      <w:r>
        <w:rPr>
          <w:rFonts w:eastAsia="Times New Roman" w:cs="Times New Roman"/>
        </w:rPr>
        <w:t xml:space="preserve">κ. </w:t>
      </w:r>
      <w:r>
        <w:rPr>
          <w:rFonts w:eastAsia="Times New Roman" w:cs="Times New Roman"/>
        </w:rPr>
        <w:t>Παπαρήγα</w:t>
      </w:r>
      <w:r w:rsidRPr="000648F4">
        <w:rPr>
          <w:rFonts w:eastAsia="Times New Roman" w:cs="Times New Roman"/>
        </w:rPr>
        <w:t>,</w:t>
      </w:r>
      <w:r>
        <w:rPr>
          <w:rFonts w:eastAsia="Times New Roman" w:cs="Times New Roman"/>
        </w:rPr>
        <w:t xml:space="preserve"> που μου έκανε εντύπωση και το θεώρησα μια σοβαρή αντίφαση και θέλω να το πω. Ενώ, παραδείγματος </w:t>
      </w:r>
      <w:r>
        <w:rPr>
          <w:rFonts w:eastAsia="Times New Roman" w:cs="Times New Roman"/>
        </w:rPr>
        <w:t>χάριν</w:t>
      </w:r>
      <w:r>
        <w:rPr>
          <w:rFonts w:eastAsia="Times New Roman" w:cs="Times New Roman"/>
        </w:rPr>
        <w:t xml:space="preserve">, έμπλεξε τον καπιταλισμό και όλα αυτά </w:t>
      </w:r>
      <w:r>
        <w:rPr>
          <w:rFonts w:eastAsia="Times New Roman" w:cs="Times New Roman"/>
        </w:rPr>
        <w:t>που λένε συνήθως οι σύντροφοι –θα τους πω- του ΚΚΕ, σχετικά με τα οικονομικά κριτήρια της οικογένειας που βάζουμε και στην αναδοχή σε ένα βαθμό, αλλά και στην υιοθεσία</w:t>
      </w:r>
      <w:r>
        <w:rPr>
          <w:rFonts w:eastAsia="Times New Roman" w:cs="Times New Roman"/>
        </w:rPr>
        <w:t xml:space="preserve"> και </w:t>
      </w:r>
      <w:r>
        <w:rPr>
          <w:rFonts w:eastAsia="Times New Roman" w:cs="Times New Roman"/>
        </w:rPr>
        <w:t>από την άλλη πλευρά έλεγε για την επαγγελματική αναδοχή. Δεν μπορεί, ενώ θέλει τη στ</w:t>
      </w:r>
      <w:r>
        <w:rPr>
          <w:rFonts w:eastAsia="Times New Roman" w:cs="Times New Roman"/>
        </w:rPr>
        <w:t>ήριξη της οικογένειας που υιοθετεί, να μην αποδέχεται την επαγγελματική αναδοχή και να αναφέρει παραδείγματα με τρία και τέσσερα παιδιά κ.λπ</w:t>
      </w:r>
      <w:r>
        <w:rPr>
          <w:rFonts w:eastAsia="Times New Roman" w:cs="Times New Roman"/>
        </w:rPr>
        <w:t>.</w:t>
      </w:r>
      <w:r>
        <w:rPr>
          <w:rFonts w:eastAsia="Times New Roman" w:cs="Times New Roman"/>
        </w:rPr>
        <w:t>.</w:t>
      </w:r>
    </w:p>
    <w:p w14:paraId="59780E62" w14:textId="77777777" w:rsidR="00F07EC0" w:rsidRDefault="005D0323">
      <w:pPr>
        <w:spacing w:after="0" w:line="600" w:lineRule="auto"/>
        <w:ind w:firstLine="720"/>
        <w:jc w:val="both"/>
        <w:rPr>
          <w:rFonts w:eastAsia="Times New Roman" w:cs="Times New Roman"/>
        </w:rPr>
      </w:pPr>
      <w:r>
        <w:rPr>
          <w:rFonts w:eastAsia="Times New Roman" w:cs="Times New Roman"/>
        </w:rPr>
        <w:lastRenderedPageBreak/>
        <w:t xml:space="preserve">Είπαμε προηγουμένως -και αυτό πρέπει να το κατανοήσουμε- το εξής. Η επαγγελματική αναδοχή δίνει τη δυνατότητα σε </w:t>
      </w:r>
      <w:r>
        <w:rPr>
          <w:rFonts w:eastAsia="Times New Roman" w:cs="Times New Roman"/>
        </w:rPr>
        <w:t xml:space="preserve">ανθρώπους που δεν έχουν οικονομικά, αλλά θέλουν να βοηθήσουν πραγματικά και μάλιστα ειδικά παιδιά, είτε ανάπηρα είτε με ψυχολογικά προβλήματα είτε παιδιά που έχουν φύγει από τα σωφρονιστικά ιδρύματα, με συνεχή παρακολούθηση και με ειδική εκπαίδευση, να το </w:t>
      </w:r>
      <w:r>
        <w:rPr>
          <w:rFonts w:eastAsia="Times New Roman" w:cs="Times New Roman"/>
        </w:rPr>
        <w:t xml:space="preserve">κάνουν. </w:t>
      </w:r>
    </w:p>
    <w:p w14:paraId="59780E63" w14:textId="77777777" w:rsidR="00F07EC0" w:rsidRDefault="005D0323">
      <w:pPr>
        <w:spacing w:after="0" w:line="600" w:lineRule="auto"/>
        <w:ind w:firstLine="720"/>
        <w:jc w:val="both"/>
        <w:rPr>
          <w:rFonts w:eastAsia="Times New Roman" w:cs="Times New Roman"/>
        </w:rPr>
      </w:pPr>
      <w:r>
        <w:rPr>
          <w:rFonts w:eastAsia="Times New Roman" w:cs="Times New Roman"/>
        </w:rPr>
        <w:t>Αυτό το νομοσχέδιο έχει άρθρα που εκπαιδεύει τους μελλοντικούς γονείς είτε για υιοθεσία είτε ανάδοχους, αλλά συγχρόνως παρακολουθεί και εκπαιδεύει και κατά τη διάρκεια λειτουργίας αυτού του νόμου αυτά τα παιδιά και τις οικογένειες. Άρα, είναι πολύ</w:t>
      </w:r>
      <w:r>
        <w:rPr>
          <w:rFonts w:eastAsia="Times New Roman" w:cs="Times New Roman"/>
        </w:rPr>
        <w:t xml:space="preserve"> σοβαρό -και πάρα πολλοί συνάδελφοι το είπαν- από την εφαρμογή του νόμου και ο νόμος το προβλέπει. </w:t>
      </w:r>
    </w:p>
    <w:p w14:paraId="59780E64" w14:textId="77777777" w:rsidR="00F07EC0" w:rsidRDefault="005D0323">
      <w:pPr>
        <w:spacing w:after="0" w:line="600" w:lineRule="auto"/>
        <w:ind w:firstLine="720"/>
        <w:jc w:val="both"/>
        <w:rPr>
          <w:rFonts w:eastAsia="Times New Roman" w:cs="Times New Roman"/>
        </w:rPr>
      </w:pPr>
      <w:r>
        <w:rPr>
          <w:rFonts w:eastAsia="Times New Roman" w:cs="Times New Roman"/>
        </w:rPr>
        <w:t>Διευρύνει τους ειδικούς -επειδή οι ειδικοί που έχουμε δεν μας φτάνουν- και από άλλους χώρους, όχι μόνο από το συγκεκριμένο Υπουργείο και τις συγκεκριμένες θ</w:t>
      </w:r>
      <w:r>
        <w:rPr>
          <w:rFonts w:eastAsia="Times New Roman" w:cs="Times New Roman"/>
        </w:rPr>
        <w:t xml:space="preserve">έσεις, ώστε να έχουμε πληρότητα των ειδικών που θα φροντίσουν αυτή τη διαδικασία. </w:t>
      </w:r>
      <w:r>
        <w:rPr>
          <w:rFonts w:eastAsia="Times New Roman" w:cs="Times New Roman"/>
        </w:rPr>
        <w:lastRenderedPageBreak/>
        <w:t>Όλοι και όλες πρέπει να ευχόμαστε άμεσα και γρήγορα να μην έχουμε κανένα τέτοιο ίδρυμα στην Ελλάδα. Μακάρι!</w:t>
      </w:r>
    </w:p>
    <w:p w14:paraId="59780E65" w14:textId="77777777" w:rsidR="00F07EC0" w:rsidRDefault="005D0323">
      <w:pPr>
        <w:spacing w:after="0" w:line="600" w:lineRule="auto"/>
        <w:ind w:firstLine="720"/>
        <w:jc w:val="both"/>
        <w:rPr>
          <w:rFonts w:eastAsia="Times New Roman" w:cs="Times New Roman"/>
        </w:rPr>
      </w:pPr>
      <w:r>
        <w:rPr>
          <w:rFonts w:eastAsia="Times New Roman" w:cs="Times New Roman"/>
        </w:rPr>
        <w:t xml:space="preserve">Ευχαριστώ. </w:t>
      </w:r>
    </w:p>
    <w:p w14:paraId="59780E66" w14:textId="77777777" w:rsidR="00F07EC0" w:rsidRDefault="005D0323">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59780E67" w14:textId="77777777" w:rsidR="00F07EC0" w:rsidRDefault="005D0323">
      <w:pPr>
        <w:spacing w:after="0" w:line="600" w:lineRule="auto"/>
        <w:ind w:firstLine="720"/>
        <w:jc w:val="both"/>
        <w:rPr>
          <w:rFonts w:eastAsia="Times New Roman"/>
          <w:bCs/>
        </w:rPr>
      </w:pPr>
      <w:r>
        <w:rPr>
          <w:rFonts w:eastAsia="Times New Roman"/>
          <w:b/>
          <w:bCs/>
        </w:rPr>
        <w:t>ΠΡΟΕΔΡΕΥΩΝ</w:t>
      </w:r>
      <w:r>
        <w:rPr>
          <w:rFonts w:eastAsia="Times New Roman"/>
          <w:b/>
          <w:bCs/>
        </w:rPr>
        <w:t xml:space="preserve"> (Μάριος Γεωργιάδης</w:t>
      </w:r>
      <w:r w:rsidRPr="00702E4A">
        <w:rPr>
          <w:rFonts w:eastAsia="Times New Roman"/>
          <w:b/>
          <w:bCs/>
        </w:rPr>
        <w:t>):</w:t>
      </w:r>
      <w:r>
        <w:rPr>
          <w:rFonts w:eastAsia="Times New Roman"/>
          <w:b/>
          <w:bCs/>
        </w:rPr>
        <w:t xml:space="preserve"> </w:t>
      </w:r>
      <w:r>
        <w:rPr>
          <w:rFonts w:eastAsia="Times New Roman"/>
          <w:bCs/>
        </w:rPr>
        <w:t xml:space="preserve">Ευχαριστούμε την </w:t>
      </w:r>
      <w:r>
        <w:rPr>
          <w:rFonts w:eastAsia="Times New Roman"/>
          <w:bCs/>
        </w:rPr>
        <w:t xml:space="preserve">κ. </w:t>
      </w:r>
      <w:r>
        <w:rPr>
          <w:rFonts w:eastAsia="Times New Roman"/>
          <w:bCs/>
        </w:rPr>
        <w:t xml:space="preserve">Καρακώστα. </w:t>
      </w:r>
    </w:p>
    <w:p w14:paraId="59780E68" w14:textId="77777777" w:rsidR="00F07EC0" w:rsidRDefault="005D0323">
      <w:pPr>
        <w:spacing w:after="0" w:line="600" w:lineRule="auto"/>
        <w:ind w:firstLine="720"/>
        <w:jc w:val="both"/>
        <w:rPr>
          <w:rFonts w:eastAsia="Times New Roman"/>
          <w:bCs/>
        </w:rPr>
      </w:pPr>
      <w:r>
        <w:rPr>
          <w:rFonts w:eastAsia="Times New Roman"/>
          <w:bCs/>
        </w:rPr>
        <w:t xml:space="preserve">Τον λόγο έχει η </w:t>
      </w:r>
      <w:r>
        <w:rPr>
          <w:rFonts w:eastAsia="Times New Roman"/>
          <w:bCs/>
        </w:rPr>
        <w:t xml:space="preserve">κ. </w:t>
      </w:r>
      <w:proofErr w:type="spellStart"/>
      <w:r>
        <w:rPr>
          <w:rFonts w:eastAsia="Times New Roman"/>
          <w:bCs/>
        </w:rPr>
        <w:t>Κοζομπόλη</w:t>
      </w:r>
      <w:proofErr w:type="spellEnd"/>
      <w:r>
        <w:rPr>
          <w:rFonts w:eastAsia="Times New Roman"/>
          <w:bCs/>
        </w:rPr>
        <w:t xml:space="preserve"> για επτά λεπτά. </w:t>
      </w:r>
    </w:p>
    <w:p w14:paraId="59780E69" w14:textId="77777777" w:rsidR="00F07EC0" w:rsidRDefault="005D0323">
      <w:pPr>
        <w:spacing w:after="0" w:line="600" w:lineRule="auto"/>
        <w:ind w:firstLine="720"/>
        <w:jc w:val="both"/>
        <w:rPr>
          <w:rFonts w:eastAsia="Times New Roman"/>
          <w:bCs/>
        </w:rPr>
      </w:pPr>
      <w:r w:rsidRPr="00702E4A">
        <w:rPr>
          <w:rFonts w:eastAsia="Times New Roman"/>
          <w:b/>
          <w:bCs/>
        </w:rPr>
        <w:t>ΠΑΝΑΓΙΩΤΑ ΚΟΖΟΜΠΟΛΗ</w:t>
      </w:r>
      <w:r>
        <w:rPr>
          <w:rFonts w:eastAsia="Times New Roman"/>
          <w:b/>
          <w:bCs/>
        </w:rPr>
        <w:t xml:space="preserve"> </w:t>
      </w:r>
      <w:r w:rsidRPr="00702E4A">
        <w:rPr>
          <w:rFonts w:eastAsia="Times New Roman"/>
          <w:b/>
          <w:bCs/>
        </w:rPr>
        <w:t>-</w:t>
      </w:r>
      <w:r>
        <w:rPr>
          <w:rFonts w:eastAsia="Times New Roman"/>
          <w:b/>
          <w:bCs/>
        </w:rPr>
        <w:t xml:space="preserve"> </w:t>
      </w:r>
      <w:r w:rsidRPr="00702E4A">
        <w:rPr>
          <w:rFonts w:eastAsia="Times New Roman"/>
          <w:b/>
          <w:bCs/>
        </w:rPr>
        <w:t>ΑΜΑΝΑΤΙΔΗ:</w:t>
      </w:r>
      <w:r>
        <w:rPr>
          <w:rFonts w:eastAsia="Times New Roman"/>
          <w:bCs/>
        </w:rPr>
        <w:t xml:space="preserve"> Ευχαριστώ, κύριε Πρόεδρε.</w:t>
      </w:r>
    </w:p>
    <w:p w14:paraId="59780E6A" w14:textId="77777777" w:rsidR="00F07EC0" w:rsidRDefault="005D0323">
      <w:pPr>
        <w:spacing w:after="0" w:line="600" w:lineRule="auto"/>
        <w:ind w:firstLine="720"/>
        <w:jc w:val="both"/>
        <w:rPr>
          <w:rFonts w:eastAsia="Times New Roman"/>
          <w:bCs/>
        </w:rPr>
      </w:pPr>
      <w:r>
        <w:rPr>
          <w:rFonts w:eastAsia="Times New Roman"/>
          <w:bCs/>
        </w:rPr>
        <w:t>Το νομοσχέδιο, που συζητείται σήμερα, έρχεται να προσθέσει μια ακόμα ψηφίδα στα ατομικά και κοινω</w:t>
      </w:r>
      <w:r>
        <w:rPr>
          <w:rFonts w:eastAsia="Times New Roman"/>
          <w:bCs/>
        </w:rPr>
        <w:t xml:space="preserve">νικά δικαιώματα με έμφαση στα δικαιώματα του παιδιού. </w:t>
      </w:r>
    </w:p>
    <w:p w14:paraId="59780E6B" w14:textId="77777777" w:rsidR="00F07EC0" w:rsidRDefault="005D0323">
      <w:pPr>
        <w:spacing w:after="0" w:line="600" w:lineRule="auto"/>
        <w:ind w:firstLine="720"/>
        <w:jc w:val="both"/>
        <w:rPr>
          <w:rFonts w:eastAsia="Times New Roman" w:cs="Times New Roman"/>
        </w:rPr>
      </w:pPr>
      <w:r>
        <w:rPr>
          <w:rFonts w:eastAsia="Times New Roman"/>
          <w:bCs/>
        </w:rPr>
        <w:t xml:space="preserve">Θέλω να επαινέσω τη νομοθετική πρωτοβουλία της Υπουργού </w:t>
      </w:r>
      <w:r>
        <w:rPr>
          <w:rFonts w:eastAsia="Times New Roman"/>
          <w:bCs/>
        </w:rPr>
        <w:t xml:space="preserve">κ. </w:t>
      </w:r>
      <w:r>
        <w:rPr>
          <w:rFonts w:eastAsia="Times New Roman"/>
          <w:bCs/>
        </w:rPr>
        <w:t>Φωτίου, που με επιμονή και υπομονή, εντοπίζοντας το πρόβλημα, έφερε αυτό το σχέδιο νόμου που συζητάμε σήμερα, το οποίο έρχεται να θεραπεύσει π</w:t>
      </w:r>
      <w:r>
        <w:rPr>
          <w:rFonts w:eastAsia="Times New Roman"/>
          <w:bCs/>
        </w:rPr>
        <w:t xml:space="preserve">αθογένειες δεκαετιών. Έρχεται να φωτίσει ένα –με επιεική χαρακτηρισμό- </w:t>
      </w:r>
      <w:r>
        <w:rPr>
          <w:rFonts w:eastAsia="Times New Roman" w:cs="Times New Roman"/>
        </w:rPr>
        <w:t xml:space="preserve">θολό τοπίο, ένα τοπίο κατάλληλο να εκκολάψει </w:t>
      </w:r>
      <w:r>
        <w:rPr>
          <w:rFonts w:eastAsia="Times New Roman" w:cs="Times New Roman"/>
        </w:rPr>
        <w:lastRenderedPageBreak/>
        <w:t xml:space="preserve">και να γεννήσει συμπεριφορές που κακοποιούν τις παιδικές ψυχές, που πληγώνουν αθεράπευτα τον άνθρωπο. </w:t>
      </w:r>
    </w:p>
    <w:p w14:paraId="59780E6C" w14:textId="77777777" w:rsidR="00F07EC0" w:rsidRDefault="005D0323">
      <w:pPr>
        <w:spacing w:after="0" w:line="600" w:lineRule="auto"/>
        <w:ind w:firstLine="720"/>
        <w:jc w:val="both"/>
        <w:rPr>
          <w:rFonts w:eastAsia="Times New Roman" w:cs="Times New Roman"/>
        </w:rPr>
      </w:pPr>
      <w:r>
        <w:rPr>
          <w:rFonts w:eastAsia="Times New Roman" w:cs="Times New Roman"/>
        </w:rPr>
        <w:t>Είναι κοινός τόπος –το αντιλαμβάνεται</w:t>
      </w:r>
      <w:r>
        <w:rPr>
          <w:rFonts w:eastAsia="Times New Roman" w:cs="Times New Roman"/>
        </w:rPr>
        <w:t xml:space="preserve"> ο κάθε κοινός νους, το δείχνουν οι μελέτες- ότι η τοποθέτηση ενός ανηλίκου σε ανάδοχη ή θετή οικογένεια είναι η καλύτερη επιλογή της πολιτείας στις περιπτώσεις εκείνες που ο ανήλικος ή δεν έχει οικογένεια ή για κάποιους λόγους η πολιτεία κρίνει ότι είναι </w:t>
      </w:r>
      <w:r>
        <w:rPr>
          <w:rFonts w:eastAsia="Times New Roman" w:cs="Times New Roman"/>
        </w:rPr>
        <w:t xml:space="preserve">προς το συμφέρον του να απομακρυνθεί από τη φυσική του οικογένεια. </w:t>
      </w:r>
    </w:p>
    <w:p w14:paraId="59780E6D" w14:textId="77777777" w:rsidR="00F07EC0" w:rsidRDefault="005D0323">
      <w:pPr>
        <w:spacing w:after="0" w:line="600" w:lineRule="auto"/>
        <w:ind w:firstLine="720"/>
        <w:jc w:val="both"/>
        <w:rPr>
          <w:rFonts w:eastAsia="Times New Roman" w:cs="Times New Roman"/>
        </w:rPr>
      </w:pPr>
      <w:r>
        <w:rPr>
          <w:rFonts w:eastAsia="Times New Roman" w:cs="Times New Roman"/>
        </w:rPr>
        <w:t>Οι δύο θεσμοί, αναδοχή και υιοθεσία, έχουν νομοθετηθεί στη χώρα μας εδώ και χρόνια. Όμως στρεβλώσεις της διαδικασίας μας κατέστησαν μάρτυρες δύσκολων καταστάσεων για τις παιδικές ψυχές, αλ</w:t>
      </w:r>
      <w:r>
        <w:rPr>
          <w:rFonts w:eastAsia="Times New Roman" w:cs="Times New Roman"/>
        </w:rPr>
        <w:t xml:space="preserve">λά και απόγνωσης ανθρώπων που επιθυμούσαν και είχαν τις προϋποθέσεις να υιοθετήσουν ένα παιδί, αλλά δεν μπόρεσαν να το κάνουν. </w:t>
      </w:r>
    </w:p>
    <w:p w14:paraId="59780E6E" w14:textId="77777777" w:rsidR="00F07EC0" w:rsidRDefault="005D0323">
      <w:pPr>
        <w:spacing w:after="0" w:line="600" w:lineRule="auto"/>
        <w:ind w:firstLine="720"/>
        <w:jc w:val="both"/>
        <w:rPr>
          <w:rFonts w:eastAsia="Times New Roman" w:cs="Times New Roman"/>
        </w:rPr>
      </w:pPr>
      <w:r>
        <w:rPr>
          <w:rFonts w:eastAsia="Times New Roman" w:cs="Times New Roman"/>
        </w:rPr>
        <w:t>Και ενώ οι τελευταίοι αναγκάζονταν μετά από χρόνια ταλαιπωριών να εγκαταλείψουν πικραμένοι το όνειρό τους να μεγαλώσουν με αγάπη</w:t>
      </w:r>
      <w:r>
        <w:rPr>
          <w:rFonts w:eastAsia="Times New Roman" w:cs="Times New Roman"/>
        </w:rPr>
        <w:t xml:space="preserve"> ένα παιδί ή κατέφευγαν σε </w:t>
      </w:r>
      <w:r>
        <w:rPr>
          <w:rFonts w:eastAsia="Times New Roman" w:cs="Times New Roman"/>
        </w:rPr>
        <w:lastRenderedPageBreak/>
        <w:t xml:space="preserve">άλλες χώρες για να το επιτύχουν, τα μοναχικά παιδιά μεγάλωναν και ενηλικιώνονταν χωρίς να ζήσουν την οικογενειακή θαλπωρή. </w:t>
      </w:r>
    </w:p>
    <w:p w14:paraId="59780E6F" w14:textId="77777777" w:rsidR="00F07EC0" w:rsidRDefault="005D0323">
      <w:pPr>
        <w:spacing w:after="0" w:line="600" w:lineRule="auto"/>
        <w:ind w:firstLine="720"/>
        <w:jc w:val="both"/>
        <w:rPr>
          <w:rFonts w:eastAsia="Times New Roman" w:cs="Times New Roman"/>
        </w:rPr>
      </w:pPr>
      <w:r>
        <w:rPr>
          <w:rFonts w:eastAsia="Times New Roman" w:cs="Times New Roman"/>
        </w:rPr>
        <w:t>Αυτός είναι ένας από τους λόγους της φθίνουσας πορείας του αριθμού των υιοθεσιών τα τελευταία χρόνια. Βέβ</w:t>
      </w:r>
      <w:r>
        <w:rPr>
          <w:rFonts w:eastAsia="Times New Roman" w:cs="Times New Roman"/>
        </w:rPr>
        <w:t>αια τα στοιχεία που οδηγούν στο συμπέρασμα αυτό, πρέπει να τα διαβάζουμε με επιφύλαξη, καθώς δεν υπάρχει σύστημα καταγραφής όλων των υιοθεσιών, αλλά ούτε και των παιδιών που βρίσκονται σε ιδρύματα και ειδικά στα νομικά πρόσωπα ιδιωτικού δικαίου, με ό,τι αυ</w:t>
      </w:r>
      <w:r>
        <w:rPr>
          <w:rFonts w:eastAsia="Times New Roman" w:cs="Times New Roman"/>
        </w:rPr>
        <w:t xml:space="preserve">τό συνεπάγεται. Η πολιτεία οφείλει να μην κλείνει τα μάτια μπροστά σε αυτό το τεράστιο κοινωνικό πρόβλημα. </w:t>
      </w:r>
    </w:p>
    <w:p w14:paraId="59780E70" w14:textId="77777777" w:rsidR="00F07EC0" w:rsidRDefault="005D0323">
      <w:pPr>
        <w:spacing w:after="0" w:line="600" w:lineRule="auto"/>
        <w:ind w:firstLine="720"/>
        <w:jc w:val="both"/>
        <w:rPr>
          <w:rFonts w:eastAsia="Times New Roman" w:cs="Times New Roman"/>
        </w:rPr>
      </w:pPr>
      <w:r>
        <w:rPr>
          <w:rFonts w:eastAsia="Times New Roman" w:cs="Times New Roman"/>
        </w:rPr>
        <w:t xml:space="preserve">Το υπό ψήφιση νομοσχέδιο επιχειρεί να δώσει λύση στο Εθνικό Μητρώο Υιοθεσιών, που δεν παρέχει εγγυήσεις ακρίβειας, στην πλημμελή εποπτεία –και αυτό </w:t>
      </w:r>
      <w:r>
        <w:rPr>
          <w:rFonts w:eastAsia="Times New Roman" w:cs="Times New Roman"/>
        </w:rPr>
        <w:t>είναι πάρα πολύ σοβαρό- των νομικών προσώπων ιδιωτικού δικαίου και ΜΚΟ, όπου τοποθετούνται παιδιά μετά από εισαγγελικές εντολές ή δικαστικές αποφάσεις, στη μη κατα</w:t>
      </w:r>
      <w:r>
        <w:rPr>
          <w:rFonts w:eastAsia="Times New Roman" w:cs="Times New Roman"/>
        </w:rPr>
        <w:lastRenderedPageBreak/>
        <w:t>γραφή και χαρτογράφηση των παιδιών που φιλοξενούνται σε αυτά και άρα στην αδυναμία τοποθέτησή</w:t>
      </w:r>
      <w:r>
        <w:rPr>
          <w:rFonts w:eastAsia="Times New Roman" w:cs="Times New Roman"/>
        </w:rPr>
        <w:t xml:space="preserve">ς τους σε ανάδοχους γονείς και κυρίως στη μεγάλη καθυστέρηση στη διαχείριση των αιτήσεων των υποψηφίων θετών ή </w:t>
      </w:r>
      <w:r>
        <w:rPr>
          <w:rFonts w:eastAsia="Times New Roman" w:cs="Times New Roman"/>
        </w:rPr>
        <w:t xml:space="preserve">ανάδοχων </w:t>
      </w:r>
      <w:r>
        <w:rPr>
          <w:rFonts w:eastAsia="Times New Roman" w:cs="Times New Roman"/>
        </w:rPr>
        <w:t xml:space="preserve">γονέων. </w:t>
      </w:r>
    </w:p>
    <w:p w14:paraId="59780E7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Με τη δημιουργία ενός οργάνου για την παιδική προστασία λύνεται το πρόβλημα που περιέγραψα παραπάνω</w:t>
      </w:r>
      <w:r w:rsidRPr="00E95422">
        <w:rPr>
          <w:rFonts w:eastAsia="Times New Roman" w:cs="Times New Roman"/>
          <w:szCs w:val="24"/>
        </w:rPr>
        <w:t xml:space="preserve">. </w:t>
      </w:r>
      <w:r>
        <w:rPr>
          <w:rFonts w:eastAsia="Times New Roman" w:cs="Times New Roman"/>
          <w:szCs w:val="24"/>
        </w:rPr>
        <w:t xml:space="preserve">Ειπώθηκε: Είναι το Εθνικό Συμβούλιο Αναδοχής και Υιοθεσίας, που θα παρέχει συμβουλευτική υποστήριξη στους φορείς παιδικής προστασίας και κυρίως θα επιβλέπει πανελλαδικά την εφαρμογή των θεσμών αναδοχής και υιοθεσίας και ποιων μητρώων; Του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ανηλίκων</w:t>
      </w:r>
      <w:r>
        <w:rPr>
          <w:rFonts w:eastAsia="Times New Roman" w:cs="Times New Roman"/>
          <w:szCs w:val="24"/>
        </w:rPr>
        <w:t>,</w:t>
      </w:r>
      <w:r>
        <w:rPr>
          <w:rFonts w:eastAsia="Times New Roman" w:cs="Times New Roman"/>
          <w:szCs w:val="24"/>
        </w:rPr>
        <w:t xml:space="preserve"> όπου θα καταγράφονται όλοι οι ανήλικοι, του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υ</w:t>
      </w:r>
      <w:r>
        <w:rPr>
          <w:rFonts w:eastAsia="Times New Roman" w:cs="Times New Roman"/>
          <w:szCs w:val="24"/>
        </w:rPr>
        <w:t xml:space="preserve">ποψηφίων </w:t>
      </w:r>
      <w:r>
        <w:rPr>
          <w:rFonts w:eastAsia="Times New Roman" w:cs="Times New Roman"/>
          <w:szCs w:val="24"/>
        </w:rPr>
        <w:t>θ</w:t>
      </w:r>
      <w:r>
        <w:rPr>
          <w:rFonts w:eastAsia="Times New Roman" w:cs="Times New Roman"/>
          <w:szCs w:val="24"/>
        </w:rPr>
        <w:t xml:space="preserve">ετών </w:t>
      </w:r>
      <w:r>
        <w:rPr>
          <w:rFonts w:eastAsia="Times New Roman" w:cs="Times New Roman"/>
          <w:szCs w:val="24"/>
        </w:rPr>
        <w:t>γ</w:t>
      </w:r>
      <w:r>
        <w:rPr>
          <w:rFonts w:eastAsia="Times New Roman" w:cs="Times New Roman"/>
          <w:szCs w:val="24"/>
        </w:rPr>
        <w:t>ονέων, όπου όλοι οι υποψήφιοι θετοί γονείς θα καταγράφονται, πότε; Όταν έχουν ολοκληρωθεί οι κοινωνικοί έλεγχοι και η παρακολούθηση των κοινωνικών προγραμμάτων και έχει εγκριθεί η εγγραφ</w:t>
      </w:r>
      <w:r>
        <w:rPr>
          <w:rFonts w:eastAsia="Times New Roman" w:cs="Times New Roman"/>
          <w:szCs w:val="24"/>
        </w:rPr>
        <w:t>ή τους. Επίσης, θα επιβλέπει το Εθνικό Μητρώο Υποψηφίων Ανάδοχων Γονέων, όπου θα καταγράφονται όλοι οι υποψήφιοι ανάδοχοι γονείς μετά από σχετικό έλεγχο και έγκριση της εγγραφής τους.</w:t>
      </w:r>
    </w:p>
    <w:p w14:paraId="59780E7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προβλέπεται η ενοποίηση και </w:t>
      </w:r>
      <w:proofErr w:type="spellStart"/>
      <w:r>
        <w:rPr>
          <w:rFonts w:eastAsia="Times New Roman" w:cs="Times New Roman"/>
          <w:szCs w:val="24"/>
        </w:rPr>
        <w:t>επαναδιατύπωση</w:t>
      </w:r>
      <w:proofErr w:type="spellEnd"/>
      <w:r>
        <w:rPr>
          <w:rFonts w:eastAsia="Times New Roman" w:cs="Times New Roman"/>
          <w:szCs w:val="24"/>
        </w:rPr>
        <w:t xml:space="preserve"> ενός ολοκληρωμένου </w:t>
      </w:r>
      <w:r>
        <w:rPr>
          <w:rFonts w:eastAsia="Times New Roman" w:cs="Times New Roman"/>
          <w:szCs w:val="24"/>
        </w:rPr>
        <w:t xml:space="preserve">καθολικού Εθνικού Μητρώου Υιοθεσιών και ενός καθολικού Μητρώου Εγκεκριμένων Αναδοχών Ανηλίκων. Τα </w:t>
      </w:r>
      <w:r>
        <w:rPr>
          <w:rFonts w:eastAsia="Times New Roman" w:cs="Times New Roman"/>
          <w:szCs w:val="24"/>
        </w:rPr>
        <w:t xml:space="preserve">μητρώα </w:t>
      </w:r>
      <w:r>
        <w:rPr>
          <w:rFonts w:eastAsia="Times New Roman" w:cs="Times New Roman"/>
          <w:szCs w:val="24"/>
        </w:rPr>
        <w:t xml:space="preserve">των προς υιοθεσία αναδοχή παιδιών από την μια, από την άλλη πλευρά, τα </w:t>
      </w:r>
      <w:r>
        <w:rPr>
          <w:rFonts w:eastAsia="Times New Roman" w:cs="Times New Roman"/>
          <w:szCs w:val="24"/>
        </w:rPr>
        <w:t xml:space="preserve">μητρώα </w:t>
      </w:r>
      <w:r>
        <w:rPr>
          <w:rFonts w:eastAsia="Times New Roman" w:cs="Times New Roman"/>
          <w:szCs w:val="24"/>
        </w:rPr>
        <w:t xml:space="preserve">των </w:t>
      </w:r>
      <w:r>
        <w:rPr>
          <w:rFonts w:eastAsia="Times New Roman" w:cs="Times New Roman"/>
          <w:szCs w:val="24"/>
        </w:rPr>
        <w:t>υ</w:t>
      </w:r>
      <w:r>
        <w:rPr>
          <w:rFonts w:eastAsia="Times New Roman" w:cs="Times New Roman"/>
          <w:szCs w:val="24"/>
        </w:rPr>
        <w:t xml:space="preserve">ποψηφίων </w:t>
      </w:r>
      <w:r>
        <w:rPr>
          <w:rFonts w:eastAsia="Times New Roman" w:cs="Times New Roman"/>
          <w:szCs w:val="24"/>
        </w:rPr>
        <w:t>θ</w:t>
      </w:r>
      <w:r>
        <w:rPr>
          <w:rFonts w:eastAsia="Times New Roman" w:cs="Times New Roman"/>
          <w:szCs w:val="24"/>
        </w:rPr>
        <w:t xml:space="preserve">ετών και </w:t>
      </w:r>
      <w:r>
        <w:rPr>
          <w:rFonts w:eastAsia="Times New Roman" w:cs="Times New Roman"/>
          <w:szCs w:val="24"/>
        </w:rPr>
        <w:t>α</w:t>
      </w:r>
      <w:r>
        <w:rPr>
          <w:rFonts w:eastAsia="Times New Roman" w:cs="Times New Roman"/>
          <w:szCs w:val="24"/>
        </w:rPr>
        <w:t xml:space="preserve">ναδόχων </w:t>
      </w:r>
      <w:r>
        <w:rPr>
          <w:rFonts w:eastAsia="Times New Roman" w:cs="Times New Roman"/>
          <w:szCs w:val="24"/>
        </w:rPr>
        <w:t>γ</w:t>
      </w:r>
      <w:r>
        <w:rPr>
          <w:rFonts w:eastAsia="Times New Roman" w:cs="Times New Roman"/>
          <w:szCs w:val="24"/>
        </w:rPr>
        <w:t>ονέων δημιουργούν μια διαφάνεια στην όλ</w:t>
      </w:r>
      <w:r>
        <w:rPr>
          <w:rFonts w:eastAsia="Times New Roman" w:cs="Times New Roman"/>
          <w:szCs w:val="24"/>
        </w:rPr>
        <w:t xml:space="preserve">η διαδικασία. Επιπλέον, η ύπαρξη του </w:t>
      </w:r>
      <w:r>
        <w:rPr>
          <w:rFonts w:eastAsia="Times New Roman" w:cs="Times New Roman"/>
          <w:szCs w:val="24"/>
        </w:rPr>
        <w:t>μ</w:t>
      </w:r>
      <w:r>
        <w:rPr>
          <w:rFonts w:eastAsia="Times New Roman" w:cs="Times New Roman"/>
          <w:szCs w:val="24"/>
        </w:rPr>
        <w:t xml:space="preserve">ητρώου των </w:t>
      </w:r>
      <w:r>
        <w:rPr>
          <w:rFonts w:eastAsia="Times New Roman" w:cs="Times New Roman"/>
          <w:szCs w:val="24"/>
        </w:rPr>
        <w:t>υ</w:t>
      </w:r>
      <w:r>
        <w:rPr>
          <w:rFonts w:eastAsia="Times New Roman" w:cs="Times New Roman"/>
          <w:szCs w:val="24"/>
        </w:rPr>
        <w:t xml:space="preserve">ποψηφίων </w:t>
      </w:r>
      <w:r>
        <w:rPr>
          <w:rFonts w:eastAsia="Times New Roman" w:cs="Times New Roman"/>
          <w:szCs w:val="24"/>
        </w:rPr>
        <w:t>α</w:t>
      </w:r>
      <w:r>
        <w:rPr>
          <w:rFonts w:eastAsia="Times New Roman" w:cs="Times New Roman"/>
          <w:szCs w:val="24"/>
        </w:rPr>
        <w:t>νάδοχων-</w:t>
      </w:r>
      <w:r>
        <w:rPr>
          <w:rFonts w:eastAsia="Times New Roman" w:cs="Times New Roman"/>
          <w:szCs w:val="24"/>
        </w:rPr>
        <w:t>θ</w:t>
      </w:r>
      <w:r>
        <w:rPr>
          <w:rFonts w:eastAsia="Times New Roman" w:cs="Times New Roman"/>
          <w:szCs w:val="24"/>
        </w:rPr>
        <w:t xml:space="preserve">ετών </w:t>
      </w:r>
      <w:r>
        <w:rPr>
          <w:rFonts w:eastAsia="Times New Roman" w:cs="Times New Roman"/>
          <w:szCs w:val="24"/>
        </w:rPr>
        <w:t>γ</w:t>
      </w:r>
      <w:r>
        <w:rPr>
          <w:rFonts w:eastAsia="Times New Roman" w:cs="Times New Roman"/>
          <w:szCs w:val="24"/>
        </w:rPr>
        <w:t xml:space="preserve">ονέων, που για την κατάρτισή του θα έχει προηγηθεί ο έλεγχος </w:t>
      </w:r>
      <w:proofErr w:type="spellStart"/>
      <w:r>
        <w:rPr>
          <w:rFonts w:eastAsia="Times New Roman" w:cs="Times New Roman"/>
          <w:szCs w:val="24"/>
        </w:rPr>
        <w:t>καταλληλότητας</w:t>
      </w:r>
      <w:proofErr w:type="spellEnd"/>
      <w:r>
        <w:rPr>
          <w:rFonts w:eastAsia="Times New Roman" w:cs="Times New Roman"/>
          <w:szCs w:val="24"/>
        </w:rPr>
        <w:t>, με τις υπηρεσίες που διεξάγουν τους ελέγχους και με τη διεύρυνσή τους από τους πιστοποιημένους προς τούτ</w:t>
      </w:r>
      <w:r>
        <w:rPr>
          <w:rFonts w:eastAsia="Times New Roman" w:cs="Times New Roman"/>
          <w:szCs w:val="24"/>
        </w:rPr>
        <w:t xml:space="preserve">ο κοινωνικούς λειτουργούς -και αυτό είναι μια καινοτομία που πρέπει να χαιρετίσω, γιατί θα διευκολύνει έτσι τους ελέγχους με τους ανθρώπους αυτούς, που θα </w:t>
      </w:r>
      <w:proofErr w:type="spellStart"/>
      <w:r>
        <w:rPr>
          <w:rFonts w:eastAsia="Times New Roman" w:cs="Times New Roman"/>
          <w:szCs w:val="24"/>
        </w:rPr>
        <w:t>αιμοδοτήσουν</w:t>
      </w:r>
      <w:proofErr w:type="spellEnd"/>
      <w:r>
        <w:rPr>
          <w:rFonts w:eastAsia="Times New Roman" w:cs="Times New Roman"/>
          <w:szCs w:val="24"/>
        </w:rPr>
        <w:t xml:space="preserve"> όλο το σύστημα των κοινωνικών λειτουργών- επιταχύνει τη διαδικασία και μειώνει τους χρόν</w:t>
      </w:r>
      <w:r>
        <w:rPr>
          <w:rFonts w:eastAsia="Times New Roman" w:cs="Times New Roman"/>
          <w:szCs w:val="24"/>
        </w:rPr>
        <w:t>ους αναμονής, μειώνει τα δράματα.</w:t>
      </w:r>
    </w:p>
    <w:p w14:paraId="59780E7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Όλη η διαδικασία κατάρτισης των </w:t>
      </w:r>
      <w:r>
        <w:rPr>
          <w:rFonts w:eastAsia="Times New Roman" w:cs="Times New Roman"/>
          <w:szCs w:val="24"/>
        </w:rPr>
        <w:t>μητρώων</w:t>
      </w:r>
      <w:r>
        <w:rPr>
          <w:rFonts w:eastAsia="Times New Roman" w:cs="Times New Roman"/>
          <w:szCs w:val="24"/>
        </w:rPr>
        <w:t xml:space="preserve">, κυρίως τα κριτήρια </w:t>
      </w:r>
      <w:proofErr w:type="spellStart"/>
      <w:r>
        <w:rPr>
          <w:rFonts w:eastAsia="Times New Roman" w:cs="Times New Roman"/>
          <w:szCs w:val="24"/>
        </w:rPr>
        <w:t>καταλληλότητας</w:t>
      </w:r>
      <w:proofErr w:type="spellEnd"/>
      <w:r>
        <w:rPr>
          <w:rFonts w:eastAsia="Times New Roman" w:cs="Times New Roman"/>
          <w:szCs w:val="24"/>
        </w:rPr>
        <w:t xml:space="preserve"> των </w:t>
      </w:r>
      <w:r>
        <w:rPr>
          <w:rFonts w:eastAsia="Times New Roman" w:cs="Times New Roman"/>
          <w:szCs w:val="24"/>
        </w:rPr>
        <w:t>υ</w:t>
      </w:r>
      <w:r>
        <w:rPr>
          <w:rFonts w:eastAsia="Times New Roman" w:cs="Times New Roman"/>
          <w:szCs w:val="24"/>
        </w:rPr>
        <w:t xml:space="preserve">ποψηφίων </w:t>
      </w:r>
      <w:r>
        <w:rPr>
          <w:rFonts w:eastAsia="Times New Roman" w:cs="Times New Roman"/>
          <w:szCs w:val="24"/>
        </w:rPr>
        <w:t>θ</w:t>
      </w:r>
      <w:r>
        <w:rPr>
          <w:rFonts w:eastAsia="Times New Roman" w:cs="Times New Roman"/>
          <w:szCs w:val="24"/>
        </w:rPr>
        <w:t>ετών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νάδοχων </w:t>
      </w:r>
      <w:r>
        <w:rPr>
          <w:rFonts w:eastAsia="Times New Roman" w:cs="Times New Roman"/>
          <w:szCs w:val="24"/>
        </w:rPr>
        <w:t xml:space="preserve">γονέων </w:t>
      </w:r>
      <w:r>
        <w:rPr>
          <w:rFonts w:eastAsia="Times New Roman" w:cs="Times New Roman"/>
          <w:szCs w:val="24"/>
        </w:rPr>
        <w:t>γίνεται αποκλειστικά με γνώμονα το συμφέρον του παιδιού. Είναι σημαντικό ότι η ενίσχυση του θεσμού της αναδοχ</w:t>
      </w:r>
      <w:r>
        <w:rPr>
          <w:rFonts w:eastAsia="Times New Roman" w:cs="Times New Roman"/>
          <w:szCs w:val="24"/>
        </w:rPr>
        <w:t xml:space="preserve">ής επιτυγχάνεται και με την οικονομική ενίσχυση των </w:t>
      </w:r>
      <w:r>
        <w:rPr>
          <w:rFonts w:eastAsia="Times New Roman" w:cs="Times New Roman"/>
          <w:szCs w:val="24"/>
        </w:rPr>
        <w:t xml:space="preserve">ανάδοχων </w:t>
      </w:r>
      <w:r>
        <w:rPr>
          <w:rFonts w:eastAsia="Times New Roman" w:cs="Times New Roman"/>
          <w:szCs w:val="24"/>
        </w:rPr>
        <w:t xml:space="preserve">γονέων. Πολύ σημαντικό, επίσης, θα έλεγα ότι είναι </w:t>
      </w:r>
      <w:r>
        <w:rPr>
          <w:rFonts w:eastAsia="Times New Roman" w:cs="Times New Roman"/>
          <w:szCs w:val="24"/>
        </w:rPr>
        <w:t xml:space="preserve">πως </w:t>
      </w:r>
      <w:r>
        <w:rPr>
          <w:rFonts w:eastAsia="Times New Roman" w:cs="Times New Roman"/>
          <w:szCs w:val="24"/>
        </w:rPr>
        <w:t>προβλέπονται όργανα για την παρακολούθηση των δύο θεσμών -και της αναδοχής και της υιοθεσίας- μετά την έγκρισή τους, κάτι που σχεδόν ήταν αν</w:t>
      </w:r>
      <w:r>
        <w:rPr>
          <w:rFonts w:eastAsia="Times New Roman" w:cs="Times New Roman"/>
          <w:szCs w:val="24"/>
        </w:rPr>
        <w:t>ύπαρκτο με το ισχύον νομοθετικό πλαίσιο.</w:t>
      </w:r>
    </w:p>
    <w:p w14:paraId="59780E7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ενώ όλα τα παραπάνω ξεκαθαρίζουν το θολό τοπίο, βγάζουν τα παιδιά από τα ιδρύματα και κυριολεκτικά σώζουν ανθρώπινες ψυχές, υπάρχουν κάποιοι που εθελοτυφλούν και με περισσή υποκρισία εξανίστανται για τη δυνατότη</w:t>
      </w:r>
      <w:r>
        <w:rPr>
          <w:rFonts w:eastAsia="Times New Roman" w:cs="Times New Roman"/>
          <w:szCs w:val="24"/>
        </w:rPr>
        <w:t>τα όσων έχουν συνάψει σύμφωνο συμβίωσης, άρα και ομόφυλων, να γίνουν ανάδοχοι γονείς.</w:t>
      </w:r>
    </w:p>
    <w:p w14:paraId="59780E7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Μήπως θα πρέπει να ελέγξουμε τον σεξουαλικό προσανατολισμό και των μεμονωμένων ατόμων, που δύνανται επίσης να θέσουν διαθεσιμότητα για να φιλοξενήσουν </w:t>
      </w:r>
      <w:r>
        <w:rPr>
          <w:rFonts w:eastAsia="Times New Roman" w:cs="Times New Roman"/>
          <w:szCs w:val="24"/>
        </w:rPr>
        <w:lastRenderedPageBreak/>
        <w:t xml:space="preserve">και να περιθάλψουν </w:t>
      </w:r>
      <w:r>
        <w:rPr>
          <w:rFonts w:eastAsia="Times New Roman" w:cs="Times New Roman"/>
          <w:szCs w:val="24"/>
        </w:rPr>
        <w:t>ανήλικα παιδιά από μια μέρα μέχρι όσο χρειαστεί; Μήπως λησμονούμε δράματα που έχουν δει το φως της δημοσιότητας, με πρόσφατα μάλιστα τραγικά παραδείγματα που τα προκάλεσαν ετερόφυλοι θετοί γονείς;</w:t>
      </w:r>
    </w:p>
    <w:p w14:paraId="59780E7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Ποιο ακριβώς είναι το πρόβλημα, αν ομόφυλα ζευγάρια θα έχου</w:t>
      </w:r>
      <w:r>
        <w:rPr>
          <w:rFonts w:eastAsia="Times New Roman" w:cs="Times New Roman"/>
          <w:szCs w:val="24"/>
        </w:rPr>
        <w:t>ν κριθεί με τον μηχανισμό που προαναφέρθηκε κατάλληλα προς τούτο να φιλοξενήσουν από μια μέρα μέχρι όσο χρειαστεί παιδιά που θα έχουν το ονοματεπώνυμό τους, τους φυσικούς τους γονείς, στους οποίους θα επιστρέψουν, όταν αρθούν οι λόγοι που προσωρινά τους απ</w:t>
      </w:r>
      <w:r>
        <w:rPr>
          <w:rFonts w:eastAsia="Times New Roman" w:cs="Times New Roman"/>
          <w:szCs w:val="24"/>
        </w:rPr>
        <w:t>ομάκρυναν από αυτούς είτε γιατί είναι προσφυγόπουλα και τους αναζητούν είτε γιατί τους αφαιρέθηκε προσωρινά η επιμέλεια; Ποιο είναι το πρόβλημα να προσφέρουν αγάπη, εάν -επαναλαμβάνω- έχουν, όπως όλοι οι υποψήφιοι, κριθεί κατάλληλοι;</w:t>
      </w:r>
    </w:p>
    <w:p w14:paraId="59780E77" w14:textId="77777777" w:rsidR="00F07EC0" w:rsidRDefault="005D0323">
      <w:pPr>
        <w:spacing w:after="0" w:line="600" w:lineRule="auto"/>
        <w:ind w:firstLine="720"/>
        <w:jc w:val="both"/>
        <w:rPr>
          <w:rFonts w:eastAsia="Times New Roman" w:cs="Times New Roman"/>
          <w:szCs w:val="24"/>
        </w:rPr>
      </w:pPr>
      <w:r w:rsidRPr="00563581">
        <w:rPr>
          <w:rFonts w:eastAsia="Times New Roman" w:cs="Times New Roman"/>
          <w:szCs w:val="24"/>
        </w:rPr>
        <w:t>(Στο σημείο αυτό κτυπά</w:t>
      </w:r>
      <w:r w:rsidRPr="00563581">
        <w:rPr>
          <w:rFonts w:eastAsia="Times New Roman" w:cs="Times New Roman"/>
          <w:szCs w:val="24"/>
        </w:rPr>
        <w:t>ει το κουδούνι λήξεως του χρόνου ομιλίας τ</w:t>
      </w:r>
      <w:r>
        <w:rPr>
          <w:rFonts w:eastAsia="Times New Roman" w:cs="Times New Roman"/>
          <w:szCs w:val="24"/>
        </w:rPr>
        <w:t>ης κυρίας Βουλευτού</w:t>
      </w:r>
      <w:r w:rsidRPr="00563581">
        <w:rPr>
          <w:rFonts w:eastAsia="Times New Roman" w:cs="Times New Roman"/>
          <w:szCs w:val="24"/>
        </w:rPr>
        <w:t>)</w:t>
      </w:r>
    </w:p>
    <w:p w14:paraId="59780E7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9780E7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επηρεάσουν μήπως τον ανήλικο που έχουν </w:t>
      </w:r>
      <w:proofErr w:type="spellStart"/>
      <w:r>
        <w:rPr>
          <w:rFonts w:eastAsia="Times New Roman" w:cs="Times New Roman"/>
          <w:szCs w:val="24"/>
        </w:rPr>
        <w:t>αναδεχθεί</w:t>
      </w:r>
      <w:proofErr w:type="spellEnd"/>
      <w:r>
        <w:rPr>
          <w:rFonts w:eastAsia="Times New Roman" w:cs="Times New Roman"/>
          <w:szCs w:val="24"/>
        </w:rPr>
        <w:t xml:space="preserve"> προς την κατεύθυνση της ομοφυλοφιλίας; Μα, αυτοί οι ίδιοι οι θετοί γονείς είναι παιδιά ετερόφυλων γονέων.</w:t>
      </w:r>
    </w:p>
    <w:p w14:paraId="59780E7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καλώ ν</w:t>
      </w:r>
      <w:r>
        <w:rPr>
          <w:rFonts w:eastAsia="Times New Roman" w:cs="Times New Roman"/>
          <w:szCs w:val="24"/>
        </w:rPr>
        <w:t>α δούμε το σχέδιο νόμου συνολικά, να κρίνουμε αν αυτό υπηρετεί τον σκοπό για τον οποίο θεσπίζεται, το συμφέρον του παιδιού και αν ανοίγει αγκαλιές, χωρίς προκαταλήψεις, με λογική και ευαισθησία και τότε είμαι βέβαιη ότι από μια τέτοια θεώρηση όλοι θα οδηγη</w:t>
      </w:r>
      <w:r>
        <w:rPr>
          <w:rFonts w:eastAsia="Times New Roman" w:cs="Times New Roman"/>
          <w:szCs w:val="24"/>
        </w:rPr>
        <w:t>θούμε στην ψήφισή του.</w:t>
      </w:r>
    </w:p>
    <w:p w14:paraId="59780E7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w:t>
      </w:r>
    </w:p>
    <w:p w14:paraId="59780E7C" w14:textId="77777777" w:rsidR="00F07EC0" w:rsidRDefault="005D0323">
      <w:pPr>
        <w:spacing w:after="0" w:line="600" w:lineRule="auto"/>
        <w:ind w:firstLine="709"/>
        <w:jc w:val="center"/>
        <w:rPr>
          <w:rFonts w:eastAsia="Times New Roman" w:cs="Times New Roman"/>
          <w:szCs w:val="24"/>
        </w:rPr>
      </w:pPr>
      <w:r w:rsidRPr="0031365E">
        <w:rPr>
          <w:rFonts w:eastAsia="Times New Roman" w:cs="Times New Roman"/>
          <w:szCs w:val="24"/>
        </w:rPr>
        <w:t>(Χειροκροτήματα από την πτέρυγα του ΣΥΡΙΖΑ)</w:t>
      </w:r>
    </w:p>
    <w:p w14:paraId="59780E7D" w14:textId="77777777" w:rsidR="00F07EC0" w:rsidRDefault="005D0323">
      <w:pPr>
        <w:spacing w:after="0" w:line="600" w:lineRule="auto"/>
        <w:ind w:firstLine="720"/>
        <w:jc w:val="both"/>
        <w:rPr>
          <w:rFonts w:eastAsia="Times New Roman" w:cs="Times New Roman"/>
          <w:szCs w:val="24"/>
        </w:rPr>
      </w:pPr>
      <w:r w:rsidRPr="009D71FF">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πολύ την </w:t>
      </w:r>
      <w:r>
        <w:rPr>
          <w:rFonts w:eastAsia="Times New Roman" w:cs="Times New Roman"/>
          <w:szCs w:val="24"/>
        </w:rPr>
        <w:t xml:space="preserve">κ. </w:t>
      </w:r>
      <w:proofErr w:type="spellStart"/>
      <w:r>
        <w:rPr>
          <w:rFonts w:eastAsia="Times New Roman" w:cs="Times New Roman"/>
          <w:szCs w:val="24"/>
        </w:rPr>
        <w:t>Κοζομπόλη</w:t>
      </w:r>
      <w:proofErr w:type="spellEnd"/>
      <w:r>
        <w:rPr>
          <w:rFonts w:eastAsia="Times New Roman" w:cs="Times New Roman"/>
          <w:szCs w:val="24"/>
        </w:rPr>
        <w:t>.</w:t>
      </w:r>
    </w:p>
    <w:p w14:paraId="59780E7E" w14:textId="77777777" w:rsidR="00F07EC0" w:rsidRDefault="005D0323">
      <w:pPr>
        <w:spacing w:after="0" w:line="600" w:lineRule="auto"/>
        <w:ind w:firstLine="720"/>
        <w:jc w:val="both"/>
        <w:rPr>
          <w:rFonts w:eastAsia="Times New Roman" w:cs="Times New Roman"/>
        </w:rPr>
      </w:pPr>
      <w:r w:rsidRPr="00534A19">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sidRPr="00534A19">
        <w:rPr>
          <w:rFonts w:eastAsia="Times New Roman" w:cs="Times New Roman"/>
        </w:rPr>
        <w:t>ΕΛΕΥΘΕΡΙΟΣ ΒΕΝΙΖΕΛΟΣ</w:t>
      </w:r>
      <w:r>
        <w:rPr>
          <w:rFonts w:eastAsia="Times New Roman" w:cs="Times New Roman"/>
        </w:rPr>
        <w:t>»</w:t>
      </w:r>
      <w:r w:rsidRPr="00534A19">
        <w:rPr>
          <w:rFonts w:eastAsia="Times New Roman" w:cs="Times New Roman"/>
        </w:rPr>
        <w:t xml:space="preserve"> και ενημερώθηκαν για την ιστορία του κτηρίου και </w:t>
      </w:r>
      <w:r w:rsidRPr="00534A19">
        <w:rPr>
          <w:rFonts w:eastAsia="Times New Roman" w:cs="Times New Roman"/>
        </w:rPr>
        <w:t xml:space="preserve">τον τρόπο οργάνωσης και λειτουργίας της Βουλής, </w:t>
      </w:r>
      <w:r w:rsidRPr="00534A19">
        <w:rPr>
          <w:rFonts w:eastAsia="Times New Roman" w:cs="Times New Roman"/>
        </w:rPr>
        <w:lastRenderedPageBreak/>
        <w:t xml:space="preserve">τριάντα </w:t>
      </w:r>
      <w:r>
        <w:rPr>
          <w:rFonts w:eastAsia="Times New Roman" w:cs="Times New Roman"/>
        </w:rPr>
        <w:t>πέντε</w:t>
      </w:r>
      <w:r w:rsidRPr="00534A19">
        <w:rPr>
          <w:rFonts w:eastAsia="Times New Roman" w:cs="Times New Roman"/>
        </w:rPr>
        <w:t xml:space="preserve"> μαθητές και μαθήτριες και </w:t>
      </w:r>
      <w:r>
        <w:rPr>
          <w:rFonts w:eastAsia="Times New Roman" w:cs="Times New Roman"/>
        </w:rPr>
        <w:t>πέντε</w:t>
      </w:r>
      <w:r w:rsidRPr="00534A19">
        <w:rPr>
          <w:rFonts w:eastAsia="Times New Roman" w:cs="Times New Roman"/>
        </w:rPr>
        <w:t xml:space="preserve"> εκπαιδευτικοί συνοδοί τους από το</w:t>
      </w:r>
      <w:r>
        <w:rPr>
          <w:rFonts w:eastAsia="Times New Roman" w:cs="Times New Roman"/>
        </w:rPr>
        <w:t xml:space="preserve"> Δημοτικό Σχολείο Καλού Χωριού Λασιθίου και από το 1</w:t>
      </w:r>
      <w:r w:rsidRPr="00B40F54">
        <w:rPr>
          <w:rFonts w:eastAsia="Times New Roman" w:cs="Times New Roman"/>
          <w:vertAlign w:val="superscript"/>
        </w:rPr>
        <w:t>ο</w:t>
      </w:r>
      <w:r>
        <w:rPr>
          <w:rFonts w:eastAsia="Times New Roman" w:cs="Times New Roman"/>
        </w:rPr>
        <w:t xml:space="preserve"> Δημοτικό Σχολείο </w:t>
      </w:r>
      <w:proofErr w:type="spellStart"/>
      <w:r>
        <w:rPr>
          <w:rFonts w:eastAsia="Times New Roman" w:cs="Times New Roman"/>
        </w:rPr>
        <w:t>Ασγούρου</w:t>
      </w:r>
      <w:proofErr w:type="spellEnd"/>
      <w:r>
        <w:rPr>
          <w:rFonts w:eastAsia="Times New Roman" w:cs="Times New Roman"/>
        </w:rPr>
        <w:t xml:space="preserve"> Ρόδου</w:t>
      </w:r>
      <w:r w:rsidRPr="00534A19">
        <w:rPr>
          <w:rFonts w:eastAsia="Times New Roman" w:cs="Times New Roman"/>
        </w:rPr>
        <w:t xml:space="preserve">. </w:t>
      </w:r>
    </w:p>
    <w:p w14:paraId="59780E7F" w14:textId="77777777" w:rsidR="00F07EC0" w:rsidRDefault="005D0323">
      <w:pPr>
        <w:spacing w:after="0" w:line="600" w:lineRule="auto"/>
        <w:ind w:firstLine="720"/>
        <w:jc w:val="both"/>
        <w:rPr>
          <w:rFonts w:eastAsia="Times New Roman" w:cs="Times New Roman"/>
        </w:rPr>
      </w:pPr>
      <w:r w:rsidRPr="00534A19">
        <w:rPr>
          <w:rFonts w:eastAsia="Times New Roman" w:cs="Times New Roman"/>
        </w:rPr>
        <w:t xml:space="preserve">Η Βουλή τούς καλωσορίζει. </w:t>
      </w:r>
    </w:p>
    <w:p w14:paraId="59780E80" w14:textId="77777777" w:rsidR="00F07EC0" w:rsidRDefault="005D0323">
      <w:pPr>
        <w:spacing w:after="0" w:line="600" w:lineRule="auto"/>
        <w:ind w:firstLine="720"/>
        <w:jc w:val="center"/>
        <w:rPr>
          <w:rFonts w:eastAsia="Times New Roman" w:cs="Times New Roman"/>
        </w:rPr>
      </w:pPr>
      <w:r w:rsidRPr="00534A19">
        <w:rPr>
          <w:rFonts w:eastAsia="Times New Roman" w:cs="Times New Roman"/>
        </w:rPr>
        <w:t>(Χειροκροτήματ</w:t>
      </w:r>
      <w:r w:rsidRPr="00534A19">
        <w:rPr>
          <w:rFonts w:eastAsia="Times New Roman" w:cs="Times New Roman"/>
        </w:rPr>
        <w:t>α απ’ όλες τις πτέρυγες της Βουλής)</w:t>
      </w:r>
    </w:p>
    <w:p w14:paraId="59780E8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Τον λόγο έχει ο κ. Γερμενής εκ μέρους της Χρυσής Αυγής.</w:t>
      </w:r>
    </w:p>
    <w:p w14:paraId="59780E8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επτά λεπτά.</w:t>
      </w:r>
    </w:p>
    <w:p w14:paraId="59780E83"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Ευχαριστώ, κύριε Πρόεδρε.</w:t>
      </w:r>
    </w:p>
    <w:p w14:paraId="59780E8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Με το παρόν νομοθέτημα η συγκυβέρνηση ΣΥΡΙΖΑ-ΑΝΕΛ επιχειρεί μία</w:t>
      </w:r>
      <w:r>
        <w:rPr>
          <w:rFonts w:eastAsia="Times New Roman" w:cs="Times New Roman"/>
          <w:szCs w:val="24"/>
        </w:rPr>
        <w:t xml:space="preserve"> νέα προσέγγιση του θεσμού της οικογένειας μέσα από τη ρύθμιση του θεσμού της αναδοχής και της υιοθεσίας. Είναι μία προσέγγιση με την οποία διαφωνούμε, δεδομένου ότι ανοίγει ο δρόμος για την υιοθέτηση ανηλίκων από ομόφυλα ζευγάρια. Αυτό και μόνο είναι αρκε</w:t>
      </w:r>
      <w:r>
        <w:rPr>
          <w:rFonts w:eastAsia="Times New Roman" w:cs="Times New Roman"/>
          <w:szCs w:val="24"/>
        </w:rPr>
        <w:t>τό για να διαφωνήσουμε με το συγκεκριμένο νομοσχέδιο.</w:t>
      </w:r>
    </w:p>
    <w:p w14:paraId="59780E8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Για να προλάβω, μάλιστα, τους ΑΝΕΛ σε περίπτωση που βγουν και πουν ότι το καταψηφίζουν, θα ήθελα να τους πω ότι θα μπορούσαν να μη θυμούνται όποτε θέλουν και τους βολεύει ότι τη μία είναι κυβερνητικοί κ</w:t>
      </w:r>
      <w:r>
        <w:rPr>
          <w:rFonts w:eastAsia="Times New Roman" w:cs="Times New Roman"/>
          <w:szCs w:val="24"/>
        </w:rPr>
        <w:t>αι την άλλη ότι δεν είναι κυβερνητικοί και καταψηφίζουν ό,τι τους συμφέρει. Θα μπορούσαν</w:t>
      </w:r>
      <w:r w:rsidRPr="00B42A18">
        <w:rPr>
          <w:rFonts w:eastAsia="Times New Roman" w:cs="Times New Roman"/>
          <w:szCs w:val="24"/>
        </w:rPr>
        <w:t xml:space="preserve"> </w:t>
      </w:r>
      <w:r>
        <w:rPr>
          <w:rFonts w:eastAsia="Times New Roman" w:cs="Times New Roman"/>
          <w:szCs w:val="24"/>
        </w:rPr>
        <w:t xml:space="preserve">να πουν, όταν το νομοσχέδιο ήταν ακόμα στη </w:t>
      </w:r>
      <w:r>
        <w:rPr>
          <w:rFonts w:eastAsia="Times New Roman" w:cs="Times New Roman"/>
          <w:szCs w:val="24"/>
        </w:rPr>
        <w:t>νομοπαρασκευαστική επιτροπή</w:t>
      </w:r>
      <w:r>
        <w:rPr>
          <w:rFonts w:eastAsia="Times New Roman" w:cs="Times New Roman"/>
          <w:szCs w:val="24"/>
        </w:rPr>
        <w:t>, ότι αφού είναι Κυβέρνηση δεν το ψηφίζουν και να μην κρύβονται πίσω από κόμματα, όπως είναι το Π</w:t>
      </w:r>
      <w:r>
        <w:rPr>
          <w:rFonts w:eastAsia="Times New Roman" w:cs="Times New Roman"/>
          <w:szCs w:val="24"/>
        </w:rPr>
        <w:t>ΑΣΟΚ ή το Ποτάμι. Να βγουν εδώ και να πουν ότι σήμερα παραιτούμαστε και ρίχνουμε την Κυβέρνηση και δεν περνά ένα τέτοιο νομοσχέδιο που είναι βόμβα στα θεμέλια της ελληνικής οικογένειας.</w:t>
      </w:r>
    </w:p>
    <w:p w14:paraId="59780E8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Είναι, βέβαια, σαφές –αυτό δεν το συζητάμε- ότι τα ανήλικα παιδιά χρήζ</w:t>
      </w:r>
      <w:r>
        <w:rPr>
          <w:rFonts w:eastAsia="Times New Roman" w:cs="Times New Roman"/>
          <w:szCs w:val="24"/>
        </w:rPr>
        <w:t xml:space="preserve">ουν νομικής προστασίας και πρέπει να διασφαλιστεί η ακεραιότητά τους. Όμως, πρέπει να πούμε ότι τα τελευταία χρόνια υπάρχει μία εισροή λαθρομεταναστών, μία εισροή μεταναστών σε ολόκληρη την Ευρώπη. Υπάρχουν παιδιά μη καταγεγραμμένα και όλοι γνωρίζουμε πού </w:t>
      </w:r>
      <w:r>
        <w:rPr>
          <w:rFonts w:eastAsia="Times New Roman" w:cs="Times New Roman"/>
          <w:szCs w:val="24"/>
        </w:rPr>
        <w:t xml:space="preserve">έχουν πέσει τα παιδιά που δεν είναι καταγεγραμμένα, σε τι δίκτυα, σε τι σωματεμπορία και σε τι ανώμαλα μυαλά ακόμα έχουν βρεθεί κατά καιρούς. Βγαίνουν </w:t>
      </w:r>
      <w:r>
        <w:rPr>
          <w:rFonts w:eastAsia="Times New Roman" w:cs="Times New Roman"/>
          <w:szCs w:val="24"/>
        </w:rPr>
        <w:lastRenderedPageBreak/>
        <w:t>στη δημοσιότητα και ακούμε τα χαΐρια τους από ανθρώπους που δήθεν το παίζουν προοδευτικοί.</w:t>
      </w:r>
    </w:p>
    <w:p w14:paraId="59780E8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Επίσης, πρέπει</w:t>
      </w:r>
      <w:r>
        <w:rPr>
          <w:rFonts w:eastAsia="Times New Roman" w:cs="Times New Roman"/>
          <w:szCs w:val="24"/>
        </w:rPr>
        <w:t xml:space="preserve"> να πούμε ότι δεν υπάρχουν μόνο </w:t>
      </w:r>
      <w:proofErr w:type="spellStart"/>
      <w:r>
        <w:rPr>
          <w:rFonts w:eastAsia="Times New Roman" w:cs="Times New Roman"/>
          <w:szCs w:val="24"/>
        </w:rPr>
        <w:t>λαθρομεταναστάκια</w:t>
      </w:r>
      <w:proofErr w:type="spellEnd"/>
      <w:r>
        <w:rPr>
          <w:rFonts w:eastAsia="Times New Roman" w:cs="Times New Roman"/>
          <w:szCs w:val="24"/>
        </w:rPr>
        <w:t xml:space="preserve"> ή </w:t>
      </w:r>
      <w:proofErr w:type="spellStart"/>
      <w:r>
        <w:rPr>
          <w:rFonts w:eastAsia="Times New Roman" w:cs="Times New Roman"/>
          <w:szCs w:val="24"/>
        </w:rPr>
        <w:t>μεταναστάκια</w:t>
      </w:r>
      <w:proofErr w:type="spellEnd"/>
      <w:r>
        <w:rPr>
          <w:rFonts w:eastAsia="Times New Roman" w:cs="Times New Roman"/>
          <w:szCs w:val="24"/>
        </w:rPr>
        <w:t xml:space="preserve"> που έχουν πρόβλημα και είναι ορφανά. Υπάρχουν και </w:t>
      </w:r>
      <w:r>
        <w:rPr>
          <w:rFonts w:eastAsia="Times New Roman" w:cs="Times New Roman"/>
          <w:szCs w:val="24"/>
        </w:rPr>
        <w:t xml:space="preserve">Ελληνόπουλα </w:t>
      </w:r>
      <w:r>
        <w:rPr>
          <w:rFonts w:eastAsia="Times New Roman" w:cs="Times New Roman"/>
          <w:szCs w:val="24"/>
        </w:rPr>
        <w:t>που δεν βιώνουν την οικογενειακή θαλπωρή. Υπάρχουν στοιχεία που δείχνουν στα χρόνια του μνημονίου πόσες ελληνικές οικογένειες έχο</w:t>
      </w:r>
      <w:r>
        <w:rPr>
          <w:rFonts w:eastAsia="Times New Roman" w:cs="Times New Roman"/>
          <w:szCs w:val="24"/>
        </w:rPr>
        <w:t xml:space="preserve">υν αναγκαστεί να εγκαταλείψουν τα βρέφη τους, γιατί δεν μπορούν να τα μεγαλώσουν κανονικά σε μία οικογένεια, όπως μεγάλωσαν οι παππούδες μας. Αυτά τα παιδιά έπρεπε η ελληνική πολιτεία να πέσει πάνω τους και να τα βοηθήσει, τη στιγμή που το ελληνικό κράτος </w:t>
      </w:r>
      <w:r>
        <w:rPr>
          <w:rFonts w:eastAsia="Times New Roman" w:cs="Times New Roman"/>
          <w:szCs w:val="24"/>
        </w:rPr>
        <w:t xml:space="preserve">και το ελληνικό έθνος έχει τεράστιο δημογραφικό πρόβλημα, όσον αφορά </w:t>
      </w:r>
      <w:r>
        <w:rPr>
          <w:rFonts w:eastAsia="Times New Roman" w:cs="Times New Roman"/>
          <w:szCs w:val="24"/>
        </w:rPr>
        <w:t>σ</w:t>
      </w:r>
      <w:r>
        <w:rPr>
          <w:rFonts w:eastAsia="Times New Roman" w:cs="Times New Roman"/>
          <w:szCs w:val="24"/>
        </w:rPr>
        <w:t>τις γεννήσεις.</w:t>
      </w:r>
    </w:p>
    <w:p w14:paraId="59780E8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Αυτά είναι προβλήματα που εμείς </w:t>
      </w:r>
      <w:r>
        <w:rPr>
          <w:rFonts w:eastAsia="Times New Roman" w:cs="Times New Roman"/>
          <w:szCs w:val="24"/>
        </w:rPr>
        <w:t>ως</w:t>
      </w:r>
      <w:r>
        <w:rPr>
          <w:rFonts w:eastAsia="Times New Roman" w:cs="Times New Roman"/>
          <w:szCs w:val="24"/>
        </w:rPr>
        <w:t xml:space="preserve"> Χρυσή Αυγή τα έχουμε θίξει από την πρώτη στιγμή που μπήκαμε σ’ αυτήν εδώ την Αίθουσα και έχουμε και λύσεις. Έχουμε </w:t>
      </w:r>
      <w:r>
        <w:rPr>
          <w:rFonts w:eastAsia="Times New Roman" w:cs="Times New Roman"/>
          <w:szCs w:val="24"/>
        </w:rPr>
        <w:t>προτάσεις σ</w:t>
      </w:r>
      <w:r>
        <w:rPr>
          <w:rFonts w:eastAsia="Times New Roman" w:cs="Times New Roman"/>
          <w:szCs w:val="24"/>
        </w:rPr>
        <w:t xml:space="preserve">το πρόγραμμά μας </w:t>
      </w:r>
      <w:r>
        <w:rPr>
          <w:rFonts w:eastAsia="Times New Roman" w:cs="Times New Roman"/>
          <w:szCs w:val="24"/>
        </w:rPr>
        <w:t xml:space="preserve">με </w:t>
      </w:r>
      <w:r>
        <w:rPr>
          <w:rFonts w:eastAsia="Times New Roman" w:cs="Times New Roman"/>
          <w:szCs w:val="24"/>
        </w:rPr>
        <w:t>συγκεκριμένες θέσεις οι οποίες λένε ότι πρέπει να υπάρ</w:t>
      </w:r>
      <w:r>
        <w:rPr>
          <w:rFonts w:eastAsia="Times New Roman" w:cs="Times New Roman"/>
          <w:szCs w:val="24"/>
        </w:rPr>
        <w:lastRenderedPageBreak/>
        <w:t>χουν επιδόματα στις ελληνικές οικογένειες για να ανταποκρίνονται στη δύσκολη οικονομική κατάσταση. Λέμε ότι είναι αναγκαίο να προστατευθεί η μητρότητα. Πρέπει να επιδοτηθεί η μητρότη</w:t>
      </w:r>
      <w:r>
        <w:rPr>
          <w:rFonts w:eastAsia="Times New Roman" w:cs="Times New Roman"/>
          <w:szCs w:val="24"/>
        </w:rPr>
        <w:t xml:space="preserve">τα και να υπάρξει προστασία της ανύπαντρης μητέρας, καθώς και γενναία ενίσχυση των </w:t>
      </w:r>
      <w:proofErr w:type="spellStart"/>
      <w:r>
        <w:rPr>
          <w:rFonts w:eastAsia="Times New Roman" w:cs="Times New Roman"/>
          <w:szCs w:val="24"/>
        </w:rPr>
        <w:t>τρίτεκνων</w:t>
      </w:r>
      <w:proofErr w:type="spellEnd"/>
      <w:r>
        <w:rPr>
          <w:rFonts w:eastAsia="Times New Roman" w:cs="Times New Roman"/>
          <w:szCs w:val="24"/>
        </w:rPr>
        <w:t xml:space="preserve"> και πολύτεκνων οικογενειών.</w:t>
      </w:r>
    </w:p>
    <w:p w14:paraId="59780E8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Θυμόμαστε κάθε φορά που φέρνει η Κυβέρνηση νέα οικονομικά μέτρα</w:t>
      </w:r>
      <w:r>
        <w:rPr>
          <w:rFonts w:eastAsia="Times New Roman" w:cs="Times New Roman"/>
          <w:szCs w:val="24"/>
        </w:rPr>
        <w:t xml:space="preserve"> -</w:t>
      </w:r>
      <w:r>
        <w:rPr>
          <w:rFonts w:eastAsia="Times New Roman" w:cs="Times New Roman"/>
          <w:szCs w:val="24"/>
        </w:rPr>
        <w:t>κάθε φορά βρισκόμαστε σ’ αυτή</w:t>
      </w:r>
      <w:r>
        <w:rPr>
          <w:rFonts w:eastAsia="Times New Roman" w:cs="Times New Roman"/>
          <w:szCs w:val="24"/>
        </w:rPr>
        <w:t>ν</w:t>
      </w:r>
      <w:r>
        <w:rPr>
          <w:rFonts w:eastAsia="Times New Roman" w:cs="Times New Roman"/>
          <w:szCs w:val="24"/>
        </w:rPr>
        <w:t xml:space="preserve"> τη θέση στην Αίθουσα</w:t>
      </w:r>
      <w:r>
        <w:rPr>
          <w:rFonts w:eastAsia="Times New Roman" w:cs="Times New Roman"/>
          <w:szCs w:val="24"/>
        </w:rPr>
        <w:t>-</w:t>
      </w:r>
      <w:r>
        <w:rPr>
          <w:rFonts w:eastAsia="Times New Roman" w:cs="Times New Roman"/>
          <w:szCs w:val="24"/>
        </w:rPr>
        <w:t xml:space="preserve"> να ψηφίζονται μέτ</w:t>
      </w:r>
      <w:r>
        <w:rPr>
          <w:rFonts w:eastAsia="Times New Roman" w:cs="Times New Roman"/>
          <w:szCs w:val="24"/>
        </w:rPr>
        <w:t xml:space="preserve">ρα κατά των </w:t>
      </w:r>
      <w:proofErr w:type="spellStart"/>
      <w:r>
        <w:rPr>
          <w:rFonts w:eastAsia="Times New Roman" w:cs="Times New Roman"/>
          <w:szCs w:val="24"/>
        </w:rPr>
        <w:t>τρίτεκνων</w:t>
      </w:r>
      <w:proofErr w:type="spellEnd"/>
      <w:r>
        <w:rPr>
          <w:rFonts w:eastAsia="Times New Roman" w:cs="Times New Roman"/>
          <w:szCs w:val="24"/>
        </w:rPr>
        <w:t xml:space="preserve"> και των πολύτεκνων, να φορολογείται ο Έλληνας από το πρώτο παιδί που κάνει, σε αντίθεση με νέα κράτη-μέλη της Ευρωπαϊκής Ένωσης όπως είναι η Πολωνία ή η Ουγγαρία που βοηθούν τη μητρότητα και τις νέες οικογένειες. </w:t>
      </w:r>
    </w:p>
    <w:p w14:paraId="59780E8A"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Τέτοιες χώρες </w:t>
      </w:r>
      <w:r w:rsidRPr="00E57B5A">
        <w:rPr>
          <w:rFonts w:eastAsia="Times New Roman" w:cs="Times New Roman"/>
          <w:szCs w:val="24"/>
        </w:rPr>
        <w:t>πρέπει</w:t>
      </w:r>
      <w:r w:rsidRPr="00E57B5A">
        <w:rPr>
          <w:rFonts w:eastAsia="Times New Roman" w:cs="Times New Roman"/>
          <w:szCs w:val="24"/>
        </w:rPr>
        <w:t xml:space="preserve"> να</w:t>
      </w:r>
      <w:r>
        <w:rPr>
          <w:rFonts w:eastAsia="Times New Roman" w:cs="Times New Roman"/>
          <w:szCs w:val="24"/>
        </w:rPr>
        <w:t xml:space="preserve"> είναι παραδείγματα για το ελληνικό κράτος, για το ελληνικό έθνος για τη σημερινή προοδευτική, δήθεν, ελληνική </w:t>
      </w:r>
      <w:r w:rsidRPr="001850F1">
        <w:rPr>
          <w:rFonts w:eastAsia="Times New Roman" w:cs="Times New Roman"/>
          <w:szCs w:val="24"/>
        </w:rPr>
        <w:t>Κυβέρνηση</w:t>
      </w:r>
      <w:r>
        <w:rPr>
          <w:rFonts w:eastAsia="Times New Roman" w:cs="Times New Roman"/>
          <w:szCs w:val="24"/>
        </w:rPr>
        <w:t xml:space="preserve"> και όχι να λοιδορείται όποιος σήμερα έχει το θάρρος, θα πω εγώ, και τον ηρωισμό να είναι πολύτεκνος. </w:t>
      </w:r>
    </w:p>
    <w:p w14:paraId="59780E8B"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Στον βωμό, δήθεν, της ίσης μετ</w:t>
      </w:r>
      <w:r>
        <w:rPr>
          <w:rFonts w:eastAsia="Times New Roman" w:cs="Times New Roman"/>
          <w:szCs w:val="24"/>
        </w:rPr>
        <w:t>αχείρισης φέρατε πέρ</w:t>
      </w:r>
      <w:r>
        <w:rPr>
          <w:rFonts w:eastAsia="Times New Roman" w:cs="Times New Roman"/>
          <w:szCs w:val="24"/>
        </w:rPr>
        <w:t>υ</w:t>
      </w:r>
      <w:r>
        <w:rPr>
          <w:rFonts w:eastAsia="Times New Roman" w:cs="Times New Roman"/>
          <w:szCs w:val="24"/>
        </w:rPr>
        <w:t>σι εκείνες τις διατάξεις που άνοιξαν την πόρτα σε ομοφυλόφιλους να δημιουργούν οικογενειακό πυρήνα, συνάπτοντας το γνωστό σύμφωνο συμβίωσης. Το επόμενο βήμα το κάνετε σήμερα, επιτρέποντας στα ζευγάρια αυτά να γίνουν ανάδοχοι γονείς. Εί</w:t>
      </w:r>
      <w:r>
        <w:rPr>
          <w:rFonts w:eastAsia="Times New Roman" w:cs="Times New Roman"/>
          <w:szCs w:val="24"/>
        </w:rPr>
        <w:t xml:space="preserve">παμε και πριν ότι ο σκοπός σας είναι ένας και μοναδικός, η διάλυση της παραδοσιακής οικογένειας. </w:t>
      </w:r>
    </w:p>
    <w:p w14:paraId="59780E8C"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επιτρέψτε μου να κάνω μια αναφορά σε μια επίσημη επιστημονική ανάλυση της Παιδιατρικής Εταιρείας του Αμερικανικού Κολλεγίου. Είναι πάνω από </w:t>
      </w:r>
      <w:r>
        <w:rPr>
          <w:rFonts w:eastAsia="Times New Roman" w:cs="Times New Roman"/>
          <w:szCs w:val="24"/>
        </w:rPr>
        <w:t>τριακόσιοι επιστήμονες, ψυχολόγοι και ψυχίατροι, που το υπογράφουν.</w:t>
      </w:r>
    </w:p>
    <w:p w14:paraId="59780E8D"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Το καταθέτω και στα Πρακτικά</w:t>
      </w:r>
    </w:p>
    <w:p w14:paraId="59780E8E" w14:textId="77777777" w:rsidR="00F07EC0" w:rsidRDefault="005D0323">
      <w:pPr>
        <w:spacing w:after="0" w:line="600" w:lineRule="auto"/>
        <w:ind w:firstLine="720"/>
        <w:jc w:val="both"/>
        <w:rPr>
          <w:rFonts w:eastAsia="Times New Roman" w:cs="Times New Roman"/>
        </w:rPr>
      </w:pPr>
      <w:r>
        <w:rPr>
          <w:rFonts w:eastAsia="Times New Roman" w:cs="Times New Roman"/>
        </w:rPr>
        <w:t>(Στο σημείο αυτό ο Βουλευτής κ. Γεώργιος Γερμενής καταθέτει για τα Πρακτικά το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xml:space="preserve">, </w:t>
      </w:r>
      <w:r w:rsidRPr="00347970">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w:t>
      </w:r>
      <w:r w:rsidRPr="000731CA">
        <w:rPr>
          <w:rFonts w:eastAsia="Times New Roman" w:cs="Times New Roman"/>
        </w:rPr>
        <w:t xml:space="preserve"> Διεύθυνσης Στε</w:t>
      </w:r>
      <w:r>
        <w:rPr>
          <w:rFonts w:eastAsia="Times New Roman" w:cs="Times New Roman"/>
        </w:rPr>
        <w:t>νογραφίας και</w:t>
      </w:r>
      <w:r w:rsidRPr="000731CA">
        <w:rPr>
          <w:rFonts w:eastAsia="Times New Roman" w:cs="Times New Roman"/>
        </w:rPr>
        <w:t xml:space="preserve"> Πρακτικών της Βουλής)</w:t>
      </w:r>
    </w:p>
    <w:p w14:paraId="59780E8F"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εν λόγω μελέτη αφορά </w:t>
      </w:r>
      <w:r>
        <w:rPr>
          <w:rFonts w:eastAsia="Times New Roman" w:cs="Times New Roman"/>
          <w:szCs w:val="24"/>
        </w:rPr>
        <w:t>σ</w:t>
      </w:r>
      <w:r>
        <w:rPr>
          <w:rFonts w:eastAsia="Times New Roman" w:cs="Times New Roman"/>
          <w:szCs w:val="24"/>
        </w:rPr>
        <w:t xml:space="preserve">το φαινόμενο της δυσφορίας γένους που παρατηρείται σε ένα ποσοστό ανηλίκων παιδιών. </w:t>
      </w:r>
      <w:r w:rsidRPr="00AC526C">
        <w:rPr>
          <w:rFonts w:eastAsia="Times New Roman" w:cs="Times New Roman"/>
          <w:szCs w:val="24"/>
        </w:rPr>
        <w:t>Όμως</w:t>
      </w:r>
      <w:r>
        <w:rPr>
          <w:rFonts w:eastAsia="Times New Roman" w:cs="Times New Roman"/>
          <w:szCs w:val="24"/>
        </w:rPr>
        <w:t xml:space="preserve">, το πιο σημαντικό κεφάλαιο αφορά </w:t>
      </w:r>
      <w:r>
        <w:rPr>
          <w:rFonts w:eastAsia="Times New Roman" w:cs="Times New Roman"/>
          <w:szCs w:val="24"/>
        </w:rPr>
        <w:t>σ</w:t>
      </w:r>
      <w:r>
        <w:rPr>
          <w:rFonts w:eastAsia="Times New Roman" w:cs="Times New Roman"/>
          <w:szCs w:val="24"/>
        </w:rPr>
        <w:t xml:space="preserve">τα προβλήματα που αντιμετωπίζουν οι ενήλικοι, </w:t>
      </w:r>
      <w:r w:rsidRPr="002940B6">
        <w:rPr>
          <w:rFonts w:eastAsia="Times New Roman"/>
          <w:szCs w:val="24"/>
        </w:rPr>
        <w:t>οι οποίοι</w:t>
      </w:r>
      <w:r>
        <w:rPr>
          <w:rFonts w:eastAsia="Times New Roman" w:cs="Times New Roman"/>
          <w:szCs w:val="24"/>
        </w:rPr>
        <w:t xml:space="preserve"> βρ</w:t>
      </w:r>
      <w:r>
        <w:rPr>
          <w:rFonts w:eastAsia="Times New Roman" w:cs="Times New Roman"/>
          <w:szCs w:val="24"/>
        </w:rPr>
        <w:t xml:space="preserve">ίσκονται σε ανακολουθία με το βιολογικό τους φύλο, δεδομένου ότι κατά πλειοψηφία αντιμετωπίζουν σοβαρά ψυχολογικά προβλήματα, όπως, παραδείγματος </w:t>
      </w:r>
      <w:r>
        <w:rPr>
          <w:rFonts w:eastAsia="Times New Roman" w:cs="Times New Roman"/>
          <w:szCs w:val="24"/>
        </w:rPr>
        <w:t>χάριν</w:t>
      </w:r>
      <w:r>
        <w:rPr>
          <w:rFonts w:eastAsia="Times New Roman" w:cs="Times New Roman"/>
          <w:szCs w:val="24"/>
        </w:rPr>
        <w:t xml:space="preserve">, κατάθλιψη και αυτοκτονικές τάσεις. Η δυσφορία γένους των ανηλίκων αναφέρεται στην ψυχολογική κατάσταση </w:t>
      </w:r>
      <w:r>
        <w:rPr>
          <w:rFonts w:eastAsia="Times New Roman" w:cs="Times New Roman"/>
          <w:szCs w:val="24"/>
        </w:rPr>
        <w:t>κατά την οποία ο ανήλικος βιώνει μια αναντιστοιχία μεταξύ του βιωματικού φύλου και του βιολογικού φύλου. Δηλαδή ένα παιδί που θα γεννηθεί αρσενικό, για διάφορους ψυχολογικούς λόγους που έχουν να κάνουν εκτός από το ενδοκρινολογικό και με το ψυχολογικό βιωμ</w:t>
      </w:r>
      <w:r>
        <w:rPr>
          <w:rFonts w:eastAsia="Times New Roman" w:cs="Times New Roman"/>
          <w:szCs w:val="24"/>
        </w:rPr>
        <w:t xml:space="preserve">ατικό περιβάλλον του, </w:t>
      </w:r>
      <w:r w:rsidRPr="00224BE3">
        <w:rPr>
          <w:rFonts w:eastAsia="Times New Roman" w:cs="Times New Roman"/>
          <w:szCs w:val="24"/>
        </w:rPr>
        <w:t>μπορεί να</w:t>
      </w:r>
      <w:r>
        <w:rPr>
          <w:rFonts w:eastAsia="Times New Roman" w:cs="Times New Roman"/>
          <w:szCs w:val="24"/>
        </w:rPr>
        <w:t xml:space="preserve"> αντιμετωπίσει το εν λόγω πρόβλημα δυσφορίας γένους.</w:t>
      </w:r>
    </w:p>
    <w:p w14:paraId="59780E90"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Πέραν τούτου, όπως αποδεικνύεται από τις μελέτες που μόλις κατέθεσα στα Πρακτικά, δεν αποτελεί έμφυτο χαρακτηριστικό, αλλά προκύπτει με την πάροδο των χρόνων, εξαιτίας κυρί</w:t>
      </w:r>
      <w:r>
        <w:rPr>
          <w:rFonts w:eastAsia="Times New Roman" w:cs="Times New Roman"/>
          <w:szCs w:val="24"/>
        </w:rPr>
        <w:t xml:space="preserve">ως της πιθανότητας να βιώσουν μια λανθάνουσα εμπειρία σχετικά με τη διάκριση των βιολογικών φύλων. </w:t>
      </w:r>
    </w:p>
    <w:p w14:paraId="59780E91"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Από την εν λόγω προσέγγιση μπορούμε να υποστηρίξουμε ότι το έγκλημα που σήμερα διαπράττεται με τη νομιμοποίηση της αναδοχής ανηλίκων από ομόφυλα ζευγάρια θα</w:t>
      </w:r>
      <w:r>
        <w:rPr>
          <w:rFonts w:eastAsia="Times New Roman" w:cs="Times New Roman"/>
          <w:szCs w:val="24"/>
        </w:rPr>
        <w:t xml:space="preserve"> προκαλέσει σε βάθος χρόνου σοβαρό κοινωνικό πρόβλημα. </w:t>
      </w:r>
    </w:p>
    <w:p w14:paraId="59780E92"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Με λίγα λόγια τι λέει η μελέτη; Ένα νέο παιδάκι –άρρεν, θήλυ- στο σχολείο του που θα πηγαίνει καθημερινά, τι θα λέει; Από εδώ ο μπαμπάς μου ο ένας και από εκεί ο μπαμπάς μου ο δύο ή η μαμά μου η μία κ</w:t>
      </w:r>
      <w:r>
        <w:rPr>
          <w:rFonts w:eastAsia="Times New Roman" w:cs="Times New Roman"/>
          <w:szCs w:val="24"/>
        </w:rPr>
        <w:t>αι η μαμά μου η δύο;</w:t>
      </w:r>
    </w:p>
    <w:p w14:paraId="59780E93"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59780E94"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Σας παρακαλώ, κύριε! Δεν σας διακόψαμε.</w:t>
      </w:r>
    </w:p>
    <w:p w14:paraId="59780E95"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Πώς θα το βιώσει το παιδί; Ελάτε στη θέση ενός έφηβου, ενός μωρού, ενός παιδιού που βιώνει καθημερινά αυτό στο πετσί του. Ποιος θα </w:t>
      </w:r>
      <w:r>
        <w:rPr>
          <w:rFonts w:eastAsia="Times New Roman" w:cs="Times New Roman"/>
          <w:szCs w:val="24"/>
        </w:rPr>
        <w:t xml:space="preserve">είναι ο κοινωνικός ρατσισμός </w:t>
      </w:r>
      <w:r>
        <w:rPr>
          <w:rFonts w:eastAsia="Times New Roman" w:cs="Times New Roman"/>
          <w:szCs w:val="24"/>
        </w:rPr>
        <w:lastRenderedPageBreak/>
        <w:t>που εσείς θα επιβάλλετε να βιώσει ένα τέτοιο παιδάκι, όταν συναντάμε καθημερινά δημοσιεύματα ότι τέτοιου είδους οικογένειες φέρνουν νέα παιδιά</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σε καταστάσεις αυτοκτονίας, σήψης και παρακμής; </w:t>
      </w:r>
    </w:p>
    <w:p w14:paraId="59780E96"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Εσείς οι δήθεν ανθρωπι</w:t>
      </w:r>
      <w:r>
        <w:rPr>
          <w:rFonts w:eastAsia="Times New Roman" w:cs="Times New Roman"/>
          <w:szCs w:val="24"/>
        </w:rPr>
        <w:t xml:space="preserve">στές, που νοιάζεστε γι’ αυτού του είδους τα παιδιά, να κοιτάξετε πρώτα να φέρετε την </w:t>
      </w:r>
      <w:r w:rsidRPr="00A42664">
        <w:rPr>
          <w:rFonts w:eastAsia="Times New Roman" w:cs="Times New Roman"/>
          <w:szCs w:val="24"/>
        </w:rPr>
        <w:t>οικονομία</w:t>
      </w:r>
      <w:r>
        <w:rPr>
          <w:rFonts w:eastAsia="Times New Roman" w:cs="Times New Roman"/>
          <w:szCs w:val="24"/>
        </w:rPr>
        <w:t xml:space="preserve"> εκεί που οι ελληνικές οικογένειες να μην την εγκαταλείπουν. </w:t>
      </w:r>
      <w:r w:rsidRPr="00AC526C">
        <w:rPr>
          <w:rFonts w:eastAsia="Times New Roman" w:cs="Times New Roman"/>
          <w:szCs w:val="24"/>
        </w:rPr>
        <w:t>Όμως</w:t>
      </w:r>
      <w:r>
        <w:rPr>
          <w:rFonts w:eastAsia="Times New Roman" w:cs="Times New Roman"/>
          <w:szCs w:val="24"/>
        </w:rPr>
        <w:t>, θα το πάω ένα βήμα πιο μακριά. Εσείς που λατρεύετε την παγκοσμιοποίηση, να μην φτιάχνετε πολέμο</w:t>
      </w:r>
      <w:r>
        <w:rPr>
          <w:rFonts w:eastAsia="Times New Roman" w:cs="Times New Roman"/>
          <w:szCs w:val="24"/>
        </w:rPr>
        <w:t>υς και να μη βομβαρδίζετε κράτη, σοβαρά κράτη, όπως ήταν η Συρία και ο Λίβανο</w:t>
      </w:r>
      <w:r>
        <w:rPr>
          <w:rFonts w:eastAsia="Times New Roman" w:cs="Times New Roman"/>
          <w:szCs w:val="24"/>
        </w:rPr>
        <w:t>ς</w:t>
      </w:r>
      <w:r>
        <w:rPr>
          <w:rFonts w:eastAsia="Times New Roman" w:cs="Times New Roman"/>
          <w:szCs w:val="24"/>
        </w:rPr>
        <w:t xml:space="preserve">. Τέτοιες </w:t>
      </w:r>
      <w:proofErr w:type="spellStart"/>
      <w:r>
        <w:rPr>
          <w:rFonts w:eastAsia="Times New Roman" w:cs="Times New Roman"/>
          <w:szCs w:val="24"/>
        </w:rPr>
        <w:t>τερατογενέσεις</w:t>
      </w:r>
      <w:proofErr w:type="spellEnd"/>
      <w:r>
        <w:rPr>
          <w:rFonts w:eastAsia="Times New Roman" w:cs="Times New Roman"/>
          <w:szCs w:val="24"/>
        </w:rPr>
        <w:t xml:space="preserve"> δημιουργείτε και τέτοια </w:t>
      </w:r>
      <w:proofErr w:type="spellStart"/>
      <w:r>
        <w:rPr>
          <w:rFonts w:eastAsia="Times New Roman" w:cs="Times New Roman"/>
          <w:szCs w:val="24"/>
        </w:rPr>
        <w:t>τερατογένεση</w:t>
      </w:r>
      <w:proofErr w:type="spellEnd"/>
      <w:r>
        <w:rPr>
          <w:rFonts w:eastAsia="Times New Roman" w:cs="Times New Roman"/>
          <w:szCs w:val="24"/>
        </w:rPr>
        <w:t xml:space="preserve"> είναι και ένα τέτοιο </w:t>
      </w:r>
      <w:r w:rsidRPr="00823F09">
        <w:rPr>
          <w:rFonts w:eastAsia="Times New Roman" w:cs="Times New Roman"/>
          <w:szCs w:val="24"/>
        </w:rPr>
        <w:t>νομοσχέδιο</w:t>
      </w:r>
      <w:r>
        <w:rPr>
          <w:rFonts w:eastAsia="Times New Roman" w:cs="Times New Roman"/>
          <w:szCs w:val="24"/>
        </w:rPr>
        <w:t>, όπως το σημερινό.</w:t>
      </w:r>
    </w:p>
    <w:p w14:paraId="59780E97" w14:textId="77777777" w:rsidR="00F07EC0" w:rsidRDefault="005D0323">
      <w:pPr>
        <w:tabs>
          <w:tab w:val="left" w:pos="3873"/>
        </w:tabs>
        <w:spacing w:after="0"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w:t>
      </w:r>
    </w:p>
    <w:p w14:paraId="59780E98" w14:textId="77777777" w:rsidR="00F07EC0" w:rsidRDefault="005D0323">
      <w:pPr>
        <w:spacing w:after="0" w:line="600" w:lineRule="auto"/>
        <w:ind w:firstLine="720"/>
        <w:jc w:val="center"/>
        <w:rPr>
          <w:rFonts w:eastAsia="Times New Roman" w:cs="Times New Roman"/>
          <w:szCs w:val="24"/>
        </w:rPr>
      </w:pPr>
      <w:r w:rsidRPr="00DA5A95">
        <w:rPr>
          <w:rFonts w:eastAsia="Times New Roman" w:cs="Times New Roman"/>
          <w:szCs w:val="24"/>
        </w:rPr>
        <w:t xml:space="preserve">(Χειροκροτήματα από την πτέρυγα </w:t>
      </w:r>
      <w:r>
        <w:rPr>
          <w:rFonts w:eastAsia="Times New Roman" w:cs="Times New Roman"/>
          <w:szCs w:val="24"/>
        </w:rPr>
        <w:t>της</w:t>
      </w:r>
      <w:r w:rsidRPr="00DA5A95">
        <w:rPr>
          <w:rFonts w:eastAsia="Times New Roman" w:cs="Times New Roman"/>
          <w:szCs w:val="24"/>
        </w:rPr>
        <w:t xml:space="preserve"> Χρυσή</w:t>
      </w:r>
      <w:r>
        <w:rPr>
          <w:rFonts w:eastAsia="Times New Roman" w:cs="Times New Roman"/>
          <w:szCs w:val="24"/>
        </w:rPr>
        <w:t>ς</w:t>
      </w:r>
      <w:r w:rsidRPr="00DA5A95">
        <w:rPr>
          <w:rFonts w:eastAsia="Times New Roman" w:cs="Times New Roman"/>
          <w:szCs w:val="24"/>
        </w:rPr>
        <w:t xml:space="preserve"> Αυγή</w:t>
      </w:r>
      <w:r>
        <w:rPr>
          <w:rFonts w:eastAsia="Times New Roman" w:cs="Times New Roman"/>
          <w:szCs w:val="24"/>
        </w:rPr>
        <w:t>ς</w:t>
      </w:r>
      <w:r w:rsidRPr="00DA5A95">
        <w:rPr>
          <w:rFonts w:eastAsia="Times New Roman" w:cs="Times New Roman"/>
          <w:szCs w:val="24"/>
        </w:rPr>
        <w:t>)</w:t>
      </w:r>
    </w:p>
    <w:p w14:paraId="59780E99" w14:textId="77777777" w:rsidR="00F07EC0" w:rsidRDefault="005D0323">
      <w:pPr>
        <w:tabs>
          <w:tab w:val="left" w:pos="3873"/>
        </w:tabs>
        <w:spacing w:after="0" w:line="600" w:lineRule="auto"/>
        <w:ind w:firstLine="720"/>
        <w:jc w:val="both"/>
        <w:rPr>
          <w:rFonts w:eastAsia="Times New Roman"/>
          <w:szCs w:val="24"/>
        </w:rPr>
      </w:pPr>
      <w:r>
        <w:rPr>
          <w:rFonts w:eastAsia="Times New Roman"/>
          <w:szCs w:val="24"/>
        </w:rPr>
        <w:t xml:space="preserve"> </w:t>
      </w:r>
      <w:r w:rsidRPr="00F631A8">
        <w:rPr>
          <w:rFonts w:eastAsia="Times New Roman"/>
          <w:b/>
          <w:bCs/>
          <w:szCs w:val="24"/>
        </w:rPr>
        <w:t>ΠΡΟ</w:t>
      </w:r>
      <w:r w:rsidRPr="00F631A8">
        <w:rPr>
          <w:rFonts w:eastAsia="Times New Roman"/>
          <w:b/>
          <w:bCs/>
          <w:szCs w:val="24"/>
        </w:rPr>
        <w:t>ΕΔΡΕΥΩΝ (Μάριος Γεωργιάδης):</w:t>
      </w:r>
      <w:r>
        <w:rPr>
          <w:rFonts w:eastAsia="Times New Roman"/>
          <w:szCs w:val="24"/>
        </w:rPr>
        <w:t xml:space="preserve"> Τον λόγο έχει ο κ. </w:t>
      </w:r>
      <w:proofErr w:type="spellStart"/>
      <w:r>
        <w:rPr>
          <w:rFonts w:eastAsia="Times New Roman"/>
          <w:szCs w:val="24"/>
        </w:rPr>
        <w:t>Σέλτσας</w:t>
      </w:r>
      <w:proofErr w:type="spellEnd"/>
      <w:r>
        <w:rPr>
          <w:rFonts w:eastAsia="Times New Roman"/>
          <w:szCs w:val="24"/>
        </w:rPr>
        <w:t xml:space="preserve"> από την Κοινοβουλευτική Ομάδα του </w:t>
      </w:r>
      <w:r w:rsidRPr="00F631A8">
        <w:rPr>
          <w:rFonts w:eastAsia="Times New Roman"/>
          <w:szCs w:val="24"/>
        </w:rPr>
        <w:t>ΣΥΡΙΖΑ</w:t>
      </w:r>
      <w:r>
        <w:rPr>
          <w:rFonts w:eastAsia="Times New Roman"/>
          <w:szCs w:val="24"/>
        </w:rPr>
        <w:t xml:space="preserve"> για επτά λεπτά.</w:t>
      </w:r>
    </w:p>
    <w:p w14:paraId="59780E9A"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ΣΕΛΤΣΑΣ: </w:t>
      </w:r>
      <w:r w:rsidRPr="002170BF">
        <w:rPr>
          <w:rFonts w:eastAsia="Times New Roman" w:cs="Times New Roman"/>
          <w:szCs w:val="24"/>
        </w:rPr>
        <w:t>Κυρίες και κύριοι συνάδελφοι,</w:t>
      </w:r>
      <w:r>
        <w:rPr>
          <w:rFonts w:eastAsia="Times New Roman" w:cs="Times New Roman"/>
          <w:szCs w:val="24"/>
        </w:rPr>
        <w:t xml:space="preserve"> ο τρόπος με τον οποίο μια οργανωμένη </w:t>
      </w:r>
      <w:r w:rsidRPr="00911877">
        <w:rPr>
          <w:rFonts w:eastAsia="Times New Roman" w:cs="Times New Roman"/>
          <w:szCs w:val="24"/>
        </w:rPr>
        <w:t>πολι</w:t>
      </w:r>
      <w:r>
        <w:rPr>
          <w:rFonts w:eastAsia="Times New Roman" w:cs="Times New Roman"/>
          <w:szCs w:val="24"/>
        </w:rPr>
        <w:t xml:space="preserve">τεία αντιμετωπίζει το θέμα της υιοθεσίας και της αναδοχής των ανηλίκων αποτελεί τον καθρέφτη του κοινωνικού της πολιτισμού. </w:t>
      </w:r>
    </w:p>
    <w:p w14:paraId="59780E9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Επί δεκαετίες στη χώρα μας υπήρχε ένα ανεξέλεγκτο θεσμικό πλαίσιο που ρύθμιζε τις υιοθεσίες, ένα πλαίσιο που το μόνο που κατάφερνε </w:t>
      </w:r>
      <w:r>
        <w:rPr>
          <w:rFonts w:eastAsia="Times New Roman" w:cs="Times New Roman"/>
          <w:szCs w:val="24"/>
        </w:rPr>
        <w:t xml:space="preserve">ήταν να δημιουργεί ταλαιπωρία και αδικαιολόγητη καθυστέρηση στους υποψήφιους θετούς γονείς, στους επιβλέποντες φορείς, αλλά κυρίως στα ίδια τα παιδιά. </w:t>
      </w:r>
    </w:p>
    <w:p w14:paraId="59780E9C" w14:textId="77777777" w:rsidR="00F07EC0" w:rsidRDefault="005D0323">
      <w:pPr>
        <w:spacing w:after="0" w:line="600" w:lineRule="auto"/>
        <w:ind w:firstLine="720"/>
        <w:contextualSpacing/>
        <w:jc w:val="both"/>
        <w:rPr>
          <w:rFonts w:eastAsia="Times New Roman" w:cs="Times New Roman"/>
          <w:szCs w:val="24"/>
        </w:rPr>
      </w:pPr>
      <w:r w:rsidRPr="00C22D6E">
        <w:rPr>
          <w:rFonts w:eastAsia="Times New Roman" w:cs="Times New Roman"/>
          <w:szCs w:val="24"/>
        </w:rPr>
        <w:t>Η χώρα μας είναι η μοναδική χώρα στην Ευρώπη που δεν είχε σύστημα παρακολούθησης των δράσεων της παιδική</w:t>
      </w:r>
      <w:r w:rsidRPr="00C22D6E">
        <w:rPr>
          <w:rFonts w:eastAsia="Times New Roman" w:cs="Times New Roman"/>
          <w:szCs w:val="24"/>
        </w:rPr>
        <w:t xml:space="preserve">ς προστασίας. </w:t>
      </w:r>
      <w:r w:rsidRPr="00880690">
        <w:rPr>
          <w:rFonts w:eastAsia="Times New Roman" w:cs="Times New Roman"/>
          <w:szCs w:val="24"/>
        </w:rPr>
        <w:t>Δεν γνωρίζ</w:t>
      </w:r>
      <w:r>
        <w:rPr>
          <w:rFonts w:eastAsia="Times New Roman" w:cs="Times New Roman"/>
          <w:szCs w:val="24"/>
        </w:rPr>
        <w:t>α</w:t>
      </w:r>
      <w:r w:rsidRPr="00880690">
        <w:rPr>
          <w:rFonts w:eastAsia="Times New Roman" w:cs="Times New Roman"/>
          <w:szCs w:val="24"/>
        </w:rPr>
        <w:t xml:space="preserve">με ως κοινωνία πόσα ήταν τα παιδιά μου που φιλοξενούνταν σε δομές που λειτουργούσαν ως νομικά πρόσωπα ιδιωτικού δικαίου. </w:t>
      </w:r>
    </w:p>
    <w:p w14:paraId="59780E9D" w14:textId="77777777" w:rsidR="00F07EC0" w:rsidRDefault="005D0323">
      <w:pPr>
        <w:spacing w:after="0" w:line="600" w:lineRule="auto"/>
        <w:ind w:firstLine="720"/>
        <w:contextualSpacing/>
        <w:jc w:val="both"/>
        <w:rPr>
          <w:rFonts w:eastAsia="Times New Roman" w:cs="Times New Roman"/>
          <w:szCs w:val="24"/>
        </w:rPr>
      </w:pPr>
      <w:r w:rsidRPr="00880690">
        <w:rPr>
          <w:rFonts w:eastAsia="Times New Roman" w:cs="Times New Roman"/>
          <w:szCs w:val="24"/>
        </w:rPr>
        <w:t xml:space="preserve">Με </w:t>
      </w:r>
      <w:r>
        <w:rPr>
          <w:rFonts w:eastAsia="Times New Roman" w:cs="Times New Roman"/>
          <w:szCs w:val="24"/>
        </w:rPr>
        <w:t xml:space="preserve">το νομοσχέδιο που </w:t>
      </w:r>
      <w:r w:rsidRPr="00880690">
        <w:rPr>
          <w:rFonts w:eastAsia="Times New Roman" w:cs="Times New Roman"/>
          <w:szCs w:val="24"/>
        </w:rPr>
        <w:t>συζητάμε σήμερα στην Ολομέλεια</w:t>
      </w:r>
      <w:r>
        <w:rPr>
          <w:rFonts w:eastAsia="Times New Roman" w:cs="Times New Roman"/>
          <w:szCs w:val="24"/>
        </w:rPr>
        <w:t xml:space="preserve">, αλλάζει </w:t>
      </w:r>
      <w:r w:rsidRPr="00880690">
        <w:rPr>
          <w:rFonts w:eastAsia="Times New Roman" w:cs="Times New Roman"/>
          <w:szCs w:val="24"/>
        </w:rPr>
        <w:t xml:space="preserve"> επιτέλους το </w:t>
      </w:r>
      <w:r>
        <w:rPr>
          <w:rFonts w:eastAsia="Times New Roman" w:cs="Times New Roman"/>
          <w:szCs w:val="24"/>
        </w:rPr>
        <w:t>θ</w:t>
      </w:r>
      <w:r w:rsidRPr="00880690">
        <w:rPr>
          <w:rFonts w:eastAsia="Times New Roman" w:cs="Times New Roman"/>
          <w:szCs w:val="24"/>
        </w:rPr>
        <w:t>εσμικό πλαίσιο που διέπει</w:t>
      </w:r>
      <w:r>
        <w:rPr>
          <w:rFonts w:eastAsia="Times New Roman" w:cs="Times New Roman"/>
          <w:szCs w:val="24"/>
        </w:rPr>
        <w:t xml:space="preserve"> την ανα</w:t>
      </w:r>
      <w:r>
        <w:rPr>
          <w:rFonts w:eastAsia="Times New Roman" w:cs="Times New Roman"/>
          <w:szCs w:val="24"/>
        </w:rPr>
        <w:t>δοχή και την υιοθεσία. Δ</w:t>
      </w:r>
      <w:r w:rsidRPr="00880690">
        <w:rPr>
          <w:rFonts w:eastAsia="Times New Roman" w:cs="Times New Roman"/>
          <w:szCs w:val="24"/>
        </w:rPr>
        <w:t>ίνεται έμφαση στο συμφέ</w:t>
      </w:r>
      <w:r w:rsidRPr="00880690">
        <w:rPr>
          <w:rFonts w:eastAsia="Times New Roman" w:cs="Times New Roman"/>
          <w:szCs w:val="24"/>
        </w:rPr>
        <w:lastRenderedPageBreak/>
        <w:t>ρον του παιδιού</w:t>
      </w:r>
      <w:r>
        <w:rPr>
          <w:rFonts w:eastAsia="Times New Roman" w:cs="Times New Roman"/>
          <w:szCs w:val="24"/>
        </w:rPr>
        <w:t>. Θ</w:t>
      </w:r>
      <w:r w:rsidRPr="00880690">
        <w:rPr>
          <w:rFonts w:eastAsia="Times New Roman" w:cs="Times New Roman"/>
          <w:szCs w:val="24"/>
        </w:rPr>
        <w:t xml:space="preserve">εσπίζεται για πρώτη φορά το Εθνικό Συμβούλιο </w:t>
      </w:r>
      <w:r>
        <w:rPr>
          <w:rFonts w:eastAsia="Times New Roman" w:cs="Times New Roman"/>
          <w:szCs w:val="24"/>
        </w:rPr>
        <w:t>Αναδοχής και Υ</w:t>
      </w:r>
      <w:r w:rsidRPr="00880690">
        <w:rPr>
          <w:rFonts w:eastAsia="Times New Roman" w:cs="Times New Roman"/>
          <w:szCs w:val="24"/>
        </w:rPr>
        <w:t xml:space="preserve">ιοθεσίας, </w:t>
      </w:r>
      <w:r>
        <w:rPr>
          <w:rFonts w:eastAsia="Times New Roman" w:cs="Times New Roman"/>
          <w:szCs w:val="24"/>
        </w:rPr>
        <w:t xml:space="preserve">που ο </w:t>
      </w:r>
      <w:r w:rsidRPr="00880690">
        <w:rPr>
          <w:rFonts w:eastAsia="Times New Roman" w:cs="Times New Roman"/>
          <w:szCs w:val="24"/>
        </w:rPr>
        <w:t>ρόλο</w:t>
      </w:r>
      <w:r>
        <w:rPr>
          <w:rFonts w:eastAsia="Times New Roman" w:cs="Times New Roman"/>
          <w:szCs w:val="24"/>
        </w:rPr>
        <w:t>ς</w:t>
      </w:r>
      <w:r w:rsidRPr="00880690">
        <w:rPr>
          <w:rFonts w:eastAsia="Times New Roman" w:cs="Times New Roman"/>
          <w:szCs w:val="24"/>
        </w:rPr>
        <w:t xml:space="preserve"> του θα είναι καθοριστικός για τη συνεργασία όλων των εμπλεκομένων φορέων. Θεσμοθετ</w:t>
      </w:r>
      <w:r>
        <w:rPr>
          <w:rFonts w:eastAsia="Times New Roman" w:cs="Times New Roman"/>
          <w:szCs w:val="24"/>
        </w:rPr>
        <w:t>είται για πρώτη φορά το</w:t>
      </w:r>
      <w:r w:rsidRPr="00880690">
        <w:rPr>
          <w:rFonts w:eastAsia="Times New Roman" w:cs="Times New Roman"/>
          <w:szCs w:val="24"/>
        </w:rPr>
        <w:t xml:space="preserve"> Εθνι</w:t>
      </w:r>
      <w:r w:rsidRPr="00880690">
        <w:rPr>
          <w:rFonts w:eastAsia="Times New Roman" w:cs="Times New Roman"/>
          <w:szCs w:val="24"/>
        </w:rPr>
        <w:t>κό Μητρ</w:t>
      </w:r>
      <w:r>
        <w:rPr>
          <w:rFonts w:eastAsia="Times New Roman" w:cs="Times New Roman"/>
          <w:szCs w:val="24"/>
        </w:rPr>
        <w:t>ώο Α</w:t>
      </w:r>
      <w:r w:rsidRPr="00880690">
        <w:rPr>
          <w:rFonts w:eastAsia="Times New Roman" w:cs="Times New Roman"/>
          <w:szCs w:val="24"/>
        </w:rPr>
        <w:t>νηλίκων</w:t>
      </w:r>
      <w:r>
        <w:rPr>
          <w:rFonts w:eastAsia="Times New Roman" w:cs="Times New Roman"/>
          <w:szCs w:val="24"/>
        </w:rPr>
        <w:t>,</w:t>
      </w:r>
      <w:r w:rsidRPr="00880690">
        <w:rPr>
          <w:rFonts w:eastAsia="Times New Roman" w:cs="Times New Roman"/>
          <w:szCs w:val="24"/>
        </w:rPr>
        <w:t xml:space="preserve"> στο οποίο θα καταγράφονται όλα τα </w:t>
      </w:r>
      <w:r>
        <w:rPr>
          <w:rFonts w:eastAsia="Times New Roman" w:cs="Times New Roman"/>
          <w:szCs w:val="24"/>
        </w:rPr>
        <w:t>παιδιά που θα τοποθετούνται σε Μ</w:t>
      </w:r>
      <w:r w:rsidRPr="00880690">
        <w:rPr>
          <w:rFonts w:eastAsia="Times New Roman" w:cs="Times New Roman"/>
          <w:szCs w:val="24"/>
        </w:rPr>
        <w:t xml:space="preserve">ονάδες </w:t>
      </w:r>
      <w:r>
        <w:rPr>
          <w:rFonts w:eastAsia="Times New Roman" w:cs="Times New Roman"/>
          <w:szCs w:val="24"/>
        </w:rPr>
        <w:t>Π</w:t>
      </w:r>
      <w:r w:rsidRPr="00880690">
        <w:rPr>
          <w:rFonts w:eastAsia="Times New Roman" w:cs="Times New Roman"/>
          <w:szCs w:val="24"/>
        </w:rPr>
        <w:t xml:space="preserve">αιδικής </w:t>
      </w:r>
      <w:r>
        <w:rPr>
          <w:rFonts w:eastAsia="Times New Roman" w:cs="Times New Roman"/>
          <w:szCs w:val="24"/>
        </w:rPr>
        <w:t>Π</w:t>
      </w:r>
      <w:r w:rsidRPr="00880690">
        <w:rPr>
          <w:rFonts w:eastAsia="Times New Roman" w:cs="Times New Roman"/>
          <w:szCs w:val="24"/>
        </w:rPr>
        <w:t xml:space="preserve">ροστασίας και </w:t>
      </w:r>
      <w:r>
        <w:rPr>
          <w:rFonts w:eastAsia="Times New Roman" w:cs="Times New Roman"/>
          <w:szCs w:val="24"/>
        </w:rPr>
        <w:t>Φ</w:t>
      </w:r>
      <w:r w:rsidRPr="00880690">
        <w:rPr>
          <w:rFonts w:eastAsia="Times New Roman" w:cs="Times New Roman"/>
          <w:szCs w:val="24"/>
        </w:rPr>
        <w:t>ροντίδας. Επιτυγχάνονται όλες οι απαραίτητες κοινωνικές έρευνες</w:t>
      </w:r>
      <w:r>
        <w:rPr>
          <w:rFonts w:eastAsia="Times New Roman" w:cs="Times New Roman"/>
          <w:szCs w:val="24"/>
        </w:rPr>
        <w:t>,</w:t>
      </w:r>
      <w:r w:rsidRPr="00880690">
        <w:rPr>
          <w:rFonts w:eastAsia="Times New Roman" w:cs="Times New Roman"/>
          <w:szCs w:val="24"/>
        </w:rPr>
        <w:t xml:space="preserve"> προκειμένου να μειωθεί ο χρόνος αναμονής για την ολοκλήρωση των </w:t>
      </w:r>
      <w:r>
        <w:rPr>
          <w:rFonts w:eastAsia="Times New Roman" w:cs="Times New Roman"/>
          <w:szCs w:val="24"/>
        </w:rPr>
        <w:t>υιοθεσιώ</w:t>
      </w:r>
      <w:r w:rsidRPr="00880690">
        <w:rPr>
          <w:rFonts w:eastAsia="Times New Roman" w:cs="Times New Roman"/>
          <w:szCs w:val="24"/>
        </w:rPr>
        <w:t>ν</w:t>
      </w:r>
      <w:r w:rsidRPr="00880690">
        <w:rPr>
          <w:rFonts w:eastAsia="Times New Roman" w:cs="Times New Roman"/>
          <w:szCs w:val="24"/>
        </w:rPr>
        <w:t xml:space="preserve">. </w:t>
      </w:r>
      <w:r w:rsidRPr="00C22D6E">
        <w:rPr>
          <w:rFonts w:eastAsia="Times New Roman" w:cs="Times New Roman"/>
          <w:szCs w:val="24"/>
        </w:rPr>
        <w:t xml:space="preserve">Ανοίγουμε διάπλατα τις πόρτες στον θεσμό της ανάδοχης. </w:t>
      </w:r>
      <w:r>
        <w:rPr>
          <w:rFonts w:eastAsia="Times New Roman" w:cs="Times New Roman"/>
          <w:szCs w:val="24"/>
        </w:rPr>
        <w:t>Η αναδοχή</w:t>
      </w:r>
      <w:r w:rsidRPr="00880690">
        <w:rPr>
          <w:rFonts w:eastAsia="Times New Roman" w:cs="Times New Roman"/>
          <w:szCs w:val="24"/>
        </w:rPr>
        <w:t xml:space="preserve"> δεν είναι μόνο μία απλή διαδικασία, είναι δικαίωμα των παιδιών να έχουν τη φροντ</w:t>
      </w:r>
      <w:r>
        <w:rPr>
          <w:rFonts w:eastAsia="Times New Roman" w:cs="Times New Roman"/>
          <w:szCs w:val="24"/>
        </w:rPr>
        <w:t>ίδ</w:t>
      </w:r>
      <w:r w:rsidRPr="00880690">
        <w:rPr>
          <w:rFonts w:eastAsia="Times New Roman" w:cs="Times New Roman"/>
          <w:szCs w:val="24"/>
        </w:rPr>
        <w:t xml:space="preserve">α της οικογένειας. </w:t>
      </w:r>
    </w:p>
    <w:p w14:paraId="59780E9E" w14:textId="77777777" w:rsidR="00F07EC0" w:rsidRDefault="005D0323">
      <w:pPr>
        <w:spacing w:after="0" w:line="600" w:lineRule="auto"/>
        <w:ind w:firstLine="720"/>
        <w:contextualSpacing/>
        <w:jc w:val="both"/>
        <w:rPr>
          <w:rFonts w:eastAsia="Times New Roman" w:cs="Times New Roman"/>
          <w:szCs w:val="24"/>
        </w:rPr>
      </w:pPr>
      <w:r w:rsidRPr="00880690">
        <w:rPr>
          <w:rFonts w:eastAsia="Times New Roman" w:cs="Times New Roman"/>
          <w:szCs w:val="24"/>
        </w:rPr>
        <w:t xml:space="preserve">Πρόκειται για σημαντικές παρεμβάσεις που στόχο έχουν την οικογενειακή αποκατάσταση των </w:t>
      </w:r>
      <w:r w:rsidRPr="00880690">
        <w:rPr>
          <w:rFonts w:eastAsia="Times New Roman" w:cs="Times New Roman"/>
          <w:szCs w:val="24"/>
        </w:rPr>
        <w:t>παιδιών</w:t>
      </w:r>
      <w:r>
        <w:rPr>
          <w:rFonts w:eastAsia="Times New Roman" w:cs="Times New Roman"/>
          <w:szCs w:val="24"/>
        </w:rPr>
        <w:t>,</w:t>
      </w:r>
      <w:r w:rsidRPr="00880690">
        <w:rPr>
          <w:rFonts w:eastAsia="Times New Roman" w:cs="Times New Roman"/>
          <w:szCs w:val="24"/>
        </w:rPr>
        <w:t xml:space="preserve"> που χρήζουν ιδιαίτερης φροντίδας. Ο στόχος της κοινωνίας μας πρέπει να είναι ένας: κανένα παιδί στα ιδρύματα. Υπάρχουν χιλιάδες ζευγάρια που επιθυμούν ένα </w:t>
      </w:r>
      <w:r>
        <w:rPr>
          <w:rFonts w:eastAsia="Times New Roman" w:cs="Times New Roman"/>
          <w:szCs w:val="24"/>
        </w:rPr>
        <w:t>παιδί</w:t>
      </w:r>
      <w:r w:rsidRPr="00880690">
        <w:rPr>
          <w:rFonts w:eastAsia="Times New Roman" w:cs="Times New Roman"/>
          <w:szCs w:val="24"/>
        </w:rPr>
        <w:t xml:space="preserve"> μέσω της υιοθεσίας</w:t>
      </w:r>
      <w:r>
        <w:rPr>
          <w:rFonts w:eastAsia="Times New Roman" w:cs="Times New Roman"/>
          <w:szCs w:val="24"/>
        </w:rPr>
        <w:t xml:space="preserve"> ή της αναδοχής</w:t>
      </w:r>
      <w:r w:rsidRPr="00880690">
        <w:rPr>
          <w:rFonts w:eastAsia="Times New Roman" w:cs="Times New Roman"/>
          <w:szCs w:val="24"/>
        </w:rPr>
        <w:t xml:space="preserve"> και το κράτος </w:t>
      </w:r>
      <w:r>
        <w:rPr>
          <w:rFonts w:eastAsia="Times New Roman" w:cs="Times New Roman"/>
          <w:szCs w:val="24"/>
        </w:rPr>
        <w:t>τους στερούσε αυτήν την δυνατότητα</w:t>
      </w:r>
      <w:r w:rsidRPr="00880690">
        <w:rPr>
          <w:rFonts w:eastAsia="Times New Roman" w:cs="Times New Roman"/>
          <w:szCs w:val="24"/>
        </w:rPr>
        <w:t xml:space="preserve"> λόγ</w:t>
      </w:r>
      <w:r w:rsidRPr="00880690">
        <w:rPr>
          <w:rFonts w:eastAsia="Times New Roman" w:cs="Times New Roman"/>
          <w:szCs w:val="24"/>
        </w:rPr>
        <w:t xml:space="preserve">ω των τεράστιων καθυστερήσεων. </w:t>
      </w:r>
    </w:p>
    <w:p w14:paraId="59780E9F" w14:textId="77777777" w:rsidR="00F07EC0" w:rsidRDefault="005D0323">
      <w:pPr>
        <w:spacing w:after="0" w:line="600" w:lineRule="auto"/>
        <w:ind w:firstLine="720"/>
        <w:contextualSpacing/>
        <w:jc w:val="both"/>
        <w:rPr>
          <w:rFonts w:eastAsia="Times New Roman" w:cs="Times New Roman"/>
          <w:szCs w:val="24"/>
        </w:rPr>
      </w:pPr>
      <w:r w:rsidRPr="00880690">
        <w:rPr>
          <w:rFonts w:eastAsia="Times New Roman" w:cs="Times New Roman"/>
          <w:szCs w:val="24"/>
        </w:rPr>
        <w:lastRenderedPageBreak/>
        <w:t>Με το νομοσχέδιο αυτό τα κακώς κείμενα αλλάζουν. Οφείλουμε να αντιληφθούμε όμως ότι αλλάζει και η κοινωνία μας, αλλάζει η δομή της σύγχρονης οικογένειας, αλλάζουν οι προτ</w:t>
      </w:r>
      <w:r>
        <w:rPr>
          <w:rFonts w:eastAsia="Times New Roman" w:cs="Times New Roman"/>
          <w:szCs w:val="24"/>
        </w:rPr>
        <w:t>εραιότητες. Δεν πρέπει να στερηθεί</w:t>
      </w:r>
      <w:r w:rsidRPr="00880690">
        <w:rPr>
          <w:rFonts w:eastAsia="Times New Roman" w:cs="Times New Roman"/>
          <w:szCs w:val="24"/>
        </w:rPr>
        <w:t xml:space="preserve"> </w:t>
      </w:r>
      <w:r>
        <w:rPr>
          <w:rFonts w:eastAsia="Times New Roman" w:cs="Times New Roman"/>
          <w:szCs w:val="24"/>
        </w:rPr>
        <w:t>κάποιος</w:t>
      </w:r>
      <w:r w:rsidRPr="00880690">
        <w:rPr>
          <w:rFonts w:eastAsia="Times New Roman" w:cs="Times New Roman"/>
          <w:szCs w:val="24"/>
        </w:rPr>
        <w:t xml:space="preserve"> </w:t>
      </w:r>
      <w:r w:rsidRPr="00880690">
        <w:rPr>
          <w:rFonts w:eastAsia="Times New Roman" w:cs="Times New Roman"/>
          <w:szCs w:val="24"/>
        </w:rPr>
        <w:t xml:space="preserve">πολίτης το </w:t>
      </w:r>
      <w:r w:rsidRPr="00880690">
        <w:rPr>
          <w:rFonts w:eastAsia="Times New Roman" w:cs="Times New Roman"/>
          <w:szCs w:val="24"/>
        </w:rPr>
        <w:t>δικαίωμα να γίνει ανάδοχος γονέας και να προσφέρει. Οφείλουμε ως κοινωνία να δώσουμε κίνητρα στο</w:t>
      </w:r>
      <w:r>
        <w:rPr>
          <w:rFonts w:eastAsia="Times New Roman" w:cs="Times New Roman"/>
          <w:szCs w:val="24"/>
        </w:rPr>
        <w:t>υ</w:t>
      </w:r>
      <w:r w:rsidRPr="00880690">
        <w:rPr>
          <w:rFonts w:eastAsia="Times New Roman" w:cs="Times New Roman"/>
          <w:szCs w:val="24"/>
        </w:rPr>
        <w:t>ς ανθρώπους που θέλουν να γίνουν ανάδοχοι γονείς. Είναι το λιγότερο που μπορούμε να κάνουμε γι</w:t>
      </w:r>
      <w:r>
        <w:rPr>
          <w:rFonts w:eastAsia="Times New Roman" w:cs="Times New Roman"/>
          <w:szCs w:val="24"/>
        </w:rPr>
        <w:t xml:space="preserve">’ αυτούς. </w:t>
      </w:r>
    </w:p>
    <w:p w14:paraId="59780EA0" w14:textId="77777777" w:rsidR="00F07EC0" w:rsidRDefault="005D0323">
      <w:pPr>
        <w:spacing w:after="0" w:line="600" w:lineRule="auto"/>
        <w:ind w:firstLine="720"/>
        <w:contextualSpacing/>
        <w:jc w:val="both"/>
        <w:rPr>
          <w:rFonts w:eastAsia="Times New Roman" w:cs="Times New Roman"/>
          <w:szCs w:val="24"/>
        </w:rPr>
      </w:pPr>
      <w:r w:rsidRPr="00880690">
        <w:rPr>
          <w:rFonts w:eastAsia="Times New Roman" w:cs="Times New Roman"/>
          <w:szCs w:val="24"/>
        </w:rPr>
        <w:t xml:space="preserve">Η οργανωμένη πολιτεία είναι αυτή που θα επιλέξει </w:t>
      </w:r>
      <w:r>
        <w:rPr>
          <w:rFonts w:eastAsia="Times New Roman" w:cs="Times New Roman"/>
          <w:szCs w:val="24"/>
        </w:rPr>
        <w:t xml:space="preserve">ποια </w:t>
      </w:r>
      <w:r w:rsidRPr="00880690">
        <w:rPr>
          <w:rFonts w:eastAsia="Times New Roman" w:cs="Times New Roman"/>
          <w:szCs w:val="24"/>
        </w:rPr>
        <w:t>χαρακτηριστικά</w:t>
      </w:r>
      <w:r>
        <w:rPr>
          <w:rFonts w:eastAsia="Times New Roman" w:cs="Times New Roman"/>
          <w:szCs w:val="24"/>
        </w:rPr>
        <w:t xml:space="preserve"> θα</w:t>
      </w:r>
      <w:r w:rsidRPr="00880690">
        <w:rPr>
          <w:rFonts w:eastAsia="Times New Roman" w:cs="Times New Roman"/>
          <w:szCs w:val="24"/>
        </w:rPr>
        <w:t xml:space="preserve"> πρέπει να έχει ένας άνθρωπος για να γίνει ανάδοχος. Θέλουμε για τα παιδιά ανθρώπους προσανατολισμένο</w:t>
      </w:r>
      <w:r>
        <w:rPr>
          <w:rFonts w:eastAsia="Times New Roman" w:cs="Times New Roman"/>
          <w:szCs w:val="24"/>
        </w:rPr>
        <w:t>υ</w:t>
      </w:r>
      <w:r w:rsidRPr="00880690">
        <w:rPr>
          <w:rFonts w:eastAsia="Times New Roman" w:cs="Times New Roman"/>
          <w:szCs w:val="24"/>
        </w:rPr>
        <w:t xml:space="preserve">ς στο θετικό τρόπο ζωής, ανθρώπους που είναι </w:t>
      </w:r>
      <w:r>
        <w:rPr>
          <w:rFonts w:eastAsia="Times New Roman" w:cs="Times New Roman"/>
          <w:szCs w:val="24"/>
        </w:rPr>
        <w:t>ενεργοί</w:t>
      </w:r>
      <w:r w:rsidRPr="00880690">
        <w:rPr>
          <w:rFonts w:eastAsia="Times New Roman" w:cs="Times New Roman"/>
          <w:szCs w:val="24"/>
        </w:rPr>
        <w:t xml:space="preserve"> και προβληματίζονται. Πρέπει να δώσουμε έμφαση στο συμφέρον</w:t>
      </w:r>
      <w:r>
        <w:rPr>
          <w:rFonts w:eastAsia="Times New Roman" w:cs="Times New Roman"/>
          <w:szCs w:val="24"/>
        </w:rPr>
        <w:t xml:space="preserve"> των</w:t>
      </w:r>
      <w:r w:rsidRPr="00880690">
        <w:rPr>
          <w:rFonts w:eastAsia="Times New Roman" w:cs="Times New Roman"/>
          <w:szCs w:val="24"/>
        </w:rPr>
        <w:t xml:space="preserve"> παιδιών. Όλοι οι πολίτες πρέπει να είναι ίσοι απέναντι στη σπουδαία πράξη της ανάδοχης, χωρίς διακρίσεις και προκαταλήψεις. </w:t>
      </w:r>
      <w:r w:rsidRPr="00C22D6E">
        <w:rPr>
          <w:rFonts w:eastAsia="Times New Roman" w:cs="Times New Roman"/>
          <w:szCs w:val="24"/>
        </w:rPr>
        <w:t xml:space="preserve">Να παραμείνουμε </w:t>
      </w:r>
      <w:proofErr w:type="spellStart"/>
      <w:r w:rsidRPr="00C22D6E">
        <w:rPr>
          <w:rFonts w:eastAsia="Times New Roman" w:cs="Times New Roman"/>
          <w:szCs w:val="24"/>
        </w:rPr>
        <w:t>στοχοπροσηλωμένοι</w:t>
      </w:r>
      <w:proofErr w:type="spellEnd"/>
      <w:r w:rsidRPr="00C22D6E">
        <w:rPr>
          <w:rFonts w:eastAsia="Times New Roman" w:cs="Times New Roman"/>
          <w:szCs w:val="24"/>
        </w:rPr>
        <w:t xml:space="preserve"> στην εξασφάλιση των ανθρωπίνων δικαιωμάτων. </w:t>
      </w:r>
      <w:r w:rsidRPr="00880690">
        <w:rPr>
          <w:rFonts w:eastAsia="Times New Roman" w:cs="Times New Roman"/>
          <w:szCs w:val="24"/>
        </w:rPr>
        <w:t>Αυτή είναι η παρακαταθήκη μας</w:t>
      </w:r>
      <w:r>
        <w:rPr>
          <w:rFonts w:eastAsia="Times New Roman" w:cs="Times New Roman"/>
          <w:szCs w:val="24"/>
        </w:rPr>
        <w:t>.</w:t>
      </w:r>
    </w:p>
    <w:p w14:paraId="59780EA1" w14:textId="77777777" w:rsidR="00F07EC0" w:rsidRDefault="005D032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w:t>
      </w:r>
      <w:r w:rsidRPr="00880690">
        <w:rPr>
          <w:rFonts w:eastAsia="Times New Roman" w:cs="Times New Roman"/>
          <w:szCs w:val="24"/>
        </w:rPr>
        <w:t xml:space="preserve">ε το νομοσχέδιο αυτό </w:t>
      </w:r>
      <w:r w:rsidRPr="00880690">
        <w:rPr>
          <w:rFonts w:eastAsia="Times New Roman" w:cs="Times New Roman"/>
          <w:szCs w:val="24"/>
        </w:rPr>
        <w:t>φιλοδοξούμε να μπει ένα τέλος στον ιδρυμα</w:t>
      </w:r>
      <w:r>
        <w:rPr>
          <w:rFonts w:eastAsia="Times New Roman" w:cs="Times New Roman"/>
          <w:szCs w:val="24"/>
        </w:rPr>
        <w:t xml:space="preserve">τισμό. Αυτό απαιτεί η κοινωνία και η </w:t>
      </w:r>
      <w:r w:rsidRPr="00880690">
        <w:rPr>
          <w:rFonts w:eastAsia="Times New Roman" w:cs="Times New Roman"/>
          <w:szCs w:val="24"/>
        </w:rPr>
        <w:t xml:space="preserve">ηθική </w:t>
      </w:r>
      <w:r>
        <w:rPr>
          <w:rFonts w:eastAsia="Times New Roman" w:cs="Times New Roman"/>
          <w:szCs w:val="24"/>
        </w:rPr>
        <w:t>μας. Κ</w:t>
      </w:r>
      <w:r w:rsidRPr="00880690">
        <w:rPr>
          <w:rFonts w:eastAsia="Times New Roman" w:cs="Times New Roman"/>
          <w:szCs w:val="24"/>
        </w:rPr>
        <w:t>αι η καλύτερη επιβράβευση για μας θα είναι</w:t>
      </w:r>
      <w:r>
        <w:rPr>
          <w:rFonts w:eastAsia="Times New Roman" w:cs="Times New Roman"/>
          <w:szCs w:val="24"/>
        </w:rPr>
        <w:t xml:space="preserve"> </w:t>
      </w:r>
      <w:r w:rsidRPr="00880690">
        <w:rPr>
          <w:rFonts w:eastAsia="Times New Roman" w:cs="Times New Roman"/>
          <w:szCs w:val="24"/>
        </w:rPr>
        <w:t>όταν όλα τα παιδιά θα βρίσκονται μέσα σε μία οικογένεια που τα φ</w:t>
      </w:r>
      <w:r>
        <w:rPr>
          <w:rFonts w:eastAsia="Times New Roman" w:cs="Times New Roman"/>
          <w:szCs w:val="24"/>
        </w:rPr>
        <w:t>ρ</w:t>
      </w:r>
      <w:r w:rsidRPr="00880690">
        <w:rPr>
          <w:rFonts w:eastAsia="Times New Roman" w:cs="Times New Roman"/>
          <w:szCs w:val="24"/>
        </w:rPr>
        <w:t>οντίζει και τ</w:t>
      </w:r>
      <w:r>
        <w:rPr>
          <w:rFonts w:eastAsia="Times New Roman" w:cs="Times New Roman"/>
          <w:szCs w:val="24"/>
        </w:rPr>
        <w:t xml:space="preserve">α </w:t>
      </w:r>
      <w:r w:rsidRPr="00880690">
        <w:rPr>
          <w:rFonts w:eastAsia="Times New Roman" w:cs="Times New Roman"/>
          <w:szCs w:val="24"/>
        </w:rPr>
        <w:t xml:space="preserve">αγαπά. </w:t>
      </w:r>
    </w:p>
    <w:p w14:paraId="59780EA2" w14:textId="77777777" w:rsidR="00F07EC0" w:rsidRDefault="005D0323">
      <w:pPr>
        <w:spacing w:after="0" w:line="600" w:lineRule="auto"/>
        <w:ind w:firstLine="720"/>
        <w:contextualSpacing/>
        <w:jc w:val="both"/>
        <w:rPr>
          <w:rFonts w:eastAsia="Times New Roman" w:cs="Times New Roman"/>
          <w:szCs w:val="24"/>
        </w:rPr>
      </w:pPr>
      <w:r w:rsidRPr="00880690">
        <w:rPr>
          <w:rFonts w:eastAsia="Times New Roman" w:cs="Times New Roman"/>
          <w:szCs w:val="24"/>
        </w:rPr>
        <w:t>Τ</w:t>
      </w:r>
      <w:r>
        <w:rPr>
          <w:rFonts w:eastAsia="Times New Roman" w:cs="Times New Roman"/>
          <w:szCs w:val="24"/>
        </w:rPr>
        <w:t>έλος</w:t>
      </w:r>
      <w:r w:rsidRPr="00880690">
        <w:rPr>
          <w:rFonts w:eastAsia="Times New Roman" w:cs="Times New Roman"/>
          <w:szCs w:val="24"/>
        </w:rPr>
        <w:t xml:space="preserve">, </w:t>
      </w:r>
      <w:r>
        <w:rPr>
          <w:rFonts w:eastAsia="Times New Roman" w:cs="Times New Roman"/>
          <w:szCs w:val="24"/>
        </w:rPr>
        <w:t xml:space="preserve">αφιερώνω </w:t>
      </w:r>
      <w:r w:rsidRPr="00880690">
        <w:rPr>
          <w:rFonts w:eastAsia="Times New Roman" w:cs="Times New Roman"/>
          <w:szCs w:val="24"/>
        </w:rPr>
        <w:t xml:space="preserve">τη θετική ψήφο στο </w:t>
      </w:r>
      <w:r w:rsidRPr="00880690">
        <w:rPr>
          <w:rFonts w:eastAsia="Times New Roman" w:cs="Times New Roman"/>
          <w:szCs w:val="24"/>
        </w:rPr>
        <w:t>νομοσχέδιο σε όλα τα παιδιά που φιλοξεν</w:t>
      </w:r>
      <w:r>
        <w:rPr>
          <w:rFonts w:eastAsia="Times New Roman" w:cs="Times New Roman"/>
          <w:szCs w:val="24"/>
        </w:rPr>
        <w:t xml:space="preserve">ήθηκαν στις </w:t>
      </w:r>
      <w:proofErr w:type="spellStart"/>
      <w:r>
        <w:rPr>
          <w:rFonts w:eastAsia="Times New Roman" w:cs="Times New Roman"/>
          <w:szCs w:val="24"/>
        </w:rPr>
        <w:t>π</w:t>
      </w:r>
      <w:r w:rsidRPr="00880690">
        <w:rPr>
          <w:rFonts w:eastAsia="Times New Roman" w:cs="Times New Roman"/>
          <w:szCs w:val="24"/>
        </w:rPr>
        <w:t>αιδουπόλεις</w:t>
      </w:r>
      <w:proofErr w:type="spellEnd"/>
      <w:r w:rsidRPr="00880690">
        <w:rPr>
          <w:rFonts w:eastAsia="Times New Roman" w:cs="Times New Roman"/>
          <w:szCs w:val="24"/>
        </w:rPr>
        <w:t xml:space="preserve"> της Φρειδερίκης. Δίνεται και τυπικά τέλος σε αυτή τη βάρβαρη δομή του ελληνικού κράτους. Αφιερώνω σε όλους τους συμπατριώτες μου που </w:t>
      </w:r>
      <w:r>
        <w:rPr>
          <w:rFonts w:eastAsia="Times New Roman" w:cs="Times New Roman"/>
          <w:szCs w:val="24"/>
        </w:rPr>
        <w:t>«</w:t>
      </w:r>
      <w:r w:rsidRPr="00880690">
        <w:rPr>
          <w:rFonts w:eastAsia="Times New Roman" w:cs="Times New Roman"/>
          <w:szCs w:val="24"/>
        </w:rPr>
        <w:t>φιλοξενήθηκαν</w:t>
      </w:r>
      <w:r>
        <w:rPr>
          <w:rFonts w:eastAsia="Times New Roman" w:cs="Times New Roman"/>
          <w:szCs w:val="24"/>
        </w:rPr>
        <w:t>»</w:t>
      </w:r>
      <w:r w:rsidRPr="00880690">
        <w:rPr>
          <w:rFonts w:eastAsia="Times New Roman" w:cs="Times New Roman"/>
          <w:szCs w:val="24"/>
        </w:rPr>
        <w:t xml:space="preserve"> σε αυτές τις δομές. </w:t>
      </w:r>
    </w:p>
    <w:p w14:paraId="59780EA3" w14:textId="77777777" w:rsidR="00F07EC0" w:rsidRDefault="005D0323">
      <w:pPr>
        <w:spacing w:after="0" w:line="600" w:lineRule="auto"/>
        <w:ind w:firstLine="720"/>
        <w:contextualSpacing/>
        <w:jc w:val="both"/>
        <w:rPr>
          <w:rFonts w:eastAsia="Times New Roman" w:cs="Times New Roman"/>
          <w:szCs w:val="24"/>
        </w:rPr>
      </w:pPr>
      <w:r w:rsidRPr="00880690">
        <w:rPr>
          <w:rFonts w:eastAsia="Times New Roman" w:cs="Times New Roman"/>
          <w:szCs w:val="24"/>
        </w:rPr>
        <w:t>Σας ευχαριστώ</w:t>
      </w:r>
      <w:r>
        <w:rPr>
          <w:rFonts w:eastAsia="Times New Roman" w:cs="Times New Roman"/>
          <w:szCs w:val="24"/>
        </w:rPr>
        <w:t>.</w:t>
      </w:r>
    </w:p>
    <w:p w14:paraId="59780EA4" w14:textId="77777777" w:rsidR="00F07EC0" w:rsidRDefault="005D0323">
      <w:pPr>
        <w:spacing w:after="0" w:line="600" w:lineRule="auto"/>
        <w:ind w:firstLine="720"/>
        <w:contextualSpacing/>
        <w:jc w:val="center"/>
        <w:rPr>
          <w:rFonts w:eastAsia="Times New Roman" w:cs="Times New Roman"/>
          <w:szCs w:val="24"/>
        </w:rPr>
      </w:pPr>
      <w:r>
        <w:rPr>
          <w:rFonts w:eastAsia="Times New Roman" w:cs="Times New Roman"/>
          <w:szCs w:val="24"/>
        </w:rPr>
        <w:t>(</w:t>
      </w:r>
      <w:r w:rsidRPr="00880690">
        <w:rPr>
          <w:rFonts w:eastAsia="Times New Roman" w:cs="Times New Roman"/>
          <w:szCs w:val="24"/>
        </w:rPr>
        <w:t>Χειροκ</w:t>
      </w:r>
      <w:r w:rsidRPr="00880690">
        <w:rPr>
          <w:rFonts w:eastAsia="Times New Roman" w:cs="Times New Roman"/>
          <w:szCs w:val="24"/>
        </w:rPr>
        <w:t>ροτήματα από την π</w:t>
      </w:r>
      <w:r>
        <w:rPr>
          <w:rFonts w:eastAsia="Times New Roman" w:cs="Times New Roman"/>
          <w:szCs w:val="24"/>
        </w:rPr>
        <w:t>τέρυγα</w:t>
      </w:r>
      <w:r w:rsidRPr="00880690">
        <w:rPr>
          <w:rFonts w:eastAsia="Times New Roman" w:cs="Times New Roman"/>
          <w:szCs w:val="24"/>
        </w:rPr>
        <w:t xml:space="preserve"> του </w:t>
      </w:r>
      <w:r>
        <w:rPr>
          <w:rFonts w:eastAsia="Times New Roman" w:cs="Times New Roman"/>
          <w:szCs w:val="24"/>
        </w:rPr>
        <w:t>ΣΥΡΙ</w:t>
      </w:r>
      <w:r w:rsidRPr="00880690">
        <w:rPr>
          <w:rFonts w:eastAsia="Times New Roman" w:cs="Times New Roman"/>
          <w:szCs w:val="24"/>
        </w:rPr>
        <w:t>ΖΑ</w:t>
      </w:r>
      <w:r>
        <w:rPr>
          <w:rFonts w:eastAsia="Times New Roman" w:cs="Times New Roman"/>
          <w:szCs w:val="24"/>
        </w:rPr>
        <w:t>)</w:t>
      </w:r>
    </w:p>
    <w:p w14:paraId="59780EA5" w14:textId="77777777" w:rsidR="00F07EC0" w:rsidRDefault="005D0323">
      <w:pPr>
        <w:spacing w:after="0" w:line="600" w:lineRule="auto"/>
        <w:ind w:firstLine="720"/>
        <w:contextualSpacing/>
        <w:jc w:val="both"/>
        <w:rPr>
          <w:rFonts w:eastAsia="Times New Roman" w:cs="Times New Roman"/>
          <w:szCs w:val="24"/>
        </w:rPr>
      </w:pPr>
      <w:r w:rsidRPr="00880690">
        <w:rPr>
          <w:rFonts w:eastAsia="Times New Roman" w:cs="Times New Roman"/>
          <w:szCs w:val="24"/>
        </w:rPr>
        <w:t xml:space="preserve"> </w:t>
      </w: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Ευχαριστούμε</w:t>
      </w:r>
      <w:r w:rsidRPr="00880690">
        <w:rPr>
          <w:rFonts w:eastAsia="Times New Roman" w:cs="Times New Roman"/>
          <w:szCs w:val="24"/>
        </w:rPr>
        <w:t xml:space="preserve"> τον </w:t>
      </w:r>
      <w:r>
        <w:rPr>
          <w:rFonts w:eastAsia="Times New Roman" w:cs="Times New Roman"/>
          <w:szCs w:val="24"/>
        </w:rPr>
        <w:t>κ.</w:t>
      </w:r>
      <w:r w:rsidRPr="00880690">
        <w:rPr>
          <w:rFonts w:eastAsia="Times New Roman" w:cs="Times New Roman"/>
          <w:szCs w:val="24"/>
        </w:rPr>
        <w:t xml:space="preserve"> </w:t>
      </w:r>
      <w:proofErr w:type="spellStart"/>
      <w:r w:rsidRPr="00880690">
        <w:rPr>
          <w:rFonts w:eastAsia="Times New Roman" w:cs="Times New Roman"/>
          <w:szCs w:val="24"/>
        </w:rPr>
        <w:t>Σέλιτσα</w:t>
      </w:r>
      <w:proofErr w:type="spellEnd"/>
      <w:r w:rsidRPr="00880690">
        <w:rPr>
          <w:rFonts w:eastAsia="Times New Roman" w:cs="Times New Roman"/>
          <w:szCs w:val="24"/>
        </w:rPr>
        <w:t xml:space="preserve"> και για την οικονομία του χρόνου. </w:t>
      </w:r>
    </w:p>
    <w:p w14:paraId="59780EA6" w14:textId="77777777" w:rsidR="00F07EC0" w:rsidRDefault="005D0323">
      <w:pPr>
        <w:spacing w:after="0" w:line="600" w:lineRule="auto"/>
        <w:ind w:firstLine="720"/>
        <w:contextualSpacing/>
        <w:jc w:val="both"/>
        <w:rPr>
          <w:rFonts w:eastAsia="Times New Roman" w:cs="Times New Roman"/>
          <w:szCs w:val="24"/>
        </w:rPr>
      </w:pPr>
      <w:r w:rsidRPr="00FB512F">
        <w:rPr>
          <w:rFonts w:eastAsia="Times New Roman" w:cs="Times New Roman"/>
          <w:szCs w:val="24"/>
        </w:rPr>
        <w:t>Ο</w:t>
      </w:r>
      <w:r>
        <w:rPr>
          <w:rFonts w:eastAsia="Times New Roman" w:cs="Times New Roman"/>
          <w:szCs w:val="24"/>
        </w:rPr>
        <w:t xml:space="preserve">ρίστε, κύριε </w:t>
      </w:r>
      <w:proofErr w:type="spellStart"/>
      <w:r>
        <w:rPr>
          <w:rFonts w:eastAsia="Times New Roman" w:cs="Times New Roman"/>
          <w:szCs w:val="24"/>
        </w:rPr>
        <w:t>Μπαλωμενάκη</w:t>
      </w:r>
      <w:proofErr w:type="spellEnd"/>
      <w:r>
        <w:rPr>
          <w:rFonts w:eastAsia="Times New Roman" w:cs="Times New Roman"/>
          <w:szCs w:val="24"/>
        </w:rPr>
        <w:t>, έχετε</w:t>
      </w:r>
      <w:r w:rsidRPr="00FB512F">
        <w:rPr>
          <w:rFonts w:eastAsia="Times New Roman" w:cs="Times New Roman"/>
          <w:szCs w:val="24"/>
        </w:rPr>
        <w:t xml:space="preserve"> το</w:t>
      </w:r>
      <w:r>
        <w:rPr>
          <w:rFonts w:eastAsia="Times New Roman" w:cs="Times New Roman"/>
          <w:szCs w:val="24"/>
        </w:rPr>
        <w:t>ν</w:t>
      </w:r>
      <w:r w:rsidRPr="00FB512F">
        <w:rPr>
          <w:rFonts w:eastAsia="Times New Roman" w:cs="Times New Roman"/>
          <w:szCs w:val="24"/>
        </w:rPr>
        <w:t xml:space="preserve"> λόγο για επτά λεπτά.</w:t>
      </w:r>
    </w:p>
    <w:p w14:paraId="59780EA7" w14:textId="77777777" w:rsidR="00F07EC0" w:rsidRDefault="005D0323">
      <w:pPr>
        <w:spacing w:after="0" w:line="600" w:lineRule="auto"/>
        <w:ind w:firstLine="720"/>
        <w:contextualSpacing/>
        <w:jc w:val="both"/>
        <w:rPr>
          <w:rFonts w:eastAsia="Times New Roman" w:cs="Times New Roman"/>
          <w:szCs w:val="24"/>
        </w:rPr>
      </w:pPr>
      <w:r w:rsidRPr="00FB512F">
        <w:rPr>
          <w:rFonts w:eastAsia="Times New Roman" w:cs="Times New Roman"/>
          <w:b/>
          <w:szCs w:val="24"/>
        </w:rPr>
        <w:t>ΑΝΤΩΝΙΟΣ ΜΠΑΛΩΜΕΝΑΚΗΣ:</w:t>
      </w:r>
      <w:r w:rsidRPr="00FB512F">
        <w:rPr>
          <w:rFonts w:eastAsia="Times New Roman" w:cs="Times New Roman"/>
          <w:szCs w:val="24"/>
        </w:rPr>
        <w:t xml:space="preserve"> </w:t>
      </w:r>
      <w:r>
        <w:rPr>
          <w:rFonts w:eastAsia="Times New Roman" w:cs="Times New Roman"/>
          <w:szCs w:val="24"/>
        </w:rPr>
        <w:t>Ε</w:t>
      </w:r>
      <w:r w:rsidRPr="00FB512F">
        <w:rPr>
          <w:rFonts w:eastAsia="Times New Roman" w:cs="Times New Roman"/>
          <w:szCs w:val="24"/>
        </w:rPr>
        <w:t xml:space="preserve">υχαριστώ, κύριε Πρόεδρε.  </w:t>
      </w:r>
    </w:p>
    <w:p w14:paraId="59780EA8" w14:textId="77777777" w:rsidR="00F07EC0" w:rsidRDefault="005D0323">
      <w:pPr>
        <w:spacing w:after="0" w:line="600" w:lineRule="auto"/>
        <w:ind w:firstLine="720"/>
        <w:contextualSpacing/>
        <w:jc w:val="both"/>
        <w:rPr>
          <w:rFonts w:eastAsia="Times New Roman" w:cs="Times New Roman"/>
          <w:szCs w:val="24"/>
        </w:rPr>
      </w:pPr>
      <w:r w:rsidRPr="00FB512F">
        <w:rPr>
          <w:rFonts w:eastAsia="Times New Roman" w:cs="Times New Roman"/>
          <w:szCs w:val="24"/>
        </w:rPr>
        <w:lastRenderedPageBreak/>
        <w:t xml:space="preserve">Κυρίες και </w:t>
      </w:r>
      <w:r w:rsidRPr="00FB512F">
        <w:rPr>
          <w:rFonts w:eastAsia="Times New Roman" w:cs="Times New Roman"/>
          <w:szCs w:val="24"/>
        </w:rPr>
        <w:t>κύριοι συνάδελφοι</w:t>
      </w:r>
      <w:r>
        <w:rPr>
          <w:rFonts w:eastAsia="Times New Roman" w:cs="Times New Roman"/>
          <w:szCs w:val="24"/>
        </w:rPr>
        <w:t>,</w:t>
      </w:r>
      <w:r w:rsidRPr="00FB512F">
        <w:rPr>
          <w:rFonts w:eastAsia="Times New Roman" w:cs="Times New Roman"/>
          <w:szCs w:val="24"/>
        </w:rPr>
        <w:t xml:space="preserve"> νομίζω ότι έχει ειπωθεί ήδη ότι η δημόσια συζήτηση </w:t>
      </w:r>
      <w:r>
        <w:rPr>
          <w:rFonts w:eastAsia="Times New Roman" w:cs="Times New Roman"/>
          <w:szCs w:val="24"/>
        </w:rPr>
        <w:t>για το</w:t>
      </w:r>
      <w:r w:rsidRPr="00FB512F">
        <w:rPr>
          <w:rFonts w:eastAsia="Times New Roman" w:cs="Times New Roman"/>
          <w:szCs w:val="24"/>
        </w:rPr>
        <w:t xml:space="preserve"> </w:t>
      </w:r>
      <w:r>
        <w:rPr>
          <w:rFonts w:eastAsia="Times New Roman" w:cs="Times New Roman"/>
          <w:szCs w:val="24"/>
        </w:rPr>
        <w:t xml:space="preserve">σημερινό </w:t>
      </w:r>
      <w:r w:rsidRPr="00FB512F">
        <w:rPr>
          <w:rFonts w:eastAsia="Times New Roman" w:cs="Times New Roman"/>
          <w:szCs w:val="24"/>
        </w:rPr>
        <w:t>νομοσχέδιο έχει αδικηθεί κατά κάποιο</w:t>
      </w:r>
      <w:r>
        <w:rPr>
          <w:rFonts w:eastAsia="Times New Roman" w:cs="Times New Roman"/>
          <w:szCs w:val="24"/>
        </w:rPr>
        <w:t>ν</w:t>
      </w:r>
      <w:r w:rsidRPr="00FB512F">
        <w:rPr>
          <w:rFonts w:eastAsia="Times New Roman" w:cs="Times New Roman"/>
          <w:szCs w:val="24"/>
        </w:rPr>
        <w:t xml:space="preserve"> τρόπο,</w:t>
      </w:r>
      <w:r>
        <w:rPr>
          <w:rFonts w:eastAsia="Times New Roman" w:cs="Times New Roman"/>
          <w:szCs w:val="24"/>
        </w:rPr>
        <w:t xml:space="preserve"> διότι επικεντρώθηκε </w:t>
      </w:r>
      <w:r w:rsidRPr="00FB512F">
        <w:rPr>
          <w:rFonts w:eastAsia="Times New Roman" w:cs="Times New Roman"/>
          <w:szCs w:val="24"/>
        </w:rPr>
        <w:t xml:space="preserve">κυρίως στο άρθρο </w:t>
      </w:r>
      <w:r>
        <w:rPr>
          <w:rFonts w:eastAsia="Times New Roman" w:cs="Times New Roman"/>
          <w:szCs w:val="24"/>
        </w:rPr>
        <w:t>8</w:t>
      </w:r>
      <w:r w:rsidRPr="00FB512F">
        <w:rPr>
          <w:rFonts w:eastAsia="Times New Roman" w:cs="Times New Roman"/>
          <w:szCs w:val="24"/>
        </w:rPr>
        <w:t xml:space="preserve"> και στις </w:t>
      </w:r>
      <w:r>
        <w:rPr>
          <w:rFonts w:eastAsia="Times New Roman" w:cs="Times New Roman"/>
          <w:szCs w:val="24"/>
        </w:rPr>
        <w:t>προ</w:t>
      </w:r>
      <w:r w:rsidRPr="00FB512F">
        <w:rPr>
          <w:rFonts w:eastAsia="Times New Roman" w:cs="Times New Roman"/>
          <w:szCs w:val="24"/>
        </w:rPr>
        <w:t xml:space="preserve">εκτάσεις </w:t>
      </w:r>
      <w:r>
        <w:rPr>
          <w:rFonts w:eastAsia="Times New Roman" w:cs="Times New Roman"/>
          <w:szCs w:val="24"/>
        </w:rPr>
        <w:t xml:space="preserve">σε </w:t>
      </w:r>
      <w:r w:rsidRPr="00FB512F">
        <w:rPr>
          <w:rFonts w:eastAsia="Times New Roman" w:cs="Times New Roman"/>
          <w:szCs w:val="24"/>
        </w:rPr>
        <w:t xml:space="preserve">διαφορετικές εκτιμήσεις. </w:t>
      </w:r>
    </w:p>
    <w:p w14:paraId="59780EA9" w14:textId="77777777" w:rsidR="00F07EC0" w:rsidRDefault="005D0323">
      <w:pPr>
        <w:spacing w:after="0" w:line="600" w:lineRule="auto"/>
        <w:ind w:firstLine="720"/>
        <w:contextualSpacing/>
        <w:jc w:val="both"/>
        <w:rPr>
          <w:rFonts w:eastAsia="Times New Roman" w:cs="Times New Roman"/>
          <w:szCs w:val="24"/>
        </w:rPr>
      </w:pPr>
      <w:r>
        <w:rPr>
          <w:rFonts w:eastAsia="Times New Roman" w:cs="Times New Roman"/>
          <w:szCs w:val="24"/>
        </w:rPr>
        <w:t>Το σ</w:t>
      </w:r>
      <w:r w:rsidRPr="00FB512F">
        <w:rPr>
          <w:rFonts w:eastAsia="Times New Roman" w:cs="Times New Roman"/>
          <w:szCs w:val="24"/>
        </w:rPr>
        <w:t>χέδιο νόμου</w:t>
      </w:r>
      <w:r>
        <w:rPr>
          <w:rFonts w:eastAsia="Times New Roman" w:cs="Times New Roman"/>
          <w:szCs w:val="24"/>
        </w:rPr>
        <w:t>,</w:t>
      </w:r>
      <w:r w:rsidRPr="00FB512F">
        <w:rPr>
          <w:rFonts w:eastAsia="Times New Roman" w:cs="Times New Roman"/>
          <w:szCs w:val="24"/>
        </w:rPr>
        <w:t xml:space="preserve"> </w:t>
      </w:r>
      <w:r>
        <w:rPr>
          <w:rFonts w:eastAsia="Times New Roman" w:cs="Times New Roman"/>
          <w:szCs w:val="24"/>
        </w:rPr>
        <w:t>όμως,</w:t>
      </w:r>
      <w:r w:rsidRPr="00FB512F">
        <w:rPr>
          <w:rFonts w:eastAsia="Times New Roman" w:cs="Times New Roman"/>
          <w:szCs w:val="24"/>
        </w:rPr>
        <w:t xml:space="preserve"> είναι πλούσιο σε καινοτομίες που αξίζουν προσοχής</w:t>
      </w:r>
      <w:r>
        <w:rPr>
          <w:rFonts w:eastAsia="Times New Roman" w:cs="Times New Roman"/>
          <w:szCs w:val="24"/>
        </w:rPr>
        <w:t>. Ε</w:t>
      </w:r>
      <w:r w:rsidRPr="00FB512F">
        <w:rPr>
          <w:rFonts w:eastAsia="Times New Roman" w:cs="Times New Roman"/>
          <w:szCs w:val="24"/>
        </w:rPr>
        <w:t>ίναι ένα σύγχρονο, οραματικό σχέδιο νόμου που</w:t>
      </w:r>
      <w:r>
        <w:rPr>
          <w:rFonts w:eastAsia="Times New Roman" w:cs="Times New Roman"/>
          <w:szCs w:val="24"/>
        </w:rPr>
        <w:t xml:space="preserve"> </w:t>
      </w:r>
      <w:r w:rsidRPr="00FB512F">
        <w:rPr>
          <w:rFonts w:eastAsia="Times New Roman" w:cs="Times New Roman"/>
          <w:szCs w:val="24"/>
        </w:rPr>
        <w:t xml:space="preserve">διαπνέεται από μία αρχή, την </w:t>
      </w:r>
      <w:r>
        <w:rPr>
          <w:rFonts w:eastAsia="Times New Roman" w:cs="Times New Roman"/>
          <w:szCs w:val="24"/>
        </w:rPr>
        <w:t xml:space="preserve">οποία με συνέπεια και με πρακτικά μέτρα υπηρετεί, την αρχή της </w:t>
      </w:r>
      <w:r w:rsidRPr="00FB512F">
        <w:rPr>
          <w:rFonts w:eastAsia="Times New Roman" w:cs="Times New Roman"/>
          <w:szCs w:val="24"/>
        </w:rPr>
        <w:t xml:space="preserve">σύγχρονης κοινωνίας </w:t>
      </w:r>
      <w:r>
        <w:rPr>
          <w:rFonts w:eastAsia="Times New Roman" w:cs="Times New Roman"/>
          <w:szCs w:val="24"/>
        </w:rPr>
        <w:t xml:space="preserve">ότι </w:t>
      </w:r>
      <w:r w:rsidRPr="00FB512F">
        <w:rPr>
          <w:rFonts w:eastAsia="Times New Roman" w:cs="Times New Roman"/>
          <w:szCs w:val="24"/>
        </w:rPr>
        <w:t>το παιδί, οι ανάγκες τ</w:t>
      </w:r>
      <w:r>
        <w:rPr>
          <w:rFonts w:eastAsia="Times New Roman" w:cs="Times New Roman"/>
          <w:szCs w:val="24"/>
        </w:rPr>
        <w:t>ου, οι προοπτικές ο</w:t>
      </w:r>
      <w:r>
        <w:rPr>
          <w:rFonts w:eastAsia="Times New Roman" w:cs="Times New Roman"/>
          <w:szCs w:val="24"/>
        </w:rPr>
        <w:t xml:space="preserve">μαλής ένταξης της νέας γενιάς στον </w:t>
      </w:r>
      <w:r w:rsidRPr="00FB512F">
        <w:rPr>
          <w:rFonts w:eastAsia="Times New Roman" w:cs="Times New Roman"/>
          <w:szCs w:val="24"/>
        </w:rPr>
        <w:t>κοινωνικ</w:t>
      </w:r>
      <w:r>
        <w:rPr>
          <w:rFonts w:eastAsia="Times New Roman" w:cs="Times New Roman"/>
          <w:szCs w:val="24"/>
        </w:rPr>
        <w:t xml:space="preserve">ό </w:t>
      </w:r>
      <w:r w:rsidRPr="00FB512F">
        <w:rPr>
          <w:rFonts w:eastAsia="Times New Roman" w:cs="Times New Roman"/>
          <w:szCs w:val="24"/>
        </w:rPr>
        <w:t xml:space="preserve">κορμό είναι εκτός από θεμελιακό δικαίωμα και εξίσου πρωταρχική υποχρέωση της πολιτείας. </w:t>
      </w:r>
      <w:r>
        <w:rPr>
          <w:rFonts w:eastAsia="Times New Roman" w:cs="Times New Roman"/>
          <w:szCs w:val="24"/>
        </w:rPr>
        <w:t>Η υ</w:t>
      </w:r>
      <w:r w:rsidRPr="00FB512F">
        <w:rPr>
          <w:rFonts w:eastAsia="Times New Roman" w:cs="Times New Roman"/>
          <w:szCs w:val="24"/>
        </w:rPr>
        <w:t>ποχρέωση αυτή πηγάζει απευθείας από το Σύνταγμα</w:t>
      </w:r>
      <w:r>
        <w:rPr>
          <w:rFonts w:eastAsia="Times New Roman" w:cs="Times New Roman"/>
          <w:szCs w:val="24"/>
        </w:rPr>
        <w:t>,</w:t>
      </w:r>
      <w:r w:rsidRPr="00FB512F">
        <w:rPr>
          <w:rFonts w:eastAsia="Times New Roman" w:cs="Times New Roman"/>
          <w:szCs w:val="24"/>
        </w:rPr>
        <w:t xml:space="preserve"> από</w:t>
      </w:r>
      <w:r>
        <w:rPr>
          <w:rFonts w:eastAsia="Times New Roman" w:cs="Times New Roman"/>
          <w:szCs w:val="24"/>
        </w:rPr>
        <w:t xml:space="preserve"> τ</w:t>
      </w:r>
      <w:r w:rsidRPr="00FB512F">
        <w:rPr>
          <w:rFonts w:eastAsia="Times New Roman" w:cs="Times New Roman"/>
          <w:szCs w:val="24"/>
        </w:rPr>
        <w:t xml:space="preserve">ο άρθρο </w:t>
      </w:r>
      <w:r>
        <w:rPr>
          <w:rFonts w:eastAsia="Times New Roman" w:cs="Times New Roman"/>
          <w:szCs w:val="24"/>
        </w:rPr>
        <w:t xml:space="preserve">2, </w:t>
      </w:r>
      <w:r w:rsidRPr="00FB512F">
        <w:rPr>
          <w:rFonts w:eastAsia="Times New Roman" w:cs="Times New Roman"/>
          <w:szCs w:val="24"/>
        </w:rPr>
        <w:t>που λέει ότι ο σεβασμός</w:t>
      </w:r>
      <w:r>
        <w:rPr>
          <w:rFonts w:eastAsia="Times New Roman" w:cs="Times New Roman"/>
          <w:szCs w:val="24"/>
        </w:rPr>
        <w:t xml:space="preserve"> και η </w:t>
      </w:r>
      <w:r w:rsidRPr="00FB512F">
        <w:rPr>
          <w:rFonts w:eastAsia="Times New Roman" w:cs="Times New Roman"/>
          <w:szCs w:val="24"/>
        </w:rPr>
        <w:t xml:space="preserve">προστασίας της αξίας του </w:t>
      </w:r>
      <w:r w:rsidRPr="00FB512F">
        <w:rPr>
          <w:rFonts w:eastAsia="Times New Roman" w:cs="Times New Roman"/>
          <w:szCs w:val="24"/>
        </w:rPr>
        <w:t xml:space="preserve">ανθρώπου αποτελούν πρωταρχική υποχρέωση της πολιτείας. </w:t>
      </w:r>
    </w:p>
    <w:p w14:paraId="59780EAA" w14:textId="77777777" w:rsidR="00F07EC0" w:rsidRDefault="005D0323">
      <w:pPr>
        <w:spacing w:after="0" w:line="600" w:lineRule="auto"/>
        <w:ind w:firstLine="720"/>
        <w:contextualSpacing/>
        <w:jc w:val="both"/>
        <w:rPr>
          <w:rFonts w:eastAsia="Times New Roman" w:cs="Times New Roman"/>
          <w:szCs w:val="24"/>
        </w:rPr>
      </w:pPr>
      <w:r>
        <w:rPr>
          <w:rFonts w:eastAsia="Times New Roman" w:cs="Times New Roman"/>
          <w:szCs w:val="24"/>
        </w:rPr>
        <w:t>Το άρθρο 21, στις παραγράφους 1 και 3</w:t>
      </w:r>
      <w:r w:rsidRPr="00FB512F">
        <w:rPr>
          <w:rFonts w:eastAsia="Times New Roman" w:cs="Times New Roman"/>
          <w:szCs w:val="24"/>
        </w:rPr>
        <w:t xml:space="preserve">, αλλά και ιδιαίτερα στην παράγραφο </w:t>
      </w:r>
      <w:r>
        <w:rPr>
          <w:rFonts w:eastAsia="Times New Roman" w:cs="Times New Roman"/>
          <w:szCs w:val="24"/>
        </w:rPr>
        <w:t>6</w:t>
      </w:r>
      <w:r w:rsidRPr="00FB512F">
        <w:rPr>
          <w:rFonts w:eastAsia="Times New Roman" w:cs="Times New Roman"/>
          <w:szCs w:val="24"/>
        </w:rPr>
        <w:t xml:space="preserve">, όπως έχει </w:t>
      </w:r>
      <w:r>
        <w:rPr>
          <w:rFonts w:eastAsia="Times New Roman" w:cs="Times New Roman"/>
          <w:szCs w:val="24"/>
        </w:rPr>
        <w:t>σήμερα</w:t>
      </w:r>
      <w:r w:rsidRPr="00FB512F">
        <w:rPr>
          <w:rFonts w:eastAsia="Times New Roman" w:cs="Times New Roman"/>
          <w:szCs w:val="24"/>
        </w:rPr>
        <w:t xml:space="preserve"> μετά την τροποποίηση</w:t>
      </w:r>
      <w:r>
        <w:rPr>
          <w:rFonts w:eastAsia="Times New Roman" w:cs="Times New Roman"/>
          <w:szCs w:val="24"/>
        </w:rPr>
        <w:t xml:space="preserve">, θεσπίζει </w:t>
      </w:r>
      <w:r w:rsidRPr="00FB512F">
        <w:rPr>
          <w:rFonts w:eastAsia="Times New Roman" w:cs="Times New Roman"/>
          <w:szCs w:val="24"/>
        </w:rPr>
        <w:t xml:space="preserve">ρητή υποχρέωση του κράτους να </w:t>
      </w:r>
      <w:r w:rsidRPr="00FB512F">
        <w:rPr>
          <w:rFonts w:eastAsia="Times New Roman" w:cs="Times New Roman"/>
          <w:szCs w:val="24"/>
        </w:rPr>
        <w:lastRenderedPageBreak/>
        <w:t xml:space="preserve">φροντίζει ώστε τα άτομα με ειδικές ανάγκες να </w:t>
      </w:r>
      <w:r w:rsidRPr="00FB512F">
        <w:rPr>
          <w:rFonts w:eastAsia="Times New Roman" w:cs="Times New Roman"/>
          <w:szCs w:val="24"/>
        </w:rPr>
        <w:t>απολαμβάνουν μέτρων που εξασφαλίζουν τη συμμετοχή τους στη</w:t>
      </w:r>
      <w:r>
        <w:rPr>
          <w:rFonts w:eastAsia="Times New Roman" w:cs="Times New Roman"/>
          <w:szCs w:val="24"/>
        </w:rPr>
        <w:t>ν</w:t>
      </w:r>
      <w:r w:rsidRPr="00FB512F">
        <w:rPr>
          <w:rFonts w:eastAsia="Times New Roman" w:cs="Times New Roman"/>
          <w:szCs w:val="24"/>
        </w:rPr>
        <w:t xml:space="preserve"> κοινωνικοοικονομική ζωή, υποχρέωση που καλύπτεται με τον καλύτερο τρόπο από το άρθρο </w:t>
      </w:r>
      <w:r>
        <w:rPr>
          <w:rFonts w:eastAsia="Times New Roman" w:cs="Times New Roman"/>
          <w:szCs w:val="24"/>
        </w:rPr>
        <w:t>16 του παρόντος</w:t>
      </w:r>
      <w:r w:rsidRPr="00FB512F">
        <w:rPr>
          <w:rFonts w:eastAsia="Times New Roman" w:cs="Times New Roman"/>
          <w:szCs w:val="24"/>
        </w:rPr>
        <w:t xml:space="preserve"> σχεδίου νόμου, με το οποίο για πρώτη φορά</w:t>
      </w:r>
      <w:r>
        <w:rPr>
          <w:rFonts w:eastAsia="Times New Roman" w:cs="Times New Roman"/>
          <w:szCs w:val="24"/>
        </w:rPr>
        <w:t xml:space="preserve"> συστηματοποιείται </w:t>
      </w:r>
      <w:r w:rsidRPr="00FB512F">
        <w:rPr>
          <w:rFonts w:eastAsia="Times New Roman" w:cs="Times New Roman"/>
          <w:szCs w:val="24"/>
        </w:rPr>
        <w:t xml:space="preserve">και οργανώνεται η δυνατότητα </w:t>
      </w:r>
      <w:proofErr w:type="spellStart"/>
      <w:r w:rsidRPr="00FB512F">
        <w:rPr>
          <w:rFonts w:eastAsia="Times New Roman" w:cs="Times New Roman"/>
          <w:szCs w:val="24"/>
        </w:rPr>
        <w:t>αποϊδρ</w:t>
      </w:r>
      <w:r w:rsidRPr="00FB512F">
        <w:rPr>
          <w:rFonts w:eastAsia="Times New Roman" w:cs="Times New Roman"/>
          <w:szCs w:val="24"/>
        </w:rPr>
        <w:t>υματοποίησης</w:t>
      </w:r>
      <w:proofErr w:type="spellEnd"/>
      <w:r w:rsidRPr="00FB512F">
        <w:rPr>
          <w:rFonts w:eastAsia="Times New Roman" w:cs="Times New Roman"/>
          <w:szCs w:val="24"/>
        </w:rPr>
        <w:t xml:space="preserve"> για νεαρά άτομα</w:t>
      </w:r>
      <w:r>
        <w:rPr>
          <w:rFonts w:eastAsia="Times New Roman" w:cs="Times New Roman"/>
          <w:szCs w:val="24"/>
        </w:rPr>
        <w:t>, που χ</w:t>
      </w:r>
      <w:r w:rsidRPr="00FB512F">
        <w:rPr>
          <w:rFonts w:eastAsia="Times New Roman" w:cs="Times New Roman"/>
          <w:szCs w:val="24"/>
        </w:rPr>
        <w:t>ρίζουν ειδικών συνθηκών φροντίδας. Είναι το άρθρο που προβλέπει την επαγγελματική αναδοχ</w:t>
      </w:r>
      <w:r>
        <w:rPr>
          <w:rFonts w:eastAsia="Times New Roman" w:cs="Times New Roman"/>
          <w:szCs w:val="24"/>
        </w:rPr>
        <w:t>ή.</w:t>
      </w:r>
      <w:r w:rsidRPr="00FB512F">
        <w:rPr>
          <w:rFonts w:eastAsia="Times New Roman" w:cs="Times New Roman"/>
          <w:szCs w:val="24"/>
        </w:rPr>
        <w:t xml:space="preserve">  </w:t>
      </w:r>
    </w:p>
    <w:p w14:paraId="59780EA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Είναι αλήθεια, πλην εξαιρέσεων που πραγματικά τιμούν το δημοσιογραφικό λειτούργημα, ότι ο τρόπος με τον οποίον η κοινή γνώμη οικ</w:t>
      </w:r>
      <w:r>
        <w:rPr>
          <w:rFonts w:eastAsia="Times New Roman" w:cs="Times New Roman"/>
          <w:szCs w:val="24"/>
        </w:rPr>
        <w:t xml:space="preserve">ειοποιήθηκε ως σήμερα το περιεχόμενο αυτού του νομοθετήματος, είναι ενδεικτικός πολλών απ’ αυτές που ονομάζουμε –και όχι άδικα- παθογένειες του δημόσιου λόγου. </w:t>
      </w:r>
    </w:p>
    <w:p w14:paraId="59780EA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 xml:space="preserve">αρχάς </w:t>
      </w:r>
      <w:r>
        <w:rPr>
          <w:rFonts w:eastAsia="Times New Roman" w:cs="Times New Roman"/>
          <w:szCs w:val="24"/>
        </w:rPr>
        <w:t>υπήρξε μια ευτυχώς αποτυχημένη εξ αρχής προσπάθεια κομματικής εκμετάλλευσης των συντ</w:t>
      </w:r>
      <w:r>
        <w:rPr>
          <w:rFonts w:eastAsia="Times New Roman" w:cs="Times New Roman"/>
          <w:szCs w:val="24"/>
        </w:rPr>
        <w:t>ηρητικών αντανακλαστικών, με αφορμή το θέμα της αναδοχής από ομόφυλα ζευγάρια που έχουν συνάψει σύμφωνο συμβίωσης. Δεν θέλω να προ</w:t>
      </w:r>
      <w:r>
        <w:rPr>
          <w:rFonts w:eastAsia="Times New Roman" w:cs="Times New Roman"/>
          <w:szCs w:val="24"/>
        </w:rPr>
        <w:lastRenderedPageBreak/>
        <w:t>σθέσω τίποτα περισσότερο εδώ στην πολύ ορθή θέση ότι θα ήταν αδιανόητη, αντισυνταγματική και αντίθετη με την ισότητα των πολιτ</w:t>
      </w:r>
      <w:r>
        <w:rPr>
          <w:rFonts w:eastAsia="Times New Roman" w:cs="Times New Roman"/>
          <w:szCs w:val="24"/>
        </w:rPr>
        <w:t xml:space="preserve">ών έναντι του νόμου οποιαδήποτε φύσεως εξαίρεση. </w:t>
      </w:r>
    </w:p>
    <w:p w14:paraId="59780EA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Κάνω μια μικρή παρένθεση. Μου έκανε εντύπωση ο Κοινοβουλευτικός Εκπρόσωπος της Νέας Δημοκρατίας, που αν δεν κάνω λάθος, αν ερμήνευσα σωστά τα λόγια του, εισηγείται κατά κάποιον τρόπο να χαλαρώσει το κριτήρι</w:t>
      </w:r>
      <w:r>
        <w:rPr>
          <w:rFonts w:eastAsia="Times New Roman" w:cs="Times New Roman"/>
          <w:szCs w:val="24"/>
        </w:rPr>
        <w:t xml:space="preserve">ο όσον αφορά </w:t>
      </w:r>
      <w:r>
        <w:rPr>
          <w:rFonts w:eastAsia="Times New Roman" w:cs="Times New Roman"/>
          <w:szCs w:val="24"/>
        </w:rPr>
        <w:t>σ</w:t>
      </w:r>
      <w:r>
        <w:rPr>
          <w:rFonts w:eastAsia="Times New Roman" w:cs="Times New Roman"/>
          <w:szCs w:val="24"/>
        </w:rPr>
        <w:t>τα ομόφυλα ζευγάρια. Αυτή την εξαίρεση δεν την προτείνει ευθέως. Την πρότεινε έμμεσα. Θα ήθελα, αν ήταν εδώ, να μας έδινε μια εξήγηση, γιατί πραγματικά τέτοιου είδους εξαιρέσεις είναι επικίνδυνες, αν και βεβαίως είναι αδιανόητες στη γενικότερη έννομη τάξη.</w:t>
      </w:r>
      <w:r>
        <w:rPr>
          <w:rFonts w:eastAsia="Times New Roman" w:cs="Times New Roman"/>
          <w:szCs w:val="24"/>
        </w:rPr>
        <w:t xml:space="preserve"> </w:t>
      </w:r>
    </w:p>
    <w:p w14:paraId="59780EA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Νομίζω ότι όλοι όσοι αντιδρούν στη ρύθμιση του άρθρου 8 δεν λαμβάνουν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τους τις μεταβολές που επέρχονται στο κοινωνικό σώμα λόγω μιας αλλαγής στη νομοθεσία. Συνεπώς, κρίνουμε με σημερινά μέτρα και σταθμά καταστάσεις που σίγουρα θα έχουν διαφορετι</w:t>
      </w:r>
      <w:r>
        <w:rPr>
          <w:rFonts w:eastAsia="Times New Roman" w:cs="Times New Roman"/>
          <w:szCs w:val="24"/>
        </w:rPr>
        <w:t xml:space="preserve">κή αντιμετώπιση στο μέλλον. Παράδειγμα είναι το πόσο έχει αλλάξει η αντίληψη για τον πολιτικό γάμο, που στην αρχή θεωρείτο μη γάμος. Άλλο </w:t>
      </w:r>
      <w:r>
        <w:rPr>
          <w:rFonts w:eastAsia="Times New Roman" w:cs="Times New Roman"/>
          <w:szCs w:val="24"/>
        </w:rPr>
        <w:lastRenderedPageBreak/>
        <w:t xml:space="preserve">παράδειγμα είναι το πόσο </w:t>
      </w:r>
      <w:proofErr w:type="spellStart"/>
      <w:r>
        <w:rPr>
          <w:rFonts w:eastAsia="Times New Roman" w:cs="Times New Roman"/>
          <w:szCs w:val="24"/>
        </w:rPr>
        <w:t>επέδρασε</w:t>
      </w:r>
      <w:proofErr w:type="spellEnd"/>
      <w:r>
        <w:rPr>
          <w:rFonts w:eastAsia="Times New Roman" w:cs="Times New Roman"/>
          <w:szCs w:val="24"/>
        </w:rPr>
        <w:t xml:space="preserve"> η νομοθετική μεταρρύθμιση του οικογενειακού δικαίου το 1982-1983 στις αντιλήψεις για</w:t>
      </w:r>
      <w:r>
        <w:rPr>
          <w:rFonts w:eastAsia="Times New Roman" w:cs="Times New Roman"/>
          <w:szCs w:val="24"/>
        </w:rPr>
        <w:t xml:space="preserve"> την ισοτιμία μέσα στην οικογένεια, δημιουργώντας καταστάσεις που τότε φαίνονταν αδιανόητες ενώ σήμερα το αντίθετο είναι το αδιανόητο. </w:t>
      </w:r>
      <w:r>
        <w:rPr>
          <w:rFonts w:eastAsia="Times New Roman" w:cs="Times New Roman"/>
          <w:szCs w:val="24"/>
        </w:rPr>
        <w:t xml:space="preserve">Λόγου </w:t>
      </w:r>
      <w:r>
        <w:rPr>
          <w:rFonts w:eastAsia="Times New Roman" w:cs="Times New Roman"/>
          <w:szCs w:val="24"/>
        </w:rPr>
        <w:t>χάρη, να ζητάει μια γυναίκα άδεια από τον σύζυγό της ως προϋπόθεση για να ασκήσει εμπορικό επάγγελμα. Όπως θυμόμαστ</w:t>
      </w:r>
      <w:r>
        <w:rPr>
          <w:rFonts w:eastAsia="Times New Roman" w:cs="Times New Roman"/>
          <w:szCs w:val="24"/>
        </w:rPr>
        <w:t xml:space="preserve">ε ορισμένοι, τότε ήταν υποχρεωτικό να ζητήσει μια έγγαμη γυναίκα άδεια ενώ σήμερα αυτό είναι απλώς αδιανόητο. </w:t>
      </w:r>
    </w:p>
    <w:p w14:paraId="59780EA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Κάπως έτσι και με την επίδραση νομοθετημάτων που αυτή η Κυβέρνηση εισήγαγε και θα εισάγει, η συζήτηση για το αν μπορεί ή όχι ένα ομόφυλο ζευγάρια</w:t>
      </w:r>
      <w:r>
        <w:rPr>
          <w:rFonts w:eastAsia="Times New Roman" w:cs="Times New Roman"/>
          <w:szCs w:val="24"/>
        </w:rPr>
        <w:t xml:space="preserve"> να </w:t>
      </w:r>
      <w:proofErr w:type="spellStart"/>
      <w:r>
        <w:rPr>
          <w:rFonts w:eastAsia="Times New Roman" w:cs="Times New Roman"/>
          <w:szCs w:val="24"/>
        </w:rPr>
        <w:t>αναδεχθεί</w:t>
      </w:r>
      <w:proofErr w:type="spellEnd"/>
      <w:r>
        <w:rPr>
          <w:rFonts w:eastAsia="Times New Roman" w:cs="Times New Roman"/>
          <w:szCs w:val="24"/>
        </w:rPr>
        <w:t xml:space="preserve"> ανήλικο, μετά από κάποιον καιρό θα φαίνεται και θα είναι ξεπερασμένη. </w:t>
      </w:r>
    </w:p>
    <w:p w14:paraId="59780EB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Με την ευκαιρία της συζήτησης αυτού του σχεδίου νόμου, καλό θα είναι επίσης να ανοίξουμε τη συζήτηση και σε ένα άλλο επίπεδο. Στον προβληματισμό δηλαδή, ποιος είναι ο καλύ</w:t>
      </w:r>
      <w:r>
        <w:rPr>
          <w:rFonts w:eastAsia="Times New Roman" w:cs="Times New Roman"/>
          <w:szCs w:val="24"/>
        </w:rPr>
        <w:t>τερος τρόπος οργάνωσης της παροχής υπηρεσιών στους ανάδοχους γο</w:t>
      </w:r>
      <w:r>
        <w:rPr>
          <w:rFonts w:eastAsia="Times New Roman" w:cs="Times New Roman"/>
          <w:szCs w:val="24"/>
        </w:rPr>
        <w:lastRenderedPageBreak/>
        <w:t>νείς και άτομα, στην καλύτερη παρακολούθηση της πορείας υλοποίησης των υποχρεώσεών τους έναντι των ανηλίκων, τις παρεμβάσεις των υπηρεσιών, την παροχή συμβουλών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9780EB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Είναι εντελώς φανερό και</w:t>
      </w:r>
      <w:r>
        <w:rPr>
          <w:rFonts w:eastAsia="Times New Roman" w:cs="Times New Roman"/>
          <w:szCs w:val="24"/>
        </w:rPr>
        <w:t xml:space="preserve"> το έχει πει και το Υπουργείο και η κυρία Υπουργός, ότι οι σημερινές υποδομές δεν επαρκούν. Χρειάζεται η άμεση στελέχωση των σχετικών δομών με επιστημονικό και εξειδικευμένο προσωπικό, πράγμα για το οποίο η Κυβέρνηση δεσμεύεται μάλιστα εν όψει της κατάργησ</w:t>
      </w:r>
      <w:r>
        <w:rPr>
          <w:rFonts w:eastAsia="Times New Roman" w:cs="Times New Roman"/>
          <w:szCs w:val="24"/>
        </w:rPr>
        <w:t xml:space="preserve">ης των αναγκαστικών περιορισμών στην ανανέωση του προσωπικού στο δημόσιο, που όπως ξέρουμε έχει </w:t>
      </w:r>
      <w:proofErr w:type="spellStart"/>
      <w:r>
        <w:rPr>
          <w:rFonts w:eastAsia="Times New Roman" w:cs="Times New Roman"/>
          <w:szCs w:val="24"/>
        </w:rPr>
        <w:t>οριοθετηθεί</w:t>
      </w:r>
      <w:proofErr w:type="spellEnd"/>
      <w:r>
        <w:rPr>
          <w:rFonts w:eastAsia="Times New Roman" w:cs="Times New Roman"/>
          <w:szCs w:val="24"/>
        </w:rPr>
        <w:t xml:space="preserve"> χρονικά. </w:t>
      </w:r>
    </w:p>
    <w:p w14:paraId="59780EB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Οι δυνατότητες που ανοίγονται με αυτό το σχέδιο νόμου για την παροχή ολοκληρωμένων υπηρεσιών πριν και μετά την αναδοχή και καθ’ όλη τη διά</w:t>
      </w:r>
      <w:r>
        <w:rPr>
          <w:rFonts w:eastAsia="Times New Roman" w:cs="Times New Roman"/>
          <w:szCs w:val="24"/>
        </w:rPr>
        <w:t>ρκεια της σχέσης αναδόχου και ανηλίκου, είναι πολλές. Οδηγούν στην διαμόρφωση ενός εντελώς και</w:t>
      </w:r>
      <w:r>
        <w:rPr>
          <w:rFonts w:eastAsia="Times New Roman" w:cs="Times New Roman"/>
          <w:szCs w:val="24"/>
        </w:rPr>
        <w:lastRenderedPageBreak/>
        <w:t>νούρ</w:t>
      </w:r>
      <w:r>
        <w:rPr>
          <w:rFonts w:eastAsia="Times New Roman" w:cs="Times New Roman"/>
          <w:szCs w:val="24"/>
        </w:rPr>
        <w:t>γ</w:t>
      </w:r>
      <w:r>
        <w:rPr>
          <w:rFonts w:eastAsia="Times New Roman" w:cs="Times New Roman"/>
          <w:szCs w:val="24"/>
        </w:rPr>
        <w:t>ιου πλαισίου άσκησης κοινωνικής πολιτικής στους τομείς που αφορούν στην ανήλικη ζωή, πιο αποτελεσματικού και κυρίως περισσότερο και πιο πρακτικά ωφέλιμου για</w:t>
      </w:r>
      <w:r>
        <w:rPr>
          <w:rFonts w:eastAsia="Times New Roman" w:cs="Times New Roman"/>
          <w:szCs w:val="24"/>
        </w:rPr>
        <w:t xml:space="preserve"> τον αποδέκτη αυτών των υπηρεσιών, που είναι το παιδί και οι ανάγκες του. </w:t>
      </w:r>
    </w:p>
    <w:p w14:paraId="59780EB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σύνθημα «</w:t>
      </w:r>
      <w:r>
        <w:rPr>
          <w:rFonts w:eastAsia="Times New Roman" w:cs="Times New Roman"/>
          <w:szCs w:val="24"/>
        </w:rPr>
        <w:t>κ</w:t>
      </w:r>
      <w:r>
        <w:rPr>
          <w:rFonts w:eastAsia="Times New Roman" w:cs="Times New Roman"/>
          <w:szCs w:val="24"/>
        </w:rPr>
        <w:t>ανένα παιδί σε άσυλο» είναι φυσικά συγκινητικό. Θα είναι εφικτό όμως με άλλου τύπου δομές, με την ενίσχυση σε προσωπικό, τη σταδιακή διαμόρφωση κανόνων, που ας μην ξεχν</w:t>
      </w:r>
      <w:r>
        <w:rPr>
          <w:rFonts w:eastAsia="Times New Roman" w:cs="Times New Roman"/>
          <w:szCs w:val="24"/>
        </w:rPr>
        <w:t xml:space="preserve">άμε ότι εφαρμόζονται και με την αναγκαία αυστηρότητα σε άλλες χώρες. </w:t>
      </w:r>
    </w:p>
    <w:p w14:paraId="59780EB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καλύτερη οργάνωση του χώρου των κοινωνικών λειτουργών είναι σίγουρο πως θα συμβάλλει στην αναβάθμιση του ρόλου τους, καθώς δημιουργούνται οι προϋποθέσεις για να γίνουν ως σώμα σύμβουλο</w:t>
      </w:r>
      <w:r>
        <w:rPr>
          <w:rFonts w:eastAsia="Times New Roman" w:cs="Times New Roman"/>
          <w:szCs w:val="24"/>
        </w:rPr>
        <w:t xml:space="preserve">ς της πολιτείας σε θέματα όπως αυτά που συζητούμε σήμερα. Θα αυξήσει τον βαθμό ευθύνης και θα ενισχύσει τον ρόλο και την υπευθυνότητα του επαγγελματικού τους κλάδου. </w:t>
      </w:r>
    </w:p>
    <w:p w14:paraId="59780EB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τοπίο θα συμπληρώσουν οι αλλαγές και στα ζητήματα υιοθεσίας ή </w:t>
      </w:r>
      <w:proofErr w:type="spellStart"/>
      <w:r>
        <w:rPr>
          <w:rFonts w:eastAsia="Times New Roman" w:cs="Times New Roman"/>
          <w:szCs w:val="24"/>
        </w:rPr>
        <w:t>τεκνοθεσίας</w:t>
      </w:r>
      <w:proofErr w:type="spellEnd"/>
      <w:r>
        <w:rPr>
          <w:rFonts w:eastAsia="Times New Roman" w:cs="Times New Roman"/>
          <w:szCs w:val="24"/>
        </w:rPr>
        <w:t>, αν ευδοκιμή</w:t>
      </w:r>
      <w:r>
        <w:rPr>
          <w:rFonts w:eastAsia="Times New Roman" w:cs="Times New Roman"/>
          <w:szCs w:val="24"/>
        </w:rPr>
        <w:t xml:space="preserve">σει η πρόταση για την αλλαγή ορολογίας, όταν ολοκληρωθούν οι </w:t>
      </w:r>
      <w:r>
        <w:rPr>
          <w:rFonts w:eastAsia="Times New Roman" w:cs="Times New Roman"/>
          <w:szCs w:val="24"/>
        </w:rPr>
        <w:lastRenderedPageBreak/>
        <w:t>εργασίες της ειδικής επιτροπής του Υπουργείου Δικαιοσύνης που έχει την αρμοδιότητα και φυσικά η ίδρυση και η στελέχωση του οικογενειακού δικαστηρίου που είναι μέσα στις προθέσεις της παρούσας Κυβ</w:t>
      </w:r>
      <w:r>
        <w:rPr>
          <w:rFonts w:eastAsia="Times New Roman" w:cs="Times New Roman"/>
          <w:szCs w:val="24"/>
        </w:rPr>
        <w:t xml:space="preserve">έρνησης. </w:t>
      </w:r>
    </w:p>
    <w:p w14:paraId="59780EB6" w14:textId="77777777" w:rsidR="00F07EC0" w:rsidRDefault="005D0323">
      <w:pPr>
        <w:tabs>
          <w:tab w:val="left" w:pos="1138"/>
          <w:tab w:val="left" w:pos="1565"/>
          <w:tab w:val="left" w:pos="2965"/>
          <w:tab w:val="center" w:pos="4753"/>
        </w:tabs>
        <w:spacing w:after="0" w:line="600" w:lineRule="auto"/>
        <w:ind w:firstLine="1140"/>
        <w:jc w:val="both"/>
        <w:rPr>
          <w:rFonts w:eastAsia="Times New Roman" w:cs="Times New Roman"/>
          <w:szCs w:val="24"/>
        </w:rPr>
      </w:pPr>
      <w:r>
        <w:rPr>
          <w:rFonts w:eastAsia="Times New Roman" w:cs="Times New Roman"/>
          <w:szCs w:val="24"/>
        </w:rPr>
        <w:t>Τελειώνοντας, θέλω να κάνω ένα σχόλιο πάνω σε διάφορες τοποθετήσεις που έγιναν εδώ και στη δημόσια σφαίρα. Είναι μερικά νομοθετήματα που ανοίγουν δρόμο σε σημαντικούς τομείς της ζωής και στην αρχή δεν γίνονται αντιληπτά ως τέτοια. Το αποτύπωμά το</w:t>
      </w:r>
      <w:r>
        <w:rPr>
          <w:rFonts w:eastAsia="Times New Roman" w:cs="Times New Roman"/>
          <w:szCs w:val="24"/>
        </w:rPr>
        <w:t xml:space="preserve">υς εκτείνεται πέρα από τις επιμέρους ρυθμίσεις. Από τον βαθμό ανταπόκρισης της συμμετοχής και από την καλύτερη διαμόρφωσή τους, </w:t>
      </w:r>
      <w:r w:rsidRPr="00A37EC3">
        <w:rPr>
          <w:rFonts w:eastAsia="Times New Roman" w:cs="Times New Roman"/>
        </w:rPr>
        <w:t>αλλά</w:t>
      </w:r>
      <w:r>
        <w:rPr>
          <w:rFonts w:eastAsia="Times New Roman" w:cs="Times New Roman"/>
          <w:szCs w:val="24"/>
        </w:rPr>
        <w:t xml:space="preserve"> και την υλοποίηση κρινόμαστε όλοι. </w:t>
      </w:r>
    </w:p>
    <w:p w14:paraId="59780EB7"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Έχουμε ξαναπεί ότι στην Ελλάδα, παρά το ζοφερό κλίμα των δημοσιονομικών καταναγκασμών</w:t>
      </w:r>
      <w:r w:rsidRPr="00F2454C">
        <w:rPr>
          <w:rFonts w:eastAsia="Times New Roman" w:cs="Times New Roman"/>
          <w:szCs w:val="24"/>
        </w:rPr>
        <w:t>,</w:t>
      </w:r>
      <w:r>
        <w:rPr>
          <w:rFonts w:eastAsia="Times New Roman" w:cs="Times New Roman"/>
          <w:szCs w:val="24"/>
        </w:rPr>
        <w:t xml:space="preserve"> </w:t>
      </w:r>
      <w:r>
        <w:rPr>
          <w:rFonts w:eastAsia="Times New Roman" w:cs="Times New Roman"/>
          <w:szCs w:val="24"/>
        </w:rPr>
        <w:t>διεξάγεται μ</w:t>
      </w:r>
      <w:r>
        <w:rPr>
          <w:rFonts w:eastAsia="Times New Roman" w:cs="Times New Roman"/>
          <w:szCs w:val="24"/>
        </w:rPr>
        <w:t>ί</w:t>
      </w:r>
      <w:r>
        <w:rPr>
          <w:rFonts w:eastAsia="Times New Roman" w:cs="Times New Roman"/>
          <w:szCs w:val="24"/>
        </w:rPr>
        <w:t xml:space="preserve">α πάλη ανάμεσα στο παλιό και στο νέο, ανάμεσα στη συντήρηση και στην εξέλιξη. Δεν πρόκειται για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καινούργια διαπίστωση. Σταθερά και μελετημένα γίνονται βήματα από την Κυβέρνηση για μια δικαιότερη και πιο ανθρώπινη κοινωνία. Απομένουν ασφαλώ</w:t>
      </w:r>
      <w:r>
        <w:rPr>
          <w:rFonts w:eastAsia="Times New Roman" w:cs="Times New Roman"/>
          <w:szCs w:val="24"/>
        </w:rPr>
        <w:t>ς πολλά. Άλλωστε</w:t>
      </w:r>
      <w:r w:rsidRPr="00F2454C">
        <w:rPr>
          <w:rFonts w:eastAsia="Times New Roman" w:cs="Times New Roman"/>
          <w:szCs w:val="24"/>
        </w:rPr>
        <w:t>,</w:t>
      </w:r>
      <w:r>
        <w:rPr>
          <w:rFonts w:eastAsia="Times New Roman" w:cs="Times New Roman"/>
          <w:szCs w:val="24"/>
        </w:rPr>
        <w:t xml:space="preserve"> είναι η ίδια Κυβέρνηση αυτή </w:t>
      </w:r>
      <w:r>
        <w:rPr>
          <w:rFonts w:eastAsia="Times New Roman" w:cs="Times New Roman"/>
          <w:szCs w:val="24"/>
        </w:rPr>
        <w:lastRenderedPageBreak/>
        <w:t>που δέχεται ότι χρειάζεται χρόνος και γενναία προσπάθεια για να συγκρουστεί κανείς με κατεστημένες αντιλήψεις</w:t>
      </w:r>
      <w:r w:rsidRPr="00F2454C">
        <w:rPr>
          <w:rFonts w:eastAsia="Times New Roman" w:cs="Times New Roman"/>
          <w:szCs w:val="24"/>
        </w:rPr>
        <w:t>,</w:t>
      </w:r>
      <w:r>
        <w:rPr>
          <w:rFonts w:eastAsia="Times New Roman" w:cs="Times New Roman"/>
          <w:szCs w:val="24"/>
        </w:rPr>
        <w:t xml:space="preserve"> με συμφέροντα. </w:t>
      </w:r>
    </w:p>
    <w:p w14:paraId="59780EB8"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Όλοι και όλες κρινόμαστε και θα κριθούμε στο τέλος της θητείας και από τον βαθμό αν</w:t>
      </w:r>
      <w:r>
        <w:rPr>
          <w:rFonts w:eastAsia="Times New Roman" w:cs="Times New Roman"/>
          <w:szCs w:val="24"/>
        </w:rPr>
        <w:t xml:space="preserve">ταπόκρισης στις σύγχρονες ανάγκες και από τη συνέπεια λόγων και έργων </w:t>
      </w:r>
      <w:r w:rsidRPr="00F331DF">
        <w:rPr>
          <w:rFonts w:eastAsia="Times New Roman"/>
          <w:bCs/>
        </w:rPr>
        <w:t>και</w:t>
      </w:r>
      <w:r>
        <w:rPr>
          <w:rFonts w:eastAsia="Times New Roman" w:cs="Times New Roman"/>
          <w:szCs w:val="24"/>
        </w:rPr>
        <w:t xml:space="preserve"> από το πόσο συχνά αγνοήσαμε το πολιτικό κόστος </w:t>
      </w:r>
      <w:r w:rsidRPr="00F331DF">
        <w:rPr>
          <w:rFonts w:eastAsia="Times New Roman"/>
          <w:bCs/>
        </w:rPr>
        <w:t>και</w:t>
      </w:r>
      <w:r>
        <w:rPr>
          <w:rFonts w:eastAsia="Times New Roman" w:cs="Times New Roman"/>
          <w:szCs w:val="24"/>
        </w:rPr>
        <w:t xml:space="preserve"> προτάξαμε το καλό της κοινωνίας απέναντι σε πρόσκαιρα κομματικά συμφέροντα και ψηφοθηρικούς </w:t>
      </w:r>
      <w:proofErr w:type="spellStart"/>
      <w:r>
        <w:rPr>
          <w:rFonts w:eastAsia="Times New Roman" w:cs="Times New Roman"/>
          <w:szCs w:val="24"/>
        </w:rPr>
        <w:t>μικροϋπολογισμούς</w:t>
      </w:r>
      <w:proofErr w:type="spellEnd"/>
      <w:r>
        <w:rPr>
          <w:rFonts w:eastAsia="Times New Roman" w:cs="Times New Roman"/>
          <w:szCs w:val="24"/>
        </w:rPr>
        <w:t xml:space="preserve">. </w:t>
      </w:r>
    </w:p>
    <w:p w14:paraId="59780EB9"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Αυτή την τελευταία </w:t>
      </w:r>
      <w:r>
        <w:rPr>
          <w:rFonts w:eastAsia="Times New Roman" w:cs="Times New Roman"/>
          <w:szCs w:val="24"/>
        </w:rPr>
        <w:t>παρατήρηση</w:t>
      </w:r>
      <w:r w:rsidRPr="00F2454C">
        <w:rPr>
          <w:rFonts w:eastAsia="Times New Roman" w:cs="Times New Roman"/>
          <w:szCs w:val="24"/>
        </w:rPr>
        <w:t>,</w:t>
      </w:r>
      <w:r>
        <w:rPr>
          <w:rFonts w:eastAsia="Times New Roman" w:cs="Times New Roman"/>
          <w:szCs w:val="24"/>
        </w:rPr>
        <w:t xml:space="preserve"> ότι δηλαδή απαιτείται κάποιος χρόνος για να μπορέσουν να ευδοκιμήσουν οι καινοτόμες πολιτικές, την αφιερώνω σε όσους βιάζονται για εκλογές και κυρίως σε όσους δεν μπορούν να καταλάβουν ότι εκτός από την επιτυχημένη έκβαση της πορείας για την απ</w:t>
      </w:r>
      <w:r>
        <w:rPr>
          <w:rFonts w:eastAsia="Times New Roman" w:cs="Times New Roman"/>
          <w:szCs w:val="24"/>
        </w:rPr>
        <w:t>αγκίστρωση της χώρας από τα μνημόνια</w:t>
      </w:r>
      <w:r w:rsidRPr="00F2454C">
        <w:rPr>
          <w:rFonts w:eastAsia="Times New Roman" w:cs="Times New Roman"/>
          <w:szCs w:val="24"/>
        </w:rPr>
        <w:t>,</w:t>
      </w:r>
      <w:r>
        <w:rPr>
          <w:rFonts w:eastAsia="Times New Roman" w:cs="Times New Roman"/>
          <w:szCs w:val="24"/>
        </w:rPr>
        <w:t xml:space="preserve"> που θα γίνει στην ώρα της, ο λαός θα μας πιστώσει και με τον χρόνο ολοκλήρωσης του μεταρρυθμιστικού έργου που έχουμε ξεκινήσει. </w:t>
      </w:r>
    </w:p>
    <w:p w14:paraId="59780EBA"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ας μην παραξενευτούν που και η επόμενη τετραετία θα ανήκει στον ΣΥΡΙΖΑ και σε όσες δυνάμεις θελήσουν να συμπορευθούν μαζί για μία πραγματική αναγέννηση της πατρίδας μας. </w:t>
      </w:r>
    </w:p>
    <w:p w14:paraId="59780EBB"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9780EBC" w14:textId="77777777" w:rsidR="00F07EC0" w:rsidRDefault="005D0323">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9780EBD"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w:t>
      </w:r>
      <w:proofErr w:type="spellStart"/>
      <w:r>
        <w:rPr>
          <w:rFonts w:eastAsia="Times New Roman" w:cs="Times New Roman"/>
          <w:szCs w:val="24"/>
        </w:rPr>
        <w:t>Μπαλωμενάκη</w:t>
      </w:r>
      <w:proofErr w:type="spellEnd"/>
      <w:r>
        <w:rPr>
          <w:rFonts w:eastAsia="Times New Roman" w:cs="Times New Roman"/>
          <w:szCs w:val="24"/>
        </w:rPr>
        <w:t>.</w:t>
      </w:r>
    </w:p>
    <w:p w14:paraId="59780EBE"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Ηλιόπουλος από τη Χρυσή Αυγή για επτά λεπτά. </w:t>
      </w:r>
    </w:p>
    <w:p w14:paraId="59780EBF"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 κύριε Πρόεδρε.</w:t>
      </w:r>
    </w:p>
    <w:p w14:paraId="59780EC0"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Τρόμαξα έτσι όπως έκλεισε ο προηγούμενος ομιλητής, γιατί άμα παραμείνει άλλα </w:t>
      </w:r>
      <w:r>
        <w:rPr>
          <w:rFonts w:eastAsia="Times New Roman" w:cs="Times New Roman"/>
          <w:szCs w:val="24"/>
        </w:rPr>
        <w:t xml:space="preserve">τέσσερα χρόνια ο ΣΥΡΙΖΑ, δεν θα μιλάμε για Ελλάδα, αλλά για κάποιο άλλο κράτος. </w:t>
      </w:r>
    </w:p>
    <w:p w14:paraId="59780EC1"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sidRPr="005615CF">
        <w:rPr>
          <w:rFonts w:eastAsia="Times New Roman" w:cs="Times New Roman"/>
          <w:b/>
          <w:szCs w:val="24"/>
        </w:rPr>
        <w:t>ΑΝΤΩΝΙΟΣ ΜΠΑΛΩΜΕΝΑΚΗΣ:</w:t>
      </w:r>
      <w:r>
        <w:rPr>
          <w:rFonts w:eastAsia="Times New Roman" w:cs="Times New Roman"/>
          <w:szCs w:val="24"/>
        </w:rPr>
        <w:t xml:space="preserve"> Πολύ εύκολα τρομάζετε!</w:t>
      </w:r>
    </w:p>
    <w:p w14:paraId="59780EC2"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Ο ΣΥΡΙΖΑ προσπαθεί να μεταμορφώσει το κράτος, όχι βέβαια με τις μεταρρυθμίσεις με τις οποίες δήθεν συγκρού</w:t>
      </w:r>
      <w:r>
        <w:rPr>
          <w:rFonts w:eastAsia="Times New Roman" w:cs="Times New Roman"/>
          <w:szCs w:val="24"/>
        </w:rPr>
        <w:t xml:space="preserve">εται με το κεφάλαιο και άλλα τέτοια που λέει ο ΣΥΡΙΖΑ –με κανένα κεφάλαιο δεν συγκρούεται- αλλά με όλα </w:t>
      </w:r>
      <w:r>
        <w:rPr>
          <w:rFonts w:eastAsia="Times New Roman" w:cs="Times New Roman"/>
          <w:szCs w:val="24"/>
        </w:rPr>
        <w:lastRenderedPageBreak/>
        <w:t xml:space="preserve">αυτά τα νομοθετήματα που φέρνει συνεχώς στο Ελληνικό Κοινοβούλιο και έχουν σαν στόχο τη διάλυση της ελληνικής κοινωνίας. </w:t>
      </w:r>
    </w:p>
    <w:p w14:paraId="59780EC3"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Δείτε τι έχει κάνει σε αυτά τα </w:t>
      </w:r>
      <w:r>
        <w:rPr>
          <w:rFonts w:eastAsia="Times New Roman" w:cs="Times New Roman"/>
          <w:szCs w:val="24"/>
        </w:rPr>
        <w:t xml:space="preserve">τέσσερα χρόνια. Φαντασθείτε να μείνει άλλα τέσσερα χρόνια! Έχετε εφεύρει εδώ στο Ελληνικό Κοινοβούλιο το πειθαρχικό. Την προηγούμενη εβδομάδα μιλούσα σε μία </w:t>
      </w:r>
      <w:r>
        <w:rPr>
          <w:rFonts w:eastAsia="Times New Roman" w:cs="Times New Roman"/>
          <w:szCs w:val="24"/>
        </w:rPr>
        <w:t>ε</w:t>
      </w:r>
      <w:r>
        <w:rPr>
          <w:rFonts w:eastAsia="Times New Roman" w:cs="Times New Roman"/>
          <w:szCs w:val="24"/>
        </w:rPr>
        <w:t>πιτροπή για το συγκεκριμένο θέμα και είπε η κ</w:t>
      </w:r>
      <w:r>
        <w:rPr>
          <w:rFonts w:eastAsia="Times New Roman" w:cs="Times New Roman"/>
          <w:szCs w:val="24"/>
        </w:rPr>
        <w:t>.</w:t>
      </w:r>
      <w:r>
        <w:rPr>
          <w:rFonts w:eastAsia="Times New Roman" w:cs="Times New Roman"/>
          <w:szCs w:val="24"/>
        </w:rPr>
        <w:t xml:space="preserve"> Χριστοδουλοπούλου: «Δεν συμφωνώ με τις απόψεις σας.</w:t>
      </w:r>
      <w:r>
        <w:rPr>
          <w:rFonts w:eastAsia="Times New Roman" w:cs="Times New Roman"/>
          <w:szCs w:val="24"/>
        </w:rPr>
        <w:t xml:space="preserve"> Θα σας στείλω στο πειθαρχικό». Με διέκοψε την ώρα που μιλούσα.</w:t>
      </w:r>
    </w:p>
    <w:p w14:paraId="59780EC4"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Σήμερα μιλούσα σε μία άλλη </w:t>
      </w:r>
      <w:r>
        <w:rPr>
          <w:rFonts w:eastAsia="Times New Roman" w:cs="Times New Roman"/>
          <w:szCs w:val="24"/>
        </w:rPr>
        <w:t>ε</w:t>
      </w:r>
      <w:r>
        <w:rPr>
          <w:rFonts w:eastAsia="Times New Roman" w:cs="Times New Roman"/>
          <w:szCs w:val="24"/>
        </w:rPr>
        <w:t xml:space="preserve">πιτροπή για το θέμα του ασύλου των προσφύγων και βγήκε ο Υπουργός -νομίζω ο </w:t>
      </w:r>
      <w:proofErr w:type="spellStart"/>
      <w:r>
        <w:rPr>
          <w:rFonts w:eastAsia="Times New Roman" w:cs="Times New Roman"/>
          <w:szCs w:val="24"/>
        </w:rPr>
        <w:t>Μουζάλας</w:t>
      </w:r>
      <w:proofErr w:type="spellEnd"/>
      <w:r>
        <w:rPr>
          <w:rFonts w:eastAsia="Times New Roman" w:cs="Times New Roman"/>
          <w:szCs w:val="24"/>
        </w:rPr>
        <w:t>- και είπε ότι δεν αποδέχομαι τις απόψεις σας και δεν θέλω να τις ακούω. Το είπε</w:t>
      </w:r>
      <w:r>
        <w:rPr>
          <w:rFonts w:eastAsia="Times New Roman" w:cs="Times New Roman"/>
          <w:szCs w:val="24"/>
        </w:rPr>
        <w:t xml:space="preserve"> ο Υπουργός που ήταν εκεί στην </w:t>
      </w:r>
      <w:r>
        <w:rPr>
          <w:rFonts w:eastAsia="Times New Roman" w:cs="Times New Roman"/>
          <w:szCs w:val="24"/>
        </w:rPr>
        <w:t>ε</w:t>
      </w:r>
      <w:r>
        <w:rPr>
          <w:rFonts w:eastAsia="Times New Roman" w:cs="Times New Roman"/>
          <w:szCs w:val="24"/>
        </w:rPr>
        <w:t xml:space="preserve">πιτροπή. </w:t>
      </w:r>
    </w:p>
    <w:p w14:paraId="59780EC5"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πρέπει να ζητάμε την άδεια από κάθε στέλεχος του ΣΥΡΙΖΑ πριν ανέβουμε εδώ στο Βήμα για το τι θα πούμε. Αυτή είναι η δημοκρατία του ΣΥΡΙΖΑ, να νομοθετεί συνεχώς για </w:t>
      </w:r>
      <w:proofErr w:type="spellStart"/>
      <w:r>
        <w:rPr>
          <w:rFonts w:eastAsia="Times New Roman" w:cs="Times New Roman"/>
          <w:szCs w:val="24"/>
        </w:rPr>
        <w:t>μειοψηφίες</w:t>
      </w:r>
      <w:proofErr w:type="spellEnd"/>
      <w:r>
        <w:rPr>
          <w:rFonts w:eastAsia="Times New Roman" w:cs="Times New Roman"/>
          <w:szCs w:val="24"/>
        </w:rPr>
        <w:t>, για όλους αυτούς που αποτελούν το 0</w:t>
      </w:r>
      <w:r>
        <w:rPr>
          <w:rFonts w:eastAsia="Times New Roman" w:cs="Times New Roman"/>
          <w:szCs w:val="24"/>
        </w:rPr>
        <w:t>,0001% του ελληνικού πληθυσμού.</w:t>
      </w:r>
    </w:p>
    <w:p w14:paraId="59780EC6"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Βέβαια, αυτά τα νομοθετήματα, για να μην </w:t>
      </w:r>
      <w:proofErr w:type="spellStart"/>
      <w:r>
        <w:rPr>
          <w:rFonts w:eastAsia="Times New Roman" w:cs="Times New Roman"/>
          <w:szCs w:val="24"/>
        </w:rPr>
        <w:t>κοροϊδευόμαστε</w:t>
      </w:r>
      <w:proofErr w:type="spellEnd"/>
      <w:r>
        <w:rPr>
          <w:rFonts w:eastAsia="Times New Roman" w:cs="Times New Roman"/>
          <w:szCs w:val="24"/>
        </w:rPr>
        <w:t xml:space="preserve"> και να μην κρυβόμαστε πίσω από το δάχτυλό μας, </w:t>
      </w:r>
      <w:r w:rsidRPr="00A37EC3">
        <w:rPr>
          <w:rFonts w:eastAsia="Times New Roman" w:cs="Times New Roman"/>
        </w:rPr>
        <w:t>αλλά</w:t>
      </w:r>
      <w:r>
        <w:rPr>
          <w:rFonts w:eastAsia="Times New Roman" w:cs="Times New Roman"/>
          <w:szCs w:val="24"/>
        </w:rPr>
        <w:t xml:space="preserve"> και για να καταλάβουν όσοι μας παρακολουθούν, έχουν διπλό σκοπό. Πρώτον, να πετάξουν τη μπάλα στην εξέδρα. Την ώρα π</w:t>
      </w:r>
      <w:r>
        <w:rPr>
          <w:rFonts w:eastAsia="Times New Roman" w:cs="Times New Roman"/>
          <w:szCs w:val="24"/>
        </w:rPr>
        <w:t xml:space="preserve">ου ελληνικός λαός πένεται, την ώρα που τα εθνικά θέματα -Τούρκοι, Αλβανοί, Σκοπιανοί- μας έχουν διαλύσει, εμείς συζητάμε για το αν θα πρέπει κάποια ομοφυλόφιλα ζευγάρια να υιοθετούν. </w:t>
      </w:r>
    </w:p>
    <w:p w14:paraId="59780EC7"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Βέβαια, όταν λέω «διπλό σκοπό», εννοώ ότι εξυπηρετείτε και τη σκληρή κομ</w:t>
      </w:r>
      <w:r>
        <w:rPr>
          <w:rFonts w:eastAsia="Times New Roman" w:cs="Times New Roman"/>
          <w:szCs w:val="24"/>
        </w:rPr>
        <w:t xml:space="preserve">ματική βάση του ΣΥΡΙΖΑ. Γύρισα στο σπίτι μετά από αυτή τη συζήτηση στην Επιτροπή και μου λέει η γυναίκα μου: «Σίγουρα δεν θα τα πιστεύουν αυτά». «Κι όμως», της είπα, «το χειρότερο δεν είναι ότι τα λένε, το χειρότερο είναι ότι οι </w:t>
      </w:r>
      <w:proofErr w:type="spellStart"/>
      <w:r>
        <w:rPr>
          <w:rFonts w:eastAsia="Times New Roman" w:cs="Times New Roman"/>
          <w:szCs w:val="24"/>
        </w:rPr>
        <w:t>Συριζαίοι</w:t>
      </w:r>
      <w:proofErr w:type="spellEnd"/>
      <w:r>
        <w:rPr>
          <w:rFonts w:eastAsia="Times New Roman" w:cs="Times New Roman"/>
          <w:szCs w:val="24"/>
        </w:rPr>
        <w:t xml:space="preserve"> και οι λοιποί βέβ</w:t>
      </w:r>
      <w:r>
        <w:rPr>
          <w:rFonts w:eastAsia="Times New Roman" w:cs="Times New Roman"/>
          <w:szCs w:val="24"/>
        </w:rPr>
        <w:t xml:space="preserve">αια, γιατί πολλοί θα το ψηφίσουν και από τα άλλα κόμματα, το πιστεύουν». </w:t>
      </w:r>
    </w:p>
    <w:p w14:paraId="59780EC8"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Αυτό είναι το δραματικότερο στην ελληνική κοινωνία σήμερα, ότι υπάρχουν άνθρωποι που πιστεύουν ότι πρέπει ένα παιδί να μεγαλώσει με δύο πατεράδες ή δύο μανάδες. Είναι τρομακτικό. Εάν</w:t>
      </w:r>
      <w:r>
        <w:rPr>
          <w:rFonts w:eastAsia="Times New Roman" w:cs="Times New Roman"/>
          <w:szCs w:val="24"/>
        </w:rPr>
        <w:t xml:space="preserve"> το λέγαμε αυτό πριν από κάποια χρόνια, θα τρομάζαμε </w:t>
      </w:r>
      <w:r>
        <w:rPr>
          <w:rFonts w:eastAsia="Times New Roman" w:cs="Times New Roman"/>
          <w:szCs w:val="24"/>
        </w:rPr>
        <w:lastRenderedPageBreak/>
        <w:t>στη σκέψη. Σήμερα θεωρείται φυσιολογικό. Βέβαια, θεωρείται φυσιολογικό από εσάς. Το 0,0001% του πληθυσμού. Για εμάς το 99,9% του ελληνικού πληθυσμού αυτό είναι αφύσικο, είναι παράλογο και βέβαια καταδικα</w:t>
      </w:r>
      <w:r>
        <w:rPr>
          <w:rFonts w:eastAsia="Times New Roman" w:cs="Times New Roman"/>
          <w:szCs w:val="24"/>
        </w:rPr>
        <w:t xml:space="preserve">στέο. </w:t>
      </w:r>
    </w:p>
    <w:p w14:paraId="59780EC9"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ότι τα παιδιά έχουν ανάγκη από το δίπολο μάνας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πατέρα είναι αδιαπραγμάτευτο. Δεν συζητάμε ότι μπορεί να υπάρξει οικογένεια χωρίς αυτό το δίπολο. Η φύση που όρισε ότι για να γεννηθεί ένα παιδί χρειάζεται ένας άντρας και μια γυναίκα, προφανώς για</w:t>
      </w:r>
      <w:r>
        <w:rPr>
          <w:rFonts w:eastAsia="Times New Roman" w:cs="Times New Roman"/>
          <w:szCs w:val="24"/>
        </w:rPr>
        <w:t xml:space="preserve"> εσάς του ΣΥΡΙΖΑ είναι ρατσίστρια. </w:t>
      </w:r>
    </w:p>
    <w:p w14:paraId="59780EC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έπρεπε να είχε προβλέψει, λοιπόν, η φύση να μπορεί ένα ομόφυλο ζευγάρι, ένας άντρας με έναν άντρα ή μία γυναίκα με μ</w:t>
      </w:r>
      <w:r>
        <w:rPr>
          <w:rFonts w:eastAsia="Times New Roman" w:cs="Times New Roman"/>
          <w:szCs w:val="24"/>
        </w:rPr>
        <w:t>ί</w:t>
      </w:r>
      <w:r>
        <w:rPr>
          <w:rFonts w:eastAsia="Times New Roman" w:cs="Times New Roman"/>
          <w:szCs w:val="24"/>
        </w:rPr>
        <w:t>α άλλη γυναίκα, να γεννούν. Δυστυχώς για εσάς δεν το έχει προβλέψει η φύση. Γι’ αυτό λέμε να ανοίξετ</w:t>
      </w:r>
      <w:r>
        <w:rPr>
          <w:rFonts w:eastAsia="Times New Roman" w:cs="Times New Roman"/>
          <w:szCs w:val="24"/>
        </w:rPr>
        <w:t xml:space="preserve">ε κανένα λεξικό για να μάθετε τι σημαίνει «αφύσικο», «παρά φύση», πείτε το όπως θέλετε. </w:t>
      </w:r>
    </w:p>
    <w:p w14:paraId="59780EC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 πολιτικός σας μαρξισμός σάς επιβάλλει συνεχώς να συγκρούεστε με τη λογική, με την ηθική, με τις παραδόσεις μας και την ίδια τη φύση. Το θεωρείτε υπέρτατο αγαθό ή όπω</w:t>
      </w:r>
      <w:r>
        <w:rPr>
          <w:rFonts w:eastAsia="Times New Roman" w:cs="Times New Roman"/>
          <w:szCs w:val="24"/>
        </w:rPr>
        <w:t xml:space="preserve">ς το λέτε κιόλας –και το έχω σημειώσει γιατί είναι πάρα πολύ ωραίες οι εκφράσεις </w:t>
      </w:r>
      <w:r>
        <w:rPr>
          <w:rFonts w:eastAsia="Times New Roman" w:cs="Times New Roman"/>
          <w:szCs w:val="24"/>
        </w:rPr>
        <w:lastRenderedPageBreak/>
        <w:t xml:space="preserve">που χρησιμοποιείτε εσείς οι δήθεν </w:t>
      </w:r>
      <w:r>
        <w:rPr>
          <w:rFonts w:eastAsia="Times New Roman" w:cs="Times New Roman"/>
          <w:szCs w:val="24"/>
        </w:rPr>
        <w:t>α</w:t>
      </w:r>
      <w:r>
        <w:rPr>
          <w:rFonts w:eastAsia="Times New Roman" w:cs="Times New Roman"/>
          <w:szCs w:val="24"/>
        </w:rPr>
        <w:t>ριστεροί- κοινωνικό δικαίωμα. Δηλαδή το κοινωνικό δικαίωμα, όπως το λέτε, είναι υπέρτερο αγαθό από το δικαίωμα του κάθε παιδιού στον κόσμο ν</w:t>
      </w:r>
      <w:r>
        <w:rPr>
          <w:rFonts w:eastAsia="Times New Roman" w:cs="Times New Roman"/>
          <w:szCs w:val="24"/>
        </w:rPr>
        <w:t xml:space="preserve">α μεγαλώνει με έναν μπαμπά και μία μαμά, το πιο φυσιολογικό δηλαδή πράγμα στον κόσμο. Δεν δίνετε εσείς, οι </w:t>
      </w:r>
      <w:proofErr w:type="spellStart"/>
      <w:r>
        <w:rPr>
          <w:rFonts w:eastAsia="Times New Roman" w:cs="Times New Roman"/>
          <w:szCs w:val="24"/>
        </w:rPr>
        <w:t>ψευτοδημοκράτες</w:t>
      </w:r>
      <w:proofErr w:type="spellEnd"/>
      <w:r>
        <w:rPr>
          <w:rFonts w:eastAsia="Times New Roman" w:cs="Times New Roman"/>
          <w:szCs w:val="24"/>
        </w:rPr>
        <w:t>, που τόσο κόπτεστε για τα ανθρώπινα δικαιώματα, την επιλογή σε ένα παιδί να επιλέξει εάν θέλει να ζει σε μια τέτοια οικογένεια. Το δι</w:t>
      </w:r>
      <w:r>
        <w:rPr>
          <w:rFonts w:eastAsia="Times New Roman" w:cs="Times New Roman"/>
          <w:szCs w:val="24"/>
        </w:rPr>
        <w:t xml:space="preserve">καίωμα αυτό το δίνετε μόνο στους ενηλίκους. </w:t>
      </w:r>
    </w:p>
    <w:p w14:paraId="59780EC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Δύο ενήλικες λοιπόν, ο Γιώργος με τον Κίτσο, έχουν πάρει την απόφαση ότι θέλουν ένα παιδί. Το κράτος, λοιπόν, από εδώ και πέρα θα τους δίνει αυτό το δικαίωμα, χωρίς αυτό το παιδάκι, χωρίς να ερωτηθεί ποτέ αυτή η</w:t>
      </w:r>
      <w:r>
        <w:rPr>
          <w:rFonts w:eastAsia="Times New Roman" w:cs="Times New Roman"/>
          <w:szCs w:val="24"/>
        </w:rPr>
        <w:t xml:space="preserve"> παιδική ψυχή που θα μεγαλώσει σε ένα τέτοιο αρρωστημένο περιβάλλον. </w:t>
      </w:r>
      <w:r>
        <w:rPr>
          <w:rFonts w:eastAsia="Times New Roman" w:cs="Times New Roman"/>
          <w:szCs w:val="24"/>
        </w:rPr>
        <w:t>Ό</w:t>
      </w:r>
      <w:r>
        <w:rPr>
          <w:rFonts w:eastAsia="Times New Roman" w:cs="Times New Roman"/>
          <w:szCs w:val="24"/>
        </w:rPr>
        <w:t xml:space="preserve">ταν θα φτάσει βέβαια δέκα οκτώ ετών θα σας διαβάσω τι λένε τα παιδιά που έχουν μεγαλώσει σε τέτοιες οικογένειες. </w:t>
      </w:r>
    </w:p>
    <w:p w14:paraId="59780EC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κοπέλα λέει: «Τα παιδιά έμφυτα λαχταρούν…». Καταλαβαίνετε αυτή τη λέ</w:t>
      </w:r>
      <w:r>
        <w:rPr>
          <w:rFonts w:eastAsia="Times New Roman" w:cs="Times New Roman"/>
          <w:szCs w:val="24"/>
        </w:rPr>
        <w:t xml:space="preserve">ξη; «Λαχταρούν»! Φέρτε μας κι εσείς μια τέτοια απόδειξη από παιδιά που έχουν μεγαλώσει φυσιολογικά σε τέτοιες οικογένειες. Δεν υπάρχουν! Τι λέει το κοριτσάκι εδώ; Λέει: </w:t>
      </w:r>
      <w:r>
        <w:rPr>
          <w:rFonts w:eastAsia="Times New Roman" w:cs="Times New Roman"/>
          <w:szCs w:val="24"/>
        </w:rPr>
        <w:lastRenderedPageBreak/>
        <w:t>«…έμφυτα λαχταρούν τη μητέρα και τον πατέρα τους. Δεν είναι κάτι που τους το διδάσκει η</w:t>
      </w:r>
      <w:r>
        <w:rPr>
          <w:rFonts w:eastAsia="Times New Roman" w:cs="Times New Roman"/>
          <w:szCs w:val="24"/>
        </w:rPr>
        <w:t xml:space="preserve"> κοινωνία να θέλουν». Αυτό εσάς δεν σας νοιάζει. Δεν σας αφορά βέβαια τι λένε τα παιδιά αυτά. Λέει: «Η μέρα του πατέρα είναι χάλια. </w:t>
      </w:r>
      <w:r>
        <w:rPr>
          <w:rFonts w:eastAsia="Times New Roman" w:cs="Times New Roman"/>
          <w:szCs w:val="24"/>
        </w:rPr>
        <w:t>Η</w:t>
      </w:r>
      <w:r>
        <w:rPr>
          <w:rFonts w:eastAsia="Times New Roman" w:cs="Times New Roman"/>
          <w:szCs w:val="24"/>
        </w:rPr>
        <w:t xml:space="preserve"> μαμά μου νομίζει ότι φταίει η κοινωνία, όταν στην πραγματικότητα φταίει μόνο αυτή. Την αγαπώ, αλλά έλεος. Μιλάει για τα φύ</w:t>
      </w:r>
      <w:r>
        <w:rPr>
          <w:rFonts w:eastAsia="Times New Roman" w:cs="Times New Roman"/>
          <w:szCs w:val="24"/>
        </w:rPr>
        <w:t>λα σαν να μην έχουν σημασία όταν μεγαλώνει κανείς παιδιά. Αν δεν έχουν σημασία, γιατί θέλει να περνάω τόσο πολύ χρόνο με τους άντρες φίλους της, ώστε να έχω μ</w:t>
      </w:r>
      <w:r>
        <w:rPr>
          <w:rFonts w:eastAsia="Times New Roman" w:cs="Times New Roman"/>
          <w:szCs w:val="24"/>
        </w:rPr>
        <w:t>ί</w:t>
      </w:r>
      <w:r>
        <w:rPr>
          <w:rFonts w:eastAsia="Times New Roman" w:cs="Times New Roman"/>
          <w:szCs w:val="24"/>
        </w:rPr>
        <w:t>α πατρική φιγούρα; Θέλω να ξέρω ποιος είναι ο πατέρας μου. Είναι το μισό αυτού που είμαι. Είμαστε</w:t>
      </w:r>
      <w:r>
        <w:rPr>
          <w:rFonts w:eastAsia="Times New Roman" w:cs="Times New Roman"/>
          <w:szCs w:val="24"/>
        </w:rPr>
        <w:t xml:space="preserve"> σάρκα και αίμα. Είναι, κυριολεκτικά, μέσα στο </w:t>
      </w:r>
      <w:r>
        <w:rPr>
          <w:rFonts w:eastAsia="Times New Roman" w:cs="Times New Roman"/>
          <w:szCs w:val="24"/>
          <w:lang w:val="en-US"/>
        </w:rPr>
        <w:t>DNA</w:t>
      </w:r>
      <w:r w:rsidRPr="00185672">
        <w:rPr>
          <w:rFonts w:eastAsia="Times New Roman" w:cs="Times New Roman"/>
          <w:szCs w:val="24"/>
        </w:rPr>
        <w:t xml:space="preserve"> </w:t>
      </w:r>
      <w:r>
        <w:rPr>
          <w:rFonts w:eastAsia="Times New Roman" w:cs="Times New Roman"/>
          <w:szCs w:val="24"/>
        </w:rPr>
        <w:t xml:space="preserve">μου». </w:t>
      </w:r>
    </w:p>
    <w:p w14:paraId="59780EC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Τα καταλαβαίνετε αυτά, εσείς οι </w:t>
      </w:r>
      <w:proofErr w:type="spellStart"/>
      <w:r>
        <w:rPr>
          <w:rFonts w:eastAsia="Times New Roman" w:cs="Times New Roman"/>
          <w:szCs w:val="24"/>
        </w:rPr>
        <w:t>Συριζαίοι</w:t>
      </w:r>
      <w:proofErr w:type="spellEnd"/>
      <w:r>
        <w:rPr>
          <w:rFonts w:eastAsia="Times New Roman" w:cs="Times New Roman"/>
          <w:szCs w:val="24"/>
        </w:rPr>
        <w:t xml:space="preserve"> ανθρωπιστές; </w:t>
      </w:r>
    </w:p>
    <w:p w14:paraId="59780ECF"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Πώς να τα καταλάβουμε εμείς; </w:t>
      </w:r>
    </w:p>
    <w:p w14:paraId="59780ED0"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Πού να τα καταλάβεις εσύ; Βέβαια, δεν τα καταλαβαίνεις. </w:t>
      </w:r>
    </w:p>
    <w:p w14:paraId="59780ED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Λέει, λοιπόν: «Δεν μπορείτε να κάνετε ένα παιδί να σταματήσει να λαχταρά τον χαμένο του πατέρα ή τη χαμένη του μητέρα με λόγια». Αυτά είναι πράγματα που λένε </w:t>
      </w:r>
      <w:r>
        <w:rPr>
          <w:rFonts w:eastAsia="Times New Roman" w:cs="Times New Roman"/>
          <w:szCs w:val="24"/>
        </w:rPr>
        <w:lastRenderedPageBreak/>
        <w:t>τα παιδάκια που έχουν μεγαλώσει σε τέτοιες οικογένειες. Βέβαια, η κυρία Αναγνωστοπούλου και οι υπό</w:t>
      </w:r>
      <w:r>
        <w:rPr>
          <w:rFonts w:eastAsia="Times New Roman" w:cs="Times New Roman"/>
          <w:szCs w:val="24"/>
        </w:rPr>
        <w:t xml:space="preserve">λοιποι </w:t>
      </w:r>
      <w:proofErr w:type="spellStart"/>
      <w:r>
        <w:rPr>
          <w:rFonts w:eastAsia="Times New Roman" w:cs="Times New Roman"/>
          <w:szCs w:val="24"/>
        </w:rPr>
        <w:t>Συριζαίοι</w:t>
      </w:r>
      <w:proofErr w:type="spellEnd"/>
      <w:r>
        <w:rPr>
          <w:rFonts w:eastAsia="Times New Roman" w:cs="Times New Roman"/>
          <w:szCs w:val="24"/>
        </w:rPr>
        <w:t>, βέβαια, δεν θα ήθελαν να έχουν μεγαλώσει σε μια τέτοια οικογένεια. Είμαι σίγουρος γι’ αυτό, διότι θα είχαν χιλιάδες προβλήματα. Βέβαια, δεν ξέρω, μπορεί να τα έχουν και τώρα. Πόσο μάλλον να είχαν μεγαλώσει σε μ</w:t>
      </w:r>
      <w:r>
        <w:rPr>
          <w:rFonts w:eastAsia="Times New Roman" w:cs="Times New Roman"/>
          <w:szCs w:val="24"/>
        </w:rPr>
        <w:t>ί</w:t>
      </w:r>
      <w:r>
        <w:rPr>
          <w:rFonts w:eastAsia="Times New Roman" w:cs="Times New Roman"/>
          <w:szCs w:val="24"/>
        </w:rPr>
        <w:t xml:space="preserve">α τέτοια οικογένεια. </w:t>
      </w:r>
    </w:p>
    <w:p w14:paraId="59780ED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τι θα κάνει καθένας στο κρεβάτι του –το καταδικάζω βέβαια εάν έχει τέτοιες ορέξεις κάποιος- είναι δικαίωμά του. Είναι ενήλικας. Μετά τα δέκα οκτώ έτη, μπορεί ο καθένας να κάνει ό,τι θέλει. Το να παίζει, όμως, ο οποιοσδήποτε πατώντας επάνω σε τέτοια δικα</w:t>
      </w:r>
      <w:r>
        <w:rPr>
          <w:rFonts w:eastAsia="Times New Roman" w:cs="Times New Roman"/>
          <w:szCs w:val="24"/>
        </w:rPr>
        <w:t xml:space="preserve">ιώματα και να παίζει με την ψυχή ενός παιδιού, όχι απλά δεν το ανέχομαι, αλλά το θεωρώ απάνθρωπο. Αυτό δεν είναι πρόοδος. Αυτό είναι ύβρις για την ελληνική κοινωνία και για τη φύση την ίδια. </w:t>
      </w:r>
      <w:r>
        <w:rPr>
          <w:rFonts w:eastAsia="Times New Roman" w:cs="Times New Roman"/>
          <w:szCs w:val="24"/>
        </w:rPr>
        <w:t>Μ</w:t>
      </w:r>
      <w:r>
        <w:rPr>
          <w:rFonts w:eastAsia="Times New Roman" w:cs="Times New Roman"/>
          <w:szCs w:val="24"/>
        </w:rPr>
        <w:t xml:space="preserve">ετά την ύβρη, ξέρετε τι έρχεται. </w:t>
      </w:r>
    </w:p>
    <w:p w14:paraId="59780ED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w:t>
      </w:r>
      <w:r>
        <w:rPr>
          <w:rFonts w:eastAsia="Times New Roman" w:cs="Times New Roman"/>
          <w:szCs w:val="24"/>
        </w:rPr>
        <w:t xml:space="preserve">υδούνι λήξεως του χρόνου ομιλίας του κυρίου Βουλευτή) </w:t>
      </w:r>
    </w:p>
    <w:p w14:paraId="59780ED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Επίσης, εμείς εδώ, αν δεν το γνωρίζετε, κατά 98% με 99% πάλι, είμαστε Έλληνες χριστιανοί ορθόδοξοι. Η πίστη μας λοιπόν που εκφράζεται από τους ιερείς, τους ιεράρχες, τους απλούς πιστούς δηλώνει αποτροπ</w:t>
      </w:r>
      <w:r>
        <w:rPr>
          <w:rFonts w:eastAsia="Times New Roman" w:cs="Times New Roman"/>
          <w:szCs w:val="24"/>
        </w:rPr>
        <w:t xml:space="preserve">ιασμό γι’ αυτό το φαινόμενο, γι’ αυτό το νομοσχέδιο που πάτε να ψηφίσετε και έτσι όπως θέλετε να κάνετε την ελληνική κοινωνία. </w:t>
      </w:r>
    </w:p>
    <w:p w14:paraId="59780ED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σας διαβάσω λοιπόν, τι έστειλαν οι πατέρες του Αγίου Όρους, η Ιερά Επιστασία, όχι όλο το Άγιο Όρος, βέβαια. Το καταθέσαμε όλο</w:t>
      </w:r>
      <w:r>
        <w:rPr>
          <w:rFonts w:eastAsia="Times New Roman" w:cs="Times New Roman"/>
          <w:szCs w:val="24"/>
        </w:rPr>
        <w:t xml:space="preserve"> στα Πρακτικά. Σας ήρθε και στα </w:t>
      </w:r>
      <w:r>
        <w:rPr>
          <w:rFonts w:eastAsia="Times New Roman" w:cs="Times New Roman"/>
          <w:szCs w:val="24"/>
          <w:lang w:val="en-US"/>
        </w:rPr>
        <w:t>email</w:t>
      </w:r>
      <w:r w:rsidRPr="004E3F31">
        <w:rPr>
          <w:rFonts w:eastAsia="Times New Roman" w:cs="Times New Roman"/>
          <w:szCs w:val="24"/>
        </w:rPr>
        <w:t xml:space="preserve"> </w:t>
      </w:r>
      <w:r>
        <w:rPr>
          <w:rFonts w:eastAsia="Times New Roman" w:cs="Times New Roman"/>
          <w:szCs w:val="24"/>
        </w:rPr>
        <w:t xml:space="preserve">σας, σε όλους, αλλά βέβαια δεν μπήκατε στον κόπο να το διαβάσετε, γιατί δεν σας ενδιαφέρει τι λένε οι πατέρες στο Άγιο Όρος. Θα διαβάσω δύο φράσεις: </w:t>
      </w:r>
    </w:p>
    <w:p w14:paraId="59780ED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«Πώς είναι δυνατόν το νομοσχέδιο να μεριμνά για την ψυχική και τη συ</w:t>
      </w:r>
      <w:r>
        <w:rPr>
          <w:rFonts w:eastAsia="Times New Roman" w:cs="Times New Roman"/>
          <w:szCs w:val="24"/>
        </w:rPr>
        <w:t xml:space="preserve">ναισθηματική υγεία του παιδιού και να επιτρέπει το παιδί να ανατρέφεται από </w:t>
      </w:r>
      <w:r w:rsidRPr="00923FFE">
        <w:rPr>
          <w:rFonts w:eastAsia="Times New Roman" w:cs="Times New Roman"/>
          <w:szCs w:val="24"/>
        </w:rPr>
        <w:t>”</w:t>
      </w:r>
      <w:r>
        <w:rPr>
          <w:rFonts w:eastAsia="Times New Roman" w:cs="Times New Roman"/>
          <w:szCs w:val="24"/>
        </w:rPr>
        <w:t>ζεύγος</w:t>
      </w:r>
      <w:r w:rsidRPr="00A46B3B">
        <w:rPr>
          <w:rFonts w:eastAsia="Times New Roman" w:cs="Times New Roman"/>
          <w:szCs w:val="24"/>
        </w:rPr>
        <w:t>”</w:t>
      </w:r>
      <w:r>
        <w:rPr>
          <w:rFonts w:eastAsia="Times New Roman" w:cs="Times New Roman"/>
          <w:szCs w:val="24"/>
        </w:rPr>
        <w:t>...». Εντός εισαγωγικών η λέξη «ζεύγος», γιατί δεν θεωρούν ζεύγος αυτό που εννοείτε εσείς. «…όπου τη θέση του πατρός θα κατέχει γυναίκα ή αντιστοίχως της μητρός</w:t>
      </w:r>
      <w:r w:rsidRPr="00C941A6">
        <w:rPr>
          <w:rFonts w:eastAsia="Times New Roman" w:cs="Times New Roman"/>
          <w:szCs w:val="24"/>
        </w:rPr>
        <w:t>-</w:t>
      </w:r>
      <w:r>
        <w:rPr>
          <w:rFonts w:eastAsia="Times New Roman" w:cs="Times New Roman"/>
          <w:szCs w:val="24"/>
        </w:rPr>
        <w:t>άντρας, χωρ</w:t>
      </w:r>
      <w:r>
        <w:rPr>
          <w:rFonts w:eastAsia="Times New Roman" w:cs="Times New Roman"/>
          <w:szCs w:val="24"/>
        </w:rPr>
        <w:t xml:space="preserve">ίς αυτό να έχει οιανδήποτε δυνατότητα επιλογής;». Λένε αυτά που λέμε κι εμείς. </w:t>
      </w:r>
    </w:p>
    <w:p w14:paraId="59780ED7"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lastRenderedPageBreak/>
        <w:t>«Δεν παραβιάζονται τα στοιχειώδη ανθρώπινα δικαιώματα του παιδιού όταν από την τρυφερή ηλικία του διατρέχει σοβαρούς ηθικούς κινδύνους;». Ευθυγραμμιζόμαστε πλήρως με αυτή την ά</w:t>
      </w:r>
      <w:r>
        <w:rPr>
          <w:rFonts w:eastAsia="Times New Roman"/>
          <w:szCs w:val="24"/>
        </w:rPr>
        <w:t xml:space="preserve">ποψη των πατέρων, όπως ευθυγραμμιζόμαστε και με έναν άλλο ιεράρχη, τον Σεβασμιότατο Αμβρόσιο, που τον στείλατε στο δικαστήριο επειδή ένας άνθρωπος, ένας ιεράρχης είπε την αλήθεια, αυτό που πιστεύει όλος ο ελληνικός λαός. </w:t>
      </w:r>
    </w:p>
    <w:p w14:paraId="59780ED8"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επαν</w:t>
      </w:r>
      <w:r>
        <w:rPr>
          <w:rFonts w:eastAsia="Times New Roman"/>
          <w:szCs w:val="24"/>
        </w:rPr>
        <w:t>ειλημ</w:t>
      </w:r>
      <w:r>
        <w:rPr>
          <w:rFonts w:eastAsia="Times New Roman"/>
          <w:szCs w:val="24"/>
        </w:rPr>
        <w:t>μένα</w:t>
      </w:r>
      <w:r>
        <w:rPr>
          <w:rFonts w:eastAsia="Times New Roman"/>
          <w:szCs w:val="24"/>
        </w:rPr>
        <w:t xml:space="preserve"> το κουδούνι λήξεως του χρόνου ομιλίας του κυρίου Βουλευτή)</w:t>
      </w:r>
    </w:p>
    <w:p w14:paraId="59780ED9" w14:textId="77777777" w:rsidR="00F07EC0" w:rsidRDefault="005D0323">
      <w:pPr>
        <w:tabs>
          <w:tab w:val="left" w:pos="2608"/>
        </w:tabs>
        <w:spacing w:after="0" w:line="600" w:lineRule="auto"/>
        <w:ind w:firstLine="720"/>
        <w:jc w:val="both"/>
        <w:rPr>
          <w:rFonts w:eastAsia="Times New Roman"/>
          <w:szCs w:val="24"/>
        </w:rPr>
      </w:pPr>
      <w:r w:rsidRPr="00CA5EF1">
        <w:rPr>
          <w:rFonts w:eastAsia="Times New Roman"/>
          <w:b/>
          <w:szCs w:val="24"/>
        </w:rPr>
        <w:t>ΠΡΟΕΔΡΕΥΩΝ (Μάριος Γεωργιάδης):</w:t>
      </w:r>
      <w:r w:rsidRPr="00CA5EF1">
        <w:rPr>
          <w:rFonts w:eastAsia="Times New Roman"/>
          <w:szCs w:val="24"/>
        </w:rPr>
        <w:t xml:space="preserve"> </w:t>
      </w:r>
      <w:r>
        <w:rPr>
          <w:rFonts w:eastAsia="Times New Roman"/>
          <w:szCs w:val="24"/>
        </w:rPr>
        <w:t xml:space="preserve">Κύριε Ηλιόπουλε, θα πρέπει να ολοκληρώσετε. </w:t>
      </w:r>
    </w:p>
    <w:p w14:paraId="59780EDA" w14:textId="77777777" w:rsidR="00F07EC0" w:rsidRDefault="005D0323">
      <w:pPr>
        <w:tabs>
          <w:tab w:val="left" w:pos="2608"/>
        </w:tabs>
        <w:spacing w:after="0"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Εσείς τον στείλατε να δικαστεί με τον αντιρατσιστικό, δεν ξέρω με ποιον νόμο. Γιατί συνεχώς εφευρίσκετε νόμους για να μην μπορούμε να μιλήσουμε. Μας το απαγορεύετε. Τόσο δημοκράτες είστε! Αυτά δεν έχουν συμβεί ποτέ. Αυτά που κάνετε εσείς, αυτά που νομοθετ</w:t>
      </w:r>
      <w:r>
        <w:rPr>
          <w:rFonts w:eastAsia="Times New Roman"/>
          <w:szCs w:val="24"/>
        </w:rPr>
        <w:t xml:space="preserve">είτε για να μας φιμώσετε, δεν έχουν συμβεί ποτέ. </w:t>
      </w:r>
    </w:p>
    <w:p w14:paraId="59780EDB"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lastRenderedPageBreak/>
        <w:t xml:space="preserve">Στείλατε, λοιπόν, τον Αμβρόσιο να δικαστεί και εκεί στο δικαστήριο του φώναζαν οι συνήγοροι της πολιτικής αγωγής: «Είτε μητροπολίτης, είτε απλός πολίτης, για μια ζωή, Αμβρόσιε, θα είστε </w:t>
      </w:r>
      <w:proofErr w:type="spellStart"/>
      <w:r>
        <w:rPr>
          <w:rFonts w:eastAsia="Times New Roman"/>
          <w:szCs w:val="24"/>
        </w:rPr>
        <w:t>χρυσαυγίτης</w:t>
      </w:r>
      <w:proofErr w:type="spellEnd"/>
      <w:r>
        <w:rPr>
          <w:rFonts w:eastAsia="Times New Roman"/>
          <w:szCs w:val="24"/>
        </w:rPr>
        <w:t xml:space="preserve">». </w:t>
      </w:r>
    </w:p>
    <w:p w14:paraId="59780EDC" w14:textId="77777777" w:rsidR="00F07EC0" w:rsidRDefault="005D0323">
      <w:pPr>
        <w:tabs>
          <w:tab w:val="left" w:pos="2820"/>
        </w:tabs>
        <w:spacing w:after="0" w:line="600" w:lineRule="auto"/>
        <w:ind w:firstLine="720"/>
        <w:jc w:val="both"/>
        <w:rPr>
          <w:rFonts w:eastAsia="Times New Roman"/>
          <w:szCs w:val="24"/>
        </w:rPr>
      </w:pPr>
      <w:r w:rsidRPr="004239BA">
        <w:rPr>
          <w:rFonts w:eastAsia="Times New Roman"/>
          <w:b/>
          <w:szCs w:val="24"/>
        </w:rPr>
        <w:t>ΠΡΟΕΔ</w:t>
      </w:r>
      <w:r w:rsidRPr="004239BA">
        <w:rPr>
          <w:rFonts w:eastAsia="Times New Roman"/>
          <w:b/>
          <w:szCs w:val="24"/>
        </w:rPr>
        <w:t>ΡΕΥΩΝ (Μάριος Γεωργιάδης):</w:t>
      </w:r>
      <w:r>
        <w:rPr>
          <w:rFonts w:eastAsia="Times New Roman"/>
          <w:szCs w:val="24"/>
        </w:rPr>
        <w:t xml:space="preserve"> Κύριε συνάδελφε, έχουμε φτάσει στα εννέα λεπτά. Σας παρακαλώ!</w:t>
      </w:r>
    </w:p>
    <w:p w14:paraId="59780EDD" w14:textId="77777777" w:rsidR="00F07EC0" w:rsidRDefault="005D0323">
      <w:pPr>
        <w:tabs>
          <w:tab w:val="left" w:pos="2820"/>
        </w:tabs>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 xml:space="preserve">Ακούστε τι φωνάζατε σε έναν ιεράρχη! Βέβαια αυτό για μας αποτελεί ύψιστη τιμή, να ταυτιζόμαστε με έναν άνθρωπο που λέει την αλήθεια, που μιλάει </w:t>
      </w:r>
      <w:r>
        <w:rPr>
          <w:rFonts w:eastAsia="Times New Roman"/>
          <w:szCs w:val="24"/>
        </w:rPr>
        <w:t xml:space="preserve">τη γλώσσα της απλής λογικής. </w:t>
      </w:r>
    </w:p>
    <w:p w14:paraId="59780EDE" w14:textId="77777777" w:rsidR="00F07EC0" w:rsidRDefault="005D0323">
      <w:pPr>
        <w:tabs>
          <w:tab w:val="left" w:pos="2820"/>
        </w:tabs>
        <w:spacing w:after="0" w:line="600" w:lineRule="auto"/>
        <w:ind w:firstLine="720"/>
        <w:jc w:val="both"/>
        <w:rPr>
          <w:rFonts w:eastAsia="Times New Roman"/>
          <w:szCs w:val="24"/>
        </w:rPr>
      </w:pPr>
      <w:r>
        <w:rPr>
          <w:rFonts w:eastAsia="Times New Roman"/>
          <w:szCs w:val="24"/>
        </w:rPr>
        <w:t>Η απλή λογική, όσο κι αν προσπαθείτε να μην επιβληθεί στην ελληνική κοινωνία, η φύση, η απλή λογική, η πίστη μας στην πατρίδα, στη θρησκεία, στην οικογένεια, χιλιάδες χρόνια τώρα, ζει και επιβιώνει μέσα στις ψυχές των Ελλήνων.</w:t>
      </w:r>
      <w:r>
        <w:rPr>
          <w:rFonts w:eastAsia="Times New Roman"/>
          <w:szCs w:val="24"/>
        </w:rPr>
        <w:t xml:space="preserve"> Από εκεί δεν μπορείτε να την ξεριζώσετε με όσα νομοθετήματα κι αν μας επιβάλλετε. Η πίστη μας για μ</w:t>
      </w:r>
      <w:r>
        <w:rPr>
          <w:rFonts w:eastAsia="Times New Roman"/>
          <w:szCs w:val="24"/>
        </w:rPr>
        <w:t>ί</w:t>
      </w:r>
      <w:r>
        <w:rPr>
          <w:rFonts w:eastAsia="Times New Roman"/>
          <w:szCs w:val="24"/>
        </w:rPr>
        <w:t xml:space="preserve">α οικογένεια που αποτελείται από μαμά, μπαμπά και παιδί δεν πρόκειται να βγει από την ψυχή μας όσες χιλιάδες χρόνια κι αν περάσουν. </w:t>
      </w:r>
    </w:p>
    <w:p w14:paraId="59780EDF" w14:textId="77777777" w:rsidR="00F07EC0" w:rsidRDefault="005D0323">
      <w:pPr>
        <w:tabs>
          <w:tab w:val="left" w:pos="2820"/>
        </w:tabs>
        <w:spacing w:after="0" w:line="600" w:lineRule="auto"/>
        <w:ind w:firstLine="720"/>
        <w:jc w:val="both"/>
        <w:rPr>
          <w:rFonts w:eastAsia="Times New Roman"/>
          <w:szCs w:val="24"/>
        </w:rPr>
      </w:pPr>
      <w:r>
        <w:rPr>
          <w:rFonts w:eastAsia="Times New Roman"/>
          <w:szCs w:val="24"/>
        </w:rPr>
        <w:lastRenderedPageBreak/>
        <w:t xml:space="preserve">Ακόμα κι αν θέλετε να </w:t>
      </w:r>
      <w:r>
        <w:rPr>
          <w:rFonts w:eastAsia="Times New Roman"/>
          <w:szCs w:val="24"/>
        </w:rPr>
        <w:t xml:space="preserve">διαλύσετε την ελληνική κοινωνία, ακόμη και ένας </w:t>
      </w:r>
      <w:proofErr w:type="spellStart"/>
      <w:r>
        <w:rPr>
          <w:rFonts w:eastAsia="Times New Roman"/>
          <w:szCs w:val="24"/>
        </w:rPr>
        <w:t>χρυσαυγίτης</w:t>
      </w:r>
      <w:proofErr w:type="spellEnd"/>
      <w:r>
        <w:rPr>
          <w:rFonts w:eastAsia="Times New Roman"/>
          <w:szCs w:val="24"/>
        </w:rPr>
        <w:t xml:space="preserve"> να υπάρχει, θα είναι εδώ, απέναντί σας και θα αντιστέκεται. Μπροστά στη λογική, μπροστά στη φύση δεν υπολογίζουμε κανένα τέτοιο νομοθέτημα, το οποίο εντός ολίγου θα βρεθεί εκεί που αξίζει, στα σκο</w:t>
      </w:r>
      <w:r>
        <w:rPr>
          <w:rFonts w:eastAsia="Times New Roman"/>
          <w:szCs w:val="24"/>
        </w:rPr>
        <w:t xml:space="preserve">υπίδια της ιστορίας! </w:t>
      </w:r>
    </w:p>
    <w:p w14:paraId="59780EE0" w14:textId="77777777" w:rsidR="00F07EC0" w:rsidRDefault="005D0323">
      <w:pPr>
        <w:tabs>
          <w:tab w:val="left" w:pos="2820"/>
        </w:tabs>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9780EE1" w14:textId="77777777" w:rsidR="00F07EC0" w:rsidRDefault="005D0323">
      <w:pPr>
        <w:tabs>
          <w:tab w:val="left" w:pos="2820"/>
        </w:tabs>
        <w:spacing w:after="0"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w:t>
      </w:r>
      <w:r>
        <w:rPr>
          <w:rFonts w:eastAsia="Times New Roman"/>
          <w:szCs w:val="24"/>
        </w:rPr>
        <w:t xml:space="preserve">ήθηκαν στην έκθεση της </w:t>
      </w:r>
      <w:r>
        <w:rPr>
          <w:rFonts w:eastAsia="Times New Roman"/>
          <w:szCs w:val="24"/>
        </w:rPr>
        <w:t xml:space="preserve">αίθουσας </w:t>
      </w:r>
      <w:r>
        <w:rPr>
          <w:rFonts w:eastAsia="Times New Roman"/>
          <w:szCs w:val="24"/>
        </w:rPr>
        <w:t>«</w:t>
      </w:r>
      <w:r>
        <w:rPr>
          <w:rFonts w:eastAsia="Times New Roman"/>
          <w:szCs w:val="24"/>
        </w:rPr>
        <w:t>ΕΛΕΥΘΕΡΙΟΣ ΒΕΝΙΖΕΛΟΣ</w:t>
      </w:r>
      <w:r>
        <w:rPr>
          <w:rFonts w:eastAsia="Times New Roman"/>
          <w:szCs w:val="24"/>
        </w:rPr>
        <w:t xml:space="preserve">» και ενημερώθηκαν για την ιστορία του κτιρίου και τον τρόπο οργάνωσης και λειτουργίας της Βουλής, είκοσι επτά μαθητές και μαθήτριες και έξι συνοδοί εκπαιδευτικοί από το Δημοτικό Σχολείο </w:t>
      </w:r>
      <w:proofErr w:type="spellStart"/>
      <w:r>
        <w:rPr>
          <w:rFonts w:eastAsia="Times New Roman"/>
          <w:szCs w:val="24"/>
        </w:rPr>
        <w:t>Σπηλίου</w:t>
      </w:r>
      <w:proofErr w:type="spellEnd"/>
      <w:r>
        <w:rPr>
          <w:rFonts w:eastAsia="Times New Roman"/>
          <w:szCs w:val="24"/>
        </w:rPr>
        <w:t xml:space="preserve"> Ρεθύμνου</w:t>
      </w:r>
      <w:r>
        <w:rPr>
          <w:rFonts w:eastAsia="Times New Roman"/>
          <w:szCs w:val="24"/>
        </w:rPr>
        <w:t>.</w:t>
      </w:r>
    </w:p>
    <w:p w14:paraId="59780EE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59780EE3"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59780EE4" w14:textId="77777777" w:rsidR="00F07EC0" w:rsidRDefault="005D0323">
      <w:pPr>
        <w:tabs>
          <w:tab w:val="left" w:pos="2820"/>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Δουζίνα</w:t>
      </w:r>
      <w:proofErr w:type="spellEnd"/>
      <w:r>
        <w:rPr>
          <w:rFonts w:eastAsia="Times New Roman"/>
          <w:szCs w:val="24"/>
        </w:rPr>
        <w:t>, έχετε τον λόγο για επτά λεπτά.</w:t>
      </w:r>
    </w:p>
    <w:p w14:paraId="59780EE5" w14:textId="77777777" w:rsidR="00F07EC0" w:rsidRDefault="005D0323">
      <w:pPr>
        <w:tabs>
          <w:tab w:val="left" w:pos="2820"/>
        </w:tabs>
        <w:spacing w:after="0" w:line="600" w:lineRule="auto"/>
        <w:ind w:firstLine="720"/>
        <w:jc w:val="both"/>
        <w:rPr>
          <w:rFonts w:eastAsia="Times New Roman"/>
          <w:szCs w:val="24"/>
        </w:rPr>
      </w:pPr>
      <w:r>
        <w:rPr>
          <w:rFonts w:eastAsia="Times New Roman"/>
          <w:b/>
          <w:szCs w:val="24"/>
        </w:rPr>
        <w:lastRenderedPageBreak/>
        <w:t xml:space="preserve">ΚΩΝΣΤΑΝΤΙΝΟΣ ΔΟΥΖΙΝΑΣ: </w:t>
      </w:r>
      <w:r>
        <w:rPr>
          <w:rFonts w:eastAsia="Times New Roman"/>
          <w:szCs w:val="24"/>
        </w:rPr>
        <w:t>Ευχαριστώ, κύριε Πρόεδρε.</w:t>
      </w:r>
    </w:p>
    <w:p w14:paraId="59780EE6" w14:textId="77777777" w:rsidR="00F07EC0" w:rsidRDefault="005D0323">
      <w:pPr>
        <w:tabs>
          <w:tab w:val="left" w:pos="2820"/>
        </w:tabs>
        <w:spacing w:after="0" w:line="600" w:lineRule="auto"/>
        <w:ind w:firstLine="720"/>
        <w:jc w:val="both"/>
        <w:rPr>
          <w:rFonts w:eastAsia="Times New Roman"/>
          <w:szCs w:val="24"/>
        </w:rPr>
      </w:pPr>
      <w:r>
        <w:rPr>
          <w:rFonts w:eastAsia="Times New Roman"/>
          <w:szCs w:val="24"/>
        </w:rPr>
        <w:t>«Είναι δυνατόν μ</w:t>
      </w:r>
      <w:r>
        <w:rPr>
          <w:rFonts w:eastAsia="Times New Roman"/>
          <w:szCs w:val="24"/>
        </w:rPr>
        <w:t>ί</w:t>
      </w:r>
      <w:r>
        <w:rPr>
          <w:rFonts w:eastAsia="Times New Roman"/>
          <w:szCs w:val="24"/>
        </w:rPr>
        <w:t xml:space="preserve">α ωραία μέρα η ανθρωπότητα να αποφασίσει δημοκρατικά ότι ένα μέρος </w:t>
      </w:r>
      <w:r>
        <w:rPr>
          <w:rFonts w:eastAsia="Times New Roman"/>
          <w:szCs w:val="24"/>
        </w:rPr>
        <w:t xml:space="preserve">της πρέπει να </w:t>
      </w:r>
      <w:proofErr w:type="spellStart"/>
      <w:r>
        <w:rPr>
          <w:rFonts w:eastAsia="Times New Roman"/>
          <w:szCs w:val="24"/>
        </w:rPr>
        <w:t>εξολοθρευτεί</w:t>
      </w:r>
      <w:proofErr w:type="spellEnd"/>
      <w:r>
        <w:rPr>
          <w:rFonts w:eastAsia="Times New Roman"/>
          <w:szCs w:val="24"/>
        </w:rPr>
        <w:t xml:space="preserve">». Αυτό έγραφε η Χάνα </w:t>
      </w:r>
      <w:proofErr w:type="spellStart"/>
      <w:r>
        <w:rPr>
          <w:rFonts w:eastAsia="Times New Roman"/>
          <w:szCs w:val="24"/>
        </w:rPr>
        <w:t>Άρεντ</w:t>
      </w:r>
      <w:proofErr w:type="spellEnd"/>
      <w:r>
        <w:rPr>
          <w:rFonts w:eastAsia="Times New Roman"/>
          <w:szCs w:val="24"/>
        </w:rPr>
        <w:t xml:space="preserve">, η μεγάλη φιλόσοφος, στο βιβλίο της «Απαρχές του Ολοκληρωτισμού» το 1951. Όταν το έγραψε αυτό η </w:t>
      </w:r>
      <w:proofErr w:type="spellStart"/>
      <w:r>
        <w:rPr>
          <w:rFonts w:eastAsia="Times New Roman"/>
          <w:szCs w:val="24"/>
        </w:rPr>
        <w:t>Άρεντ</w:t>
      </w:r>
      <w:proofErr w:type="spellEnd"/>
      <w:r>
        <w:rPr>
          <w:rFonts w:eastAsia="Times New Roman"/>
          <w:szCs w:val="24"/>
        </w:rPr>
        <w:t xml:space="preserve">, αυτό στο οποίο αναφερόταν είχε συμβεί, διότι είχαν </w:t>
      </w:r>
      <w:proofErr w:type="spellStart"/>
      <w:r>
        <w:rPr>
          <w:rFonts w:eastAsia="Times New Roman"/>
          <w:szCs w:val="24"/>
        </w:rPr>
        <w:t>εξολοθρευτεί</w:t>
      </w:r>
      <w:proofErr w:type="spellEnd"/>
      <w:r>
        <w:rPr>
          <w:rFonts w:eastAsia="Times New Roman"/>
          <w:szCs w:val="24"/>
        </w:rPr>
        <w:t xml:space="preserve"> οι Εβραίοι, οι γκέι, οι ομοφυλόφιλο</w:t>
      </w:r>
      <w:r>
        <w:rPr>
          <w:rFonts w:eastAsia="Times New Roman"/>
          <w:szCs w:val="24"/>
        </w:rPr>
        <w:t xml:space="preserve">ι, οι </w:t>
      </w:r>
      <w:proofErr w:type="spellStart"/>
      <w:r>
        <w:rPr>
          <w:rFonts w:eastAsia="Times New Roman"/>
          <w:szCs w:val="24"/>
        </w:rPr>
        <w:t>Ρομά</w:t>
      </w:r>
      <w:proofErr w:type="spellEnd"/>
      <w:r>
        <w:rPr>
          <w:rFonts w:eastAsia="Times New Roman"/>
          <w:szCs w:val="24"/>
        </w:rPr>
        <w:t xml:space="preserve">, οι κομμουνιστές. Όχι για το τι έκαναν ή για το τι πίστευαν, εκτός από τους κομμουνιστές, αλλά για το ποιοι ήταν, για το πού είχαν γεννηθεί, πώς είχαν γεννηθεί, σε ποια φυλή είχαν γεννηθεί ή με ποια σεξουαλική επιθυμία. </w:t>
      </w:r>
    </w:p>
    <w:p w14:paraId="59780EE7" w14:textId="77777777" w:rsidR="00F07EC0" w:rsidRDefault="005D0323">
      <w:pPr>
        <w:tabs>
          <w:tab w:val="left" w:pos="2820"/>
        </w:tabs>
        <w:spacing w:after="0" w:line="600" w:lineRule="auto"/>
        <w:ind w:firstLine="720"/>
        <w:jc w:val="both"/>
        <w:rPr>
          <w:rFonts w:eastAsia="Times New Roman"/>
          <w:szCs w:val="24"/>
        </w:rPr>
      </w:pPr>
      <w:r>
        <w:rPr>
          <w:rFonts w:eastAsia="Times New Roman"/>
          <w:szCs w:val="24"/>
        </w:rPr>
        <w:t>Αναγκάστηκα να τα πω αυτ</w:t>
      </w:r>
      <w:r>
        <w:rPr>
          <w:rFonts w:eastAsia="Times New Roman"/>
          <w:szCs w:val="24"/>
        </w:rPr>
        <w:t>ά διότι σήμερα στη Βουλή ακούστηκαν πράγματα στα οποία θα πρέπει να απαντήσουμε εμείς και ως Βουλευτές και σαν δάσκαλοι, άνθρωποι με μ</w:t>
      </w:r>
      <w:r>
        <w:rPr>
          <w:rFonts w:eastAsia="Times New Roman"/>
          <w:szCs w:val="24"/>
        </w:rPr>
        <w:t>ί</w:t>
      </w:r>
      <w:r>
        <w:rPr>
          <w:rFonts w:eastAsia="Times New Roman"/>
          <w:szCs w:val="24"/>
        </w:rPr>
        <w:t>α διδακτική διδασκαλία. Έχουμε και τους μαθητές εκεί επάνω. Αν δεν απαντήσουμε σε αυτή τη λογική και τη ρητορική του μίσο</w:t>
      </w:r>
      <w:r>
        <w:rPr>
          <w:rFonts w:eastAsia="Times New Roman"/>
          <w:szCs w:val="24"/>
        </w:rPr>
        <w:t xml:space="preserve">υς, της μισαλλοδοξίας, της εχθρότητας απέναντι στους συνανθρώπους μας, νομίζω ότι δεν εκτελούμε το καθήκον μας. </w:t>
      </w:r>
    </w:p>
    <w:p w14:paraId="59780EE8" w14:textId="77777777" w:rsidR="00F07EC0" w:rsidRDefault="005D0323">
      <w:pPr>
        <w:tabs>
          <w:tab w:val="left" w:pos="2820"/>
        </w:tabs>
        <w:spacing w:after="0" w:line="600" w:lineRule="auto"/>
        <w:ind w:firstLine="720"/>
        <w:jc w:val="both"/>
        <w:rPr>
          <w:rFonts w:eastAsia="Times New Roman"/>
          <w:szCs w:val="24"/>
        </w:rPr>
      </w:pPr>
      <w:r>
        <w:rPr>
          <w:rFonts w:eastAsia="Times New Roman"/>
          <w:szCs w:val="24"/>
        </w:rPr>
        <w:lastRenderedPageBreak/>
        <w:t>Μ</w:t>
      </w:r>
      <w:r>
        <w:rPr>
          <w:rFonts w:eastAsia="Times New Roman"/>
          <w:szCs w:val="24"/>
        </w:rPr>
        <w:t>ίλησαν πολλοί για ανθρώπινα δικαιώματα. Χρησιμοποίησαν και τη λογική του τι λέει το δικαστήριο του Στρασβούργου κι αυτό θα μας οδηγήσει αναγκα</w:t>
      </w:r>
      <w:r>
        <w:rPr>
          <w:rFonts w:eastAsia="Times New Roman"/>
          <w:szCs w:val="24"/>
        </w:rPr>
        <w:t>στικά εκεί. Υπάρχει, λοιπόν, μ</w:t>
      </w:r>
      <w:r>
        <w:rPr>
          <w:rFonts w:eastAsia="Times New Roman"/>
          <w:szCs w:val="24"/>
        </w:rPr>
        <w:t>ί</w:t>
      </w:r>
      <w:r>
        <w:rPr>
          <w:rFonts w:eastAsia="Times New Roman"/>
          <w:szCs w:val="24"/>
        </w:rPr>
        <w:t>α κοινοτυπία. Ξέρετε εγώ έχω δουλέψει πολλά χρόνια με αυτά τα πράγματα. «Τα ανθρώπινα δικαιώματα ανήκουν στους ανθρώπους ακριβώς επειδή είναι άνθρωποι». Είναι ένα κλισέ και όπως όλα τα κλισέ είναι μισή αλήθεια. Τα ανθρώπινα δ</w:t>
      </w:r>
      <w:r>
        <w:rPr>
          <w:rFonts w:eastAsia="Times New Roman"/>
          <w:szCs w:val="24"/>
        </w:rPr>
        <w:t xml:space="preserve">ικαιώματα δεν δίνονται επειδή είμαστε άνθρωποι. Η ανθρωπότητα από μόνη της δεν μας δίνει τίποτα. Αποκτήσαμε δικαιώματα και διεκδικούμε και διατηρούμε τα δικαιώματα επειδή αγωνιζόμαστε, επειδή αγωνίστηκαν </w:t>
      </w:r>
      <w:r>
        <w:rPr>
          <w:rFonts w:eastAsia="Times New Roman"/>
          <w:szCs w:val="24"/>
        </w:rPr>
        <w:t xml:space="preserve">οι </w:t>
      </w:r>
      <w:r>
        <w:rPr>
          <w:rFonts w:eastAsia="Times New Roman"/>
          <w:szCs w:val="24"/>
        </w:rPr>
        <w:t xml:space="preserve">διάφορες κατηγορίες ανθρώπων. </w:t>
      </w:r>
    </w:p>
    <w:p w14:paraId="59780EE9" w14:textId="77777777" w:rsidR="00F07EC0" w:rsidRDefault="005D0323">
      <w:pPr>
        <w:tabs>
          <w:tab w:val="left" w:pos="2820"/>
        </w:tabs>
        <w:spacing w:after="0" w:line="600" w:lineRule="auto"/>
        <w:ind w:firstLine="720"/>
        <w:jc w:val="both"/>
        <w:rPr>
          <w:rFonts w:eastAsia="Times New Roman"/>
          <w:szCs w:val="24"/>
        </w:rPr>
      </w:pPr>
      <w:r>
        <w:rPr>
          <w:rFonts w:eastAsia="Times New Roman"/>
          <w:szCs w:val="24"/>
        </w:rPr>
        <w:t>Ό</w:t>
      </w:r>
      <w:r>
        <w:rPr>
          <w:rFonts w:eastAsia="Times New Roman"/>
          <w:szCs w:val="24"/>
        </w:rPr>
        <w:t>ταν μιλάμε για πρ</w:t>
      </w:r>
      <w:r>
        <w:rPr>
          <w:rFonts w:eastAsia="Times New Roman"/>
          <w:szCs w:val="24"/>
        </w:rPr>
        <w:t xml:space="preserve">άγματα, όπως είναι η φυλή, το χρώμα, </w:t>
      </w:r>
      <w:r>
        <w:rPr>
          <w:rFonts w:eastAsia="Times New Roman"/>
          <w:szCs w:val="24"/>
        </w:rPr>
        <w:t>η</w:t>
      </w:r>
      <w:r>
        <w:rPr>
          <w:rFonts w:eastAsia="Times New Roman"/>
          <w:szCs w:val="24"/>
        </w:rPr>
        <w:t xml:space="preserve"> σεξουαλική επιθυμία, δηλαδή για το τι είμαι εγώ ως άνθρωπος, δεν</w:t>
      </w:r>
      <w:r>
        <w:rPr>
          <w:rFonts w:eastAsia="Times New Roman"/>
          <w:szCs w:val="24"/>
        </w:rPr>
        <w:t xml:space="preserve"> μιλάμε για</w:t>
      </w:r>
      <w:r>
        <w:rPr>
          <w:rFonts w:eastAsia="Times New Roman"/>
          <w:szCs w:val="24"/>
        </w:rPr>
        <w:t xml:space="preserve"> δικαιώματα. Αυτ</w:t>
      </w:r>
      <w:r>
        <w:rPr>
          <w:rFonts w:eastAsia="Times New Roman"/>
          <w:szCs w:val="24"/>
        </w:rPr>
        <w:t>ά</w:t>
      </w:r>
      <w:r>
        <w:rPr>
          <w:rFonts w:eastAsia="Times New Roman"/>
          <w:szCs w:val="24"/>
        </w:rPr>
        <w:t xml:space="preserve"> </w:t>
      </w:r>
      <w:r>
        <w:rPr>
          <w:rFonts w:eastAsia="Times New Roman"/>
          <w:szCs w:val="24"/>
        </w:rPr>
        <w:t>έρχονται</w:t>
      </w:r>
      <w:r>
        <w:rPr>
          <w:rFonts w:eastAsia="Times New Roman"/>
          <w:szCs w:val="24"/>
        </w:rPr>
        <w:t xml:space="preserve"> πριν από τα δικαιώματα.</w:t>
      </w:r>
      <w:r>
        <w:rPr>
          <w:rFonts w:eastAsia="Times New Roman"/>
          <w:szCs w:val="24"/>
        </w:rPr>
        <w:t xml:space="preserve"> Αφορούν </w:t>
      </w:r>
      <w:r>
        <w:rPr>
          <w:rFonts w:eastAsia="Times New Roman"/>
          <w:szCs w:val="24"/>
        </w:rPr>
        <w:t>τον ορισμό του</w:t>
      </w:r>
      <w:r>
        <w:rPr>
          <w:rFonts w:eastAsia="Times New Roman"/>
          <w:szCs w:val="24"/>
        </w:rPr>
        <w:t xml:space="preserve"> ανθρώπου</w:t>
      </w:r>
      <w:r>
        <w:rPr>
          <w:rFonts w:eastAsia="Times New Roman"/>
          <w:szCs w:val="24"/>
        </w:rPr>
        <w:t xml:space="preserve"> </w:t>
      </w:r>
      <w:r>
        <w:rPr>
          <w:rFonts w:eastAsia="Times New Roman"/>
          <w:szCs w:val="24"/>
        </w:rPr>
        <w:t xml:space="preserve">το </w:t>
      </w:r>
      <w:r>
        <w:rPr>
          <w:rFonts w:eastAsia="Times New Roman"/>
          <w:szCs w:val="24"/>
        </w:rPr>
        <w:t>τι σημαίνει να είσαι άνθρωπος.</w:t>
      </w:r>
    </w:p>
    <w:p w14:paraId="59780EEA"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lastRenderedPageBreak/>
        <w:t xml:space="preserve">Κι όπως ξέρουμε στην </w:t>
      </w:r>
      <w:r>
        <w:rPr>
          <w:rFonts w:eastAsia="Times New Roman"/>
          <w:szCs w:val="24"/>
        </w:rPr>
        <w:t>ιστορία μας, παρ</w:t>
      </w:r>
      <w:r>
        <w:rPr>
          <w:rFonts w:eastAsia="Times New Roman"/>
          <w:szCs w:val="24"/>
        </w:rPr>
        <w:t xml:space="preserve">’ </w:t>
      </w:r>
      <w:r>
        <w:rPr>
          <w:rFonts w:eastAsia="Times New Roman"/>
          <w:szCs w:val="24"/>
        </w:rPr>
        <w:t>ότι η λογική της ανθρωπότητας έχει εισαγάγει μ</w:t>
      </w:r>
      <w:r>
        <w:rPr>
          <w:rFonts w:eastAsia="Times New Roman"/>
          <w:szCs w:val="24"/>
        </w:rPr>
        <w:t>ί</w:t>
      </w:r>
      <w:r>
        <w:rPr>
          <w:rFonts w:eastAsia="Times New Roman"/>
          <w:szCs w:val="24"/>
        </w:rPr>
        <w:t>α λογική καθολικότητας, ισότητας κ.λπ., πολιτικά η έννοια της ανθρωπότητας έχει χρησιμοποιηθεί</w:t>
      </w:r>
      <w:r>
        <w:rPr>
          <w:rFonts w:eastAsia="Times New Roman"/>
          <w:szCs w:val="24"/>
        </w:rPr>
        <w:t>,</w:t>
      </w:r>
      <w:r>
        <w:rPr>
          <w:rFonts w:eastAsia="Times New Roman"/>
          <w:szCs w:val="24"/>
        </w:rPr>
        <w:t xml:space="preserve"> και ακόμα χρησιμοποιείται</w:t>
      </w:r>
      <w:r>
        <w:rPr>
          <w:rFonts w:eastAsia="Times New Roman"/>
          <w:szCs w:val="24"/>
        </w:rPr>
        <w:t>,</w:t>
      </w:r>
      <w:r>
        <w:rPr>
          <w:rFonts w:eastAsia="Times New Roman"/>
          <w:szCs w:val="24"/>
        </w:rPr>
        <w:t xml:space="preserve"> ακριβώς για να χωρίσει τους ανθρώπους σ’ αυτούς που είναι πλήρεις, σ</w:t>
      </w:r>
      <w:r>
        <w:rPr>
          <w:rFonts w:eastAsia="Times New Roman"/>
          <w:szCs w:val="24"/>
        </w:rPr>
        <w:t>ε άλλους που είναι λίγοι και σε άλλους που δεν είναι καθόλου, που δεν μιλάνε τη γλώσσα μας, που δεν μοιράζονται τη θρησκεία μας, που ανήκουν στη λάθος τάξη, στο λάθος χρώμα, στη λάθος σεξουαλικότητα</w:t>
      </w:r>
      <w:r>
        <w:rPr>
          <w:rFonts w:eastAsia="Times New Roman"/>
          <w:szCs w:val="24"/>
        </w:rPr>
        <w:t>. Αυτοί</w:t>
      </w:r>
      <w:r>
        <w:rPr>
          <w:rFonts w:eastAsia="Times New Roman"/>
          <w:szCs w:val="24"/>
        </w:rPr>
        <w:t xml:space="preserve"> έχουν μείνει και μένουν ακόμη έξω από τον ορισμό τ</w:t>
      </w:r>
      <w:r>
        <w:rPr>
          <w:rFonts w:eastAsia="Times New Roman"/>
          <w:szCs w:val="24"/>
        </w:rPr>
        <w:t>ης ανθρωπότητας.</w:t>
      </w:r>
    </w:p>
    <w:p w14:paraId="59780EEB"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Ήθελα να τελειώσω αυτήν την εισαγωγική παρατήρηση λέγοντας ότι δεν είναι, λοιπόν, η ανθρωπότητα που μας δίνει τα δικαιώματα, αλλά ακριβώς οι αγώνες μας και αυτά τα δικαιώματα που έχουμε κερδίσει και συνεχίζουμε να κερδίζουμε -γιατί τα χάνο</w:t>
      </w:r>
      <w:r>
        <w:rPr>
          <w:rFonts w:eastAsia="Times New Roman"/>
          <w:szCs w:val="24"/>
        </w:rPr>
        <w:t>υμε κιόλας- είναι αυτά που μας κάνουν περισσότερο ή λιγότερο ανθρώπους.</w:t>
      </w:r>
    </w:p>
    <w:p w14:paraId="59780EEC"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Ό</w:t>
      </w:r>
      <w:r>
        <w:rPr>
          <w:rFonts w:eastAsia="Times New Roman"/>
          <w:szCs w:val="24"/>
        </w:rPr>
        <w:t>σον αφορά αυτά που ακούστηκαν σήμερα στη Βουλή, αν λεγόντουσαν σε οποιοδήποτε άλλο</w:t>
      </w:r>
      <w:r>
        <w:rPr>
          <w:rFonts w:eastAsia="Times New Roman"/>
          <w:szCs w:val="24"/>
        </w:rPr>
        <w:t xml:space="preserve"> ευρωπαϊκό</w:t>
      </w:r>
      <w:r>
        <w:rPr>
          <w:rFonts w:eastAsia="Times New Roman"/>
          <w:szCs w:val="24"/>
        </w:rPr>
        <w:t xml:space="preserve"> κράτος, θα είχαν οδηγήσει σε διώξεις και είναι όνειδος να ακούμε τέτοια πράγματα στη Βουλή</w:t>
      </w:r>
      <w:r>
        <w:rPr>
          <w:rFonts w:eastAsia="Times New Roman"/>
          <w:szCs w:val="24"/>
        </w:rPr>
        <w:t xml:space="preserve"> των Ελλήνων.</w:t>
      </w:r>
    </w:p>
    <w:p w14:paraId="59780EED"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lastRenderedPageBreak/>
        <w:t xml:space="preserve">Όμως, να έρθω τώρα στο θέμα, το οποίο συζητάμε και να </w:t>
      </w:r>
      <w:r>
        <w:rPr>
          <w:rFonts w:eastAsia="Times New Roman"/>
          <w:szCs w:val="24"/>
        </w:rPr>
        <w:t>αναφέρω</w:t>
      </w:r>
      <w:r>
        <w:rPr>
          <w:rFonts w:eastAsia="Times New Roman"/>
          <w:szCs w:val="24"/>
        </w:rPr>
        <w:t xml:space="preserve"> τις τέσσερις μεγάλες αντιρρήσεις που ακούσαμε, δυστυχώς και από την Αξιωματική Αντιπολίτευση, γύρω από το θέμα της αναδοχής και της </w:t>
      </w:r>
      <w:proofErr w:type="spellStart"/>
      <w:r>
        <w:rPr>
          <w:rFonts w:eastAsia="Times New Roman"/>
          <w:szCs w:val="24"/>
        </w:rPr>
        <w:t>τεκνοθεσίας</w:t>
      </w:r>
      <w:proofErr w:type="spellEnd"/>
      <w:r>
        <w:rPr>
          <w:rFonts w:eastAsia="Times New Roman"/>
          <w:szCs w:val="24"/>
        </w:rPr>
        <w:t xml:space="preserve"> των ομόφυλων ζευγαριών.</w:t>
      </w:r>
    </w:p>
    <w:p w14:paraId="59780EEE"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Να ξεκινήσω </w:t>
      </w:r>
      <w:r>
        <w:rPr>
          <w:rFonts w:eastAsia="Times New Roman"/>
          <w:szCs w:val="24"/>
        </w:rPr>
        <w:t>μ’ ένα πρώτο αρνητικό επιχείρημα. Για τα ιδρύματα και τον ιδρυματισμό ακούστηκαν πολλά. Όμως, όποιος τα έχει ψάξει λιγάκι ξέρει, επίσης, ότι ενώ όλη η ευρωπαϊκή βιβλιογραφία λέει ότι τα παιδιά πρέπει να μένουν στα ιδρύματα για ένα μέσο όρο έξι μηνών, εδώ μ</w:t>
      </w:r>
      <w:r>
        <w:rPr>
          <w:rFonts w:eastAsia="Times New Roman"/>
          <w:szCs w:val="24"/>
        </w:rPr>
        <w:t>ένουν για ένα μέσο όρο έξι χρόνων. Και δεν ήταν μόνο αυτά. Στα διάφορα εκκλησιαστικά ιδρύματα, σε ιδρύματα ιδιωτικού δικαίου κ.λπ. -έχουμε συγκεκριμένα στοιχεία- είχαμε επιβολή στα ανήλικα παιδιά ακραίας συμπεριφοράς, όπως απαγόρευση στα κορίτσια να φορούν</w:t>
      </w:r>
      <w:r>
        <w:rPr>
          <w:rFonts w:eastAsia="Times New Roman"/>
          <w:szCs w:val="24"/>
        </w:rPr>
        <w:t xml:space="preserve"> παντελόνια, επιβολή αυστηρής νηστείας, απαγόρευση συμμετοχής σε εκδρομές. Είχαμε, δηλαδή, την πιο σκληρή </w:t>
      </w:r>
      <w:proofErr w:type="spellStart"/>
      <w:r>
        <w:rPr>
          <w:rFonts w:eastAsia="Times New Roman"/>
          <w:szCs w:val="24"/>
        </w:rPr>
        <w:t>βιοπολιτική</w:t>
      </w:r>
      <w:proofErr w:type="spellEnd"/>
      <w:r>
        <w:rPr>
          <w:rFonts w:eastAsia="Times New Roman"/>
          <w:szCs w:val="24"/>
        </w:rPr>
        <w:t>, έναν τρόπο για να φτιάχνονται άνθρωποι, συνειδήσεις και συμπεριφορές της πλήρους υπακοής, να μην μπορεί να σκέφτονται από μόνοι τους.</w:t>
      </w:r>
    </w:p>
    <w:p w14:paraId="59780EEF"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lastRenderedPageBreak/>
        <w:t>Αυτ</w:t>
      </w:r>
      <w:r>
        <w:rPr>
          <w:rFonts w:eastAsia="Times New Roman"/>
          <w:szCs w:val="24"/>
        </w:rPr>
        <w:t>ό λοιπόν, είναι το αρνητικό επιχείρημα: Προτιμάς αυτό ή προτιμάς να πάρει μ</w:t>
      </w:r>
      <w:r>
        <w:rPr>
          <w:rFonts w:eastAsia="Times New Roman"/>
          <w:szCs w:val="24"/>
        </w:rPr>
        <w:t>ί</w:t>
      </w:r>
      <w:r>
        <w:rPr>
          <w:rFonts w:eastAsia="Times New Roman"/>
          <w:szCs w:val="24"/>
        </w:rPr>
        <w:t>α οικογένεια, οποιουδήποτε είδους οικογένεια, τα παιδιά αυτά και να τα πάει σ</w:t>
      </w:r>
      <w:r>
        <w:rPr>
          <w:rFonts w:eastAsia="Times New Roman"/>
          <w:szCs w:val="24"/>
        </w:rPr>
        <w:t>ε ένα</w:t>
      </w:r>
      <w:r>
        <w:rPr>
          <w:rFonts w:eastAsia="Times New Roman"/>
          <w:szCs w:val="24"/>
        </w:rPr>
        <w:t xml:space="preserve"> σπίτι και να το</w:t>
      </w:r>
      <w:r>
        <w:rPr>
          <w:rFonts w:eastAsia="Times New Roman"/>
          <w:szCs w:val="24"/>
        </w:rPr>
        <w:t xml:space="preserve"> μεγαλώσει με</w:t>
      </w:r>
      <w:r>
        <w:rPr>
          <w:rFonts w:eastAsia="Times New Roman"/>
          <w:szCs w:val="24"/>
        </w:rPr>
        <w:t xml:space="preserve"> την αγάπη;</w:t>
      </w:r>
    </w:p>
    <w:p w14:paraId="59780EF0"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Το δεύτερο επιχείρημα που ακούσαμε -και το άκουσα, και δυ</w:t>
      </w:r>
      <w:r>
        <w:rPr>
          <w:rFonts w:eastAsia="Times New Roman"/>
          <w:szCs w:val="24"/>
        </w:rPr>
        <w:t>στυχώς στεναχωρήθηκα, και από την κ</w:t>
      </w:r>
      <w:r>
        <w:rPr>
          <w:rFonts w:eastAsia="Times New Roman"/>
          <w:szCs w:val="24"/>
        </w:rPr>
        <w:t>.</w:t>
      </w:r>
      <w:r>
        <w:rPr>
          <w:rFonts w:eastAsia="Times New Roman"/>
          <w:szCs w:val="24"/>
        </w:rPr>
        <w:t xml:space="preserve"> Παπαρήγα- είναι ότι  υπάρχει –λέει- μ</w:t>
      </w:r>
      <w:r>
        <w:rPr>
          <w:rFonts w:eastAsia="Times New Roman"/>
          <w:szCs w:val="24"/>
        </w:rPr>
        <w:t>ί</w:t>
      </w:r>
      <w:r>
        <w:rPr>
          <w:rFonts w:eastAsia="Times New Roman"/>
          <w:szCs w:val="24"/>
        </w:rPr>
        <w:t>α αμφισβήτηση στην επιστήμη. Υπάρχουν, λέει, επιχειρήματα και από εδώ και από εκεί. Ακούσαμε κάτι από το Τέξας, ακούσαμε κάτι που λέει ο ένας, ο άλλος κ.λπ.</w:t>
      </w:r>
      <w:r>
        <w:rPr>
          <w:rFonts w:eastAsia="Times New Roman"/>
          <w:szCs w:val="24"/>
        </w:rPr>
        <w:t>.</w:t>
      </w:r>
      <w:r>
        <w:rPr>
          <w:rFonts w:eastAsia="Times New Roman"/>
          <w:szCs w:val="24"/>
        </w:rPr>
        <w:t xml:space="preserve"> </w:t>
      </w:r>
    </w:p>
    <w:p w14:paraId="59780EF1"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Κοιτάξτε να δείτε. Αυτ</w:t>
      </w:r>
      <w:r>
        <w:rPr>
          <w:rFonts w:eastAsia="Times New Roman"/>
          <w:szCs w:val="24"/>
        </w:rPr>
        <w:t>ό το επιχείρημα είναι τελειωμένο και θα σας πω γιατί είναι τελειωμένο. Το 2013 είχαμε μ</w:t>
      </w:r>
      <w:r>
        <w:rPr>
          <w:rFonts w:eastAsia="Times New Roman"/>
          <w:szCs w:val="24"/>
        </w:rPr>
        <w:t>ί</w:t>
      </w:r>
      <w:r>
        <w:rPr>
          <w:rFonts w:eastAsia="Times New Roman"/>
          <w:szCs w:val="24"/>
        </w:rPr>
        <w:t>α μεγάλη υπόθεση στο Ανώτατο Δικαστήριο</w:t>
      </w:r>
      <w:r w:rsidRPr="00F3723E">
        <w:rPr>
          <w:rFonts w:eastAsia="Times New Roman"/>
          <w:szCs w:val="24"/>
        </w:rPr>
        <w:t>,</w:t>
      </w:r>
      <w:r>
        <w:rPr>
          <w:rFonts w:eastAsia="Times New Roman"/>
          <w:szCs w:val="24"/>
        </w:rPr>
        <w:t xml:space="preserve"> στο </w:t>
      </w:r>
      <w:r>
        <w:rPr>
          <w:rFonts w:eastAsia="Times New Roman"/>
          <w:szCs w:val="24"/>
          <w:lang w:val="en-US"/>
        </w:rPr>
        <w:t>Supreme</w:t>
      </w:r>
      <w:r w:rsidRPr="00F3723E">
        <w:rPr>
          <w:rFonts w:eastAsia="Times New Roman"/>
          <w:szCs w:val="24"/>
        </w:rPr>
        <w:t xml:space="preserve"> </w:t>
      </w:r>
      <w:r>
        <w:rPr>
          <w:rFonts w:eastAsia="Times New Roman"/>
          <w:szCs w:val="24"/>
          <w:lang w:val="en-US"/>
        </w:rPr>
        <w:t>Court</w:t>
      </w:r>
      <w:r w:rsidRPr="00F3723E">
        <w:rPr>
          <w:rFonts w:eastAsia="Times New Roman"/>
          <w:szCs w:val="24"/>
        </w:rPr>
        <w:t xml:space="preserve">, </w:t>
      </w:r>
      <w:r>
        <w:rPr>
          <w:rFonts w:eastAsia="Times New Roman"/>
          <w:szCs w:val="24"/>
        </w:rPr>
        <w:t>των Ηνωμένων Πολιτειών</w:t>
      </w:r>
      <w:r w:rsidRPr="00BA5259">
        <w:rPr>
          <w:rFonts w:eastAsia="Times New Roman"/>
          <w:szCs w:val="24"/>
        </w:rPr>
        <w:t>,</w:t>
      </w:r>
      <w:r>
        <w:rPr>
          <w:rFonts w:eastAsia="Times New Roman"/>
          <w:szCs w:val="24"/>
        </w:rPr>
        <w:t xml:space="preserve"> την υπόθεση </w:t>
      </w:r>
      <w:r>
        <w:rPr>
          <w:rFonts w:eastAsia="Times New Roman"/>
          <w:szCs w:val="24"/>
          <w:lang w:val="en-US"/>
        </w:rPr>
        <w:t>Windsor</w:t>
      </w:r>
      <w:r w:rsidRPr="00F3723E">
        <w:rPr>
          <w:rFonts w:eastAsia="Times New Roman"/>
          <w:szCs w:val="24"/>
        </w:rPr>
        <w:t xml:space="preserve"> </w:t>
      </w:r>
      <w:r>
        <w:rPr>
          <w:rFonts w:eastAsia="Times New Roman"/>
          <w:szCs w:val="24"/>
        </w:rPr>
        <w:t>εναντίον των Ηνωμένων Πολιτειών. Ήταν μ</w:t>
      </w:r>
      <w:r>
        <w:rPr>
          <w:rFonts w:eastAsia="Times New Roman"/>
          <w:szCs w:val="24"/>
        </w:rPr>
        <w:t>ί</w:t>
      </w:r>
      <w:r>
        <w:rPr>
          <w:rFonts w:eastAsia="Times New Roman"/>
          <w:szCs w:val="24"/>
        </w:rPr>
        <w:t>α υπόθεση που συζήτησε τ</w:t>
      </w:r>
      <w:r>
        <w:rPr>
          <w:rFonts w:eastAsia="Times New Roman"/>
          <w:szCs w:val="24"/>
        </w:rPr>
        <w:t xml:space="preserve">ο θέμα του γάμου μεταξύ ομοφύλων ζευγαριών. Εκεί, λοιπόν, έγινε ένα </w:t>
      </w:r>
      <w:r>
        <w:rPr>
          <w:rFonts w:eastAsia="Times New Roman"/>
          <w:szCs w:val="24"/>
          <w:lang w:val="en-US"/>
        </w:rPr>
        <w:t>amicus</w:t>
      </w:r>
      <w:r w:rsidRPr="00F3723E">
        <w:rPr>
          <w:rFonts w:eastAsia="Times New Roman"/>
          <w:szCs w:val="24"/>
        </w:rPr>
        <w:t xml:space="preserve"> </w:t>
      </w:r>
      <w:r>
        <w:rPr>
          <w:rFonts w:eastAsia="Times New Roman"/>
          <w:szCs w:val="24"/>
          <w:lang w:val="en-US"/>
        </w:rPr>
        <w:t>curiae</w:t>
      </w:r>
      <w:r w:rsidRPr="00F3723E">
        <w:rPr>
          <w:rFonts w:eastAsia="Times New Roman"/>
          <w:szCs w:val="24"/>
        </w:rPr>
        <w:t xml:space="preserve">. </w:t>
      </w:r>
      <w:r>
        <w:rPr>
          <w:rFonts w:eastAsia="Times New Roman"/>
          <w:szCs w:val="24"/>
        </w:rPr>
        <w:t>Ε</w:t>
      </w:r>
      <w:r>
        <w:rPr>
          <w:rFonts w:eastAsia="Times New Roman"/>
          <w:szCs w:val="24"/>
        </w:rPr>
        <w:t>πειδή δεν ξέρετε πιθανόν, αυτό σημαίνει «φίλος του δικαστηρίου». Δηλαδή, στην Αμερική δικαιούνται εταιρείες, σύλλογοι, άνθρωποι</w:t>
      </w:r>
      <w:r>
        <w:rPr>
          <w:rFonts w:eastAsia="Times New Roman"/>
          <w:szCs w:val="24"/>
        </w:rPr>
        <w:t>,</w:t>
      </w:r>
      <w:r>
        <w:rPr>
          <w:rFonts w:eastAsia="Times New Roman"/>
          <w:szCs w:val="24"/>
        </w:rPr>
        <w:t xml:space="preserve"> που </w:t>
      </w:r>
      <w:r>
        <w:rPr>
          <w:rFonts w:eastAsia="Times New Roman"/>
          <w:szCs w:val="24"/>
        </w:rPr>
        <w:t>γνωρίζουν</w:t>
      </w:r>
      <w:r>
        <w:rPr>
          <w:rFonts w:eastAsia="Times New Roman"/>
          <w:szCs w:val="24"/>
        </w:rPr>
        <w:t xml:space="preserve"> κάποιο θέμα και που ενδιαφέρονται να συμμετάσχουν </w:t>
      </w:r>
      <w:r>
        <w:rPr>
          <w:rFonts w:eastAsia="Times New Roman"/>
          <w:szCs w:val="24"/>
        </w:rPr>
        <w:lastRenderedPageBreak/>
        <w:t>σε μ</w:t>
      </w:r>
      <w:r>
        <w:rPr>
          <w:rFonts w:eastAsia="Times New Roman"/>
          <w:szCs w:val="24"/>
        </w:rPr>
        <w:t>ί</w:t>
      </w:r>
      <w:r>
        <w:rPr>
          <w:rFonts w:eastAsia="Times New Roman"/>
          <w:szCs w:val="24"/>
        </w:rPr>
        <w:t>α δικαστική απόφαση που θα έχει αποτελέσματα και επιρροή σε πάρα πολύ κόσμο, να καταθέσουν μ</w:t>
      </w:r>
      <w:r>
        <w:rPr>
          <w:rFonts w:eastAsia="Times New Roman"/>
          <w:szCs w:val="24"/>
        </w:rPr>
        <w:t>ί</w:t>
      </w:r>
      <w:r>
        <w:rPr>
          <w:rFonts w:eastAsia="Times New Roman"/>
          <w:szCs w:val="24"/>
        </w:rPr>
        <w:t xml:space="preserve">α έκθεση. </w:t>
      </w:r>
      <w:r>
        <w:rPr>
          <w:rFonts w:eastAsia="Times New Roman"/>
          <w:szCs w:val="24"/>
        </w:rPr>
        <w:t>Α</w:t>
      </w:r>
      <w:r>
        <w:rPr>
          <w:rFonts w:eastAsia="Times New Roman"/>
          <w:szCs w:val="24"/>
        </w:rPr>
        <w:t xml:space="preserve">υτό το </w:t>
      </w:r>
      <w:r>
        <w:rPr>
          <w:rFonts w:eastAsia="Times New Roman"/>
          <w:szCs w:val="24"/>
          <w:lang w:val="en-US"/>
        </w:rPr>
        <w:t>amicus</w:t>
      </w:r>
      <w:r>
        <w:rPr>
          <w:rFonts w:eastAsia="Times New Roman"/>
          <w:szCs w:val="24"/>
        </w:rPr>
        <w:t xml:space="preserve"> </w:t>
      </w:r>
      <w:r>
        <w:rPr>
          <w:rFonts w:eastAsia="Times New Roman"/>
          <w:szCs w:val="24"/>
          <w:lang w:val="en-US"/>
        </w:rPr>
        <w:t>curiae</w:t>
      </w:r>
      <w:r w:rsidRPr="00BA5259">
        <w:rPr>
          <w:rFonts w:eastAsia="Times New Roman"/>
          <w:szCs w:val="24"/>
        </w:rPr>
        <w:t xml:space="preserve">, </w:t>
      </w:r>
      <w:r>
        <w:rPr>
          <w:rFonts w:eastAsia="Times New Roman"/>
          <w:szCs w:val="24"/>
        </w:rPr>
        <w:t>την έκθεση</w:t>
      </w:r>
      <w:r w:rsidRPr="00BA5259">
        <w:rPr>
          <w:rFonts w:eastAsia="Times New Roman"/>
          <w:szCs w:val="24"/>
        </w:rPr>
        <w:t>,</w:t>
      </w:r>
      <w:r>
        <w:rPr>
          <w:rFonts w:eastAsia="Times New Roman"/>
          <w:szCs w:val="24"/>
        </w:rPr>
        <w:t xml:space="preserve"> την κατέθεσαν οι εξής: Η Αμερικανική Ψυχολογική Εταιρεία, η Αμ</w:t>
      </w:r>
      <w:r>
        <w:rPr>
          <w:rFonts w:eastAsia="Times New Roman"/>
          <w:szCs w:val="24"/>
        </w:rPr>
        <w:t xml:space="preserve">ερικανική Ακαδημία των Παιδιάτρων, η Αμερικανική Ψυχιατρική Εταιρεία, η Αμερικανική </w:t>
      </w:r>
      <w:proofErr w:type="spellStart"/>
      <w:r>
        <w:rPr>
          <w:rFonts w:eastAsia="Times New Roman"/>
          <w:szCs w:val="24"/>
        </w:rPr>
        <w:t>Ψυχοαναλυτική</w:t>
      </w:r>
      <w:proofErr w:type="spellEnd"/>
      <w:r>
        <w:rPr>
          <w:rFonts w:eastAsia="Times New Roman"/>
          <w:szCs w:val="24"/>
        </w:rPr>
        <w:t xml:space="preserve"> Εταιρεία και η Εθνική Εταιρεία Κοινωνικών Λειτουργών. Είναι οι μεγαλύτερες εταιρείες στον κόσμο.</w:t>
      </w:r>
    </w:p>
    <w:p w14:paraId="59780EF2"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Τ</w:t>
      </w:r>
      <w:r>
        <w:rPr>
          <w:rFonts w:eastAsia="Times New Roman"/>
          <w:szCs w:val="24"/>
        </w:rPr>
        <w:t xml:space="preserve">ι λέει αυτό; </w:t>
      </w:r>
      <w:r>
        <w:rPr>
          <w:rFonts w:eastAsia="Times New Roman"/>
          <w:szCs w:val="24"/>
        </w:rPr>
        <w:t>Τ</w:t>
      </w:r>
      <w:r>
        <w:rPr>
          <w:rFonts w:eastAsia="Times New Roman"/>
          <w:szCs w:val="24"/>
        </w:rPr>
        <w:t>ο καταθέτω εδώ στα Πρακτικά, διότι αυτό απαντά</w:t>
      </w:r>
      <w:r>
        <w:rPr>
          <w:rFonts w:eastAsia="Times New Roman"/>
          <w:szCs w:val="24"/>
        </w:rPr>
        <w:t>ει τα πάντα. Κοιτάνε όλες τις έρευνες που είχαν υπάρξει μέχρι το 201</w:t>
      </w:r>
      <w:r>
        <w:rPr>
          <w:rFonts w:eastAsia="Times New Roman"/>
          <w:szCs w:val="24"/>
        </w:rPr>
        <w:t>2</w:t>
      </w:r>
      <w:r>
        <w:rPr>
          <w:rFonts w:eastAsia="Times New Roman"/>
          <w:szCs w:val="24"/>
        </w:rPr>
        <w:t>, τις μαζεύουν και βάζουν αυτήν την έκθεση στο δικαστήριο γι’ αυτό το θέμα.</w:t>
      </w:r>
    </w:p>
    <w:p w14:paraId="59780EF3"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(Στο σημείο αυτό ο Βουλευτής κ. Κωνσταντίνος </w:t>
      </w:r>
      <w:proofErr w:type="spellStart"/>
      <w:r>
        <w:rPr>
          <w:rFonts w:eastAsia="Times New Roman"/>
          <w:szCs w:val="24"/>
        </w:rPr>
        <w:t>Δουζίνας</w:t>
      </w:r>
      <w:proofErr w:type="spellEnd"/>
      <w:r>
        <w:rPr>
          <w:rFonts w:eastAsia="Times New Roman"/>
          <w:szCs w:val="24"/>
        </w:rPr>
        <w:t xml:space="preserve"> καταθέτει για τα Πρακτικά το προαναφερθέν έγγραφο, το οπο</w:t>
      </w:r>
      <w:r>
        <w:rPr>
          <w:rFonts w:eastAsia="Times New Roman"/>
          <w:szCs w:val="24"/>
        </w:rPr>
        <w:t xml:space="preserve">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9780EF4"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Τ</w:t>
      </w:r>
      <w:r>
        <w:rPr>
          <w:rFonts w:eastAsia="Times New Roman"/>
          <w:szCs w:val="24"/>
        </w:rPr>
        <w:t>ι λέει; Ο ισχυρισμός ότι η νομική αναγνώριση του γάμου ομοφύλων ζευγαριών υποσκάπτει τον θεσμό του γάμου και βλάπτει τα παιδιά τους αντίκειται στα επιστ</w:t>
      </w:r>
      <w:r>
        <w:rPr>
          <w:rFonts w:eastAsia="Times New Roman"/>
          <w:szCs w:val="24"/>
        </w:rPr>
        <w:t>ημο</w:t>
      </w:r>
      <w:r>
        <w:rPr>
          <w:rFonts w:eastAsia="Times New Roman"/>
          <w:szCs w:val="24"/>
        </w:rPr>
        <w:lastRenderedPageBreak/>
        <w:t xml:space="preserve">νικά δεδομένα. Η επιστημονική τεκμηρίωση υποστηρίζει το συμπέρασμα ότι η ομοφυλοφιλία αποτελεί φυσιολογική έκφραση της ανθρώπινης σεξουαλικότητας και δεν επιλέγεται. Υποστηρίζουν ότι τα ομόφυλα ζευγάρια δημιουργούν σταθερές και αφοσιωμένες σχέσεις, που </w:t>
      </w:r>
      <w:r>
        <w:rPr>
          <w:rFonts w:eastAsia="Times New Roman"/>
          <w:szCs w:val="24"/>
        </w:rPr>
        <w:t xml:space="preserve">είναι ισοδύναμες με αυτές των ετερόφυλων ζευγαριών. </w:t>
      </w:r>
    </w:p>
    <w:p w14:paraId="59780EF5" w14:textId="77777777" w:rsidR="00F07EC0" w:rsidRDefault="005D0323">
      <w:pPr>
        <w:spacing w:after="0" w:line="600" w:lineRule="auto"/>
        <w:ind w:firstLine="720"/>
        <w:jc w:val="both"/>
        <w:rPr>
          <w:rFonts w:eastAsia="Times New Roman"/>
          <w:szCs w:val="24"/>
        </w:rPr>
      </w:pPr>
      <w:r>
        <w:rPr>
          <w:rFonts w:eastAsia="Times New Roman"/>
          <w:szCs w:val="24"/>
        </w:rPr>
        <w:t xml:space="preserve">Τα ομόφυλα ζευγάρια δεν είναι λιγότερο ικανά από τα ετερόφυλα να μεγαλώνουν παιδιά, γιατί αυτά είναι εξίσου ψυχικά υγιή και κοινωνικά προσαρμοσμένα με αυτά των ετερόφυλων ζευγαριών. Αυτό ήταν το δεύτερο </w:t>
      </w:r>
      <w:r>
        <w:rPr>
          <w:rFonts w:eastAsia="Times New Roman"/>
          <w:szCs w:val="24"/>
        </w:rPr>
        <w:t>συμπέρασμα. Όποιος πει ότι λέει άλλα η επιστήμη, λέει ψέματα. Αυτ</w:t>
      </w:r>
      <w:r>
        <w:rPr>
          <w:rFonts w:eastAsia="Times New Roman"/>
          <w:szCs w:val="24"/>
        </w:rPr>
        <w:t>ά υπογράφουν</w:t>
      </w:r>
      <w:r>
        <w:rPr>
          <w:rFonts w:eastAsia="Times New Roman"/>
          <w:szCs w:val="24"/>
        </w:rPr>
        <w:t xml:space="preserve"> είναι οι μεγαλύτερες εταιρείες στον κόσμο. </w:t>
      </w:r>
    </w:p>
    <w:p w14:paraId="59780EF6" w14:textId="77777777" w:rsidR="00F07EC0" w:rsidRDefault="005D0323">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59780EF7" w14:textId="77777777" w:rsidR="00F07EC0" w:rsidRDefault="005D0323">
      <w:pPr>
        <w:spacing w:after="0" w:line="600" w:lineRule="auto"/>
        <w:ind w:firstLine="720"/>
        <w:jc w:val="both"/>
        <w:rPr>
          <w:rFonts w:eastAsia="Times New Roman"/>
          <w:szCs w:val="24"/>
        </w:rPr>
      </w:pPr>
      <w:r>
        <w:rPr>
          <w:rFonts w:eastAsia="Times New Roman"/>
          <w:szCs w:val="24"/>
        </w:rPr>
        <w:t xml:space="preserve">Τρίτο πραγματικό γεγονός είναι ότι αυτή τη στιγμή </w:t>
      </w:r>
      <w:r>
        <w:rPr>
          <w:rFonts w:eastAsia="Times New Roman"/>
          <w:szCs w:val="24"/>
        </w:rPr>
        <w:t xml:space="preserve">υπάρχουν τέτοια παιδιά. Υπάρχουν παιδιά που έχουν μεγαλώσει και που μεγαλώνουν είτε με έναν γονέα, σε μονογονεϊκές οικογένειες ομοφυλοφίλων είτε σε οικογένειες με δύο ομόφυλους γονείς, μέσα από διάφορες διαδικασίες που τις ξέρουμε. </w:t>
      </w:r>
    </w:p>
    <w:p w14:paraId="59780EF8" w14:textId="77777777" w:rsidR="00F07EC0" w:rsidRDefault="005D0323">
      <w:pPr>
        <w:spacing w:after="0" w:line="600" w:lineRule="auto"/>
        <w:ind w:firstLine="720"/>
        <w:jc w:val="both"/>
        <w:rPr>
          <w:rFonts w:eastAsia="Times New Roman"/>
          <w:szCs w:val="24"/>
        </w:rPr>
      </w:pPr>
      <w:r>
        <w:rPr>
          <w:rFonts w:eastAsia="Times New Roman"/>
          <w:szCs w:val="24"/>
        </w:rPr>
        <w:lastRenderedPageBreak/>
        <w:t>Είχαμε το «Ουράνιο Τόξο</w:t>
      </w:r>
      <w:r>
        <w:rPr>
          <w:rFonts w:eastAsia="Times New Roman"/>
          <w:szCs w:val="24"/>
        </w:rPr>
        <w:t>» την Κυριακή. Είναι πραγμα</w:t>
      </w:r>
      <w:r>
        <w:rPr>
          <w:rFonts w:eastAsia="Times New Roman"/>
          <w:szCs w:val="24"/>
        </w:rPr>
        <w:t>τικότητα</w:t>
      </w:r>
      <w:r>
        <w:rPr>
          <w:rFonts w:eastAsia="Times New Roman"/>
          <w:szCs w:val="24"/>
        </w:rPr>
        <w:t xml:space="preserve">. </w:t>
      </w:r>
      <w:r>
        <w:rPr>
          <w:rFonts w:eastAsia="Times New Roman"/>
          <w:szCs w:val="24"/>
        </w:rPr>
        <w:t>Γ</w:t>
      </w:r>
      <w:r>
        <w:rPr>
          <w:rFonts w:eastAsia="Times New Roman"/>
          <w:szCs w:val="24"/>
        </w:rPr>
        <w:t>ι</w:t>
      </w:r>
      <w:r>
        <w:rPr>
          <w:rFonts w:eastAsia="Times New Roman"/>
          <w:szCs w:val="24"/>
        </w:rPr>
        <w:t>α τι πράγμα</w:t>
      </w:r>
      <w:r>
        <w:rPr>
          <w:rFonts w:eastAsia="Times New Roman"/>
          <w:szCs w:val="24"/>
        </w:rPr>
        <w:t xml:space="preserve"> μιλάτε; Γιατί επιτίθεστε σε αυτά τα παιδιά, για να τους κάνετε να αισθανθούν κατώτεροι;</w:t>
      </w:r>
    </w:p>
    <w:p w14:paraId="59780EF9" w14:textId="77777777" w:rsidR="00F07EC0" w:rsidRDefault="005D0323">
      <w:pPr>
        <w:spacing w:after="0" w:line="600" w:lineRule="auto"/>
        <w:ind w:firstLine="720"/>
        <w:jc w:val="both"/>
        <w:rPr>
          <w:rFonts w:eastAsia="Times New Roman"/>
          <w:szCs w:val="24"/>
        </w:rPr>
      </w:pPr>
      <w:r>
        <w:rPr>
          <w:rFonts w:eastAsia="Times New Roman"/>
          <w:szCs w:val="24"/>
        </w:rPr>
        <w:t>Ν</w:t>
      </w:r>
      <w:r>
        <w:rPr>
          <w:rFonts w:eastAsia="Times New Roman"/>
          <w:szCs w:val="24"/>
        </w:rPr>
        <w:t>α πω και κάτι τελευταίο που το ακούσαμε αυτές τις ημέρες, δυστυχώς, από τη Νέα Δημοκρατία. Το διαβάζω από την «</w:t>
      </w:r>
      <w:r>
        <w:rPr>
          <w:rFonts w:eastAsia="Times New Roman"/>
          <w:szCs w:val="24"/>
        </w:rPr>
        <w:t>ΚΑΘΗΜ</w:t>
      </w:r>
      <w:r>
        <w:rPr>
          <w:rFonts w:eastAsia="Times New Roman"/>
          <w:szCs w:val="24"/>
        </w:rPr>
        <w:t>ΕΡΙΝΗ</w:t>
      </w:r>
      <w:r>
        <w:rPr>
          <w:rFonts w:eastAsia="Times New Roman"/>
          <w:szCs w:val="24"/>
        </w:rPr>
        <w:t xml:space="preserve">»: «Η αναδοχή ή η </w:t>
      </w:r>
      <w:proofErr w:type="spellStart"/>
      <w:r>
        <w:rPr>
          <w:rFonts w:eastAsia="Times New Roman"/>
          <w:szCs w:val="24"/>
        </w:rPr>
        <w:t>τεκνοθεσία</w:t>
      </w:r>
      <w:proofErr w:type="spellEnd"/>
      <w:r>
        <w:rPr>
          <w:rFonts w:eastAsia="Times New Roman"/>
          <w:szCs w:val="24"/>
        </w:rPr>
        <w:t xml:space="preserve"> θα αποβεί εις βάρος των παιδιών, λόγω παραγώγου στίγματος, που μπορεί να οδηγήσει σε φαινόμενα </w:t>
      </w:r>
      <w:r>
        <w:rPr>
          <w:rFonts w:eastAsia="Times New Roman"/>
          <w:szCs w:val="24"/>
          <w:lang w:val="en-US"/>
        </w:rPr>
        <w:t>bullying</w:t>
      </w:r>
      <w:r>
        <w:rPr>
          <w:rFonts w:eastAsia="Times New Roman"/>
          <w:szCs w:val="24"/>
        </w:rPr>
        <w:t xml:space="preserve">». </w:t>
      </w:r>
    </w:p>
    <w:p w14:paraId="59780EFA" w14:textId="77777777" w:rsidR="00F07EC0" w:rsidRDefault="005D0323">
      <w:pPr>
        <w:spacing w:after="0" w:line="600" w:lineRule="auto"/>
        <w:ind w:firstLine="720"/>
        <w:jc w:val="both"/>
        <w:rPr>
          <w:rFonts w:eastAsia="Times New Roman"/>
          <w:szCs w:val="24"/>
        </w:rPr>
      </w:pPr>
      <w:r>
        <w:rPr>
          <w:rFonts w:eastAsia="Times New Roman"/>
          <w:szCs w:val="24"/>
        </w:rPr>
        <w:t>Την έκφραση «παράγωγο στίγμα», παρ</w:t>
      </w:r>
      <w:r>
        <w:rPr>
          <w:rFonts w:eastAsia="Times New Roman"/>
          <w:szCs w:val="24"/>
        </w:rPr>
        <w:t xml:space="preserve">’ </w:t>
      </w:r>
      <w:r>
        <w:rPr>
          <w:rFonts w:eastAsia="Times New Roman"/>
          <w:szCs w:val="24"/>
        </w:rPr>
        <w:t xml:space="preserve">όλο που είμαι κοινωνικός επιστήμονας χρόνια, δεν την είχα ξανακούσει. Δεν ξέρω </w:t>
      </w:r>
      <w:r>
        <w:rPr>
          <w:rFonts w:eastAsia="Times New Roman"/>
          <w:szCs w:val="24"/>
        </w:rPr>
        <w:t xml:space="preserve">εδώ ποιος την </w:t>
      </w:r>
      <w:r>
        <w:rPr>
          <w:rFonts w:eastAsia="Times New Roman"/>
          <w:szCs w:val="24"/>
        </w:rPr>
        <w:t>επινόησε</w:t>
      </w:r>
      <w:r>
        <w:rPr>
          <w:rFonts w:eastAsia="Times New Roman"/>
          <w:szCs w:val="24"/>
        </w:rPr>
        <w:t>, αλλά λέει το εξής: Ότι εάν παιδιά, που είναι είτε θετά είτε</w:t>
      </w:r>
      <w:r>
        <w:rPr>
          <w:rFonts w:eastAsia="Times New Roman"/>
          <w:szCs w:val="24"/>
        </w:rPr>
        <w:t xml:space="preserve"> </w:t>
      </w:r>
      <w:proofErr w:type="spellStart"/>
      <w:r>
        <w:rPr>
          <w:rFonts w:eastAsia="Times New Roman"/>
          <w:szCs w:val="24"/>
        </w:rPr>
        <w:t>ανάδοχα</w:t>
      </w:r>
      <w:proofErr w:type="spellEnd"/>
      <w:r>
        <w:rPr>
          <w:rFonts w:eastAsia="Times New Roman"/>
          <w:szCs w:val="24"/>
        </w:rPr>
        <w:t xml:space="preserve"> παιδιά μ</w:t>
      </w:r>
      <w:r>
        <w:rPr>
          <w:rFonts w:eastAsia="Times New Roman"/>
          <w:szCs w:val="24"/>
        </w:rPr>
        <w:t>ε τους όρους που προβλέπει</w:t>
      </w:r>
      <w:r>
        <w:rPr>
          <w:rFonts w:eastAsia="Times New Roman"/>
          <w:szCs w:val="24"/>
        </w:rPr>
        <w:t xml:space="preserve"> ο νόμος</w:t>
      </w:r>
      <w:r>
        <w:rPr>
          <w:rFonts w:eastAsia="Times New Roman"/>
          <w:szCs w:val="24"/>
        </w:rPr>
        <w:t>,</w:t>
      </w:r>
      <w:r>
        <w:rPr>
          <w:rFonts w:eastAsia="Times New Roman"/>
          <w:szCs w:val="24"/>
        </w:rPr>
        <w:t xml:space="preserve"> πάνε στο σχολείο, θα τους κάνουν </w:t>
      </w:r>
      <w:r>
        <w:rPr>
          <w:rFonts w:eastAsia="Times New Roman"/>
          <w:szCs w:val="24"/>
          <w:lang w:val="en-US"/>
        </w:rPr>
        <w:t>bullying</w:t>
      </w:r>
      <w:r>
        <w:rPr>
          <w:rFonts w:eastAsia="Times New Roman"/>
          <w:szCs w:val="24"/>
        </w:rPr>
        <w:t xml:space="preserve">, θα τους ασκήσουν βία, ψυχολογική υποτίμηση και επίθεση. Θα το έλεγε το ίδιο για παιδιά ΑΜΕΑ, ανάπηρα, που έχουν κάποιο άλλο πρόβλημα υγείας; Όχι. Εδώ το λέει! </w:t>
      </w:r>
    </w:p>
    <w:p w14:paraId="59780EFB" w14:textId="77777777" w:rsidR="00F07EC0" w:rsidRDefault="005D0323">
      <w:pPr>
        <w:spacing w:after="0" w:line="600" w:lineRule="auto"/>
        <w:ind w:firstLine="720"/>
        <w:jc w:val="both"/>
        <w:rPr>
          <w:rFonts w:eastAsia="Times New Roman"/>
          <w:szCs w:val="24"/>
        </w:rPr>
      </w:pPr>
      <w:r w:rsidRPr="005009F9">
        <w:rPr>
          <w:rFonts w:eastAsia="Times New Roman"/>
          <w:b/>
          <w:szCs w:val="24"/>
        </w:rPr>
        <w:t>ΠΡΟΕΔΡΕΥΩΝ (Μάριος Γεωργιάδης):</w:t>
      </w:r>
      <w:r>
        <w:rPr>
          <w:rFonts w:eastAsia="Times New Roman"/>
          <w:szCs w:val="24"/>
        </w:rPr>
        <w:t xml:space="preserve"> Κύριε συνάδελφε, σας παρακαλώ ολοκληρώστε. </w:t>
      </w:r>
    </w:p>
    <w:p w14:paraId="59780EFC" w14:textId="77777777" w:rsidR="00F07EC0" w:rsidRDefault="005D0323">
      <w:pPr>
        <w:spacing w:after="0" w:line="600" w:lineRule="auto"/>
        <w:ind w:firstLine="720"/>
        <w:jc w:val="both"/>
        <w:rPr>
          <w:rFonts w:eastAsia="Times New Roman"/>
          <w:szCs w:val="24"/>
        </w:rPr>
      </w:pPr>
      <w:r w:rsidRPr="005009F9">
        <w:rPr>
          <w:rFonts w:eastAsia="Times New Roman"/>
          <w:b/>
          <w:szCs w:val="24"/>
        </w:rPr>
        <w:lastRenderedPageBreak/>
        <w:t>ΚΩΝΣΤΑΝΤΙΝΟΣ ΔΟΥΖΙ</w:t>
      </w:r>
      <w:r w:rsidRPr="005009F9">
        <w:rPr>
          <w:rFonts w:eastAsia="Times New Roman"/>
          <w:b/>
          <w:szCs w:val="24"/>
        </w:rPr>
        <w:t>ΝΑΣ:</w:t>
      </w:r>
      <w:r>
        <w:rPr>
          <w:rFonts w:eastAsia="Times New Roman"/>
          <w:szCs w:val="24"/>
        </w:rPr>
        <w:t xml:space="preserve"> Δηλαδή, τι λέει; </w:t>
      </w:r>
      <w:proofErr w:type="spellStart"/>
      <w:r>
        <w:rPr>
          <w:rFonts w:eastAsia="Times New Roman"/>
          <w:szCs w:val="24"/>
        </w:rPr>
        <w:t>Κανονικοποιεί</w:t>
      </w:r>
      <w:proofErr w:type="spellEnd"/>
      <w:r>
        <w:rPr>
          <w:rFonts w:eastAsia="Times New Roman"/>
          <w:szCs w:val="24"/>
        </w:rPr>
        <w:t xml:space="preserve">, </w:t>
      </w:r>
      <w:proofErr w:type="spellStart"/>
      <w:r>
        <w:rPr>
          <w:rFonts w:eastAsia="Times New Roman"/>
          <w:szCs w:val="24"/>
        </w:rPr>
        <w:t>φυσικοποιεί</w:t>
      </w:r>
      <w:proofErr w:type="spellEnd"/>
      <w:r>
        <w:rPr>
          <w:rFonts w:eastAsia="Times New Roman"/>
          <w:szCs w:val="24"/>
        </w:rPr>
        <w:t xml:space="preserve"> την επίθεση, τη βία, λέει ότι είναι στην κοινωνία και τι να κάνουμε;</w:t>
      </w:r>
    </w:p>
    <w:p w14:paraId="59780EFD" w14:textId="77777777" w:rsidR="00F07EC0" w:rsidRDefault="005D0323">
      <w:pPr>
        <w:spacing w:after="0" w:line="600" w:lineRule="auto"/>
        <w:ind w:firstLine="720"/>
        <w:jc w:val="both"/>
        <w:rPr>
          <w:rFonts w:eastAsia="Times New Roman"/>
          <w:szCs w:val="24"/>
        </w:rPr>
      </w:pPr>
      <w:r w:rsidRPr="005009F9">
        <w:rPr>
          <w:rFonts w:eastAsia="Times New Roman"/>
          <w:b/>
          <w:szCs w:val="24"/>
        </w:rPr>
        <w:t>ΠΡΟΕΔΡΕΥΩΝ (Μάριος Γεωργιάδης):</w:t>
      </w:r>
      <w:r>
        <w:rPr>
          <w:rFonts w:eastAsia="Times New Roman"/>
          <w:szCs w:val="24"/>
        </w:rPr>
        <w:t xml:space="preserve"> Κύριε συνάδελφε, έχετε φτάσει στα εννέα λεπτά! </w:t>
      </w:r>
    </w:p>
    <w:p w14:paraId="59780EFE" w14:textId="77777777" w:rsidR="00F07EC0" w:rsidRDefault="005D0323">
      <w:pPr>
        <w:spacing w:after="0" w:line="600" w:lineRule="auto"/>
        <w:ind w:firstLine="720"/>
        <w:jc w:val="both"/>
        <w:rPr>
          <w:rFonts w:eastAsia="Times New Roman"/>
          <w:szCs w:val="24"/>
        </w:rPr>
      </w:pPr>
      <w:r w:rsidRPr="005009F9">
        <w:rPr>
          <w:rFonts w:eastAsia="Times New Roman"/>
          <w:b/>
          <w:szCs w:val="24"/>
        </w:rPr>
        <w:t>ΚΩΝΣΤΑΝΤΙΝΟΣ ΔΟΥΖΙΝΑΣ:</w:t>
      </w:r>
      <w:r>
        <w:rPr>
          <w:rFonts w:eastAsia="Times New Roman"/>
          <w:szCs w:val="24"/>
        </w:rPr>
        <w:t xml:space="preserve"> Εάν είναι στην κοινωνία αυτή η βία, η επίθεση, το </w:t>
      </w:r>
      <w:r>
        <w:rPr>
          <w:rFonts w:eastAsia="Times New Roman"/>
          <w:szCs w:val="24"/>
          <w:lang w:val="en-US"/>
        </w:rPr>
        <w:t>bullying</w:t>
      </w:r>
      <w:r>
        <w:rPr>
          <w:rFonts w:eastAsia="Times New Roman"/>
          <w:szCs w:val="24"/>
        </w:rPr>
        <w:t xml:space="preserve">, είμαστε υποχρεωμένοι να το σταματήσουμε. Δεν μπορούμε όμως να το δεχθούμε και να πούμε ότι αυτό είναι το επιχείρημα, </w:t>
      </w:r>
      <w:r>
        <w:rPr>
          <w:rFonts w:eastAsia="Times New Roman"/>
          <w:szCs w:val="24"/>
        </w:rPr>
        <w:t>ώστε αυτά</w:t>
      </w:r>
      <w:r>
        <w:rPr>
          <w:rFonts w:eastAsia="Times New Roman"/>
          <w:szCs w:val="24"/>
        </w:rPr>
        <w:t xml:space="preserve"> τα παιδιά</w:t>
      </w:r>
      <w:r>
        <w:rPr>
          <w:rFonts w:eastAsia="Times New Roman"/>
          <w:szCs w:val="24"/>
        </w:rPr>
        <w:t xml:space="preserve"> να μην έχουν</w:t>
      </w:r>
      <w:r>
        <w:rPr>
          <w:rFonts w:eastAsia="Times New Roman"/>
          <w:szCs w:val="24"/>
        </w:rPr>
        <w:t xml:space="preserve"> τέτοιους γονείς. </w:t>
      </w:r>
    </w:p>
    <w:p w14:paraId="59780EFF" w14:textId="77777777" w:rsidR="00F07EC0" w:rsidRDefault="005D0323">
      <w:pPr>
        <w:spacing w:after="0" w:line="600" w:lineRule="auto"/>
        <w:ind w:firstLine="720"/>
        <w:jc w:val="both"/>
        <w:rPr>
          <w:rFonts w:eastAsia="Times New Roman"/>
          <w:szCs w:val="24"/>
        </w:rPr>
      </w:pPr>
      <w:r>
        <w:rPr>
          <w:rFonts w:eastAsia="Times New Roman"/>
          <w:b/>
          <w:szCs w:val="24"/>
        </w:rPr>
        <w:t>ΠΡΟΕΔΡΕΥΩΝ (Μάριος Γεωργιάδ</w:t>
      </w:r>
      <w:r>
        <w:rPr>
          <w:rFonts w:eastAsia="Times New Roman"/>
          <w:b/>
          <w:szCs w:val="24"/>
        </w:rPr>
        <w:t>ης):</w:t>
      </w:r>
      <w:r>
        <w:rPr>
          <w:rFonts w:eastAsia="Times New Roman"/>
          <w:szCs w:val="24"/>
        </w:rPr>
        <w:t xml:space="preserve"> Κύριε συνάδελφε, με ακούσατε;</w:t>
      </w:r>
    </w:p>
    <w:p w14:paraId="59780F00" w14:textId="77777777" w:rsidR="00F07EC0" w:rsidRDefault="005D0323">
      <w:pPr>
        <w:spacing w:after="0"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Μισό λεπτό, κύριε Πρόεδρε.  </w:t>
      </w:r>
    </w:p>
    <w:p w14:paraId="59780F01" w14:textId="77777777" w:rsidR="00F07EC0" w:rsidRDefault="005D0323">
      <w:pPr>
        <w:spacing w:after="0" w:line="600" w:lineRule="auto"/>
        <w:ind w:firstLine="720"/>
        <w:jc w:val="both"/>
        <w:rPr>
          <w:rFonts w:eastAsia="Times New Roman"/>
          <w:szCs w:val="24"/>
        </w:rPr>
      </w:pPr>
      <w:r>
        <w:rPr>
          <w:rFonts w:eastAsia="Times New Roman"/>
          <w:szCs w:val="24"/>
        </w:rPr>
        <w:t>Αυτό το βήμα, είναι κομμάτι του εκσυγχρονισμού του ελληνικού κράτους, του αστικού κράτους, το οποίο το κάνει μόνο αυτή η Κυβέρνηση βήμα</w:t>
      </w:r>
      <w:r>
        <w:rPr>
          <w:rFonts w:eastAsia="Times New Roman"/>
          <w:szCs w:val="24"/>
        </w:rPr>
        <w:t xml:space="preserve"> </w:t>
      </w:r>
      <w:proofErr w:type="spellStart"/>
      <w:r>
        <w:rPr>
          <w:rFonts w:eastAsia="Times New Roman"/>
          <w:szCs w:val="24"/>
        </w:rPr>
        <w:t>βήμα</w:t>
      </w:r>
      <w:proofErr w:type="spellEnd"/>
      <w:r>
        <w:rPr>
          <w:rFonts w:eastAsia="Times New Roman"/>
          <w:szCs w:val="24"/>
        </w:rPr>
        <w:t xml:space="preserve">. </w:t>
      </w:r>
      <w:r>
        <w:rPr>
          <w:rFonts w:eastAsia="Times New Roman"/>
          <w:szCs w:val="24"/>
        </w:rPr>
        <w:t xml:space="preserve"> </w:t>
      </w:r>
      <w:r>
        <w:rPr>
          <w:rFonts w:eastAsia="Times New Roman"/>
          <w:szCs w:val="24"/>
        </w:rPr>
        <w:t>Φ</w:t>
      </w:r>
      <w:r>
        <w:rPr>
          <w:rFonts w:eastAsia="Times New Roman"/>
          <w:szCs w:val="24"/>
        </w:rPr>
        <w:t>τιάχνει ένα ελληνικό, αστ</w:t>
      </w:r>
      <w:r>
        <w:rPr>
          <w:rFonts w:eastAsia="Times New Roman"/>
          <w:szCs w:val="24"/>
        </w:rPr>
        <w:t xml:space="preserve">ικό, κοινωνικό κράτος και βέβαια ταυτόχρονα βάζει μέσα και τα σπέρματα για να το </w:t>
      </w:r>
      <w:proofErr w:type="spellStart"/>
      <w:r>
        <w:rPr>
          <w:rFonts w:eastAsia="Times New Roman"/>
          <w:szCs w:val="24"/>
        </w:rPr>
        <w:t>ριζοσπαστικοποιήσει</w:t>
      </w:r>
      <w:proofErr w:type="spellEnd"/>
      <w:r>
        <w:rPr>
          <w:rFonts w:eastAsia="Times New Roman"/>
          <w:szCs w:val="24"/>
        </w:rPr>
        <w:t xml:space="preserve">. </w:t>
      </w:r>
    </w:p>
    <w:p w14:paraId="59780F02" w14:textId="77777777" w:rsidR="00F07EC0" w:rsidRDefault="005D0323">
      <w:pPr>
        <w:spacing w:after="0" w:line="600" w:lineRule="auto"/>
        <w:ind w:firstLine="720"/>
        <w:jc w:val="both"/>
        <w:rPr>
          <w:rFonts w:eastAsia="Times New Roman"/>
          <w:szCs w:val="24"/>
        </w:rPr>
      </w:pPr>
      <w:r>
        <w:rPr>
          <w:rFonts w:eastAsia="Times New Roman"/>
          <w:szCs w:val="24"/>
        </w:rPr>
        <w:lastRenderedPageBreak/>
        <w:t>Από τη μία μεριά έχουμε αυτή τη λογική που είναι «βήμα</w:t>
      </w:r>
      <w:r>
        <w:rPr>
          <w:rFonts w:eastAsia="Times New Roman"/>
          <w:szCs w:val="24"/>
        </w:rPr>
        <w:t xml:space="preserve"> </w:t>
      </w:r>
      <w:proofErr w:type="spellStart"/>
      <w:r>
        <w:rPr>
          <w:rFonts w:eastAsia="Times New Roman"/>
          <w:szCs w:val="24"/>
        </w:rPr>
        <w:t>βήμα</w:t>
      </w:r>
      <w:proofErr w:type="spellEnd"/>
      <w:r>
        <w:rPr>
          <w:rFonts w:eastAsia="Times New Roman"/>
          <w:szCs w:val="24"/>
        </w:rPr>
        <w:t xml:space="preserve"> να προχωρήσουμε σε αυτή την κατεύθυνση» και από την άλλη έχουμε μία λογική και μία πολιτική α</w:t>
      </w:r>
      <w:r>
        <w:rPr>
          <w:rFonts w:eastAsia="Times New Roman"/>
          <w:szCs w:val="24"/>
        </w:rPr>
        <w:t>πό τη Νέα Δημοκρατία που σιγά</w:t>
      </w:r>
      <w:r>
        <w:rPr>
          <w:rFonts w:eastAsia="Times New Roman"/>
          <w:szCs w:val="24"/>
        </w:rPr>
        <w:t xml:space="preserve"> </w:t>
      </w:r>
      <w:r>
        <w:rPr>
          <w:rFonts w:eastAsia="Times New Roman"/>
          <w:szCs w:val="24"/>
        </w:rPr>
        <w:t>σιγά αποχωρίζεται από τα ευρωπαϊκά κεκτημένα και δεδομένα. Και αυτό είναι κάτι που κάνει μεγάλη ζημιά στην Ελλάδα. Διότι καλά λένε συνεχώς ότι ο Καραμανλής μας έβαλε στην Ευρωπαϊκή Ένωση κ.λπ.</w:t>
      </w:r>
      <w:r>
        <w:rPr>
          <w:rFonts w:eastAsia="Times New Roman"/>
          <w:szCs w:val="24"/>
        </w:rPr>
        <w:t>.</w:t>
      </w:r>
      <w:r>
        <w:rPr>
          <w:rFonts w:eastAsia="Times New Roman"/>
          <w:szCs w:val="24"/>
        </w:rPr>
        <w:t xml:space="preserve"> Εάν κοιτάξετε τις αποφάσεις και </w:t>
      </w:r>
      <w:r>
        <w:rPr>
          <w:rFonts w:eastAsia="Times New Roman"/>
          <w:szCs w:val="24"/>
        </w:rPr>
        <w:t>τις δηλώσεις της ηγεσίας της Νέας Δημοκρατίας τους τελευταίους τρεις</w:t>
      </w:r>
      <w:r>
        <w:rPr>
          <w:rFonts w:eastAsia="Times New Roman"/>
          <w:szCs w:val="24"/>
        </w:rPr>
        <w:t xml:space="preserve"> – τ</w:t>
      </w:r>
      <w:r>
        <w:rPr>
          <w:rFonts w:eastAsia="Times New Roman"/>
          <w:szCs w:val="24"/>
        </w:rPr>
        <w:t xml:space="preserve">έσσερις μήνες, έχουν </w:t>
      </w:r>
      <w:r>
        <w:rPr>
          <w:rFonts w:eastAsia="Times New Roman"/>
          <w:szCs w:val="24"/>
        </w:rPr>
        <w:t>απομακρυνθεί</w:t>
      </w:r>
      <w:r>
        <w:rPr>
          <w:rFonts w:eastAsia="Times New Roman"/>
          <w:szCs w:val="24"/>
        </w:rPr>
        <w:t xml:space="preserve"> από την ευρωπαϊκή λογική. </w:t>
      </w:r>
    </w:p>
    <w:p w14:paraId="59780F03" w14:textId="77777777" w:rsidR="00F07EC0" w:rsidRDefault="005D0323">
      <w:pPr>
        <w:spacing w:after="0" w:line="600" w:lineRule="auto"/>
        <w:ind w:firstLine="720"/>
        <w:jc w:val="both"/>
        <w:rPr>
          <w:rFonts w:eastAsia="Times New Roman"/>
          <w:szCs w:val="24"/>
        </w:rPr>
      </w:pPr>
      <w:r>
        <w:rPr>
          <w:rFonts w:eastAsia="Times New Roman"/>
          <w:szCs w:val="24"/>
        </w:rPr>
        <w:t xml:space="preserve">Εμείς είμαστε και ευρωπαίοι και ριζοσπάστες με μέτρα σαν και αυτό. </w:t>
      </w:r>
    </w:p>
    <w:p w14:paraId="59780F04" w14:textId="77777777" w:rsidR="00F07EC0" w:rsidRDefault="005D0323">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w:t>
      </w:r>
      <w:r>
        <w:rPr>
          <w:rFonts w:eastAsia="Times New Roman"/>
          <w:szCs w:val="24"/>
        </w:rPr>
        <w:t>Λ)</w:t>
      </w:r>
    </w:p>
    <w:p w14:paraId="59780F05" w14:textId="77777777" w:rsidR="00F07EC0" w:rsidRDefault="005D0323">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Δουζίνα</w:t>
      </w:r>
      <w:proofErr w:type="spellEnd"/>
      <w:r>
        <w:rPr>
          <w:rFonts w:eastAsia="Times New Roman"/>
          <w:szCs w:val="24"/>
        </w:rPr>
        <w:t xml:space="preserve">. </w:t>
      </w:r>
    </w:p>
    <w:p w14:paraId="59780F06" w14:textId="77777777" w:rsidR="00F07EC0" w:rsidRDefault="005D0323">
      <w:pPr>
        <w:spacing w:after="0" w:line="600" w:lineRule="auto"/>
        <w:ind w:firstLine="720"/>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w:t>
      </w:r>
      <w:proofErr w:type="spellStart"/>
      <w:r>
        <w:rPr>
          <w:rFonts w:eastAsia="Times New Roman"/>
          <w:szCs w:val="24"/>
        </w:rPr>
        <w:t>Βάκη</w:t>
      </w:r>
      <w:proofErr w:type="spellEnd"/>
      <w:r>
        <w:rPr>
          <w:rFonts w:eastAsia="Times New Roman"/>
          <w:szCs w:val="24"/>
        </w:rPr>
        <w:t xml:space="preserve"> για επτά λεπτά. Παρακαλώ πολύ για την τήρηση του χρόνου. Ανοχή υπάρχει, αλλά να μην την υπερβαίνετε σε μεγάλη έκταση. </w:t>
      </w:r>
    </w:p>
    <w:p w14:paraId="59780F07" w14:textId="77777777" w:rsidR="00F07EC0" w:rsidRDefault="005D0323">
      <w:pPr>
        <w:spacing w:after="0" w:line="600" w:lineRule="auto"/>
        <w:ind w:firstLine="720"/>
        <w:jc w:val="both"/>
        <w:rPr>
          <w:rFonts w:eastAsia="Times New Roman"/>
          <w:szCs w:val="24"/>
        </w:rPr>
      </w:pPr>
      <w:r>
        <w:rPr>
          <w:rFonts w:eastAsia="Times New Roman"/>
          <w:szCs w:val="24"/>
        </w:rPr>
        <w:t xml:space="preserve">Αμέσως μετά έχει ζητήσει τον λόγο ο κ. </w:t>
      </w:r>
      <w:proofErr w:type="spellStart"/>
      <w:r>
        <w:rPr>
          <w:rFonts w:eastAsia="Times New Roman"/>
          <w:szCs w:val="24"/>
        </w:rPr>
        <w:t>Παπαχριστ</w:t>
      </w:r>
      <w:r>
        <w:rPr>
          <w:rFonts w:eastAsia="Times New Roman"/>
          <w:szCs w:val="24"/>
        </w:rPr>
        <w:t>όπουλος</w:t>
      </w:r>
      <w:proofErr w:type="spellEnd"/>
      <w:r>
        <w:rPr>
          <w:rFonts w:eastAsia="Times New Roman"/>
          <w:szCs w:val="24"/>
        </w:rPr>
        <w:t xml:space="preserve">, Κοινοβουλευτικός Εκπρόσωπος από τους Ανεξάρτητους Έλληνες. </w:t>
      </w:r>
    </w:p>
    <w:p w14:paraId="59780F08" w14:textId="77777777" w:rsidR="00F07EC0" w:rsidRDefault="005D0323">
      <w:pPr>
        <w:spacing w:after="0" w:line="600" w:lineRule="auto"/>
        <w:ind w:firstLine="720"/>
        <w:jc w:val="both"/>
        <w:rPr>
          <w:rFonts w:eastAsia="Times New Roman"/>
          <w:szCs w:val="24"/>
        </w:rPr>
      </w:pPr>
      <w:r w:rsidRPr="003767AD">
        <w:rPr>
          <w:rFonts w:eastAsia="Times New Roman"/>
          <w:b/>
          <w:szCs w:val="24"/>
        </w:rPr>
        <w:lastRenderedPageBreak/>
        <w:t>ΦΩΤΕΙΝΗ ΒΑΚΗ:</w:t>
      </w:r>
      <w:r>
        <w:rPr>
          <w:rFonts w:eastAsia="Times New Roman"/>
          <w:szCs w:val="24"/>
        </w:rPr>
        <w:t xml:space="preserve"> Ευχαριστώ, κύριε Πρόεδρε. </w:t>
      </w:r>
    </w:p>
    <w:p w14:paraId="59780F09" w14:textId="77777777" w:rsidR="00F07EC0" w:rsidRDefault="005D0323">
      <w:pPr>
        <w:spacing w:after="0" w:line="600" w:lineRule="auto"/>
        <w:ind w:firstLine="720"/>
        <w:jc w:val="both"/>
        <w:rPr>
          <w:rFonts w:eastAsia="Times New Roman"/>
          <w:szCs w:val="24"/>
        </w:rPr>
      </w:pPr>
      <w:r>
        <w:rPr>
          <w:rFonts w:eastAsia="Times New Roman"/>
          <w:szCs w:val="24"/>
        </w:rPr>
        <w:t xml:space="preserve">Κυρίες και κύριοι συνάδελφοι, το νομοσχέδιο που συζητούμε σήμερα για την αναδοχή και την </w:t>
      </w:r>
      <w:proofErr w:type="spellStart"/>
      <w:r>
        <w:rPr>
          <w:rFonts w:eastAsia="Times New Roman"/>
          <w:szCs w:val="24"/>
        </w:rPr>
        <w:t>τεκνοθεσία</w:t>
      </w:r>
      <w:proofErr w:type="spellEnd"/>
      <w:r>
        <w:rPr>
          <w:rFonts w:eastAsia="Times New Roman"/>
          <w:szCs w:val="24"/>
        </w:rPr>
        <w:t xml:space="preserve"> εμφορείται από μία και μόνο μία αρχή: κανένα π</w:t>
      </w:r>
      <w:r>
        <w:rPr>
          <w:rFonts w:eastAsia="Times New Roman"/>
          <w:szCs w:val="24"/>
        </w:rPr>
        <w:t xml:space="preserve">αιδί σε ίδρυμα, κανένα παιδί στα αζήτητα, κανένα παιδί χωρίς μία οικογένεια να του προσφέρει ό,τι του στέρησαν αυτοί που το εγκατέλειψαν: φροντίδα και αγάπη! </w:t>
      </w:r>
    </w:p>
    <w:p w14:paraId="59780F0A" w14:textId="77777777" w:rsidR="00F07EC0" w:rsidRDefault="005D0323">
      <w:pPr>
        <w:spacing w:after="0" w:line="600" w:lineRule="auto"/>
        <w:ind w:firstLine="720"/>
        <w:jc w:val="both"/>
        <w:rPr>
          <w:rFonts w:eastAsia="Times New Roman"/>
          <w:szCs w:val="24"/>
        </w:rPr>
      </w:pPr>
      <w:r>
        <w:rPr>
          <w:rFonts w:eastAsia="Times New Roman"/>
          <w:szCs w:val="24"/>
        </w:rPr>
        <w:t>Όμως, είναι και ένα νομοσχέδιο που προασπίζεται τα ανθρώπινα δικαιώματα και εν προκειμένω το δικα</w:t>
      </w:r>
      <w:r>
        <w:rPr>
          <w:rFonts w:eastAsia="Times New Roman"/>
          <w:szCs w:val="24"/>
        </w:rPr>
        <w:t>ίωμα στη μητρότητα και πατρότητα, χωρίς αποκλεισμούς και αστερίσκους. Οι ασφαλιστικές δικλίδες και οι πρόνοιες του νομοσχεδίου νομίζω ότι αναλύθηκαν ενδελεχώς και από τους εισηγητές και από τους συναδέλφους. Επιτρέψτε μου να υπεισέλθω στο πνεύμα του νόμου.</w:t>
      </w:r>
      <w:r>
        <w:rPr>
          <w:rFonts w:eastAsia="Times New Roman"/>
          <w:szCs w:val="24"/>
        </w:rPr>
        <w:t xml:space="preserve"> </w:t>
      </w:r>
    </w:p>
    <w:p w14:paraId="59780F0B" w14:textId="77777777" w:rsidR="00F07EC0" w:rsidRDefault="005D0323">
      <w:pPr>
        <w:spacing w:after="0" w:line="600" w:lineRule="auto"/>
        <w:ind w:firstLine="720"/>
        <w:jc w:val="both"/>
        <w:rPr>
          <w:rFonts w:eastAsia="Times New Roman" w:cs="Times New Roman"/>
          <w:szCs w:val="24"/>
        </w:rPr>
      </w:pPr>
      <w:r>
        <w:rPr>
          <w:rFonts w:eastAsia="Times New Roman"/>
          <w:szCs w:val="24"/>
        </w:rPr>
        <w:t xml:space="preserve">Η διευκόλυνση και επίσπευση του χρόνου </w:t>
      </w:r>
      <w:proofErr w:type="spellStart"/>
      <w:r>
        <w:rPr>
          <w:rFonts w:eastAsia="Times New Roman"/>
          <w:szCs w:val="24"/>
        </w:rPr>
        <w:t>τεκνοθεσίας</w:t>
      </w:r>
      <w:proofErr w:type="spellEnd"/>
      <w:r>
        <w:rPr>
          <w:rFonts w:eastAsia="Times New Roman"/>
          <w:szCs w:val="24"/>
        </w:rPr>
        <w:t xml:space="preserve"> και αναδοχής με πλήρη διαφάνεια και αυστηρό έλεγχο </w:t>
      </w:r>
      <w:proofErr w:type="spellStart"/>
      <w:r>
        <w:rPr>
          <w:rFonts w:eastAsia="Times New Roman"/>
          <w:szCs w:val="24"/>
        </w:rPr>
        <w:t>καταλληλότητας</w:t>
      </w:r>
      <w:proofErr w:type="spellEnd"/>
      <w:r>
        <w:rPr>
          <w:rFonts w:eastAsia="Times New Roman"/>
          <w:szCs w:val="24"/>
        </w:rPr>
        <w:t xml:space="preserve"> σήμερα είναι επιτακτική ανάγκη. Πλημμύρησαν τα ιδρύματα από παιδιά εγκαταλελειμμένα, ενώ καθημερινά παρελαύνουν φωτογραφίες με παιδιά σε </w:t>
      </w:r>
      <w:r>
        <w:rPr>
          <w:rFonts w:eastAsia="Times New Roman"/>
          <w:szCs w:val="24"/>
        </w:rPr>
        <w:t xml:space="preserve">συντρίμμια βομβαρδισμένων πόλεων, παιδιά ξεριζωμένα </w:t>
      </w:r>
      <w:r>
        <w:rPr>
          <w:rFonts w:eastAsia="Times New Roman"/>
          <w:szCs w:val="24"/>
        </w:rPr>
        <w:lastRenderedPageBreak/>
        <w:t xml:space="preserve">από τα σπίτια τους, παιδιά-εμπορεύματα, παιδιά σε βάρκες διακινητών με προορισμό το άγνωστο, παιδιά πεταμένα σε υπονόμους και ακάλυπτους. </w:t>
      </w:r>
      <w:r>
        <w:rPr>
          <w:rFonts w:eastAsia="Times New Roman" w:cs="Times New Roman"/>
          <w:szCs w:val="24"/>
        </w:rPr>
        <w:t>Τ</w:t>
      </w:r>
      <w:r>
        <w:rPr>
          <w:rFonts w:eastAsia="Times New Roman" w:cs="Times New Roman"/>
          <w:szCs w:val="24"/>
        </w:rPr>
        <w:t>ην ίδια στιγμή αγώνας, άγχη και περιουσίες επενδύονται στις πιο π</w:t>
      </w:r>
      <w:r>
        <w:rPr>
          <w:rFonts w:eastAsia="Times New Roman" w:cs="Times New Roman"/>
          <w:szCs w:val="24"/>
        </w:rPr>
        <w:t xml:space="preserve">ροηγμένες τεχνολογίες τεχνητών συλλήψεων για να εκπληρωθεί το πολυπόθητο όνειρο της μητρότητας και της πατρότητας, πολλές φορές εις μάτην. </w:t>
      </w:r>
    </w:p>
    <w:p w14:paraId="59780F0C"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συμφωνώ ότι το νομοσχέδιο αδικήθηκε κατάφωρα από τη σχεδόν αποκλειστική επικέντρωση στη διάταξη περί του δικαιώματος αναδοχής τέκνων από όσες και όσους συνήψαν σύμφωνο συμβίωσης, συμπεριλαμβανομένων και των ομόφυλων ζευγαριών.</w:t>
      </w:r>
      <w:r>
        <w:rPr>
          <w:rFonts w:eastAsia="Times New Roman" w:cs="Times New Roman"/>
          <w:szCs w:val="24"/>
        </w:rPr>
        <w:t xml:space="preserve"> Οι συνεδριάσεις των </w:t>
      </w:r>
      <w:r>
        <w:rPr>
          <w:rFonts w:eastAsia="Times New Roman" w:cs="Times New Roman"/>
          <w:szCs w:val="24"/>
        </w:rPr>
        <w:t>ε</w:t>
      </w:r>
      <w:r>
        <w:rPr>
          <w:rFonts w:eastAsia="Times New Roman" w:cs="Times New Roman"/>
          <w:szCs w:val="24"/>
        </w:rPr>
        <w:t xml:space="preserve">πιτροπών, η δημόσια σφαίρα έγιναν πεδίο βολής διασταυρούμενων πυρών, κραυγών και ύβρεων για το δικαίωμα στην αναδοχή παιδιών ομόφυλων ζευγαριών, κυρίως με το γνωστό επιχείρημα μιας κοινωνίας ανώριμης και απαράσκευης να συμφιλιωθεί με </w:t>
      </w:r>
      <w:r>
        <w:rPr>
          <w:rFonts w:eastAsia="Times New Roman" w:cs="Times New Roman"/>
          <w:szCs w:val="24"/>
        </w:rPr>
        <w:t xml:space="preserve">ομόφυλους γονείς, δεδομένης της επικράτησης του στερεότυπου των ετερόφυλων γονέων. </w:t>
      </w:r>
    </w:p>
    <w:p w14:paraId="59780F0D"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Η φύση και η βιολογία ούτε προδικάζουν ρόλους ούτε είναι πεπρωμένα. Η αγάπη που εισπράττει το παιδί στο οικογενειακό περιβάλλον, αλλά και η ορθή διαπαιδαγώγηση δεν άπτονται</w:t>
      </w:r>
      <w:r>
        <w:rPr>
          <w:rFonts w:eastAsia="Times New Roman" w:cs="Times New Roman"/>
          <w:szCs w:val="24"/>
        </w:rPr>
        <w:t xml:space="preserve"> του σεξουαλικού προσανατολισμού των γονέων. Το πρόβλημά μας δεν είναι αν οι γονείς είναι ομόφυλοι ή ετερόφυλοι, αλλά αν είναι καλοί ή κακοί γονείς. Το παιδί δεν είναι μόνο δωρεά της φύσης, αλλά και μιας πολιτείας πρόνοιας και ισότητας που δεν αποκλείει, π</w:t>
      </w:r>
      <w:r>
        <w:rPr>
          <w:rFonts w:eastAsia="Times New Roman" w:cs="Times New Roman"/>
          <w:szCs w:val="24"/>
        </w:rPr>
        <w:t xml:space="preserve">ου δεν στερεί από κανέναν και </w:t>
      </w:r>
      <w:proofErr w:type="spellStart"/>
      <w:r>
        <w:rPr>
          <w:rFonts w:eastAsia="Times New Roman" w:cs="Times New Roman"/>
          <w:szCs w:val="24"/>
        </w:rPr>
        <w:t>καμμία</w:t>
      </w:r>
      <w:proofErr w:type="spellEnd"/>
      <w:r>
        <w:rPr>
          <w:rFonts w:eastAsia="Times New Roman" w:cs="Times New Roman"/>
          <w:szCs w:val="24"/>
        </w:rPr>
        <w:t xml:space="preserve"> το δικαίωμα στη μητρότητα και την πατρότητα. </w:t>
      </w:r>
    </w:p>
    <w:p w14:paraId="59780F0E"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Αναδοχή, εν προκειμένω, σημαίνει προσφορά αγάπης και βοήθειας στο παιδί, που του στερούν οι βιολογικοί γονείς του. </w:t>
      </w:r>
      <w:r>
        <w:rPr>
          <w:rFonts w:eastAsia="Times New Roman" w:cs="Times New Roman"/>
          <w:szCs w:val="24"/>
        </w:rPr>
        <w:t>Η</w:t>
      </w:r>
      <w:r>
        <w:rPr>
          <w:rFonts w:eastAsia="Times New Roman" w:cs="Times New Roman"/>
          <w:szCs w:val="24"/>
        </w:rPr>
        <w:t xml:space="preserve"> αναδοχή είναι μ</w:t>
      </w:r>
      <w:r>
        <w:rPr>
          <w:rFonts w:eastAsia="Times New Roman" w:cs="Times New Roman"/>
          <w:szCs w:val="24"/>
        </w:rPr>
        <w:t>ί</w:t>
      </w:r>
      <w:r>
        <w:rPr>
          <w:rFonts w:eastAsia="Times New Roman" w:cs="Times New Roman"/>
          <w:szCs w:val="24"/>
        </w:rPr>
        <w:t>α μορφή φιλοξενίας, κατά την οποία διατη</w:t>
      </w:r>
      <w:r>
        <w:rPr>
          <w:rFonts w:eastAsia="Times New Roman" w:cs="Times New Roman"/>
          <w:szCs w:val="24"/>
        </w:rPr>
        <w:t xml:space="preserve">ρείται η επαφή του παιδιού με τους βιολογικούς του γονείς, στους οποίους μπορεί και να επιστρέψει όποτε το ζητήσει. </w:t>
      </w:r>
    </w:p>
    <w:p w14:paraId="59780F0F"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οι θεσμικές τομές πάντα υπόκεινται στη βάσανο της δημόσιας σφαίρας και του διαλόγου με την κοινωνία και ο διάλ</w:t>
      </w:r>
      <w:r>
        <w:rPr>
          <w:rFonts w:eastAsia="Times New Roman" w:cs="Times New Roman"/>
          <w:szCs w:val="24"/>
        </w:rPr>
        <w:t xml:space="preserve">ογος με την κοινωνία </w:t>
      </w:r>
      <w:r>
        <w:rPr>
          <w:rFonts w:eastAsia="Times New Roman" w:cs="Times New Roman"/>
          <w:szCs w:val="24"/>
        </w:rPr>
        <w:lastRenderedPageBreak/>
        <w:t xml:space="preserve">προϋποθέτει κανόνες και επιχειρήματα. Κραυγές και αφορισμοί δεν </w:t>
      </w:r>
      <w:proofErr w:type="spellStart"/>
      <w:r>
        <w:rPr>
          <w:rFonts w:eastAsia="Times New Roman" w:cs="Times New Roman"/>
          <w:szCs w:val="24"/>
        </w:rPr>
        <w:t>προσήκουν</w:t>
      </w:r>
      <w:proofErr w:type="spellEnd"/>
      <w:r>
        <w:rPr>
          <w:rFonts w:eastAsia="Times New Roman" w:cs="Times New Roman"/>
          <w:szCs w:val="24"/>
        </w:rPr>
        <w:t xml:space="preserve">, άλλωστε, σε μια κοινωνία διαφωτισμένη. </w:t>
      </w:r>
    </w:p>
    <w:p w14:paraId="59780F10"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διάλογος περί ηθικής προϋποθέτει και μ</w:t>
      </w:r>
      <w:r>
        <w:rPr>
          <w:rFonts w:eastAsia="Times New Roman" w:cs="Times New Roman"/>
          <w:szCs w:val="24"/>
        </w:rPr>
        <w:t>ί</w:t>
      </w:r>
      <w:r>
        <w:rPr>
          <w:rFonts w:eastAsia="Times New Roman" w:cs="Times New Roman"/>
          <w:szCs w:val="24"/>
        </w:rPr>
        <w:t>α ηθική διαλόγου. Εύλογη απορία πώς θα αποφευχθούν αποκλεισμοί και περιθωριοποι</w:t>
      </w:r>
      <w:r>
        <w:rPr>
          <w:rFonts w:eastAsia="Times New Roman" w:cs="Times New Roman"/>
          <w:szCs w:val="24"/>
        </w:rPr>
        <w:t>ήσεις ή το στίγμα ομόφυλων γονέων σε μ</w:t>
      </w:r>
      <w:r>
        <w:rPr>
          <w:rFonts w:eastAsia="Times New Roman" w:cs="Times New Roman"/>
          <w:szCs w:val="24"/>
        </w:rPr>
        <w:t>ί</w:t>
      </w:r>
      <w:r>
        <w:rPr>
          <w:rFonts w:eastAsia="Times New Roman" w:cs="Times New Roman"/>
          <w:szCs w:val="24"/>
        </w:rPr>
        <w:t xml:space="preserve">α κοινωνία που δυστυχώς ουδέποτε βαφτίστηκε στα ανάμματα του Διαφωτισμού και προσφάτως παλινδρομεί προς άγραν ταυτότητας στην εθνικοφροσύνη και τη θεοκρατία που ανασύρονται από τη ναφθαλίνη του μετεμφυλιακού κράτους. </w:t>
      </w:r>
    </w:p>
    <w:p w14:paraId="59780F11"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Κατανοητός ο προβληματισμός περί του βαθμού ωριμότητας της κοινωνίας μας, όταν η τελευταία ουδέποτε φωτίστηκε από το ασεβές για κάποιους φως του Διαφωτισμού που κάποτε δόνησε την Ευρώπη και γέννησε δικαιώματα, ελευθερίες και επαναστάσεις. Με μ</w:t>
      </w:r>
      <w:r>
        <w:rPr>
          <w:rFonts w:eastAsia="Times New Roman" w:cs="Times New Roman"/>
          <w:szCs w:val="24"/>
        </w:rPr>
        <w:t>ί</w:t>
      </w:r>
      <w:r>
        <w:rPr>
          <w:rFonts w:eastAsia="Times New Roman" w:cs="Times New Roman"/>
          <w:szCs w:val="24"/>
        </w:rPr>
        <w:t>α μεγάλη έν</w:t>
      </w:r>
      <w:r>
        <w:rPr>
          <w:rFonts w:eastAsia="Times New Roman" w:cs="Times New Roman"/>
          <w:szCs w:val="24"/>
        </w:rPr>
        <w:t>σταση, όμως: Ουδέποτε οι κοινωνίες στην ιστορία ωρίμασαν όταν ο νομοθέτης απλώς αφουγκραζόταν τον κοινό νου και θώπευε τα κυρίαρχα στερεότυπα και ανακλαστικά. Την ωριμότητα και το δίχτυ προόδου πάντα επέφεραν θεσμικές τομές που ενίοτε ήταν τόσο ρηξικέλευθε</w:t>
      </w:r>
      <w:r>
        <w:rPr>
          <w:rFonts w:eastAsia="Times New Roman" w:cs="Times New Roman"/>
          <w:szCs w:val="24"/>
        </w:rPr>
        <w:t xml:space="preserve">ς, ώστε να προκαλούν κραδασμούς και </w:t>
      </w:r>
      <w:r>
        <w:rPr>
          <w:rFonts w:eastAsia="Times New Roman" w:cs="Times New Roman"/>
          <w:szCs w:val="24"/>
        </w:rPr>
        <w:lastRenderedPageBreak/>
        <w:t>σοκ, για να αφομοιωθούν στη συνέχεια και να γίνουν κοινοί τόποι, εκτός αν σιωπηρή παραδοχή των αιτιάσεων στην επίμαχη διάταξη είναι ότι γονιός γεννιέσαι και δεν γίνεσαι και ότι οι ομοφυλόφιλοι είναι ανώμαλοι, εκτός αν πί</w:t>
      </w:r>
      <w:r>
        <w:rPr>
          <w:rFonts w:eastAsia="Times New Roman" w:cs="Times New Roman"/>
          <w:szCs w:val="24"/>
        </w:rPr>
        <w:t>σω από τις αντεγκλήσεις κείνται συντηρητικά ανακλαστικά μιας κοινωνίας που πρόσφατα έδωσε άφεση αμαρτιών στα ρατσιστικά παραληρήματα του γνωστού Μητροπολίτη, που αν είχε όπλο και του το επέτρεπε ο νόμος, θα το χρησιμοποιούσε για να ξεμπερδεύει με τους ομοφ</w:t>
      </w:r>
      <w:r>
        <w:rPr>
          <w:rFonts w:eastAsia="Times New Roman" w:cs="Times New Roman"/>
          <w:szCs w:val="24"/>
        </w:rPr>
        <w:t xml:space="preserve">υλόφιλους, για τον απλούστατο λόγο ότι οι τελευταίοι δεν είναι δημιουργήματα του Θεού. </w:t>
      </w:r>
    </w:p>
    <w:p w14:paraId="59780F12"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ήθελα να θυμίσω –γιατί ξεχνάμε- τις καμπάνες που χτυπούσαν πένθιμα, όταν ψηφιζόταν το σύμφωνο συμβίωσης. Θα ήθελα να θυμίσω ότι το νομοσχέδιο για την ταυτότητα φύλου</w:t>
      </w:r>
      <w:r>
        <w:rPr>
          <w:rFonts w:eastAsia="Times New Roman" w:cs="Times New Roman"/>
          <w:szCs w:val="24"/>
        </w:rPr>
        <w:t xml:space="preserve">, ήτοι για το στοιχειώδες, φιλελεύθερο και συνταγματικά θεμελιώδες δικαίωμα του </w:t>
      </w:r>
      <w:proofErr w:type="spellStart"/>
      <w:r>
        <w:rPr>
          <w:rFonts w:eastAsia="Times New Roman" w:cs="Times New Roman"/>
          <w:szCs w:val="24"/>
        </w:rPr>
        <w:t>έμφυλου</w:t>
      </w:r>
      <w:proofErr w:type="spellEnd"/>
      <w:r>
        <w:rPr>
          <w:rFonts w:eastAsia="Times New Roman" w:cs="Times New Roman"/>
          <w:szCs w:val="24"/>
        </w:rPr>
        <w:t xml:space="preserve"> αυτοπροσδιορισμού, καταγγέλθηκε από κάποιους σχεδόν ως παρά φύσιν. Θα ήθελα να θυμίσω το απορημένο βλέμμα ενός μικρού παιδιού, του Αφγανού </w:t>
      </w:r>
      <w:proofErr w:type="spellStart"/>
      <w:r>
        <w:rPr>
          <w:rFonts w:eastAsia="Times New Roman" w:cs="Times New Roman"/>
          <w:szCs w:val="24"/>
        </w:rPr>
        <w:t>Αμίρ</w:t>
      </w:r>
      <w:proofErr w:type="spellEnd"/>
      <w:r>
        <w:rPr>
          <w:rFonts w:eastAsia="Times New Roman" w:cs="Times New Roman"/>
          <w:szCs w:val="24"/>
        </w:rPr>
        <w:t>, όταν το σχολείο του τού</w:t>
      </w:r>
      <w:r>
        <w:rPr>
          <w:rFonts w:eastAsia="Times New Roman" w:cs="Times New Roman"/>
          <w:szCs w:val="24"/>
        </w:rPr>
        <w:t xml:space="preserve"> στέρησε τη σημαία που του χάρισε η κλήρωση </w:t>
      </w:r>
      <w:r>
        <w:rPr>
          <w:rFonts w:eastAsia="Times New Roman" w:cs="Times New Roman"/>
          <w:szCs w:val="24"/>
        </w:rPr>
        <w:lastRenderedPageBreak/>
        <w:t>γιατί ήταν αλλόθρησκος και κατά τι σκουρόχρωμος. Θα ήθελα να θυμίσω και τον κολοφώνα της εθνικοφροσύνης μας και του «πατρίς</w:t>
      </w:r>
      <w:r>
        <w:rPr>
          <w:rFonts w:eastAsia="Times New Roman" w:cs="Times New Roman"/>
          <w:szCs w:val="24"/>
        </w:rPr>
        <w:t xml:space="preserve"> – </w:t>
      </w:r>
      <w:r>
        <w:rPr>
          <w:rFonts w:eastAsia="Times New Roman" w:cs="Times New Roman"/>
          <w:szCs w:val="24"/>
        </w:rPr>
        <w:t>θρησκεία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οικογένεια», την πρόσφατη απόφαση του Συμβουλίου της Επικρατείας για το μάθ</w:t>
      </w:r>
      <w:r>
        <w:rPr>
          <w:rFonts w:eastAsia="Times New Roman" w:cs="Times New Roman"/>
          <w:szCs w:val="24"/>
        </w:rPr>
        <w:t xml:space="preserve">ημα των θρησκευτικών, κατά την οποία η κατάργηση του κατηχητικού τους χαρακτήρα απάδει προς τη θρησκευτική αγωγή των </w:t>
      </w:r>
      <w:proofErr w:type="spellStart"/>
      <w:r>
        <w:rPr>
          <w:rFonts w:eastAsia="Times New Roman" w:cs="Times New Roman"/>
          <w:szCs w:val="24"/>
        </w:rPr>
        <w:t>ελληνόπαιδων</w:t>
      </w:r>
      <w:proofErr w:type="spellEnd"/>
      <w:r>
        <w:rPr>
          <w:rFonts w:eastAsia="Times New Roman" w:cs="Times New Roman"/>
          <w:szCs w:val="24"/>
        </w:rPr>
        <w:t xml:space="preserve">. </w:t>
      </w:r>
    </w:p>
    <w:p w14:paraId="59780F1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1939 -και κλείνω- παραμονές του Β΄ Παγκοσμίου </w:t>
      </w:r>
      <w:r>
        <w:rPr>
          <w:rFonts w:eastAsia="Times New Roman" w:cs="Times New Roman"/>
          <w:szCs w:val="24"/>
        </w:rPr>
        <w:t>Π</w:t>
      </w:r>
      <w:r>
        <w:rPr>
          <w:rFonts w:eastAsia="Times New Roman" w:cs="Times New Roman"/>
          <w:szCs w:val="24"/>
        </w:rPr>
        <w:t xml:space="preserve">ολέμου και </w:t>
      </w:r>
      <w:proofErr w:type="spellStart"/>
      <w:r>
        <w:rPr>
          <w:rFonts w:eastAsia="Times New Roman" w:cs="Times New Roman"/>
          <w:szCs w:val="24"/>
        </w:rPr>
        <w:t>μεσούντος</w:t>
      </w:r>
      <w:proofErr w:type="spellEnd"/>
      <w:r>
        <w:rPr>
          <w:rFonts w:eastAsia="Times New Roman" w:cs="Times New Roman"/>
          <w:szCs w:val="24"/>
        </w:rPr>
        <w:t xml:space="preserve"> του γερμανικού ναζισμού, ο ιδρυτής της Σχολής της Φρα</w:t>
      </w:r>
      <w:r>
        <w:rPr>
          <w:rFonts w:eastAsia="Times New Roman" w:cs="Times New Roman"/>
          <w:szCs w:val="24"/>
        </w:rPr>
        <w:t>νκφούρτης, ο Μαξ Χορκχάιμερ</w:t>
      </w:r>
      <w:r w:rsidRPr="0078756B">
        <w:rPr>
          <w:rFonts w:eastAsia="Times New Roman" w:cs="Times New Roman"/>
          <w:szCs w:val="24"/>
        </w:rPr>
        <w:t>,</w:t>
      </w:r>
      <w:r>
        <w:rPr>
          <w:rFonts w:eastAsia="Times New Roman" w:cs="Times New Roman"/>
          <w:szCs w:val="24"/>
        </w:rPr>
        <w:t xml:space="preserve"> έγραφε το εξής: «Όποιος δεν θέλει να μιλήσει για τον καπιταλισμό, δεν πρέπει να μιλάει και για τον φασισμό». Παραφράζοντας τον Χορκχάιμερ</w:t>
      </w:r>
      <w:r w:rsidRPr="0078756B">
        <w:rPr>
          <w:rFonts w:eastAsia="Times New Roman" w:cs="Times New Roman"/>
          <w:szCs w:val="24"/>
        </w:rPr>
        <w:t>,</w:t>
      </w:r>
      <w:r>
        <w:rPr>
          <w:rFonts w:eastAsia="Times New Roman" w:cs="Times New Roman"/>
          <w:szCs w:val="24"/>
        </w:rPr>
        <w:t xml:space="preserve"> θα μπορούσε κανείς να ισχυριστεί ότι όποιος θέλει να μιλήσει για τα ανθρώπινα δικαιώματα</w:t>
      </w:r>
      <w:r>
        <w:rPr>
          <w:rFonts w:eastAsia="Times New Roman" w:cs="Times New Roman"/>
          <w:szCs w:val="24"/>
        </w:rPr>
        <w:t xml:space="preserve"> χωρίς εξαιρέσεις, χωρίς υποσημειώσεις, δεν θα πρέπει να μιλάει για τους αρνητές και τους εχθρούς της δημοκρατίας, που σήμερα πολλαπλασιάζονται επικίνδυνα.</w:t>
      </w:r>
    </w:p>
    <w:p w14:paraId="59780F1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9780F15"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80F16"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την κ. </w:t>
      </w:r>
      <w:proofErr w:type="spellStart"/>
      <w:r>
        <w:rPr>
          <w:rFonts w:eastAsia="Times New Roman" w:cs="Times New Roman"/>
          <w:szCs w:val="24"/>
        </w:rPr>
        <w:t>Βάκη</w:t>
      </w:r>
      <w:proofErr w:type="spellEnd"/>
      <w:r>
        <w:rPr>
          <w:rFonts w:eastAsia="Times New Roman" w:cs="Times New Roman"/>
          <w:szCs w:val="24"/>
        </w:rPr>
        <w:t>.</w:t>
      </w:r>
    </w:p>
    <w:p w14:paraId="59780F1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Κοινοβουλευτικός Εκπρόσωπος των Ανεξαρτήτων Ελλήνων, για δώδεκα λεπτά. Ακολουθούν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Δριτσέλη</w:t>
      </w:r>
      <w:proofErr w:type="spellEnd"/>
      <w:r>
        <w:rPr>
          <w:rFonts w:eastAsia="Times New Roman" w:cs="Times New Roman"/>
          <w:szCs w:val="24"/>
        </w:rPr>
        <w:t xml:space="preserve"> και η Πρόεδρος κ</w:t>
      </w:r>
      <w:r>
        <w:rPr>
          <w:rFonts w:eastAsia="Times New Roman" w:cs="Times New Roman"/>
          <w:szCs w:val="24"/>
        </w:rPr>
        <w:t>.</w:t>
      </w:r>
      <w:r>
        <w:rPr>
          <w:rFonts w:eastAsia="Times New Roman" w:cs="Times New Roman"/>
          <w:szCs w:val="24"/>
        </w:rPr>
        <w:t xml:space="preserve"> Χριστοδουλοπούλου.</w:t>
      </w:r>
    </w:p>
    <w:p w14:paraId="59780F1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59780F19" w14:textId="77777777" w:rsidR="00F07EC0" w:rsidRDefault="005D0323">
      <w:pPr>
        <w:spacing w:after="0" w:line="600" w:lineRule="auto"/>
        <w:ind w:firstLine="720"/>
        <w:jc w:val="both"/>
        <w:rPr>
          <w:rFonts w:eastAsia="Times New Roman" w:cs="Times New Roman"/>
          <w:szCs w:val="24"/>
        </w:rPr>
      </w:pPr>
      <w:r w:rsidRPr="00B362F4">
        <w:rPr>
          <w:rFonts w:eastAsia="Times New Roman" w:cs="Times New Roman"/>
          <w:b/>
          <w:szCs w:val="24"/>
        </w:rPr>
        <w:t>ΑΘΑΝΑΣΙΟΣ ΠΑΠΑΧΡΙΣΤΟΠΟΥΛΟΣ:</w:t>
      </w:r>
      <w:r>
        <w:rPr>
          <w:rFonts w:eastAsia="Times New Roman" w:cs="Times New Roman"/>
          <w:b/>
          <w:szCs w:val="24"/>
        </w:rPr>
        <w:t xml:space="preserve"> </w:t>
      </w:r>
      <w:r>
        <w:rPr>
          <w:rFonts w:eastAsia="Times New Roman" w:cs="Times New Roman"/>
          <w:szCs w:val="24"/>
        </w:rPr>
        <w:t>Όπως οι πιο πολλοί σε αυτήν την Αίθουσα, έτσι και εγώ έχω μεγαλώσει σε ένα χωριό. Θυμάμαι από πολύ μικρή ηλικία ένα μεγαλύτερο από εμένα παιδί. Δεν θα ήθελα να δώσω χαρακτηρισμό, αλλά δεν ήταν ιδιαίτερα ευφυές. Ήταν ο αδύναμος κρίκος. Σχεδόν όλα τα άλλα π</w:t>
      </w:r>
      <w:r>
        <w:rPr>
          <w:rFonts w:eastAsia="Times New Roman" w:cs="Times New Roman"/>
          <w:szCs w:val="24"/>
        </w:rPr>
        <w:t>αιδιά του χωριού -λυπάμαι που το λέω- έβγαζαν τα απωθημένα τους, των γονιών τους -δεν ξέρω ποιων- πάνω σε ένα αδύναμο παιδί, το οποίο ήταν η «ατραξιόν» του χωριού για πάρα πολλά χρόνια. Έβλεπα ότι αυτό το σκηνικό, αυτήν την κατάσταση, αυτό που ακούω εδώ πέ</w:t>
      </w:r>
      <w:r>
        <w:rPr>
          <w:rFonts w:eastAsia="Times New Roman" w:cs="Times New Roman"/>
          <w:szCs w:val="24"/>
        </w:rPr>
        <w:t xml:space="preserve">ρα </w:t>
      </w:r>
      <w:r>
        <w:rPr>
          <w:rFonts w:eastAsia="Times New Roman" w:cs="Times New Roman"/>
          <w:szCs w:val="24"/>
        </w:rPr>
        <w:lastRenderedPageBreak/>
        <w:t xml:space="preserve">ότι είναι </w:t>
      </w:r>
      <w:r>
        <w:rPr>
          <w:rFonts w:eastAsia="Times New Roman" w:cs="Times New Roman"/>
          <w:szCs w:val="24"/>
          <w:lang w:val="en-US"/>
        </w:rPr>
        <w:t>bullying</w:t>
      </w:r>
      <w:r>
        <w:rPr>
          <w:rFonts w:eastAsia="Times New Roman" w:cs="Times New Roman"/>
          <w:szCs w:val="24"/>
        </w:rPr>
        <w:t>, δηλαδή ότι κάποιοι πιέζουν, ήταν αποδεκτό από όλη σχεδόν την κοινωνία του μικρού χωριού. Εθεωρείτο φυσιολογικό ότι αυτός είναι αδύναμος και πρέπει να φύγει από τη μέση. Κάπως έτσι τουλάχιστον το εισέπραξα εγώ.</w:t>
      </w:r>
    </w:p>
    <w:p w14:paraId="59780F1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Θέλω να αναφερθώ σε μερ</w:t>
      </w:r>
      <w:r>
        <w:rPr>
          <w:rFonts w:eastAsia="Times New Roman" w:cs="Times New Roman"/>
          <w:szCs w:val="24"/>
        </w:rPr>
        <w:t>ικά παραδείγματα, γιατί τον τελευταίο καιρό ακούω τη λέξη «</w:t>
      </w:r>
      <w:r>
        <w:rPr>
          <w:rFonts w:eastAsia="Times New Roman" w:cs="Times New Roman"/>
          <w:szCs w:val="24"/>
          <w:lang w:val="en-US"/>
        </w:rPr>
        <w:t>bullying</w:t>
      </w:r>
      <w:r>
        <w:rPr>
          <w:rFonts w:eastAsia="Times New Roman" w:cs="Times New Roman"/>
          <w:szCs w:val="24"/>
        </w:rPr>
        <w:t xml:space="preserve">». Ο </w:t>
      </w:r>
      <w:proofErr w:type="spellStart"/>
      <w:r>
        <w:rPr>
          <w:rFonts w:eastAsia="Times New Roman" w:cs="Times New Roman"/>
          <w:szCs w:val="24"/>
        </w:rPr>
        <w:t>Στελάκης</w:t>
      </w:r>
      <w:proofErr w:type="spellEnd"/>
      <w:r>
        <w:rPr>
          <w:rFonts w:eastAsia="Times New Roman" w:cs="Times New Roman"/>
          <w:szCs w:val="24"/>
        </w:rPr>
        <w:t xml:space="preserve"> ήταν ένα παιδί κλεισμένο σε ένα ίδρυμα για οκτώ χρόνια. Στα οκτώ χρόνια που ήταν στο ίδρυμα δεν τον επισκέφθηκε ποτέ κανένας. Δεν είχε μία επίσκεψη! Επιβίωσε. Κάποια στιγμή δρ</w:t>
      </w:r>
      <w:r>
        <w:rPr>
          <w:rFonts w:eastAsia="Times New Roman" w:cs="Times New Roman"/>
          <w:szCs w:val="24"/>
        </w:rPr>
        <w:t xml:space="preserve">απετεύει από το ίδρυμα και τον βρήκαμε να ψάχνει σε κάδους απορριμμάτων να βρει τροφή. Ένας πονόψυχος άνθρωπος -δικός μου φίλος κιόλας- το μάζεψε αυτό το παιδί. Αυτό έγινε πριν από επτά, οκτώ χρόνια. Σήμερα ο </w:t>
      </w:r>
      <w:proofErr w:type="spellStart"/>
      <w:r>
        <w:rPr>
          <w:rFonts w:eastAsia="Times New Roman" w:cs="Times New Roman"/>
          <w:szCs w:val="24"/>
        </w:rPr>
        <w:t>Στελάκης</w:t>
      </w:r>
      <w:proofErr w:type="spellEnd"/>
      <w:r>
        <w:rPr>
          <w:rFonts w:eastAsia="Times New Roman" w:cs="Times New Roman"/>
          <w:szCs w:val="24"/>
        </w:rPr>
        <w:t xml:space="preserve"> έχει έρθει στα </w:t>
      </w:r>
      <w:proofErr w:type="spellStart"/>
      <w:r>
        <w:rPr>
          <w:rFonts w:eastAsia="Times New Roman" w:cs="Times New Roman"/>
          <w:szCs w:val="24"/>
        </w:rPr>
        <w:t>σύγκαλά</w:t>
      </w:r>
      <w:proofErr w:type="spellEnd"/>
      <w:r>
        <w:rPr>
          <w:rFonts w:eastAsia="Times New Roman" w:cs="Times New Roman"/>
          <w:szCs w:val="24"/>
        </w:rPr>
        <w:t xml:space="preserve"> του. Έκανε αυτό</w:t>
      </w:r>
      <w:r>
        <w:rPr>
          <w:rFonts w:eastAsia="Times New Roman" w:cs="Times New Roman"/>
          <w:szCs w:val="24"/>
        </w:rPr>
        <w:t xml:space="preserve"> που είχε στερηθεί από την οικογένειά του τα οκτώ χρόνια που κανείς δεν ασχολήθηκε μαζί του. Είναι ένα παιδί που το ξέρω. Ήθελα να το καλέσω να μιλήσει κατά την ακρόαση των φορέων, αλλά κάπου δίστασα, γιατί ήταν προσωπικό δεδομένο. </w:t>
      </w:r>
    </w:p>
    <w:p w14:paraId="59780F1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Η ιστορία αυτού του παι</w:t>
      </w:r>
      <w:r>
        <w:rPr>
          <w:rFonts w:eastAsia="Times New Roman" w:cs="Times New Roman"/>
          <w:szCs w:val="24"/>
        </w:rPr>
        <w:t xml:space="preserve">διού είναι η εξής: Οι γονείς του ήταν όχι ιδιαίτερα ευφυή άτομα –δεν μου αρέσουν οι ακραίες εκφράσεις- και η μητέρα του ήταν και χρήστης. Ήταν εννιά παιδιά με διαφορετικούς γονείς. Όλα αυτά τα παιδιά με τη μία έμπαιναν σε ιδρύματα. Τρία από αυτά τα παιδιά </w:t>
      </w:r>
      <w:r>
        <w:rPr>
          <w:rFonts w:eastAsia="Times New Roman" w:cs="Times New Roman"/>
          <w:szCs w:val="24"/>
        </w:rPr>
        <w:t>πέθαναν και δεν ασχολήθηκε ποτέ κανείς, κανείς δεν ενδιαφέρθηκε γιατί και πώς πέθαναν αυτά τα παιδιά. Δύο από αυτά τα παιδάκια είναι σχεδόν «φυτά» και τα υπόλοιπα κάπως επιβιώνουν.</w:t>
      </w:r>
    </w:p>
    <w:p w14:paraId="59780F1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Δεν θέλω να είμαι αυστηρός με αυτά τα ιδρύματα, γιατί μερικά από αυτά δεν έχω πραγματικά κανέναν δισταγμό να πω ότι κάνουν καλά τη δουλειά τους. Σε μεγάλο, όμως, ποσοστό δεν την κάνουν. Ακόμα και τα καλύτερα από αυτά είναι ιδρύματα. Δεν μεγαλώνει φυσιολογι</w:t>
      </w:r>
      <w:r>
        <w:rPr>
          <w:rFonts w:eastAsia="Times New Roman" w:cs="Times New Roman"/>
          <w:szCs w:val="24"/>
        </w:rPr>
        <w:t xml:space="preserve">κά ένα παιδί εκεί. Μία κοπελίτσα, που τώρα έχει φτάσει τα δεκαεπτά, αδελφή του </w:t>
      </w:r>
      <w:proofErr w:type="spellStart"/>
      <w:r>
        <w:rPr>
          <w:rFonts w:eastAsia="Times New Roman" w:cs="Times New Roman"/>
          <w:szCs w:val="24"/>
        </w:rPr>
        <w:t>Στελάκη</w:t>
      </w:r>
      <w:proofErr w:type="spellEnd"/>
      <w:r>
        <w:rPr>
          <w:rFonts w:eastAsia="Times New Roman" w:cs="Times New Roman"/>
          <w:szCs w:val="24"/>
        </w:rPr>
        <w:t xml:space="preserve">, κάθε φορά που την πάνε να μπει πάλι στο ίδρυμα, παθαίνει νευρικό κλονισμό γι’ αυτό που θα της συμβεί, που θα μπει μέσα σε ένα κολαστήριο. </w:t>
      </w:r>
      <w:r>
        <w:rPr>
          <w:rFonts w:eastAsia="Times New Roman" w:cs="Times New Roman"/>
          <w:szCs w:val="24"/>
        </w:rPr>
        <w:t>Έχει όμως το αίσθημα να βοηθήσ</w:t>
      </w:r>
      <w:r>
        <w:rPr>
          <w:rFonts w:eastAsia="Times New Roman" w:cs="Times New Roman"/>
          <w:szCs w:val="24"/>
        </w:rPr>
        <w:t xml:space="preserve">ει δυο αδελφούλες της που είναι πραγματικά –συγγνώμη για την έκφραση- «φυτά». Αυτή είναι η πραγματικότητα και για όσους αβρόχοις </w:t>
      </w:r>
      <w:proofErr w:type="spellStart"/>
      <w:r>
        <w:rPr>
          <w:rFonts w:eastAsia="Times New Roman" w:cs="Times New Roman"/>
          <w:szCs w:val="24"/>
        </w:rPr>
        <w:lastRenderedPageBreak/>
        <w:t>ποσί</w:t>
      </w:r>
      <w:proofErr w:type="spellEnd"/>
      <w:r>
        <w:rPr>
          <w:rFonts w:eastAsia="Times New Roman" w:cs="Times New Roman"/>
          <w:szCs w:val="24"/>
        </w:rPr>
        <w:t xml:space="preserve"> κάνουν κριτική, καλό θα ήταν να ασχοληθούν λίγο, να μπουν και να επισκεφθούν αυτά τα ιδρύματα, να δουν ότι εκτός από ένα π</w:t>
      </w:r>
      <w:r>
        <w:rPr>
          <w:rFonts w:eastAsia="Times New Roman" w:cs="Times New Roman"/>
          <w:szCs w:val="24"/>
        </w:rPr>
        <w:t xml:space="preserve">ιάτο φαΐ και ένα ποτήρι νερό, ένα παιδί χρειάζεται και κάτι άλλο που δεν το έχει. </w:t>
      </w:r>
    </w:p>
    <w:p w14:paraId="59780F1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Πρόσφατα ένας υπάλληλος τέτοιου ιδρύματος έλεγε ότι μετά από δώδεκα χρόνια που ένα άλλο παιδάκι πέθανε κάτω από περίεργες συνθήκες στο ίδρυμα, δεν ασχολήθηκε ποτέ κανένας να</w:t>
      </w:r>
      <w:r>
        <w:rPr>
          <w:rFonts w:eastAsia="Times New Roman" w:cs="Times New Roman"/>
          <w:szCs w:val="24"/>
        </w:rPr>
        <w:t xml:space="preserve"> μάθει από ποια αιτία πέθανε αυτό το παιδί. Πέρασαν δώδεκα χρόνια. Τα στοιχεία τα έχω για όποιον τα θέλει. </w:t>
      </w:r>
    </w:p>
    <w:p w14:paraId="59780F1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Ακόμα, υπάρχουν επίορκοι γιατροί που εμπορεύονται παιδιά. Δεν το έχετε ακούσει; Πρώτη φορά το ακούτε; Πρόθυμες –σε εισαγωγικά η λέξη- «μητέρες» κάνο</w:t>
      </w:r>
      <w:r>
        <w:rPr>
          <w:rFonts w:eastAsia="Times New Roman" w:cs="Times New Roman"/>
          <w:szCs w:val="24"/>
        </w:rPr>
        <w:t xml:space="preserve">υν αυτήν τη δουλειά. Εγώ δεν θέλω να στιγματίσω </w:t>
      </w:r>
      <w:proofErr w:type="spellStart"/>
      <w:r>
        <w:rPr>
          <w:rFonts w:eastAsia="Times New Roman" w:cs="Times New Roman"/>
          <w:szCs w:val="24"/>
        </w:rPr>
        <w:t>καμμία</w:t>
      </w:r>
      <w:proofErr w:type="spellEnd"/>
      <w:r>
        <w:rPr>
          <w:rFonts w:eastAsia="Times New Roman" w:cs="Times New Roman"/>
          <w:szCs w:val="24"/>
        </w:rPr>
        <w:t xml:space="preserve"> κατηγορία ούτε αλλοδαπών ούτε άλλων. Το ξέρουμε ή δεν το ξέρουμε; </w:t>
      </w:r>
    </w:p>
    <w:p w14:paraId="59780F1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Δεν θέλω να πω ονόματα αυτήν τη στιγμή, γιατί για μένα είναι λεπτό αυτό το θέμα. Μου έκανε αλγεινή εντύπωση, γιατί είναι ένα θέμα κατά</w:t>
      </w:r>
      <w:r>
        <w:rPr>
          <w:rFonts w:eastAsia="Times New Roman" w:cs="Times New Roman"/>
          <w:szCs w:val="24"/>
        </w:rPr>
        <w:t xml:space="preserve"> τη γνώμη μου τόσο ευαίσθητο που δεν χωράει πολιτική αντιπαράθεση. </w:t>
      </w:r>
    </w:p>
    <w:p w14:paraId="59780F2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Έχω το καταστατικό του κοινωνικού κράτους της Σουηδίας που εγκαθιδρύθηκε επί </w:t>
      </w:r>
      <w:proofErr w:type="spellStart"/>
      <w:r>
        <w:rPr>
          <w:rFonts w:eastAsia="Times New Roman" w:cs="Times New Roman"/>
          <w:szCs w:val="24"/>
        </w:rPr>
        <w:t>Ερλάντερ</w:t>
      </w:r>
      <w:proofErr w:type="spellEnd"/>
      <w:r>
        <w:rPr>
          <w:rFonts w:eastAsia="Times New Roman" w:cs="Times New Roman"/>
          <w:szCs w:val="24"/>
        </w:rPr>
        <w:t xml:space="preserve"> και </w:t>
      </w:r>
      <w:proofErr w:type="spellStart"/>
      <w:r>
        <w:rPr>
          <w:rFonts w:eastAsia="Times New Roman" w:cs="Times New Roman"/>
          <w:szCs w:val="24"/>
        </w:rPr>
        <w:t>Ούλωφ</w:t>
      </w:r>
      <w:proofErr w:type="spellEnd"/>
      <w:r>
        <w:rPr>
          <w:rFonts w:eastAsia="Times New Roman" w:cs="Times New Roman"/>
          <w:szCs w:val="24"/>
        </w:rPr>
        <w:t xml:space="preserve"> </w:t>
      </w:r>
      <w:proofErr w:type="spellStart"/>
      <w:r>
        <w:rPr>
          <w:rFonts w:eastAsia="Times New Roman" w:cs="Times New Roman"/>
          <w:szCs w:val="24"/>
        </w:rPr>
        <w:t>Πάλμε</w:t>
      </w:r>
      <w:proofErr w:type="spellEnd"/>
      <w:r>
        <w:rPr>
          <w:rFonts w:eastAsia="Times New Roman" w:cs="Times New Roman"/>
          <w:szCs w:val="24"/>
        </w:rPr>
        <w:t>. Το πρώτο πράγμα που έκανε αυτός ο πολιτικός ήταν ένα κοινωνικό κράτος - σημείο αναφορ</w:t>
      </w:r>
      <w:r>
        <w:rPr>
          <w:rFonts w:eastAsia="Times New Roman" w:cs="Times New Roman"/>
          <w:szCs w:val="24"/>
        </w:rPr>
        <w:t xml:space="preserve">άς για όλον τον πλανήτη. </w:t>
      </w:r>
    </w:p>
    <w:p w14:paraId="59780F2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Άκουσα πριν τον φίλτατο κ. </w:t>
      </w:r>
      <w:proofErr w:type="spellStart"/>
      <w:r>
        <w:rPr>
          <w:rFonts w:eastAsia="Times New Roman" w:cs="Times New Roman"/>
          <w:szCs w:val="24"/>
        </w:rPr>
        <w:t>Δουζίνα</w:t>
      </w:r>
      <w:proofErr w:type="spellEnd"/>
      <w:r>
        <w:rPr>
          <w:rFonts w:eastAsia="Times New Roman" w:cs="Times New Roman"/>
          <w:szCs w:val="24"/>
        </w:rPr>
        <w:t xml:space="preserve"> που είχε μ</w:t>
      </w:r>
      <w:r>
        <w:rPr>
          <w:rFonts w:eastAsia="Times New Roman" w:cs="Times New Roman"/>
          <w:szCs w:val="24"/>
        </w:rPr>
        <w:t>ί</w:t>
      </w:r>
      <w:r>
        <w:rPr>
          <w:rFonts w:eastAsia="Times New Roman" w:cs="Times New Roman"/>
          <w:szCs w:val="24"/>
        </w:rPr>
        <w:t>α ατράνταχτη επιχειρηματολογία. Θέλω να πω πως όποιος διαβάζει αυτό το καταστατικό –δεν ξέρω εάν είναι σύμπτωση- θα δει ότι έχει πολλά κοινά με αυτήν τη μεγάλη κοινωνική τομή που έρχετ</w:t>
      </w:r>
      <w:r>
        <w:rPr>
          <w:rFonts w:eastAsia="Times New Roman" w:cs="Times New Roman"/>
          <w:szCs w:val="24"/>
        </w:rPr>
        <w:t xml:space="preserve">αι πολύ αργά στη χώρα μας. Έχει μεγάλη σημασία αυτό </w:t>
      </w:r>
    </w:p>
    <w:p w14:paraId="59780F2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Οι συνταξιούχοι έχουν ένα όργανο και διεκδικούν τα δικαιώματά τους και καλά κάνουν. Το ίδιο οι Βουλευτές, οι γιατροί, οι καθηγητές, οι δικαστικοί, όλοι. Ο αδύναμος κρίκος αυτής της κοινωνίας δεν είναι απ</w:t>
      </w:r>
      <w:r>
        <w:rPr>
          <w:rFonts w:eastAsia="Times New Roman" w:cs="Times New Roman"/>
          <w:szCs w:val="24"/>
        </w:rPr>
        <w:t xml:space="preserve">λά τα μικρά παιδιά –που είναι- αλλά είναι τα εγκαταλελειμμένα, τα πεταμένα στην κυριολεξία μικρά παιδιά. Η ευαισθησία θα έπρεπε να είναι στα ύψη για όποιον πραγματικά πιστεύει ότι βάζει ένα μικρό λιθαράκι στη φράση «κοινωνικό κράτος». </w:t>
      </w:r>
    </w:p>
    <w:p w14:paraId="59780F23" w14:textId="77777777" w:rsidR="00F07EC0" w:rsidRDefault="005D0323">
      <w:pPr>
        <w:spacing w:after="0" w:line="600" w:lineRule="auto"/>
        <w:ind w:firstLine="720"/>
        <w:jc w:val="both"/>
        <w:rPr>
          <w:rFonts w:eastAsia="Times New Roman" w:cs="Times New Roman"/>
          <w:szCs w:val="24"/>
        </w:rPr>
      </w:pPr>
      <w:r w:rsidRPr="00090E18">
        <w:rPr>
          <w:rFonts w:eastAsia="Times New Roman" w:cs="Times New Roman"/>
          <w:szCs w:val="24"/>
        </w:rPr>
        <w:lastRenderedPageBreak/>
        <w:t>(Στο σημείο αυτό την</w:t>
      </w:r>
      <w:r w:rsidRPr="00090E18">
        <w:rPr>
          <w:rFonts w:eastAsia="Times New Roman" w:cs="Times New Roman"/>
          <w:szCs w:val="24"/>
        </w:rPr>
        <w:t xml:space="preserve"> Προεδρική Έδρα καταλαμβάνει ο </w:t>
      </w:r>
      <w:r>
        <w:rPr>
          <w:rFonts w:eastAsia="Times New Roman" w:cs="Times New Roman"/>
          <w:szCs w:val="24"/>
        </w:rPr>
        <w:t>Ζ΄</w:t>
      </w:r>
      <w:r w:rsidRPr="00090E18">
        <w:rPr>
          <w:rFonts w:eastAsia="Times New Roman" w:cs="Times New Roman"/>
          <w:szCs w:val="24"/>
        </w:rPr>
        <w:t xml:space="preserve"> </w:t>
      </w:r>
      <w:r>
        <w:rPr>
          <w:rFonts w:eastAsia="Times New Roman" w:cs="Times New Roman"/>
          <w:szCs w:val="24"/>
        </w:rPr>
        <w:t xml:space="preserve">Αντιπρόεδρος της Βουλής κ. </w:t>
      </w:r>
      <w:r w:rsidRPr="00185D3C">
        <w:rPr>
          <w:rFonts w:eastAsia="Times New Roman" w:cs="Times New Roman"/>
          <w:b/>
          <w:szCs w:val="24"/>
        </w:rPr>
        <w:t>ΣΠΥΡΙΔΩΝ ΛΥΚΟΥΔΗΣ</w:t>
      </w:r>
      <w:r w:rsidRPr="00090E18">
        <w:rPr>
          <w:rFonts w:eastAsia="Times New Roman" w:cs="Times New Roman"/>
          <w:szCs w:val="24"/>
        </w:rPr>
        <w:t>)</w:t>
      </w:r>
    </w:p>
    <w:p w14:paraId="59780F2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Έχει επικεντρωθεί όλη η ιστορία στο 3</w:t>
      </w:r>
      <w:r>
        <w:rPr>
          <w:rFonts w:ascii="Microsoft Sans Serif" w:eastAsia="Times New Roman" w:hAnsi="Microsoft Sans Serif" w:cs="Microsoft Sans Serif"/>
          <w:szCs w:val="24"/>
        </w:rPr>
        <w:t>‰</w:t>
      </w:r>
      <w:r>
        <w:rPr>
          <w:rFonts w:eastAsia="Times New Roman" w:cs="Times New Roman"/>
          <w:szCs w:val="24"/>
        </w:rPr>
        <w:t>. Θέλω να θυμίσω ότι οι ασφαλιστικές δικλείδες που βάζει αυτό το νομοσχέδιο είναι πολλές και -θα έλεγα- πολύ αυστηρές. Ένας πατέρας που εί</w:t>
      </w:r>
      <w:r>
        <w:rPr>
          <w:rFonts w:eastAsia="Times New Roman" w:cs="Times New Roman"/>
          <w:szCs w:val="24"/>
        </w:rPr>
        <w:t xml:space="preserve">ναι χαρτοπαίκτης, που δέρνει τη σύζυγό του, που είναι αλκοολικός, που χρωστάει, που έχει καταδικαστεί, σαφώς και δεν πρέπει να είναι ανάδοχος. </w:t>
      </w:r>
    </w:p>
    <w:p w14:paraId="59780F2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μπορούσα να σας πω δεκάδες παραδείγματα γυναικών που μπορεί να έχουν την καλή πρόθεση, αλλά δεν έχουν τη δυνα</w:t>
      </w:r>
      <w:r>
        <w:rPr>
          <w:rFonts w:eastAsia="Times New Roman" w:cs="Times New Roman"/>
          <w:szCs w:val="24"/>
        </w:rPr>
        <w:t>τότητα. Σε ένα άτομο, ας πούμε, με μ</w:t>
      </w:r>
      <w:r>
        <w:rPr>
          <w:rFonts w:eastAsia="Times New Roman" w:cs="Times New Roman"/>
          <w:szCs w:val="24"/>
        </w:rPr>
        <w:t>ί</w:t>
      </w:r>
      <w:r>
        <w:rPr>
          <w:rFonts w:eastAsia="Times New Roman" w:cs="Times New Roman"/>
          <w:szCs w:val="24"/>
        </w:rPr>
        <w:t>α υπερβολικά υστερική συμπεριφορά είτε είναι άντρας είτε είναι γυναίκα, είτε είναι μονογονεϊκή οικογένεια είτε είναι γυναίκα που έχασε τον άντρα της ή το παιδί της και δικαιούται να υιοθετήσει, θα πρέπει προσεκτικά να λ</w:t>
      </w:r>
      <w:r>
        <w:rPr>
          <w:rFonts w:eastAsia="Times New Roman" w:cs="Times New Roman"/>
          <w:szCs w:val="24"/>
        </w:rPr>
        <w:t xml:space="preserve">ειτουργήσει η ασφαλιστική δικλείδα. Μπαίνει θέμα εάν μπορεί να το κάνει. Η γνώμη μου είναι ότι το κάνει. </w:t>
      </w:r>
    </w:p>
    <w:p w14:paraId="59780F2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Άκουσα πολλούς φίλους συναδέλφους να λένε ότι η άγνοια σκοτώνει. Πιστεύω ότι πολλοί απ’ αυτούς που κάνουν κριτική στο νομοσχέδιο δεν το έχουν διαβάσει</w:t>
      </w:r>
      <w:r>
        <w:rPr>
          <w:rFonts w:eastAsia="Times New Roman" w:cs="Times New Roman"/>
          <w:szCs w:val="24"/>
        </w:rPr>
        <w:t>. Έχω την αίσθηση ότι δεν το έχουν διαβάσει. Είναι μ</w:t>
      </w:r>
      <w:r>
        <w:rPr>
          <w:rFonts w:eastAsia="Times New Roman" w:cs="Times New Roman"/>
          <w:szCs w:val="24"/>
        </w:rPr>
        <w:t>ί</w:t>
      </w:r>
      <w:r>
        <w:rPr>
          <w:rFonts w:eastAsia="Times New Roman" w:cs="Times New Roman"/>
          <w:szCs w:val="24"/>
        </w:rPr>
        <w:t xml:space="preserve">α συγκλονιστική τομή που άργησε πολύ να έρθει. </w:t>
      </w:r>
    </w:p>
    <w:p w14:paraId="59780F2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Ερχόμαστε στο επίμαχο που αφορά το άρθρο 8. Μιλάμε από το πρωί ως το βράδυ για το 3</w:t>
      </w:r>
      <w:r>
        <w:rPr>
          <w:rFonts w:ascii="Microsoft Sans Serif" w:eastAsia="Times New Roman" w:hAnsi="Microsoft Sans Serif" w:cs="Microsoft Sans Serif"/>
          <w:szCs w:val="24"/>
        </w:rPr>
        <w:t>‰</w:t>
      </w:r>
      <w:r>
        <w:rPr>
          <w:rFonts w:eastAsia="Times New Roman" w:cs="Times New Roman"/>
          <w:szCs w:val="24"/>
        </w:rPr>
        <w:t xml:space="preserve">. Ποιος εμποδίζει αυτή την </w:t>
      </w:r>
      <w:r>
        <w:rPr>
          <w:rFonts w:eastAsia="Times New Roman" w:cs="Times New Roman"/>
          <w:szCs w:val="24"/>
        </w:rPr>
        <w:t>ε</w:t>
      </w:r>
      <w:r>
        <w:rPr>
          <w:rFonts w:eastAsia="Times New Roman" w:cs="Times New Roman"/>
          <w:szCs w:val="24"/>
        </w:rPr>
        <w:t>πιτροπή που δεν είναι μία; Κάθε μήνα μπορεί</w:t>
      </w:r>
      <w:r>
        <w:rPr>
          <w:rFonts w:eastAsia="Times New Roman" w:cs="Times New Roman"/>
          <w:szCs w:val="24"/>
        </w:rPr>
        <w:t xml:space="preserve"> να ελέγχει –εκτάκτως μερικές φορές- να κάνει ό,τι θέλει. Η αναδοχή κατ’ αρχ</w:t>
      </w:r>
      <w:r>
        <w:rPr>
          <w:rFonts w:eastAsia="Times New Roman" w:cs="Times New Roman"/>
          <w:szCs w:val="24"/>
        </w:rPr>
        <w:t>άς</w:t>
      </w:r>
      <w:r>
        <w:rPr>
          <w:rFonts w:eastAsia="Times New Roman" w:cs="Times New Roman"/>
          <w:szCs w:val="24"/>
        </w:rPr>
        <w:t xml:space="preserve"> είναι προσωρινή. Βέβαια, μπορεί να διαρκέσει, αλλά αυτό το κρίνουμε. </w:t>
      </w:r>
    </w:p>
    <w:p w14:paraId="59780F28" w14:textId="77777777" w:rsidR="00F07EC0" w:rsidRDefault="005D0323">
      <w:pPr>
        <w:spacing w:after="0" w:line="600" w:lineRule="auto"/>
        <w:ind w:firstLine="720"/>
        <w:jc w:val="both"/>
        <w:rPr>
          <w:rFonts w:eastAsia="Times New Roman" w:cs="Times New Roman"/>
          <w:szCs w:val="24"/>
        </w:rPr>
      </w:pPr>
      <w:r w:rsidRPr="008D0C05">
        <w:rPr>
          <w:rFonts w:eastAsia="Times New Roman" w:cs="Times New Roman"/>
          <w:szCs w:val="24"/>
        </w:rPr>
        <w:t>Ποιος</w:t>
      </w:r>
      <w:r>
        <w:rPr>
          <w:rFonts w:eastAsia="Times New Roman" w:cs="Times New Roman"/>
          <w:szCs w:val="24"/>
        </w:rPr>
        <w:t xml:space="preserve"> μας λέει, δηλαδή, ότι ένα ετερόφυλο ζευγάρι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είναι ικανό ή ένα άτομο μόνο του είναι ικανό και</w:t>
      </w:r>
      <w:r>
        <w:rPr>
          <w:rFonts w:eastAsia="Times New Roman" w:cs="Times New Roman"/>
          <w:szCs w:val="24"/>
        </w:rPr>
        <w:t xml:space="preserve"> δεν είναι ικανό ένα άτομο που έχει μ</w:t>
      </w:r>
      <w:r>
        <w:rPr>
          <w:rFonts w:eastAsia="Times New Roman" w:cs="Times New Roman"/>
          <w:szCs w:val="24"/>
        </w:rPr>
        <w:t>ί</w:t>
      </w:r>
      <w:r>
        <w:rPr>
          <w:rFonts w:eastAsia="Times New Roman" w:cs="Times New Roman"/>
          <w:szCs w:val="24"/>
        </w:rPr>
        <w:t>α ιδιαίτερη σεξουαλική προτίμηση; Ναι, μπορεί και αυτό να μην είναι ικανό. Γιατί θα γίνει αυτός ο διαχωρισμός; Για ποιον λόγο γίνεται αυτός ο διαχωρισμός; Θέλω να το καταλάβω.</w:t>
      </w:r>
    </w:p>
    <w:p w14:paraId="59780F2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Ξαναλέω: Πολλά από αυτά τα παιδιά πεθαίνου</w:t>
      </w:r>
      <w:r>
        <w:rPr>
          <w:rFonts w:eastAsia="Times New Roman" w:cs="Times New Roman"/>
          <w:szCs w:val="24"/>
        </w:rPr>
        <w:t>ν, μερικά γίνονται «φυτά» και είναι θέμα επιβίωσης. Ποιος εμποδίζει τις ασφαλιστικές δικλείδες της κυρίας Υπουργού να πάρουν πίσω την αναδοχή; Κανείς δεν τις εμποδίζει.</w:t>
      </w:r>
    </w:p>
    <w:p w14:paraId="59780F2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Άκουσα με πολύ σεβασμό -δεν ξέρω αν κατάλαβα καλά, μπορεί και να μην κατάλαβα, έμεινα ε</w:t>
      </w:r>
      <w:r>
        <w:rPr>
          <w:rFonts w:eastAsia="Times New Roman" w:cs="Times New Roman"/>
          <w:szCs w:val="24"/>
        </w:rPr>
        <w:t>μβρόντητος, όταν την άκουσα- την ομιλία της κ. Όλγας Κεφαλογιάννη, μ</w:t>
      </w:r>
      <w:r>
        <w:rPr>
          <w:rFonts w:eastAsia="Times New Roman" w:cs="Times New Roman"/>
          <w:szCs w:val="24"/>
        </w:rPr>
        <w:t>ί</w:t>
      </w:r>
      <w:r>
        <w:rPr>
          <w:rFonts w:eastAsia="Times New Roman" w:cs="Times New Roman"/>
          <w:szCs w:val="24"/>
        </w:rPr>
        <w:t>α ομιλία που θα μπορούσα να δανειστώ και να αντιγράψω, να αναφερθώ μόνο σε αυτήν και τίποτα άλλο. Δεν έχω καν ανταλλάξει ούτε καλημέρα, αλλά έμεινα θετικά εμβρόντητος από τον τρόπο που αν</w:t>
      </w:r>
      <w:r>
        <w:rPr>
          <w:rFonts w:eastAsia="Times New Roman" w:cs="Times New Roman"/>
          <w:szCs w:val="24"/>
        </w:rPr>
        <w:t>τιμετώπισε αυτή η συνάδελφος το θέμα του σημερινού νομοσχεδίου.</w:t>
      </w:r>
    </w:p>
    <w:p w14:paraId="59780F2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ήθελα, τελειώνοντας, να πω μ</w:t>
      </w:r>
      <w:r>
        <w:rPr>
          <w:rFonts w:eastAsia="Times New Roman" w:cs="Times New Roman"/>
          <w:szCs w:val="24"/>
        </w:rPr>
        <w:t>ί</w:t>
      </w:r>
      <w:r>
        <w:rPr>
          <w:rFonts w:eastAsia="Times New Roman" w:cs="Times New Roman"/>
          <w:szCs w:val="24"/>
        </w:rPr>
        <w:t>α κουβέντα. Έχουμε ξενυχτήσει ώρες ολόκληρες ακούγοντας τον «Μεγάλο Ερωτικό» του Μάνου Χατζηδάκη, διαβάζαμε την «Ιθάκη» του Καβάφη και παίρναμε μηνύματα ανθρωπι</w:t>
      </w:r>
      <w:r>
        <w:rPr>
          <w:rFonts w:eastAsia="Times New Roman" w:cs="Times New Roman"/>
          <w:szCs w:val="24"/>
        </w:rPr>
        <w:t xml:space="preserve">σμού, πηγαίναμε στην Επίδαυρο και βλέπαμε τον Κουν και μαθαίναμε τι θα πει θέατρο, διαβάζαμε «Το Πορτραίτο του </w:t>
      </w:r>
      <w:proofErr w:type="spellStart"/>
      <w:r>
        <w:rPr>
          <w:rFonts w:eastAsia="Times New Roman" w:cs="Times New Roman"/>
          <w:szCs w:val="24"/>
        </w:rPr>
        <w:t>Ντόριαν</w:t>
      </w:r>
      <w:proofErr w:type="spellEnd"/>
      <w:r>
        <w:rPr>
          <w:rFonts w:eastAsia="Times New Roman" w:cs="Times New Roman"/>
          <w:szCs w:val="24"/>
        </w:rPr>
        <w:t xml:space="preserve"> </w:t>
      </w:r>
      <w:proofErr w:type="spellStart"/>
      <w:r>
        <w:rPr>
          <w:rFonts w:eastAsia="Times New Roman" w:cs="Times New Roman"/>
          <w:szCs w:val="24"/>
        </w:rPr>
        <w:t>Γκρέυ</w:t>
      </w:r>
      <w:proofErr w:type="spellEnd"/>
      <w:r>
        <w:rPr>
          <w:rFonts w:eastAsia="Times New Roman" w:cs="Times New Roman"/>
          <w:szCs w:val="24"/>
        </w:rPr>
        <w:t>» και συγκλονιζόμασταν σαν φοιτητές και θαυμάζαμε όλοι τον Λόρδο Μπάιρον, που άφησε την άνεση της χώρας του και ήλθε να θυσιαστεί στ</w:t>
      </w:r>
      <w:r>
        <w:rPr>
          <w:rFonts w:eastAsia="Times New Roman" w:cs="Times New Roman"/>
          <w:szCs w:val="24"/>
        </w:rPr>
        <w:t>ην Ελλάδα.</w:t>
      </w:r>
    </w:p>
    <w:p w14:paraId="59780F2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Σε αυτούς τους ανθρώπους κάποιοι σε αυτή την Αίθουσα δεν αναγνωρίζουν το στοιχειώδες δικαίωμα του ανθρωπισμού.</w:t>
      </w:r>
    </w:p>
    <w:p w14:paraId="59780F2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780F2E" w14:textId="77777777" w:rsidR="00F07EC0" w:rsidRDefault="005D0323">
      <w:pPr>
        <w:spacing w:after="0" w:line="600" w:lineRule="auto"/>
        <w:jc w:val="center"/>
        <w:rPr>
          <w:rFonts w:eastAsia="Times New Roman" w:cs="Times New Roman"/>
          <w:szCs w:val="24"/>
        </w:rPr>
      </w:pPr>
      <w:r w:rsidRPr="0031365E">
        <w:rPr>
          <w:rFonts w:eastAsia="Times New Roman" w:cs="Times New Roman"/>
          <w:szCs w:val="24"/>
        </w:rPr>
        <w:t>(Χειροκροτήματα)</w:t>
      </w:r>
    </w:p>
    <w:p w14:paraId="59780F2F" w14:textId="77777777" w:rsidR="00F07EC0" w:rsidRDefault="005D0323">
      <w:pPr>
        <w:spacing w:after="0" w:line="600" w:lineRule="auto"/>
        <w:ind w:firstLine="720"/>
        <w:jc w:val="both"/>
        <w:rPr>
          <w:rFonts w:eastAsia="Times New Roman" w:cs="Times New Roman"/>
          <w:szCs w:val="24"/>
        </w:rPr>
      </w:pPr>
      <w:r w:rsidRPr="0060339A">
        <w:rPr>
          <w:rFonts w:eastAsia="Times New Roman" w:cs="Times New Roman"/>
          <w:b/>
          <w:szCs w:val="24"/>
        </w:rPr>
        <w:t>ΠΡΟΕΔΡΕΥΩΝ (Σπυρίδων Λυκούδης):</w:t>
      </w:r>
      <w:r w:rsidRPr="0060339A">
        <w:rPr>
          <w:rFonts w:eastAsia="Times New Roman" w:cs="Times New Roman"/>
          <w:szCs w:val="24"/>
        </w:rPr>
        <w:t xml:space="preserve"> </w:t>
      </w:r>
      <w:r>
        <w:rPr>
          <w:rFonts w:eastAsia="Times New Roman" w:cs="Times New Roman"/>
          <w:szCs w:val="24"/>
        </w:rPr>
        <w:t>Ευχαριστώ, κύριε συνάδελφε.</w:t>
      </w:r>
    </w:p>
    <w:p w14:paraId="59780F30" w14:textId="77777777" w:rsidR="00F07EC0" w:rsidRDefault="005D032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συνάδελφος κ. Παναγιώτα </w:t>
      </w:r>
      <w:proofErr w:type="spellStart"/>
      <w:r>
        <w:rPr>
          <w:rFonts w:eastAsia="Times New Roman" w:cs="Times New Roman"/>
          <w:szCs w:val="24"/>
        </w:rPr>
        <w:t>Δριτσέλη</w:t>
      </w:r>
      <w:proofErr w:type="spellEnd"/>
      <w:r>
        <w:rPr>
          <w:rFonts w:eastAsia="Times New Roman" w:cs="Times New Roman"/>
          <w:szCs w:val="24"/>
        </w:rPr>
        <w:t xml:space="preserve"> έχει </w:t>
      </w:r>
      <w:r>
        <w:rPr>
          <w:rFonts w:eastAsia="Times New Roman" w:cs="Times New Roman"/>
          <w:szCs w:val="24"/>
        </w:rPr>
        <w:t>τον λόγο.</w:t>
      </w:r>
    </w:p>
    <w:p w14:paraId="59780F31"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Κυρίες και κύριοι Βουλευτές, σήμερα χαίρομαι διπλά για τη συζήτηση αυτού του νομοσχεδίου, αρχικά γιατί φαίνεται ότι επί της αρχής -και δεν αναφέρομαι καθόλου στη Χρυσή Αυγή- αυτό το νομοσχέδιο αγκαλιάζεται και χαιρετίζεται από</w:t>
      </w:r>
      <w:r>
        <w:rPr>
          <w:rFonts w:eastAsia="Times New Roman" w:cs="Times New Roman"/>
          <w:szCs w:val="24"/>
        </w:rPr>
        <w:t xml:space="preserve"> όλες τις πλευρές. Άρα διαφαίνεται η αναγκαιότητα και η τομή που εισάγει το νομοσχέδιο αυτό, κατά τη γνώμη μου -και όλοι μάλλον το είπαν, δεν είναι μόνο δική μου γνώμη- για μ</w:t>
      </w:r>
      <w:r>
        <w:rPr>
          <w:rFonts w:eastAsia="Times New Roman" w:cs="Times New Roman"/>
          <w:szCs w:val="24"/>
        </w:rPr>
        <w:t>ί</w:t>
      </w:r>
      <w:r>
        <w:rPr>
          <w:rFonts w:eastAsia="Times New Roman" w:cs="Times New Roman"/>
          <w:szCs w:val="24"/>
        </w:rPr>
        <w:t xml:space="preserve">α υπέρτατη στάση ζωής, αγάπης και αλτρουισμού, η οποία για πολλά χρόνια φαίνεται </w:t>
      </w:r>
      <w:r>
        <w:rPr>
          <w:rFonts w:eastAsia="Times New Roman" w:cs="Times New Roman"/>
          <w:szCs w:val="24"/>
        </w:rPr>
        <w:t>ότι ήταν αγκυλωμένη σε γραφειοκρατικά γρανάζια. Όμως, πέρα από αυτό, πέρα από το ότι δεν έδινε καθόλου προσοχή στα παιδιά, εξέτρεφε, φαίνεται -και το έχουμε δει και από την εξάρθρωση διαφόρων κυκλωμάτων- και την αδιαφάνεια, αλλά κυρίως και την εμπορία βρεφ</w:t>
      </w:r>
      <w:r>
        <w:rPr>
          <w:rFonts w:eastAsia="Times New Roman" w:cs="Times New Roman"/>
          <w:szCs w:val="24"/>
        </w:rPr>
        <w:t>ών, με ό,τι συνέπειες αυτό μπορεί να είχε.</w:t>
      </w:r>
    </w:p>
    <w:p w14:paraId="59780F3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Ο δεύτερος λόγος ο οποίος με κάνει να είμαι και συγκινημένη -διότι, όταν μιλάμε για τα παιδιά, δεν μπορούμε να μην είμαστε συγκινημένοι και να μιλάμε μόνο πολιτικά- και να χαίρομαι είναι γιατί πραγματικά αυτή η Κυ</w:t>
      </w:r>
      <w:r>
        <w:rPr>
          <w:rFonts w:eastAsia="Times New Roman" w:cs="Times New Roman"/>
          <w:szCs w:val="24"/>
        </w:rPr>
        <w:t>βέρνηση φαίνεται ότι έχει στον πυρήνα και στο κέντρο της πολιτικής της μ</w:t>
      </w:r>
      <w:r>
        <w:rPr>
          <w:rFonts w:eastAsia="Times New Roman" w:cs="Times New Roman"/>
          <w:szCs w:val="24"/>
        </w:rPr>
        <w:t>ί</w:t>
      </w:r>
      <w:r>
        <w:rPr>
          <w:rFonts w:eastAsia="Times New Roman" w:cs="Times New Roman"/>
          <w:szCs w:val="24"/>
        </w:rPr>
        <w:t>α τακτική και μ</w:t>
      </w:r>
      <w:r>
        <w:rPr>
          <w:rFonts w:eastAsia="Times New Roman" w:cs="Times New Roman"/>
          <w:szCs w:val="24"/>
        </w:rPr>
        <w:t>ί</w:t>
      </w:r>
      <w:r>
        <w:rPr>
          <w:rFonts w:eastAsia="Times New Roman" w:cs="Times New Roman"/>
          <w:szCs w:val="24"/>
        </w:rPr>
        <w:t>α στρατηγική για την προστασία του παιδιού.</w:t>
      </w:r>
    </w:p>
    <w:p w14:paraId="59780F3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Αν δεν κάνω λάθος, αυτό το νομοσχέδιο είναι το τρίτο ή το τέταρτο και κάνει πράξη τη δέσμευση και της κυρίας Φωτίου, αλλά κ</w:t>
      </w:r>
      <w:r>
        <w:rPr>
          <w:rFonts w:eastAsia="Times New Roman" w:cs="Times New Roman"/>
          <w:szCs w:val="24"/>
        </w:rPr>
        <w:t xml:space="preserve">αι της Κυβέρνησης ότι το 2018 θα είναι έτος για το παιδί. </w:t>
      </w:r>
      <w:r>
        <w:rPr>
          <w:rFonts w:eastAsia="Times New Roman" w:cs="Times New Roman"/>
          <w:szCs w:val="24"/>
        </w:rPr>
        <w:t>Μ</w:t>
      </w:r>
      <w:r>
        <w:rPr>
          <w:rFonts w:eastAsia="Times New Roman" w:cs="Times New Roman"/>
          <w:szCs w:val="24"/>
        </w:rPr>
        <w:t>ε τα σχολικά γεύματα και με τα οικογενειακά επιδόματα και με τους βρεφονηπιακούς σταθμούς και με την προσχολική αγωγή φαίνεται ότι επιτέλους το παιδί παίρνει σε αυτήν την κοινωνία και σε μ</w:t>
      </w:r>
      <w:r>
        <w:rPr>
          <w:rFonts w:eastAsia="Times New Roman" w:cs="Times New Roman"/>
          <w:szCs w:val="24"/>
        </w:rPr>
        <w:t>ί</w:t>
      </w:r>
      <w:r>
        <w:rPr>
          <w:rFonts w:eastAsia="Times New Roman" w:cs="Times New Roman"/>
          <w:szCs w:val="24"/>
        </w:rPr>
        <w:t>α κοινων</w:t>
      </w:r>
      <w:r>
        <w:rPr>
          <w:rFonts w:eastAsia="Times New Roman" w:cs="Times New Roman"/>
          <w:szCs w:val="24"/>
        </w:rPr>
        <w:t>ία που τα τελευταία δέκα χρόνια μαστίζεται από κρίση, τη θέση που του αξίζει.</w:t>
      </w:r>
    </w:p>
    <w:p w14:paraId="59780F3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Αυτό το νομοσχέδιο, λοιπόν, εισάγει μ</w:t>
      </w:r>
      <w:r>
        <w:rPr>
          <w:rFonts w:eastAsia="Times New Roman" w:cs="Times New Roman"/>
          <w:szCs w:val="24"/>
        </w:rPr>
        <w:t>ί</w:t>
      </w:r>
      <w:r>
        <w:rPr>
          <w:rFonts w:eastAsia="Times New Roman" w:cs="Times New Roman"/>
          <w:szCs w:val="24"/>
        </w:rPr>
        <w:t>α τομή και κακώς το λέμε έτσι, γιατί δεν θα έπρεπε καν τα τελευταία χρόνια να υφίσταται η ανάγκη να αντιμετωπιστεί αυτή η στάση ζωής -ξαναλέ</w:t>
      </w:r>
      <w:r>
        <w:rPr>
          <w:rFonts w:eastAsia="Times New Roman" w:cs="Times New Roman"/>
          <w:szCs w:val="24"/>
        </w:rPr>
        <w:t>ω- ανθρώπων που θέλουν να μοιραστούν αγάπη με παιδιά τα οποία βρίσκονται σε ιδρύματα και υποφέρουν -όχι κατά κανόνα, αλλά συνήθως αυτό συμβαίνει- από απίστευτη ταλαιπωρία και απίστευτη χρονοβόρα διαδικασία επτά και οκτώ ετών, προκειμένου να φύγουν από παγε</w:t>
      </w:r>
      <w:r>
        <w:rPr>
          <w:rFonts w:eastAsia="Times New Roman" w:cs="Times New Roman"/>
          <w:szCs w:val="24"/>
        </w:rPr>
        <w:t>ρούς τοίχους ιδρυμάτων.</w:t>
      </w:r>
    </w:p>
    <w:p w14:paraId="59780F35"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 το νομοσχέδιο, λοιπόν, θα δώσει ώθηση σε χιλιάδες οικογένειες που θέλουν να έχουν πρόσβαση στις διαδικασίες της </w:t>
      </w:r>
      <w:proofErr w:type="spellStart"/>
      <w:r>
        <w:rPr>
          <w:rFonts w:eastAsia="Times New Roman" w:cs="Times New Roman"/>
          <w:szCs w:val="24"/>
        </w:rPr>
        <w:t>τεκνοθεσίας</w:t>
      </w:r>
      <w:proofErr w:type="spellEnd"/>
      <w:r>
        <w:rPr>
          <w:rFonts w:eastAsia="Times New Roman" w:cs="Times New Roman"/>
          <w:szCs w:val="24"/>
        </w:rPr>
        <w:t xml:space="preserve"> και κυρίως –το λέω ξανά- θα εμβαθύνει σε έναν στόχο, ο οποίος είναι η παιδική προστασία και η </w:t>
      </w:r>
      <w:proofErr w:type="spellStart"/>
      <w:r>
        <w:rPr>
          <w:rFonts w:eastAsia="Times New Roman" w:cs="Times New Roman"/>
          <w:szCs w:val="24"/>
        </w:rPr>
        <w:t>αποϊδρυμα</w:t>
      </w:r>
      <w:r>
        <w:rPr>
          <w:rFonts w:eastAsia="Times New Roman" w:cs="Times New Roman"/>
          <w:szCs w:val="24"/>
        </w:rPr>
        <w:t>τοποίηση</w:t>
      </w:r>
      <w:proofErr w:type="spellEnd"/>
      <w:r>
        <w:rPr>
          <w:rFonts w:eastAsia="Times New Roman" w:cs="Times New Roman"/>
          <w:szCs w:val="24"/>
        </w:rPr>
        <w:t xml:space="preserve">. </w:t>
      </w:r>
    </w:p>
    <w:p w14:paraId="59780F36"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Ακούστηκαν πάρα πολλά γι’ αυτό το νομοσχέδιο. Διαστρεβλώθηκαν κατά βάση επικοινωνιακά οι επιδιώξεις αυτού του νομοσχεδίου. Κυρίως δεν απασχόλησαν τη δημόσια συζήτηση αυτές οι καινοτομίες οι οποίες εισάγονται, γιατί ενισχύεται επιτέλους η διαφάνε</w:t>
      </w:r>
      <w:r>
        <w:rPr>
          <w:rFonts w:eastAsia="Times New Roman" w:cs="Times New Roman"/>
          <w:szCs w:val="24"/>
        </w:rPr>
        <w:t xml:space="preserve">ια και επιταχύνονται οι διαδικασίες που σήμερα αποτελούν και ανασταλτικό παράγοντα για πολλές οικογένειες, οι οποίες θέλουν προχωρήσουν σε πράξεις υιοθεσίας ή αναδοχής. </w:t>
      </w:r>
    </w:p>
    <w:p w14:paraId="59780F37"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Εδώ και πολλά χρόνια στην Ελλάδα υφίσταται ένας κανόνας. Υπάρχει ένας κατακερματισμός </w:t>
      </w:r>
      <w:r>
        <w:rPr>
          <w:rFonts w:eastAsia="Times New Roman" w:cs="Times New Roman"/>
          <w:szCs w:val="24"/>
        </w:rPr>
        <w:t>ιδρυμάτων, δημοσίων αλλά και περιφερειακών, δημοτικών και ιδιωτικών. Πολλά από αυτά τα ιδρύματα έχουν προβλήματα, άλλα έχουν ελλείψεις. Πολλά πρωτοπορούν -και μπορούμε να το πούμε- και παρέχουν πρότυπες υπηρεσίες. Άλλα δεν έχουν καν ενταχθεί σε έναν ενιαίο</w:t>
      </w:r>
      <w:r>
        <w:rPr>
          <w:rFonts w:eastAsia="Times New Roman" w:cs="Times New Roman"/>
          <w:szCs w:val="24"/>
        </w:rPr>
        <w:t xml:space="preserve"> κατάλογο και δεν υπάρχει και άμεση εικόνα για το έργο που κάνουν. </w:t>
      </w:r>
    </w:p>
    <w:p w14:paraId="59780F38"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Παράλληλα, χιλιάδες οικογένειες δεν μπορούν να εξασφαλίσουν μια ταχεία πρόσβαση στη διαδικασία, με αποτέλεσμα αυτά τα παιδιά να μένουν παγιδευμένα για πολλά χρόνια σε ιδρύματα, με ό,τι αυτ</w:t>
      </w:r>
      <w:r>
        <w:rPr>
          <w:rFonts w:eastAsia="Times New Roman" w:cs="Times New Roman"/>
          <w:szCs w:val="24"/>
        </w:rPr>
        <w:t xml:space="preserve">ό μπορεί να συνεπάγεται για τη ψυχοκοινωνική τους ανάπτυξη. </w:t>
      </w:r>
    </w:p>
    <w:p w14:paraId="59780F39"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Αυτό το νομοσχέδιο, λοιπόν, απαντά σε αυτά τα προβλήματα με δύο βασικούς τρόπους, στους οποίους αξίζει να αναφερθούμε. Ο πρώτος αφορά στη μετάβαση των υπηρεσιών και των φορέων στην ψηφιακή εποχή.</w:t>
      </w:r>
      <w:r>
        <w:rPr>
          <w:rFonts w:eastAsia="Times New Roman" w:cs="Times New Roman"/>
          <w:szCs w:val="24"/>
        </w:rPr>
        <w:t xml:space="preserve"> Η δημιουργία μητρώων και σε σχέση με την αναδοχή και σε σχέση με την υιοθεσία, αλλά και η διασύνδεση μ’ αυτά των Ειδικών Αποκεντρωμένων Μητρώων, αποτελεί μία τομή, η οποία θα πρέπει άμεσα να ολοκληρωθεί. Με τη δημιουργία αυτών των βάσεων το σύστημα εδραιώ</w:t>
      </w:r>
      <w:r>
        <w:rPr>
          <w:rFonts w:eastAsia="Times New Roman" w:cs="Times New Roman"/>
          <w:szCs w:val="24"/>
        </w:rPr>
        <w:t xml:space="preserve">νει διαδικασίες διαφάνειας και αποτελεσματικότητας. </w:t>
      </w:r>
    </w:p>
    <w:p w14:paraId="59780F3A"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δεύτερη καινοτομία του νομοσχεδίου αφορά στην επίσπευση των διαδικασιών που αφορούν στην κοινωνική έρευνα και στην </w:t>
      </w:r>
      <w:proofErr w:type="spellStart"/>
      <w:r>
        <w:rPr>
          <w:rFonts w:eastAsia="Times New Roman" w:cs="Times New Roman"/>
          <w:szCs w:val="24"/>
        </w:rPr>
        <w:t>καταλληλότητα</w:t>
      </w:r>
      <w:proofErr w:type="spellEnd"/>
      <w:r>
        <w:rPr>
          <w:rFonts w:eastAsia="Times New Roman" w:cs="Times New Roman"/>
          <w:szCs w:val="24"/>
        </w:rPr>
        <w:t xml:space="preserve"> των υποψηφίων γονέων. Σήμερα αυτές οι διαδικασίες καθυστερούν εξαιτίας τ</w:t>
      </w:r>
      <w:r>
        <w:rPr>
          <w:rFonts w:eastAsia="Times New Roman" w:cs="Times New Roman"/>
          <w:szCs w:val="24"/>
        </w:rPr>
        <w:t>ων ελλείψεων των κοινωνικών υπηρεσιών και του μεγάλου φόρτου που καλούνται προφανώς να διαχειριστούν. Άρα αυτό το νομοσχέδιο απαντά στο πρόβλημα με τη δυνατότητα ανάθεσης της κοινωνικής έρευνας σε κοινωνικούς λειτουργούς του Συνδέσμου Κοινωνικών Λειτουργών</w:t>
      </w:r>
      <w:r>
        <w:rPr>
          <w:rFonts w:eastAsia="Times New Roman" w:cs="Times New Roman"/>
          <w:szCs w:val="24"/>
        </w:rPr>
        <w:t xml:space="preserve"> Ελλάδας, δηλαδή ενός επαγγελματικού και επιστημονικού κλάδου, ο οποίος λειτουργεί εδώ και πενήντα χρόνια. </w:t>
      </w:r>
    </w:p>
    <w:p w14:paraId="59780F3B"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Άρα λοιπόν, σ’ αυτό το νομοσχέδιο συντονίζονται όλοι οι φορείς σε έναν και μόνο στόχο, σ’ αυτόν της </w:t>
      </w:r>
      <w:proofErr w:type="spellStart"/>
      <w:r>
        <w:rPr>
          <w:rFonts w:eastAsia="Times New Roman" w:cs="Times New Roman"/>
          <w:szCs w:val="24"/>
        </w:rPr>
        <w:t>αποϊδρυματοποίησης</w:t>
      </w:r>
      <w:proofErr w:type="spellEnd"/>
      <w:r>
        <w:rPr>
          <w:rFonts w:eastAsia="Times New Roman" w:cs="Times New Roman"/>
          <w:szCs w:val="24"/>
        </w:rPr>
        <w:t xml:space="preserve"> της παιδικής προστασίας. </w:t>
      </w:r>
    </w:p>
    <w:p w14:paraId="59780F3C"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ή η αλλαγή δεν σημαίνει –και δεν πρέπει να σημαίνει- ότι το κράτος δεν ενδιαφέρεται για τη βελτίωση της εικόνας στα </w:t>
      </w:r>
      <w:r>
        <w:rPr>
          <w:rFonts w:eastAsia="Times New Roman" w:cs="Times New Roman"/>
          <w:szCs w:val="24"/>
        </w:rPr>
        <w:t>ι</w:t>
      </w:r>
      <w:r>
        <w:rPr>
          <w:rFonts w:eastAsia="Times New Roman" w:cs="Times New Roman"/>
          <w:szCs w:val="24"/>
        </w:rPr>
        <w:t xml:space="preserve">δρύματα </w:t>
      </w:r>
      <w:r>
        <w:rPr>
          <w:rFonts w:eastAsia="Times New Roman" w:cs="Times New Roman"/>
          <w:szCs w:val="24"/>
        </w:rPr>
        <w:t>π</w:t>
      </w:r>
      <w:r>
        <w:rPr>
          <w:rFonts w:eastAsia="Times New Roman" w:cs="Times New Roman"/>
          <w:szCs w:val="24"/>
        </w:rPr>
        <w:t xml:space="preserve">αιδικής </w:t>
      </w:r>
      <w:r>
        <w:rPr>
          <w:rFonts w:eastAsia="Times New Roman" w:cs="Times New Roman"/>
          <w:szCs w:val="24"/>
        </w:rPr>
        <w:t>π</w:t>
      </w:r>
      <w:r>
        <w:rPr>
          <w:rFonts w:eastAsia="Times New Roman" w:cs="Times New Roman"/>
          <w:szCs w:val="24"/>
        </w:rPr>
        <w:t>ροστασίας. Εν τούτοις, ο πρώτος στόχος των δημοσίων πολιτικών σε αυτό το θέμα είναι να παραμένουν τα παιδιά όσο το δυνατό</w:t>
      </w:r>
      <w:r>
        <w:rPr>
          <w:rFonts w:eastAsia="Times New Roman" w:cs="Times New Roman"/>
          <w:szCs w:val="24"/>
        </w:rPr>
        <w:t xml:space="preserve">ν λιγότερο σε περιβάλλον ιδρύματος, ακόμα και αν αυτό λειτουργεί με τα υψηλότερα κοινωνικά και επιστημονικά πρότυπα. </w:t>
      </w:r>
    </w:p>
    <w:p w14:paraId="59780F3D"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ανατροφή ενός παιδιού σε περιβάλλον οικογένειας προφανώς και είναι ο πρώτος στόχος και σε αυτόν εδράζεται όλη η φιλοσοφία του νομοσχεδίο</w:t>
      </w:r>
      <w:r>
        <w:rPr>
          <w:rFonts w:eastAsia="Times New Roman" w:cs="Times New Roman"/>
          <w:szCs w:val="24"/>
        </w:rPr>
        <w:t xml:space="preserve">υ. Σ’ αυτό το πλαίσιο, βέβαια, εντάσσεται και η επαγγελματική αναδοχή, ένας θεσμός ο οποίος εισάγεται για πρώτη φορά και αφορά σε περιπτώσεις παιδιών είτε με αναπηρίες, είτε με ειδικές ανάγκες. </w:t>
      </w:r>
    </w:p>
    <w:p w14:paraId="59780F3E"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Θα ήθελα στο σημείο αυτό να αναφερθώ σε δύο άρθρα για τα οποί</w:t>
      </w:r>
      <w:r>
        <w:rPr>
          <w:rFonts w:eastAsia="Times New Roman" w:cs="Times New Roman"/>
          <w:szCs w:val="24"/>
        </w:rPr>
        <w:t xml:space="preserve">α ακούστηκαν διάφορες ακρότητες, </w:t>
      </w:r>
      <w:proofErr w:type="spellStart"/>
      <w:r>
        <w:rPr>
          <w:rFonts w:eastAsia="Times New Roman" w:cs="Times New Roman"/>
          <w:szCs w:val="24"/>
        </w:rPr>
        <w:t>ξενοφοβικές</w:t>
      </w:r>
      <w:proofErr w:type="spellEnd"/>
      <w:r>
        <w:rPr>
          <w:rFonts w:eastAsia="Times New Roman" w:cs="Times New Roman"/>
          <w:szCs w:val="24"/>
        </w:rPr>
        <w:t xml:space="preserve"> και </w:t>
      </w:r>
      <w:proofErr w:type="spellStart"/>
      <w:r>
        <w:rPr>
          <w:rFonts w:eastAsia="Times New Roman" w:cs="Times New Roman"/>
          <w:szCs w:val="24"/>
        </w:rPr>
        <w:t>ομοφοβικές</w:t>
      </w:r>
      <w:proofErr w:type="spellEnd"/>
      <w:r>
        <w:rPr>
          <w:rFonts w:eastAsia="Times New Roman" w:cs="Times New Roman"/>
          <w:szCs w:val="24"/>
        </w:rPr>
        <w:t xml:space="preserve">, πέρα από κάθε κοινωνική λογική, όπως θα πω εγώ και δεν θα αναφερθώ μόνο στους επιστήμονες. </w:t>
      </w:r>
    </w:p>
    <w:p w14:paraId="59780F3F"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πρώτο ζήτημα αφορά στο άρθρο 5 και στο Εθνικό Μητρώο Ανηλίκων, το οποίο δημιουργείται με στόχο την κ</w:t>
      </w:r>
      <w:r>
        <w:rPr>
          <w:rFonts w:eastAsia="Times New Roman" w:cs="Times New Roman"/>
          <w:szCs w:val="24"/>
        </w:rPr>
        <w:t xml:space="preserve">αταγραφή όλων των ανηλίκων που βρίσκονται σε </w:t>
      </w:r>
      <w:r>
        <w:rPr>
          <w:rFonts w:eastAsia="Times New Roman" w:cs="Times New Roman"/>
          <w:szCs w:val="24"/>
        </w:rPr>
        <w:t>ι</w:t>
      </w:r>
      <w:r>
        <w:rPr>
          <w:rFonts w:eastAsia="Times New Roman" w:cs="Times New Roman"/>
          <w:szCs w:val="24"/>
        </w:rPr>
        <w:t xml:space="preserve">δρύματα </w:t>
      </w:r>
      <w:r>
        <w:rPr>
          <w:rFonts w:eastAsia="Times New Roman" w:cs="Times New Roman"/>
          <w:szCs w:val="24"/>
        </w:rPr>
        <w:t>π</w:t>
      </w:r>
      <w:r>
        <w:rPr>
          <w:rFonts w:eastAsia="Times New Roman" w:cs="Times New Roman"/>
          <w:szCs w:val="24"/>
        </w:rPr>
        <w:t xml:space="preserve">αιδικής </w:t>
      </w:r>
      <w:r>
        <w:rPr>
          <w:rFonts w:eastAsia="Times New Roman" w:cs="Times New Roman"/>
          <w:szCs w:val="24"/>
        </w:rPr>
        <w:t>π</w:t>
      </w:r>
      <w:r>
        <w:rPr>
          <w:rFonts w:eastAsia="Times New Roman" w:cs="Times New Roman"/>
          <w:szCs w:val="24"/>
        </w:rPr>
        <w:t xml:space="preserve">ροστασίας. Σ’ αυτό το </w:t>
      </w:r>
      <w:r>
        <w:rPr>
          <w:rFonts w:eastAsia="Times New Roman" w:cs="Times New Roman"/>
          <w:szCs w:val="24"/>
        </w:rPr>
        <w:t>μ</w:t>
      </w:r>
      <w:r>
        <w:rPr>
          <w:rFonts w:eastAsia="Times New Roman" w:cs="Times New Roman"/>
          <w:szCs w:val="24"/>
        </w:rPr>
        <w:t>ητρώο αντιμετωπίζεται για πρώτη φορά μία πραγματικότητα η οποία υπάρχει τα τελευταία χρόνια και στη χώρα μας. Πλέον θα εντάσσονται και τα ασυνόδευτα προσφυγόπουλα. Για ό</w:t>
      </w:r>
      <w:r>
        <w:rPr>
          <w:rFonts w:eastAsia="Times New Roman" w:cs="Times New Roman"/>
          <w:szCs w:val="24"/>
        </w:rPr>
        <w:t xml:space="preserve">λα τα άλλα τα οποία ακούμε περί αλλοίωσης της νέας γενιάς και όλα τα σχετικά, δεν χρειάζεται να αναφερθούμε άλλο. Νομίζω ότι δεν απαντούν σε </w:t>
      </w:r>
      <w:proofErr w:type="spellStart"/>
      <w:r>
        <w:rPr>
          <w:rFonts w:eastAsia="Times New Roman" w:cs="Times New Roman"/>
          <w:szCs w:val="24"/>
        </w:rPr>
        <w:t>καμμία</w:t>
      </w:r>
      <w:proofErr w:type="spellEnd"/>
      <w:r>
        <w:rPr>
          <w:rFonts w:eastAsia="Times New Roman" w:cs="Times New Roman"/>
          <w:szCs w:val="24"/>
        </w:rPr>
        <w:t xml:space="preserve"> λογική. Αυτά τα παιδιά, τα προσφυγόπουλα, είναι δικά μας παιδιά –θα πρέπει να το λέμε- και η μέριμνα για την</w:t>
      </w:r>
      <w:r>
        <w:rPr>
          <w:rFonts w:eastAsia="Times New Roman" w:cs="Times New Roman"/>
          <w:szCs w:val="24"/>
        </w:rPr>
        <w:t xml:space="preserve"> ψυχοκοινωνική ανάπτυξή τους θα πρέπει να είναι δική μας υπόθεση και κανενός άλλου. </w:t>
      </w:r>
    </w:p>
    <w:p w14:paraId="59780F40"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δεύτερο ζήτημα αφορά φυσικά στο άρθρο 8 και στη διεύρυνση του δικαιώματος αναδοχής και σε ζευγάρια που έχουν συνάψει σύμφωνο συμβίωσης, ομόφυλα και ετερόφυλα. Ακούστηκα</w:t>
      </w:r>
      <w:r>
        <w:rPr>
          <w:rFonts w:eastAsia="Times New Roman" w:cs="Times New Roman"/>
          <w:szCs w:val="24"/>
        </w:rPr>
        <w:t xml:space="preserve">ν διάφορα αδιανόητα και ατεκμηρίωτα γι’ αυτό το άρθρο. Η οικογενειακή ευτυχία δεν σχετίζεται με το εάν ένα ζευγάρι είναι ομόφυλο ή ετερόφυλο, αλλά με τη στοργή και τους συναισθηματικούς δεσμούς που αναπτύσσονται και καθιστούν τα άτομα οικογένεια. </w:t>
      </w:r>
    </w:p>
    <w:p w14:paraId="59780F41"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ανάληψη της αναδοχής από ένα ομόφυλο ζευγάρι </w:t>
      </w:r>
      <w:r w:rsidRPr="00224BE3">
        <w:rPr>
          <w:rFonts w:eastAsia="Times New Roman" w:cs="Times New Roman"/>
          <w:szCs w:val="24"/>
        </w:rPr>
        <w:t>μπορεί να</w:t>
      </w:r>
      <w:r>
        <w:rPr>
          <w:rFonts w:eastAsia="Times New Roman" w:cs="Times New Roman"/>
          <w:szCs w:val="24"/>
        </w:rPr>
        <w:t xml:space="preserve"> προσφέρει σε ένα παιδί όλα όσα χρειάζεται, όπως ακριβώς </w:t>
      </w:r>
      <w:r w:rsidRPr="00224BE3">
        <w:rPr>
          <w:rFonts w:eastAsia="Times New Roman" w:cs="Times New Roman"/>
          <w:szCs w:val="24"/>
        </w:rPr>
        <w:t>μπορεί να</w:t>
      </w:r>
      <w:r>
        <w:rPr>
          <w:rFonts w:eastAsia="Times New Roman" w:cs="Times New Roman"/>
          <w:szCs w:val="24"/>
        </w:rPr>
        <w:t xml:space="preserve"> το κάνει και ένα ετερόφυλο ζευγάρι. Αυτό είναι το πρώτο ζήτημα.</w:t>
      </w:r>
    </w:p>
    <w:p w14:paraId="59780F42"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δεύτερο ζήτημα είναι αυτό που υπογράμμισαν έντονα και οι φορείς: Η ψυχοκοινωνική συμπεριφορά και η ανάπτυξη ενός παιδιού με το αν διαβιεί με ένα ανάδοχο ομόφυλο ζευγάρι δεν σχετίζεται με την ψυχοκοινωνική συμπεριφορά τους ούτε καθορίζεται, και δεν </w:t>
      </w:r>
      <w:r w:rsidRPr="00E57B5A">
        <w:rPr>
          <w:rFonts w:eastAsia="Times New Roman" w:cs="Times New Roman"/>
          <w:szCs w:val="24"/>
        </w:rPr>
        <w:t>πρέπε</w:t>
      </w:r>
      <w:r w:rsidRPr="00E57B5A">
        <w:rPr>
          <w:rFonts w:eastAsia="Times New Roman" w:cs="Times New Roman"/>
          <w:szCs w:val="24"/>
        </w:rPr>
        <w:t>ι να</w:t>
      </w:r>
      <w:r>
        <w:rPr>
          <w:rFonts w:eastAsia="Times New Roman" w:cs="Times New Roman"/>
          <w:szCs w:val="24"/>
        </w:rPr>
        <w:t xml:space="preserve"> επιτρέψουμε να καθορίζεται, από το βλέμμα των άλλων απέναντι στις σεξουαλικές επιλογές των αναδόχων γονέων του. Μ</w:t>
      </w:r>
      <w:r>
        <w:rPr>
          <w:rFonts w:eastAsia="Times New Roman" w:cs="Times New Roman"/>
          <w:szCs w:val="24"/>
        </w:rPr>
        <w:t>ί</w:t>
      </w:r>
      <w:r>
        <w:rPr>
          <w:rFonts w:eastAsia="Times New Roman" w:cs="Times New Roman"/>
          <w:szCs w:val="24"/>
        </w:rPr>
        <w:t xml:space="preserve">α ανάδοχη οικογένεια </w:t>
      </w:r>
      <w:r w:rsidRPr="00224BE3">
        <w:rPr>
          <w:rFonts w:eastAsia="Times New Roman" w:cs="Times New Roman"/>
          <w:szCs w:val="24"/>
        </w:rPr>
        <w:t>μπορεί να</w:t>
      </w:r>
      <w:r>
        <w:rPr>
          <w:rFonts w:eastAsia="Times New Roman" w:cs="Times New Roman"/>
          <w:szCs w:val="24"/>
        </w:rPr>
        <w:t xml:space="preserve"> αποτελείται από ετερόφυλα ζευγάρια, από ομόφυλα άτομα ή </w:t>
      </w:r>
      <w:r w:rsidRPr="00224BE3">
        <w:rPr>
          <w:rFonts w:eastAsia="Times New Roman" w:cs="Times New Roman"/>
          <w:szCs w:val="24"/>
        </w:rPr>
        <w:t>μπορεί να</w:t>
      </w:r>
      <w:r>
        <w:rPr>
          <w:rFonts w:eastAsia="Times New Roman" w:cs="Times New Roman"/>
          <w:szCs w:val="24"/>
        </w:rPr>
        <w:t xml:space="preserve"> είναι μονογονεϊκή</w:t>
      </w:r>
      <w:r w:rsidRPr="0080775A">
        <w:rPr>
          <w:rFonts w:eastAsia="Times New Roman" w:cs="Times New Roman"/>
          <w:szCs w:val="24"/>
        </w:rPr>
        <w:t>,</w:t>
      </w:r>
      <w:r>
        <w:rPr>
          <w:rFonts w:eastAsia="Times New Roman" w:cs="Times New Roman"/>
          <w:szCs w:val="24"/>
        </w:rPr>
        <w:t xml:space="preserve"> γιατί ακριβώς αυτή εί</w:t>
      </w:r>
      <w:r>
        <w:rPr>
          <w:rFonts w:eastAsia="Times New Roman" w:cs="Times New Roman"/>
          <w:szCs w:val="24"/>
        </w:rPr>
        <w:t xml:space="preserve">ναι και η ελληνική πραγματικότητα. </w:t>
      </w:r>
    </w:p>
    <w:p w14:paraId="59780F43"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Έρχομαι στο μεγάλο, «τρανταχτό» επιχείρημα μερίδας της </w:t>
      </w:r>
      <w:r w:rsidRPr="00654FD3">
        <w:rPr>
          <w:rFonts w:eastAsia="Times New Roman" w:cs="Times New Roman"/>
          <w:szCs w:val="24"/>
        </w:rPr>
        <w:t>Νέας Δημοκρατίας</w:t>
      </w:r>
      <w:r>
        <w:rPr>
          <w:rFonts w:eastAsia="Times New Roman" w:cs="Times New Roman"/>
          <w:szCs w:val="24"/>
        </w:rPr>
        <w:t xml:space="preserve"> περί του κοινωνικού στιγματισμού. Εδώ έρχομαι να πω και να αναρωτηθώ κατά πόσο αυτός ο κοινωνικός στιγματισμός ενισχύεται από μια στάση όπου αντιμετ</w:t>
      </w:r>
      <w:r>
        <w:rPr>
          <w:rFonts w:eastAsia="Times New Roman" w:cs="Times New Roman"/>
          <w:szCs w:val="24"/>
        </w:rPr>
        <w:t xml:space="preserve">ωπίζει το αν ένας γονέας είναι άξιος ή όχι με βάση τον σεξουαλικό του προσανατολισμό ή με βάση το αν είναι καλός ή όχι αποδεδειγμένα και από επιστημονικούς φορείς. </w:t>
      </w:r>
    </w:p>
    <w:p w14:paraId="59780F44"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Αν θεωρεί η </w:t>
      </w:r>
      <w:r w:rsidRPr="00391AB7">
        <w:rPr>
          <w:rFonts w:eastAsia="Times New Roman" w:cs="Times New Roman"/>
          <w:szCs w:val="24"/>
        </w:rPr>
        <w:t>Νέα Δημοκρατία</w:t>
      </w:r>
      <w:r>
        <w:rPr>
          <w:rFonts w:eastAsia="Times New Roman" w:cs="Times New Roman"/>
          <w:szCs w:val="24"/>
        </w:rPr>
        <w:t xml:space="preserve"> ότι μ</w:t>
      </w:r>
      <w:r>
        <w:rPr>
          <w:rFonts w:eastAsia="Times New Roman" w:cs="Times New Roman"/>
          <w:szCs w:val="24"/>
        </w:rPr>
        <w:t>ί</w:t>
      </w:r>
      <w:r>
        <w:rPr>
          <w:rFonts w:eastAsia="Times New Roman" w:cs="Times New Roman"/>
          <w:szCs w:val="24"/>
        </w:rPr>
        <w:t xml:space="preserve">α κοινωνία </w:t>
      </w:r>
      <w:r w:rsidRPr="00224BE3">
        <w:rPr>
          <w:rFonts w:eastAsia="Times New Roman" w:cs="Times New Roman"/>
          <w:szCs w:val="24"/>
        </w:rPr>
        <w:t>μπορεί να</w:t>
      </w:r>
      <w:r>
        <w:rPr>
          <w:rFonts w:eastAsia="Times New Roman" w:cs="Times New Roman"/>
          <w:szCs w:val="24"/>
        </w:rPr>
        <w:t xml:space="preserve"> πάει μπροστά ή </w:t>
      </w:r>
      <w:r w:rsidRPr="00224BE3">
        <w:rPr>
          <w:rFonts w:eastAsia="Times New Roman" w:cs="Times New Roman"/>
          <w:szCs w:val="24"/>
        </w:rPr>
        <w:t>μπορεί να</w:t>
      </w:r>
      <w:r>
        <w:rPr>
          <w:rFonts w:eastAsia="Times New Roman" w:cs="Times New Roman"/>
          <w:szCs w:val="24"/>
        </w:rPr>
        <w:t xml:space="preserve"> </w:t>
      </w:r>
      <w:proofErr w:type="spellStart"/>
      <w:r>
        <w:rPr>
          <w:rFonts w:eastAsia="Times New Roman" w:cs="Times New Roman"/>
          <w:szCs w:val="24"/>
        </w:rPr>
        <w:t>αυτοπροσδιορ</w:t>
      </w:r>
      <w:r>
        <w:rPr>
          <w:rFonts w:eastAsia="Times New Roman" w:cs="Times New Roman"/>
          <w:szCs w:val="24"/>
        </w:rPr>
        <w:t>ίζεται</w:t>
      </w:r>
      <w:proofErr w:type="spellEnd"/>
      <w:r>
        <w:rPr>
          <w:rFonts w:eastAsia="Times New Roman" w:cs="Times New Roman"/>
          <w:szCs w:val="24"/>
        </w:rPr>
        <w:t xml:space="preserve"> ως προοδευτική μόνο και μόνο επειδή το λέει</w:t>
      </w:r>
      <w:r w:rsidRPr="0080775A">
        <w:rPr>
          <w:rFonts w:eastAsia="Times New Roman" w:cs="Times New Roman"/>
          <w:szCs w:val="24"/>
        </w:rPr>
        <w:t>,</w:t>
      </w:r>
      <w:r>
        <w:rPr>
          <w:rFonts w:eastAsia="Times New Roman" w:cs="Times New Roman"/>
          <w:szCs w:val="24"/>
        </w:rPr>
        <w:t xml:space="preserve"> χωρίς να ανακυκλώνει στερεότυπα, όπως κάνει τώρα, χωρίς να ενεργοποιεί συντηρητικά χαρακτηριστικά και αντανακλαστικά, όπως κάνει τώρα, και χωρίς να γυρνάει την πλάτη της σε μια υπαρκτή πραγματικότητα, τότ</w:t>
      </w:r>
      <w:r>
        <w:rPr>
          <w:rFonts w:eastAsia="Times New Roman" w:cs="Times New Roman"/>
          <w:szCs w:val="24"/>
        </w:rPr>
        <w:t>ε πείτε μου τι άλλο ενισχύει αυτόν τον κοινωνικό στιγματισμό.</w:t>
      </w:r>
    </w:p>
    <w:p w14:paraId="59780F45"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Θα </w:t>
      </w:r>
      <w:r w:rsidRPr="00E57B5A">
        <w:rPr>
          <w:rFonts w:eastAsia="Times New Roman" w:cs="Times New Roman"/>
          <w:szCs w:val="24"/>
        </w:rPr>
        <w:t xml:space="preserve">πρέπει </w:t>
      </w:r>
      <w:r>
        <w:rPr>
          <w:rFonts w:eastAsia="Times New Roman" w:cs="Times New Roman"/>
          <w:szCs w:val="24"/>
        </w:rPr>
        <w:t>όλοι να καταλάβουμε ότι τα παιδιά σε οικογένειες που δεν απαρτίζονται απαραιτήτως από ετερόφυλα ζευγάρια είναι πλέον μ</w:t>
      </w:r>
      <w:r>
        <w:rPr>
          <w:rFonts w:eastAsia="Times New Roman" w:cs="Times New Roman"/>
          <w:szCs w:val="24"/>
        </w:rPr>
        <w:t>ί</w:t>
      </w:r>
      <w:r>
        <w:rPr>
          <w:rFonts w:eastAsia="Times New Roman" w:cs="Times New Roman"/>
          <w:szCs w:val="24"/>
        </w:rPr>
        <w:t xml:space="preserve">α πραγματικότητα και θα </w:t>
      </w:r>
      <w:r w:rsidRPr="00E57B5A">
        <w:rPr>
          <w:rFonts w:eastAsia="Times New Roman" w:cs="Times New Roman"/>
          <w:szCs w:val="24"/>
        </w:rPr>
        <w:t>πρέπει να</w:t>
      </w:r>
      <w:r>
        <w:rPr>
          <w:rFonts w:eastAsia="Times New Roman" w:cs="Times New Roman"/>
          <w:szCs w:val="24"/>
        </w:rPr>
        <w:t xml:space="preserve"> τη δεχθούμε. Αν εμείς στα παιδι</w:t>
      </w:r>
      <w:r>
        <w:rPr>
          <w:rFonts w:eastAsia="Times New Roman" w:cs="Times New Roman"/>
          <w:szCs w:val="24"/>
        </w:rPr>
        <w:t>ά μας εμφυσήσουμε τη νοοτροπία ότι αυτά τα παιδιά είναι ενός κατώτερου θεού ή δεν μεγαλώνουν κανονικά όπως άλλα παιδιά που ανήκουν σε άλλες οικογένειες, τότε να είστε σίγουροι ότι εσείς παίρνετε και στρέφετε το δάχτυλο απέναντι σε αυτά τα παιδιά και στην κ</w:t>
      </w:r>
      <w:r>
        <w:rPr>
          <w:rFonts w:eastAsia="Times New Roman" w:cs="Times New Roman"/>
          <w:szCs w:val="24"/>
        </w:rPr>
        <w:t>οινωνία, αλλά και στα σχολεία.</w:t>
      </w:r>
    </w:p>
    <w:p w14:paraId="59780F46" w14:textId="77777777" w:rsidR="00F07EC0" w:rsidRDefault="005D0323">
      <w:pPr>
        <w:tabs>
          <w:tab w:val="left" w:pos="3873"/>
        </w:tabs>
        <w:spacing w:after="0" w:line="600" w:lineRule="auto"/>
        <w:ind w:firstLine="720"/>
        <w:jc w:val="both"/>
        <w:rPr>
          <w:rFonts w:eastAsia="Times New Roman" w:cs="Times New Roman"/>
          <w:bCs/>
          <w:szCs w:val="24"/>
        </w:rPr>
      </w:pPr>
      <w:r>
        <w:rPr>
          <w:rFonts w:eastAsia="Times New Roman" w:cs="Times New Roman"/>
          <w:szCs w:val="24"/>
        </w:rPr>
        <w:t xml:space="preserve">Τέλος, για να μην αναφερθώ σε σχέση με την ετοιμότητα της οικογένειας, να πω και κάτι τελείως διαφορετικό για το πώς μια κοινωνία </w:t>
      </w:r>
      <w:r w:rsidRPr="00224BE3">
        <w:rPr>
          <w:rFonts w:eastAsia="Times New Roman" w:cs="Times New Roman"/>
          <w:szCs w:val="24"/>
        </w:rPr>
        <w:t>μπορεί να</w:t>
      </w:r>
      <w:r>
        <w:rPr>
          <w:rFonts w:eastAsia="Times New Roman" w:cs="Times New Roman"/>
          <w:szCs w:val="24"/>
        </w:rPr>
        <w:t xml:space="preserve"> είναι έτοιμη ή όχι. Δεν θα αναφερθώ ούτε στην έκτρωση, ούτε στις αμβλώσεις, ούτε στον</w:t>
      </w:r>
      <w:r>
        <w:rPr>
          <w:rFonts w:eastAsia="Times New Roman" w:cs="Times New Roman"/>
          <w:szCs w:val="24"/>
        </w:rPr>
        <w:t xml:space="preserve"> </w:t>
      </w:r>
      <w:r w:rsidRPr="00911877">
        <w:rPr>
          <w:rFonts w:eastAsia="Times New Roman" w:cs="Times New Roman"/>
          <w:szCs w:val="24"/>
        </w:rPr>
        <w:t>πολιτικ</w:t>
      </w:r>
      <w:r>
        <w:rPr>
          <w:rFonts w:eastAsia="Times New Roman" w:cs="Times New Roman"/>
          <w:szCs w:val="24"/>
        </w:rPr>
        <w:t>ό γάμο, ούτε τίποτα. Θα πω το εξής. Πριν περίπου είκοσι χρόνια, το 2000, ο αδελφός που επέλεξε για γυναίκα της ζωής του τη σύντροφό του η οποία είναι ινδικής καταγωγής. Όταν ο γάμος έγινε στα Τρίκαλα</w:t>
      </w:r>
      <w:r w:rsidRPr="0080775A">
        <w:rPr>
          <w:rFonts w:eastAsia="Times New Roman" w:cs="Times New Roman"/>
          <w:szCs w:val="24"/>
        </w:rPr>
        <w:t>,</w:t>
      </w:r>
      <w:r>
        <w:rPr>
          <w:rFonts w:eastAsia="Times New Roman" w:cs="Times New Roman"/>
          <w:szCs w:val="24"/>
        </w:rPr>
        <w:t xml:space="preserve"> σας πληροφορώ ότι ήρθαν τα τοπικά μέσα για να κ</w:t>
      </w:r>
      <w:r>
        <w:rPr>
          <w:rFonts w:eastAsia="Times New Roman" w:cs="Times New Roman"/>
          <w:szCs w:val="24"/>
        </w:rPr>
        <w:t xml:space="preserve">αλύψουν το γεγονός ως κάτι πρωτόγνωρο. Φαντάζομαι ότι αν αυτό συμβεί σήμερα και στα </w:t>
      </w:r>
      <w:r w:rsidRPr="005631E0">
        <w:rPr>
          <w:rFonts w:eastAsia="Times New Roman" w:cs="Times New Roman"/>
          <w:bCs/>
          <w:szCs w:val="24"/>
        </w:rPr>
        <w:t>Τρ</w:t>
      </w:r>
      <w:r>
        <w:rPr>
          <w:rFonts w:eastAsia="Times New Roman" w:cs="Times New Roman"/>
          <w:bCs/>
          <w:szCs w:val="24"/>
        </w:rPr>
        <w:t>ίκαλα και στο χωριό μου</w:t>
      </w:r>
      <w:r w:rsidRPr="0080775A">
        <w:rPr>
          <w:rFonts w:eastAsia="Times New Roman" w:cs="Times New Roman"/>
          <w:bCs/>
          <w:szCs w:val="24"/>
        </w:rPr>
        <w:t>,</w:t>
      </w:r>
      <w:r>
        <w:rPr>
          <w:rFonts w:eastAsia="Times New Roman" w:cs="Times New Roman"/>
          <w:bCs/>
          <w:szCs w:val="24"/>
        </w:rPr>
        <w:t xml:space="preserve"> δεν θα τύχει προφανώς της ίδιας αντιμετώπισης. </w:t>
      </w:r>
    </w:p>
    <w:p w14:paraId="59780F47"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Cs/>
          <w:szCs w:val="24"/>
        </w:rPr>
        <w:t>Εύχομαι σε είκοσι χ</w:t>
      </w:r>
      <w:r>
        <w:rPr>
          <w:rFonts w:eastAsia="Times New Roman" w:cs="Times New Roman"/>
          <w:szCs w:val="24"/>
        </w:rPr>
        <w:t xml:space="preserve">ρόνια από τώρα χιλιάδες παιδιά να έχουν φύγει από ιδρύματα, να έχουν μεγαλώσει σε οικογένειες με αγάπη και στοργή και εδώ όλοι μαζί να είμαστε περήφανοι που φέραμε αυτό το </w:t>
      </w:r>
      <w:r w:rsidRPr="00823F09">
        <w:rPr>
          <w:rFonts w:eastAsia="Times New Roman" w:cs="Times New Roman"/>
          <w:szCs w:val="24"/>
        </w:rPr>
        <w:t>νομοσχέδιο</w:t>
      </w:r>
      <w:r>
        <w:rPr>
          <w:rFonts w:eastAsia="Times New Roman" w:cs="Times New Roman"/>
          <w:szCs w:val="24"/>
        </w:rPr>
        <w:t>.</w:t>
      </w:r>
    </w:p>
    <w:p w14:paraId="59780F48" w14:textId="77777777" w:rsidR="00F07EC0" w:rsidRDefault="005D0323">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59780F49"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 </w:t>
      </w:r>
      <w:r w:rsidRPr="009531E1">
        <w:rPr>
          <w:rFonts w:eastAsia="Times New Roman" w:cs="Times New Roman"/>
          <w:b/>
          <w:szCs w:val="24"/>
        </w:rPr>
        <w:t>ΠΡΟΕΔΡΕΥΩΝ (Σπυρίδων Λυκούδ</w:t>
      </w:r>
      <w:r w:rsidRPr="009531E1">
        <w:rPr>
          <w:rFonts w:eastAsia="Times New Roman" w:cs="Times New Roman"/>
          <w:b/>
          <w:szCs w:val="24"/>
        </w:rPr>
        <w:t>ης):</w:t>
      </w:r>
      <w:r>
        <w:rPr>
          <w:rFonts w:eastAsia="Times New Roman" w:cs="Times New Roman"/>
          <w:szCs w:val="24"/>
        </w:rPr>
        <w:t xml:space="preserve"> Ευχαριστώ, κυρία συνάδελφε.</w:t>
      </w:r>
    </w:p>
    <w:p w14:paraId="59780F4A" w14:textId="77777777" w:rsidR="00F07EC0" w:rsidRDefault="005D0323">
      <w:pPr>
        <w:tabs>
          <w:tab w:val="left" w:pos="3873"/>
        </w:tabs>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θέλω να συνεννοηθούμε για κάτι. Η ώρα λήξης της σημερινής συνεδρίασης είναι 22.30΄. Όταν θα φτάσει αυτή η ώρα</w:t>
      </w:r>
      <w:r w:rsidRPr="0080775A">
        <w:rPr>
          <w:rFonts w:eastAsia="Times New Roman" w:cs="Times New Roman"/>
          <w:szCs w:val="24"/>
        </w:rPr>
        <w:t>,</w:t>
      </w:r>
      <w:r>
        <w:rPr>
          <w:rFonts w:eastAsia="Times New Roman" w:cs="Times New Roman"/>
          <w:szCs w:val="24"/>
        </w:rPr>
        <w:t xml:space="preserve"> θα σταματήσουμε και θα έχουν μιλήσει όσοι μίλησαν μέχρι εκείνη την ώρα. Το λέω για</w:t>
      </w:r>
      <w:r>
        <w:rPr>
          <w:rFonts w:eastAsia="Times New Roman" w:cs="Times New Roman"/>
          <w:szCs w:val="24"/>
        </w:rPr>
        <w:t xml:space="preserve">τί αν είχε τηρηθεί και αν τηρείται κανονικά ο χρόνος, θα μπορούσαμε να είχαμε φτάσει στο νούμερο πενήντα του καταλόγου των ομιλητών. Δεν θα φτάσουμε στο νούμερο πενήντα, αλλά η συνεδρίαση στις 22.30΄ θα τελειώσει. Σας το λέω για να είμαστε </w:t>
      </w:r>
      <w:proofErr w:type="spellStart"/>
      <w:r>
        <w:rPr>
          <w:rFonts w:eastAsia="Times New Roman" w:cs="Times New Roman"/>
          <w:szCs w:val="24"/>
        </w:rPr>
        <w:t>συνεννοημένοι</w:t>
      </w:r>
      <w:proofErr w:type="spellEnd"/>
      <w:r>
        <w:rPr>
          <w:rFonts w:eastAsia="Times New Roman" w:cs="Times New Roman"/>
          <w:szCs w:val="24"/>
        </w:rPr>
        <w:t>.</w:t>
      </w:r>
    </w:p>
    <w:p w14:paraId="59780F4B"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συνάδελφος κ. Αναστασία Χριστοδουλοπούλου, Αντιπρόεδρος της </w:t>
      </w:r>
      <w:r w:rsidRPr="00840C4C">
        <w:rPr>
          <w:rFonts w:eastAsia="Times New Roman" w:cs="Times New Roman"/>
          <w:szCs w:val="24"/>
        </w:rPr>
        <w:t>Βουλή</w:t>
      </w:r>
      <w:r>
        <w:rPr>
          <w:rFonts w:eastAsia="Times New Roman" w:cs="Times New Roman"/>
          <w:szCs w:val="24"/>
        </w:rPr>
        <w:t>ς, έχει τον λόγο.</w:t>
      </w:r>
    </w:p>
    <w:p w14:paraId="59780F4C" w14:textId="77777777" w:rsidR="00F07EC0" w:rsidRDefault="005D0323">
      <w:pPr>
        <w:tabs>
          <w:tab w:val="left" w:pos="3873"/>
        </w:tabs>
        <w:spacing w:after="0" w:line="600" w:lineRule="auto"/>
        <w:ind w:firstLine="720"/>
        <w:jc w:val="both"/>
        <w:rPr>
          <w:rFonts w:eastAsia="Times New Roman" w:cs="Times New Roman"/>
          <w:szCs w:val="24"/>
        </w:rPr>
      </w:pPr>
      <w:r w:rsidRPr="00340A24">
        <w:rPr>
          <w:rFonts w:eastAsia="Times New Roman" w:cs="Times New Roman"/>
          <w:b/>
          <w:szCs w:val="24"/>
        </w:rPr>
        <w:t>ΑΝΑΣΤΑΣΙΑ ΧΡΙΣΤΟΔΟΥΛΟΠΟΥΛΟΥ (Γ</w:t>
      </w:r>
      <w:r>
        <w:rPr>
          <w:rFonts w:eastAsia="Times New Roman" w:cs="Times New Roman"/>
          <w:b/>
          <w:szCs w:val="24"/>
        </w:rPr>
        <w:t>΄</w:t>
      </w:r>
      <w:r w:rsidRPr="00340A24">
        <w:rPr>
          <w:rFonts w:eastAsia="Times New Roman" w:cs="Times New Roman"/>
          <w:b/>
          <w:szCs w:val="24"/>
        </w:rPr>
        <w:t xml:space="preserve"> Αντιπρόεδρος της Βουλής):</w:t>
      </w:r>
      <w:r>
        <w:rPr>
          <w:rFonts w:eastAsia="Times New Roman" w:cs="Times New Roman"/>
          <w:szCs w:val="24"/>
        </w:rPr>
        <w:t xml:space="preserve"> Καλησπέρα. Έχοντας παρακολουθήσει σχεδόν όλη τη συζήτηση</w:t>
      </w:r>
      <w:r w:rsidRPr="0080775A">
        <w:rPr>
          <w:rFonts w:eastAsia="Times New Roman" w:cs="Times New Roman"/>
          <w:szCs w:val="24"/>
        </w:rPr>
        <w:t>,</w:t>
      </w:r>
      <w:r>
        <w:rPr>
          <w:rFonts w:eastAsia="Times New Roman" w:cs="Times New Roman"/>
          <w:szCs w:val="24"/>
        </w:rPr>
        <w:t xml:space="preserve"> </w:t>
      </w:r>
      <w:r w:rsidRPr="001878DA">
        <w:rPr>
          <w:rFonts w:eastAsia="Times New Roman" w:cs="Times New Roman"/>
          <w:szCs w:val="24"/>
        </w:rPr>
        <w:t>νομίζω ότι</w:t>
      </w:r>
      <w:r>
        <w:rPr>
          <w:rFonts w:eastAsia="Times New Roman" w:cs="Times New Roman"/>
          <w:szCs w:val="24"/>
        </w:rPr>
        <w:t xml:space="preserve"> αξίζει να κάνουμε έναν μικρό απολογισμό. </w:t>
      </w:r>
    </w:p>
    <w:p w14:paraId="59780F4D"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συζήτηση που έχει προηγηθεί</w:t>
      </w:r>
      <w:r>
        <w:rPr>
          <w:rFonts w:eastAsia="Times New Roman" w:cs="Times New Roman"/>
          <w:szCs w:val="24"/>
        </w:rPr>
        <w:t>,</w:t>
      </w:r>
      <w:r>
        <w:rPr>
          <w:rFonts w:eastAsia="Times New Roman" w:cs="Times New Roman"/>
          <w:szCs w:val="24"/>
        </w:rPr>
        <w:t xml:space="preserve"> όλο το θέμα κεντραρίστηκε</w:t>
      </w:r>
      <w:r>
        <w:rPr>
          <w:rFonts w:eastAsia="Times New Roman" w:cs="Times New Roman"/>
          <w:szCs w:val="24"/>
        </w:rPr>
        <w:t xml:space="preserve"> κυρίως από τους επικριτές του νομοσχεδίου</w:t>
      </w:r>
      <w:r>
        <w:rPr>
          <w:rFonts w:eastAsia="Times New Roman" w:cs="Times New Roman"/>
          <w:szCs w:val="24"/>
        </w:rPr>
        <w:t xml:space="preserve"> στο αν είναι καλό ή κακό, ηθικό ή ανήθικο και λοιπά να συμμετέχουν στο θεσμό της αναδοχής τα ομόφυλα ζευγάρια. Δεν είναι απλώς ότι αδικήθηκε το </w:t>
      </w:r>
      <w:r w:rsidRPr="00823F09">
        <w:rPr>
          <w:rFonts w:eastAsia="Times New Roman" w:cs="Times New Roman"/>
          <w:szCs w:val="24"/>
        </w:rPr>
        <w:t>νομοσχέδιο</w:t>
      </w:r>
      <w:r>
        <w:rPr>
          <w:rFonts w:eastAsia="Times New Roman" w:cs="Times New Roman"/>
          <w:szCs w:val="24"/>
        </w:rPr>
        <w:t>, αλ</w:t>
      </w:r>
      <w:r>
        <w:rPr>
          <w:rFonts w:eastAsia="Times New Roman" w:cs="Times New Roman"/>
          <w:szCs w:val="24"/>
        </w:rPr>
        <w:t xml:space="preserve">λά </w:t>
      </w:r>
      <w:r w:rsidRPr="001878DA">
        <w:rPr>
          <w:rFonts w:eastAsia="Times New Roman" w:cs="Times New Roman"/>
          <w:szCs w:val="24"/>
        </w:rPr>
        <w:t>νομίζω ότι</w:t>
      </w:r>
      <w:r>
        <w:rPr>
          <w:rFonts w:eastAsia="Times New Roman" w:cs="Times New Roman"/>
          <w:szCs w:val="24"/>
        </w:rPr>
        <w:t>,</w:t>
      </w:r>
      <w:r>
        <w:rPr>
          <w:rFonts w:eastAsia="Times New Roman" w:cs="Times New Roman"/>
          <w:szCs w:val="24"/>
        </w:rPr>
        <w:t xml:space="preserve"> για μ</w:t>
      </w:r>
      <w:r>
        <w:rPr>
          <w:rFonts w:eastAsia="Times New Roman" w:cs="Times New Roman"/>
          <w:szCs w:val="24"/>
        </w:rPr>
        <w:t>ί</w:t>
      </w:r>
      <w:r>
        <w:rPr>
          <w:rFonts w:eastAsia="Times New Roman" w:cs="Times New Roman"/>
          <w:szCs w:val="24"/>
        </w:rPr>
        <w:t>α ακόμη φορά</w:t>
      </w:r>
      <w:r>
        <w:rPr>
          <w:rFonts w:eastAsia="Times New Roman" w:cs="Times New Roman"/>
          <w:szCs w:val="24"/>
        </w:rPr>
        <w:t>,</w:t>
      </w:r>
      <w:r>
        <w:rPr>
          <w:rFonts w:eastAsia="Times New Roman" w:cs="Times New Roman"/>
          <w:szCs w:val="24"/>
        </w:rPr>
        <w:t xml:space="preserve"> η </w:t>
      </w:r>
      <w:r w:rsidRPr="00840C4C">
        <w:rPr>
          <w:rFonts w:eastAsia="Times New Roman" w:cs="Times New Roman"/>
          <w:szCs w:val="24"/>
        </w:rPr>
        <w:t>Βουλή</w:t>
      </w:r>
      <w:r>
        <w:rPr>
          <w:rFonts w:eastAsia="Times New Roman" w:cs="Times New Roman"/>
          <w:szCs w:val="24"/>
        </w:rPr>
        <w:t xml:space="preserve"> χρησιμοποιήθηκε ως μέσο για να διακηρύξει ο καθένας τις ηθικολογίες του και να υποκριθεί πόσο ευαίσθητος είναι που ενδιαφέρεται για τα παιδιά. Για ποια παιδιά εν τω μεταξύ;</w:t>
      </w:r>
    </w:p>
    <w:p w14:paraId="59780F4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Τα παιδιά που είναι στα ιδρύματα, τα </w:t>
      </w:r>
      <w:r>
        <w:rPr>
          <w:rFonts w:eastAsia="Times New Roman" w:cs="Times New Roman"/>
          <w:szCs w:val="24"/>
        </w:rPr>
        <w:t>οποία είμαι σίγουρη ότι κανένας από όσους μίλησαν δεν τα έχει επισκεφθεί ποτέ ούτε καν τα Χριστούγεννα</w:t>
      </w:r>
      <w:r w:rsidRPr="00C36D0F">
        <w:rPr>
          <w:rFonts w:eastAsia="Times New Roman" w:cs="Times New Roman"/>
          <w:szCs w:val="24"/>
        </w:rPr>
        <w:t>,</w:t>
      </w:r>
      <w:r>
        <w:rPr>
          <w:rFonts w:eastAsia="Times New Roman" w:cs="Times New Roman"/>
          <w:szCs w:val="24"/>
        </w:rPr>
        <w:t xml:space="preserve"> ότι δεν έχει πάει σε ένα ορφανοτροφείο, ότι δεν έχει πάει σε έναν </w:t>
      </w:r>
      <w:r>
        <w:rPr>
          <w:rFonts w:eastAsia="Times New Roman" w:cs="Times New Roman"/>
          <w:szCs w:val="24"/>
        </w:rPr>
        <w:t>ο</w:t>
      </w:r>
      <w:r>
        <w:rPr>
          <w:rFonts w:eastAsia="Times New Roman" w:cs="Times New Roman"/>
          <w:szCs w:val="24"/>
        </w:rPr>
        <w:t xml:space="preserve">ργανισμό που υιοθετούν παιδιά, ότι δεν έχει δει </w:t>
      </w:r>
      <w:r>
        <w:rPr>
          <w:rFonts w:eastAsia="Times New Roman" w:cs="Times New Roman"/>
          <w:szCs w:val="24"/>
        </w:rPr>
        <w:t>από κοντά</w:t>
      </w:r>
      <w:r>
        <w:rPr>
          <w:rFonts w:eastAsia="Times New Roman" w:cs="Times New Roman"/>
          <w:szCs w:val="24"/>
        </w:rPr>
        <w:t xml:space="preserve"> το δράμα που βιώνουν τα παι</w:t>
      </w:r>
      <w:r>
        <w:rPr>
          <w:rFonts w:eastAsia="Times New Roman" w:cs="Times New Roman"/>
          <w:szCs w:val="24"/>
        </w:rPr>
        <w:t>διά και βεβαίως κανείς δεν έχει πάει ποτέ να πάρει ένα παιδί με εικοσιτετράωρη άδεια να το πάει στο θέατρο, να το πάει βόλτα, να το βγάλει</w:t>
      </w:r>
      <w:r>
        <w:rPr>
          <w:rFonts w:eastAsia="Times New Roman" w:cs="Times New Roman"/>
          <w:szCs w:val="24"/>
        </w:rPr>
        <w:t xml:space="preserve"> έξω</w:t>
      </w:r>
      <w:r>
        <w:rPr>
          <w:rFonts w:eastAsia="Times New Roman" w:cs="Times New Roman"/>
          <w:szCs w:val="24"/>
        </w:rPr>
        <w:t xml:space="preserve"> με τα δικά του παιδιά. Όμως, έρχονται εδώ σήμερα να</w:t>
      </w:r>
      <w:r>
        <w:rPr>
          <w:rFonts w:eastAsia="Times New Roman" w:cs="Times New Roman"/>
          <w:szCs w:val="24"/>
        </w:rPr>
        <w:t xml:space="preserve"> χύσουν</w:t>
      </w:r>
      <w:r>
        <w:rPr>
          <w:rFonts w:eastAsia="Times New Roman" w:cs="Times New Roman"/>
          <w:szCs w:val="24"/>
        </w:rPr>
        <w:t xml:space="preserve"> κροκοδείλια δάκρυα. </w:t>
      </w:r>
    </w:p>
    <w:p w14:paraId="59780F4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Τι συμβαίνει τελικά; Ποιοι είναι </w:t>
      </w:r>
      <w:r>
        <w:rPr>
          <w:rFonts w:eastAsia="Times New Roman" w:cs="Times New Roman"/>
          <w:szCs w:val="24"/>
        </w:rPr>
        <w:t>αυτοί οι αυτόκλητοι προστάτες των ανηλίκων προς αναδοχή; Ποιος τους κάλεσε; Από πού προκύπτει ότι υπάρχει κίνδυνος γι’ αυτά τα παιδιά; Υπάρχουν, κύριοι και κυρίες, ένα σωρό μηχανισμοί και θεσμοί ελέγχου της αναδοχής; Υπάρχουν</w:t>
      </w:r>
      <w:r>
        <w:rPr>
          <w:rFonts w:eastAsia="Times New Roman" w:cs="Times New Roman"/>
          <w:szCs w:val="24"/>
        </w:rPr>
        <w:t>,</w:t>
      </w:r>
      <w:r>
        <w:rPr>
          <w:rFonts w:eastAsia="Times New Roman" w:cs="Times New Roman"/>
          <w:szCs w:val="24"/>
        </w:rPr>
        <w:t xml:space="preserve"> πρώτον, οι φυσικοί γονείς, οι</w:t>
      </w:r>
      <w:r>
        <w:rPr>
          <w:rFonts w:eastAsia="Times New Roman" w:cs="Times New Roman"/>
          <w:szCs w:val="24"/>
        </w:rPr>
        <w:t xml:space="preserve"> οποίοι έχουν τεράστια δικαιώματα: </w:t>
      </w:r>
      <w:r>
        <w:rPr>
          <w:rFonts w:eastAsia="Times New Roman" w:cs="Times New Roman"/>
          <w:szCs w:val="24"/>
        </w:rPr>
        <w:t>ν</w:t>
      </w:r>
      <w:r>
        <w:rPr>
          <w:rFonts w:eastAsia="Times New Roman" w:cs="Times New Roman"/>
          <w:szCs w:val="24"/>
        </w:rPr>
        <w:t xml:space="preserve">α παρέμβουν οποιαδήποτε στιγμή, να ζητήσουν ανάκληση της αναδοχής, να ζητήσουν αντικατάσταση, να ζητήσουν και να πάρουν πίσω τα παιδιά τους. </w:t>
      </w:r>
      <w:r>
        <w:rPr>
          <w:rFonts w:eastAsia="Times New Roman" w:cs="Times New Roman"/>
          <w:szCs w:val="24"/>
        </w:rPr>
        <w:t>Δεύτερον, υ</w:t>
      </w:r>
      <w:r>
        <w:rPr>
          <w:rFonts w:eastAsia="Times New Roman" w:cs="Times New Roman"/>
          <w:szCs w:val="24"/>
        </w:rPr>
        <w:t xml:space="preserve">πάρχει ο εισαγγελέας ανηλίκων ο οποίος είναι </w:t>
      </w:r>
      <w:r>
        <w:rPr>
          <w:rFonts w:eastAsia="Times New Roman" w:cs="Times New Roman"/>
          <w:szCs w:val="24"/>
        </w:rPr>
        <w:t>«</w:t>
      </w:r>
      <w:r>
        <w:rPr>
          <w:rFonts w:eastAsia="Times New Roman" w:cs="Times New Roman"/>
          <w:szCs w:val="24"/>
        </w:rPr>
        <w:t>Κέρβερος</w:t>
      </w:r>
      <w:r>
        <w:rPr>
          <w:rFonts w:eastAsia="Times New Roman" w:cs="Times New Roman"/>
          <w:szCs w:val="24"/>
        </w:rPr>
        <w:t>»</w:t>
      </w:r>
      <w:r>
        <w:rPr>
          <w:rFonts w:eastAsia="Times New Roman" w:cs="Times New Roman"/>
          <w:szCs w:val="24"/>
        </w:rPr>
        <w:t xml:space="preserve"> για το τι συ</w:t>
      </w:r>
      <w:r>
        <w:rPr>
          <w:rFonts w:eastAsia="Times New Roman" w:cs="Times New Roman"/>
          <w:szCs w:val="24"/>
        </w:rPr>
        <w:t>μβαίνει και ειδικά με αυτά τα παιδιά. Υπάρχουν</w:t>
      </w:r>
      <w:r>
        <w:rPr>
          <w:rFonts w:eastAsia="Times New Roman" w:cs="Times New Roman"/>
          <w:szCs w:val="24"/>
        </w:rPr>
        <w:t xml:space="preserve"> ακόμη</w:t>
      </w:r>
      <w:r>
        <w:rPr>
          <w:rFonts w:eastAsia="Times New Roman" w:cs="Times New Roman"/>
          <w:szCs w:val="24"/>
        </w:rPr>
        <w:t xml:space="preserve"> οι κοινωνικοί λειτουργοί, οι οποίοι φροντίζουν και παρακολουθούν από κοντά και εποπτεύουν τις συνθήκες κάτω από τις οποίες ζουν τα ανήλικα</w:t>
      </w:r>
      <w:r>
        <w:rPr>
          <w:rFonts w:eastAsia="Times New Roman" w:cs="Times New Roman"/>
          <w:szCs w:val="24"/>
        </w:rPr>
        <w:t xml:space="preserve"> παιδιά</w:t>
      </w:r>
      <w:r>
        <w:rPr>
          <w:rFonts w:eastAsia="Times New Roman" w:cs="Times New Roman"/>
          <w:szCs w:val="24"/>
        </w:rPr>
        <w:t>. Υπάρχουν τόσοι άλλοι θεσμοί κοινωνικής προστασίας, που μ</w:t>
      </w:r>
      <w:r>
        <w:rPr>
          <w:rFonts w:eastAsia="Times New Roman" w:cs="Times New Roman"/>
          <w:szCs w:val="24"/>
        </w:rPr>
        <w:t>όνο τους Βουλευτές δεν περιμέναμε εδώ να μας πουν πόσο ενδιαφέρονται γι’ αυτά τα παιδιά. Γιατί εδώ υποκρίνονται, κύριοι. Γιατί</w:t>
      </w:r>
      <w:r>
        <w:rPr>
          <w:rFonts w:eastAsia="Times New Roman" w:cs="Times New Roman"/>
          <w:szCs w:val="24"/>
        </w:rPr>
        <w:t>,</w:t>
      </w:r>
      <w:r>
        <w:rPr>
          <w:rFonts w:eastAsia="Times New Roman" w:cs="Times New Roman"/>
          <w:szCs w:val="24"/>
        </w:rPr>
        <w:t xml:space="preserve"> αντί να μιλήσουμε για το τι είναι η αναδοχή, πόσα παιδιά και γιατί είναι στα ιδρύματα, πώς μπορούμε να σπάσουμε την </w:t>
      </w:r>
      <w:proofErr w:type="spellStart"/>
      <w:r>
        <w:rPr>
          <w:rFonts w:eastAsia="Times New Roman" w:cs="Times New Roman"/>
          <w:szCs w:val="24"/>
        </w:rPr>
        <w:t>αποϊδρυματοπ</w:t>
      </w:r>
      <w:r>
        <w:rPr>
          <w:rFonts w:eastAsia="Times New Roman" w:cs="Times New Roman"/>
          <w:szCs w:val="24"/>
        </w:rPr>
        <w:t>οίηση</w:t>
      </w:r>
      <w:proofErr w:type="spellEnd"/>
      <w:r>
        <w:rPr>
          <w:rFonts w:eastAsia="Times New Roman" w:cs="Times New Roman"/>
          <w:szCs w:val="24"/>
        </w:rPr>
        <w:t xml:space="preserve">, μιλάμε για τους ομοφυλόφιλους. </w:t>
      </w:r>
    </w:p>
    <w:p w14:paraId="59780F5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Σήμερα, τόσες ώρες –δεν μπορώ να το πιστέψω- τι γίνεται τελικά; Έρχεται ένα νομοσχέδιο, του οποίου </w:t>
      </w:r>
      <w:r>
        <w:rPr>
          <w:rFonts w:eastAsia="Times New Roman" w:cs="Times New Roman"/>
          <w:szCs w:val="24"/>
        </w:rPr>
        <w:t>αντικείμενο</w:t>
      </w:r>
      <w:r>
        <w:rPr>
          <w:rFonts w:eastAsia="Times New Roman" w:cs="Times New Roman"/>
          <w:szCs w:val="24"/>
        </w:rPr>
        <w:t xml:space="preserve"> της ρύθμισης είναι τα ανήλικα παιδιά. Και συζητάμε εδώ και έχουμε πέσει στη λούμπα</w:t>
      </w:r>
      <w:r>
        <w:rPr>
          <w:rFonts w:eastAsia="Times New Roman" w:cs="Times New Roman"/>
          <w:szCs w:val="24"/>
        </w:rPr>
        <w:t>,</w:t>
      </w:r>
      <w:r>
        <w:rPr>
          <w:rFonts w:eastAsia="Times New Roman" w:cs="Times New Roman"/>
          <w:szCs w:val="24"/>
        </w:rPr>
        <w:t xml:space="preserve"> και πολλοί από τη μερι</w:t>
      </w:r>
      <w:r>
        <w:rPr>
          <w:rFonts w:eastAsia="Times New Roman" w:cs="Times New Roman"/>
          <w:szCs w:val="24"/>
        </w:rPr>
        <w:t xml:space="preserve">ά του ΣΥΡΙΖΑ στο να απαντάνε, σαν το </w:t>
      </w:r>
      <w:r>
        <w:rPr>
          <w:rFonts w:eastAsia="Times New Roman" w:cs="Times New Roman"/>
          <w:szCs w:val="24"/>
        </w:rPr>
        <w:t>θέμα</w:t>
      </w:r>
      <w:r>
        <w:rPr>
          <w:rFonts w:eastAsia="Times New Roman" w:cs="Times New Roman"/>
          <w:szCs w:val="24"/>
        </w:rPr>
        <w:t xml:space="preserve"> της ρύθμισης να είναι οι ομοφυλόφιλοι και τα δικαιώματά τους. Και κάνουμε μία συζήτηση </w:t>
      </w:r>
      <w:r>
        <w:rPr>
          <w:rFonts w:eastAsia="Times New Roman" w:cs="Times New Roman"/>
          <w:szCs w:val="24"/>
        </w:rPr>
        <w:t>για το</w:t>
      </w:r>
      <w:r>
        <w:rPr>
          <w:rFonts w:eastAsia="Times New Roman" w:cs="Times New Roman"/>
          <w:szCs w:val="24"/>
        </w:rPr>
        <w:t xml:space="preserve"> ποια είναι τα δικαιώματα των ομοφυλοφίλων, ποια είναι τα όρια, </w:t>
      </w:r>
      <w:r>
        <w:rPr>
          <w:rFonts w:eastAsia="Times New Roman" w:cs="Times New Roman"/>
          <w:szCs w:val="24"/>
        </w:rPr>
        <w:t xml:space="preserve">αν </w:t>
      </w:r>
      <w:r>
        <w:rPr>
          <w:rFonts w:eastAsia="Times New Roman" w:cs="Times New Roman"/>
          <w:szCs w:val="24"/>
        </w:rPr>
        <w:t xml:space="preserve">μπορούν να υιοθετήσουν, </w:t>
      </w:r>
      <w:r>
        <w:rPr>
          <w:rFonts w:eastAsia="Times New Roman" w:cs="Times New Roman"/>
          <w:szCs w:val="24"/>
        </w:rPr>
        <w:t xml:space="preserve">αν </w:t>
      </w:r>
      <w:r>
        <w:rPr>
          <w:rFonts w:eastAsia="Times New Roman" w:cs="Times New Roman"/>
          <w:szCs w:val="24"/>
        </w:rPr>
        <w:t>μπορούν να είναι ανάδοχοι</w:t>
      </w:r>
      <w:r>
        <w:rPr>
          <w:rFonts w:eastAsia="Times New Roman" w:cs="Times New Roman"/>
          <w:szCs w:val="24"/>
        </w:rPr>
        <w:t xml:space="preserve"> κ</w:t>
      </w:r>
      <w:r>
        <w:rPr>
          <w:rFonts w:eastAsia="Times New Roman" w:cs="Times New Roman"/>
          <w:szCs w:val="24"/>
        </w:rPr>
        <w:t>αι</w:t>
      </w:r>
      <w:r>
        <w:rPr>
          <w:rFonts w:eastAsia="Times New Roman" w:cs="Times New Roman"/>
          <w:szCs w:val="24"/>
        </w:rPr>
        <w:t xml:space="preserve"> τι πρέπει να κάνουμε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κοινωνία πώς να το αντιμετωπίσει; Ενώ το ζήτημα είναι αλλιώτικο: </w:t>
      </w:r>
      <w:r>
        <w:rPr>
          <w:rFonts w:eastAsia="Times New Roman" w:cs="Times New Roman"/>
          <w:szCs w:val="24"/>
        </w:rPr>
        <w:t>τ</w:t>
      </w:r>
      <w:r>
        <w:rPr>
          <w:rFonts w:eastAsia="Times New Roman" w:cs="Times New Roman"/>
          <w:szCs w:val="24"/>
        </w:rPr>
        <w:t xml:space="preserve">ι είναι ο θεσμός της αναδοχής. </w:t>
      </w:r>
    </w:p>
    <w:p w14:paraId="59780F5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όσοι μας ακούνε, που δεν τα ξέρουν αυτά τα πράγματα, θα νομίζουν ότι εισήχθη μόλις τώρα</w:t>
      </w:r>
      <w:r>
        <w:rPr>
          <w:rFonts w:eastAsia="Times New Roman" w:cs="Times New Roman"/>
          <w:szCs w:val="24"/>
        </w:rPr>
        <w:t xml:space="preserve"> ο θεσμός της αναδοχής</w:t>
      </w:r>
      <w:r>
        <w:rPr>
          <w:rFonts w:eastAsia="Times New Roman" w:cs="Times New Roman"/>
          <w:szCs w:val="24"/>
        </w:rPr>
        <w:t xml:space="preserve"> και όλοι </w:t>
      </w:r>
      <w:r>
        <w:rPr>
          <w:rFonts w:eastAsia="Times New Roman" w:cs="Times New Roman"/>
          <w:szCs w:val="24"/>
        </w:rPr>
        <w:t>πανικόβλητοι βγαίνουμε είτε να τον υπερασπιστούμε είτε να τον κατακεραυνώσουμε</w:t>
      </w:r>
      <w:r>
        <w:rPr>
          <w:rFonts w:eastAsia="Times New Roman" w:cs="Times New Roman"/>
          <w:szCs w:val="24"/>
        </w:rPr>
        <w:t>.</w:t>
      </w:r>
      <w:r>
        <w:rPr>
          <w:rFonts w:eastAsia="Times New Roman" w:cs="Times New Roman"/>
          <w:szCs w:val="24"/>
        </w:rPr>
        <w:t xml:space="preserve"> Ο θεσμός αυτός ισχύει χρόνια στην Ελλάδα. Τι συμβαίνει τελικά; Τα παιδιά που είναι σ</w:t>
      </w:r>
      <w:r>
        <w:rPr>
          <w:rFonts w:eastAsia="Times New Roman" w:cs="Times New Roman"/>
          <w:szCs w:val="24"/>
        </w:rPr>
        <w:t>ε</w:t>
      </w:r>
      <w:r>
        <w:rPr>
          <w:rFonts w:eastAsia="Times New Roman" w:cs="Times New Roman"/>
          <w:szCs w:val="24"/>
        </w:rPr>
        <w:t xml:space="preserve"> ίδρυμα πρέπει να παραμείνουν εκεί; Ή έπρεπε αυτή η νομοθετική πρωτοβουλία –και άργησε, θα </w:t>
      </w:r>
      <w:r>
        <w:rPr>
          <w:rFonts w:eastAsia="Times New Roman" w:cs="Times New Roman"/>
          <w:szCs w:val="24"/>
        </w:rPr>
        <w:t>έλεγα εγώ- ακριβώς να επισπεύσει τους χρόνους, αλλά μέσα από διαδικασίες που να είναι αντικειμενικές, που να είναι αξιόπιστες, που να αντέχουν στο χρόνο, που να μη δημιουργούν ζητήματα, που να μην πληγώ</w:t>
      </w:r>
      <w:r>
        <w:rPr>
          <w:rFonts w:eastAsia="Times New Roman" w:cs="Times New Roman"/>
          <w:szCs w:val="24"/>
        </w:rPr>
        <w:t>ν</w:t>
      </w:r>
      <w:r>
        <w:rPr>
          <w:rFonts w:eastAsia="Times New Roman" w:cs="Times New Roman"/>
          <w:szCs w:val="24"/>
        </w:rPr>
        <w:t xml:space="preserve">ουν ανθρώπους; Θα μιλήσουμε για τη δυνατότητα, γιατί </w:t>
      </w:r>
      <w:r>
        <w:rPr>
          <w:rFonts w:eastAsia="Times New Roman" w:cs="Times New Roman"/>
          <w:szCs w:val="24"/>
        </w:rPr>
        <w:t xml:space="preserve">–ξέρετε- μέσω της αναδοχής δύο τινά θα συμβούν: </w:t>
      </w:r>
      <w:r>
        <w:rPr>
          <w:rFonts w:eastAsia="Times New Roman" w:cs="Times New Roman"/>
          <w:szCs w:val="24"/>
        </w:rPr>
        <w:t>ή</w:t>
      </w:r>
      <w:r>
        <w:rPr>
          <w:rFonts w:eastAsia="Times New Roman" w:cs="Times New Roman"/>
          <w:szCs w:val="24"/>
        </w:rPr>
        <w:t xml:space="preserve"> το παιδί θα επιστρέψει στη φυσική του οικογένεια</w:t>
      </w:r>
      <w:r>
        <w:rPr>
          <w:rFonts w:eastAsia="Times New Roman" w:cs="Times New Roman"/>
          <w:szCs w:val="24"/>
        </w:rPr>
        <w:t>,</w:t>
      </w:r>
      <w:r>
        <w:rPr>
          <w:rFonts w:eastAsia="Times New Roman" w:cs="Times New Roman"/>
          <w:szCs w:val="24"/>
        </w:rPr>
        <w:t xml:space="preserve"> ή το παιδί</w:t>
      </w:r>
      <w:r>
        <w:rPr>
          <w:rFonts w:eastAsia="Times New Roman" w:cs="Times New Roman"/>
          <w:szCs w:val="24"/>
        </w:rPr>
        <w:t>,</w:t>
      </w:r>
      <w:r>
        <w:rPr>
          <w:rFonts w:eastAsia="Times New Roman" w:cs="Times New Roman"/>
          <w:szCs w:val="24"/>
        </w:rPr>
        <w:t xml:space="preserve"> μέσω των αναδόχων</w:t>
      </w:r>
      <w:r>
        <w:rPr>
          <w:rFonts w:eastAsia="Times New Roman" w:cs="Times New Roman"/>
          <w:szCs w:val="24"/>
        </w:rPr>
        <w:t>,</w:t>
      </w:r>
      <w:r>
        <w:rPr>
          <w:rFonts w:eastAsia="Times New Roman" w:cs="Times New Roman"/>
          <w:szCs w:val="24"/>
        </w:rPr>
        <w:t xml:space="preserve"> θα υιοθετηθεί. </w:t>
      </w:r>
      <w:r>
        <w:rPr>
          <w:rFonts w:eastAsia="Times New Roman" w:cs="Times New Roman"/>
          <w:szCs w:val="24"/>
        </w:rPr>
        <w:t>Α</w:t>
      </w:r>
      <w:r>
        <w:rPr>
          <w:rFonts w:eastAsia="Times New Roman" w:cs="Times New Roman"/>
          <w:szCs w:val="24"/>
        </w:rPr>
        <w:t xml:space="preserve">υτές τις δύο διαδρομές πώς τις εξασφαλίζουμε; Εγώ θα ήθελα να πω ότι δεν υπάρχουν πολλά για την κοινωνική </w:t>
      </w:r>
      <w:r>
        <w:rPr>
          <w:rFonts w:eastAsia="Times New Roman" w:cs="Times New Roman"/>
          <w:szCs w:val="24"/>
        </w:rPr>
        <w:t>έρευνα, για την αντικατάσταση του αναδόχου, εάν εμποδίζει το παιδί να έλθει σε επαφή με τους φυσικούς</w:t>
      </w:r>
      <w:r>
        <w:rPr>
          <w:rFonts w:eastAsia="Times New Roman" w:cs="Times New Roman"/>
          <w:szCs w:val="24"/>
        </w:rPr>
        <w:t xml:space="preserve"> του</w:t>
      </w:r>
      <w:r>
        <w:rPr>
          <w:rFonts w:eastAsia="Times New Roman" w:cs="Times New Roman"/>
          <w:szCs w:val="24"/>
        </w:rPr>
        <w:t xml:space="preserve"> γονείς. Αυτά πρέπει να συζητάμε εδώ. Και τι συζητάμε; Μιλάμε για τρεις χιλιάδες παιδιά, τόσα είναι αυτά που είναι προς αναδοχή ή προς υιοθεσία. Και πό</w:t>
      </w:r>
      <w:r>
        <w:rPr>
          <w:rFonts w:eastAsia="Times New Roman" w:cs="Times New Roman"/>
          <w:szCs w:val="24"/>
        </w:rPr>
        <w:t xml:space="preserve">σοι είναι οι ενδιαφερόμενοι; Αμέτρητοι! </w:t>
      </w:r>
    </w:p>
    <w:p w14:paraId="59780F5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Κατά συνέπεια, τι θεωρείτε τώρα όλοι εδώ</w:t>
      </w:r>
      <w:r>
        <w:rPr>
          <w:rFonts w:eastAsia="Times New Roman" w:cs="Times New Roman"/>
          <w:szCs w:val="24"/>
        </w:rPr>
        <w:t>,</w:t>
      </w:r>
      <w:r>
        <w:rPr>
          <w:rFonts w:eastAsia="Times New Roman" w:cs="Times New Roman"/>
          <w:szCs w:val="24"/>
        </w:rPr>
        <w:t xml:space="preserve"> που μονοπωλήσατε και αποπροσανατολίσατε και στάξατε δηλητήριο στις ψυχές της κοινωνίας; Τι θέλετε να πείτε; Ότι όταν θα μπουν στο </w:t>
      </w:r>
      <w:r>
        <w:rPr>
          <w:rFonts w:eastAsia="Times New Roman" w:cs="Times New Roman"/>
          <w:szCs w:val="24"/>
        </w:rPr>
        <w:t>μ</w:t>
      </w:r>
      <w:r>
        <w:rPr>
          <w:rFonts w:eastAsia="Times New Roman" w:cs="Times New Roman"/>
          <w:szCs w:val="24"/>
        </w:rPr>
        <w:t>ητρώο οι ανάδοχοι, θα επιλεγεί ο ομοφυλόφι</w:t>
      </w:r>
      <w:r>
        <w:rPr>
          <w:rFonts w:eastAsia="Times New Roman" w:cs="Times New Roman"/>
          <w:szCs w:val="24"/>
        </w:rPr>
        <w:t>λος, ο μόνος; Γιατί μέχρι τώρα μπορούσε και ένας μόνος του να πάρει</w:t>
      </w:r>
      <w:r>
        <w:rPr>
          <w:rFonts w:eastAsia="Times New Roman" w:cs="Times New Roman"/>
          <w:szCs w:val="24"/>
        </w:rPr>
        <w:t xml:space="preserve"> ένα παιδί</w:t>
      </w:r>
      <w:r>
        <w:rPr>
          <w:rFonts w:eastAsia="Times New Roman" w:cs="Times New Roman"/>
          <w:szCs w:val="24"/>
        </w:rPr>
        <w:t xml:space="preserve"> και ένας χήρος και ένας διαζευγμένος, και ένας οποιοσδήποτε. Κανείς δεν ανησυχούσε. Όλοι κοιμόντουσαν μια χαρά. Δεν είχαν πάθει τίποτα. Η κοινωνία τίποτα, ο χριστιανισμός, η ηθικ</w:t>
      </w:r>
      <w:r>
        <w:rPr>
          <w:rFonts w:eastAsia="Times New Roman" w:cs="Times New Roman"/>
          <w:szCs w:val="24"/>
        </w:rPr>
        <w:t>ολογία, όλα ήταν τέλεια. Ξαφνικά, τώρα</w:t>
      </w:r>
      <w:r>
        <w:rPr>
          <w:rFonts w:eastAsia="Times New Roman" w:cs="Times New Roman"/>
          <w:szCs w:val="24"/>
        </w:rPr>
        <w:t>,</w:t>
      </w:r>
      <w:r>
        <w:rPr>
          <w:rFonts w:eastAsia="Times New Roman" w:cs="Times New Roman"/>
          <w:szCs w:val="24"/>
        </w:rPr>
        <w:t xml:space="preserve"> βγήκ</w:t>
      </w:r>
      <w:r>
        <w:rPr>
          <w:rFonts w:eastAsia="Times New Roman" w:cs="Times New Roman"/>
          <w:szCs w:val="24"/>
        </w:rPr>
        <w:t>ε</w:t>
      </w:r>
      <w:r>
        <w:rPr>
          <w:rFonts w:eastAsia="Times New Roman" w:cs="Times New Roman"/>
          <w:szCs w:val="24"/>
        </w:rPr>
        <w:t xml:space="preserve"> όλο</w:t>
      </w:r>
      <w:r>
        <w:rPr>
          <w:rFonts w:eastAsia="Times New Roman" w:cs="Times New Roman"/>
          <w:szCs w:val="24"/>
        </w:rPr>
        <w:t>ς</w:t>
      </w:r>
      <w:r>
        <w:rPr>
          <w:rFonts w:eastAsia="Times New Roman" w:cs="Times New Roman"/>
          <w:szCs w:val="24"/>
        </w:rPr>
        <w:t xml:space="preserve"> αυτ</w:t>
      </w:r>
      <w:r>
        <w:rPr>
          <w:rFonts w:eastAsia="Times New Roman" w:cs="Times New Roman"/>
          <w:szCs w:val="24"/>
        </w:rPr>
        <w:t>ός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πανικ</w:t>
      </w:r>
      <w:r>
        <w:rPr>
          <w:rFonts w:eastAsia="Times New Roman" w:cs="Times New Roman"/>
          <w:szCs w:val="24"/>
        </w:rPr>
        <w:t>ός,</w:t>
      </w:r>
      <w:r>
        <w:rPr>
          <w:rFonts w:eastAsia="Times New Roman" w:cs="Times New Roman"/>
          <w:szCs w:val="24"/>
        </w:rPr>
        <w:t xml:space="preserve"> για να δηλητηριάσουμε την κοινωνία.</w:t>
      </w:r>
    </w:p>
    <w:p w14:paraId="59780F5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Πού είναι λοιπόν; Για να τα ξαναδούμε τα ζητήματα. Οι κοινωνικοί λειτουργοί</w:t>
      </w:r>
      <w:r>
        <w:rPr>
          <w:rFonts w:eastAsia="Times New Roman" w:cs="Times New Roman"/>
          <w:szCs w:val="24"/>
        </w:rPr>
        <w:t>,</w:t>
      </w:r>
      <w:r>
        <w:rPr>
          <w:rFonts w:eastAsia="Times New Roman" w:cs="Times New Roman"/>
          <w:szCs w:val="24"/>
        </w:rPr>
        <w:t xml:space="preserve"> όταν θα έχουν εκατό αιτήσεις προς αναδοχή και πέντε παιδιά, ποιον θα διαλέξ</w:t>
      </w:r>
      <w:r>
        <w:rPr>
          <w:rFonts w:eastAsia="Times New Roman" w:cs="Times New Roman"/>
          <w:szCs w:val="24"/>
        </w:rPr>
        <w:t>ουν; Δεν θα διαλέξουν την καλύτερη οικογένεια; Δεν θα διαλέξουν όχι μόνο να έχει ιδιόκτητο σπίτι, που δεν το προβλέπει ο νόμος, αλλά να έχει και εξοχική κατοικία και να έχει και σπίτι στο Λονδίνο ή στο Παρίσι</w:t>
      </w:r>
      <w:r>
        <w:rPr>
          <w:rFonts w:eastAsia="Times New Roman" w:cs="Times New Roman"/>
          <w:szCs w:val="24"/>
        </w:rPr>
        <w:t>;</w:t>
      </w:r>
      <w:r>
        <w:rPr>
          <w:rFonts w:eastAsia="Times New Roman" w:cs="Times New Roman"/>
          <w:szCs w:val="24"/>
        </w:rPr>
        <w:t xml:space="preserve"> Με τέτοια κριτήρια θα τα δώσουν. Με τα κριτήρι</w:t>
      </w:r>
      <w:r>
        <w:rPr>
          <w:rFonts w:eastAsia="Times New Roman" w:cs="Times New Roman"/>
          <w:szCs w:val="24"/>
        </w:rPr>
        <w:t>α ότι ένα παιδί που έχει κακοποιηθεί και</w:t>
      </w:r>
      <w:r>
        <w:rPr>
          <w:rFonts w:eastAsia="Times New Roman" w:cs="Times New Roman"/>
          <w:szCs w:val="24"/>
        </w:rPr>
        <w:t xml:space="preserve"> έχει</w:t>
      </w:r>
      <w:r>
        <w:rPr>
          <w:rFonts w:eastAsia="Times New Roman" w:cs="Times New Roman"/>
          <w:szCs w:val="24"/>
        </w:rPr>
        <w:t xml:space="preserve"> </w:t>
      </w:r>
      <w:proofErr w:type="spellStart"/>
      <w:r>
        <w:rPr>
          <w:rFonts w:eastAsia="Times New Roman" w:cs="Times New Roman"/>
          <w:szCs w:val="24"/>
        </w:rPr>
        <w:t>παραμεληθεί</w:t>
      </w:r>
      <w:proofErr w:type="spellEnd"/>
      <w:r>
        <w:rPr>
          <w:rFonts w:eastAsia="Times New Roman" w:cs="Times New Roman"/>
          <w:szCs w:val="24"/>
        </w:rPr>
        <w:t xml:space="preserve"> στα ιδρύματα από τη φυσική του οικογένεια για διάφορους λόγους, πρέπει να τύχει αγάπης και στοργής. </w:t>
      </w:r>
    </w:p>
    <w:p w14:paraId="59780F5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Εδώ θα έπρεπε να συζητάμε όλα αυτά τα ζητήματα, τι είναι τα ιδρύματα, όχι μόνο τα θρησκευτικά αλλ</w:t>
      </w:r>
      <w:r>
        <w:rPr>
          <w:rFonts w:eastAsia="Times New Roman" w:cs="Times New Roman"/>
          <w:szCs w:val="24"/>
        </w:rPr>
        <w:t>ά και τα άλλα</w:t>
      </w:r>
      <w:r>
        <w:rPr>
          <w:rFonts w:eastAsia="Times New Roman" w:cs="Times New Roman"/>
          <w:szCs w:val="24"/>
        </w:rPr>
        <w:t>,</w:t>
      </w:r>
      <w:r>
        <w:rPr>
          <w:rFonts w:eastAsia="Times New Roman" w:cs="Times New Roman"/>
          <w:szCs w:val="24"/>
        </w:rPr>
        <w:t xml:space="preserve"> τα ιδιωτικά. Ξέρουμε από τα γηροκομεία. Ξέρουμε τι είχε αποκαλυφθεί για τη Στέγη Παιδιών στον Πειραιά. Τα ξέρουμε όλα. Πώς κακοποιούν τους ανθρώπους. Πώς τους φτιάχνουν χαρακτήρες για να εκδικηθούν την κοινωνία στη συνέχεια. Για να εκδικηθού</w:t>
      </w:r>
      <w:r>
        <w:rPr>
          <w:rFonts w:eastAsia="Times New Roman" w:cs="Times New Roman"/>
          <w:szCs w:val="24"/>
        </w:rPr>
        <w:t xml:space="preserve">ν τα πάντα. Γιατί τι τους λείπει; Τους λείπει αγάπη και στοργή. Γι’ αυτό όταν υπάρχουν άνθρωποι που διεκδικούν να το διεκπεραιώσουν και να το διαχειριστούν, δεν μπορούμε να τους γυρίζουμε την πλάτη. </w:t>
      </w:r>
    </w:p>
    <w:p w14:paraId="59780F5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το ζήτημα εδώ δεν είναι αν οι ομοφυλόφιλοι ή οι ετερ</w:t>
      </w:r>
      <w:r>
        <w:rPr>
          <w:rFonts w:eastAsia="Times New Roman" w:cs="Times New Roman"/>
          <w:szCs w:val="24"/>
        </w:rPr>
        <w:t>όφυλοι ή ποιοι θα πάρουν ένα ανήλικο παιδί για να του δώσουν την αγάπη, αλλά πώς η κοινωνία θα είναι συμμέτοχη στο ζήτημα της κοινωνικής προστασίας των παιδιών. Είμαστε μια παιδοκεντρική κοινωνία, ειδικά η ελληνική κοινωνία. Αυτά που κάνουμε</w:t>
      </w:r>
      <w:r>
        <w:rPr>
          <w:rFonts w:eastAsia="Times New Roman" w:cs="Times New Roman"/>
          <w:szCs w:val="24"/>
        </w:rPr>
        <w:t xml:space="preserve"> για </w:t>
      </w:r>
      <w:r>
        <w:rPr>
          <w:rFonts w:eastAsia="Times New Roman" w:cs="Times New Roman"/>
          <w:szCs w:val="24"/>
        </w:rPr>
        <w:t xml:space="preserve">τα παιδιά </w:t>
      </w:r>
      <w:r>
        <w:rPr>
          <w:rFonts w:eastAsia="Times New Roman" w:cs="Times New Roman"/>
          <w:szCs w:val="24"/>
        </w:rPr>
        <w:t xml:space="preserve">μας πρέπει να φροντίζουμε ώστε όλα τα παιδιά να απολαμβάνουν αυτών των δικαιωμάτων κι αυτών των παροχών της αγάπης, της στοργής, της φροντίδας. </w:t>
      </w:r>
    </w:p>
    <w:p w14:paraId="59780F5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Κλείνοντας, ήθελα να πω ότι αυτό το ζήτημα και η συζήτηση που έχει προηγηθεί ήταν μ</w:t>
      </w:r>
      <w:r>
        <w:rPr>
          <w:rFonts w:eastAsia="Times New Roman" w:cs="Times New Roman"/>
          <w:szCs w:val="24"/>
        </w:rPr>
        <w:t>ί</w:t>
      </w:r>
      <w:r>
        <w:rPr>
          <w:rFonts w:eastAsia="Times New Roman" w:cs="Times New Roman"/>
          <w:szCs w:val="24"/>
        </w:rPr>
        <w:t>α ακόμα χαμένη ευκαιρία για</w:t>
      </w:r>
      <w:r>
        <w:rPr>
          <w:rFonts w:eastAsia="Times New Roman" w:cs="Times New Roman"/>
          <w:szCs w:val="24"/>
        </w:rPr>
        <w:t xml:space="preserve"> να συζητήσουμε για τα οξύτατα κοινωνικά προβλήματα που έχει η χώρα μας. Είμαστε κατώτεροι των περιστάσεων, γιατί αυτό που μας κινητοποιεί είναι η δεισιδαιμονία, η προκατάληψη, η πολιτική αντιδικία χωρίς λόγο. </w:t>
      </w:r>
    </w:p>
    <w:p w14:paraId="59780F5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Επιτρέπεται, κύριοι συνάδελφοι και </w:t>
      </w:r>
      <w:proofErr w:type="spellStart"/>
      <w:r>
        <w:rPr>
          <w:rFonts w:eastAsia="Times New Roman" w:cs="Times New Roman"/>
          <w:szCs w:val="24"/>
        </w:rPr>
        <w:t>συναδέλφισ</w:t>
      </w:r>
      <w:r>
        <w:rPr>
          <w:rFonts w:eastAsia="Times New Roman" w:cs="Times New Roman"/>
          <w:szCs w:val="24"/>
        </w:rPr>
        <w:t>σες</w:t>
      </w:r>
      <w:proofErr w:type="spellEnd"/>
      <w:r>
        <w:rPr>
          <w:rFonts w:eastAsia="Times New Roman" w:cs="Times New Roman"/>
          <w:szCs w:val="24"/>
        </w:rPr>
        <w:t>, να κάνουμε αντιδικία για την Τουρκία, για τα Σκόπια, για το μεταναστευτικό. Όμως, όταν</w:t>
      </w:r>
      <w:r>
        <w:rPr>
          <w:rFonts w:eastAsia="Times New Roman" w:cs="Times New Roman"/>
          <w:szCs w:val="24"/>
        </w:rPr>
        <w:t xml:space="preserve"> το θέμα</w:t>
      </w:r>
      <w:r>
        <w:rPr>
          <w:rFonts w:eastAsia="Times New Roman" w:cs="Times New Roman"/>
          <w:szCs w:val="24"/>
        </w:rPr>
        <w:t xml:space="preserve"> έχει να κάνει με τα παιδιά και την προστασία τους, απαγορεύεται να είμαστε υποκριτές, να χύνουμε κροκοδείλια δάκρυα, προκειμένου να απευθυνθούμε σε ένα ακρο</w:t>
      </w:r>
      <w:r>
        <w:rPr>
          <w:rFonts w:eastAsia="Times New Roman" w:cs="Times New Roman"/>
          <w:szCs w:val="24"/>
        </w:rPr>
        <w:t xml:space="preserve">ατήριο που φανταζόμαστε ότι υπάρχει, γιατί υποτιμάμε τον ελληνικό λαό. Υποτιμάμε την ελληνική κοινωνία, η οποία ξέρει και καταλαβαίνει τι παίζεται κάθε φορά, προκειμένου να πάρουμε κανένα </w:t>
      </w:r>
      <w:proofErr w:type="spellStart"/>
      <w:r>
        <w:rPr>
          <w:rFonts w:eastAsia="Times New Roman" w:cs="Times New Roman"/>
          <w:szCs w:val="24"/>
        </w:rPr>
        <w:t>ψηφαλάκι</w:t>
      </w:r>
      <w:proofErr w:type="spellEnd"/>
      <w:r>
        <w:rPr>
          <w:rFonts w:eastAsia="Times New Roman" w:cs="Times New Roman"/>
          <w:szCs w:val="24"/>
        </w:rPr>
        <w:t>, αδιαφορώντας για τη δυστυχία που υπάρχει, για τον πόνο και</w:t>
      </w:r>
      <w:r>
        <w:rPr>
          <w:rFonts w:eastAsia="Times New Roman" w:cs="Times New Roman"/>
          <w:szCs w:val="24"/>
        </w:rPr>
        <w:t xml:space="preserve"> των φυσικών γονέων που εγκαταλείπουν το παιδί τους και</w:t>
      </w:r>
      <w:r>
        <w:rPr>
          <w:rFonts w:eastAsia="Times New Roman" w:cs="Times New Roman"/>
          <w:szCs w:val="24"/>
        </w:rPr>
        <w:t xml:space="preserve"> για</w:t>
      </w:r>
      <w:r>
        <w:rPr>
          <w:rFonts w:eastAsia="Times New Roman" w:cs="Times New Roman"/>
          <w:szCs w:val="24"/>
        </w:rPr>
        <w:t xml:space="preserve"> το παιδί που δεν έχει τους φυσικούς γονείς του</w:t>
      </w:r>
      <w:r>
        <w:rPr>
          <w:rFonts w:eastAsia="Times New Roman" w:cs="Times New Roman"/>
          <w:szCs w:val="24"/>
        </w:rPr>
        <w:t>,</w:t>
      </w:r>
      <w:r>
        <w:rPr>
          <w:rFonts w:eastAsia="Times New Roman" w:cs="Times New Roman"/>
          <w:szCs w:val="24"/>
        </w:rPr>
        <w:t xml:space="preserve"> και καθυστερεί εγκληματικά να βρεθεί σε μ</w:t>
      </w:r>
      <w:r>
        <w:rPr>
          <w:rFonts w:eastAsia="Times New Roman" w:cs="Times New Roman"/>
          <w:szCs w:val="24"/>
        </w:rPr>
        <w:t>ί</w:t>
      </w:r>
      <w:r>
        <w:rPr>
          <w:rFonts w:eastAsia="Times New Roman" w:cs="Times New Roman"/>
          <w:szCs w:val="24"/>
        </w:rPr>
        <w:t>α οικογένεια για να ρουφήξει αγάπη.</w:t>
      </w:r>
    </w:p>
    <w:p w14:paraId="59780F5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9780F59" w14:textId="77777777" w:rsidR="00F07EC0" w:rsidRDefault="005D0323">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59780F5A" w14:textId="77777777" w:rsidR="00F07EC0" w:rsidRDefault="005D0323">
      <w:pPr>
        <w:spacing w:after="0" w:line="600" w:lineRule="auto"/>
        <w:ind w:firstLine="720"/>
        <w:jc w:val="both"/>
        <w:rPr>
          <w:rFonts w:eastAsia="Times New Roman" w:cs="Times New Roman"/>
          <w:szCs w:val="24"/>
        </w:rPr>
      </w:pPr>
      <w:r w:rsidRPr="00F40FDB">
        <w:rPr>
          <w:rFonts w:eastAsia="Times New Roman" w:cs="Times New Roman"/>
          <w:b/>
          <w:szCs w:val="24"/>
        </w:rPr>
        <w:t>ΠΡΟΕΔΡΕΥΩΝ (Σπυρίδων Λυκούδης):</w:t>
      </w:r>
      <w:r>
        <w:rPr>
          <w:rFonts w:eastAsia="Times New Roman" w:cs="Times New Roman"/>
          <w:szCs w:val="24"/>
        </w:rPr>
        <w:t xml:space="preserve"> Ευχαριστούμε πολύ.</w:t>
      </w:r>
    </w:p>
    <w:p w14:paraId="59780F5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συνάδελφος κ. Αικατερίνη </w:t>
      </w:r>
      <w:proofErr w:type="spellStart"/>
      <w:r>
        <w:rPr>
          <w:rFonts w:eastAsia="Times New Roman" w:cs="Times New Roman"/>
          <w:szCs w:val="24"/>
        </w:rPr>
        <w:t>Ιγγλέζη</w:t>
      </w:r>
      <w:proofErr w:type="spellEnd"/>
      <w:r>
        <w:rPr>
          <w:rFonts w:eastAsia="Times New Roman" w:cs="Times New Roman"/>
          <w:szCs w:val="24"/>
        </w:rPr>
        <w:t xml:space="preserve"> έχει τον λόγο. </w:t>
      </w:r>
    </w:p>
    <w:p w14:paraId="59780F5C"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Ευχαριστώ, κύριε Πρόεδρε</w:t>
      </w:r>
    </w:p>
    <w:p w14:paraId="59780F5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σχέδιο νόμου που μας φέρνει σε κάθε του άρθρο αντιμέτωπους </w:t>
      </w:r>
      <w:r>
        <w:rPr>
          <w:rFonts w:eastAsia="Times New Roman" w:cs="Times New Roman"/>
          <w:szCs w:val="24"/>
        </w:rPr>
        <w:t>με το ερώτημα: Πόσο ανοιχτή είναι η αγκαλιά μας και η καρδιά μας ατομικά και συλλογικά για να στηρίξουμε και να προστατεύσουμε όλα αυτά τα παιδιά που για πολλούς και διάφορους λόγους δεν βρίσκονται με την οικογένειά τους; Με ποιον τρόπο μπορούμε να βάλουμε</w:t>
      </w:r>
      <w:r>
        <w:rPr>
          <w:rFonts w:eastAsia="Times New Roman" w:cs="Times New Roman"/>
          <w:szCs w:val="24"/>
        </w:rPr>
        <w:t xml:space="preserve"> ένα λιθαράκι ώστε να διορθωθούν τα κακώς κείμενα του παρελθόντος; </w:t>
      </w:r>
    </w:p>
    <w:p w14:paraId="59780F5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Προφανώς δεν θέτω το ερώτημα με τη λογική της ευσπλαχνίας και της φιλανθρωπίας. Το ερώτημα αυτό είναι βαθύτατα κοινωνικό. Είναι ερώτημα περί κοινωνικής αλληλεγγύης και συλλογικής ανάληψης </w:t>
      </w:r>
      <w:r>
        <w:rPr>
          <w:rFonts w:eastAsia="Times New Roman" w:cs="Times New Roman"/>
          <w:szCs w:val="24"/>
        </w:rPr>
        <w:t xml:space="preserve">της ευθύνης που έχουμε απέναντι στα παιδιά. </w:t>
      </w:r>
    </w:p>
    <w:p w14:paraId="59780F5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νομίζω ότι κανείς σ’ αυτή την Αίθουσα θα διαφωνήσει με την ανάγκη προστασίας των παιδιών. Αυτό φάνηκε και στις συζητήσεις που έχουν προηγηθεί στις επιτροπές αλλά και τη σημερινή</w:t>
      </w:r>
      <w:r>
        <w:rPr>
          <w:rFonts w:eastAsia="Times New Roman" w:cs="Times New Roman"/>
          <w:szCs w:val="24"/>
        </w:rPr>
        <w:t xml:space="preserve"> συζήτηση. Το ερώτημα όμως είναι πώς εφαρμόζεται στην κοινωνία και την πράξη η καλή αυτή πρόθεση που έχουμε. Με αυτό το σκεπτικό, λοιπόν, οι διατάξεις που δίνουν τη δυνατότητα συγκέντρωσης κι οργάνωσης των δεδομένων είναι το πρώτο βήμα στην κατεύθυνση επίλ</w:t>
      </w:r>
      <w:r>
        <w:rPr>
          <w:rFonts w:eastAsia="Times New Roman" w:cs="Times New Roman"/>
          <w:szCs w:val="24"/>
        </w:rPr>
        <w:t>υσης του προβλήματος, αν μπορούμε να το πούμε αυτό.</w:t>
      </w:r>
    </w:p>
    <w:p w14:paraId="59780F6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ταν αναφέρομαι σε </w:t>
      </w:r>
      <w:r w:rsidRPr="00C10509">
        <w:rPr>
          <w:rFonts w:eastAsia="Times New Roman"/>
          <w:szCs w:val="24"/>
        </w:rPr>
        <w:t>πρόβλημα</w:t>
      </w:r>
      <w:r>
        <w:rPr>
          <w:rFonts w:eastAsia="Times New Roman"/>
          <w:szCs w:val="24"/>
        </w:rPr>
        <w:t>,</w:t>
      </w:r>
      <w:r w:rsidRPr="00C10509">
        <w:rPr>
          <w:rFonts w:eastAsia="Times New Roman"/>
          <w:szCs w:val="24"/>
        </w:rPr>
        <w:t xml:space="preserve"> </w:t>
      </w:r>
      <w:r>
        <w:rPr>
          <w:rFonts w:eastAsia="Times New Roman" w:cs="Times New Roman"/>
          <w:szCs w:val="24"/>
        </w:rPr>
        <w:t xml:space="preserve">δεν αναφέρομαι στην αιτία για την οποία τα παιδιά βρίσκονται δίχως οικογένεια. Θεωρώ </w:t>
      </w:r>
      <w:r w:rsidRPr="002B5B2E">
        <w:rPr>
          <w:rFonts w:eastAsia="Times New Roman"/>
          <w:bCs/>
          <w:shd w:val="clear" w:color="auto" w:fill="FFFFFF"/>
        </w:rPr>
        <w:t>ότι</w:t>
      </w:r>
      <w:r>
        <w:rPr>
          <w:rFonts w:eastAsia="Times New Roman" w:cs="Times New Roman"/>
          <w:szCs w:val="24"/>
        </w:rPr>
        <w:t xml:space="preserve"> αυτή </w:t>
      </w:r>
      <w:r w:rsidRPr="00D66BCA">
        <w:rPr>
          <w:rFonts w:eastAsia="Times New Roman"/>
          <w:bCs/>
        </w:rPr>
        <w:t>είναι</w:t>
      </w:r>
      <w:r>
        <w:rPr>
          <w:rFonts w:eastAsia="Times New Roman" w:cs="Times New Roman"/>
          <w:szCs w:val="24"/>
        </w:rPr>
        <w:t xml:space="preserve">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w:t>
      </w:r>
      <w:r w:rsidRPr="003E4B1D">
        <w:rPr>
          <w:rFonts w:eastAsia="Times New Roman"/>
          <w:szCs w:val="24"/>
        </w:rPr>
        <w:t>συζήτηση</w:t>
      </w:r>
      <w:r>
        <w:rPr>
          <w:rFonts w:eastAsia="Times New Roman" w:cs="Times New Roman"/>
          <w:szCs w:val="24"/>
        </w:rPr>
        <w:t xml:space="preserve"> πολύ σημαντική, </w:t>
      </w:r>
      <w:r w:rsidRPr="00A37EC3">
        <w:rPr>
          <w:rFonts w:eastAsia="Times New Roman" w:cs="Times New Roman"/>
        </w:rPr>
        <w:t>αλλά</w:t>
      </w:r>
      <w:r>
        <w:rPr>
          <w:rFonts w:eastAsia="Times New Roman" w:cs="Times New Roman"/>
          <w:szCs w:val="24"/>
        </w:rPr>
        <w:t xml:space="preserve"> διαφορετική. </w:t>
      </w:r>
      <w:r>
        <w:rPr>
          <w:rFonts w:eastAsia="Times New Roman"/>
          <w:szCs w:val="24"/>
        </w:rPr>
        <w:t>Πρόβλημα</w:t>
      </w:r>
      <w:r>
        <w:rPr>
          <w:rFonts w:eastAsia="Times New Roman" w:cs="Times New Roman"/>
          <w:szCs w:val="24"/>
        </w:rPr>
        <w:t xml:space="preserve"> εννοώ την οργάνωση </w:t>
      </w:r>
      <w:r w:rsidRPr="00F331DF">
        <w:rPr>
          <w:rFonts w:eastAsia="Times New Roman"/>
          <w:bCs/>
        </w:rPr>
        <w:t>και</w:t>
      </w:r>
      <w:r>
        <w:rPr>
          <w:rFonts w:eastAsia="Times New Roman" w:cs="Times New Roman"/>
          <w:szCs w:val="24"/>
        </w:rPr>
        <w:t xml:space="preserve"> τον έλεγχο της </w:t>
      </w:r>
      <w:r w:rsidRPr="000332B5">
        <w:rPr>
          <w:rFonts w:eastAsia="Times New Roman"/>
          <w:szCs w:val="24"/>
        </w:rPr>
        <w:t>διαδικασία</w:t>
      </w:r>
      <w:r>
        <w:rPr>
          <w:rFonts w:eastAsia="Times New Roman" w:cs="Times New Roman"/>
          <w:szCs w:val="24"/>
        </w:rPr>
        <w:t xml:space="preserve">ς αναδοχής </w:t>
      </w:r>
      <w:r w:rsidRPr="00F331DF">
        <w:rPr>
          <w:rFonts w:eastAsia="Times New Roman"/>
          <w:bCs/>
        </w:rPr>
        <w:t>και</w:t>
      </w:r>
      <w:r>
        <w:rPr>
          <w:rFonts w:eastAsia="Times New Roman" w:cs="Times New Roman"/>
          <w:szCs w:val="24"/>
        </w:rPr>
        <w:t xml:space="preserve"> </w:t>
      </w:r>
      <w:proofErr w:type="spellStart"/>
      <w:r>
        <w:rPr>
          <w:rFonts w:eastAsia="Times New Roman" w:cs="Times New Roman"/>
          <w:szCs w:val="24"/>
        </w:rPr>
        <w:t>τεκνοθεσίας</w:t>
      </w:r>
      <w:proofErr w:type="spellEnd"/>
      <w:r>
        <w:rPr>
          <w:rFonts w:eastAsia="Times New Roman" w:cs="Times New Roman"/>
          <w:szCs w:val="24"/>
        </w:rPr>
        <w:t xml:space="preserve">. </w:t>
      </w:r>
    </w:p>
    <w:p w14:paraId="59780F6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Ως εκ τούτου, τα μητρώα </w:t>
      </w:r>
      <w:r w:rsidRPr="008F0891">
        <w:rPr>
          <w:rFonts w:eastAsia="Times New Roman" w:cs="Times New Roman"/>
          <w:bCs/>
          <w:shd w:val="clear" w:color="auto" w:fill="FFFFFF"/>
        </w:rPr>
        <w:t>που</w:t>
      </w:r>
      <w:r>
        <w:rPr>
          <w:rFonts w:eastAsia="Times New Roman" w:cs="Times New Roman"/>
          <w:szCs w:val="24"/>
        </w:rPr>
        <w:t xml:space="preserve"> θεσπίζονται τα θεωρώ σημαντικά. Μέσα από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συγκροτημένη </w:t>
      </w:r>
      <w:r w:rsidRPr="000332B5">
        <w:rPr>
          <w:rFonts w:eastAsia="Times New Roman"/>
          <w:szCs w:val="24"/>
        </w:rPr>
        <w:t>διαδικασία</w:t>
      </w:r>
      <w:r>
        <w:rPr>
          <w:rFonts w:eastAsia="Times New Roman" w:cs="Times New Roman"/>
          <w:szCs w:val="24"/>
        </w:rPr>
        <w:t xml:space="preserve"> καταγραφής δεδομένων θα μπορέσουμε να έχουμε την εικόνα της πραγματικότητας, ώστε να οδηγηθούμε στη λήψη αποφάσεων. </w:t>
      </w:r>
    </w:p>
    <w:p w14:paraId="59780F6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Εξίσου σημαντική,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η θέσπιση του Εθνικού Συμβουλίου Αναδοχής </w:t>
      </w:r>
      <w:r w:rsidRPr="00F331DF">
        <w:rPr>
          <w:rFonts w:eastAsia="Times New Roman"/>
          <w:bCs/>
        </w:rPr>
        <w:t>και</w:t>
      </w:r>
      <w:r>
        <w:rPr>
          <w:rFonts w:eastAsia="Times New Roman" w:cs="Times New Roman"/>
          <w:szCs w:val="24"/>
        </w:rPr>
        <w:t xml:space="preserve"> Υιοθεσίας, </w:t>
      </w:r>
      <w:r w:rsidRPr="008F0891">
        <w:rPr>
          <w:rFonts w:eastAsia="Times New Roman" w:cs="Times New Roman"/>
          <w:bCs/>
          <w:shd w:val="clear" w:color="auto" w:fill="FFFFFF"/>
        </w:rPr>
        <w:t>που</w:t>
      </w:r>
      <w:r>
        <w:rPr>
          <w:rFonts w:eastAsia="Times New Roman" w:cs="Times New Roman"/>
          <w:szCs w:val="24"/>
        </w:rPr>
        <w:t xml:space="preserve"> αποτελεί το επιτελικό όργανο για τη χάραξη </w:t>
      </w:r>
      <w:r w:rsidRPr="00471050">
        <w:rPr>
          <w:rFonts w:eastAsia="Times New Roman" w:cs="Times New Roman"/>
          <w:szCs w:val="24"/>
        </w:rPr>
        <w:t>πολιτική</w:t>
      </w:r>
      <w:r>
        <w:rPr>
          <w:rFonts w:eastAsia="Times New Roman" w:cs="Times New Roman"/>
          <w:szCs w:val="24"/>
        </w:rPr>
        <w:t xml:space="preserve">ς για την αναδοχή </w:t>
      </w:r>
      <w:r w:rsidRPr="00F331DF">
        <w:rPr>
          <w:rFonts w:eastAsia="Times New Roman"/>
          <w:bCs/>
        </w:rPr>
        <w:t>και</w:t>
      </w:r>
      <w:r>
        <w:rPr>
          <w:rFonts w:eastAsia="Times New Roman" w:cs="Times New Roman"/>
          <w:szCs w:val="24"/>
        </w:rPr>
        <w:t xml:space="preserve"> την </w:t>
      </w:r>
      <w:proofErr w:type="spellStart"/>
      <w:r>
        <w:rPr>
          <w:rFonts w:eastAsia="Times New Roman" w:cs="Times New Roman"/>
          <w:szCs w:val="24"/>
        </w:rPr>
        <w:t>τεκνοθεσία</w:t>
      </w:r>
      <w:proofErr w:type="spellEnd"/>
      <w:r>
        <w:rPr>
          <w:rFonts w:eastAsia="Times New Roman" w:cs="Times New Roman"/>
          <w:szCs w:val="24"/>
        </w:rPr>
        <w:t xml:space="preserve">. </w:t>
      </w:r>
    </w:p>
    <w:p w14:paraId="59780F6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Παράλληλα,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οι </w:t>
      </w:r>
      <w:r w:rsidRPr="001E6331">
        <w:rPr>
          <w:rFonts w:eastAsia="Times New Roman"/>
        </w:rPr>
        <w:t>διαδικασίες</w:t>
      </w:r>
      <w:r>
        <w:rPr>
          <w:rFonts w:eastAsia="Times New Roman" w:cs="Times New Roman"/>
          <w:szCs w:val="24"/>
        </w:rPr>
        <w:t xml:space="preserve"> έχουν </w:t>
      </w:r>
      <w:r w:rsidRPr="00F331DF">
        <w:rPr>
          <w:rFonts w:eastAsia="Times New Roman"/>
          <w:bCs/>
        </w:rPr>
        <w:t>και</w:t>
      </w:r>
      <w:r>
        <w:rPr>
          <w:rFonts w:eastAsia="Times New Roman" w:cs="Times New Roman"/>
          <w:szCs w:val="24"/>
        </w:rPr>
        <w:t xml:space="preserve"> αποκεντρωμένο χαρακτήρα, καθώς το μητρώο </w:t>
      </w:r>
      <w:r w:rsidRPr="00F331DF">
        <w:rPr>
          <w:rFonts w:eastAsia="Times New Roman"/>
          <w:bCs/>
        </w:rPr>
        <w:t>και</w:t>
      </w:r>
      <w:r>
        <w:rPr>
          <w:rFonts w:eastAsia="Times New Roman" w:cs="Times New Roman"/>
          <w:szCs w:val="24"/>
        </w:rPr>
        <w:t xml:space="preserve"> τα αιτήματα των ενδιαφερόμενων διασυνδέονται μέσω των κέντρων </w:t>
      </w:r>
      <w:r w:rsidRPr="00703248">
        <w:rPr>
          <w:rFonts w:eastAsia="Times New Roman" w:cs="Times New Roman"/>
          <w:bCs/>
          <w:shd w:val="clear" w:color="auto" w:fill="FFFFFF"/>
        </w:rPr>
        <w:t>κοινωνική</w:t>
      </w:r>
      <w:r>
        <w:rPr>
          <w:rFonts w:eastAsia="Times New Roman" w:cs="Times New Roman"/>
          <w:szCs w:val="24"/>
        </w:rPr>
        <w:t xml:space="preserve">ς προστασίας </w:t>
      </w:r>
      <w:r w:rsidRPr="00F331DF">
        <w:rPr>
          <w:rFonts w:eastAsia="Times New Roman"/>
          <w:bCs/>
        </w:rPr>
        <w:t>και</w:t>
      </w:r>
      <w:r>
        <w:rPr>
          <w:rFonts w:eastAsia="Times New Roman" w:cs="Times New Roman"/>
          <w:szCs w:val="24"/>
        </w:rPr>
        <w:t xml:space="preserve"> των κοινωνικών υπηρεσιών των περιφ</w:t>
      </w:r>
      <w:r>
        <w:rPr>
          <w:rFonts w:eastAsia="Times New Roman" w:cs="Times New Roman"/>
          <w:szCs w:val="24"/>
        </w:rPr>
        <w:t xml:space="preserve">ερειών. </w:t>
      </w:r>
    </w:p>
    <w:p w14:paraId="59780F6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Στόχος σε κάθε περίπτωση </w:t>
      </w:r>
      <w:r w:rsidRPr="00D66BCA">
        <w:rPr>
          <w:rFonts w:eastAsia="Times New Roman"/>
          <w:bCs/>
        </w:rPr>
        <w:t>είναι</w:t>
      </w:r>
      <w:r>
        <w:rPr>
          <w:rFonts w:eastAsia="Times New Roman" w:cs="Times New Roman"/>
          <w:szCs w:val="24"/>
        </w:rPr>
        <w:t xml:space="preserve"> η επιτάχυνση των </w:t>
      </w:r>
      <w:r w:rsidRPr="00B02FD6">
        <w:rPr>
          <w:rFonts w:eastAsia="Times New Roman"/>
          <w:bCs/>
        </w:rPr>
        <w:t>διαδικασιών</w:t>
      </w:r>
      <w:r>
        <w:rPr>
          <w:rFonts w:eastAsia="Times New Roman" w:cs="Times New Roman"/>
          <w:szCs w:val="24"/>
        </w:rPr>
        <w:t xml:space="preserve"> προς όφελος των παιδιών </w:t>
      </w:r>
      <w:r w:rsidRPr="00F331DF">
        <w:rPr>
          <w:rFonts w:eastAsia="Times New Roman"/>
          <w:bCs/>
        </w:rPr>
        <w:t>και</w:t>
      </w:r>
      <w:r>
        <w:rPr>
          <w:rFonts w:eastAsia="Times New Roman" w:cs="Times New Roman"/>
          <w:szCs w:val="24"/>
        </w:rPr>
        <w:t xml:space="preserve"> το όφελος των παιδιών συνίσταται στο να βρεθούν σε ασφαλές οικογενειακό πλαίσιο το ταχύτερο δυνατόν </w:t>
      </w:r>
      <w:r w:rsidRPr="00F331DF">
        <w:rPr>
          <w:rFonts w:eastAsia="Times New Roman"/>
          <w:bCs/>
        </w:rPr>
        <w:t>και</w:t>
      </w:r>
      <w:r>
        <w:rPr>
          <w:rFonts w:eastAsia="Times New Roman" w:cs="Times New Roman"/>
          <w:szCs w:val="24"/>
        </w:rPr>
        <w:t xml:space="preserve"> στην αποφυγή της εισόδου τους σε ίδρυμα -</w:t>
      </w:r>
      <w:r w:rsidRPr="00F331DF">
        <w:rPr>
          <w:rFonts w:eastAsia="Times New Roman"/>
          <w:bCs/>
        </w:rPr>
        <w:t>και</w:t>
      </w:r>
      <w:r>
        <w:rPr>
          <w:rFonts w:eastAsia="Times New Roman" w:cs="Times New Roman"/>
          <w:szCs w:val="24"/>
        </w:rPr>
        <w:t xml:space="preserve"> αυτό </w:t>
      </w:r>
      <w:r w:rsidRPr="00D477CE">
        <w:rPr>
          <w:rFonts w:eastAsia="Times New Roman" w:cs="Times New Roman"/>
        </w:rPr>
        <w:t xml:space="preserve">για </w:t>
      </w:r>
      <w:r w:rsidRPr="00D477CE">
        <w:rPr>
          <w:rFonts w:eastAsia="Times New Roman" w:cs="Times New Roman"/>
        </w:rPr>
        <w:t>να</w:t>
      </w:r>
      <w:r>
        <w:rPr>
          <w:rFonts w:eastAsia="Times New Roman" w:cs="Times New Roman"/>
          <w:szCs w:val="24"/>
        </w:rPr>
        <w:t xml:space="preserve"> γίνει </w:t>
      </w:r>
      <w:r w:rsidRPr="00FB3DED">
        <w:rPr>
          <w:rFonts w:eastAsia="Times New Roman"/>
          <w:bCs/>
          <w:shd w:val="clear" w:color="auto" w:fill="FFFFFF"/>
        </w:rPr>
        <w:t>χρειάζεται</w:t>
      </w:r>
      <w:r>
        <w:rPr>
          <w:rFonts w:eastAsia="Times New Roman" w:cs="Times New Roman"/>
          <w:szCs w:val="24"/>
        </w:rPr>
        <w:t xml:space="preserve"> τη </w:t>
      </w:r>
      <w:r w:rsidRPr="00A752BD">
        <w:rPr>
          <w:rFonts w:eastAsia="Times New Roman"/>
          <w:szCs w:val="24"/>
        </w:rPr>
        <w:t>συνεργασία</w:t>
      </w:r>
      <w:r>
        <w:rPr>
          <w:rFonts w:eastAsia="Times New Roman" w:cs="Times New Roman"/>
          <w:szCs w:val="24"/>
        </w:rPr>
        <w:t xml:space="preserve"> πολλών </w:t>
      </w:r>
      <w:r w:rsidRPr="00F331DF">
        <w:rPr>
          <w:rFonts w:eastAsia="Times New Roman"/>
          <w:bCs/>
        </w:rPr>
        <w:t>και</w:t>
      </w:r>
      <w:r>
        <w:rPr>
          <w:rFonts w:eastAsia="Times New Roman" w:cs="Times New Roman"/>
          <w:szCs w:val="24"/>
        </w:rPr>
        <w:t xml:space="preserve"> διαφορετικών φορέων του δημοσίου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ευρύτερα. </w:t>
      </w:r>
    </w:p>
    <w:p w14:paraId="59780F6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απαξίωση </w:t>
      </w:r>
      <w:r w:rsidRPr="00F331DF">
        <w:rPr>
          <w:rFonts w:eastAsia="Times New Roman"/>
          <w:bCs/>
        </w:rPr>
        <w:t>και</w:t>
      </w:r>
      <w:r>
        <w:rPr>
          <w:rFonts w:eastAsia="Times New Roman" w:cs="Times New Roman"/>
          <w:szCs w:val="24"/>
        </w:rPr>
        <w:t xml:space="preserve"> η </w:t>
      </w:r>
      <w:proofErr w:type="spellStart"/>
      <w:r>
        <w:rPr>
          <w:rFonts w:eastAsia="Times New Roman" w:cs="Times New Roman"/>
          <w:szCs w:val="24"/>
        </w:rPr>
        <w:t>υποστελέχωση</w:t>
      </w:r>
      <w:proofErr w:type="spellEnd"/>
      <w:r>
        <w:rPr>
          <w:rFonts w:eastAsia="Times New Roman" w:cs="Times New Roman"/>
          <w:szCs w:val="24"/>
        </w:rPr>
        <w:t xml:space="preserve"> των κρατικών δομών </w:t>
      </w:r>
      <w:r w:rsidRPr="00D66BCA">
        <w:rPr>
          <w:rFonts w:eastAsia="Times New Roman"/>
          <w:bCs/>
        </w:rPr>
        <w:t>είναι</w:t>
      </w:r>
      <w:r>
        <w:rPr>
          <w:rFonts w:eastAsia="Times New Roman" w:cs="Times New Roman"/>
          <w:szCs w:val="24"/>
        </w:rPr>
        <w:t xml:space="preserve"> γεγονός, στο οποίο κανείς δεν εθελοτυφλεί </w:t>
      </w:r>
      <w:r w:rsidRPr="00F331DF">
        <w:rPr>
          <w:rFonts w:eastAsia="Times New Roman"/>
          <w:bCs/>
        </w:rPr>
        <w:t>και</w:t>
      </w:r>
      <w:r>
        <w:rPr>
          <w:rFonts w:eastAsia="Times New Roman" w:cs="Times New Roman"/>
          <w:szCs w:val="24"/>
        </w:rPr>
        <w:t xml:space="preserve"> αυτό βαραίνει όλες τις κυβερνήσεις διαχρονικά. Σε κάθε πε</w:t>
      </w:r>
      <w:r>
        <w:rPr>
          <w:rFonts w:eastAsia="Times New Roman" w:cs="Times New Roman"/>
          <w:szCs w:val="24"/>
        </w:rPr>
        <w:t xml:space="preserve">ρίπτωση,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το </w:t>
      </w:r>
      <w:r w:rsidRPr="00972555">
        <w:rPr>
          <w:rFonts w:eastAsia="Times New Roman" w:cs="Times New Roman"/>
          <w:szCs w:val="24"/>
        </w:rPr>
        <w:t>νομοσχέδιο</w:t>
      </w:r>
      <w:r>
        <w:rPr>
          <w:rFonts w:eastAsia="Times New Roman" w:cs="Times New Roman"/>
          <w:szCs w:val="24"/>
        </w:rPr>
        <w:t xml:space="preserve"> αυτό δεν επιχειρεί να καταργήσει τις κρατικές δομές ούτε </w:t>
      </w:r>
      <w:r w:rsidRPr="00F331DF">
        <w:rPr>
          <w:rFonts w:eastAsia="Times New Roman"/>
          <w:bCs/>
        </w:rPr>
        <w:t>και</w:t>
      </w:r>
      <w:r>
        <w:rPr>
          <w:rFonts w:eastAsia="Times New Roman" w:cs="Times New Roman"/>
          <w:szCs w:val="24"/>
        </w:rPr>
        <w:t xml:space="preserve"> τον αναγκαίο κρατικό έλεγχο, </w:t>
      </w:r>
      <w:r w:rsidRPr="00A37EC3">
        <w:rPr>
          <w:rFonts w:eastAsia="Times New Roman" w:cs="Times New Roman"/>
        </w:rPr>
        <w:t>αλλά</w:t>
      </w:r>
      <w:r>
        <w:rPr>
          <w:rFonts w:eastAsia="Times New Roman" w:cs="Times New Roman"/>
          <w:szCs w:val="24"/>
        </w:rPr>
        <w:t xml:space="preserve"> να μειώσει τον χρόνο των </w:t>
      </w:r>
      <w:r w:rsidRPr="00B02FD6">
        <w:rPr>
          <w:rFonts w:eastAsia="Times New Roman"/>
          <w:bCs/>
        </w:rPr>
        <w:t>διαδικασιών</w:t>
      </w:r>
      <w:r>
        <w:rPr>
          <w:rFonts w:eastAsia="Times New Roman" w:cs="Times New Roman"/>
          <w:szCs w:val="24"/>
        </w:rPr>
        <w:t xml:space="preserve"> με γνώμονα, </w:t>
      </w:r>
      <w:r w:rsidRPr="00183013">
        <w:rPr>
          <w:rFonts w:eastAsia="Times New Roman" w:cs="Times New Roman"/>
        </w:rPr>
        <w:t>όπως</w:t>
      </w:r>
      <w:r>
        <w:rPr>
          <w:rFonts w:eastAsia="Times New Roman" w:cs="Times New Roman"/>
          <w:szCs w:val="24"/>
        </w:rPr>
        <w:t xml:space="preserve"> ήδη ανέφερα, την προστασία των παιδιών </w:t>
      </w:r>
      <w:r w:rsidRPr="00F331DF">
        <w:rPr>
          <w:rFonts w:eastAsia="Times New Roman"/>
          <w:bCs/>
        </w:rPr>
        <w:t>και</w:t>
      </w:r>
      <w:r>
        <w:rPr>
          <w:rFonts w:eastAsia="Times New Roman" w:cs="Times New Roman"/>
          <w:szCs w:val="24"/>
        </w:rPr>
        <w:t xml:space="preserve"> την ένταξή τους σε ασφαλές οικογενε</w:t>
      </w:r>
      <w:r>
        <w:rPr>
          <w:rFonts w:eastAsia="Times New Roman" w:cs="Times New Roman"/>
          <w:szCs w:val="24"/>
        </w:rPr>
        <w:t xml:space="preserve">ιακό πλαίσιο, καθώς </w:t>
      </w:r>
      <w:r w:rsidRPr="00F331DF">
        <w:rPr>
          <w:rFonts w:eastAsia="Times New Roman"/>
          <w:bCs/>
        </w:rPr>
        <w:t>και</w:t>
      </w:r>
      <w:r>
        <w:rPr>
          <w:rFonts w:eastAsia="Times New Roman" w:cs="Times New Roman"/>
          <w:szCs w:val="24"/>
        </w:rPr>
        <w:t xml:space="preserve"> τη θεσμική </w:t>
      </w:r>
      <w:r w:rsidRPr="00F331DF">
        <w:rPr>
          <w:rFonts w:eastAsia="Times New Roman"/>
          <w:bCs/>
        </w:rPr>
        <w:t>και</w:t>
      </w:r>
      <w:r>
        <w:rPr>
          <w:rFonts w:eastAsia="Times New Roman" w:cs="Times New Roman"/>
          <w:szCs w:val="24"/>
        </w:rPr>
        <w:t xml:space="preserve"> επιστημονικά ορθή κατοχύρωση της </w:t>
      </w:r>
      <w:r w:rsidRPr="000332B5">
        <w:rPr>
          <w:rFonts w:eastAsia="Times New Roman"/>
          <w:szCs w:val="24"/>
        </w:rPr>
        <w:t>διαδικασία</w:t>
      </w:r>
      <w:r>
        <w:rPr>
          <w:rFonts w:eastAsia="Times New Roman" w:cs="Times New Roman"/>
          <w:szCs w:val="24"/>
        </w:rPr>
        <w:t xml:space="preserve">ς. </w:t>
      </w:r>
    </w:p>
    <w:p w14:paraId="59780F6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Ως εκ τούτου, το διαχρονικό αίτημα για ενίσχυση των κρατικών δομών </w:t>
      </w:r>
      <w:r w:rsidRPr="008F0891">
        <w:rPr>
          <w:rFonts w:eastAsia="Times New Roman" w:cs="Times New Roman"/>
          <w:bCs/>
          <w:shd w:val="clear" w:color="auto" w:fill="FFFFFF"/>
        </w:rPr>
        <w:t>που</w:t>
      </w:r>
      <w:r>
        <w:rPr>
          <w:rFonts w:eastAsia="Times New Roman" w:cs="Times New Roman"/>
          <w:szCs w:val="24"/>
        </w:rPr>
        <w:t xml:space="preserve"> θα υποστηρίζουν αυτές τις </w:t>
      </w:r>
      <w:r w:rsidRPr="001E6331">
        <w:rPr>
          <w:rFonts w:eastAsia="Times New Roman"/>
        </w:rPr>
        <w:t>διαδικασίες</w:t>
      </w:r>
      <w:r>
        <w:rPr>
          <w:rFonts w:eastAsia="Times New Roman" w:cs="Times New Roman"/>
          <w:szCs w:val="24"/>
        </w:rPr>
        <w:t xml:space="preserve"> θα με βρίσκει πάντα σύμφωνη.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απαραίτητο </w:t>
      </w:r>
      <w:r w:rsidRPr="002314B3">
        <w:rPr>
          <w:rFonts w:eastAsia="Times New Roman"/>
          <w:bCs/>
          <w:shd w:val="clear" w:color="auto" w:fill="FFFFFF"/>
        </w:rPr>
        <w:t>να</w:t>
      </w:r>
      <w:r>
        <w:rPr>
          <w:rFonts w:eastAsia="Times New Roman" w:cs="Times New Roman"/>
          <w:szCs w:val="24"/>
        </w:rPr>
        <w:t xml:space="preserve"> έχουμε στην οπτική μας την διεπιστημονική στελέχωση των αρμόδιων </w:t>
      </w:r>
      <w:r>
        <w:rPr>
          <w:rFonts w:eastAsia="Times New Roman" w:cs="Times New Roman"/>
          <w:szCs w:val="24"/>
        </w:rPr>
        <w:t>υ</w:t>
      </w:r>
      <w:r>
        <w:rPr>
          <w:rFonts w:eastAsia="Times New Roman" w:cs="Times New Roman"/>
          <w:szCs w:val="24"/>
        </w:rPr>
        <w:t xml:space="preserve">πηρεσιών </w:t>
      </w:r>
      <w:r w:rsidRPr="00F331DF">
        <w:rPr>
          <w:rFonts w:eastAsia="Times New Roman"/>
          <w:bCs/>
        </w:rPr>
        <w:t>και</w:t>
      </w:r>
      <w:r>
        <w:rPr>
          <w:rFonts w:eastAsia="Times New Roman" w:cs="Times New Roman"/>
          <w:szCs w:val="24"/>
        </w:rPr>
        <w:t xml:space="preserve"> φορέων, καθώς </w:t>
      </w:r>
      <w:r w:rsidRPr="00F331DF">
        <w:rPr>
          <w:rFonts w:eastAsia="Times New Roman"/>
          <w:bCs/>
        </w:rPr>
        <w:t>και</w:t>
      </w:r>
      <w:r>
        <w:rPr>
          <w:rFonts w:eastAsia="Times New Roman" w:cs="Times New Roman"/>
          <w:szCs w:val="24"/>
        </w:rPr>
        <w:t xml:space="preserve"> τη διεπιστημονική </w:t>
      </w:r>
      <w:r w:rsidRPr="00A752BD">
        <w:rPr>
          <w:rFonts w:eastAsia="Times New Roman"/>
          <w:szCs w:val="24"/>
        </w:rPr>
        <w:t>συνεργασία</w:t>
      </w:r>
      <w:r>
        <w:rPr>
          <w:rFonts w:eastAsia="Times New Roman" w:cs="Times New Roman"/>
          <w:szCs w:val="24"/>
        </w:rPr>
        <w:t>.</w:t>
      </w:r>
    </w:p>
    <w:p w14:paraId="59780F6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ζητούμενο, συνάδελφοι, δεν </w:t>
      </w:r>
      <w:r w:rsidRPr="00D66BCA">
        <w:rPr>
          <w:rFonts w:eastAsia="Times New Roman"/>
          <w:bCs/>
        </w:rPr>
        <w:t>είναι</w:t>
      </w:r>
      <w:r>
        <w:rPr>
          <w:rFonts w:eastAsia="Times New Roman" w:cs="Times New Roman"/>
          <w:szCs w:val="24"/>
        </w:rPr>
        <w:t xml:space="preserve"> μόνο το παιδί </w:t>
      </w:r>
      <w:r w:rsidRPr="002314B3">
        <w:rPr>
          <w:rFonts w:eastAsia="Times New Roman"/>
          <w:bCs/>
          <w:shd w:val="clear" w:color="auto" w:fill="FFFFFF"/>
        </w:rPr>
        <w:t>να</w:t>
      </w:r>
      <w:r>
        <w:rPr>
          <w:rFonts w:eastAsia="Times New Roman" w:cs="Times New Roman"/>
          <w:szCs w:val="24"/>
        </w:rPr>
        <w:t xml:space="preserve"> πάει σε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ανάδοχη οικογένεια. Το μεγάλο ζητούμενο για εμάς, ως κοινωνία, </w:t>
      </w:r>
      <w:r w:rsidRPr="00D66BCA">
        <w:rPr>
          <w:rFonts w:eastAsia="Times New Roman"/>
          <w:bCs/>
        </w:rPr>
        <w:t>είναι</w:t>
      </w:r>
      <w:r>
        <w:rPr>
          <w:rFonts w:eastAsia="Times New Roman" w:cs="Times New Roman"/>
          <w:szCs w:val="24"/>
        </w:rPr>
        <w:t xml:space="preserve"> η ολιστική υποστήριξη των οικογενειών αυτών -</w:t>
      </w:r>
      <w:r w:rsidRPr="00F331DF">
        <w:rPr>
          <w:rFonts w:eastAsia="Times New Roman"/>
          <w:bCs/>
        </w:rPr>
        <w:t>και</w:t>
      </w:r>
      <w:r>
        <w:rPr>
          <w:rFonts w:eastAsia="Times New Roman" w:cs="Times New Roman"/>
          <w:szCs w:val="24"/>
        </w:rPr>
        <w:t xml:space="preserve"> των </w:t>
      </w:r>
      <w:proofErr w:type="spellStart"/>
      <w:r>
        <w:rPr>
          <w:rFonts w:eastAsia="Times New Roman" w:cs="Times New Roman"/>
          <w:szCs w:val="24"/>
        </w:rPr>
        <w:t>γονεϊκών</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των αναδόχων- </w:t>
      </w:r>
      <w:r w:rsidRPr="00F331DF">
        <w:rPr>
          <w:rFonts w:eastAsia="Times New Roman"/>
          <w:bCs/>
        </w:rPr>
        <w:t>και</w:t>
      </w:r>
      <w:r>
        <w:rPr>
          <w:rFonts w:eastAsia="Times New Roman" w:cs="Times New Roman"/>
          <w:szCs w:val="24"/>
        </w:rPr>
        <w:t xml:space="preserve"> σαφώς </w:t>
      </w:r>
      <w:r w:rsidRPr="00F331DF">
        <w:rPr>
          <w:rFonts w:eastAsia="Times New Roman"/>
          <w:bCs/>
        </w:rPr>
        <w:t>και</w:t>
      </w:r>
      <w:r>
        <w:rPr>
          <w:rFonts w:eastAsia="Times New Roman" w:cs="Times New Roman"/>
          <w:szCs w:val="24"/>
        </w:rPr>
        <w:t xml:space="preserve"> των ίδιων των παιδιών. Σε αρκετές περιπτώσεις </w:t>
      </w:r>
      <w:r w:rsidRPr="00BA34D7">
        <w:rPr>
          <w:rFonts w:eastAsia="Times New Roman" w:cs="Times New Roman"/>
        </w:rPr>
        <w:t>πρέπει</w:t>
      </w:r>
      <w:r>
        <w:rPr>
          <w:rFonts w:eastAsia="Times New Roman" w:cs="Times New Roman"/>
          <w:szCs w:val="24"/>
        </w:rPr>
        <w:t xml:space="preserve"> να διερευνάμε </w:t>
      </w:r>
      <w:r w:rsidRPr="00F331DF">
        <w:rPr>
          <w:rFonts w:eastAsia="Times New Roman"/>
          <w:bCs/>
        </w:rPr>
        <w:t>και</w:t>
      </w:r>
      <w:r>
        <w:rPr>
          <w:rFonts w:eastAsia="Times New Roman" w:cs="Times New Roman"/>
          <w:szCs w:val="24"/>
        </w:rPr>
        <w:t xml:space="preserve"> τους όρους με τους οποίους θα γυρίσουν το παιδί πίσω στη </w:t>
      </w:r>
      <w:proofErr w:type="spellStart"/>
      <w:r>
        <w:rPr>
          <w:rFonts w:eastAsia="Times New Roman" w:cs="Times New Roman"/>
          <w:szCs w:val="24"/>
        </w:rPr>
        <w:t>γονεϊκή</w:t>
      </w:r>
      <w:proofErr w:type="spellEnd"/>
      <w:r>
        <w:rPr>
          <w:rFonts w:eastAsia="Times New Roman" w:cs="Times New Roman"/>
          <w:szCs w:val="24"/>
        </w:rPr>
        <w:t xml:space="preserve"> του οικογένεια </w:t>
      </w:r>
      <w:r w:rsidRPr="00F331DF">
        <w:rPr>
          <w:rFonts w:eastAsia="Times New Roman"/>
          <w:bCs/>
        </w:rPr>
        <w:t>και</w:t>
      </w:r>
      <w:r>
        <w:rPr>
          <w:rFonts w:eastAsia="Times New Roman" w:cs="Times New Roman"/>
          <w:szCs w:val="24"/>
        </w:rPr>
        <w:t xml:space="preserve"> να δημιουργούμε τις </w:t>
      </w:r>
      <w:r w:rsidRPr="00A02AB7">
        <w:rPr>
          <w:rFonts w:eastAsia="Times New Roman" w:cs="Times New Roman"/>
          <w:bCs/>
          <w:shd w:val="clear" w:color="auto" w:fill="FFFFFF"/>
        </w:rPr>
        <w:t>προϋποθέσεις</w:t>
      </w:r>
      <w:r>
        <w:rPr>
          <w:rFonts w:eastAsia="Times New Roman" w:cs="Times New Roman"/>
          <w:szCs w:val="24"/>
        </w:rPr>
        <w:t xml:space="preserve"> για αυτό. </w:t>
      </w:r>
    </w:p>
    <w:p w14:paraId="59780F68"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Γ</w:t>
      </w:r>
      <w:r>
        <w:rPr>
          <w:rFonts w:eastAsia="Times New Roman" w:cs="Times New Roman"/>
          <w:szCs w:val="24"/>
        </w:rPr>
        <w:t xml:space="preserve">ια τον λόγο αυτό, θα </w:t>
      </w:r>
      <w:r w:rsidRPr="00BA34D7">
        <w:rPr>
          <w:rFonts w:eastAsia="Times New Roman" w:cs="Times New Roman"/>
        </w:rPr>
        <w:t>πρέπει</w:t>
      </w:r>
      <w:r>
        <w:rPr>
          <w:rFonts w:eastAsia="Times New Roman" w:cs="Times New Roman"/>
          <w:szCs w:val="24"/>
        </w:rPr>
        <w:t xml:space="preserve"> η κάθε οικογένεια να υποστηρίζεται από διεπιστημονική ομάδα με σταθερότητα, ώστε η αναδοχή, ως </w:t>
      </w:r>
      <w:r w:rsidRPr="00703248">
        <w:rPr>
          <w:rFonts w:eastAsia="Times New Roman" w:cs="Times New Roman"/>
          <w:bCs/>
          <w:shd w:val="clear" w:color="auto" w:fill="FFFFFF"/>
        </w:rPr>
        <w:t>κοινωνικ</w:t>
      </w:r>
      <w:r>
        <w:rPr>
          <w:rFonts w:eastAsia="Times New Roman" w:cs="Times New Roman"/>
          <w:bCs/>
          <w:shd w:val="clear" w:color="auto" w:fill="FFFFFF"/>
        </w:rPr>
        <w:t xml:space="preserve">ός θεσμός, </w:t>
      </w:r>
      <w:r w:rsidRPr="00F00582">
        <w:rPr>
          <w:rFonts w:eastAsia="Times New Roman"/>
          <w:bCs/>
          <w:shd w:val="clear" w:color="auto" w:fill="FFFFFF"/>
        </w:rPr>
        <w:t>να</w:t>
      </w:r>
      <w:r>
        <w:rPr>
          <w:rFonts w:eastAsia="Times New Roman" w:cs="Times New Roman"/>
          <w:bCs/>
          <w:shd w:val="clear" w:color="auto" w:fill="FFFFFF"/>
        </w:rPr>
        <w:t xml:space="preserve"> κατέχει τη θέση </w:t>
      </w:r>
      <w:r w:rsidRPr="00F00582">
        <w:rPr>
          <w:rFonts w:eastAsia="Times New Roman" w:cs="Times New Roman"/>
          <w:bCs/>
          <w:shd w:val="clear" w:color="auto" w:fill="FFFFFF"/>
        </w:rPr>
        <w:t>που</w:t>
      </w:r>
      <w:r>
        <w:rPr>
          <w:rFonts w:eastAsia="Times New Roman" w:cs="Times New Roman"/>
          <w:bCs/>
          <w:shd w:val="clear" w:color="auto" w:fill="FFFFFF"/>
        </w:rPr>
        <w:t xml:space="preserve"> της αρμόζει. </w:t>
      </w:r>
    </w:p>
    <w:p w14:paraId="59780F69"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Σε αυτό το πλαίσιο, θα </w:t>
      </w:r>
      <w:r w:rsidRPr="00F00582">
        <w:rPr>
          <w:rFonts w:eastAsia="Times New Roman" w:cs="Times New Roman"/>
          <w:bCs/>
          <w:shd w:val="clear" w:color="auto" w:fill="FFFFFF"/>
        </w:rPr>
        <w:t>πρέπει</w:t>
      </w:r>
      <w:r>
        <w:rPr>
          <w:rFonts w:eastAsia="Times New Roman" w:cs="Times New Roman"/>
          <w:bCs/>
          <w:shd w:val="clear" w:color="auto" w:fill="FFFFFF"/>
        </w:rPr>
        <w:t xml:space="preserve"> ν</w:t>
      </w:r>
      <w:r>
        <w:rPr>
          <w:rFonts w:eastAsia="Times New Roman" w:cs="Times New Roman"/>
          <w:bCs/>
          <w:shd w:val="clear" w:color="auto" w:fill="FFFFFF"/>
        </w:rPr>
        <w:t xml:space="preserve">α υπάρξει πρόβλεψη για τη ρητή υποστήριξη </w:t>
      </w:r>
      <w:r w:rsidRPr="00F00582">
        <w:rPr>
          <w:rFonts w:eastAsia="Times New Roman"/>
          <w:bCs/>
          <w:shd w:val="clear" w:color="auto" w:fill="FFFFFF"/>
        </w:rPr>
        <w:t>και</w:t>
      </w:r>
      <w:r>
        <w:rPr>
          <w:rFonts w:eastAsia="Times New Roman" w:cs="Times New Roman"/>
          <w:bCs/>
          <w:shd w:val="clear" w:color="auto" w:fill="FFFFFF"/>
        </w:rPr>
        <w:t xml:space="preserve"> την παρακολούθηση της οικογένειας συστηματικά, καθώς </w:t>
      </w:r>
      <w:r w:rsidRPr="00F00582">
        <w:rPr>
          <w:rFonts w:eastAsia="Times New Roman"/>
          <w:bCs/>
          <w:shd w:val="clear" w:color="auto" w:fill="FFFFFF"/>
        </w:rPr>
        <w:t>και</w:t>
      </w:r>
      <w:r>
        <w:rPr>
          <w:rFonts w:eastAsia="Times New Roman" w:cs="Times New Roman"/>
          <w:bCs/>
          <w:shd w:val="clear" w:color="auto" w:fill="FFFFFF"/>
        </w:rPr>
        <w:t xml:space="preserve"> για την παρακολούθηση της οικογένειας </w:t>
      </w:r>
      <w:r w:rsidRPr="00F00582">
        <w:rPr>
          <w:rFonts w:eastAsia="Times New Roman" w:cs="Times New Roman"/>
          <w:bCs/>
          <w:shd w:val="clear" w:color="auto" w:fill="FFFFFF"/>
        </w:rPr>
        <w:t>σε σχέση</w:t>
      </w:r>
      <w:r>
        <w:rPr>
          <w:rFonts w:eastAsia="Times New Roman" w:cs="Times New Roman"/>
          <w:bCs/>
          <w:shd w:val="clear" w:color="auto" w:fill="FFFFFF"/>
        </w:rPr>
        <w:t xml:space="preserve"> με την εξέλιξη του θεσμού της αναδοχής. </w:t>
      </w:r>
    </w:p>
    <w:p w14:paraId="59780F6A" w14:textId="77777777" w:rsidR="00F07EC0" w:rsidRDefault="005D0323">
      <w:pPr>
        <w:spacing w:after="0" w:line="600" w:lineRule="auto"/>
        <w:ind w:firstLine="720"/>
        <w:jc w:val="both"/>
        <w:rPr>
          <w:rFonts w:eastAsia="Times New Roman" w:cs="Times New Roman"/>
          <w:bCs/>
          <w:shd w:val="clear" w:color="auto" w:fill="FFFFFF"/>
        </w:rPr>
      </w:pPr>
      <w:proofErr w:type="spellStart"/>
      <w:r>
        <w:rPr>
          <w:rFonts w:eastAsia="Times New Roman" w:cs="Times New Roman"/>
          <w:bCs/>
          <w:shd w:val="clear" w:color="auto" w:fill="FFFFFF"/>
        </w:rPr>
        <w:t>Συναδέλφισσες</w:t>
      </w:r>
      <w:proofErr w:type="spellEnd"/>
      <w:r>
        <w:rPr>
          <w:rFonts w:eastAsia="Times New Roman" w:cs="Times New Roman"/>
          <w:bCs/>
          <w:shd w:val="clear" w:color="auto" w:fill="FFFFFF"/>
        </w:rPr>
        <w:t xml:space="preserve"> </w:t>
      </w:r>
      <w:r w:rsidRPr="00F00582">
        <w:rPr>
          <w:rFonts w:eastAsia="Times New Roman"/>
          <w:bCs/>
          <w:shd w:val="clear" w:color="auto" w:fill="FFFFFF"/>
        </w:rPr>
        <w:t>και</w:t>
      </w:r>
      <w:r>
        <w:rPr>
          <w:rFonts w:eastAsia="Times New Roman" w:cs="Times New Roman"/>
          <w:bCs/>
          <w:shd w:val="clear" w:color="auto" w:fill="FFFFFF"/>
        </w:rPr>
        <w:t xml:space="preserve"> συνάδελφοι, το </w:t>
      </w:r>
      <w:r w:rsidRPr="00F00582">
        <w:rPr>
          <w:rFonts w:eastAsia="Times New Roman" w:cs="Times New Roman"/>
          <w:bCs/>
          <w:shd w:val="clear" w:color="auto" w:fill="FFFFFF"/>
        </w:rPr>
        <w:t>νομοσχέδιο</w:t>
      </w:r>
      <w:r>
        <w:rPr>
          <w:rFonts w:eastAsia="Times New Roman" w:cs="Times New Roman"/>
          <w:bCs/>
          <w:shd w:val="clear" w:color="auto" w:fill="FFFFFF"/>
        </w:rPr>
        <w:t xml:space="preserve"> αυτό </w:t>
      </w:r>
      <w:r w:rsidRPr="00F00582">
        <w:rPr>
          <w:rFonts w:eastAsia="Times New Roman" w:cs="Times New Roman"/>
          <w:bCs/>
          <w:shd w:val="clear" w:color="auto" w:fill="FFFFFF"/>
        </w:rPr>
        <w:t>που</w:t>
      </w:r>
      <w:r>
        <w:rPr>
          <w:rFonts w:eastAsia="Times New Roman" w:cs="Times New Roman"/>
          <w:bCs/>
          <w:shd w:val="clear" w:color="auto" w:fill="FFFFFF"/>
        </w:rPr>
        <w:t xml:space="preserve"> ακουμπάει πυ</w:t>
      </w:r>
      <w:r>
        <w:rPr>
          <w:rFonts w:eastAsia="Times New Roman" w:cs="Times New Roman"/>
          <w:bCs/>
          <w:shd w:val="clear" w:color="auto" w:fill="FFFFFF"/>
        </w:rPr>
        <w:t xml:space="preserve">ρηνικά ζητήματα της </w:t>
      </w:r>
      <w:r w:rsidRPr="00F00582">
        <w:rPr>
          <w:rFonts w:eastAsia="Times New Roman" w:cs="Times New Roman"/>
          <w:bCs/>
          <w:shd w:val="clear" w:color="auto" w:fill="FFFFFF"/>
        </w:rPr>
        <w:t>κοινωνί</w:t>
      </w:r>
      <w:r>
        <w:rPr>
          <w:rFonts w:eastAsia="Times New Roman" w:cs="Times New Roman"/>
          <w:bCs/>
          <w:shd w:val="clear" w:color="auto" w:fill="FFFFFF"/>
        </w:rPr>
        <w:t xml:space="preserve">ας μας για ακόμα </w:t>
      </w:r>
      <w:r w:rsidRPr="00F00582">
        <w:rPr>
          <w:rFonts w:eastAsia="Times New Roman"/>
          <w:bCs/>
          <w:shd w:val="clear" w:color="auto" w:fill="FFFFFF"/>
        </w:rPr>
        <w:t>μ</w:t>
      </w:r>
      <w:r>
        <w:rPr>
          <w:rFonts w:eastAsia="Times New Roman"/>
          <w:bCs/>
          <w:shd w:val="clear" w:color="auto" w:fill="FFFFFF"/>
        </w:rPr>
        <w:t>ί</w:t>
      </w:r>
      <w:r w:rsidRPr="00F00582">
        <w:rPr>
          <w:rFonts w:eastAsia="Times New Roman"/>
          <w:bCs/>
          <w:shd w:val="clear" w:color="auto" w:fill="FFFFFF"/>
        </w:rPr>
        <w:t>α</w:t>
      </w:r>
      <w:r>
        <w:rPr>
          <w:rFonts w:eastAsia="Times New Roman" w:cs="Times New Roman"/>
          <w:bCs/>
          <w:shd w:val="clear" w:color="auto" w:fill="FFFFFF"/>
        </w:rPr>
        <w:t xml:space="preserve"> φορά προκάλεσε τα πιο συντηρητικά αντανακλαστικά. Πολύ εύκολα κανείς </w:t>
      </w:r>
      <w:r w:rsidRPr="00F00582">
        <w:rPr>
          <w:rFonts w:eastAsia="Times New Roman" w:cs="Times New Roman"/>
          <w:bCs/>
          <w:shd w:val="clear" w:color="auto" w:fill="FFFFFF"/>
        </w:rPr>
        <w:t>μπορεί</w:t>
      </w:r>
      <w:r>
        <w:rPr>
          <w:rFonts w:eastAsia="Times New Roman" w:cs="Times New Roman"/>
          <w:bCs/>
          <w:shd w:val="clear" w:color="auto" w:fill="FFFFFF"/>
        </w:rPr>
        <w:t xml:space="preserve"> να αποπροσανατολίσει τη </w:t>
      </w:r>
      <w:r w:rsidRPr="00F00582">
        <w:rPr>
          <w:rFonts w:eastAsia="Times New Roman"/>
          <w:bCs/>
          <w:shd w:val="clear" w:color="auto" w:fill="FFFFFF"/>
        </w:rPr>
        <w:t>συζήτηση</w:t>
      </w:r>
      <w:r>
        <w:rPr>
          <w:rFonts w:eastAsia="Times New Roman" w:cs="Times New Roman"/>
          <w:bCs/>
          <w:shd w:val="clear" w:color="auto" w:fill="FFFFFF"/>
        </w:rPr>
        <w:t xml:space="preserve"> στο αν ομόφυλα ζευγάρια δικαιούνται </w:t>
      </w:r>
      <w:r w:rsidRPr="00F00582">
        <w:rPr>
          <w:rFonts w:eastAsia="Times New Roman"/>
          <w:bCs/>
          <w:shd w:val="clear" w:color="auto" w:fill="FFFFFF"/>
        </w:rPr>
        <w:t>να</w:t>
      </w:r>
      <w:r>
        <w:rPr>
          <w:rFonts w:eastAsia="Times New Roman" w:cs="Times New Roman"/>
          <w:bCs/>
          <w:shd w:val="clear" w:color="auto" w:fill="FFFFFF"/>
        </w:rPr>
        <w:t xml:space="preserve"> </w:t>
      </w:r>
      <w:r w:rsidRPr="00F00582">
        <w:rPr>
          <w:rFonts w:eastAsia="Times New Roman"/>
          <w:bCs/>
          <w:shd w:val="clear" w:color="auto" w:fill="FFFFFF"/>
        </w:rPr>
        <w:t>είναι</w:t>
      </w:r>
      <w:r>
        <w:rPr>
          <w:rFonts w:eastAsia="Times New Roman" w:cs="Times New Roman"/>
          <w:bCs/>
          <w:shd w:val="clear" w:color="auto" w:fill="FFFFFF"/>
        </w:rPr>
        <w:t xml:space="preserve"> ανάδοχοι ή </w:t>
      </w:r>
      <w:r w:rsidRPr="00F00582">
        <w:rPr>
          <w:rFonts w:eastAsia="Times New Roman" w:cs="Times New Roman"/>
          <w:bCs/>
          <w:shd w:val="clear" w:color="auto" w:fill="FFFFFF"/>
        </w:rPr>
        <w:t>να</w:t>
      </w:r>
      <w:r>
        <w:rPr>
          <w:rFonts w:eastAsia="Times New Roman" w:cs="Times New Roman"/>
          <w:bCs/>
          <w:shd w:val="clear" w:color="auto" w:fill="FFFFFF"/>
        </w:rPr>
        <w:t xml:space="preserve"> προχωρήσουν σε </w:t>
      </w:r>
      <w:proofErr w:type="spellStart"/>
      <w:r>
        <w:rPr>
          <w:rFonts w:eastAsia="Times New Roman" w:cs="Times New Roman"/>
          <w:bCs/>
          <w:shd w:val="clear" w:color="auto" w:fill="FFFFFF"/>
        </w:rPr>
        <w:t>τεκνοθεσία</w:t>
      </w:r>
      <w:proofErr w:type="spellEnd"/>
      <w:r>
        <w:rPr>
          <w:rFonts w:eastAsia="Times New Roman" w:cs="Times New Roman"/>
          <w:bCs/>
          <w:shd w:val="clear" w:color="auto" w:fill="FFFFFF"/>
        </w:rPr>
        <w:t xml:space="preserve">. Αποδεικνύεται για ακόμη </w:t>
      </w:r>
      <w:r w:rsidRPr="00F00582">
        <w:rPr>
          <w:rFonts w:eastAsia="Times New Roman"/>
          <w:bCs/>
          <w:shd w:val="clear" w:color="auto" w:fill="FFFFFF"/>
        </w:rPr>
        <w:t>μ</w:t>
      </w:r>
      <w:r>
        <w:rPr>
          <w:rFonts w:eastAsia="Times New Roman"/>
          <w:bCs/>
          <w:shd w:val="clear" w:color="auto" w:fill="FFFFFF"/>
        </w:rPr>
        <w:t>ί</w:t>
      </w:r>
      <w:r w:rsidRPr="00F00582">
        <w:rPr>
          <w:rFonts w:eastAsia="Times New Roman"/>
          <w:bCs/>
          <w:shd w:val="clear" w:color="auto" w:fill="FFFFFF"/>
        </w:rPr>
        <w:t>α</w:t>
      </w:r>
      <w:r>
        <w:rPr>
          <w:rFonts w:eastAsia="Times New Roman" w:cs="Times New Roman"/>
          <w:bCs/>
          <w:shd w:val="clear" w:color="auto" w:fill="FFFFFF"/>
        </w:rPr>
        <w:t xml:space="preserve"> φορά ευκολότερο να μιλήσουμε για διακρίσεις, παρά για το τι πραγματικά σημαίνει </w:t>
      </w:r>
      <w:r w:rsidRPr="00F00582">
        <w:rPr>
          <w:rFonts w:eastAsia="Times New Roman"/>
          <w:bCs/>
          <w:shd w:val="clear" w:color="auto" w:fill="FFFFFF"/>
        </w:rPr>
        <w:t>να</w:t>
      </w:r>
      <w:r>
        <w:rPr>
          <w:rFonts w:eastAsia="Times New Roman" w:cs="Times New Roman"/>
          <w:bCs/>
          <w:shd w:val="clear" w:color="auto" w:fill="FFFFFF"/>
        </w:rPr>
        <w:t xml:space="preserve"> </w:t>
      </w:r>
      <w:r w:rsidRPr="00F00582">
        <w:rPr>
          <w:rFonts w:eastAsia="Times New Roman"/>
          <w:bCs/>
          <w:shd w:val="clear" w:color="auto" w:fill="FFFFFF"/>
        </w:rPr>
        <w:t>είναι</w:t>
      </w:r>
      <w:r>
        <w:rPr>
          <w:rFonts w:eastAsia="Times New Roman" w:cs="Times New Roman"/>
          <w:bCs/>
          <w:shd w:val="clear" w:color="auto" w:fill="FFFFFF"/>
        </w:rPr>
        <w:t xml:space="preserve"> ένας άνθρωπος ικανός να γίνει ανάδοχος γονέας ή να </w:t>
      </w:r>
      <w:proofErr w:type="spellStart"/>
      <w:r>
        <w:rPr>
          <w:rFonts w:eastAsia="Times New Roman" w:cs="Times New Roman"/>
          <w:bCs/>
          <w:shd w:val="clear" w:color="auto" w:fill="FFFFFF"/>
        </w:rPr>
        <w:t>τεκνοθετήσει</w:t>
      </w:r>
      <w:proofErr w:type="spellEnd"/>
      <w:r>
        <w:rPr>
          <w:rFonts w:eastAsia="Times New Roman" w:cs="Times New Roman"/>
          <w:bCs/>
          <w:shd w:val="clear" w:color="auto" w:fill="FFFFFF"/>
        </w:rPr>
        <w:t xml:space="preserve">. </w:t>
      </w:r>
    </w:p>
    <w:p w14:paraId="59780F6B" w14:textId="77777777" w:rsidR="00F07EC0" w:rsidRDefault="005D0323">
      <w:pPr>
        <w:spacing w:after="0" w:line="600" w:lineRule="auto"/>
        <w:ind w:firstLine="720"/>
        <w:jc w:val="both"/>
        <w:rPr>
          <w:rFonts w:eastAsia="Times New Roman" w:cs="Times New Roman"/>
          <w:bCs/>
          <w:shd w:val="clear" w:color="auto" w:fill="FFFFFF"/>
        </w:rPr>
      </w:pPr>
      <w:r w:rsidRPr="00943749">
        <w:rPr>
          <w:rFonts w:eastAsia="Times New Roman" w:cs="Times New Roman"/>
          <w:bCs/>
          <w:shd w:val="clear" w:color="auto" w:fill="FFFFFF"/>
        </w:rPr>
        <w:t>Όμως</w:t>
      </w:r>
      <w:r>
        <w:rPr>
          <w:rFonts w:eastAsia="Times New Roman" w:cs="Times New Roman"/>
          <w:bCs/>
          <w:shd w:val="clear" w:color="auto" w:fill="FFFFFF"/>
        </w:rPr>
        <w:t xml:space="preserve"> </w:t>
      </w:r>
      <w:r w:rsidRPr="00943749">
        <w:rPr>
          <w:rFonts w:eastAsia="Times New Roman"/>
          <w:bCs/>
          <w:shd w:val="clear" w:color="auto" w:fill="FFFFFF"/>
        </w:rPr>
        <w:t>έχει</w:t>
      </w:r>
      <w:r>
        <w:rPr>
          <w:rFonts w:eastAsia="Times New Roman" w:cs="Times New Roman"/>
          <w:bCs/>
          <w:shd w:val="clear" w:color="auto" w:fill="FFFFFF"/>
        </w:rPr>
        <w:t xml:space="preserve"> παρέλθει προ πολλού η εποχή αυτών τ</w:t>
      </w:r>
      <w:r>
        <w:rPr>
          <w:rFonts w:eastAsia="Times New Roman" w:cs="Times New Roman"/>
          <w:bCs/>
          <w:shd w:val="clear" w:color="auto" w:fill="FFFFFF"/>
        </w:rPr>
        <w:t xml:space="preserve">ων συζητήσεων. Οφείλουμε, συνάδελφοι, να μιλάμε για τους όρους με τους οποίους ομόφυλα ζευγάρια, </w:t>
      </w:r>
      <w:r w:rsidRPr="00943749">
        <w:rPr>
          <w:rFonts w:eastAsia="Times New Roman" w:cs="Times New Roman"/>
          <w:bCs/>
          <w:shd w:val="clear" w:color="auto" w:fill="FFFFFF"/>
        </w:rPr>
        <w:t>αλλά</w:t>
      </w:r>
      <w:r>
        <w:rPr>
          <w:rFonts w:eastAsia="Times New Roman" w:cs="Times New Roman"/>
          <w:bCs/>
          <w:shd w:val="clear" w:color="auto" w:fill="FFFFFF"/>
        </w:rPr>
        <w:t xml:space="preserve"> </w:t>
      </w:r>
      <w:r w:rsidRPr="00943749">
        <w:rPr>
          <w:rFonts w:eastAsia="Times New Roman"/>
          <w:bCs/>
          <w:shd w:val="clear" w:color="auto" w:fill="FFFFFF"/>
        </w:rPr>
        <w:t>και</w:t>
      </w:r>
      <w:r>
        <w:rPr>
          <w:rFonts w:eastAsia="Times New Roman" w:cs="Times New Roman"/>
          <w:bCs/>
          <w:shd w:val="clear" w:color="auto" w:fill="FFFFFF"/>
        </w:rPr>
        <w:t xml:space="preserve"> άνθρωποι </w:t>
      </w:r>
      <w:r w:rsidRPr="00943749">
        <w:rPr>
          <w:rFonts w:eastAsia="Times New Roman" w:cs="Times New Roman"/>
          <w:bCs/>
          <w:shd w:val="clear" w:color="auto" w:fill="FFFFFF"/>
        </w:rPr>
        <w:t>που</w:t>
      </w:r>
      <w:r>
        <w:rPr>
          <w:rFonts w:eastAsia="Times New Roman" w:cs="Times New Roman"/>
          <w:bCs/>
          <w:shd w:val="clear" w:color="auto" w:fill="FFFFFF"/>
        </w:rPr>
        <w:t xml:space="preserve"> έχουν επιλέξει να ζουν εκτός γάμου, ν</w:t>
      </w:r>
      <w:r w:rsidRPr="00943749">
        <w:rPr>
          <w:rFonts w:eastAsia="Times New Roman"/>
          <w:bCs/>
          <w:shd w:val="clear" w:color="auto" w:fill="FFFFFF"/>
        </w:rPr>
        <w:t>α</w:t>
      </w:r>
      <w:r>
        <w:rPr>
          <w:rFonts w:eastAsia="Times New Roman" w:cs="Times New Roman"/>
          <w:bCs/>
          <w:shd w:val="clear" w:color="auto" w:fill="FFFFFF"/>
        </w:rPr>
        <w:t xml:space="preserve"> γίνουν ανάδοχοι γονείς </w:t>
      </w:r>
      <w:r w:rsidRPr="00943749">
        <w:rPr>
          <w:rFonts w:eastAsia="Times New Roman"/>
          <w:bCs/>
          <w:shd w:val="clear" w:color="auto" w:fill="FFFFFF"/>
        </w:rPr>
        <w:t>και</w:t>
      </w:r>
      <w:r>
        <w:rPr>
          <w:rFonts w:eastAsia="Times New Roman" w:cs="Times New Roman"/>
          <w:bCs/>
          <w:shd w:val="clear" w:color="auto" w:fill="FFFFFF"/>
        </w:rPr>
        <w:t xml:space="preserve"> να </w:t>
      </w:r>
      <w:proofErr w:type="spellStart"/>
      <w:r>
        <w:rPr>
          <w:rFonts w:eastAsia="Times New Roman" w:cs="Times New Roman"/>
          <w:bCs/>
          <w:shd w:val="clear" w:color="auto" w:fill="FFFFFF"/>
        </w:rPr>
        <w:t>τεκνοθετούν</w:t>
      </w:r>
      <w:proofErr w:type="spellEnd"/>
      <w:r>
        <w:rPr>
          <w:rFonts w:eastAsia="Times New Roman" w:cs="Times New Roman"/>
          <w:bCs/>
          <w:shd w:val="clear" w:color="auto" w:fill="FFFFFF"/>
        </w:rPr>
        <w:t xml:space="preserve"> </w:t>
      </w:r>
      <w:r w:rsidRPr="00943749">
        <w:rPr>
          <w:rFonts w:eastAsia="Times New Roman" w:cs="Times New Roman"/>
          <w:bCs/>
          <w:shd w:val="clear" w:color="auto" w:fill="FFFFFF"/>
        </w:rPr>
        <w:t>όπως</w:t>
      </w:r>
      <w:r>
        <w:rPr>
          <w:rFonts w:eastAsia="Times New Roman" w:cs="Times New Roman"/>
          <w:bCs/>
          <w:shd w:val="clear" w:color="auto" w:fill="FFFFFF"/>
        </w:rPr>
        <w:t xml:space="preserve"> </w:t>
      </w:r>
      <w:r w:rsidRPr="00943749">
        <w:rPr>
          <w:rFonts w:eastAsia="Times New Roman"/>
          <w:bCs/>
          <w:shd w:val="clear" w:color="auto" w:fill="FFFFFF"/>
        </w:rPr>
        <w:t>και</w:t>
      </w:r>
      <w:r>
        <w:rPr>
          <w:rFonts w:eastAsia="Times New Roman" w:cs="Times New Roman"/>
          <w:bCs/>
          <w:shd w:val="clear" w:color="auto" w:fill="FFFFFF"/>
        </w:rPr>
        <w:t xml:space="preserve"> κάθε άλλο ζευγάρι, </w:t>
      </w:r>
      <w:r w:rsidRPr="00943749">
        <w:rPr>
          <w:rFonts w:eastAsia="Times New Roman"/>
          <w:bCs/>
          <w:shd w:val="clear" w:color="auto" w:fill="FFFFFF"/>
        </w:rPr>
        <w:t>να</w:t>
      </w:r>
      <w:r>
        <w:rPr>
          <w:rFonts w:eastAsia="Times New Roman" w:cs="Times New Roman"/>
          <w:bCs/>
          <w:shd w:val="clear" w:color="auto" w:fill="FFFFFF"/>
        </w:rPr>
        <w:t xml:space="preserve"> θέσουμε τους όρους </w:t>
      </w:r>
      <w:r w:rsidRPr="00943749">
        <w:rPr>
          <w:rFonts w:eastAsia="Times New Roman" w:cs="Times New Roman"/>
          <w:bCs/>
          <w:shd w:val="clear" w:color="auto" w:fill="FFFFFF"/>
        </w:rPr>
        <w:t>που</w:t>
      </w:r>
      <w:r>
        <w:rPr>
          <w:rFonts w:eastAsia="Times New Roman" w:cs="Times New Roman"/>
          <w:bCs/>
          <w:shd w:val="clear" w:color="auto" w:fill="FFFFFF"/>
        </w:rPr>
        <w:t xml:space="preserve"> σα</w:t>
      </w:r>
      <w:r>
        <w:rPr>
          <w:rFonts w:eastAsia="Times New Roman" w:cs="Times New Roman"/>
          <w:bCs/>
          <w:shd w:val="clear" w:color="auto" w:fill="FFFFFF"/>
        </w:rPr>
        <w:t xml:space="preserve">ν κοινωνία προκρίνουμε, ώστε οι επιλογές της </w:t>
      </w:r>
      <w:proofErr w:type="spellStart"/>
      <w:r>
        <w:rPr>
          <w:rFonts w:eastAsia="Times New Roman" w:cs="Times New Roman"/>
          <w:bCs/>
          <w:shd w:val="clear" w:color="auto" w:fill="FFFFFF"/>
        </w:rPr>
        <w:t>τεκνοθεσίας</w:t>
      </w:r>
      <w:proofErr w:type="spellEnd"/>
      <w:r>
        <w:rPr>
          <w:rFonts w:eastAsia="Times New Roman" w:cs="Times New Roman"/>
          <w:bCs/>
          <w:shd w:val="clear" w:color="auto" w:fill="FFFFFF"/>
        </w:rPr>
        <w:t xml:space="preserve"> </w:t>
      </w:r>
      <w:r w:rsidRPr="00943749">
        <w:rPr>
          <w:rFonts w:eastAsia="Times New Roman"/>
          <w:bCs/>
          <w:shd w:val="clear" w:color="auto" w:fill="FFFFFF"/>
        </w:rPr>
        <w:t>και</w:t>
      </w:r>
      <w:r>
        <w:rPr>
          <w:rFonts w:eastAsia="Times New Roman" w:cs="Times New Roman"/>
          <w:bCs/>
          <w:shd w:val="clear" w:color="auto" w:fill="FFFFFF"/>
        </w:rPr>
        <w:t xml:space="preserve"> της αναδοχής </w:t>
      </w:r>
      <w:r w:rsidRPr="00943749">
        <w:rPr>
          <w:rFonts w:eastAsia="Times New Roman"/>
          <w:bCs/>
          <w:shd w:val="clear" w:color="auto" w:fill="FFFFFF"/>
        </w:rPr>
        <w:t>να</w:t>
      </w:r>
      <w:r>
        <w:rPr>
          <w:rFonts w:eastAsia="Times New Roman" w:cs="Times New Roman"/>
          <w:bCs/>
          <w:shd w:val="clear" w:color="auto" w:fill="FFFFFF"/>
        </w:rPr>
        <w:t xml:space="preserve"> υποστηρίζονται από σύγχρονα δημόσια διεπιστημονικά δίκτυα. </w:t>
      </w:r>
    </w:p>
    <w:p w14:paraId="59780F6C"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διάθεση </w:t>
      </w:r>
      <w:r w:rsidRPr="00943749">
        <w:rPr>
          <w:rFonts w:eastAsia="Times New Roman" w:cs="Times New Roman"/>
          <w:bCs/>
          <w:shd w:val="clear" w:color="auto" w:fill="FFFFFF"/>
        </w:rPr>
        <w:t>για να</w:t>
      </w:r>
      <w:r>
        <w:rPr>
          <w:rFonts w:eastAsia="Times New Roman" w:cs="Times New Roman"/>
          <w:bCs/>
          <w:shd w:val="clear" w:color="auto" w:fill="FFFFFF"/>
        </w:rPr>
        <w:t xml:space="preserve"> προσφέρει κανείς αγάπη </w:t>
      </w:r>
      <w:r w:rsidRPr="00943749">
        <w:rPr>
          <w:rFonts w:eastAsia="Times New Roman"/>
          <w:bCs/>
          <w:shd w:val="clear" w:color="auto" w:fill="FFFFFF"/>
        </w:rPr>
        <w:t>και</w:t>
      </w:r>
      <w:r>
        <w:rPr>
          <w:rFonts w:eastAsia="Times New Roman" w:cs="Times New Roman"/>
          <w:bCs/>
          <w:shd w:val="clear" w:color="auto" w:fill="FFFFFF"/>
        </w:rPr>
        <w:t xml:space="preserve"> αγκαλιά δεν διακρίνει </w:t>
      </w:r>
      <w:proofErr w:type="spellStart"/>
      <w:r>
        <w:rPr>
          <w:rFonts w:eastAsia="Times New Roman" w:cs="Times New Roman"/>
          <w:bCs/>
          <w:shd w:val="clear" w:color="auto" w:fill="FFFFFF"/>
        </w:rPr>
        <w:t>έμφυλες</w:t>
      </w:r>
      <w:proofErr w:type="spellEnd"/>
      <w:r>
        <w:rPr>
          <w:rFonts w:eastAsia="Times New Roman" w:cs="Times New Roman"/>
          <w:bCs/>
          <w:shd w:val="clear" w:color="auto" w:fill="FFFFFF"/>
        </w:rPr>
        <w:t xml:space="preserve"> ταυτότητες </w:t>
      </w:r>
      <w:r w:rsidRPr="00943749">
        <w:rPr>
          <w:rFonts w:eastAsia="Times New Roman"/>
          <w:bCs/>
          <w:shd w:val="clear" w:color="auto" w:fill="FFFFFF"/>
        </w:rPr>
        <w:t>και</w:t>
      </w:r>
      <w:r>
        <w:rPr>
          <w:rFonts w:eastAsia="Times New Roman" w:cs="Times New Roman"/>
          <w:bCs/>
          <w:shd w:val="clear" w:color="auto" w:fill="FFFFFF"/>
        </w:rPr>
        <w:t xml:space="preserve"> πιστοποιητικά γάμου. Έχουμε υπ</w:t>
      </w:r>
      <w:r>
        <w:rPr>
          <w:rFonts w:eastAsia="Times New Roman" w:cs="Times New Roman"/>
          <w:bCs/>
          <w:shd w:val="clear" w:color="auto" w:fill="FFFFFF"/>
        </w:rPr>
        <w:t xml:space="preserve">οχρέωση </w:t>
      </w:r>
      <w:r w:rsidRPr="00943749">
        <w:rPr>
          <w:rFonts w:eastAsia="Times New Roman"/>
          <w:bCs/>
          <w:shd w:val="clear" w:color="auto" w:fill="FFFFFF"/>
        </w:rPr>
        <w:t>να</w:t>
      </w:r>
      <w:r>
        <w:rPr>
          <w:rFonts w:eastAsia="Times New Roman" w:cs="Times New Roman"/>
          <w:bCs/>
          <w:shd w:val="clear" w:color="auto" w:fill="FFFFFF"/>
        </w:rPr>
        <w:t xml:space="preserve"> εκσυγχρονίζουμε θεσμούς, να τεκμηριώνουμε επιστημονικά τις προσεγγίσεις μας, </w:t>
      </w:r>
      <w:r w:rsidRPr="00943749">
        <w:rPr>
          <w:rFonts w:eastAsia="Times New Roman"/>
          <w:bCs/>
          <w:shd w:val="clear" w:color="auto" w:fill="FFFFFF"/>
        </w:rPr>
        <w:t>να</w:t>
      </w:r>
      <w:r>
        <w:rPr>
          <w:rFonts w:eastAsia="Times New Roman" w:cs="Times New Roman"/>
          <w:bCs/>
          <w:shd w:val="clear" w:color="auto" w:fill="FFFFFF"/>
        </w:rPr>
        <w:t xml:space="preserve"> αφουγκραζόμαστε την </w:t>
      </w:r>
      <w:r w:rsidRPr="00943749">
        <w:rPr>
          <w:rFonts w:eastAsia="Times New Roman" w:cs="Times New Roman"/>
          <w:bCs/>
          <w:shd w:val="clear" w:color="auto" w:fill="FFFFFF"/>
        </w:rPr>
        <w:t>κοινων</w:t>
      </w:r>
      <w:r>
        <w:rPr>
          <w:rFonts w:eastAsia="Times New Roman" w:cs="Times New Roman"/>
          <w:bCs/>
          <w:shd w:val="clear" w:color="auto" w:fill="FFFFFF"/>
        </w:rPr>
        <w:t xml:space="preserve">ία </w:t>
      </w:r>
      <w:r w:rsidRPr="00943749">
        <w:rPr>
          <w:rFonts w:eastAsia="Times New Roman" w:cs="Times New Roman"/>
          <w:bCs/>
          <w:shd w:val="clear" w:color="auto" w:fill="FFFFFF"/>
        </w:rPr>
        <w:t>που</w:t>
      </w:r>
      <w:r>
        <w:rPr>
          <w:rFonts w:eastAsia="Times New Roman" w:cs="Times New Roman"/>
          <w:bCs/>
          <w:shd w:val="clear" w:color="auto" w:fill="FFFFFF"/>
        </w:rPr>
        <w:t xml:space="preserve"> προχωράει </w:t>
      </w:r>
      <w:r w:rsidRPr="00943749">
        <w:rPr>
          <w:rFonts w:eastAsia="Times New Roman"/>
          <w:bCs/>
          <w:shd w:val="clear" w:color="auto" w:fill="FFFFFF"/>
        </w:rPr>
        <w:t>και</w:t>
      </w:r>
      <w:r>
        <w:rPr>
          <w:rFonts w:eastAsia="Times New Roman" w:cs="Times New Roman"/>
          <w:bCs/>
          <w:shd w:val="clear" w:color="auto" w:fill="FFFFFF"/>
        </w:rPr>
        <w:t xml:space="preserve"> </w:t>
      </w:r>
      <w:r w:rsidRPr="00943749">
        <w:rPr>
          <w:rFonts w:eastAsia="Times New Roman"/>
          <w:bCs/>
          <w:shd w:val="clear" w:color="auto" w:fill="FFFFFF"/>
        </w:rPr>
        <w:t>να</w:t>
      </w:r>
      <w:r>
        <w:rPr>
          <w:rFonts w:eastAsia="Times New Roman" w:cs="Times New Roman"/>
          <w:bCs/>
          <w:shd w:val="clear" w:color="auto" w:fill="FFFFFF"/>
        </w:rPr>
        <w:t xml:space="preserve"> δώσουμε τη μάχη </w:t>
      </w:r>
      <w:r w:rsidRPr="00943749">
        <w:rPr>
          <w:rFonts w:eastAsia="Times New Roman"/>
          <w:bCs/>
          <w:shd w:val="clear" w:color="auto" w:fill="FFFFFF"/>
        </w:rPr>
        <w:t>να</w:t>
      </w:r>
      <w:r>
        <w:rPr>
          <w:rFonts w:eastAsia="Times New Roman" w:cs="Times New Roman"/>
          <w:bCs/>
          <w:shd w:val="clear" w:color="auto" w:fill="FFFFFF"/>
        </w:rPr>
        <w:t xml:space="preserve"> γίνουν πράξη τα περισσότερα από όσα γράφονται σε ένα </w:t>
      </w:r>
      <w:r w:rsidRPr="00943749">
        <w:rPr>
          <w:rFonts w:eastAsia="Times New Roman" w:cs="Times New Roman"/>
          <w:bCs/>
          <w:shd w:val="clear" w:color="auto" w:fill="FFFFFF"/>
        </w:rPr>
        <w:t>νομοσχέδιο</w:t>
      </w:r>
      <w:r>
        <w:rPr>
          <w:rFonts w:eastAsia="Times New Roman" w:cs="Times New Roman"/>
          <w:bCs/>
          <w:shd w:val="clear" w:color="auto" w:fill="FFFFFF"/>
        </w:rPr>
        <w:t>.</w:t>
      </w:r>
    </w:p>
    <w:p w14:paraId="59780F6D" w14:textId="77777777" w:rsidR="00F07EC0" w:rsidRDefault="005D032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w:t>
      </w:r>
      <w:r w:rsidRPr="00943749">
        <w:rPr>
          <w:rFonts w:eastAsia="Times New Roman" w:cs="Times New Roman"/>
          <w:bCs/>
          <w:shd w:val="clear" w:color="auto" w:fill="FFFFFF"/>
        </w:rPr>
        <w:t>ευχαριστώ</w:t>
      </w:r>
      <w:r>
        <w:rPr>
          <w:rFonts w:eastAsia="Times New Roman" w:cs="Times New Roman"/>
          <w:bCs/>
          <w:shd w:val="clear" w:color="auto" w:fill="FFFFFF"/>
        </w:rPr>
        <w:t>.</w:t>
      </w:r>
    </w:p>
    <w:p w14:paraId="59780F6E" w14:textId="77777777" w:rsidR="00F07EC0" w:rsidRDefault="005D0323">
      <w:pPr>
        <w:spacing w:after="0" w:line="600" w:lineRule="auto"/>
        <w:ind w:firstLine="709"/>
        <w:jc w:val="center"/>
        <w:rPr>
          <w:rFonts w:eastAsia="Times New Roman" w:cs="Times New Roman"/>
          <w:szCs w:val="24"/>
        </w:rPr>
      </w:pPr>
      <w:r w:rsidRPr="007F5FBB">
        <w:rPr>
          <w:rFonts w:eastAsia="Times New Roman" w:cs="Times New Roman"/>
        </w:rPr>
        <w:t xml:space="preserve">(Χειροκροτήματα </w:t>
      </w:r>
      <w:r w:rsidRPr="007F5FBB">
        <w:rPr>
          <w:rFonts w:eastAsia="Times New Roman" w:cs="Times New Roman"/>
        </w:rPr>
        <w:t>από την πτέρυγα του ΣΥΡΙΖΑ)</w:t>
      </w:r>
    </w:p>
    <w:p w14:paraId="59780F6F"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συνάδελφε. </w:t>
      </w:r>
    </w:p>
    <w:p w14:paraId="59780F7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Γεώργιος </w:t>
      </w:r>
      <w:proofErr w:type="spellStart"/>
      <w:r>
        <w:rPr>
          <w:rFonts w:eastAsia="Times New Roman" w:cs="Times New Roman"/>
          <w:szCs w:val="24"/>
        </w:rPr>
        <w:t>Ουρσουζίδης</w:t>
      </w:r>
      <w:proofErr w:type="spellEnd"/>
      <w:r>
        <w:rPr>
          <w:rFonts w:eastAsia="Times New Roman" w:cs="Times New Roman"/>
          <w:szCs w:val="24"/>
        </w:rPr>
        <w:t xml:space="preserve">. </w:t>
      </w:r>
    </w:p>
    <w:p w14:paraId="59780F71"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 xml:space="preserve">Ευχαριστώ, κύριε Πρόεδρε. </w:t>
      </w:r>
    </w:p>
    <w:p w14:paraId="59780F7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Αγαπητοί συνάδελφοι, σήμερα συζητάμε ένα νομοσχέδιο, το οποίο έχει να κάνει με το παιδί. Οι θεσμοί της υιοθεσίας και της αναδοχής ανηλίκων αποτελούν τους κυριότερους και σημαντικότερους θεσμούς παιδικής προστασίας, ιδιαίτερα των κακοποιημένων παιδιών. Στόχ</w:t>
      </w:r>
      <w:r>
        <w:rPr>
          <w:rFonts w:eastAsia="Times New Roman" w:cs="Times New Roman"/>
          <w:szCs w:val="24"/>
        </w:rPr>
        <w:t xml:space="preserve">ος των θεσμών αυτών είναι η εξασφάλιση ενός ζεστού, οικογενειακού περιβάλλοντος, όπου αυτά θα νιώθουν άνετα, ασφαλή και θα χαίρουν κοινωνικής αποδοχής στο περιβάλλον που ζουν και δημιουργούν. </w:t>
      </w:r>
    </w:p>
    <w:p w14:paraId="59780F7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Στην Ελλάδα, πολλά δημόσια και ιδιωτικά ιδρύματα δεν ανταποκρίν</w:t>
      </w:r>
      <w:r>
        <w:rPr>
          <w:rFonts w:eastAsia="Times New Roman" w:cs="Times New Roman"/>
          <w:szCs w:val="24"/>
        </w:rPr>
        <w:t>ονται στον ρόλο τους, δεν επουλώνουν τις πληγές που κουβαλάνε τα παιδιά από τις οικογένειες που δεν ευτύχησαν ή που απέτυχαν για διάφορους λόγους. Ακόμη, όμως και τα ιδρύματα που ανταποκρίνονται επιτυχώς στον ρόλο τους –και υπάρχουν τέτοια, όπως η πρωτοβου</w:t>
      </w:r>
      <w:r>
        <w:rPr>
          <w:rFonts w:eastAsia="Times New Roman" w:cs="Times New Roman"/>
          <w:szCs w:val="24"/>
        </w:rPr>
        <w:t xml:space="preserve">λία για το παιδί που είχατε την ευκαιρία, κυρία Υπουργέ, να εγκαινιάσετε προχθές, το Κέντρο Ημερήσιας Φροντίδας- είναι γνωστό ότι θα ήταν πολύ καλύτερα αν τα παιδιά αναπτύσσονταν σε ένα οικογενειακό περιβάλλον, απολαμβάνοντας μια φυσιολογική ζωή. </w:t>
      </w:r>
    </w:p>
    <w:p w14:paraId="59780F7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Κατά τη </w:t>
      </w:r>
      <w:r>
        <w:rPr>
          <w:rFonts w:eastAsia="Times New Roman" w:cs="Times New Roman"/>
          <w:szCs w:val="24"/>
        </w:rPr>
        <w:t xml:space="preserve">συζήτηση του νομοσχεδίου διαπιστώθηκαν μεταξύ άλλων τα παρακάτω. Κοινή πεποίθηση αποτελεί το γεγονός ότι το νομοσχέδιο κινείται προς τη σωστή κατεύθυνση, σε ό,τι αφορά την αντιμετώπιση χρόνιων προβλημάτων κατά τη διαδικασία υιοθεσίας και αναδοχής. Γίνεται </w:t>
      </w:r>
      <w:r>
        <w:rPr>
          <w:rFonts w:eastAsia="Times New Roman" w:cs="Times New Roman"/>
          <w:szCs w:val="24"/>
        </w:rPr>
        <w:t xml:space="preserve">επιτέλους προσπάθεια να αντιμετωπιστεί το φαινόμενο της διαφθοράς στη διαδικασία υιοθεσίας αναδοχής που δυστυχώς, αν και δεν έγινε εκτενής αναφορά, όλοι γνωρίζουμε ότι υφίσταται και μάλιστα, σε μεγάλη κλίμακα. </w:t>
      </w:r>
    </w:p>
    <w:p w14:paraId="59780F7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Επιχειρείται η δημιουργία ηλεκτρονικού μητρώο</w:t>
      </w:r>
      <w:r>
        <w:rPr>
          <w:rFonts w:eastAsia="Times New Roman" w:cs="Times New Roman"/>
          <w:szCs w:val="24"/>
        </w:rPr>
        <w:t>υ καταγραφής υποψηφίων αναδόχων οικογενειών, αλλά και των παιδιών προς αναδοχή. Είναι αυτονόητο ότι το κράτος πρέπει επιτέλους να αποκτήσει σαφή εικόνα της πραγματικότητας. Κατά κόρον κατατέθηκε ότι η κατάσταση στα ιδρύματα είναι κακή και δεν παρέχουν ασφα</w:t>
      </w:r>
      <w:r>
        <w:rPr>
          <w:rFonts w:eastAsia="Times New Roman" w:cs="Times New Roman"/>
          <w:szCs w:val="24"/>
        </w:rPr>
        <w:t xml:space="preserve">λές περιβάλλον στα παιδιά που φιλοξενούν. Αυτό πρέπει άμεσα να αλλάξει, ανεξάρτητα αν ο στόχος του νομοσχεδίου είναι η </w:t>
      </w:r>
      <w:proofErr w:type="spellStart"/>
      <w:r>
        <w:rPr>
          <w:rFonts w:eastAsia="Times New Roman" w:cs="Times New Roman"/>
          <w:szCs w:val="24"/>
        </w:rPr>
        <w:t>αποϊδρυματοποίηση</w:t>
      </w:r>
      <w:proofErr w:type="spellEnd"/>
      <w:r>
        <w:rPr>
          <w:rFonts w:eastAsia="Times New Roman" w:cs="Times New Roman"/>
          <w:szCs w:val="24"/>
        </w:rPr>
        <w:t xml:space="preserve"> των παιδιών και η πρόσβαση σε ένα ζεστό οικογενειακό περιβάλλον. </w:t>
      </w:r>
    </w:p>
    <w:p w14:paraId="59780F7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Η ψήφιση του νομοσχεδίου από μόνη της δεν αντιμετωπίζ</w:t>
      </w:r>
      <w:r>
        <w:rPr>
          <w:rFonts w:eastAsia="Times New Roman" w:cs="Times New Roman"/>
          <w:szCs w:val="24"/>
        </w:rPr>
        <w:t>ει το πρόβλημα. Όλοι γνωρίζουμε ότι τα απαραίτητα εργαλεία παρακολούθησης και υποστήριξης των δράσεων παιδικής προστασίας δεν επαρκούν. Συνεπώς επιβάλλεται οικονομική στήριξη των δομών, δημοσίων και ιδιωτικών. Αυτό κατατέθηκε από αρκετούς φορείς και πρέπει</w:t>
      </w:r>
      <w:r>
        <w:rPr>
          <w:rFonts w:eastAsia="Times New Roman" w:cs="Times New Roman"/>
          <w:szCs w:val="24"/>
        </w:rPr>
        <w:t xml:space="preserve"> να γίνει πράξη. </w:t>
      </w:r>
    </w:p>
    <w:p w14:paraId="59780F7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Συστήνεται το Εθνικό Συμβούλιο Αναδοχής και Υιοθεσίας με σημαντικό θεσμικό ρόλο στη συνέργεια και τον συντονισμό των συναρμόδιων Υπουργείων και φορέων. </w:t>
      </w:r>
    </w:p>
    <w:p w14:paraId="59780F7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Τέλος, ο στόχος για περιορισμό του χρόνου στη διαδικασία υιοθεσίας που σήμερα διαρκεί</w:t>
      </w:r>
      <w:r>
        <w:rPr>
          <w:rFonts w:eastAsia="Times New Roman" w:cs="Times New Roman"/>
          <w:szCs w:val="24"/>
        </w:rPr>
        <w:t xml:space="preserve"> πέρα από την </w:t>
      </w:r>
      <w:proofErr w:type="spellStart"/>
      <w:r>
        <w:rPr>
          <w:rFonts w:eastAsia="Times New Roman" w:cs="Times New Roman"/>
          <w:szCs w:val="24"/>
        </w:rPr>
        <w:t>παρεμβατικότητα</w:t>
      </w:r>
      <w:proofErr w:type="spellEnd"/>
      <w:r>
        <w:rPr>
          <w:rFonts w:eastAsia="Times New Roman" w:cs="Times New Roman"/>
          <w:szCs w:val="24"/>
        </w:rPr>
        <w:t xml:space="preserve"> έξι κι επτά χρόνια είναι απολύτως αναγκαίος και πρέπει να επιτευχθεί. Εκεί θα κριθεί σε μεγάλο βαθμό η επιτυχία του νομοσχεδίου. Αυτό είναι το νομοσχέδιο. </w:t>
      </w:r>
    </w:p>
    <w:p w14:paraId="59780F7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Όσον αφορά τώρα στο άρθρο 8, που έγινε πολύς λόγος και προκάλεσε αντιδ</w:t>
      </w:r>
      <w:r>
        <w:rPr>
          <w:rFonts w:eastAsia="Times New Roman" w:cs="Times New Roman"/>
          <w:szCs w:val="24"/>
        </w:rPr>
        <w:t xml:space="preserve">ράσεις, κατά την άποψή μου δικαιολογημένα, με τη νέα του μορφή, μετά τις αλλαγές, νομίζω σε απολύτως θετική κατεύθυνση ξεφεύγουμε από την αυστηρή και άστοχη σειρά υποψηφίων αναδόχων, όπως προβλέπονταν αρχικά. </w:t>
      </w:r>
    </w:p>
    <w:p w14:paraId="59780F7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Διαβάζω το άρθρο πριν αλλάξει: «Κατάλληλοι για</w:t>
      </w:r>
      <w:r>
        <w:rPr>
          <w:rFonts w:eastAsia="Times New Roman" w:cs="Times New Roman"/>
          <w:szCs w:val="24"/>
        </w:rPr>
        <w:t xml:space="preserve"> να γίνουν ανάδοχοι, σύμφωνα με τις κείμενες διατάξεις, είναι οικογένειες που αποτελούνται από συζύγους ή έχοντες συνάψει σύμφωνο συμβίωσης με ή χωρίς παιδιά, μεμονωμένα άτομα, άγαμα, διαζευγμένα ή σε χηρεία ή με ή χωρίς παιδιά που μπορεί να είναι συγγενεί</w:t>
      </w:r>
      <w:r>
        <w:rPr>
          <w:rFonts w:eastAsia="Times New Roman" w:cs="Times New Roman"/>
          <w:szCs w:val="24"/>
        </w:rPr>
        <w:t>ς εξ αίματος οποιουδήποτε βαθμού με το ανήλικο τέκνο. Μεταξύ περισσοτέρων καταλλήλων υποψηφίων αναδόχων γονέων, η επιλογή γίνεται υποχρεωτικά σύμφωνα με τη σειρά αναφοράς του προηγούμενου εδαφίου».</w:t>
      </w:r>
    </w:p>
    <w:p w14:paraId="59780F7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Πηγαίνουμε πλέον με βάση το πώς θα κρίνουν κατά περίπτωση,</w:t>
      </w:r>
      <w:r>
        <w:rPr>
          <w:rFonts w:eastAsia="Times New Roman" w:cs="Times New Roman"/>
          <w:szCs w:val="24"/>
        </w:rPr>
        <w:t xml:space="preserve"> </w:t>
      </w:r>
      <w:r>
        <w:rPr>
          <w:rFonts w:eastAsia="Times New Roman" w:cs="Times New Roman"/>
          <w:szCs w:val="24"/>
          <w:lang w:val="en-US"/>
        </w:rPr>
        <w:t>ad</w:t>
      </w:r>
      <w:r w:rsidRPr="00B76F08">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επί συγκεκριμένου σκοπού οι κοινωνικές υπηρεσίες και οι εποπτεύουσες αρχές, ενώ τίθεται ως κυρίαρχο στοιχείο κρίσης στην επιλογή του αναδόχου για τη βέλτιστη ανάδοχη κατάσταση του παιδιού η Διεθνής Σύμβαση για τα Δικαιώματα του Παιδιού που αποτελεί</w:t>
      </w:r>
      <w:r>
        <w:rPr>
          <w:rFonts w:eastAsia="Times New Roman" w:cs="Times New Roman"/>
          <w:szCs w:val="24"/>
        </w:rPr>
        <w:t xml:space="preserve"> νόμο του κράτους από το 1992 και μάλιστα με αυξημένη ισχύ, γιατί είναι διεθνής σύμβαση. </w:t>
      </w:r>
    </w:p>
    <w:p w14:paraId="59780F7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Έτσι, το επίμαχο άρθρο τροποποιείται ουσιαστικά με τον εξής τρόπο: «Μεταξύ περισσοτέρων κατάλληλων υποψηφίων αναδόχων γονέων, η επιλογή γίνεται πάντα με γνώμονα το συ</w:t>
      </w:r>
      <w:r>
        <w:rPr>
          <w:rFonts w:eastAsia="Times New Roman" w:cs="Times New Roman"/>
          <w:szCs w:val="24"/>
        </w:rPr>
        <w:t xml:space="preserve">μφέρον του ανήλικου υπό το πρίσμα της Διεθνούς Σύμβασης για τα Δικαιώματα του Παιδιού που κυρώθηκε με τον ν.2101/1992». </w:t>
      </w:r>
    </w:p>
    <w:p w14:paraId="59780F7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Καταργείται λοιπόν η αυστηρή σειρά υποψήφιων αναδόχων, όπως αρχικά προβλέπονταν, όπου δίνονταν προτεραιότητα άκριτα, σε όλα ανεξαιρέτως</w:t>
      </w:r>
      <w:r>
        <w:rPr>
          <w:rFonts w:eastAsia="Times New Roman" w:cs="Times New Roman"/>
          <w:szCs w:val="24"/>
        </w:rPr>
        <w:t xml:space="preserve"> τα ζευγάρια, ετερόφυλα και ομόφυλα, έναντι όλων των άλλων ομάδων ή κατηγοριών υποψηφίων αναδόχων, αγνοώντας τις πραγματικές ανάγκες και τα δικαιώματα του παιδιού. </w:t>
      </w:r>
    </w:p>
    <w:p w14:paraId="59780F7E"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Θέλω να τονίσω ότι ο συγκεκριμένος νόμος αφορά στα δικαιώματα του παιδιού και όχι στα δικαι</w:t>
      </w:r>
      <w:r>
        <w:rPr>
          <w:rFonts w:eastAsia="Times New Roman"/>
          <w:szCs w:val="24"/>
        </w:rPr>
        <w:t xml:space="preserve">ώματα οποιασδήποτε άλλης κοινωνικής ομάδας που προφανώς υφίστανται. Προτάσσεται ως κυρίαρχο κριτήριο για αναδοχή ο σεβασμός της Διεθνούς Σύμβασης για τα Δικαιώματα του Παιδιού. </w:t>
      </w:r>
    </w:p>
    <w:p w14:paraId="59780F7F"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Λίγα λόγια τώρα για τη Σύμβαση για τα Δικαιώματα του Παιδιού. Το σημαντικότερο</w:t>
      </w:r>
      <w:r>
        <w:rPr>
          <w:rFonts w:eastAsia="Times New Roman"/>
          <w:szCs w:val="24"/>
        </w:rPr>
        <w:t xml:space="preserve"> ίσως κείμενο είναι η Διεθνής Σύμβαση για τα Δικαιώματα του Παιδιού του 1989, που έχουν υπογράψει </w:t>
      </w:r>
      <w:proofErr w:type="spellStart"/>
      <w:r>
        <w:rPr>
          <w:rFonts w:eastAsia="Times New Roman"/>
          <w:szCs w:val="24"/>
        </w:rPr>
        <w:t>εκατόν</w:t>
      </w:r>
      <w:proofErr w:type="spellEnd"/>
      <w:r>
        <w:rPr>
          <w:rFonts w:eastAsia="Times New Roman"/>
          <w:szCs w:val="24"/>
        </w:rPr>
        <w:t xml:space="preserve"> ενενήντα μία χώρες και είναι νόμος στη χώρα μας. Παιδιά θεωρούνται όλα τα κορίτσια και αγόρια από μηδέν έως δεκαοκτώ ετών. Όλα τα παιδιά είναι ίσα ανεξ</w:t>
      </w:r>
      <w:r>
        <w:rPr>
          <w:rFonts w:eastAsia="Times New Roman"/>
          <w:szCs w:val="24"/>
        </w:rPr>
        <w:t xml:space="preserve">αρτήτως γλώσσας, θρησκείας, απόψεων, περιουσίας, κατάστασης και ιδιαίτερων αναγκών ή εμφάνισης. </w:t>
      </w:r>
    </w:p>
    <w:p w14:paraId="59780F80"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Οι αποφάσεις που αφορούν τα παιδιά, πρέπει να υπολογίζουν πριν από όλα το συμφέρον των παιδιών. Η πολιτεία πρέπει να παίρνει όλα τα κατάλληλα μέτρα για να εφαρ</w:t>
      </w:r>
      <w:r>
        <w:rPr>
          <w:rFonts w:eastAsia="Times New Roman"/>
          <w:szCs w:val="24"/>
        </w:rPr>
        <w:t>μόζονται τα δικαιώματα των παιδιών. Τα παιδιά έχουν δικαίωμα στη ζωή, την επιβίωση και την ανάπτυξη. Τα παιδιά πρέπει να προστατεύονται από κάθε μορφή βίας, προσβολής, εγκατάλειψης, σωματικής ή ψυχολογικής βίας και μέσα στο σπίτι και έξω από αυτό. Τα παιδι</w:t>
      </w:r>
      <w:r>
        <w:rPr>
          <w:rFonts w:eastAsia="Times New Roman"/>
          <w:szCs w:val="24"/>
        </w:rPr>
        <w:t xml:space="preserve">ά με σωματικές ή πνευματικές αναπηρίες έχουν δικαίωμα να ζουν σε συνθήκες που εγγυώνται την αξιοπρέπειά τους. </w:t>
      </w:r>
    </w:p>
    <w:p w14:paraId="59780F81"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Όταν ένα παιδί τίθεται σε ένα ίδρυμα ή μια ανάδοχη οικογένεια, η πολιτεία πρέπει να παρακολουθεί και να ελέγχει. Όταν ένα παιδί δεν ζει με την οι</w:t>
      </w:r>
      <w:r>
        <w:rPr>
          <w:rFonts w:eastAsia="Times New Roman"/>
          <w:szCs w:val="24"/>
        </w:rPr>
        <w:t>κογένειά του ή δεν μπορεί να το φροντίσει αυτή, έχει δικαίωμα στην υιοθεσία, στην ανάδοχη οικογένεια ή στην κατάλληλη στέγη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ίδρυμα. Η πολιτεία πρέπει να παίρνει, τέλος, όλα τα μέτρα ώστε μ</w:t>
      </w:r>
      <w:r>
        <w:rPr>
          <w:rFonts w:eastAsia="Times New Roman"/>
          <w:szCs w:val="24"/>
        </w:rPr>
        <w:t>ί</w:t>
      </w:r>
      <w:r>
        <w:rPr>
          <w:rFonts w:eastAsia="Times New Roman"/>
          <w:szCs w:val="24"/>
        </w:rPr>
        <w:t>α υιοθεσία να είναι σύμφωνη με τον νόμο και να λαμβάνεται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πάντα και πάνω από όλα το συμφέρον του παιδιού. </w:t>
      </w:r>
    </w:p>
    <w:p w14:paraId="59780F82"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Το ζήτημα που προέκυψε με το άρθρο 8 δεν αφορά στην ερμηνεία των όρων αναδοχής και υιοθεσίας, όπως κατά κόρον ακούστηκε, καθώς και στις νομικές συνέπειες που παράγουν, αλλά στο περιβάλλον μέσα στο οποίο θ</w:t>
      </w:r>
      <w:r>
        <w:rPr>
          <w:rFonts w:eastAsia="Times New Roman"/>
          <w:szCs w:val="24"/>
        </w:rPr>
        <w:t xml:space="preserve">α αναπτυχθούν παιδιά στην ευάλωτη και ευαίσθητη ηλικία τους, στη διασφάλιση του καλύτερου περιβάλλοντος μέσα στο σπίτι, αλλά και έξω από αυτό. </w:t>
      </w:r>
    </w:p>
    <w:p w14:paraId="59780F83"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 xml:space="preserve">Αυτό κρίνεται από τις ειδικές υπηρεσίες επιτέλους -με ανακούφιση το διαβάζουμε- από ειδικούς με βάση δικαιώματα </w:t>
      </w:r>
      <w:r>
        <w:rPr>
          <w:rFonts w:eastAsia="Times New Roman"/>
          <w:szCs w:val="24"/>
        </w:rPr>
        <w:t xml:space="preserve">του παιδιού, όπως ρητά ορίζονται από τη Διεθνή Σύμβαση για τα Δικαιώματα του Παιδιού, χωρίς στερεότυπα και προκαταλήψεις. </w:t>
      </w:r>
    </w:p>
    <w:p w14:paraId="59780F84"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 xml:space="preserve">Έτσι, λοιπόν, το ζήτημα δεν τίθεται αν θα ψηφιστεί από εμάς που αντιδράσαμε, κυρία Υπουργέ, το υπ’ </w:t>
      </w:r>
      <w:proofErr w:type="spellStart"/>
      <w:r>
        <w:rPr>
          <w:rFonts w:eastAsia="Times New Roman"/>
          <w:szCs w:val="24"/>
        </w:rPr>
        <w:t>όψιν</w:t>
      </w:r>
      <w:proofErr w:type="spellEnd"/>
      <w:r>
        <w:rPr>
          <w:rFonts w:eastAsia="Times New Roman"/>
          <w:szCs w:val="24"/>
        </w:rPr>
        <w:t xml:space="preserve"> άρθρο, αλλά από αυτούς που βι</w:t>
      </w:r>
      <w:r>
        <w:rPr>
          <w:rFonts w:eastAsia="Times New Roman"/>
          <w:szCs w:val="24"/>
        </w:rPr>
        <w:t xml:space="preserve">άστηκαν και γρήγορα είπανε το ναι και τώρα πρέπει να το δούμε συλλογικά, όλοι μαζί και να βοηθήσουμε να ξεπεραστούν οι προκαταλήψεις και όποιες παρεξηγήσεις είχαν δημιουργηθεί, χωρίς η αιτία να ανήκει σε εμάς που αντιδράσαμε, επαναλαμβάνω. </w:t>
      </w:r>
    </w:p>
    <w:p w14:paraId="59780F85"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Ολοκληρώνοντας,</w:t>
      </w:r>
      <w:r>
        <w:rPr>
          <w:rFonts w:eastAsia="Times New Roman"/>
          <w:szCs w:val="24"/>
        </w:rPr>
        <w:t xml:space="preserve"> θέλω να πω ότι η ουσία είναι ότι διεξήχθη ένας γόνιμος διάλογος που θα μπορούσε να θεωρηθεί πετυχημένος, αν κατέληγε σε ένα όσο το δυνατόν πιο ασφαλές συμπέρασμα. Αυτό επετεύχθη μερικώς. Στην πράξη θα φανεί το πραγματικό αποτέλεσμα. </w:t>
      </w:r>
    </w:p>
    <w:p w14:paraId="59780F86"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 xml:space="preserve">Τονίζω ξανά: Το ιερό </w:t>
      </w:r>
      <w:r>
        <w:rPr>
          <w:rFonts w:eastAsia="Times New Roman"/>
          <w:szCs w:val="24"/>
        </w:rPr>
        <w:t xml:space="preserve">δικαίωμα στην ευτυχία του παιδιού ούτως ή άλλως ορίζεται από τη Διεθνή Σύμβαση για τα Δικαιώματα του Παιδιού. Έχω εμπιστοσύνη στους κοινωνικούς θεσμούς και στη δικαιοσύνη, που επιτέλους αναλαμβάνουν σημαντικό ρόλο για την ευθύνη που τους αναλογεί. </w:t>
      </w:r>
    </w:p>
    <w:p w14:paraId="59780F87"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Θα ήθελ</w:t>
      </w:r>
      <w:r>
        <w:rPr>
          <w:rFonts w:eastAsia="Times New Roman"/>
          <w:szCs w:val="24"/>
        </w:rPr>
        <w:t>α, τέλος, να ευχαριστήσω όλους όσους αφιέρωσαν χρόνο να καταθέσουν απόψεις στο πλαίσιο της επεξεργασίας του νομοσχεδίου, τους φίλους μου που χρόνια ασχολούνται με επιτυχία και ανιδιοτέλεια στον χώρο της προστασίας του παιδιού και με βοήθησαν και φυσικά τον</w:t>
      </w:r>
      <w:r>
        <w:rPr>
          <w:rFonts w:eastAsia="Times New Roman"/>
          <w:szCs w:val="24"/>
        </w:rPr>
        <w:t xml:space="preserve"> Συνήγορο του Παιδιού, που βελτίωσε σημαντικά το νομοσχέδιο με τις απολύτως εύστοχες προτάσεις που κατέθεσε κι έγιναν αποδεκτές από εσάς. </w:t>
      </w:r>
    </w:p>
    <w:p w14:paraId="59780F88"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Προσωπικά είμαι ικανοποιημένος με τις βελτιστοποιήσεις που έγιναν κατά τη συζήτηση και φυσικά με τη ριζική αλλαγή του</w:t>
      </w:r>
      <w:r>
        <w:rPr>
          <w:rFonts w:eastAsia="Times New Roman"/>
          <w:szCs w:val="24"/>
        </w:rPr>
        <w:t xml:space="preserve"> άρθρου 8. Στην αρχική του μορφή δεν πιστεύω ότι θα γινόταν αποδεκτό, τουλάχιστον από εμένα. </w:t>
      </w:r>
    </w:p>
    <w:p w14:paraId="59780F89"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Ειπώθηκαν υπερβολές. Δεν θα ασχοληθώ. Θα παραμείνω προσηλωμένος στην ουσία του νομοσχεδίου, που αφορά στο ιερό δικαίωμα του παιδιού να ζήσει όσο το δυνατόν πιο ευ</w:t>
      </w:r>
      <w:r>
        <w:rPr>
          <w:rFonts w:eastAsia="Times New Roman"/>
          <w:szCs w:val="24"/>
        </w:rPr>
        <w:t xml:space="preserve">τυχισμένο μέσα σε μια κοινωνία που του αξίζει. Γιατί; Γιατί αν γλιτώσει το παιδί υπάρχει ελπίδα. </w:t>
      </w:r>
    </w:p>
    <w:p w14:paraId="59780F8A"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Σας ευχαριστώ.</w:t>
      </w:r>
    </w:p>
    <w:p w14:paraId="59780F8B" w14:textId="77777777" w:rsidR="00F07EC0" w:rsidRDefault="005D0323">
      <w:pPr>
        <w:tabs>
          <w:tab w:val="left" w:pos="2608"/>
        </w:tabs>
        <w:spacing w:after="0" w:line="600" w:lineRule="auto"/>
        <w:ind w:firstLine="720"/>
        <w:jc w:val="both"/>
        <w:rPr>
          <w:rFonts w:eastAsia="Times New Roman"/>
          <w:szCs w:val="24"/>
        </w:rPr>
      </w:pPr>
      <w:r w:rsidRPr="00700352">
        <w:rPr>
          <w:rFonts w:eastAsia="Times New Roman"/>
          <w:b/>
          <w:szCs w:val="24"/>
        </w:rPr>
        <w:t>ΠΡΟΕΔΡΕΥΩΝ (Σπυρίδων Λυκούδης):</w:t>
      </w:r>
      <w:r>
        <w:rPr>
          <w:rFonts w:eastAsia="Times New Roman"/>
          <w:szCs w:val="24"/>
        </w:rPr>
        <w:t xml:space="preserve"> Ο Ανεξάρτητος Βουλευτής κ. Δημήτριος </w:t>
      </w:r>
      <w:proofErr w:type="spellStart"/>
      <w:r>
        <w:rPr>
          <w:rFonts w:eastAsia="Times New Roman"/>
          <w:szCs w:val="24"/>
        </w:rPr>
        <w:t>Κουκούτσης</w:t>
      </w:r>
      <w:proofErr w:type="spellEnd"/>
      <w:r>
        <w:rPr>
          <w:rFonts w:eastAsia="Times New Roman"/>
          <w:szCs w:val="24"/>
        </w:rPr>
        <w:t xml:space="preserve"> έχει τον λόγο.</w:t>
      </w:r>
    </w:p>
    <w:p w14:paraId="59780F8C" w14:textId="77777777" w:rsidR="00F07EC0" w:rsidRDefault="005D0323">
      <w:pPr>
        <w:tabs>
          <w:tab w:val="left" w:pos="2608"/>
        </w:tabs>
        <w:spacing w:after="0"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Ευχαριστώ, κύριε Πρόεδρε. </w:t>
      </w:r>
    </w:p>
    <w:p w14:paraId="59780F8D"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Δεν μ’ αρέσει να γυρίζω στο παρελθόν, ούτε μ’ αρέσει να ξύνω πληγές, αλλά επειδή έγινε αναφορά από Βουλευτές του ΚΚΕ και του ΣΥΡΙΖΑ, θα ήθελα να πω κι εγώ μ</w:t>
      </w:r>
      <w:r>
        <w:rPr>
          <w:rFonts w:eastAsia="Times New Roman"/>
          <w:szCs w:val="24"/>
        </w:rPr>
        <w:t>ί</w:t>
      </w:r>
      <w:r>
        <w:rPr>
          <w:rFonts w:eastAsia="Times New Roman"/>
          <w:szCs w:val="24"/>
        </w:rPr>
        <w:t xml:space="preserve">α μικρή ιστορία για ένα παιδί. </w:t>
      </w:r>
    </w:p>
    <w:p w14:paraId="59780F8E" w14:textId="77777777" w:rsidR="00F07EC0" w:rsidRDefault="005D0323">
      <w:pPr>
        <w:tabs>
          <w:tab w:val="left" w:pos="2608"/>
        </w:tabs>
        <w:spacing w:after="0" w:line="600" w:lineRule="auto"/>
        <w:ind w:firstLine="720"/>
        <w:jc w:val="both"/>
        <w:rPr>
          <w:rFonts w:eastAsia="Times New Roman"/>
          <w:szCs w:val="24"/>
        </w:rPr>
      </w:pPr>
      <w:r>
        <w:rPr>
          <w:rFonts w:eastAsia="Times New Roman"/>
          <w:szCs w:val="24"/>
        </w:rPr>
        <w:t>Το 1948 ένα παιδί δεκατεσσάρων χρονών στον ορεινό όγκο του Ταϋγέτο</w:t>
      </w:r>
      <w:r>
        <w:rPr>
          <w:rFonts w:eastAsia="Times New Roman"/>
          <w:szCs w:val="24"/>
        </w:rPr>
        <w:t xml:space="preserve">υ έχασε το πόδι του από νάρκη. </w:t>
      </w:r>
      <w:r>
        <w:rPr>
          <w:rFonts w:eastAsia="Times New Roman"/>
          <w:szCs w:val="24"/>
        </w:rPr>
        <w:t>Ο πατέρας του ήταν στο βουνό. Πολεμούσε με τη δεξιά παράταξη. Άλλα παιδιά είχαν γονείς που πολεμούσαν με την άλλη παράταξη. Αυτό το παιδί έχασε το πόδι του</w:t>
      </w:r>
      <w:r w:rsidRPr="00E62419">
        <w:rPr>
          <w:rFonts w:eastAsia="Times New Roman"/>
          <w:szCs w:val="24"/>
        </w:rPr>
        <w:t xml:space="preserve">. </w:t>
      </w:r>
      <w:r>
        <w:rPr>
          <w:rFonts w:eastAsia="Times New Roman"/>
          <w:szCs w:val="24"/>
        </w:rPr>
        <w:t xml:space="preserve">Για να βρεθεί στην Αθήνα εκείνη την εποχή από την Καλαμάτα, από τον </w:t>
      </w:r>
      <w:r>
        <w:rPr>
          <w:rFonts w:eastAsia="Times New Roman"/>
          <w:szCs w:val="24"/>
        </w:rPr>
        <w:t>ορεινό όγκο του Ταϋγέτου, ήταν σαν να παγαίνει στον Βόρειο Πόλο ταξίδι.</w:t>
      </w:r>
    </w:p>
    <w:p w14:paraId="59780F8F"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Το παιδί αυτό ήλθε. Το παιδί αυτό είναι ο πατέρας μου. Τον έχω ακόμη. Μεγάλωσε τρία παιδιά. Ανδρώθηκε στις βασιλικές σχολές της Φρειδερίκης. Έμαθε τέχνες μαζί με παιδιά από αντάρτικες </w:t>
      </w:r>
      <w:r>
        <w:rPr>
          <w:rFonts w:eastAsia="Times New Roman"/>
          <w:szCs w:val="24"/>
        </w:rPr>
        <w:t xml:space="preserve">οικογένειες, που είχαν χάσει και αυτά χέρια, πόδια. </w:t>
      </w:r>
      <w:r>
        <w:rPr>
          <w:rFonts w:eastAsia="Times New Roman"/>
          <w:szCs w:val="24"/>
        </w:rPr>
        <w:t>Ό</w:t>
      </w:r>
      <w:r>
        <w:rPr>
          <w:rFonts w:eastAsia="Times New Roman"/>
          <w:szCs w:val="24"/>
        </w:rPr>
        <w:t xml:space="preserve">λα μαζί ζουν μέχρι σήμερα αδελφωμένα. Είναι φίλοι. Έχει φίλους που έρχονται στα ογδόντα πέντε, στα ογδόντα έξι χρόνια τους, βλέπονται και αγαπιούνται σαν αδέλφια. Γι’ αυτό, λοιπόν, αφήστε το. Μην ξύνετε </w:t>
      </w:r>
      <w:r>
        <w:rPr>
          <w:rFonts w:eastAsia="Times New Roman"/>
          <w:szCs w:val="24"/>
        </w:rPr>
        <w:t>παλιές πληγές.</w:t>
      </w:r>
    </w:p>
    <w:p w14:paraId="59780F90"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Ο θεσμός της υιοθεσίας στη χώρα μας ποτέ δεν είχε ένα ολοκληρωμένο θεσμικό πλαίσιο, παρόλο που συγκαταλέγεται μεταξύ των πιο ευαίσθητων ζητημάτων της κοινωνίας μας. Άραγε, η υιοθεσία, κατ’ επέκταση η ανατροφή</w:t>
      </w:r>
      <w:r w:rsidRPr="0083161C">
        <w:rPr>
          <w:rFonts w:eastAsia="Times New Roman"/>
          <w:szCs w:val="24"/>
        </w:rPr>
        <w:t xml:space="preserve"> </w:t>
      </w:r>
      <w:r>
        <w:rPr>
          <w:rFonts w:eastAsia="Times New Roman"/>
          <w:szCs w:val="24"/>
        </w:rPr>
        <w:t>ενός παιδιού, είναι μόνο η μεγάλ</w:t>
      </w:r>
      <w:r>
        <w:rPr>
          <w:rFonts w:eastAsia="Times New Roman"/>
          <w:szCs w:val="24"/>
        </w:rPr>
        <w:t>η επιθυμία ενός ζευγαριού να αποκτήσει ένα παιδί ή είναι και η ανάγκη ενός παιδιού να ζήσει σε μ</w:t>
      </w:r>
      <w:r>
        <w:rPr>
          <w:rFonts w:eastAsia="Times New Roman"/>
          <w:szCs w:val="24"/>
        </w:rPr>
        <w:t>ί</w:t>
      </w:r>
      <w:r>
        <w:rPr>
          <w:rFonts w:eastAsia="Times New Roman"/>
          <w:szCs w:val="24"/>
        </w:rPr>
        <w:t>α οικογένεια με αγάπη, προστασία και την ασφάλεια την ψυχολογική που θα του παρέχεται εφεξής;</w:t>
      </w:r>
    </w:p>
    <w:p w14:paraId="59780F91"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Η υιοθεσία πρέπει να </w:t>
      </w:r>
      <w:proofErr w:type="spellStart"/>
      <w:r>
        <w:rPr>
          <w:rFonts w:eastAsia="Times New Roman"/>
          <w:szCs w:val="24"/>
        </w:rPr>
        <w:t>διέπεται</w:t>
      </w:r>
      <w:proofErr w:type="spellEnd"/>
      <w:r>
        <w:rPr>
          <w:rFonts w:eastAsia="Times New Roman"/>
          <w:szCs w:val="24"/>
        </w:rPr>
        <w:t xml:space="preserve"> από υψηλούς κανόνες ηθικούς και αξί</w:t>
      </w:r>
      <w:r>
        <w:rPr>
          <w:rFonts w:eastAsia="Times New Roman"/>
          <w:szCs w:val="24"/>
        </w:rPr>
        <w:t xml:space="preserve">ες διαχρονικές. Το παιδί που εγκαταλείπεται, μέσω της νέας του οικογένειας πρέπει να έχει τις πρέπουσες ευκαιρίες για την κοινωνική του ένταξη, οπότε πρέπει να λάβουμε πάρα πολύ σοβαρά </w:t>
      </w:r>
      <w:proofErr w:type="spellStart"/>
      <w:r>
        <w:rPr>
          <w:rFonts w:eastAsia="Times New Roman"/>
          <w:szCs w:val="24"/>
        </w:rPr>
        <w:t>υπ</w:t>
      </w:r>
      <w:proofErr w:type="spellEnd"/>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μας και τα κοινωνικά στερεότυπα, που ευτυχώς στην πατρίδα μας </w:t>
      </w:r>
      <w:r>
        <w:rPr>
          <w:rFonts w:eastAsia="Times New Roman"/>
          <w:szCs w:val="24"/>
        </w:rPr>
        <w:t>είναι ακόμη ισχυρά όσον αφορά στον θεσμό της οικογένειας.</w:t>
      </w:r>
    </w:p>
    <w:p w14:paraId="59780F92"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Εάν αυτά τα πρότυπα ανατραπούν βίαια, όπως το επιθυμείτε εσείς σήμερα λόγω των ιδεοληψιών σας, που τις συμμερίζεται, βέβαια, και ένα κομμάτι, δυστυχώς, εκ δεξιών σας χάριν πολιτικών ωφελειών, τα προ</w:t>
      </w:r>
      <w:r>
        <w:rPr>
          <w:rFonts w:eastAsia="Times New Roman"/>
          <w:szCs w:val="24"/>
        </w:rPr>
        <w:t>βλήματα που θα προκύψουν θα είναι τεράστια τόσο για την κοινωνία όσο και για τα παιδιά αυτά.</w:t>
      </w:r>
    </w:p>
    <w:p w14:paraId="59780F93"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Σύμφωνα με εμπεριστατωμένες μελέτες, δεν έχει διευκρινιστεί πώς αντιλαμβάνονται τα ίδια τα παιδιά τους γονείς με το ίδιο φύλο και ποια θα είναι η εξέλιξή τους με τ</w:t>
      </w:r>
      <w:r>
        <w:rPr>
          <w:rFonts w:eastAsia="Times New Roman"/>
          <w:szCs w:val="24"/>
        </w:rPr>
        <w:t xml:space="preserve">ην ασφάλεια που θα προκύψει εφόσον δεν θα υπάρχουν διακριτοί </w:t>
      </w:r>
      <w:proofErr w:type="spellStart"/>
      <w:r>
        <w:rPr>
          <w:rFonts w:eastAsia="Times New Roman"/>
          <w:szCs w:val="24"/>
        </w:rPr>
        <w:t>γονεϊκοί</w:t>
      </w:r>
      <w:proofErr w:type="spellEnd"/>
      <w:r>
        <w:rPr>
          <w:rFonts w:eastAsia="Times New Roman"/>
          <w:szCs w:val="24"/>
        </w:rPr>
        <w:t xml:space="preserve"> ρόλοι. </w:t>
      </w:r>
    </w:p>
    <w:p w14:paraId="59780F94"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 xml:space="preserve">α άλλη παράμετρος στις μελέτες αυτές είναι ότι τα </w:t>
      </w:r>
      <w:proofErr w:type="spellStart"/>
      <w:r>
        <w:rPr>
          <w:rFonts w:eastAsia="Times New Roman"/>
          <w:szCs w:val="24"/>
        </w:rPr>
        <w:t>γονεϊκά</w:t>
      </w:r>
      <w:proofErr w:type="spellEnd"/>
      <w:r>
        <w:rPr>
          <w:rFonts w:eastAsia="Times New Roman"/>
          <w:szCs w:val="24"/>
        </w:rPr>
        <w:t xml:space="preserve"> πρότυπα όταν λείψουν, δημιουργούν σημαντικά εμπόδια στην υγιή ψυχική ανάπτυξη του παιδιού, που άλλωστε είναι η βάση τη</w:t>
      </w:r>
      <w:r>
        <w:rPr>
          <w:rFonts w:eastAsia="Times New Roman"/>
          <w:szCs w:val="24"/>
        </w:rPr>
        <w:t xml:space="preserve">ς απόφασης για να δοθεί το παιδί σε ανάδοχη οικογένεια. </w:t>
      </w:r>
    </w:p>
    <w:p w14:paraId="59780F95"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Γι’ αυτό είμαστε κι εδώ εμείς σήμερα. Αυτό συζητάμε. Τι κοινό μπορεί να έχει η σεξουαλική επιλογή, που στο κάτω-κάτω της γραφής είναι μ</w:t>
      </w:r>
      <w:r>
        <w:rPr>
          <w:rFonts w:eastAsia="Times New Roman"/>
          <w:szCs w:val="24"/>
        </w:rPr>
        <w:t>ί</w:t>
      </w:r>
      <w:r>
        <w:rPr>
          <w:rFonts w:eastAsia="Times New Roman"/>
          <w:szCs w:val="24"/>
        </w:rPr>
        <w:t>α αυστηρά ιδιωτική απόφαση, με τον θεσμό της οικογένειας, που π</w:t>
      </w:r>
      <w:r>
        <w:rPr>
          <w:rFonts w:eastAsia="Times New Roman"/>
          <w:szCs w:val="24"/>
        </w:rPr>
        <w:t>ροκύπτει από καταβολής κόσμου με την αυστηρή κατανόηση της φυσιολογικής βιολογικής σχέσης άνδρα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γυναίκας και πατέρα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μητέρας;</w:t>
      </w:r>
    </w:p>
    <w:p w14:paraId="59780F96"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Είναι δεδομένο ότι τα ομόφυλα ζευγάρια δεν αποτελούν τη φυσική ανθρώπινη εξέλιξη, πόσο μάλλον τον διαχρονικό θεσμό της οικογένε</w:t>
      </w:r>
      <w:r>
        <w:rPr>
          <w:rFonts w:eastAsia="Times New Roman"/>
          <w:szCs w:val="24"/>
        </w:rPr>
        <w:t xml:space="preserve">ιας. Εξέλιξη είναι να ακολουθούμε τους φυσικούς νόμους, να τηρούμε τις ηθικές αξίες που δοκιμάστηκαν σκληρά στο πέρασμα των χρόνων και άντεξαν στα ρεύματα και τις </w:t>
      </w:r>
      <w:proofErr w:type="spellStart"/>
      <w:r>
        <w:rPr>
          <w:rFonts w:eastAsia="Times New Roman"/>
          <w:szCs w:val="24"/>
        </w:rPr>
        <w:t>μικροπιέσεις</w:t>
      </w:r>
      <w:proofErr w:type="spellEnd"/>
      <w:r>
        <w:rPr>
          <w:rFonts w:eastAsia="Times New Roman"/>
          <w:szCs w:val="24"/>
        </w:rPr>
        <w:t xml:space="preserve"> κατά καιρούς.</w:t>
      </w:r>
    </w:p>
    <w:p w14:paraId="59780F97"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Οι καιροί που ζούμε είναι, δυστυχώς, παρακμιακοί στην πλειονότητα </w:t>
      </w:r>
      <w:r>
        <w:rPr>
          <w:rFonts w:eastAsia="Times New Roman"/>
          <w:szCs w:val="24"/>
        </w:rPr>
        <w:t>των εκφράσεών τους. Όσο και αν προσπαθείτε να παρουσιάσετε ως πρωτοποριακή τη ρύθμιση αυτή για την ελληνική κοινωνία, θα παραμείνει ως κάτι το μη ερμηνεύσιμο. Η οικογένεια σε πείσμα των καιρών συνεχίζει να συντελεί στη διαμόρφωση των βασικών αξιών και απόψ</w:t>
      </w:r>
      <w:r>
        <w:rPr>
          <w:rFonts w:eastAsia="Times New Roman"/>
          <w:szCs w:val="24"/>
        </w:rPr>
        <w:t>εων, που μπορεί να αποβούν αποφασιστικής σημασίας για τα άτομα, ακόμα και μετά την αποχώρησή τους από την οικογενειακή εστία.</w:t>
      </w:r>
    </w:p>
    <w:p w14:paraId="59780F98"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Άραγε, θα αρχίσουμε να διδάσκουμε στα παιδιά μας ότι οι όροι, όπως πατέρας και μητέρα, δεν ισχύουν ή ότι περιέχουν μια σχετικότητα</w:t>
      </w:r>
      <w:r>
        <w:rPr>
          <w:rFonts w:eastAsia="Times New Roman"/>
          <w:szCs w:val="24"/>
        </w:rPr>
        <w:t>; Πώς θα εξηγήσουμε τις διαφορές των φύλων; Πώς θα θέσουμε πρότυπα; Γιατί, ας μην το λησμονούμε, τα παιδιά πολύ περισσότερο από τους ενήλικες ψάχνουν, λειτουργούν με πρότυπα, τα αποζητούν, τα επιδιώκουν.</w:t>
      </w:r>
    </w:p>
    <w:p w14:paraId="59780F99"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Εν κατακλείδι, υπάρχουν καίρια ερωτήματα της επιστημ</w:t>
      </w:r>
      <w:r>
        <w:rPr>
          <w:rFonts w:eastAsia="Times New Roman"/>
          <w:szCs w:val="24"/>
        </w:rPr>
        <w:t xml:space="preserve">ονικής κοινότητας που δεν απαντώνται από τους υπέρμαχους του άρθρου αυτού. Τα παιδιά αυτά θα έχουν τυπική ανάπτυξη ή θα παρουσιάσουν δυσκολίες; </w:t>
      </w:r>
    </w:p>
    <w:p w14:paraId="59780F9A"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 xml:space="preserve">Λέτε ότι πρέπει να επιτραπεί η υιοθεσία από ομόφυλους γονείς και για ανθρωπιστικούς λόγους. Στο όνομα, λοιπόν, </w:t>
      </w:r>
      <w:r>
        <w:rPr>
          <w:rFonts w:eastAsia="Times New Roman"/>
          <w:szCs w:val="24"/>
        </w:rPr>
        <w:t>αυτού του ανθρωπισμού με το έτσι θέλω και χωρίς να ερωτηθούν θα στερήσουμε από κάποια παιδιά το μητρικό ή το πατρικό αρχέγονο πρότυπο, θα τους στερήσουμε τη μητρική αγκαλιά, τον θηλασμό και τόσα άλλα πράγματα που απολαμβάνουν τα παιδιά εδώ και μύρια χρόνια</w:t>
      </w:r>
      <w:r>
        <w:rPr>
          <w:rFonts w:eastAsia="Times New Roman"/>
          <w:szCs w:val="24"/>
        </w:rPr>
        <w:t>.</w:t>
      </w:r>
    </w:p>
    <w:p w14:paraId="59780F9B" w14:textId="77777777" w:rsidR="00F07EC0" w:rsidRDefault="005D0323">
      <w:pPr>
        <w:tabs>
          <w:tab w:val="left" w:pos="2940"/>
        </w:tabs>
        <w:spacing w:after="0" w:line="600" w:lineRule="auto"/>
        <w:ind w:firstLine="720"/>
        <w:jc w:val="both"/>
        <w:rPr>
          <w:rFonts w:eastAsia="Times New Roman"/>
          <w:szCs w:val="24"/>
        </w:rPr>
      </w:pPr>
      <w:r>
        <w:rPr>
          <w:rFonts w:eastAsia="Times New Roman"/>
          <w:szCs w:val="24"/>
        </w:rPr>
        <w:t>Πώς είναι δυνατόν να μιλάτε σήμερα για αναφαίρετο δικαίωμα αυτών των ανθρώπων να μεγαλώσουν ένα παιδί, όταν το δικαίωμα αυτό τους το στερεί η ίδια η πανάρχαια η φυσική τάξη;</w:t>
      </w:r>
    </w:p>
    <w:p w14:paraId="59780F9C" w14:textId="77777777" w:rsidR="00F07EC0" w:rsidRDefault="005D0323">
      <w:pPr>
        <w:spacing w:after="0" w:line="600" w:lineRule="auto"/>
        <w:ind w:firstLine="720"/>
        <w:jc w:val="both"/>
        <w:rPr>
          <w:rFonts w:eastAsia="Times New Roman"/>
          <w:szCs w:val="24"/>
        </w:rPr>
      </w:pPr>
      <w:r>
        <w:rPr>
          <w:rFonts w:eastAsia="Times New Roman"/>
          <w:szCs w:val="24"/>
        </w:rPr>
        <w:t xml:space="preserve">Φανταστείτε τι προβλήματα θα υπάρχουν. Αυτά έχουν προκύψει και στο παρελθόν από </w:t>
      </w:r>
      <w:r>
        <w:rPr>
          <w:rFonts w:eastAsia="Times New Roman"/>
          <w:szCs w:val="24"/>
        </w:rPr>
        <w:t xml:space="preserve">παιδιά, τα οποία ανακάλυψαν σε μεγαλύτερη ηλικία ότι είναι παιδιά σε ανάδοχη οικογένεια. Για παράδειγμα, στην περίπτωση αναδοχής ή υιοθεσίας από ομόφυλο ζευγάρι, φανταστείτε τότε τα παιδιά να πληροφορηθούν ότι έχουν να αντιμετωπίσουν ένα επιπλέον πρόβλημα </w:t>
      </w:r>
      <w:r>
        <w:rPr>
          <w:rFonts w:eastAsia="Times New Roman"/>
          <w:szCs w:val="24"/>
        </w:rPr>
        <w:t xml:space="preserve">στο περιβάλλον τους. </w:t>
      </w:r>
    </w:p>
    <w:p w14:paraId="59780F9D" w14:textId="77777777" w:rsidR="00F07EC0" w:rsidRDefault="005D0323">
      <w:pPr>
        <w:spacing w:after="0" w:line="600" w:lineRule="auto"/>
        <w:ind w:firstLine="720"/>
        <w:jc w:val="both"/>
        <w:rPr>
          <w:rFonts w:eastAsia="Times New Roman"/>
          <w:szCs w:val="24"/>
        </w:rPr>
      </w:pPr>
      <w:r>
        <w:rPr>
          <w:rFonts w:eastAsia="Times New Roman"/>
          <w:szCs w:val="24"/>
        </w:rPr>
        <w:t xml:space="preserve">Τα παιδιά, όπως ξέρετε, είναι επιθετικά. Είναι γνωστό τοις </w:t>
      </w:r>
      <w:proofErr w:type="spellStart"/>
      <w:r>
        <w:rPr>
          <w:rFonts w:eastAsia="Times New Roman"/>
          <w:szCs w:val="24"/>
        </w:rPr>
        <w:t>πάσι</w:t>
      </w:r>
      <w:proofErr w:type="spellEnd"/>
      <w:r>
        <w:rPr>
          <w:rFonts w:eastAsia="Times New Roman"/>
          <w:szCs w:val="24"/>
        </w:rPr>
        <w:t xml:space="preserve"> ότι η παιδική κοινωνία εκ φύσεως είναι άκρως επιθετική και σκληρή στον υπέρτατο βαθμό. Γιατί, λοιπόν, αυτές οι ιδεοληψίες; Γιατί αυτές οι εμμονές, αυτή η πρεμούρα, αυτή η</w:t>
      </w:r>
      <w:r>
        <w:rPr>
          <w:rFonts w:eastAsia="Times New Roman"/>
          <w:szCs w:val="24"/>
        </w:rPr>
        <w:t xml:space="preserve"> σπουδή; Πιεζόμαστε; Υπάρχει συγκεκριμένος λόγος; </w:t>
      </w:r>
    </w:p>
    <w:p w14:paraId="59780F9E" w14:textId="77777777" w:rsidR="00F07EC0" w:rsidRDefault="005D0323">
      <w:pPr>
        <w:spacing w:after="0" w:line="600" w:lineRule="auto"/>
        <w:ind w:firstLine="720"/>
        <w:jc w:val="both"/>
        <w:rPr>
          <w:rFonts w:eastAsia="Times New Roman"/>
          <w:szCs w:val="24"/>
        </w:rPr>
      </w:pPr>
      <w:r>
        <w:rPr>
          <w:rFonts w:eastAsia="Times New Roman"/>
          <w:szCs w:val="24"/>
        </w:rPr>
        <w:t>Την απάντηση την έδωσε πάρα πολύ όμορφα σε ένα άρθρο του προ ημερών ο Ηλίας Παπαναστασίου, ονομάζοντάς σας εσάς της Αριστεράς «μεταμοντέρνους», που απεχθάνεστε τη βιολογία και θεωρείτε τη βιολογική κατασκε</w:t>
      </w:r>
      <w:r>
        <w:rPr>
          <w:rFonts w:eastAsia="Times New Roman"/>
          <w:szCs w:val="24"/>
        </w:rPr>
        <w:t xml:space="preserve">υή σαν κοινωνική κατασκευή κατά πρώτο λόγο. </w:t>
      </w:r>
    </w:p>
    <w:p w14:paraId="59780F9F" w14:textId="77777777" w:rsidR="00F07EC0" w:rsidRDefault="005D0323">
      <w:pPr>
        <w:spacing w:after="0" w:line="600" w:lineRule="auto"/>
        <w:ind w:firstLine="720"/>
        <w:jc w:val="both"/>
        <w:rPr>
          <w:rFonts w:eastAsia="Times New Roman"/>
          <w:szCs w:val="24"/>
        </w:rPr>
      </w:pPr>
      <w:r>
        <w:rPr>
          <w:rFonts w:eastAsia="Times New Roman"/>
          <w:szCs w:val="24"/>
        </w:rPr>
        <w:t xml:space="preserve">Λέτε ουσιαστικά ότι δεν γεννιέσαι ως άντρας ή ως γυναίκα, αλλά δημιουργείσαι ή διαπλάθεσαι από την κοινωνία, θέλοντας έτσι να </w:t>
      </w:r>
      <w:proofErr w:type="spellStart"/>
      <w:r>
        <w:rPr>
          <w:rFonts w:eastAsia="Times New Roman"/>
          <w:szCs w:val="24"/>
        </w:rPr>
        <w:t>αποδομήσετε</w:t>
      </w:r>
      <w:proofErr w:type="spellEnd"/>
      <w:r>
        <w:rPr>
          <w:rFonts w:eastAsia="Times New Roman"/>
          <w:szCs w:val="24"/>
        </w:rPr>
        <w:t xml:space="preserve"> τον βιολογικό πυρήνα των φύλων και να υπερτονίστε -</w:t>
      </w:r>
      <w:proofErr w:type="spellStart"/>
      <w:r>
        <w:rPr>
          <w:rFonts w:eastAsia="Times New Roman"/>
          <w:szCs w:val="24"/>
        </w:rPr>
        <w:t>άκουσον</w:t>
      </w:r>
      <w:proofErr w:type="spellEnd"/>
      <w:r>
        <w:rPr>
          <w:rFonts w:eastAsia="Times New Roman"/>
          <w:szCs w:val="24"/>
        </w:rPr>
        <w:t>!- την κοινωνικ</w:t>
      </w:r>
      <w:r>
        <w:rPr>
          <w:rFonts w:eastAsia="Times New Roman"/>
          <w:szCs w:val="24"/>
        </w:rPr>
        <w:t xml:space="preserve">ή επιρροή. </w:t>
      </w:r>
    </w:p>
    <w:p w14:paraId="59780FA0" w14:textId="77777777" w:rsidR="00F07EC0" w:rsidRDefault="005D0323">
      <w:pPr>
        <w:spacing w:after="0" w:line="600" w:lineRule="auto"/>
        <w:ind w:firstLine="720"/>
        <w:jc w:val="both"/>
        <w:rPr>
          <w:rFonts w:eastAsia="Times New Roman"/>
          <w:szCs w:val="24"/>
        </w:rPr>
      </w:pPr>
      <w:r>
        <w:rPr>
          <w:rFonts w:eastAsia="Times New Roman"/>
          <w:szCs w:val="24"/>
        </w:rPr>
        <w:t>Έχετε αναγάγει την ελευθερία επιλογής σε υπέρτατο αγαθό, επειδή απεχθάνεστε έννοιες, όπως την «κοινωνική ηθική» και την «κοινωνική ευθύνη». Ένα συνονθύλευμα δημοσιοϋπαλληλικών και πανεπιστημιακών γραφειοκρατών αυτοαποκαλούνται διανοούμενοι, που</w:t>
      </w:r>
      <w:r>
        <w:rPr>
          <w:rFonts w:eastAsia="Times New Roman"/>
          <w:szCs w:val="24"/>
        </w:rPr>
        <w:t xml:space="preserve"> καταχρώνται όρους που δεν κατανοούν και κορδώνονται σαν φασιανοί για την ιδεολογική τους μεγαλοπρέπεια. </w:t>
      </w:r>
    </w:p>
    <w:p w14:paraId="59780FA1" w14:textId="77777777" w:rsidR="00F07EC0" w:rsidRDefault="005D0323">
      <w:pPr>
        <w:spacing w:after="0" w:line="600" w:lineRule="auto"/>
        <w:ind w:firstLine="720"/>
        <w:jc w:val="both"/>
        <w:rPr>
          <w:rFonts w:eastAsia="Times New Roman"/>
          <w:szCs w:val="24"/>
        </w:rPr>
      </w:pPr>
      <w:r>
        <w:rPr>
          <w:rFonts w:eastAsia="Times New Roman"/>
          <w:szCs w:val="24"/>
        </w:rPr>
        <w:t>Να προσθέσω δε ότι η πλειοψηφία των κομμάτων σήμερα μιλάει για ψήφο κατά συνείδηση. Βέβαια τη στήριξη θα την έχετε και εκ δεξιών- αυτό δεν το συζητάμε</w:t>
      </w:r>
      <w:r>
        <w:rPr>
          <w:rFonts w:eastAsia="Times New Roman"/>
          <w:szCs w:val="24"/>
        </w:rPr>
        <w:t>- και από τους σοσιαλδημοκράτες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λοι ζητούν ψήφο κατά συνείδηση. Τώρα κατά συνείδηση; Όταν παίρνονταν αποφάσεις για την οικονομική εξαθλίωση της χώρας και με την προηγούμενη κυβέρνηση και τώρα, μιλούσατε για «αυστηρή κομματική πειθαρχία» δεξιά και α</w:t>
      </w:r>
      <w:r>
        <w:rPr>
          <w:rFonts w:eastAsia="Times New Roman"/>
          <w:szCs w:val="24"/>
        </w:rPr>
        <w:t>ριστερά. Παράξενα πράγματα!</w:t>
      </w:r>
    </w:p>
    <w:p w14:paraId="59780FA2" w14:textId="77777777" w:rsidR="00F07EC0" w:rsidRDefault="005D0323">
      <w:pPr>
        <w:spacing w:after="0" w:line="600" w:lineRule="auto"/>
        <w:ind w:firstLine="720"/>
        <w:jc w:val="both"/>
        <w:rPr>
          <w:rFonts w:eastAsia="Times New Roman"/>
          <w:szCs w:val="24"/>
        </w:rPr>
      </w:pPr>
      <w:r>
        <w:rPr>
          <w:rFonts w:eastAsia="Times New Roman"/>
          <w:szCs w:val="24"/>
        </w:rPr>
        <w:t xml:space="preserve">Κυρίες και κύριοι συνάδελφοι, ντροπή σε αυτή την Ευρώπη με τα –θα το πω- κόμματα των παιδεραστών, με τα κόμματα των κτηνοβατών, ντροπή σε εσάς που φέρνετε ένα τέτοιο νομοσχέδιο και ντροπή κυρίως σε εμένα, που δεν μπορώ να το </w:t>
      </w:r>
      <w:r>
        <w:rPr>
          <w:rFonts w:eastAsia="Times New Roman"/>
          <w:szCs w:val="24"/>
        </w:rPr>
        <w:t>απαλείψω.</w:t>
      </w:r>
    </w:p>
    <w:p w14:paraId="59780FA3" w14:textId="77777777" w:rsidR="00F07EC0" w:rsidRDefault="005D0323">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 συνάδελφος κ. Νικόλαος Παρασκευόπουλος, έχει τον λόγο. </w:t>
      </w:r>
    </w:p>
    <w:p w14:paraId="59780FA4" w14:textId="77777777" w:rsidR="00F07EC0" w:rsidRDefault="005D0323">
      <w:pPr>
        <w:spacing w:after="0" w:line="600" w:lineRule="auto"/>
        <w:ind w:firstLine="720"/>
        <w:jc w:val="both"/>
        <w:rPr>
          <w:rFonts w:eastAsia="Times New Roman"/>
          <w:szCs w:val="24"/>
        </w:rPr>
      </w:pPr>
      <w:r w:rsidRPr="00AB6682">
        <w:rPr>
          <w:rFonts w:eastAsia="Times New Roman"/>
          <w:b/>
          <w:szCs w:val="24"/>
        </w:rPr>
        <w:t>ΝΙΚΟΛΑΟΣ ΠΑΡΑΣΚΕΥΟΠΟΥΛΟΣ:</w:t>
      </w:r>
      <w:r>
        <w:rPr>
          <w:rFonts w:eastAsia="Times New Roman"/>
          <w:szCs w:val="24"/>
        </w:rPr>
        <w:t xml:space="preserve"> Αγαπητές και αγαπητοί συνάδελφοι, την εισαγωγή που ήθελα να κάνω την κάλυψε η Αντιπρόεδρος της Βουλής, η κ</w:t>
      </w:r>
      <w:r>
        <w:rPr>
          <w:rFonts w:eastAsia="Times New Roman"/>
          <w:szCs w:val="24"/>
        </w:rPr>
        <w:t xml:space="preserve">. </w:t>
      </w:r>
      <w:r>
        <w:rPr>
          <w:rFonts w:eastAsia="Times New Roman"/>
          <w:szCs w:val="24"/>
        </w:rPr>
        <w:t>Χριστοδουλοπούλου. Στο</w:t>
      </w:r>
      <w:r>
        <w:rPr>
          <w:rFonts w:eastAsia="Times New Roman"/>
          <w:szCs w:val="24"/>
        </w:rPr>
        <w:t xml:space="preserve"> σχετικό θέμα το μόνο που θα ήθελα να συμπληρώσω ή να προσθέσω σε όσα είπε είναι ότι το φαινόμενο αυτής της έντασης και της προσήλωσης στο θέμα της ομοφυλοφιλίας, το οποίο δείχνει η Βουλή στις συζητήσεις της, δεν είναι καινούριο. </w:t>
      </w:r>
    </w:p>
    <w:p w14:paraId="59780FA5" w14:textId="77777777" w:rsidR="00F07EC0" w:rsidRDefault="005D0323">
      <w:pPr>
        <w:spacing w:after="0" w:line="600" w:lineRule="auto"/>
        <w:ind w:firstLine="720"/>
        <w:jc w:val="both"/>
        <w:rPr>
          <w:rFonts w:eastAsia="Times New Roman"/>
          <w:szCs w:val="24"/>
        </w:rPr>
      </w:pPr>
      <w:r>
        <w:rPr>
          <w:rFonts w:eastAsia="Times New Roman"/>
          <w:szCs w:val="24"/>
        </w:rPr>
        <w:t>Έχουν περάσει από τη Βουλ</w:t>
      </w:r>
      <w:r>
        <w:rPr>
          <w:rFonts w:eastAsia="Times New Roman"/>
          <w:szCs w:val="24"/>
        </w:rPr>
        <w:t xml:space="preserve">ή νόμοι για την αγροτική οικονομία, για την τρομοκρατία, ενσωματώσεις οδηγιών, θέματα που αφορούν τη διαφθορά, εθνικά θέματα, πολύ ήσυχα. Μην τυχόν και ένα νομοσχέδιο το οποίο συζητείται εδώ έχει την παραμικρή έμμεση σχέση με την ομοφυλοφιλία. Εκεί έχουμε </w:t>
      </w:r>
      <w:r>
        <w:rPr>
          <w:rFonts w:eastAsia="Times New Roman"/>
          <w:szCs w:val="24"/>
        </w:rPr>
        <w:t>ένταση, επιθετικότητα πολλών ρητόρων και μεγάλη διάρκεια των συζητήσεων.</w:t>
      </w:r>
    </w:p>
    <w:p w14:paraId="59780FA6" w14:textId="77777777" w:rsidR="00F07EC0" w:rsidRDefault="005D0323">
      <w:pPr>
        <w:spacing w:after="0" w:line="600" w:lineRule="auto"/>
        <w:ind w:firstLine="720"/>
        <w:jc w:val="both"/>
        <w:rPr>
          <w:rFonts w:eastAsia="Times New Roman"/>
          <w:szCs w:val="24"/>
        </w:rPr>
      </w:pPr>
      <w:r>
        <w:rPr>
          <w:rFonts w:eastAsia="Times New Roman"/>
          <w:szCs w:val="24"/>
        </w:rPr>
        <w:t>Κυρία Υπουργέ, εάν δεν υπήρχε το άρθρο 8, δεν ξέρω εάν θα φτάναμε σε μιάμιση ημέρα συζήτησης στην Ολομέλεια. Βεβαίως, δεν θέλω να κάνω ο ίδιος το ίδιο λάθος και να αναφερθώ σε αυτό θέ</w:t>
      </w:r>
      <w:r>
        <w:rPr>
          <w:rFonts w:eastAsia="Times New Roman"/>
          <w:szCs w:val="24"/>
        </w:rPr>
        <w:t xml:space="preserve">μα. Θα προσπαθήσω κι εγώ να μπω στο ζήτημα με ένα παράδειγμα, όχι ενός παιδιού αλλά πολλών παιδιών. </w:t>
      </w:r>
    </w:p>
    <w:p w14:paraId="59780FA7" w14:textId="77777777" w:rsidR="00F07EC0" w:rsidRDefault="005D0323">
      <w:pPr>
        <w:spacing w:after="0" w:line="600" w:lineRule="auto"/>
        <w:ind w:firstLine="720"/>
        <w:jc w:val="both"/>
        <w:rPr>
          <w:rFonts w:eastAsia="Times New Roman"/>
          <w:szCs w:val="24"/>
        </w:rPr>
      </w:pPr>
      <w:r>
        <w:rPr>
          <w:rFonts w:eastAsia="Times New Roman"/>
          <w:szCs w:val="24"/>
        </w:rPr>
        <w:t>Προ πολλών ετών, ίσως προ δεκαετίας, είχα βρεθεί σε μία συζήτηση στο Πρωτοδικείο Θεσσαλονίκης, με συμμετοχή εισαγγελέως ανηλίκων, δικαστή ανηλίκων και επιμ</w:t>
      </w:r>
      <w:r>
        <w:rPr>
          <w:rFonts w:eastAsia="Times New Roman"/>
          <w:szCs w:val="24"/>
        </w:rPr>
        <w:t xml:space="preserve">ελητών ανηλίκων και συζητούσαν με πολύ ενδιαφέρον και προσοχή όλοι οι λειτουργοί -είχα προσκληθεί και εγώ για μία επιστημονική γνώμη- τι μπορεί να γίνει με αυτά τα παιδιά. Πήγαιναν στο δικαστήριο ανηλίκων </w:t>
      </w:r>
      <w:proofErr w:type="spellStart"/>
      <w:r>
        <w:rPr>
          <w:rFonts w:eastAsia="Times New Roman"/>
          <w:szCs w:val="24"/>
        </w:rPr>
        <w:t>εφηβάκια</w:t>
      </w:r>
      <w:proofErr w:type="spellEnd"/>
      <w:r>
        <w:rPr>
          <w:rFonts w:eastAsia="Times New Roman"/>
          <w:szCs w:val="24"/>
        </w:rPr>
        <w:t>, παιδάκια και το δικαστήριο είχε διαπιστώσ</w:t>
      </w:r>
      <w:r>
        <w:rPr>
          <w:rFonts w:eastAsia="Times New Roman"/>
          <w:szCs w:val="24"/>
        </w:rPr>
        <w:t>ει ότι είχαν κλέψει κάτι, ένα μοτοσακό για παράδειγμα και δεν ήξεραν τι να κάνουν.</w:t>
      </w:r>
    </w:p>
    <w:p w14:paraId="59780FA8"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Εξηγούσαν οι δικαστές ότι δεν ήθελαν να τα βάλουν στη φυλακή, δεν ήθελαν να τα βάλουν σε κλειστό ίδρυμα. Μπορεί να μην πήγαιναν και φυλακή. Τότε ο σωφρονισμός ενηλίκων είχε </w:t>
      </w:r>
      <w:r>
        <w:rPr>
          <w:rFonts w:eastAsia="Times New Roman" w:cs="Times New Roman"/>
          <w:szCs w:val="24"/>
        </w:rPr>
        <w:t>διαστάσεις στο άρθρο 127. Δεν ήταν όπως μετά τον ν.4322. Εξηγούσαν πώς καταλάβαιναν ότι αν το παιδί πάει σε κλειστό χώρο, σε κλειστό ίδρυμα, ή σε φυλακή, η πρόβλεψη είναι χειρότερη για το μέλλον του και τη σχέση του με την παραβατικότητα και ότι είναι προτ</w:t>
      </w:r>
      <w:r>
        <w:rPr>
          <w:rFonts w:eastAsia="Times New Roman" w:cs="Times New Roman"/>
          <w:szCs w:val="24"/>
        </w:rPr>
        <w:t>ιμότερο να μείνει έξω με κάποια εποπτεία, με κάποια προσοχή. Όμως, υπήρχαν εγγυήσεις ότι αυτό το παιδί δεν θα εγκαταλειφθεί, δεν θα αλητέψει; Όχι, γιατί ρωτούσαν το παιδί «έχεις οικογένεια;» και εκείνο απαντούσε «όχι, έχω χάσει τους γονείς μου, δεν μπορώ ν</w:t>
      </w:r>
      <w:r>
        <w:rPr>
          <w:rFonts w:eastAsia="Times New Roman" w:cs="Times New Roman"/>
          <w:szCs w:val="24"/>
        </w:rPr>
        <w:t>α τους βρω, οι γονείς μου είναι έξω». Ο δικαστής ερχόταν σε αμηχανία και συνήθως ως λύση ανάγκης επέλεγε με βάση τις δυνητικές εκ</w:t>
      </w:r>
      <w:r>
        <w:rPr>
          <w:rFonts w:eastAsia="Times New Roman" w:cs="Times New Roman"/>
          <w:szCs w:val="24"/>
        </w:rPr>
        <w:t>φράσεις</w:t>
      </w:r>
      <w:r>
        <w:rPr>
          <w:rFonts w:eastAsia="Times New Roman" w:cs="Times New Roman"/>
          <w:szCs w:val="24"/>
        </w:rPr>
        <w:t xml:space="preserve"> που υπάρχουν στον νόμο το μέτρο. Τελεία; Α</w:t>
      </w:r>
      <w:r>
        <w:rPr>
          <w:rFonts w:eastAsia="Times New Roman" w:cs="Times New Roman"/>
          <w:szCs w:val="24"/>
        </w:rPr>
        <w:t>πό εδώ μπορούμε να πάμε στην αναδοχή; Όχι, γιατί η ιστορία αποκαλύφθηκε σε εκ</w:t>
      </w:r>
      <w:r>
        <w:rPr>
          <w:rFonts w:eastAsia="Times New Roman" w:cs="Times New Roman"/>
          <w:szCs w:val="24"/>
        </w:rPr>
        <w:t>είνη τη συζήτηση ότι είχε και μ</w:t>
      </w:r>
      <w:r>
        <w:rPr>
          <w:rFonts w:eastAsia="Times New Roman" w:cs="Times New Roman"/>
          <w:szCs w:val="24"/>
        </w:rPr>
        <w:t>ί</w:t>
      </w:r>
      <w:r>
        <w:rPr>
          <w:rFonts w:eastAsia="Times New Roman" w:cs="Times New Roman"/>
          <w:szCs w:val="24"/>
        </w:rPr>
        <w:t xml:space="preserve">α συνέχεια, που και εγώ δεν τη γνώριζα καθόλου μέχρι τότε. Είπαν: «Τα περισσότερα από αυτά τα παιδιά λένε ψέματα. </w:t>
      </w:r>
      <w:r>
        <w:rPr>
          <w:rFonts w:eastAsia="Times New Roman" w:cs="Times New Roman"/>
          <w:szCs w:val="24"/>
        </w:rPr>
        <w:t>Β</w:t>
      </w:r>
      <w:r>
        <w:rPr>
          <w:rFonts w:eastAsia="Times New Roman" w:cs="Times New Roman"/>
          <w:szCs w:val="24"/>
        </w:rPr>
        <w:t xml:space="preserve">έβαια γνωρίζουν πού είναι οι γονείς τους, αλλά αν πουν πού είναι οι γονείς τους, θα πάει η Αστυνομία να τους </w:t>
      </w:r>
      <w:r>
        <w:rPr>
          <w:rFonts w:eastAsia="Times New Roman" w:cs="Times New Roman"/>
          <w:szCs w:val="24"/>
        </w:rPr>
        <w:t xml:space="preserve">συλλάβει, γιατί οι γονείς τους είναι παράνομοι στη χώρα, γιατί έχουν απελαθεί και αν γίνει γνωστή η κατοικία τους, αν συλληφθούν, θα απελαθούν, διότι διώκονται και τα λοιπά». </w:t>
      </w:r>
      <w:r>
        <w:rPr>
          <w:rFonts w:eastAsia="Times New Roman" w:cs="Times New Roman"/>
          <w:szCs w:val="24"/>
        </w:rPr>
        <w:t>Τ</w:t>
      </w:r>
      <w:r>
        <w:rPr>
          <w:rFonts w:eastAsia="Times New Roman" w:cs="Times New Roman"/>
          <w:szCs w:val="24"/>
        </w:rPr>
        <w:t>α παιδιά προτιμούν να πουν «δεν ξέρω πού είναι οι γονείς μου» και να πάνε φυλακή</w:t>
      </w:r>
      <w:r>
        <w:rPr>
          <w:rFonts w:eastAsia="Times New Roman" w:cs="Times New Roman"/>
          <w:szCs w:val="24"/>
        </w:rPr>
        <w:t xml:space="preserve"> παρά να αποκαλύψουν τους γονείς τους, να τους δουν να συλλαμβάνονται και να χάσουν τα ίδια το μοναδικό έρεισμα ζωής το οποίο έχουν. </w:t>
      </w:r>
    </w:p>
    <w:p w14:paraId="59780FA9"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Θέλω να πω με όλα αυτά ότι η σημασία της θεσμοθέτησης και του </w:t>
      </w:r>
      <w:proofErr w:type="spellStart"/>
      <w:r>
        <w:rPr>
          <w:rFonts w:eastAsia="Times New Roman" w:cs="Times New Roman"/>
          <w:szCs w:val="24"/>
        </w:rPr>
        <w:t>εξορθολογισμού</w:t>
      </w:r>
      <w:proofErr w:type="spellEnd"/>
      <w:r>
        <w:rPr>
          <w:rFonts w:eastAsia="Times New Roman" w:cs="Times New Roman"/>
          <w:szCs w:val="24"/>
        </w:rPr>
        <w:t xml:space="preserve"> τόσο της υιοθεσίας όσο και της αναδοχής ανηλί</w:t>
      </w:r>
      <w:r>
        <w:rPr>
          <w:rFonts w:eastAsia="Times New Roman" w:cs="Times New Roman"/>
          <w:szCs w:val="24"/>
        </w:rPr>
        <w:t xml:space="preserve">κων είναι ένα μέτρο τεράστιας σημασίας και για την οικογένεια, οπωσδήποτε και για την προσπάθεια της κοινωνικής ευρυθμίας. </w:t>
      </w:r>
    </w:p>
    <w:p w14:paraId="59780FAA"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Τα θετικά του νομοσχεδίου είναι πασιφανή. Έχουμε να κάνουμε πλέον με έναν θεσμό Μητρώου των Αναδόχων, που επιτρέπει και διαφάνεια κα</w:t>
      </w:r>
      <w:r>
        <w:rPr>
          <w:rFonts w:eastAsia="Times New Roman" w:cs="Times New Roman"/>
          <w:szCs w:val="24"/>
        </w:rPr>
        <w:t xml:space="preserve">ι </w:t>
      </w:r>
      <w:proofErr w:type="spellStart"/>
      <w:r>
        <w:rPr>
          <w:rFonts w:eastAsia="Times New Roman" w:cs="Times New Roman"/>
          <w:szCs w:val="24"/>
        </w:rPr>
        <w:t>εξορθολογισμό</w:t>
      </w:r>
      <w:proofErr w:type="spellEnd"/>
      <w:r>
        <w:rPr>
          <w:rFonts w:eastAsia="Times New Roman" w:cs="Times New Roman"/>
          <w:szCs w:val="24"/>
        </w:rPr>
        <w:t>, αλλά και προσοχή στην αναδοχή. Έχουμε θεσμούς</w:t>
      </w:r>
      <w:r w:rsidRPr="006223DF">
        <w:rPr>
          <w:rFonts w:eastAsia="Times New Roman" w:cs="Times New Roman"/>
          <w:szCs w:val="24"/>
        </w:rPr>
        <w:t>.</w:t>
      </w:r>
      <w:r>
        <w:rPr>
          <w:rFonts w:eastAsia="Times New Roman" w:cs="Times New Roman"/>
          <w:szCs w:val="24"/>
        </w:rPr>
        <w:t xml:space="preserve"> όπως η επαγγελματική αναδοχή</w:t>
      </w:r>
      <w:r w:rsidRPr="006223DF">
        <w:rPr>
          <w:rFonts w:eastAsia="Times New Roman" w:cs="Times New Roman"/>
          <w:szCs w:val="24"/>
        </w:rPr>
        <w:t>,</w:t>
      </w:r>
      <w:r>
        <w:rPr>
          <w:rFonts w:eastAsia="Times New Roman" w:cs="Times New Roman"/>
          <w:szCs w:val="24"/>
        </w:rPr>
        <w:t xml:space="preserve"> που αφορούν περιπτώσεις που θέλουν ιδιαίτερη επιστημονική προσοχή, όπως τα παιδιά που έχουν προβλήματα υγείας ή που έχουν ψυχολογικά προβλήματα. Έχουμε, επίσης, τ</w:t>
      </w:r>
      <w:r>
        <w:rPr>
          <w:rFonts w:eastAsia="Times New Roman" w:cs="Times New Roman"/>
          <w:szCs w:val="24"/>
        </w:rPr>
        <w:t xml:space="preserve">ις περιπτώσεις της αναδοχής, η οποία προβλέπεται για παιδιά που έχουν ποινικά προβλήματα, όπως αυτά τα οποία σας προανέφερα. </w:t>
      </w:r>
    </w:p>
    <w:p w14:paraId="59780FAB"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προσπάθεια </w:t>
      </w:r>
      <w:proofErr w:type="spellStart"/>
      <w:r>
        <w:rPr>
          <w:rFonts w:eastAsia="Times New Roman" w:cs="Times New Roman"/>
          <w:szCs w:val="24"/>
        </w:rPr>
        <w:t>εξορθολογισμού</w:t>
      </w:r>
      <w:proofErr w:type="spellEnd"/>
      <w:r>
        <w:rPr>
          <w:rFonts w:eastAsia="Times New Roman" w:cs="Times New Roman"/>
          <w:szCs w:val="24"/>
        </w:rPr>
        <w:t xml:space="preserve"> και στήριξης των παιδιών απέναντι σε αυτά τα προβλήματα έχει –νομίζω- χαρακτηριστικά παλινόρθωσης του </w:t>
      </w:r>
      <w:r>
        <w:rPr>
          <w:rFonts w:eastAsia="Times New Roman" w:cs="Times New Roman"/>
          <w:szCs w:val="24"/>
        </w:rPr>
        <w:t>κράτους πρόνοιας στη χώρα μας. Το κράτος πρόνοιας στη χώρα μας κλονίστηκε -και αυτό το ξέρουμε όλοι- και κλονίστηκε από πολλές απόψεις. Όταν αυτή τη στιγμή και πάλι βλέπουμε να εμφανίζονται θεσμοί εποπτείας της αναδοχής, Μητρώο Αναδόχων Γονέων, θεσμοί υποσ</w:t>
      </w:r>
      <w:r>
        <w:rPr>
          <w:rFonts w:eastAsia="Times New Roman" w:cs="Times New Roman"/>
          <w:szCs w:val="24"/>
        </w:rPr>
        <w:t>τήριξης με εκπαίδευση των υποψήφιων γονέων με υιοθεσία ή των υποψήφιων αναδόχων και όταν βλέπουμε ακόμη και το κράτος να αποδέχεται ότι θα πληρώσει και επαγγελματίες κοινωνικούς λειτουργούς ή λειτουργούς της υγείας, προκειμένου να βοηθήσει τα παιδιά, παίρν</w:t>
      </w:r>
      <w:r>
        <w:rPr>
          <w:rFonts w:eastAsia="Times New Roman" w:cs="Times New Roman"/>
          <w:szCs w:val="24"/>
        </w:rPr>
        <w:t>ουμε μ</w:t>
      </w:r>
      <w:r>
        <w:rPr>
          <w:rFonts w:eastAsia="Times New Roman" w:cs="Times New Roman"/>
          <w:szCs w:val="24"/>
        </w:rPr>
        <w:t>ί</w:t>
      </w:r>
      <w:r>
        <w:rPr>
          <w:rFonts w:eastAsia="Times New Roman" w:cs="Times New Roman"/>
          <w:szCs w:val="24"/>
        </w:rPr>
        <w:t xml:space="preserve">α ανάσα. Το κράτος πρόνοιας υπάρχει ή –αν θέλετε- ξαναγεννιέται. </w:t>
      </w:r>
    </w:p>
    <w:p w14:paraId="59780FAC"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και προσωπικά θέλω να συγχαρώ την Υπουργό, γιατί αυτή τη στροφή τη θεωρώ πολύ σημαντική. </w:t>
      </w:r>
    </w:p>
    <w:p w14:paraId="59780FAD" w14:textId="77777777" w:rsidR="00F07EC0" w:rsidRDefault="005D032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 xml:space="preserve">α λέξη μόνο να πω για το άρθρο 8, επειδή άκουσα ότι αναφέρθηκε το όνομά μου, </w:t>
      </w:r>
      <w:r>
        <w:rPr>
          <w:rFonts w:eastAsia="Times New Roman" w:cs="Times New Roman"/>
          <w:szCs w:val="24"/>
        </w:rPr>
        <w:t xml:space="preserve">ειπώθηκε ότι είχα πει κάτι άλλο, όταν περνούσε εδώ ο νόμος για το σύμφωνο συμβίωσης. Προφανώς και δεν είχα πει τίποτα άλλο. Είχα πει τότε ότι εκείνος ο νόμος αφορά το σύμφωνο συμβίωσης, ότι εκείνος ο νόμος δεν καθιερώνει </w:t>
      </w:r>
      <w:proofErr w:type="spellStart"/>
      <w:r>
        <w:rPr>
          <w:rFonts w:eastAsia="Times New Roman" w:cs="Times New Roman"/>
          <w:szCs w:val="24"/>
        </w:rPr>
        <w:t>τεκνοθεσία</w:t>
      </w:r>
      <w:proofErr w:type="spellEnd"/>
      <w:r>
        <w:rPr>
          <w:rFonts w:eastAsia="Times New Roman" w:cs="Times New Roman"/>
          <w:szCs w:val="24"/>
        </w:rPr>
        <w:t xml:space="preserve"> από ομόφυλα ζευγάρια που</w:t>
      </w:r>
      <w:r>
        <w:rPr>
          <w:rFonts w:eastAsia="Times New Roman" w:cs="Times New Roman"/>
          <w:szCs w:val="24"/>
        </w:rPr>
        <w:t xml:space="preserve"> συνάπτουν σύμφωνο. Και το είχα πει αυτό γιατί; Διότι απλώς εκείνος ο νόμος δεν το έλεγε. Ούτε καν επιχείρημά μου σήμερα είναι</w:t>
      </w:r>
      <w:r>
        <w:rPr>
          <w:rFonts w:eastAsia="Times New Roman" w:cs="Times New Roman"/>
          <w:szCs w:val="24"/>
        </w:rPr>
        <w:t xml:space="preserve"> μόνο</w:t>
      </w:r>
      <w:r>
        <w:rPr>
          <w:rFonts w:eastAsia="Times New Roman" w:cs="Times New Roman"/>
          <w:szCs w:val="24"/>
        </w:rPr>
        <w:t xml:space="preserve"> ότι άλλο είναι η αναδοχή και άλλο είναι η υιοθεσία, ή ότι εδώ έχουμε να κάνουμε με φαινόμενα τα οποία θα έφερναν σε μ</w:t>
      </w:r>
      <w:r>
        <w:rPr>
          <w:rFonts w:eastAsia="Times New Roman" w:cs="Times New Roman"/>
          <w:szCs w:val="24"/>
        </w:rPr>
        <w:t>ί</w:t>
      </w:r>
      <w:r>
        <w:rPr>
          <w:rFonts w:eastAsia="Times New Roman" w:cs="Times New Roman"/>
          <w:szCs w:val="24"/>
        </w:rPr>
        <w:t>α δυσκ</w:t>
      </w:r>
      <w:r>
        <w:rPr>
          <w:rFonts w:eastAsia="Times New Roman" w:cs="Times New Roman"/>
          <w:szCs w:val="24"/>
        </w:rPr>
        <w:t xml:space="preserve">ολία εφαρμογής τον ίδιο τον θεσμό -ως εναλλακτικού μέτρου, εν πάση </w:t>
      </w:r>
      <w:proofErr w:type="spellStart"/>
      <w:r>
        <w:rPr>
          <w:rFonts w:eastAsia="Times New Roman" w:cs="Times New Roman"/>
          <w:szCs w:val="24"/>
        </w:rPr>
        <w:t>περιπτώσει</w:t>
      </w:r>
      <w:proofErr w:type="spellEnd"/>
      <w:r>
        <w:rPr>
          <w:rFonts w:eastAsia="Times New Roman" w:cs="Times New Roman"/>
          <w:szCs w:val="24"/>
        </w:rPr>
        <w:t xml:space="preserve">- της αναδοχής. </w:t>
      </w:r>
    </w:p>
    <w:p w14:paraId="59780FAE" w14:textId="77777777" w:rsidR="00F07EC0" w:rsidRDefault="005D0323">
      <w:pPr>
        <w:spacing w:after="0" w:line="600" w:lineRule="auto"/>
        <w:ind w:firstLine="720"/>
        <w:jc w:val="both"/>
        <w:rPr>
          <w:rFonts w:eastAsia="Times New Roman" w:cs="Times New Roman"/>
          <w:szCs w:val="24"/>
        </w:rPr>
      </w:pPr>
      <w:r w:rsidRPr="003E5238">
        <w:rPr>
          <w:rFonts w:eastAsia="Times New Roman" w:cs="Times New Roman"/>
          <w:szCs w:val="24"/>
        </w:rPr>
        <w:t>Νομ</w:t>
      </w:r>
      <w:r>
        <w:rPr>
          <w:rFonts w:eastAsia="Times New Roman" w:cs="Times New Roman"/>
          <w:szCs w:val="24"/>
        </w:rPr>
        <w:t>ίζω ότι η ρύθμιση η οποία βρίσκεται στα σπάργανα σήμερα</w:t>
      </w:r>
      <w:r w:rsidRPr="009310AC">
        <w:rPr>
          <w:rFonts w:eastAsia="Times New Roman" w:cs="Times New Roman"/>
          <w:szCs w:val="24"/>
        </w:rPr>
        <w:t>,</w:t>
      </w:r>
      <w:r>
        <w:rPr>
          <w:rFonts w:eastAsia="Times New Roman" w:cs="Times New Roman"/>
          <w:szCs w:val="24"/>
        </w:rPr>
        <w:t xml:space="preserve"> είναι μία ρύθμιση που δίνει μία πολύ καλή έκβαση στο θέμα της αναδοχής, ιδίως επειδή προβλέπονται θεσμ</w:t>
      </w:r>
      <w:r>
        <w:rPr>
          <w:rFonts w:eastAsia="Times New Roman" w:cs="Times New Roman"/>
          <w:szCs w:val="24"/>
        </w:rPr>
        <w:t xml:space="preserve">οί εποπτείας της αναδοχής, επειδή προβλέπεται ένα προσεκτικά διαμορφωμένο μητρώο και επειδή υπάρχουν ακόμη και θεσμοί άρσης, εάν οι ειδικοί επιστήμονες, οι ανάδοχοι, οι κοινωνικοί λειτουργοί, όσοι έχουν οριστεί, διαπιστώσουν οποιαδήποτε δυσλειτουργία. </w:t>
      </w:r>
    </w:p>
    <w:p w14:paraId="59780FA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συγχαρητήριά μου και πάλι στην Υπουργό.</w:t>
      </w:r>
    </w:p>
    <w:p w14:paraId="59780FB0" w14:textId="77777777" w:rsidR="00F07EC0" w:rsidRDefault="005D032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80FB1"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59780FB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Τον λόγο έχει ο Ανεξάρτητος Βουλευτής κ. Νικόλαος Νικολόπουλος.</w:t>
      </w:r>
    </w:p>
    <w:p w14:paraId="59780FB3" w14:textId="77777777" w:rsidR="00F07EC0" w:rsidRDefault="005D0323">
      <w:pPr>
        <w:spacing w:after="0" w:line="600" w:lineRule="auto"/>
        <w:ind w:firstLine="720"/>
        <w:jc w:val="both"/>
        <w:rPr>
          <w:rFonts w:eastAsia="Times New Roman" w:cs="Times New Roman"/>
          <w:szCs w:val="24"/>
        </w:rPr>
      </w:pPr>
      <w:r w:rsidRPr="003E5238">
        <w:rPr>
          <w:rFonts w:eastAsia="Times New Roman" w:cs="Times New Roman"/>
          <w:b/>
          <w:szCs w:val="24"/>
        </w:rPr>
        <w:t>ΝΙΚΟΛΑΟΣ ΝΙΚΟΛΟΠΟΥΛΟΣ:</w:t>
      </w:r>
      <w:r>
        <w:rPr>
          <w:rFonts w:eastAsia="Times New Roman" w:cs="Times New Roman"/>
          <w:b/>
          <w:szCs w:val="24"/>
        </w:rPr>
        <w:t xml:space="preserve"> </w:t>
      </w:r>
      <w:r>
        <w:rPr>
          <w:rFonts w:eastAsia="Times New Roman" w:cs="Times New Roman"/>
          <w:szCs w:val="24"/>
        </w:rPr>
        <w:t xml:space="preserve">Πρωτότυπο ήταν, όντως, ο </w:t>
      </w:r>
      <w:r>
        <w:rPr>
          <w:rFonts w:eastAsia="Times New Roman" w:cs="Times New Roman"/>
          <w:szCs w:val="24"/>
        </w:rPr>
        <w:t>Βουλευτής της Πλειοψηφίας να συγχαίρει την Υπουργό του κόμματός του. Ευχάριστο. Πολύ θα ήθελα και εγώ για πολλές μέριμνες και διατάξεις και άρθρα σωστά αυτού του νομοσχεδίου να ήμουν στη θέση από αυτό εδώ το Βήμα να έλεγα αυτά που είπε ο κ. Παρασκευόπουλος</w:t>
      </w:r>
      <w:r>
        <w:rPr>
          <w:rFonts w:eastAsia="Times New Roman" w:cs="Times New Roman"/>
          <w:szCs w:val="24"/>
        </w:rPr>
        <w:t>.</w:t>
      </w:r>
    </w:p>
    <w:p w14:paraId="59780FB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ευθύς εξαρχής θέλω να ξεκαθαρίσω ότι αυτό το περιβόητο άρθρο 8 είναι εκείνο που αδικεί ένα πράγματι ενδιαφέρον νομοσχέδιο, με αρκετές θετικές προβλέψεις, ένα νομοσχέδιο που θα μπορούσε να γίνει και ακόμα καλύτερο, εάν ο πραγ</w:t>
      </w:r>
      <w:r>
        <w:rPr>
          <w:rFonts w:eastAsia="Times New Roman" w:cs="Times New Roman"/>
          <w:szCs w:val="24"/>
        </w:rPr>
        <w:t xml:space="preserve">ματικός στόχος ήταν η πλατιά διακομματική συναίνεση σε ένα ζήτημα τόσο σημαντικό, όσο είναι η αναδοχή και η υιοθεσία παιδιών. Έτσι ορθά  κοφτά θέλω να επαναλάβω αυτό που εντός και εκτός της Αιθούσης συχνά πυκνά λέω, όποτε μου δίνεται η ευκαιρία, ότι θα με </w:t>
      </w:r>
      <w:r>
        <w:rPr>
          <w:rFonts w:eastAsia="Times New Roman" w:cs="Times New Roman"/>
          <w:szCs w:val="24"/>
        </w:rPr>
        <w:t xml:space="preserve">βρίσκει πάντοτε αντίθετο καθετί που αντίκειται στην ευαγγελική διδασκαλία, την ανθρώπινη φύση, το ήθος και τις </w:t>
      </w:r>
      <w:proofErr w:type="spellStart"/>
      <w:r>
        <w:rPr>
          <w:rFonts w:eastAsia="Times New Roman" w:cs="Times New Roman"/>
          <w:szCs w:val="24"/>
        </w:rPr>
        <w:t>αξιακές</w:t>
      </w:r>
      <w:proofErr w:type="spellEnd"/>
      <w:r>
        <w:rPr>
          <w:rFonts w:eastAsia="Times New Roman" w:cs="Times New Roman"/>
          <w:szCs w:val="24"/>
        </w:rPr>
        <w:t xml:space="preserve"> παραδόσεις των Ελλήνων.</w:t>
      </w:r>
    </w:p>
    <w:p w14:paraId="59780FB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Θέλω να επαναλάβω για όλους μας ότι κατά τη χριστιανική εκκλησία ο γάμος είναι μυστήριο. Και η οικογένεια επίσης </w:t>
      </w:r>
      <w:r>
        <w:rPr>
          <w:rFonts w:eastAsia="Times New Roman" w:cs="Times New Roman"/>
          <w:szCs w:val="24"/>
        </w:rPr>
        <w:t xml:space="preserve">για την Ελλάδα είναι ο πιο ισχυρός, αξιόπιστος και ακλόνητος θεσμός, που μάλιστα κράτησε την κοινωνία όρθια και σε αυτά τα τελευταία χρόνια της </w:t>
      </w:r>
      <w:proofErr w:type="spellStart"/>
      <w:r>
        <w:rPr>
          <w:rFonts w:eastAsia="Times New Roman" w:cs="Times New Roman"/>
          <w:szCs w:val="24"/>
        </w:rPr>
        <w:t>μνημονιακής</w:t>
      </w:r>
      <w:proofErr w:type="spellEnd"/>
      <w:r>
        <w:rPr>
          <w:rFonts w:eastAsia="Times New Roman" w:cs="Times New Roman"/>
          <w:szCs w:val="24"/>
        </w:rPr>
        <w:t xml:space="preserve"> κρίσης. Γι’ αυτό, λοιπόν, και δεν θέλω και δεν πρόκειται να συμβάλω με την ψήφο μου σε οτιδήποτε πλή</w:t>
      </w:r>
      <w:r>
        <w:rPr>
          <w:rFonts w:eastAsia="Times New Roman" w:cs="Times New Roman"/>
          <w:szCs w:val="24"/>
        </w:rPr>
        <w:t xml:space="preserve">ττει τις χριστιανικές αρχές και επιχειρεί να αλλοιώσει τη μορφή της οικογένειας, που ήταν και είναι μπαμπάς, μαμά και παιδιά και όχι γονέας νούμερο 1 και γονέας νούμερο 2. </w:t>
      </w:r>
    </w:p>
    <w:p w14:paraId="59780FB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γνωρίζω πως κάποιοι θα με κατηγορήσουν και πάλι ως οπισθοδρομικό, ως σκοταδιστή,</w:t>
      </w:r>
      <w:r>
        <w:rPr>
          <w:rFonts w:eastAsia="Times New Roman" w:cs="Times New Roman"/>
          <w:szCs w:val="24"/>
        </w:rPr>
        <w:t xml:space="preserve"> ως </w:t>
      </w:r>
      <w:proofErr w:type="spellStart"/>
      <w:r>
        <w:rPr>
          <w:rFonts w:eastAsia="Times New Roman" w:cs="Times New Roman"/>
          <w:szCs w:val="24"/>
        </w:rPr>
        <w:t>ομοφοβικό</w:t>
      </w:r>
      <w:proofErr w:type="spellEnd"/>
      <w:r>
        <w:rPr>
          <w:rFonts w:eastAsia="Times New Roman" w:cs="Times New Roman"/>
          <w:szCs w:val="24"/>
        </w:rPr>
        <w:t xml:space="preserve">. Συνηθισμένα είναι τα βουνά απ’ τα χιόνια! Και ας το έχω πει χίλιες φορές, νιώθω την υποχρέωση να το επαναλάβω από αυτό εδώ το Βήμα, ότι ασφαλώς κάθε άνθρωπος είναι ελεύθερος να κάνει τις επιλογές του, ασφαλώς και στον τομέα του σεξουαλισμού </w:t>
      </w:r>
      <w:r>
        <w:rPr>
          <w:rFonts w:eastAsia="Times New Roman" w:cs="Times New Roman"/>
          <w:szCs w:val="24"/>
        </w:rPr>
        <w:t xml:space="preserve">του. Όμως, ενώ εγώ και άλλοι μπορεί να κατηγορούμαστε ως </w:t>
      </w:r>
      <w:proofErr w:type="spellStart"/>
      <w:r>
        <w:rPr>
          <w:rFonts w:eastAsia="Times New Roman" w:cs="Times New Roman"/>
          <w:szCs w:val="24"/>
        </w:rPr>
        <w:t>ομοφοβικοί</w:t>
      </w:r>
      <w:proofErr w:type="spellEnd"/>
      <w:r>
        <w:rPr>
          <w:rFonts w:eastAsia="Times New Roman" w:cs="Times New Roman"/>
          <w:szCs w:val="24"/>
        </w:rPr>
        <w:t xml:space="preserve">, αυτοί που χτίζουν απέναντι στους Έλληνες χριστιανούς ένα ψηλό τείχος μίσους, χαρακτηρίζονται ως προοδευτικοί και όχι, για παράδειγμα, ως </w:t>
      </w:r>
      <w:proofErr w:type="spellStart"/>
      <w:r>
        <w:rPr>
          <w:rFonts w:eastAsia="Times New Roman" w:cs="Times New Roman"/>
          <w:szCs w:val="24"/>
        </w:rPr>
        <w:t>ομομανιακοί</w:t>
      </w:r>
      <w:proofErr w:type="spellEnd"/>
      <w:r>
        <w:rPr>
          <w:rFonts w:eastAsia="Times New Roman" w:cs="Times New Roman"/>
          <w:szCs w:val="24"/>
        </w:rPr>
        <w:t xml:space="preserve">. </w:t>
      </w:r>
    </w:p>
    <w:p w14:paraId="59780FB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Όπως και να έχει, όμως, υπό τον φόβο</w:t>
      </w:r>
      <w:r>
        <w:rPr>
          <w:rFonts w:eastAsia="Times New Roman" w:cs="Times New Roman"/>
          <w:szCs w:val="24"/>
        </w:rPr>
        <w:t xml:space="preserve"> των κατηγοριών και διωγμών, δεν γίνεται να  δεχθώ και να ψηφίσω υπέρ μίας ρύθμισης που εξεγείρει τα ελληνοχριστιανικά ήθη και αποτελεί ευθεία επίθεση σε αυτόν τον ιερό θεσμό της οικογένειας, με τεράστια ερωτηματικά να εγείρονται για την ομαλή ψυχοσωματική</w:t>
      </w:r>
      <w:r>
        <w:rPr>
          <w:rFonts w:eastAsia="Times New Roman" w:cs="Times New Roman"/>
          <w:szCs w:val="24"/>
        </w:rPr>
        <w:t xml:space="preserve"> και κοινωνική ανάπτυξη των παιδιών, που μπορεί να υιοθετηθούν από ομόφυλα ζευγάρια.</w:t>
      </w:r>
    </w:p>
    <w:p w14:paraId="59780FB8"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ιλικρινά, απορώ και </w:t>
      </w:r>
      <w:proofErr w:type="spellStart"/>
      <w:r>
        <w:rPr>
          <w:rFonts w:eastAsia="Times New Roman" w:cs="Times New Roman"/>
          <w:szCs w:val="24"/>
        </w:rPr>
        <w:t>εξίσταμαι</w:t>
      </w:r>
      <w:proofErr w:type="spellEnd"/>
      <w:r>
        <w:rPr>
          <w:rFonts w:eastAsia="Times New Roman" w:cs="Times New Roman"/>
          <w:szCs w:val="24"/>
        </w:rPr>
        <w:t xml:space="preserve"> με το γεγονός πως όσοι υπερασπιζόμαστε αυτές τις παραδοσιακές ελληνορθόδοξες αρχές μέσα στο Κοινοβούλιο πρέπει να αισθανόμαστε ως μειοψηφία, όταν στην ελληνική κοινωνία ξέρουμε ότι οι ελληνορθόδοξες αρχές αποτελούν μια τρομερή</w:t>
      </w:r>
      <w:r>
        <w:rPr>
          <w:rFonts w:eastAsia="Times New Roman" w:cs="Times New Roman"/>
          <w:szCs w:val="24"/>
        </w:rPr>
        <w:t xml:space="preserve"> πλειοψηφία. </w:t>
      </w:r>
    </w:p>
    <w:p w14:paraId="59780FB9"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 αυτό και δεν κατανοώ ούτε τη σκοπιμότητα της Κυβέρνησης να εισαγάγει το άρθρο 8 στο νομοσχέδιο που συζητείται σήμερα. Είχε άραγε την ανάγκη να εμφανίσει ένα τέτοιο δήθεν προοδευτικό πρόσημο σε αυτό το τόσο σημαντικό θέμα, για το οποίο ο μ</w:t>
      </w:r>
      <w:r>
        <w:rPr>
          <w:rFonts w:eastAsia="Times New Roman" w:cs="Times New Roman"/>
          <w:szCs w:val="24"/>
        </w:rPr>
        <w:t xml:space="preserve">εγαλύτερος προοδευτισμός είναι η απλοποίηση των διαδικασιών για αναδοχές και υιοθεσίες, ώστε να μπορέσουν να βρουν μια ζεστή αγκαλιά όλα τα παιδιά; </w:t>
      </w:r>
    </w:p>
    <w:p w14:paraId="59780FBA"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Υπάρχει μεγαλύτερος εκσυγχρονισμός, με μεγάλη κοινωνική αξία από το να καταφέρουν εκατοντάδες οικογένειες ν</w:t>
      </w:r>
      <w:r>
        <w:rPr>
          <w:rFonts w:eastAsia="Times New Roman" w:cs="Times New Roman"/>
          <w:szCs w:val="24"/>
        </w:rPr>
        <w:t xml:space="preserve">α υιοθετήσουν ένα παιδί, που τόσο πολύ θέλουν, αλλά δεν μπορούν ή για να το κάνουν, πρέπει να καταφύγουν στην παρανομία; </w:t>
      </w:r>
    </w:p>
    <w:p w14:paraId="59780FBB"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Κυβέρνηση πραγματικά δεν είχε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ανάγκη να επιδιώξει σκανδαλισμούς και διχασμούς στο συγκεκριμένο θέμα, αλλά το κάνει. Και ασφαλ</w:t>
      </w:r>
      <w:r>
        <w:rPr>
          <w:rFonts w:eastAsia="Times New Roman" w:cs="Times New Roman"/>
          <w:szCs w:val="24"/>
        </w:rPr>
        <w:t>ώς θα έχει υπολογίσει, όσο και αν λέει ότι δεν την ενδιαφέρουν οι συνέπειες από το σύνολο των Ελλήνων που πιστεύουν ότι κάθε παιδί έχει το δικαίωμα να μεγαλώνει με το πρότυπο του πατέρα και της μητέρας και όχι με το πρότυπο των δύο πατεράδων ή των δύο μητέ</w:t>
      </w:r>
      <w:r>
        <w:rPr>
          <w:rFonts w:eastAsia="Times New Roman" w:cs="Times New Roman"/>
          <w:szCs w:val="24"/>
        </w:rPr>
        <w:t>ρων.</w:t>
      </w:r>
    </w:p>
    <w:p w14:paraId="59780FBC"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Επίσης, οφείλω να ομολογήσω ότι για μια ακόμη φορά εκπλήσσομαι δυσάρεστα από την αμφίθυμη στάση της Νέας Δημοκρατίας, που παραβιάζει εκ νέου τις διαχρονικές αξίες της κοινωνικής και πατριωτικής κεντροδεξιάς και γι’ αυτό έχει πάψει πλέον να αποτελεί τη</w:t>
      </w:r>
      <w:r>
        <w:rPr>
          <w:rFonts w:eastAsia="Times New Roman" w:cs="Times New Roman"/>
          <w:szCs w:val="24"/>
        </w:rPr>
        <w:t xml:space="preserve"> στέγη πολλών αγωνιστών της, αλλά και νέων ανθρώπων που δεν θέλουν να υποκύψουν, να προσκυνήσουν τις αριστερές, αλλά ούτε και τις νεοφιλελεύθερες ιδέες και ιδεοληψίες, που όπως αποδεικνύεται τελικά συγκλίνουν σε πολλά. Ας είναι. </w:t>
      </w:r>
    </w:p>
    <w:p w14:paraId="59780FBD" w14:textId="77777777" w:rsidR="00F07EC0" w:rsidRDefault="005D0323">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(Στο σημείο αυτό κτυπάει τ</w:t>
      </w:r>
      <w:r w:rsidRPr="009A65EF">
        <w:rPr>
          <w:rFonts w:eastAsia="Times New Roman" w:cs="Times New Roman"/>
          <w:szCs w:val="24"/>
        </w:rPr>
        <w:t>ο κουδούνι λήξεως του χρόνου ομιλίας του κυρίου Βουλευτή)</w:t>
      </w:r>
    </w:p>
    <w:p w14:paraId="59780FBE"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βλέπουν όλοι και σήμερα βλέπουν τη Βουλή εδώ. Γι’ αυτό το θέμα που συμφωνεί η κ. Μπακογιάννη, αλλά διαφωνεί ο αδελφός της, υπάρχει εδώ μόνο η κ. Μάρκου για να λέει ότι διαφωνεί. </w:t>
      </w:r>
      <w:r>
        <w:rPr>
          <w:rFonts w:eastAsia="Times New Roman" w:cs="Times New Roman"/>
          <w:szCs w:val="24"/>
        </w:rPr>
        <w:t>Α</w:t>
      </w:r>
      <w:r>
        <w:rPr>
          <w:rFonts w:eastAsia="Times New Roman" w:cs="Times New Roman"/>
          <w:szCs w:val="24"/>
        </w:rPr>
        <w:t>υτό το λέω, γιατ</w:t>
      </w:r>
      <w:r>
        <w:rPr>
          <w:rFonts w:eastAsia="Times New Roman" w:cs="Times New Roman"/>
          <w:szCs w:val="24"/>
        </w:rPr>
        <w:t>ί μόλις προχθές στην Πάτρα ήταν η Πανελλήνια Ένωση Θεολόγων, που μου είπαν ότι ζητούν να δουν και αυτοί τον κ. Μητσοτάκη, αλλά δεν αδειάζει, δεν προκάνει. Είχε δει, όμως, επί μιάμιση ώρα –και καλώς- τους ανάλογους συλλόγους και συνδέσμους των ομοφυλοφίλων.</w:t>
      </w:r>
      <w:r>
        <w:rPr>
          <w:rFonts w:eastAsia="Times New Roman" w:cs="Times New Roman"/>
          <w:szCs w:val="24"/>
        </w:rPr>
        <w:t xml:space="preserve"> </w:t>
      </w:r>
    </w:p>
    <w:p w14:paraId="59780FBF"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καθείς και το χρέος του. Προσωπικά το έχω αναλάβει απέναντι στους αγνούς και ορθόδοξους πατριώτες Έλληνες που αποτελούν τη συντριπτική βάση αυτής της παράταξης. </w:t>
      </w:r>
    </w:p>
    <w:p w14:paraId="59780FC0"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τελειώνοντας επιτρέψτε μου λίγα λόγια για τις επιστημονικές μελέτες. Ακ</w:t>
      </w:r>
      <w:r>
        <w:rPr>
          <w:rFonts w:eastAsia="Times New Roman" w:cs="Times New Roman"/>
          <w:szCs w:val="24"/>
        </w:rPr>
        <w:t xml:space="preserve">ούστηκαν πολλά εδώ, ένθεν κακείθεν. Είμαι σίγουρος ότι κι εκείνοι οι συνάδελφοι από τον ΣΥΡΙΖΑ, που κατέθεσαν μάλιστα στα Πρακτικά τέτοιες μελέτες, θα έχουν υπόψη τους –άλλωστε δημοσιεύθηκαν τις προηγούμενες ημέρες στην </w:t>
      </w:r>
      <w:r>
        <w:rPr>
          <w:rFonts w:eastAsia="Times New Roman" w:cs="Times New Roman"/>
          <w:szCs w:val="24"/>
        </w:rPr>
        <w:t>ε</w:t>
      </w:r>
      <w:r>
        <w:rPr>
          <w:rFonts w:eastAsia="Times New Roman" w:cs="Times New Roman"/>
          <w:szCs w:val="24"/>
        </w:rPr>
        <w:t>φημερίδα «</w:t>
      </w:r>
      <w:r>
        <w:rPr>
          <w:rFonts w:eastAsia="Times New Roman" w:cs="Times New Roman"/>
          <w:szCs w:val="24"/>
        </w:rPr>
        <w:t>ΔΗΜΟΚΡΑΤΙΑ</w:t>
      </w:r>
      <w:r>
        <w:rPr>
          <w:rFonts w:eastAsia="Times New Roman" w:cs="Times New Roman"/>
          <w:szCs w:val="24"/>
        </w:rPr>
        <w:t xml:space="preserve">»- άλλες μελέτες που δείχνουν τα τραγικά αποτελέσματα της </w:t>
      </w:r>
      <w:proofErr w:type="spellStart"/>
      <w:r>
        <w:rPr>
          <w:rFonts w:eastAsia="Times New Roman" w:cs="Times New Roman"/>
          <w:szCs w:val="24"/>
        </w:rPr>
        <w:t>τεκνοθεσίας</w:t>
      </w:r>
      <w:proofErr w:type="spellEnd"/>
      <w:r>
        <w:rPr>
          <w:rFonts w:eastAsia="Times New Roman" w:cs="Times New Roman"/>
          <w:szCs w:val="24"/>
        </w:rPr>
        <w:t xml:space="preserve"> από ομόφυλα ζευγάρια. Δεν σημαίνει ότι αυτές που κατέθεσαν δεν είναι έγκυρες, αλλά φαντάζομαι ότι δεν θα πουν ότι και οι άλλες που δημοσιεύθηκαν, επίσης, δεν </w:t>
      </w:r>
      <w:proofErr w:type="spellStart"/>
      <w:r>
        <w:rPr>
          <w:rFonts w:eastAsia="Times New Roman" w:cs="Times New Roman"/>
          <w:szCs w:val="24"/>
        </w:rPr>
        <w:t>υπακούουν</w:t>
      </w:r>
      <w:proofErr w:type="spellEnd"/>
      <w:r>
        <w:rPr>
          <w:rFonts w:eastAsia="Times New Roman" w:cs="Times New Roman"/>
          <w:szCs w:val="24"/>
        </w:rPr>
        <w:t xml:space="preserve"> σε επιστημονικά κρ</w:t>
      </w:r>
      <w:r>
        <w:rPr>
          <w:rFonts w:eastAsia="Times New Roman" w:cs="Times New Roman"/>
          <w:szCs w:val="24"/>
        </w:rPr>
        <w:t xml:space="preserve">ιτήρια. </w:t>
      </w:r>
    </w:p>
    <w:p w14:paraId="59780FC1"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Γνωρίζετε άραγε, ότι πολίτες που μεγάλωσαν σε γκέι οικογένειες στις Ηνωμένες Πολιτείες έχουν καταφύγει μέχρι και στη δικαιοσύνη, περιγράφοντας τις δικές τους εμπειρίες και ζητώντας να ακυρωθεί το δικαίωμα υιοθεσίας από ομόφυλα ζευγάρια; </w:t>
      </w:r>
    </w:p>
    <w:p w14:paraId="59780FC2"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Γνωρίζετε</w:t>
      </w:r>
      <w:r>
        <w:rPr>
          <w:rFonts w:eastAsia="Times New Roman" w:cs="Times New Roman"/>
          <w:szCs w:val="24"/>
        </w:rPr>
        <w:t xml:space="preserve"> επίσης ότι στη Σλοβενία ομάδα πολιτών ξεκίνησε μ</w:t>
      </w:r>
      <w:r>
        <w:rPr>
          <w:rFonts w:eastAsia="Times New Roman" w:cs="Times New Roman"/>
          <w:szCs w:val="24"/>
        </w:rPr>
        <w:t>ί</w:t>
      </w:r>
      <w:r>
        <w:rPr>
          <w:rFonts w:eastAsia="Times New Roman" w:cs="Times New Roman"/>
          <w:szCs w:val="24"/>
        </w:rPr>
        <w:t>α αναφορά ενάντια στον νόμο και προσέφυγε στα δικαστήρια για να τεθεί το θέμα σε δημοψήφισμα; Και αυτό έγινε. Πόσο πήρε; Λίγο πάνω από το 63% των ψηφοφόρων. Αποτέλεσμα; Απέρριψε το νομοσχέδιο του επαναπροσδ</w:t>
      </w:r>
      <w:r>
        <w:rPr>
          <w:rFonts w:eastAsia="Times New Roman" w:cs="Times New Roman"/>
          <w:szCs w:val="24"/>
        </w:rPr>
        <w:t xml:space="preserve">ιορισμού του γάμου ως ένωση μεταξύ δύο </w:t>
      </w:r>
      <w:proofErr w:type="spellStart"/>
      <w:r>
        <w:rPr>
          <w:rFonts w:eastAsia="Times New Roman" w:cs="Times New Roman"/>
          <w:szCs w:val="24"/>
        </w:rPr>
        <w:t>συναινούντων</w:t>
      </w:r>
      <w:proofErr w:type="spellEnd"/>
      <w:r>
        <w:rPr>
          <w:rFonts w:eastAsia="Times New Roman" w:cs="Times New Roman"/>
          <w:szCs w:val="24"/>
        </w:rPr>
        <w:t xml:space="preserve"> ενηλίκων, παρά ρητώς, όπως ήρθε, μεταξύ ενός άνδρα και μιας γυναίκας.</w:t>
      </w:r>
    </w:p>
    <w:p w14:paraId="59780FC3"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Τα αναφέρω αυτά μόνο ως παραδείγματα για να πω ότι δεν υπάρχουν θέσφατα και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οι παιδικές ψυχές δεν μπορούν να αν</w:t>
      </w:r>
      <w:r>
        <w:rPr>
          <w:rFonts w:eastAsia="Times New Roman" w:cs="Times New Roman"/>
          <w:szCs w:val="24"/>
        </w:rPr>
        <w:t xml:space="preserve">τιμετωπίζονται ως πειραματόζωα, αν και προσωπικά τουλάχιστον θα ευχόμουν να μπορούσαν να γίνουν δημοψηφίσματα και εδώ στην Ελλάδα για τέτοιου είδους ζητήματα.  </w:t>
      </w:r>
    </w:p>
    <w:p w14:paraId="59780FC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Αν γίνονταν δημοψηφίσματα για το συγκεκριμένο θέμα, αλήθεια, ποιο πιστεύετε ότι θα ήταν το αποτ</w:t>
      </w:r>
      <w:r>
        <w:rPr>
          <w:rFonts w:eastAsia="Times New Roman" w:cs="Times New Roman"/>
          <w:szCs w:val="24"/>
        </w:rPr>
        <w:t>έλεσμα; Τι νομίζετε ότι θα έλεγαν οι Ελληνίδες και οι Έλληνες; Μήπως θα συμφωνούσαν με τις αναδοχές και τις υιοθεσίες από ομόφυλους γονείς; Η απόρριψη θα ήταν συντριπτική.</w:t>
      </w:r>
    </w:p>
    <w:p w14:paraId="59780FC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Βέβαια, ακούστηκε από συναδέλφους Βουλευτές ότι γι’ αυτό θα πρέπει να αλλάξουμε την </w:t>
      </w:r>
      <w:r>
        <w:rPr>
          <w:rFonts w:eastAsia="Times New Roman" w:cs="Times New Roman"/>
          <w:szCs w:val="24"/>
        </w:rPr>
        <w:t>κοινωνία εδώ. Άλλωστε, άκουσα ότι και ο κ. Μητσοτάκης λέει ότι γι’ αυτό δεν μπορεί να το ψηφίσει, γιατί ακόμα η κοινωνία δεν είναι έτοιμη και θα κάνει ό,τι μπορεί και αυτός για να την ετοιμάσει, όχι για να κρατήσει τις παραδόσεις.</w:t>
      </w:r>
    </w:p>
    <w:p w14:paraId="59780FC6" w14:textId="77777777" w:rsidR="00F07EC0" w:rsidRDefault="005D0323">
      <w:pPr>
        <w:spacing w:after="0" w:line="600" w:lineRule="auto"/>
        <w:ind w:firstLine="720"/>
        <w:jc w:val="both"/>
        <w:rPr>
          <w:rFonts w:eastAsia="Times New Roman" w:cs="Times New Roman"/>
          <w:szCs w:val="24"/>
        </w:rPr>
      </w:pPr>
      <w:r w:rsidRPr="00563581">
        <w:rPr>
          <w:rFonts w:eastAsia="Times New Roman" w:cs="Times New Roman"/>
          <w:szCs w:val="24"/>
        </w:rPr>
        <w:t xml:space="preserve">(Στο σημείο αυτό κτυπάει </w:t>
      </w:r>
      <w:r>
        <w:rPr>
          <w:rFonts w:eastAsia="Times New Roman" w:cs="Times New Roman"/>
          <w:szCs w:val="24"/>
        </w:rPr>
        <w:t>επαν</w:t>
      </w:r>
      <w:r>
        <w:rPr>
          <w:rFonts w:eastAsia="Times New Roman" w:cs="Times New Roman"/>
          <w:szCs w:val="24"/>
        </w:rPr>
        <w:t>ειλημμένα</w:t>
      </w:r>
      <w:r>
        <w:rPr>
          <w:rFonts w:eastAsia="Times New Roman" w:cs="Times New Roman"/>
          <w:szCs w:val="24"/>
        </w:rPr>
        <w:t xml:space="preserve"> </w:t>
      </w:r>
      <w:r w:rsidRPr="00563581">
        <w:rPr>
          <w:rFonts w:eastAsia="Times New Roman" w:cs="Times New Roman"/>
          <w:szCs w:val="24"/>
        </w:rPr>
        <w:t>το κουδούνι λήξεως του χρόνου ομιλίας του κυρίου Βουλευτή)</w:t>
      </w:r>
    </w:p>
    <w:p w14:paraId="59780FC7" w14:textId="77777777" w:rsidR="00F07EC0" w:rsidRDefault="005D0323">
      <w:pPr>
        <w:spacing w:after="0" w:line="600" w:lineRule="auto"/>
        <w:ind w:firstLine="720"/>
        <w:jc w:val="both"/>
        <w:rPr>
          <w:rFonts w:eastAsia="Times New Roman" w:cs="Times New Roman"/>
          <w:szCs w:val="24"/>
        </w:rPr>
      </w:pPr>
      <w:r w:rsidRPr="0060339A">
        <w:rPr>
          <w:rFonts w:eastAsia="Times New Roman" w:cs="Times New Roman"/>
          <w:b/>
          <w:szCs w:val="24"/>
        </w:rPr>
        <w:t>ΠΡΟΕΔΡΕΥΩΝ (Σπυρίδων Λυκούδης):</w:t>
      </w:r>
      <w:r w:rsidRPr="0060339A">
        <w:rPr>
          <w:rFonts w:eastAsia="Times New Roman" w:cs="Times New Roman"/>
          <w:szCs w:val="24"/>
        </w:rPr>
        <w:t xml:space="preserve"> </w:t>
      </w:r>
      <w:r>
        <w:rPr>
          <w:rFonts w:eastAsia="Times New Roman" w:cs="Times New Roman"/>
          <w:szCs w:val="24"/>
        </w:rPr>
        <w:t>Κύριε συνάδελφε, ολοκληρώστε, γιατί έχετε φτάσει στα δέκα λεπτά.</w:t>
      </w:r>
    </w:p>
    <w:p w14:paraId="59780FC8"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Ολοκληρώνω, κύριε Πρόεδρε.</w:t>
      </w:r>
    </w:p>
    <w:p w14:paraId="59780FC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Κρίμα και άδικο που αυτό το νομοσχέδ</w:t>
      </w:r>
      <w:r>
        <w:rPr>
          <w:rFonts w:eastAsia="Times New Roman" w:cs="Times New Roman"/>
          <w:szCs w:val="24"/>
        </w:rPr>
        <w:t>ιο γίνεται πεδίο για πικρές διαπιστώσεις και σοβαρότατες διαφωνίες.</w:t>
      </w:r>
    </w:p>
    <w:p w14:paraId="59780FC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Χριστιανοδημοκρατικό Κόμμα Ελλάδος υποστηρίζει πως το άρθρο 8 είναι απαράδεκτο, καθώς θέτει σε κίνδυνο το δικαίωμα του ανήλικου παιδιού να διαμορφώσει και να ολοκληρώσει ελεύθερα και αν</w:t>
      </w:r>
      <w:r>
        <w:rPr>
          <w:rFonts w:eastAsia="Times New Roman" w:cs="Times New Roman"/>
          <w:szCs w:val="24"/>
        </w:rPr>
        <w:t>επηρέαστα την προσωπικότητά του και την ψυχοσωματική του ανάπτυξη, ενώ το καθιστά και ευάλωτο σε πιθανές κοινωνικές αντιδράσεις.</w:t>
      </w:r>
    </w:p>
    <w:p w14:paraId="59780FC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Προφανώς, δεν απαιτούμε να υιοθετήσουν όλοι τις απόψεις μας. Ας μην απαιτεί κανείς, όμως, να υιοθετήσουμε και εμείς τις δικές τ</w:t>
      </w:r>
      <w:r>
        <w:rPr>
          <w:rFonts w:eastAsia="Times New Roman" w:cs="Times New Roman"/>
          <w:szCs w:val="24"/>
        </w:rPr>
        <w:t>ους.</w:t>
      </w:r>
    </w:p>
    <w:p w14:paraId="59780FCC" w14:textId="77777777" w:rsidR="00F07EC0" w:rsidRDefault="005D0323">
      <w:pPr>
        <w:spacing w:after="0" w:line="600" w:lineRule="auto"/>
        <w:ind w:firstLine="720"/>
        <w:jc w:val="both"/>
        <w:rPr>
          <w:rFonts w:eastAsia="Times New Roman" w:cs="Times New Roman"/>
          <w:szCs w:val="24"/>
        </w:rPr>
      </w:pPr>
      <w:r w:rsidRPr="0060339A">
        <w:rPr>
          <w:rFonts w:eastAsia="Times New Roman" w:cs="Times New Roman"/>
          <w:b/>
          <w:szCs w:val="24"/>
        </w:rPr>
        <w:t>ΠΡΟΕΔΡΕΥΩΝ (Σπυρίδων Λυκούδης):</w:t>
      </w:r>
      <w:r w:rsidRPr="0060339A">
        <w:rPr>
          <w:rFonts w:eastAsia="Times New Roman" w:cs="Times New Roman"/>
          <w:szCs w:val="24"/>
        </w:rPr>
        <w:t xml:space="preserve"> </w:t>
      </w:r>
      <w:r>
        <w:rPr>
          <w:rFonts w:eastAsia="Times New Roman" w:cs="Times New Roman"/>
          <w:szCs w:val="24"/>
        </w:rPr>
        <w:t>Ευχαριστούμε, κύριε συνάδελφε.</w:t>
      </w:r>
    </w:p>
    <w:p w14:paraId="59780FCD"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Σεβόμαστε το δικαίωμά τους να επιλέγουν τον τρόπο ζωής τους, αλλά δεν παραχωρούμε και το δικαίωμα των Ελλήνων χριστιανών να υπερασπιστούν την πίστη και τα ιδανικά το</w:t>
      </w:r>
      <w:r>
        <w:rPr>
          <w:rFonts w:eastAsia="Times New Roman" w:cs="Times New Roman"/>
          <w:szCs w:val="24"/>
        </w:rPr>
        <w:t>υς. Γι’ αυτό και θα το καταψηφίσουμε.</w:t>
      </w:r>
    </w:p>
    <w:p w14:paraId="59780FC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Και εγώ ευχαριστώ, κύριε Πρόεδρε, για την ανοχή σας.</w:t>
      </w:r>
    </w:p>
    <w:p w14:paraId="59780FCF" w14:textId="77777777" w:rsidR="00F07EC0" w:rsidRDefault="005D0323">
      <w:pPr>
        <w:spacing w:after="0" w:line="600" w:lineRule="auto"/>
        <w:ind w:firstLine="720"/>
        <w:jc w:val="both"/>
        <w:rPr>
          <w:rFonts w:eastAsia="Times New Roman" w:cs="Times New Roman"/>
          <w:szCs w:val="24"/>
        </w:rPr>
      </w:pPr>
      <w:r w:rsidRPr="0060339A">
        <w:rPr>
          <w:rFonts w:eastAsia="Times New Roman" w:cs="Times New Roman"/>
          <w:b/>
          <w:szCs w:val="24"/>
        </w:rPr>
        <w:t>ΠΡΟΕΔΡΕΥΩΝ (Σπυρίδων Λυκούδης):</w:t>
      </w:r>
      <w:r w:rsidRPr="0060339A">
        <w:rPr>
          <w:rFonts w:eastAsia="Times New Roman" w:cs="Times New Roman"/>
          <w:szCs w:val="24"/>
        </w:rPr>
        <w:t xml:space="preserve"> </w:t>
      </w:r>
      <w:r>
        <w:rPr>
          <w:rFonts w:eastAsia="Times New Roman" w:cs="Times New Roman"/>
          <w:szCs w:val="24"/>
        </w:rPr>
        <w:t>Η συνάδελφος κ</w:t>
      </w:r>
      <w:r>
        <w:rPr>
          <w:rFonts w:eastAsia="Times New Roman" w:cs="Times New Roman"/>
          <w:szCs w:val="24"/>
        </w:rPr>
        <w:t>.</w:t>
      </w:r>
      <w:r>
        <w:rPr>
          <w:rFonts w:eastAsia="Times New Roman" w:cs="Times New Roman"/>
          <w:szCs w:val="24"/>
        </w:rPr>
        <w:t xml:space="preserve"> Αναγνωστοπούλου έχει τον λόγο.</w:t>
      </w:r>
    </w:p>
    <w:p w14:paraId="59780FD0"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14:paraId="59780FD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κυρίες και </w:t>
      </w:r>
      <w:r>
        <w:rPr>
          <w:rFonts w:eastAsia="Times New Roman" w:cs="Times New Roman"/>
          <w:szCs w:val="24"/>
        </w:rPr>
        <w:t>κύριοι συνάδελφοι, ας ξαναγυρίσουμε στο νομοσχέδιο. Ειπώθηκε από το πρωί ότι πρόκειται για ένα εξαιρετικό νομοσχέδιο, για ένα καινοτόμο νομοσχέδιο.</w:t>
      </w:r>
    </w:p>
    <w:p w14:paraId="59780FD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μείνω σε 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τρία σημεία μόνο. Επαναλαμβάνοντας, μπορούμε να εμπεδώσουμε και μερικά πράγματα για το τι </w:t>
      </w:r>
      <w:r>
        <w:rPr>
          <w:rFonts w:eastAsia="Times New Roman" w:cs="Times New Roman"/>
          <w:szCs w:val="24"/>
        </w:rPr>
        <w:t>είναι επί της ουσίας το νομοσχέδιο: Τα παιδιά στο επίκεντρο του νόμου, τα παιδιά στο κέντρο ενός κράτους-πρόνοιας, που, όπως άκουσα πριν πάρα πολύ σωστά -νομίζω από τον κ. Παρασκευόπουλο- επανιδρύεται. Αυτό είναι το μέλημα του νομοσχεδίου, αυτό είναι το μέ</w:t>
      </w:r>
      <w:r>
        <w:rPr>
          <w:rFonts w:eastAsia="Times New Roman" w:cs="Times New Roman"/>
          <w:szCs w:val="24"/>
        </w:rPr>
        <w:t>λημα του Υπουργείου, αυτό είναι το μέλημα της Υπουργού, της κυρίας Φωτίου, που το έχει αποδείξει και σε άλλες ευκαιρίες. Παύουν να υπάρχουν αόρατα παιδιά ενός κατώτερου Θεού σε ιδρύματα κλεισμένα.</w:t>
      </w:r>
    </w:p>
    <w:p w14:paraId="59780FD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Όλες και όλοι συμφωνούμε ότι όσο καλό και να είναι το ίδρυμ</w:t>
      </w:r>
      <w:r>
        <w:rPr>
          <w:rFonts w:eastAsia="Times New Roman" w:cs="Times New Roman"/>
          <w:szCs w:val="24"/>
        </w:rPr>
        <w:t xml:space="preserve">α, η δουλειά ενός κράτους πρόνοιας είναι η </w:t>
      </w:r>
      <w:proofErr w:type="spellStart"/>
      <w:r>
        <w:rPr>
          <w:rFonts w:eastAsia="Times New Roman" w:cs="Times New Roman"/>
          <w:szCs w:val="24"/>
        </w:rPr>
        <w:t>αποϊδρυματοποίηση</w:t>
      </w:r>
      <w:proofErr w:type="spellEnd"/>
      <w:r>
        <w:rPr>
          <w:rFonts w:eastAsia="Times New Roman" w:cs="Times New Roman"/>
          <w:szCs w:val="24"/>
        </w:rPr>
        <w:t xml:space="preserve"> των παιδιών. </w:t>
      </w:r>
      <w:r>
        <w:rPr>
          <w:rFonts w:eastAsia="Times New Roman" w:cs="Times New Roman"/>
          <w:szCs w:val="24"/>
        </w:rPr>
        <w:t>Μ</w:t>
      </w:r>
      <w:r>
        <w:rPr>
          <w:rFonts w:eastAsia="Times New Roman" w:cs="Times New Roman"/>
          <w:szCs w:val="24"/>
        </w:rPr>
        <w:t>πορεί να είμαστε μ</w:t>
      </w:r>
      <w:r>
        <w:rPr>
          <w:rFonts w:eastAsia="Times New Roman" w:cs="Times New Roman"/>
          <w:szCs w:val="24"/>
        </w:rPr>
        <w:t>ί</w:t>
      </w:r>
      <w:r>
        <w:rPr>
          <w:rFonts w:eastAsia="Times New Roman" w:cs="Times New Roman"/>
          <w:szCs w:val="24"/>
        </w:rPr>
        <w:t xml:space="preserve">α κοινωνία παιδοκεντρική, αλλά δυστυχώς στη μεγάλη πλειοψηφία παιδοκεντρική μόνο για τα δικά μας παιδιά, όχι γι’ αυτά τα παιδιά που, είτε είναι σε ιδρύματα, είτε </w:t>
      </w:r>
      <w:r>
        <w:rPr>
          <w:rFonts w:eastAsia="Times New Roman" w:cs="Times New Roman"/>
          <w:szCs w:val="24"/>
        </w:rPr>
        <w:t xml:space="preserve">είναι προσφυγάκια, είτε είναι </w:t>
      </w:r>
      <w:proofErr w:type="spellStart"/>
      <w:r>
        <w:rPr>
          <w:rFonts w:eastAsia="Times New Roman" w:cs="Times New Roman"/>
          <w:szCs w:val="24"/>
        </w:rPr>
        <w:t>τσιγγανάκια</w:t>
      </w:r>
      <w:proofErr w:type="spellEnd"/>
      <w:r>
        <w:rPr>
          <w:rFonts w:eastAsia="Times New Roman" w:cs="Times New Roman"/>
          <w:szCs w:val="24"/>
        </w:rPr>
        <w:t>, είτε είναι οτιδήποτε άλλο, αυτά τα παιδιά εξαιρούνται.</w:t>
      </w:r>
    </w:p>
    <w:p w14:paraId="59780FD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Εθνικό Μητρώο Ανηλίκων. Εκτός από το γεγονός ότι σταματάει τον κατακερματισμό ποιος κρατάει μητρώα -υπάρχει μια κεντρική, δηλαδή, επιτέλους μήτρα τού πόσα παι</w:t>
      </w:r>
      <w:r>
        <w:rPr>
          <w:rFonts w:eastAsia="Times New Roman" w:cs="Times New Roman"/>
          <w:szCs w:val="24"/>
        </w:rPr>
        <w:t>διά και πού υπάρχουν αυτά τα παιδιά- γίνεται κάτι άλλο πάρα πολύ σημαντικό που έπρεπε να έχει γίνει εδώ και πολλές δεκαετίες και θα είχε σώσει την κοινωνία από πολλά δράματα. Αναγράφονται οι φυσικοί γονείς, άρα τα παιδιά ως ενήλικες στο μέλλον έχουν ιστορί</w:t>
      </w:r>
      <w:r>
        <w:rPr>
          <w:rFonts w:eastAsia="Times New Roman" w:cs="Times New Roman"/>
          <w:szCs w:val="24"/>
        </w:rPr>
        <w:t>α, μπορούν να αναζητήσουν τις ρίζες τους. Δεν θα γίνονται όλα αυτά τα πανηγύρια, όπου για λόγους τηλεθέασης οι άνθρωποι σέρνονται, αναζητώντας τις ρίζες τους. Είναι πάρα πολύ σημαντικό.</w:t>
      </w:r>
    </w:p>
    <w:p w14:paraId="59780FD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Ένα εξίσου σημαντικό είναι το Εθνικό Μητρώο Ανάδοχων και Θετών Γονέων.</w:t>
      </w:r>
      <w:r>
        <w:rPr>
          <w:rFonts w:eastAsia="Times New Roman" w:cs="Times New Roman"/>
          <w:szCs w:val="24"/>
        </w:rPr>
        <w:t xml:space="preserve"> Γνωρίζουμε, επίσης, πάρα πολλές δραματικές ιστορίες και από τη λογοτεχνία και από την ιστορία και από τον κινηματογράφο, πώς αυτή η υπόθεση της αναδοχής και κυρίως της </w:t>
      </w:r>
      <w:proofErr w:type="spellStart"/>
      <w:r>
        <w:rPr>
          <w:rFonts w:eastAsia="Times New Roman" w:cs="Times New Roman"/>
          <w:szCs w:val="24"/>
        </w:rPr>
        <w:t>τεκνοθεσίας</w:t>
      </w:r>
      <w:proofErr w:type="spellEnd"/>
      <w:r>
        <w:rPr>
          <w:rFonts w:eastAsia="Times New Roman" w:cs="Times New Roman"/>
          <w:szCs w:val="24"/>
        </w:rPr>
        <w:t xml:space="preserve"> αποτελούσε μ</w:t>
      </w:r>
      <w:r>
        <w:rPr>
          <w:rFonts w:eastAsia="Times New Roman" w:cs="Times New Roman"/>
          <w:szCs w:val="24"/>
        </w:rPr>
        <w:t>ί</w:t>
      </w:r>
      <w:r>
        <w:rPr>
          <w:rFonts w:eastAsia="Times New Roman" w:cs="Times New Roman"/>
          <w:szCs w:val="24"/>
        </w:rPr>
        <w:t>α εξαίρεση, μ</w:t>
      </w:r>
      <w:r>
        <w:rPr>
          <w:rFonts w:eastAsia="Times New Roman" w:cs="Times New Roman"/>
          <w:szCs w:val="24"/>
        </w:rPr>
        <w:t>ί</w:t>
      </w:r>
      <w:r>
        <w:rPr>
          <w:rFonts w:eastAsia="Times New Roman" w:cs="Times New Roman"/>
          <w:szCs w:val="24"/>
        </w:rPr>
        <w:t>α κλειστή σκοτεινή διαδικασία, που οδηγούσε σε ά</w:t>
      </w:r>
      <w:r>
        <w:rPr>
          <w:rFonts w:eastAsia="Times New Roman" w:cs="Times New Roman"/>
          <w:szCs w:val="24"/>
        </w:rPr>
        <w:t>λλα δράματα, πάρα πολύ σημαντικά.</w:t>
      </w:r>
    </w:p>
    <w:p w14:paraId="59780FD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Τα παιδιά έχουν ανάγκη από φωλιά. Έχουν ανάγκη από ζεστασιά και από αγάπη. Το κράτος είναι υποχρεωμένο να καθιστά αυτή τη φωλιά, είτε είναι φυσική-βιολογική, είτε προέρχεται από </w:t>
      </w:r>
      <w:proofErr w:type="spellStart"/>
      <w:r>
        <w:rPr>
          <w:rFonts w:eastAsia="Times New Roman" w:cs="Times New Roman"/>
          <w:szCs w:val="24"/>
        </w:rPr>
        <w:t>τεκνοθεσία</w:t>
      </w:r>
      <w:proofErr w:type="spellEnd"/>
      <w:r>
        <w:rPr>
          <w:rFonts w:eastAsia="Times New Roman" w:cs="Times New Roman"/>
          <w:szCs w:val="24"/>
        </w:rPr>
        <w:t xml:space="preserve"> ή αναδοχή, ισάξια τη μία της άλλης, να μην ξεχωρίζει ένα παιδί τη φ</w:t>
      </w:r>
      <w:r>
        <w:rPr>
          <w:rFonts w:eastAsia="Times New Roman" w:cs="Times New Roman"/>
          <w:szCs w:val="24"/>
        </w:rPr>
        <w:t xml:space="preserve">υσική κατάσταση από την οποία προέκυψε, απ’ αυτό που ζει, δηλαδή μέσα στη φωλιά. Η υιοθεσία, η </w:t>
      </w:r>
      <w:proofErr w:type="spellStart"/>
      <w:r>
        <w:rPr>
          <w:rFonts w:eastAsia="Times New Roman" w:cs="Times New Roman"/>
          <w:szCs w:val="24"/>
        </w:rPr>
        <w:t>τεκνοθεσία</w:t>
      </w:r>
      <w:proofErr w:type="spellEnd"/>
      <w:r>
        <w:rPr>
          <w:rFonts w:eastAsia="Times New Roman" w:cs="Times New Roman"/>
          <w:szCs w:val="24"/>
        </w:rPr>
        <w:t>, αλλά ακόμα περισσότερο η αναδοχή, απαιτούν περίσσευμα και μυαλού και καρδιάς. Αποτελεί παράδειγμα γενναιοδωρίας. Η δε επαγγελματική αναδοχή είναι ακό</w:t>
      </w:r>
      <w:r>
        <w:rPr>
          <w:rFonts w:eastAsia="Times New Roman" w:cs="Times New Roman"/>
          <w:szCs w:val="24"/>
        </w:rPr>
        <w:t xml:space="preserve">μα περισσότερο παράδειγμα γενναιοδωρίας. </w:t>
      </w:r>
    </w:p>
    <w:p w14:paraId="59780FD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ήθελα να μιλήσω πολύ γι’ αυτό το νομοσχέδιο, γιατί όλοι στο στενό ή στο ευρύτερο περιβάλλον μας έχουμε βιωματικά</w:t>
      </w:r>
      <w:r w:rsidRPr="00455E44">
        <w:rPr>
          <w:rFonts w:eastAsia="Times New Roman" w:cs="Times New Roman"/>
          <w:szCs w:val="24"/>
        </w:rPr>
        <w:t xml:space="preserve"> </w:t>
      </w:r>
      <w:r>
        <w:rPr>
          <w:rFonts w:eastAsia="Times New Roman" w:cs="Times New Roman"/>
          <w:szCs w:val="24"/>
        </w:rPr>
        <w:t xml:space="preserve">παραδείγματα παιδιών, ενήλικων ή ηλικιωμένων πια ανθρώπων που έζησαν το ίδρυμα ή την </w:t>
      </w:r>
      <w:proofErr w:type="spellStart"/>
      <w:r>
        <w:rPr>
          <w:rFonts w:eastAsia="Times New Roman" w:cs="Times New Roman"/>
          <w:szCs w:val="24"/>
        </w:rPr>
        <w:t>τεκνοθεσία</w:t>
      </w:r>
      <w:proofErr w:type="spellEnd"/>
      <w:r>
        <w:rPr>
          <w:rFonts w:eastAsia="Times New Roman" w:cs="Times New Roman"/>
          <w:szCs w:val="24"/>
        </w:rPr>
        <w:t xml:space="preserve"> με</w:t>
      </w:r>
      <w:r>
        <w:rPr>
          <w:rFonts w:eastAsia="Times New Roman" w:cs="Times New Roman"/>
          <w:szCs w:val="24"/>
        </w:rPr>
        <w:t xml:space="preserve"> έναν τρόπο που δεν τους επέτρεψε να έχουν ούτε παρελθόν, άρα και το μέλλον τους και το παρόν τους να είναι πάρα πολύ περιορισμένο. Όμως, θα πω ένα πράγμα. Τόσο η </w:t>
      </w:r>
      <w:proofErr w:type="spellStart"/>
      <w:r>
        <w:rPr>
          <w:rFonts w:eastAsia="Times New Roman" w:cs="Times New Roman"/>
          <w:szCs w:val="24"/>
        </w:rPr>
        <w:t>τεκνοθεσία</w:t>
      </w:r>
      <w:proofErr w:type="spellEnd"/>
      <w:r>
        <w:rPr>
          <w:rFonts w:eastAsia="Times New Roman" w:cs="Times New Roman"/>
          <w:szCs w:val="24"/>
        </w:rPr>
        <w:t xml:space="preserve">, όσο και η αναδοχή, αλλά πάνω απ’ όλα η </w:t>
      </w:r>
      <w:proofErr w:type="spellStart"/>
      <w:r>
        <w:rPr>
          <w:rFonts w:eastAsia="Times New Roman" w:cs="Times New Roman"/>
          <w:szCs w:val="24"/>
        </w:rPr>
        <w:t>γονεϊκότητα</w:t>
      </w:r>
      <w:proofErr w:type="spellEnd"/>
      <w:r>
        <w:rPr>
          <w:rFonts w:eastAsia="Times New Roman" w:cs="Times New Roman"/>
          <w:szCs w:val="24"/>
        </w:rPr>
        <w:t xml:space="preserve">, είτε βιολογική, είτε κατόπιν </w:t>
      </w:r>
      <w:r>
        <w:rPr>
          <w:rFonts w:eastAsia="Times New Roman" w:cs="Times New Roman"/>
          <w:szCs w:val="24"/>
        </w:rPr>
        <w:t xml:space="preserve">πρόνοιας του κράτους, απαιτεί ένα πράγμα. Πρέπει να αποδεικνύεται. Ακόμα και η φυσική </w:t>
      </w:r>
      <w:proofErr w:type="spellStart"/>
      <w:r>
        <w:rPr>
          <w:rFonts w:eastAsia="Times New Roman" w:cs="Times New Roman"/>
          <w:szCs w:val="24"/>
        </w:rPr>
        <w:t>γονεϊκότητα</w:t>
      </w:r>
      <w:proofErr w:type="spellEnd"/>
      <w:r>
        <w:rPr>
          <w:rFonts w:eastAsia="Times New Roman" w:cs="Times New Roman"/>
          <w:szCs w:val="24"/>
        </w:rPr>
        <w:t xml:space="preserve"> πρέπει να αποδεικνύεται, ότι δηλαδή είναι άξιος κάποιος να είναι γονιός. Δεν είναι ένα φυσικό γεγονός. Επειδή εγώ μπορώ να τεκνοποιήσω, είμαι και φυσικά, βιολ</w:t>
      </w:r>
      <w:r>
        <w:rPr>
          <w:rFonts w:eastAsia="Times New Roman" w:cs="Times New Roman"/>
          <w:szCs w:val="24"/>
        </w:rPr>
        <w:t>ογικά, καλύτερος γονιός από οποιονδήποτε άλλον δεν μπορεί να τεκνοποιήσει. Αυτό πρέπει να φύγει από τον ορίζοντά μας, για να προχωρήσουμε ως κοινωνία ένα βήμα παραπέρα.</w:t>
      </w:r>
    </w:p>
    <w:p w14:paraId="59780FD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Το παιδί δεν είναι τρόπαιο του ζευγαριού, των ενηλίκων, των έγγαμων ή οτιδήποτε άλλο. Δ</w:t>
      </w:r>
      <w:r>
        <w:rPr>
          <w:rFonts w:eastAsia="Times New Roman" w:cs="Times New Roman"/>
          <w:szCs w:val="24"/>
        </w:rPr>
        <w:t>εν είναι με φυσικό τρόπο ένα τρόπαιο. Το ζευγάρι ή το άτομο, όπως είπα προηγουμένως, οφείλει να αποδεικνύει ότι μπορεί να έχει αυτήν την τεράστια φροντίδα, να δίνει σε ένα παιδί ζεστασιά και πάνω απ’ όλα αγάπη. Το νομοσχέδιο το κάνει με όλους αυτούς τους μ</w:t>
      </w:r>
      <w:r>
        <w:rPr>
          <w:rFonts w:eastAsia="Times New Roman" w:cs="Times New Roman"/>
          <w:szCs w:val="24"/>
        </w:rPr>
        <w:t>ηχανισμούς επιτήρησης.</w:t>
      </w:r>
    </w:p>
    <w:p w14:paraId="59780FD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Εγώ όχι απλώς δεν θα αποφύγω να μιλήσω για το άρθρο 8, αλλά στον ελάχιστο χρόνο που μου μένει θα προσπαθήσω να το κάνω για έναν λόγο. Ναι, κι εγώ αγανάκτησα, όπως και η Αντιπρόεδρος, η κ</w:t>
      </w:r>
      <w:r>
        <w:rPr>
          <w:rFonts w:eastAsia="Times New Roman" w:cs="Times New Roman"/>
          <w:szCs w:val="24"/>
        </w:rPr>
        <w:t>.</w:t>
      </w:r>
      <w:r>
        <w:rPr>
          <w:rFonts w:eastAsia="Times New Roman" w:cs="Times New Roman"/>
          <w:szCs w:val="24"/>
        </w:rPr>
        <w:t xml:space="preserve"> Χριστοδουλοπούλου, που μίλησε πάρα πολύ ωραία</w:t>
      </w:r>
      <w:r>
        <w:rPr>
          <w:rFonts w:eastAsia="Times New Roman" w:cs="Times New Roman"/>
          <w:szCs w:val="24"/>
        </w:rPr>
        <w:t xml:space="preserve"> προηγουμένως, να βλέπω στα κανάλια «νομοσχέδιο για την αναδοχή από ομόφυλα ζευγάρια». Κουτσομπολιό, κουτσομπολιό, κουτσομπολιό! Ενώ το νομοσχέδιο λέει ότι όλοι οι πολίτες που πληρούν τα κριτήρια της </w:t>
      </w:r>
      <w:proofErr w:type="spellStart"/>
      <w:r>
        <w:rPr>
          <w:rFonts w:eastAsia="Times New Roman" w:cs="Times New Roman"/>
          <w:szCs w:val="24"/>
        </w:rPr>
        <w:t>γονεϊκότητας</w:t>
      </w:r>
      <w:proofErr w:type="spellEnd"/>
      <w:r>
        <w:rPr>
          <w:rFonts w:eastAsia="Times New Roman" w:cs="Times New Roman"/>
          <w:szCs w:val="24"/>
        </w:rPr>
        <w:t xml:space="preserve"> –και η </w:t>
      </w:r>
      <w:proofErr w:type="spellStart"/>
      <w:r>
        <w:rPr>
          <w:rFonts w:eastAsia="Times New Roman" w:cs="Times New Roman"/>
          <w:szCs w:val="24"/>
        </w:rPr>
        <w:t>γονεϊκότητα</w:t>
      </w:r>
      <w:proofErr w:type="spellEnd"/>
      <w:r>
        <w:rPr>
          <w:rFonts w:eastAsia="Times New Roman" w:cs="Times New Roman"/>
          <w:szCs w:val="24"/>
        </w:rPr>
        <w:t xml:space="preserve"> είναι πάρα πολύ σημαντικ</w:t>
      </w:r>
      <w:r>
        <w:rPr>
          <w:rFonts w:eastAsia="Times New Roman" w:cs="Times New Roman"/>
          <w:szCs w:val="24"/>
        </w:rPr>
        <w:t xml:space="preserve">ό πράγμα- είναι και κατάλληλοι για αναδοχή και </w:t>
      </w:r>
      <w:proofErr w:type="spellStart"/>
      <w:r>
        <w:rPr>
          <w:rFonts w:eastAsia="Times New Roman" w:cs="Times New Roman"/>
          <w:szCs w:val="24"/>
        </w:rPr>
        <w:t>τεκνοθεσία</w:t>
      </w:r>
      <w:proofErr w:type="spellEnd"/>
      <w:r>
        <w:rPr>
          <w:rFonts w:eastAsia="Times New Roman" w:cs="Times New Roman"/>
          <w:szCs w:val="24"/>
        </w:rPr>
        <w:t xml:space="preserve"> χωρίς εξαιρέσεις, όπως επιτάσσει το Σύνταγμά μας, αυτό περιορίστηκε για να δημιουργήσουμε κουτσομπολιό και να τσακώνονται μεταξύ τους οι μεν και οι δε.</w:t>
      </w:r>
    </w:p>
    <w:p w14:paraId="59780FD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w:t>
      </w:r>
      <w:r>
        <w:rPr>
          <w:rFonts w:eastAsia="Times New Roman" w:cs="Times New Roman"/>
          <w:szCs w:val="24"/>
        </w:rPr>
        <w:t>υ χρόνου ομιλίας της κυρίας Βουλευτού)</w:t>
      </w:r>
    </w:p>
    <w:p w14:paraId="59780FD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Εμείς, όμως, μιλάμε για ένα σοβαρό πράγμα και παρά το γεγονός ότι ξεκίνησε έτσι, άρχισαν εδώ μέσα διάφοροι να ρίχνουν κορώνες για την ιερή οικογένεια, κ.λπ.</w:t>
      </w:r>
      <w:r>
        <w:rPr>
          <w:rFonts w:eastAsia="Times New Roman" w:cs="Times New Roman"/>
          <w:szCs w:val="24"/>
        </w:rPr>
        <w:t>.</w:t>
      </w:r>
      <w:r>
        <w:rPr>
          <w:rFonts w:eastAsia="Times New Roman" w:cs="Times New Roman"/>
          <w:szCs w:val="24"/>
        </w:rPr>
        <w:t xml:space="preserve"> Ιερή οικογένεια ήταν και αυτή που έλεγε η Χούντα –«Ελλάς Ελ</w:t>
      </w:r>
      <w:r>
        <w:rPr>
          <w:rFonts w:eastAsia="Times New Roman" w:cs="Times New Roman"/>
          <w:szCs w:val="24"/>
        </w:rPr>
        <w:t>λήνων Χριστιανών»-, πολύ ωραίες οικογένειες είχαν και οι βασανιστές και ήταν Έλληνες Χριστιανοί Ορθόδοξοι. Πολλές οικογένειες ήταν τέτοιου τύπου. Ακόμα και αυτοί που έκλεβαν τα φάρμακα των καρκινοπαθών πολύ ωραίες οικογένειες έχουν, όπως και πάρα πολλοί άλ</w:t>
      </w:r>
      <w:r>
        <w:rPr>
          <w:rFonts w:eastAsia="Times New Roman" w:cs="Times New Roman"/>
          <w:szCs w:val="24"/>
        </w:rPr>
        <w:t xml:space="preserve">λοι που μας έφθασαν σ’ αυτή τη χρεοκοπία. </w:t>
      </w:r>
    </w:p>
    <w:p w14:paraId="59780FD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Πρέπει να προσέχουμε, λοιπόν, πώς μιλάμε, ειδικά εδώ μέσα.</w:t>
      </w:r>
    </w:p>
    <w:p w14:paraId="59780FD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Όμως, θα πω ότι ήταν μία ευκαιρία σήμερα και αύριο να κάνουμε ορατή και μία άλλη ομάδα αόρατων ανθρώπων. </w:t>
      </w:r>
      <w:r>
        <w:rPr>
          <w:rFonts w:eastAsia="Times New Roman" w:cs="Times New Roman"/>
          <w:szCs w:val="24"/>
        </w:rPr>
        <w:t>Ε</w:t>
      </w:r>
      <w:r>
        <w:rPr>
          <w:rFonts w:eastAsia="Times New Roman" w:cs="Times New Roman"/>
          <w:szCs w:val="24"/>
        </w:rPr>
        <w:t>γώ είμαι υπερήφανη που αυτή η Κυβέρνηση έκανε ορ</w:t>
      </w:r>
      <w:r>
        <w:rPr>
          <w:rFonts w:eastAsia="Times New Roman" w:cs="Times New Roman"/>
          <w:szCs w:val="24"/>
        </w:rPr>
        <w:t>ατούς αυτούς τους ανθρώπους.</w:t>
      </w:r>
    </w:p>
    <w:p w14:paraId="59780FDE"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Ναι, οι ομοφυλόφιλοι είναι μ</w:t>
      </w:r>
      <w:r>
        <w:rPr>
          <w:rFonts w:eastAsia="Times New Roman" w:cs="Times New Roman"/>
          <w:szCs w:val="24"/>
        </w:rPr>
        <w:t>ί</w:t>
      </w:r>
      <w:r>
        <w:rPr>
          <w:rFonts w:eastAsia="Times New Roman" w:cs="Times New Roman"/>
          <w:szCs w:val="24"/>
        </w:rPr>
        <w:t xml:space="preserve">α πραγματικότητα της κοινωνίας. Η δημοκρατία δοκιμάζεται πάντα, δεν είναι ένα συντελεσμένο γεγονός άπαξ. Είναι ένα γεγονός διαρκείας με πολλά περιστατικά στα οποία δοκιμάζεται η ίδια. Κι </w:t>
      </w:r>
      <w:r w:rsidRPr="00A54BA0">
        <w:rPr>
          <w:rFonts w:eastAsia="Times New Roman" w:cs="Times New Roman"/>
          <w:szCs w:val="24"/>
        </w:rPr>
        <w:t>εγώ χαίρομα</w:t>
      </w:r>
      <w:r w:rsidRPr="00A54BA0">
        <w:rPr>
          <w:rFonts w:eastAsia="Times New Roman" w:cs="Times New Roman"/>
          <w:szCs w:val="24"/>
        </w:rPr>
        <w:t>ι που εδώ ακούστηκαν</w:t>
      </w:r>
      <w:r w:rsidRPr="00974CD2">
        <w:rPr>
          <w:rFonts w:eastAsia="Times New Roman" w:cs="Times New Roman"/>
          <w:b/>
          <w:szCs w:val="24"/>
        </w:rPr>
        <w:t xml:space="preserve"> </w:t>
      </w:r>
      <w:r>
        <w:rPr>
          <w:rFonts w:eastAsia="Times New Roman" w:cs="Times New Roman"/>
          <w:szCs w:val="24"/>
        </w:rPr>
        <w:t>χίλια δυο, όπως</w:t>
      </w:r>
      <w:r w:rsidRPr="00974CD2">
        <w:rPr>
          <w:rFonts w:eastAsia="Times New Roman" w:cs="Times New Roman"/>
          <w:b/>
          <w:szCs w:val="24"/>
        </w:rPr>
        <w:t xml:space="preserve"> </w:t>
      </w:r>
      <w:r w:rsidRPr="00A54BA0">
        <w:rPr>
          <w:rFonts w:eastAsia="Times New Roman" w:cs="Times New Roman"/>
          <w:szCs w:val="24"/>
        </w:rPr>
        <w:t>και τα αίσχη</w:t>
      </w:r>
      <w:r>
        <w:rPr>
          <w:rFonts w:eastAsia="Times New Roman" w:cs="Times New Roman"/>
          <w:szCs w:val="24"/>
        </w:rPr>
        <w:t xml:space="preserve"> ότι παιδοφιλία </w:t>
      </w:r>
      <w:proofErr w:type="spellStart"/>
      <w:r>
        <w:rPr>
          <w:rFonts w:eastAsia="Times New Roman" w:cs="Times New Roman"/>
          <w:szCs w:val="24"/>
        </w:rPr>
        <w:t>ίσον</w:t>
      </w:r>
      <w:proofErr w:type="spellEnd"/>
      <w:r>
        <w:rPr>
          <w:rFonts w:eastAsia="Times New Roman" w:cs="Times New Roman"/>
          <w:szCs w:val="24"/>
        </w:rPr>
        <w:t xml:space="preserve"> ομοφυλοφιλία. Εδώ, </w:t>
      </w:r>
      <w:r w:rsidRPr="00AC526C">
        <w:rPr>
          <w:rFonts w:eastAsia="Times New Roman" w:cs="Times New Roman"/>
          <w:szCs w:val="24"/>
        </w:rPr>
        <w:t>όμως</w:t>
      </w:r>
      <w:r>
        <w:rPr>
          <w:rFonts w:eastAsia="Times New Roman" w:cs="Times New Roman"/>
          <w:szCs w:val="24"/>
        </w:rPr>
        <w:t xml:space="preserve">, πρόκειται για ανθρώπους. Είναι κατάλληλοι να είναι ανάδοχοι ή δεν είναι; Αυτό το «κατάλληλοι» το ορίζει ο νόμος και όχι ο καθένας μας εδώ με τις ιδεοληψίες του, </w:t>
      </w:r>
      <w:r>
        <w:rPr>
          <w:rFonts w:eastAsia="Times New Roman" w:cs="Times New Roman"/>
          <w:szCs w:val="24"/>
        </w:rPr>
        <w:t xml:space="preserve">με τις δεισιδαιμονίες του και με όλα αυτά. </w:t>
      </w:r>
    </w:p>
    <w:p w14:paraId="59780FDF"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Π</w:t>
      </w:r>
      <w:r w:rsidRPr="00E57B5A">
        <w:rPr>
          <w:rFonts w:eastAsia="Times New Roman" w:cs="Times New Roman"/>
          <w:szCs w:val="24"/>
        </w:rPr>
        <w:t xml:space="preserve">ρέπει </w:t>
      </w:r>
      <w:r>
        <w:rPr>
          <w:rFonts w:eastAsia="Times New Roman" w:cs="Times New Roman"/>
          <w:szCs w:val="24"/>
        </w:rPr>
        <w:t xml:space="preserve">τουλάχιστον μέσα στη </w:t>
      </w:r>
      <w:r w:rsidRPr="00840C4C">
        <w:rPr>
          <w:rFonts w:eastAsia="Times New Roman" w:cs="Times New Roman"/>
          <w:szCs w:val="24"/>
        </w:rPr>
        <w:t>Βουλή</w:t>
      </w:r>
      <w:r>
        <w:rPr>
          <w:rFonts w:eastAsia="Times New Roman" w:cs="Times New Roman"/>
          <w:szCs w:val="24"/>
        </w:rPr>
        <w:t xml:space="preserve"> να ξέρουμε ένα πράγμα: Τα δικαιώματα δεν είναι θέμα πλειοψηφίας-μειοψηφίας. </w:t>
      </w:r>
      <w:r>
        <w:rPr>
          <w:rFonts w:eastAsia="Times New Roman" w:cs="Times New Roman"/>
          <w:szCs w:val="24"/>
        </w:rPr>
        <w:t>Έ</w:t>
      </w:r>
      <w:r>
        <w:rPr>
          <w:rFonts w:eastAsia="Times New Roman" w:cs="Times New Roman"/>
          <w:szCs w:val="24"/>
        </w:rPr>
        <w:t xml:space="preserve">να άτομο να έχει δικαίωμα για κάτι, το κράτος είναι υποχρεωμένο. Διαφορετικά ηγέτες, όπως ο </w:t>
      </w:r>
      <w:proofErr w:type="spellStart"/>
      <w:r>
        <w:rPr>
          <w:rFonts w:eastAsia="Times New Roman" w:cs="Times New Roman"/>
          <w:szCs w:val="24"/>
        </w:rPr>
        <w:t>Ερντογάν</w:t>
      </w:r>
      <w:proofErr w:type="spellEnd"/>
      <w:r>
        <w:rPr>
          <w:rFonts w:eastAsia="Times New Roman" w:cs="Times New Roman"/>
          <w:szCs w:val="24"/>
        </w:rPr>
        <w:t xml:space="preserve"> </w:t>
      </w:r>
      <w:r>
        <w:rPr>
          <w:rFonts w:eastAsia="Times New Roman" w:cs="Times New Roman"/>
          <w:szCs w:val="24"/>
        </w:rPr>
        <w:t>και πολλοί άλλοι, έχουν δίκιο που καταλύουν τα ανθρώπινα δικαιώματα. Αυτούς ακολουθεί πάνω από το 50%.</w:t>
      </w:r>
    </w:p>
    <w:p w14:paraId="59780FE0" w14:textId="77777777" w:rsidR="00F07EC0" w:rsidRDefault="005D0323">
      <w:pPr>
        <w:tabs>
          <w:tab w:val="left" w:pos="3873"/>
        </w:tabs>
        <w:spacing w:after="0"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Κυρία συνάδελφε, ολοκληρώστε.</w:t>
      </w:r>
    </w:p>
    <w:p w14:paraId="59780FE1"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Ολοκληρώνω, λέγοντας ένα πράγμα. Έχουμε ένα εξαιρετικό </w:t>
      </w:r>
      <w:r w:rsidRPr="00823F09">
        <w:rPr>
          <w:rFonts w:eastAsia="Times New Roman" w:cs="Times New Roman"/>
          <w:szCs w:val="24"/>
        </w:rPr>
        <w:t>νομο</w:t>
      </w:r>
      <w:r w:rsidRPr="00823F09">
        <w:rPr>
          <w:rFonts w:eastAsia="Times New Roman" w:cs="Times New Roman"/>
          <w:szCs w:val="24"/>
        </w:rPr>
        <w:t>σχέδιο</w:t>
      </w:r>
      <w:r>
        <w:rPr>
          <w:rFonts w:eastAsia="Times New Roman" w:cs="Times New Roman"/>
          <w:szCs w:val="24"/>
        </w:rPr>
        <w:t xml:space="preserve">. Αυτό το νομοσχέδιο θα έπρεπε να έχει έρθει πολύ νωρίτερα από προηγούμενες κυβερνήσεις και δεν θα έπρεπε να μένουμε τώρα σε ένα πράγμα και για ένα καινούργιο άνοιγμα της δημοκρατίας να βγάζουμε όλη αυτή τη χολή, ενώ θα έπρεπε, όπως πολύ ωραία το </w:t>
      </w:r>
      <w:r>
        <w:rPr>
          <w:rFonts w:eastAsia="Times New Roman" w:cs="Times New Roman"/>
          <w:szCs w:val="24"/>
        </w:rPr>
        <w:t>είπε η κ</w:t>
      </w:r>
      <w:r>
        <w:rPr>
          <w:rFonts w:eastAsia="Times New Roman" w:cs="Times New Roman"/>
          <w:szCs w:val="24"/>
        </w:rPr>
        <w:t>.</w:t>
      </w:r>
      <w:r>
        <w:rPr>
          <w:rFonts w:eastAsia="Times New Roman" w:cs="Times New Roman"/>
          <w:szCs w:val="24"/>
        </w:rPr>
        <w:t xml:space="preserve"> Χριστοδουλοπούλου, να ασχοληθούμε με το γιατί έχουμε τόσα παιδιά στα ιδρύματα, πώς θα σταματήσει αυτό το πράγμα, γιατί οι οικογένειες βρίσκονται σε τέτοια ανάγκη και όχι να κάνουμε τέτοια σόου εδώ μέσα, πλεονάσματα, περισσεύματα υποκρισίας και πρ</w:t>
      </w:r>
      <w:r>
        <w:rPr>
          <w:rFonts w:eastAsia="Times New Roman" w:cs="Times New Roman"/>
          <w:szCs w:val="24"/>
        </w:rPr>
        <w:t>αγματικά κακού τρόπου να συνομιλεί κανείς με ψηφοφόρους και όχι με πολίτες.</w:t>
      </w:r>
    </w:p>
    <w:p w14:paraId="59780FE2" w14:textId="77777777" w:rsidR="00F07EC0" w:rsidRDefault="005D0323">
      <w:pPr>
        <w:tabs>
          <w:tab w:val="left" w:pos="3873"/>
        </w:tabs>
        <w:spacing w:after="0" w:line="600" w:lineRule="auto"/>
        <w:ind w:firstLine="720"/>
        <w:jc w:val="both"/>
        <w:rPr>
          <w:rFonts w:eastAsia="Times New Roman" w:cs="Times New Roman"/>
          <w:szCs w:val="24"/>
        </w:rPr>
      </w:pPr>
      <w:r w:rsidRPr="00AC365A">
        <w:rPr>
          <w:rFonts w:eastAsia="Times New Roman"/>
          <w:szCs w:val="24"/>
        </w:rPr>
        <w:t>Ευχαριστώ</w:t>
      </w:r>
      <w:r>
        <w:rPr>
          <w:rFonts w:eastAsia="Times New Roman"/>
          <w:szCs w:val="24"/>
        </w:rPr>
        <w:t>.</w:t>
      </w:r>
    </w:p>
    <w:p w14:paraId="59780FE3" w14:textId="77777777" w:rsidR="00F07EC0" w:rsidRDefault="005D0323">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59780FE4"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 </w:t>
      </w:r>
      <w:r w:rsidRPr="009531E1">
        <w:rPr>
          <w:rFonts w:eastAsia="Times New Roman" w:cs="Times New Roman"/>
          <w:b/>
          <w:szCs w:val="24"/>
        </w:rPr>
        <w:t>ΠΡΟΕΔΡΕΥΩΝ (Σπυρίδων Λυκούδης):</w:t>
      </w:r>
      <w:r>
        <w:rPr>
          <w:rFonts w:eastAsia="Times New Roman" w:cs="Times New Roman"/>
          <w:szCs w:val="24"/>
        </w:rPr>
        <w:t xml:space="preserve"> Ο συνάδελφος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έχει τον λόγο.</w:t>
      </w:r>
    </w:p>
    <w:p w14:paraId="59780FE5"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sidRPr="00480689">
        <w:rPr>
          <w:rFonts w:eastAsia="Times New Roman"/>
          <w:color w:val="000000"/>
          <w:szCs w:val="24"/>
        </w:rPr>
        <w:t>Ευχαριστώ, κύριε Πρόεδ</w:t>
      </w:r>
      <w:r w:rsidRPr="00480689">
        <w:rPr>
          <w:rFonts w:eastAsia="Times New Roman"/>
          <w:color w:val="000000"/>
          <w:szCs w:val="24"/>
        </w:rPr>
        <w:t>ρε.</w:t>
      </w:r>
      <w:r>
        <w:rPr>
          <w:rFonts w:eastAsia="Times New Roman" w:cs="Times New Roman"/>
          <w:szCs w:val="24"/>
        </w:rPr>
        <w:t xml:space="preserve"> </w:t>
      </w:r>
    </w:p>
    <w:p w14:paraId="59780FE6"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Θα έχετε αντιληφθεί όλοι, η συντριπτική πλειοψηφία των Ελλήνων πολιτών, όσοι μας ακούτε, όσοι μας βλέπετε, ότι για την </w:t>
      </w:r>
      <w:r w:rsidRPr="001850F1">
        <w:rPr>
          <w:rFonts w:eastAsia="Times New Roman" w:cs="Times New Roman"/>
          <w:szCs w:val="24"/>
        </w:rPr>
        <w:t>Κυβέρνηση</w:t>
      </w:r>
      <w:r>
        <w:rPr>
          <w:rFonts w:eastAsia="Times New Roman" w:cs="Times New Roman"/>
          <w:szCs w:val="24"/>
        </w:rPr>
        <w:t xml:space="preserve"> και τα προοδευτικά στελέχη της είστε ηλίθιοι, είστε αμόρφωτοι, είστε άξεστοι και δεν μπορείτε να αντιληφθείτε το μεγαλείο </w:t>
      </w:r>
      <w:r>
        <w:rPr>
          <w:rFonts w:eastAsia="Times New Roman" w:cs="Times New Roman"/>
          <w:szCs w:val="24"/>
        </w:rPr>
        <w:t xml:space="preserve">τού να υιοθετούν παιδιά ομοφυλόφιλοι. Αυτό σας λένε εδώ και πολλές ώρες και θα συνεχίσουν να σας λένε σήμερα και αύριο, ασχέτως αν η </w:t>
      </w:r>
      <w:proofErr w:type="spellStart"/>
      <w:r>
        <w:rPr>
          <w:rFonts w:eastAsia="Times New Roman" w:cs="Times New Roman"/>
          <w:szCs w:val="24"/>
        </w:rPr>
        <w:t>συντριπτικότατη</w:t>
      </w:r>
      <w:proofErr w:type="spellEnd"/>
      <w:r>
        <w:rPr>
          <w:rFonts w:eastAsia="Times New Roman" w:cs="Times New Roman"/>
          <w:szCs w:val="24"/>
        </w:rPr>
        <w:t xml:space="preserve"> πλειοψηφία του </w:t>
      </w:r>
      <w:r w:rsidRPr="00B93758">
        <w:rPr>
          <w:rFonts w:eastAsia="Times New Roman" w:cs="Times New Roman"/>
          <w:szCs w:val="24"/>
        </w:rPr>
        <w:t>ελληνικού λαού</w:t>
      </w:r>
      <w:r>
        <w:rPr>
          <w:rFonts w:eastAsia="Times New Roman" w:cs="Times New Roman"/>
          <w:szCs w:val="24"/>
        </w:rPr>
        <w:t xml:space="preserve"> είναι κάθετα αντίθετη με αυτό. </w:t>
      </w:r>
    </w:p>
    <w:p w14:paraId="59780FE7"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Για μ</w:t>
      </w:r>
      <w:r>
        <w:rPr>
          <w:rFonts w:eastAsia="Times New Roman" w:cs="Times New Roman"/>
          <w:szCs w:val="24"/>
        </w:rPr>
        <w:t>ί</w:t>
      </w:r>
      <w:r>
        <w:rPr>
          <w:rFonts w:eastAsia="Times New Roman" w:cs="Times New Roman"/>
          <w:szCs w:val="24"/>
        </w:rPr>
        <w:t>α ακόμη φορά ξεχειλίζει η υποκρισία των</w:t>
      </w:r>
      <w:r>
        <w:rPr>
          <w:rFonts w:eastAsia="Times New Roman" w:cs="Times New Roman"/>
          <w:szCs w:val="24"/>
        </w:rPr>
        <w:t xml:space="preserve"> πάσης φύσεως </w:t>
      </w:r>
      <w:proofErr w:type="spellStart"/>
      <w:r>
        <w:rPr>
          <w:rFonts w:eastAsia="Times New Roman" w:cs="Times New Roman"/>
          <w:szCs w:val="24"/>
        </w:rPr>
        <w:t>ψευτοπροοδευτικών</w:t>
      </w:r>
      <w:proofErr w:type="spellEnd"/>
      <w:r>
        <w:rPr>
          <w:rFonts w:eastAsia="Times New Roman" w:cs="Times New Roman"/>
          <w:szCs w:val="24"/>
        </w:rPr>
        <w:t xml:space="preserve"> </w:t>
      </w:r>
      <w:proofErr w:type="spellStart"/>
      <w:r>
        <w:rPr>
          <w:rFonts w:eastAsia="Times New Roman" w:cs="Times New Roman"/>
          <w:szCs w:val="24"/>
        </w:rPr>
        <w:t>θολοκουλτουριάρηδ</w:t>
      </w:r>
      <w:r w:rsidRPr="00E83AE2">
        <w:rPr>
          <w:rFonts w:eastAsia="Times New Roman" w:cs="Times New Roman"/>
          <w:szCs w:val="24"/>
        </w:rPr>
        <w:t>ω</w:t>
      </w:r>
      <w:r>
        <w:rPr>
          <w:rFonts w:eastAsia="Times New Roman" w:cs="Times New Roman"/>
          <w:szCs w:val="24"/>
        </w:rPr>
        <w:t>ν</w:t>
      </w:r>
      <w:proofErr w:type="spellEnd"/>
      <w:r>
        <w:rPr>
          <w:rFonts w:eastAsia="Times New Roman" w:cs="Times New Roman"/>
          <w:szCs w:val="24"/>
        </w:rPr>
        <w:t xml:space="preserve">, έμμισθων ή άμισθων </w:t>
      </w:r>
      <w:proofErr w:type="spellStart"/>
      <w:r>
        <w:rPr>
          <w:rFonts w:eastAsia="Times New Roman" w:cs="Times New Roman"/>
          <w:szCs w:val="24"/>
        </w:rPr>
        <w:t>δικαιωματάκηδ</w:t>
      </w:r>
      <w:r w:rsidRPr="00E83AE2">
        <w:rPr>
          <w:rFonts w:eastAsia="Times New Roman" w:cs="Times New Roman"/>
          <w:szCs w:val="24"/>
        </w:rPr>
        <w:t>ω</w:t>
      </w:r>
      <w:r>
        <w:rPr>
          <w:rFonts w:eastAsia="Times New Roman" w:cs="Times New Roman"/>
          <w:szCs w:val="24"/>
        </w:rPr>
        <w:t>ν</w:t>
      </w:r>
      <w:proofErr w:type="spellEnd"/>
      <w:r>
        <w:rPr>
          <w:rFonts w:eastAsia="Times New Roman" w:cs="Times New Roman"/>
          <w:szCs w:val="24"/>
        </w:rPr>
        <w:t xml:space="preserve">. Όλη αυτή η δήθεν αγάπη σας για τα κακόμοιρα παιδιά, όλα τα δικά σας κροκοδείλια </w:t>
      </w:r>
      <w:proofErr w:type="spellStart"/>
      <w:r>
        <w:rPr>
          <w:rFonts w:eastAsia="Times New Roman" w:cs="Times New Roman"/>
          <w:szCs w:val="24"/>
        </w:rPr>
        <w:t>μνημονιακά</w:t>
      </w:r>
      <w:proofErr w:type="spellEnd"/>
      <w:r>
        <w:rPr>
          <w:rFonts w:eastAsia="Times New Roman" w:cs="Times New Roman"/>
          <w:szCs w:val="24"/>
        </w:rPr>
        <w:t xml:space="preserve"> δάκρυα γίνονται </w:t>
      </w:r>
      <w:r w:rsidRPr="003173C1">
        <w:rPr>
          <w:rFonts w:eastAsia="Times New Roman"/>
          <w:bCs/>
        </w:rPr>
        <w:t>προκειμένου να</w:t>
      </w:r>
      <w:r>
        <w:rPr>
          <w:rFonts w:eastAsia="Times New Roman" w:cs="Times New Roman"/>
          <w:szCs w:val="24"/>
        </w:rPr>
        <w:t xml:space="preserve"> περάσετε το επαίσχυντο, ανήθικο άρθρο 8, πατώ</w:t>
      </w:r>
      <w:r>
        <w:rPr>
          <w:rFonts w:eastAsia="Times New Roman" w:cs="Times New Roman"/>
          <w:szCs w:val="24"/>
        </w:rPr>
        <w:t xml:space="preserve">ντας επάνω σε ένα όντως σοβαρότατο ζήτημα, αυτό της υιοθεσίας και της αναδοχής και να κάνετε, μαζί με άλλους νόμους που έχετε ψηφίσει σε προγενέστερο χρόνο, ένα ακόμα βήμα στον εκφυλισμό ενός </w:t>
      </w:r>
      <w:r w:rsidRPr="00E6430E">
        <w:rPr>
          <w:rFonts w:eastAsia="Times New Roman" w:cs="Times New Roman"/>
          <w:szCs w:val="24"/>
        </w:rPr>
        <w:t>εκ</w:t>
      </w:r>
      <w:r>
        <w:rPr>
          <w:rFonts w:eastAsia="Times New Roman" w:cs="Times New Roman"/>
          <w:szCs w:val="24"/>
        </w:rPr>
        <w:t xml:space="preserve"> των ιερότερων θεσμών, αυτόν της </w:t>
      </w:r>
      <w:r w:rsidRPr="00A42664">
        <w:rPr>
          <w:rFonts w:eastAsia="Times New Roman" w:cs="Times New Roman"/>
          <w:szCs w:val="24"/>
        </w:rPr>
        <w:t>οικο</w:t>
      </w:r>
      <w:r>
        <w:rPr>
          <w:rFonts w:eastAsia="Times New Roman" w:cs="Times New Roman"/>
          <w:szCs w:val="24"/>
        </w:rPr>
        <w:t>γένειας και των γονιών. Ε</w:t>
      </w:r>
      <w:r>
        <w:rPr>
          <w:rFonts w:eastAsia="Times New Roman" w:cs="Times New Roman"/>
          <w:szCs w:val="24"/>
        </w:rPr>
        <w:t>ίναι οι διαταγές, βλέπετε, της άτεκνης ομοφυλόφιλης ελίτ της νέας τάξης πραγμάτων και εσείς οι χρήσιμοι αφελείς που πραγματοποιείτε τα όνειρά τους, και μάλιστα οι περισσότεροι με το αζημίωτο.</w:t>
      </w:r>
    </w:p>
    <w:p w14:paraId="59780FE8" w14:textId="77777777" w:rsidR="00F07EC0" w:rsidRDefault="005D0323">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Ακούστηκε από </w:t>
      </w:r>
      <w:proofErr w:type="spellStart"/>
      <w:r>
        <w:rPr>
          <w:rFonts w:eastAsia="Times New Roman" w:cs="Times New Roman"/>
          <w:szCs w:val="24"/>
        </w:rPr>
        <w:t>προλαλήσαντες</w:t>
      </w:r>
      <w:proofErr w:type="spellEnd"/>
      <w:r>
        <w:rPr>
          <w:rFonts w:eastAsia="Times New Roman" w:cs="Times New Roman"/>
          <w:szCs w:val="24"/>
        </w:rPr>
        <w:t xml:space="preserve"> ότι μέχρι πρότινος στην παγκόσμια </w:t>
      </w:r>
      <w:r>
        <w:rPr>
          <w:rFonts w:eastAsia="Times New Roman" w:cs="Times New Roman"/>
          <w:szCs w:val="24"/>
        </w:rPr>
        <w:t>ιατρική κοινότητα η ομοφυλοφιλία ήταν ανωμαλία και θα έπρεπε να χειριστεί αναλόγως. Βλέπουμε ότι με το εν λόγω άρθρο 8 θέλετε τα παιδιά που ζουν, όπως λέτε, σε ιδρύματα -που δεν σημαίνει ότι όλα είναι κόλαση, γιατί υπάρχουν άλλες περιπτώσεις όπου οι καταστ</w:t>
      </w:r>
      <w:r>
        <w:rPr>
          <w:rFonts w:eastAsia="Times New Roman" w:cs="Times New Roman"/>
          <w:szCs w:val="24"/>
        </w:rPr>
        <w:t>άσεις είναι χειρότερες- και τα οποία, όπως λέτε, βιώνουν μια προβληματική κατάσταση με το να τα οδηγήσετε στην αναδοχή από ομοφυλόφιλους να τα οδηγήσετε στην ολοκληρωτική καταστροφή από όλες τις απόψεις.</w:t>
      </w:r>
    </w:p>
    <w:p w14:paraId="59780FE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διαβάσω κάτι εν τάχει γιατί είναι </w:t>
      </w:r>
      <w:proofErr w:type="spellStart"/>
      <w:r>
        <w:rPr>
          <w:rFonts w:eastAsia="Times New Roman" w:cs="Times New Roman"/>
          <w:szCs w:val="24"/>
        </w:rPr>
        <w:t>πάμπολλα</w:t>
      </w:r>
      <w:proofErr w:type="spellEnd"/>
      <w:r>
        <w:rPr>
          <w:rFonts w:eastAsia="Times New Roman" w:cs="Times New Roman"/>
          <w:szCs w:val="24"/>
        </w:rPr>
        <w:t xml:space="preserve"> τα παρ</w:t>
      </w:r>
      <w:r>
        <w:rPr>
          <w:rFonts w:eastAsia="Times New Roman" w:cs="Times New Roman"/>
          <w:szCs w:val="24"/>
        </w:rPr>
        <w:t xml:space="preserve">αδείγματα παιδιών -δεν ακούστηκε από κάποιον </w:t>
      </w:r>
      <w:proofErr w:type="spellStart"/>
      <w:r>
        <w:rPr>
          <w:rFonts w:eastAsia="Times New Roman" w:cs="Times New Roman"/>
          <w:szCs w:val="24"/>
        </w:rPr>
        <w:t>προλαλήσαντα</w:t>
      </w:r>
      <w:proofErr w:type="spellEnd"/>
      <w:r>
        <w:rPr>
          <w:rFonts w:eastAsia="Times New Roman" w:cs="Times New Roman"/>
          <w:szCs w:val="24"/>
        </w:rPr>
        <w:t>, ακούστηκαν άλλα- που είχαν υιοθετηθεί από ομοφυλόφιλους γονείς και των προβλημάτων που βίωσαν και βιώνουν.</w:t>
      </w:r>
    </w:p>
    <w:p w14:paraId="59780FE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Θα σας διαβάσω εν τάχει μ</w:t>
      </w:r>
      <w:r>
        <w:rPr>
          <w:rFonts w:eastAsia="Times New Roman" w:cs="Times New Roman"/>
          <w:szCs w:val="24"/>
        </w:rPr>
        <w:t>ί</w:t>
      </w:r>
      <w:r>
        <w:rPr>
          <w:rFonts w:eastAsia="Times New Roman" w:cs="Times New Roman"/>
          <w:szCs w:val="24"/>
        </w:rPr>
        <w:t>α συγκλονιστική επιστολή προς την Κυβέρνηση των Ηνωμένων Πολιτει</w:t>
      </w:r>
      <w:r>
        <w:rPr>
          <w:rFonts w:eastAsia="Times New Roman" w:cs="Times New Roman"/>
          <w:szCs w:val="24"/>
        </w:rPr>
        <w:t xml:space="preserve">ών Αμερικής που έστειλε η Καναδή </w:t>
      </w:r>
      <w:proofErr w:type="spellStart"/>
      <w:r>
        <w:rPr>
          <w:rFonts w:eastAsia="Times New Roman" w:cs="Times New Roman"/>
          <w:szCs w:val="24"/>
        </w:rPr>
        <w:t>Ντόουν</w:t>
      </w:r>
      <w:proofErr w:type="spellEnd"/>
      <w:r>
        <w:rPr>
          <w:rFonts w:eastAsia="Times New Roman" w:cs="Times New Roman"/>
          <w:szCs w:val="24"/>
        </w:rPr>
        <w:t xml:space="preserve"> </w:t>
      </w:r>
      <w:proofErr w:type="spellStart"/>
      <w:r>
        <w:rPr>
          <w:rFonts w:eastAsia="Times New Roman" w:cs="Times New Roman"/>
          <w:szCs w:val="24"/>
        </w:rPr>
        <w:t>Στεφάνοβιτς</w:t>
      </w:r>
      <w:proofErr w:type="spellEnd"/>
      <w:r>
        <w:rPr>
          <w:rFonts w:eastAsia="Times New Roman" w:cs="Times New Roman"/>
          <w:szCs w:val="24"/>
        </w:rPr>
        <w:t>, η οποία μεγάλωσε σε ομόφυλη οικογένεια και προειδοποιεί για τις τραγικές συνέπειες μιας τέτοιας απόφασης.</w:t>
      </w:r>
    </w:p>
    <w:p w14:paraId="59780FE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εν λόγω κοπέλα μεγάλωσε σε ομόφυλη οικογένεια με γκέι πατέρα, ο οποίος πέθανε το 1991 από </w:t>
      </w:r>
      <w:r>
        <w:rPr>
          <w:rFonts w:eastAsia="Times New Roman" w:cs="Times New Roman"/>
          <w:szCs w:val="24"/>
          <w:lang w:val="en-US"/>
        </w:rPr>
        <w:t>AIDS</w:t>
      </w:r>
      <w:r>
        <w:rPr>
          <w:rFonts w:eastAsia="Times New Roman" w:cs="Times New Roman"/>
          <w:szCs w:val="24"/>
        </w:rPr>
        <w:t xml:space="preserve"> και αρκετά χρόνια μετά αποφάσισε να δημοσιοποιήσει τις τραγικές συνέπειες που είχε στην ίδια η ανατροφή της σε ομόφυλη οικογένεια στο βιβλίο της «Η επίδραση των ομοφυλόφιλων γονέων». </w:t>
      </w:r>
    </w:p>
    <w:p w14:paraId="59780FE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Με τη συγγραφέα της επιστολής, αλλά και του βιβλίου ήρθαν σε επαφή πάνω</w:t>
      </w:r>
      <w:r>
        <w:rPr>
          <w:rFonts w:eastAsia="Times New Roman" w:cs="Times New Roman"/>
          <w:szCs w:val="24"/>
        </w:rPr>
        <w:t xml:space="preserve"> από πενήντα ενήλικα παιδιά που μεγάλωσαν επίσης με ομοφυλόφιλους γονείς και μοιράστηκαν τις ίδιες ανησυχίες. Προειδοποιούν, λοιπόν, πως οι συνέπειες μιας τέτοιας απόφασης είναι </w:t>
      </w:r>
      <w:proofErr w:type="spellStart"/>
      <w:r>
        <w:rPr>
          <w:rFonts w:eastAsia="Times New Roman" w:cs="Times New Roman"/>
          <w:szCs w:val="24"/>
        </w:rPr>
        <w:t>οργουελιανές</w:t>
      </w:r>
      <w:proofErr w:type="spellEnd"/>
      <w:r>
        <w:rPr>
          <w:rFonts w:eastAsia="Times New Roman" w:cs="Times New Roman"/>
          <w:szCs w:val="24"/>
        </w:rPr>
        <w:t xml:space="preserve"> στη φύση και την έκταση.</w:t>
      </w:r>
    </w:p>
    <w:p w14:paraId="59780FE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Μεταξύ άλλων, λοιπόν, αναφέρει και τα εξ</w:t>
      </w:r>
      <w:r>
        <w:rPr>
          <w:rFonts w:eastAsia="Times New Roman" w:cs="Times New Roman"/>
          <w:szCs w:val="24"/>
        </w:rPr>
        <w:t>ής πολύ ενδιαφέροντα: «Τα παιδιά δεν είναι εμπορεύματα που μπορούν να διαχωριστούν δικαιολογημένα από τους φυσικούς τους γεννήτορες και αποτελούν αντικείμενο διαπραγμάτευσης μεταξύ μη συνδεδεμένων ενηλίκων. Τα παιδιά οικογενειών του ίδιου φύλου θα αρνηθούν</w:t>
      </w:r>
      <w:r>
        <w:rPr>
          <w:rFonts w:eastAsia="Times New Roman" w:cs="Times New Roman"/>
          <w:szCs w:val="24"/>
        </w:rPr>
        <w:t xml:space="preserve"> πολλές φορές τη θλίψη τους και προσποιούνται ότι δεν τους λείπει ένας βιολογικός γονέας, νιώθουν πιεσμένα να μιλούν θετικά λόγω της πολιτικής γύρω από τα ομοφυλόφιλα νοικοκυριά. Ωστόσο, όταν τα παιδιά χάνουν οποιονδήποτε από τους βιολογικούς γονείς τους λ</w:t>
      </w:r>
      <w:r>
        <w:rPr>
          <w:rFonts w:eastAsia="Times New Roman" w:cs="Times New Roman"/>
          <w:szCs w:val="24"/>
        </w:rPr>
        <w:t xml:space="preserve">όγω θανάτου, διαζυγίου, υιοθεσίας ή τεχνολογίας τεχνητής γονιμοποίησης, βιώνουν ένα οδυνηρό κενό». </w:t>
      </w:r>
    </w:p>
    <w:p w14:paraId="59780FE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ολόκληρη την ενδιαφέρουσα συνέχεια, την οποία όποιος θέλει, μπορεί να αναζητήσει.</w:t>
      </w:r>
    </w:p>
    <w:p w14:paraId="59780FEF"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9780FF0"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w:t>
      </w:r>
      <w:r>
        <w:rPr>
          <w:rFonts w:eastAsia="Times New Roman" w:cs="Times New Roman"/>
          <w:szCs w:val="24"/>
        </w:rPr>
        <w:t xml:space="preserve">υτής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9780FF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Ακούσαμε από διάφορους εδώ </w:t>
      </w:r>
      <w:proofErr w:type="spellStart"/>
      <w:r>
        <w:rPr>
          <w:rFonts w:eastAsia="Times New Roman" w:cs="Times New Roman"/>
          <w:szCs w:val="24"/>
        </w:rPr>
        <w:t>προλαλήσαντες</w:t>
      </w:r>
      <w:proofErr w:type="spellEnd"/>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 xml:space="preserve">υγκυβέρνησης για τις </w:t>
      </w:r>
      <w:proofErr w:type="spellStart"/>
      <w:r>
        <w:rPr>
          <w:rFonts w:eastAsia="Times New Roman" w:cs="Times New Roman"/>
          <w:szCs w:val="24"/>
        </w:rPr>
        <w:t>α</w:t>
      </w:r>
      <w:r>
        <w:rPr>
          <w:rFonts w:eastAsia="Times New Roman" w:cs="Times New Roman"/>
          <w:szCs w:val="24"/>
        </w:rPr>
        <w:t>λά</w:t>
      </w:r>
      <w:proofErr w:type="spellEnd"/>
      <w:r>
        <w:rPr>
          <w:rFonts w:eastAsia="Times New Roman" w:cs="Times New Roman"/>
          <w:szCs w:val="24"/>
        </w:rPr>
        <w:t xml:space="preserve"> καρτ</w:t>
      </w:r>
      <w:r w:rsidRPr="008A5DAD">
        <w:rPr>
          <w:rFonts w:eastAsia="Times New Roman" w:cs="Times New Roman"/>
          <w:szCs w:val="24"/>
        </w:rPr>
        <w:t xml:space="preserve"> </w:t>
      </w:r>
      <w:r>
        <w:rPr>
          <w:rFonts w:eastAsia="Times New Roman" w:cs="Times New Roman"/>
          <w:szCs w:val="24"/>
        </w:rPr>
        <w:t xml:space="preserve">έρευνες, οι οποίες λένε ότι δεν υπάρχει κανένα απολύτως πρόβλημα. Βέβαια, όπως ακούσατε εδώ από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από τον Κοινοβουλευτικό μας Εκπρόσωπο, υπάρχουν δύο σημαντικότατες έρευνες: Η μία ήταν της τάξεως των πενήντα χιλιάδων ατόμων και όχ</w:t>
      </w:r>
      <w:r>
        <w:rPr>
          <w:rFonts w:eastAsia="Times New Roman" w:cs="Times New Roman"/>
          <w:szCs w:val="24"/>
        </w:rPr>
        <w:t>ι όπως κάποιες έρευνες που κάνουν μεταξύ τους οι διάφοροι σύντροφοι και πάντοτε βέβαια με το αζημίωτο. Ξέρετε, είναι αυτές οι έρευνες που γίνονται για να ικανοποιήσει και να εξυπηρετήσει ο ένας τον άλλον και αργότερα ο άλλος τον έναν, εφόσον είναι σε τέτοι</w:t>
      </w:r>
      <w:r>
        <w:rPr>
          <w:rFonts w:eastAsia="Times New Roman" w:cs="Times New Roman"/>
          <w:szCs w:val="24"/>
        </w:rPr>
        <w:t>α θέση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κλειδί, να του δώσει και πτυχίο, να του δώσει και μεταπτυχιακό, άλλος μετά να τον διορίσει και όλα αυτά τα μυστήρια. </w:t>
      </w:r>
    </w:p>
    <w:p w14:paraId="59780FF2"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Είναι οι </w:t>
      </w:r>
      <w:proofErr w:type="spellStart"/>
      <w:r>
        <w:rPr>
          <w:rFonts w:eastAsia="Times New Roman" w:cs="Times New Roman"/>
          <w:szCs w:val="24"/>
        </w:rPr>
        <w:t>αλά</w:t>
      </w:r>
      <w:proofErr w:type="spellEnd"/>
      <w:r>
        <w:rPr>
          <w:rFonts w:eastAsia="Times New Roman" w:cs="Times New Roman"/>
          <w:szCs w:val="24"/>
        </w:rPr>
        <w:t xml:space="preserve"> καρτ</w:t>
      </w:r>
      <w:r>
        <w:rPr>
          <w:rFonts w:eastAsia="Times New Roman" w:cs="Times New Roman"/>
          <w:szCs w:val="24"/>
        </w:rPr>
        <w:t xml:space="preserve"> ευαισθησίες σας, που ακούμε να ομιλείτε για τα παιδιά, γι’ αυτά τα κακόμοιρα όπως λέτε εσείς, αλλά την ίδια ώρα</w:t>
      </w:r>
      <w:r>
        <w:rPr>
          <w:rFonts w:eastAsia="Times New Roman" w:cs="Times New Roman"/>
          <w:szCs w:val="24"/>
        </w:rPr>
        <w:t xml:space="preserve"> εσείς θελήσατε να εισέλθουν και να εισβάλουν στην πατρίδα μας εκατομμύρια λαθρομεταναστών και πολλά παιδάκια λαθρομεταναστών και να τα έχετε αφήσει έρμαια να βρίσκονται στο Πεδίον του Άρεως και να εκπορνεύονται για </w:t>
      </w:r>
      <w:r>
        <w:rPr>
          <w:rFonts w:eastAsia="Times New Roman" w:cs="Times New Roman"/>
          <w:szCs w:val="24"/>
        </w:rPr>
        <w:t>πέντε έως δέκα</w:t>
      </w:r>
      <w:r>
        <w:rPr>
          <w:rFonts w:eastAsia="Times New Roman" w:cs="Times New Roman"/>
          <w:szCs w:val="24"/>
        </w:rPr>
        <w:t xml:space="preserve"> ευρώ. Κάντε μία βόλτα από</w:t>
      </w:r>
      <w:r>
        <w:rPr>
          <w:rFonts w:eastAsia="Times New Roman" w:cs="Times New Roman"/>
          <w:szCs w:val="24"/>
        </w:rPr>
        <w:t xml:space="preserve"> το Πεδίον του Άρεως να δείτε την κατάσταση, αν και κάποιοι μπορούν να το ξέρουν από πρώτο χέρι.</w:t>
      </w:r>
    </w:p>
    <w:p w14:paraId="59780FF3"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Όσο για την υποκρισία της Νέας Δημοκρατίας, που ουσιαστικά λέει ότι η κοινωνία δεν είναι ακόμη έτοιμη να δεχθεί το συγκεκριμένο θέμα, αλλιώς θα το δέχονταν και</w:t>
      </w:r>
      <w:r>
        <w:rPr>
          <w:rFonts w:eastAsia="Times New Roman" w:cs="Times New Roman"/>
          <w:szCs w:val="24"/>
        </w:rPr>
        <w:t xml:space="preserve"> θα το ψήφιζαν και αυτοί, μάλλον έχει να κάνει περισσότερο με το γεγονός ότι υπάρχει η Χρυσή Αυγή και τους παίρνει τις ψήφους.</w:t>
      </w:r>
    </w:p>
    <w:p w14:paraId="59780FF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9780FF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Επιτρέψτε και σε εμένα μισό λεπτό, κύριε Πρό</w:t>
      </w:r>
      <w:r>
        <w:rPr>
          <w:rFonts w:eastAsia="Times New Roman" w:cs="Times New Roman"/>
          <w:szCs w:val="24"/>
        </w:rPr>
        <w:t>εδρε.</w:t>
      </w:r>
    </w:p>
    <w:p w14:paraId="59780FF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Ακούσαμε και για το δικαίωμα επιλογής, αλλά πάντοτε </w:t>
      </w:r>
      <w:proofErr w:type="spellStart"/>
      <w:r>
        <w:rPr>
          <w:rFonts w:eastAsia="Times New Roman" w:cs="Times New Roman"/>
          <w:szCs w:val="24"/>
        </w:rPr>
        <w:t>αλά</w:t>
      </w:r>
      <w:proofErr w:type="spellEnd"/>
      <w:r>
        <w:rPr>
          <w:rFonts w:eastAsia="Times New Roman" w:cs="Times New Roman"/>
          <w:szCs w:val="24"/>
        </w:rPr>
        <w:t xml:space="preserve"> καρτ</w:t>
      </w:r>
      <w:r>
        <w:rPr>
          <w:rFonts w:eastAsia="Times New Roman" w:cs="Times New Roman"/>
          <w:szCs w:val="24"/>
        </w:rPr>
        <w:t>. Όπου θέλετε θυμάστε το δικαίωμα επιλογής και όπου θέλετε θυμάστε το δικαίωμα επιβολής, να επιβάλετε, όπως γίνεται στο εξωτερικό από τους αντίστοιχους ΣΥΡΙΖΑ, οι οποίοι έφτασαν στο σημείο ν</w:t>
      </w:r>
      <w:r>
        <w:rPr>
          <w:rFonts w:eastAsia="Times New Roman" w:cs="Times New Roman"/>
          <w:szCs w:val="24"/>
        </w:rPr>
        <w:t>α απαγορεύουν στα παιδιά, στους γονείς, είτε είναι φυσιολογικοί είτε όχι είτε οτιδήποτε άλλο, να λέγεται «αγόρι» το παιδάκι τους εάν είναι αγόρι, και να λέγεται «κορίτσι» εάν είναι κορίτσι, μέχρι λέει να γίνει δεκαοκτώ χρονών και να αποφασίσει. Ας αφήσουμε</w:t>
      </w:r>
      <w:r>
        <w:rPr>
          <w:rFonts w:eastAsia="Times New Roman" w:cs="Times New Roman"/>
          <w:szCs w:val="24"/>
        </w:rPr>
        <w:t xml:space="preserve"> τότε και τα παιδάκια να φτάσουν δεκαοκτώ χρονών και να αποφασίσουν εάν θέλουν να υιοθετηθούν από ομοφυλόφιλες οικογένειες ή από κανονικές οικογένειες.</w:t>
      </w:r>
    </w:p>
    <w:p w14:paraId="59780FF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Ακούσαμε για τις ατομικές ελευθερίες, ακούσαμε για διαφωτισμό, για ένα πλήθος άλλων φαιδρών καταστάσεων,</w:t>
      </w:r>
      <w:r>
        <w:rPr>
          <w:rFonts w:eastAsia="Times New Roman" w:cs="Times New Roman"/>
          <w:szCs w:val="24"/>
        </w:rPr>
        <w:t xml:space="preserve"> αλλά όλα αυτά εις βάρος των δικαιωμάτων του παιδιού. </w:t>
      </w:r>
    </w:p>
    <w:p w14:paraId="59780FF8"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όσο υποκριτές είστε να μιλάτε για δικαιώματα και από τη μία και να λέτε «το δικαίωμα επιλογής και απόλυτης ελευθερίας» και από την άλλη να είστε εσείς οι ίδιοι αυτοί που αύριο-μεθαύριο θα πάτε να υποσ</w:t>
      </w:r>
      <w:r>
        <w:rPr>
          <w:rFonts w:eastAsia="Times New Roman" w:cs="Times New Roman"/>
          <w:szCs w:val="24"/>
        </w:rPr>
        <w:t xml:space="preserve">τηρίξετε τους </w:t>
      </w:r>
      <w:proofErr w:type="spellStart"/>
      <w:r>
        <w:rPr>
          <w:rFonts w:eastAsia="Times New Roman" w:cs="Times New Roman"/>
          <w:szCs w:val="24"/>
        </w:rPr>
        <w:t>τζιχαντιστές</w:t>
      </w:r>
      <w:proofErr w:type="spellEnd"/>
      <w:r>
        <w:rPr>
          <w:rFonts w:eastAsia="Times New Roman" w:cs="Times New Roman"/>
          <w:szCs w:val="24"/>
        </w:rPr>
        <w:t xml:space="preserve"> και τους ισλαμιστές, οι οποίοι φυσικά δεν επιτρέπουν, όχι όλα αυτά που λέτε, αλλά ούτε καν στις γυναίκες τους να βγάλουν τη μαντίλα και να φανεί κάτι περισσότερο από το ματάκι και το μέτωπο, το κούτελο.</w:t>
      </w:r>
    </w:p>
    <w:p w14:paraId="59780FF9"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είστε οι μεγαλύτερ</w:t>
      </w:r>
      <w:r>
        <w:rPr>
          <w:rFonts w:eastAsia="Times New Roman" w:cs="Times New Roman"/>
          <w:szCs w:val="24"/>
        </w:rPr>
        <w:t xml:space="preserve">οι υποκριτές οι </w:t>
      </w:r>
      <w:proofErr w:type="spellStart"/>
      <w:r>
        <w:rPr>
          <w:rFonts w:eastAsia="Times New Roman" w:cs="Times New Roman"/>
          <w:szCs w:val="24"/>
        </w:rPr>
        <w:t>ψηφίσαντες</w:t>
      </w:r>
      <w:proofErr w:type="spellEnd"/>
      <w:r>
        <w:rPr>
          <w:rFonts w:eastAsia="Times New Roman" w:cs="Times New Roman"/>
          <w:szCs w:val="24"/>
        </w:rPr>
        <w:t xml:space="preserve"> και το τρίτο μνημόνιο, το οποίο σκοτώνει και αυτό κατά χιλιάδες τους Έλληνες πολίτες, κάνει τις οικογένειες μίζερες και στέλνει τα παιδιά στα ιδρύματα. Θα θυμάστε αυτή τη μάνα που ήταν στην Πάτρα και έστειλε τα παιδιά της στον ει</w:t>
      </w:r>
      <w:r>
        <w:rPr>
          <w:rFonts w:eastAsia="Times New Roman" w:cs="Times New Roman"/>
          <w:szCs w:val="24"/>
        </w:rPr>
        <w:t xml:space="preserve">σαγγελέα λέγοντας «Δεν μπορώ να τα θρέψω. Πάρτε τα να τα στείλετε στο ίδρυμα». Και εσείς μας λέτε ότι κόπτεστε γι’ αυτά. Ακριβοί στα πίτουρα και φτηνοί στις κότες! </w:t>
      </w:r>
    </w:p>
    <w:p w14:paraId="59780FFA"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Ακούσαμε απίστευτες ατάκες</w:t>
      </w:r>
      <w:r w:rsidRPr="000B4B33">
        <w:rPr>
          <w:rFonts w:eastAsia="Times New Roman" w:cs="Times New Roman"/>
          <w:szCs w:val="24"/>
        </w:rPr>
        <w:t>,</w:t>
      </w:r>
      <w:r>
        <w:rPr>
          <w:rFonts w:eastAsia="Times New Roman" w:cs="Times New Roman"/>
          <w:szCs w:val="24"/>
        </w:rPr>
        <w:t xml:space="preserve"> «κανένα παιδί στα αζήτητα», «η φύση δεν προδικάζει, το παιδί δε</w:t>
      </w:r>
      <w:r>
        <w:rPr>
          <w:rFonts w:eastAsia="Times New Roman" w:cs="Times New Roman"/>
          <w:szCs w:val="24"/>
        </w:rPr>
        <w:t>ν είναι δώρο της φύσης». Ποιανού δώρο είναι; Πώς γίνεται το παιδί; Με μαγικό ραβδάκι; Αυτά τα είπε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Το παιδί είναι δώρο του </w:t>
      </w:r>
      <w:r>
        <w:rPr>
          <w:rFonts w:eastAsia="Times New Roman" w:cs="Times New Roman"/>
          <w:szCs w:val="24"/>
        </w:rPr>
        <w:t>θ</w:t>
      </w:r>
      <w:r>
        <w:rPr>
          <w:rFonts w:eastAsia="Times New Roman" w:cs="Times New Roman"/>
          <w:szCs w:val="24"/>
        </w:rPr>
        <w:t xml:space="preserve">εού, τον οποίον φτύνετε κατάμουτρα. </w:t>
      </w:r>
    </w:p>
    <w:p w14:paraId="59780FFB"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Ακούσαμε και την άλλη απίστευτη ατάκα, ότι οι ομοφυλόφιλοι μπορούν να προσφέρουν ό,τ</w:t>
      </w:r>
      <w:r>
        <w:rPr>
          <w:rFonts w:eastAsia="Times New Roman" w:cs="Times New Roman"/>
          <w:szCs w:val="24"/>
        </w:rPr>
        <w:t xml:space="preserve">ι και οι ετεροφυλόφιλοι γονείς. Σώπα, μεγάλε! Πώς το βλέπεις αυτό; Ρητορική μίσους δεν είναι αυτό που λέτε για αυτούς που έχουν αντίθετη άποψη; Είπε ο κ. </w:t>
      </w:r>
      <w:proofErr w:type="spellStart"/>
      <w:r>
        <w:rPr>
          <w:rFonts w:eastAsia="Times New Roman" w:cs="Times New Roman"/>
          <w:szCs w:val="24"/>
        </w:rPr>
        <w:t>Δουζίνας</w:t>
      </w:r>
      <w:proofErr w:type="spellEnd"/>
      <w:r>
        <w:rPr>
          <w:rFonts w:eastAsia="Times New Roman" w:cs="Times New Roman"/>
          <w:szCs w:val="24"/>
        </w:rPr>
        <w:t xml:space="preserve"> ότι στο εξωτερικό θα </w:t>
      </w:r>
      <w:proofErr w:type="spellStart"/>
      <w:r>
        <w:rPr>
          <w:rFonts w:eastAsia="Times New Roman" w:cs="Times New Roman"/>
          <w:szCs w:val="24"/>
        </w:rPr>
        <w:t>εδιώκοντο</w:t>
      </w:r>
      <w:proofErr w:type="spellEnd"/>
      <w:r>
        <w:rPr>
          <w:rFonts w:eastAsia="Times New Roman" w:cs="Times New Roman"/>
          <w:szCs w:val="24"/>
        </w:rPr>
        <w:t>. Αυτοί είστε. Η «</w:t>
      </w:r>
      <w:proofErr w:type="spellStart"/>
      <w:r>
        <w:rPr>
          <w:rFonts w:eastAsia="Times New Roman" w:cs="Times New Roman"/>
          <w:szCs w:val="24"/>
        </w:rPr>
        <w:t>θολοκουλτούρα</w:t>
      </w:r>
      <w:proofErr w:type="spellEnd"/>
      <w:r>
        <w:rPr>
          <w:rFonts w:eastAsia="Times New Roman" w:cs="Times New Roman"/>
          <w:szCs w:val="24"/>
        </w:rPr>
        <w:t xml:space="preserve">» σε όλο το μεγαλείο. </w:t>
      </w:r>
    </w:p>
    <w:p w14:paraId="59780FFC"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Μιλήσατε </w:t>
      </w:r>
      <w:r>
        <w:rPr>
          <w:rFonts w:eastAsia="Times New Roman" w:cs="Times New Roman"/>
          <w:szCs w:val="24"/>
        </w:rPr>
        <w:t xml:space="preserve">με </w:t>
      </w:r>
      <w:proofErr w:type="spellStart"/>
      <w:r>
        <w:rPr>
          <w:rFonts w:eastAsia="Times New Roman" w:cs="Times New Roman"/>
          <w:szCs w:val="24"/>
        </w:rPr>
        <w:t>απαξιωτικά</w:t>
      </w:r>
      <w:proofErr w:type="spellEnd"/>
      <w:r>
        <w:rPr>
          <w:rFonts w:eastAsia="Times New Roman" w:cs="Times New Roman"/>
          <w:szCs w:val="24"/>
        </w:rPr>
        <w:t xml:space="preserve"> λόγια για τον </w:t>
      </w:r>
      <w:proofErr w:type="spellStart"/>
      <w:r>
        <w:rPr>
          <w:rFonts w:eastAsia="Times New Roman" w:cs="Times New Roman"/>
          <w:szCs w:val="24"/>
        </w:rPr>
        <w:t>Σεβασμιώτατο</w:t>
      </w:r>
      <w:proofErr w:type="spellEnd"/>
      <w:r>
        <w:rPr>
          <w:rFonts w:eastAsia="Times New Roman" w:cs="Times New Roman"/>
          <w:szCs w:val="24"/>
        </w:rPr>
        <w:t xml:space="preserve"> Μητροπολίτη Αιγιαλείας Αμβρόσιο, ο οποίος προσπαθεί και συντηρεί με πολύ κόπο δεκάδες ιδρύματα στην περιοχή του. Πηγαίνετε να ρωτήσετε εκεί όλα τα παιδάκια, ορφανά ή μη, τι αισθάνονται και τι λένε για τον εν λόγω Μη</w:t>
      </w:r>
      <w:r>
        <w:rPr>
          <w:rFonts w:eastAsia="Times New Roman" w:cs="Times New Roman"/>
          <w:szCs w:val="24"/>
        </w:rPr>
        <w:t xml:space="preserve">τροπολίτη. </w:t>
      </w:r>
    </w:p>
    <w:p w14:paraId="59780FFD"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Όσο για τη Χρυσή Αυγή, έχει κάνει δεκάδες, εκατοντάδες διανομές τροφίμων και ειδών πρώτης ανάγκης σε διάφορα ιδρύματα, χωρίς τα φώτα της δημοσιότητας, σε ολόκληρη την Ελλάδα, όχι για τις ψήφους. Αν θέλετε, σας προκαλούμε να δούμε τι έχετε δώσει εσείς και τ</w:t>
      </w:r>
      <w:r>
        <w:rPr>
          <w:rFonts w:eastAsia="Times New Roman" w:cs="Times New Roman"/>
          <w:szCs w:val="24"/>
        </w:rPr>
        <w:t xml:space="preserve">ι έχουμε δώσει εμείς. </w:t>
      </w:r>
    </w:p>
    <w:p w14:paraId="59780FFE"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Ευτυχώς, η </w:t>
      </w:r>
      <w:proofErr w:type="spellStart"/>
      <w:r>
        <w:rPr>
          <w:rFonts w:eastAsia="Times New Roman" w:cs="Times New Roman"/>
          <w:szCs w:val="24"/>
        </w:rPr>
        <w:t>συντριπτικότατη</w:t>
      </w:r>
      <w:proofErr w:type="spellEnd"/>
      <w:r>
        <w:rPr>
          <w:rFonts w:eastAsia="Times New Roman" w:cs="Times New Roman"/>
          <w:szCs w:val="24"/>
        </w:rPr>
        <w:t xml:space="preserve"> πλειοψηφία του ελληνικού έθνους δεν συμμερίζεται ούτε κατ’ ελάχιστον τις γελοίες </w:t>
      </w:r>
      <w:proofErr w:type="spellStart"/>
      <w:r>
        <w:rPr>
          <w:rFonts w:eastAsia="Times New Roman" w:cs="Times New Roman"/>
          <w:szCs w:val="24"/>
        </w:rPr>
        <w:t>εθνομηδενιστικές</w:t>
      </w:r>
      <w:proofErr w:type="spellEnd"/>
      <w:r>
        <w:rPr>
          <w:rFonts w:eastAsia="Times New Roman" w:cs="Times New Roman"/>
          <w:szCs w:val="24"/>
        </w:rPr>
        <w:t>, αντιχριστιανικές, ανήθικες μπουρδολογίες σας. Με το να αλλάζετε τις ορολογίες, όπως κάνετε καιρό τώρα με δι</w:t>
      </w:r>
      <w:r>
        <w:rPr>
          <w:rFonts w:eastAsia="Times New Roman" w:cs="Times New Roman"/>
          <w:szCs w:val="24"/>
        </w:rPr>
        <w:t>άφορα, δεν αλλάζετε και την ουσία του πράγματος. Είτε λεγόταν στα αρχαία χρόνια «κίναιδος», είτε τώρα το φτάσατε στο «ομόφυλος» και σε λίγο θα λέτε ότι αυτός είναι ο κανονικός και εμείς είμαστε οι μη κανονικοί, η ουσία του πράγματος δεν αλλάζει, ό,τι και ν</w:t>
      </w:r>
      <w:r>
        <w:rPr>
          <w:rFonts w:eastAsia="Times New Roman" w:cs="Times New Roman"/>
          <w:szCs w:val="24"/>
        </w:rPr>
        <w:t xml:space="preserve">α κάνετε. Αλλάζει όμως η Ευρώπη, αλλάζει και η Ελλάδα και το λέγατε συνεχώς με τρόμο. </w:t>
      </w:r>
    </w:p>
    <w:p w14:paraId="59780FFF" w14:textId="77777777" w:rsidR="00F07EC0" w:rsidRDefault="005D0323">
      <w:pPr>
        <w:spacing w:after="0" w:line="600" w:lineRule="auto"/>
        <w:ind w:firstLine="720"/>
        <w:jc w:val="both"/>
        <w:rPr>
          <w:rFonts w:eastAsia="Times New Roman" w:cs="Times New Roman"/>
          <w:szCs w:val="24"/>
        </w:rPr>
      </w:pPr>
      <w:r w:rsidRPr="00DE29EC">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Παναγιώταρε</w:t>
      </w:r>
      <w:proofErr w:type="spellEnd"/>
      <w:r>
        <w:rPr>
          <w:rFonts w:eastAsia="Times New Roman" w:cs="Times New Roman"/>
          <w:szCs w:val="24"/>
        </w:rPr>
        <w:t>, ολοκληρώστε για να προλάβει να μιλήσει και η κ</w:t>
      </w:r>
      <w:r>
        <w:rPr>
          <w:rFonts w:eastAsia="Times New Roman" w:cs="Times New Roman"/>
          <w:szCs w:val="24"/>
        </w:rPr>
        <w:t>.</w:t>
      </w:r>
      <w:r>
        <w:rPr>
          <w:rFonts w:eastAsia="Times New Roman" w:cs="Times New Roman"/>
          <w:szCs w:val="24"/>
        </w:rPr>
        <w:t xml:space="preserve"> Βλάχου.</w:t>
      </w:r>
    </w:p>
    <w:p w14:paraId="59781000"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Σωστά. Τελειώνω, κύριε Πρόεδρε.</w:t>
      </w:r>
    </w:p>
    <w:p w14:paraId="59781001"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Η Χρυσή </w:t>
      </w:r>
      <w:r>
        <w:rPr>
          <w:rFonts w:eastAsia="Times New Roman" w:cs="Times New Roman"/>
          <w:szCs w:val="24"/>
        </w:rPr>
        <w:t xml:space="preserve">Αυγή θα αγωνιστεί για Ελλάδα και ορθοδοξία. Θα αντισταθεί με όλες της τις δυνάμεις και με τη βοήθεια του ενός και παντοδύναμου Θεού, λίαν συντόμως θα είστε ένα φαιδρό θλιβερό παρελθόν. Γι’ αυτό, όσο προλαβαίνετε, ζήστε το όνειρό σας, γιατί οι περισσότεροι </w:t>
      </w:r>
      <w:r>
        <w:rPr>
          <w:rFonts w:eastAsia="Times New Roman" w:cs="Times New Roman"/>
          <w:szCs w:val="24"/>
        </w:rPr>
        <w:t>από εσάς μετά τις εκλογές δεν θα είστε τίποτα.</w:t>
      </w:r>
    </w:p>
    <w:p w14:paraId="59781002"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ΠΡΟΕΔΡΕΥΩΝ (Σπυρίδ</w:t>
      </w:r>
      <w:r w:rsidRPr="00DE29EC">
        <w:rPr>
          <w:rFonts w:eastAsia="Times New Roman" w:cs="Times New Roman"/>
          <w:b/>
          <w:szCs w:val="24"/>
        </w:rPr>
        <w:t>ων Λυκούδης):</w:t>
      </w:r>
      <w:r>
        <w:rPr>
          <w:rFonts w:eastAsia="Times New Roman" w:cs="Times New Roman"/>
          <w:szCs w:val="24"/>
        </w:rPr>
        <w:t xml:space="preserve"> Η συνάδελφος </w:t>
      </w:r>
      <w:r>
        <w:rPr>
          <w:rFonts w:eastAsia="Times New Roman" w:cs="Times New Roman"/>
          <w:szCs w:val="24"/>
        </w:rPr>
        <w:t>κ.</w:t>
      </w:r>
      <w:r>
        <w:rPr>
          <w:rFonts w:eastAsia="Times New Roman" w:cs="Times New Roman"/>
          <w:szCs w:val="24"/>
        </w:rPr>
        <w:t xml:space="preserve"> Σωτηρία Βλάχου έχει τον λόγο. Είναι η τελευταία ομιλήτρια για σήμερα.</w:t>
      </w:r>
    </w:p>
    <w:p w14:paraId="59781003" w14:textId="77777777" w:rsidR="00F07EC0" w:rsidRDefault="005D0323">
      <w:pPr>
        <w:spacing w:after="0" w:line="600" w:lineRule="auto"/>
        <w:ind w:firstLine="720"/>
        <w:jc w:val="both"/>
        <w:rPr>
          <w:rFonts w:eastAsia="Times New Roman" w:cs="Times New Roman"/>
          <w:szCs w:val="24"/>
        </w:rPr>
      </w:pPr>
      <w:r>
        <w:rPr>
          <w:rFonts w:eastAsia="Times New Roman" w:cs="Times New Roman"/>
          <w:b/>
          <w:szCs w:val="24"/>
        </w:rPr>
        <w:t>ΣΩΤΗΡΙΑ ΒΛΑΧΟΥ:</w:t>
      </w:r>
      <w:r>
        <w:rPr>
          <w:rFonts w:eastAsia="Times New Roman" w:cs="Times New Roman"/>
          <w:szCs w:val="24"/>
        </w:rPr>
        <w:t xml:space="preserve"> Ευχαριστώ, κύριε Πρόεδρε.</w:t>
      </w:r>
    </w:p>
    <w:p w14:paraId="59781004"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για όσο χρονικό διά</w:t>
      </w:r>
      <w:r>
        <w:rPr>
          <w:rFonts w:eastAsia="Times New Roman" w:cs="Times New Roman"/>
          <w:szCs w:val="24"/>
        </w:rPr>
        <w:t xml:space="preserve">στημα κυβερνάει τη χώρα η Κυβέρνηση ΣΥΡΙΖΑ, έχει απροκάλυπτα καταστήσει σαφές στους πάντες ότι πρωταρχική της επιδίωξη είναι η αποδόμηση των τριών ύψιστων ιδανικών, τα οποία διαχρονικά επιβιώνουν στην ψυχή του Έλληνα: Της </w:t>
      </w:r>
      <w:proofErr w:type="spellStart"/>
      <w:r>
        <w:rPr>
          <w:rFonts w:eastAsia="Times New Roman" w:cs="Times New Roman"/>
          <w:szCs w:val="24"/>
        </w:rPr>
        <w:t>πατρίδος</w:t>
      </w:r>
      <w:proofErr w:type="spellEnd"/>
      <w:r>
        <w:rPr>
          <w:rFonts w:eastAsia="Times New Roman" w:cs="Times New Roman"/>
          <w:szCs w:val="24"/>
        </w:rPr>
        <w:t>, της θρησκείας και της οι</w:t>
      </w:r>
      <w:r>
        <w:rPr>
          <w:rFonts w:eastAsia="Times New Roman" w:cs="Times New Roman"/>
          <w:szCs w:val="24"/>
        </w:rPr>
        <w:t xml:space="preserve">κογένειας. </w:t>
      </w:r>
    </w:p>
    <w:p w14:paraId="59781005"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Είτε με τη συνολική της πολιτική, είτε με τις στρατηγικές της επιλογές, είτε με νομοθετήματα όπως αυτό που πρόκειται να ψηφιστεί αύριο, ο ΣΥΡΙΖΑ προσπαθεί να εφαρμόσει πιστά τις ανθελληνικές, </w:t>
      </w:r>
      <w:proofErr w:type="spellStart"/>
      <w:r>
        <w:rPr>
          <w:rFonts w:eastAsia="Times New Roman" w:cs="Times New Roman"/>
          <w:szCs w:val="24"/>
        </w:rPr>
        <w:t>αντιορθόδοξες</w:t>
      </w:r>
      <w:proofErr w:type="spellEnd"/>
      <w:r>
        <w:rPr>
          <w:rFonts w:eastAsia="Times New Roman" w:cs="Times New Roman"/>
          <w:szCs w:val="24"/>
        </w:rPr>
        <w:t xml:space="preserve"> και ενάντια στη φύση ιδεοληψίες του, π</w:t>
      </w:r>
      <w:r>
        <w:rPr>
          <w:rFonts w:eastAsia="Times New Roman" w:cs="Times New Roman"/>
          <w:szCs w:val="24"/>
        </w:rPr>
        <w:t xml:space="preserve">ιστεύοντας ότι με τον τρόπο αυτό θα εξιλεωθεί έναντι του σκληρού κομματικού του πυρήνα για το γεγονός ότι έχει μετατραπεί σε πειθήνιο όργανο των πιο σκληρών καπιταλιστών και των νεοφιλελεύθερων πολιτικών. </w:t>
      </w:r>
    </w:p>
    <w:p w14:paraId="59781006"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 xml:space="preserve">Το υπό ψήφιση σχέδιο νόμου εντάσσεται, λοιπόν, σε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σειρά νομοθετημάτων με τα οποία ο ΣΥΡΙΖΑ επιχειρεί να απαξιώσει ειδικά τον θεσμό της οικογένειας, υποβαθμίζοντάς τον και εξισώνοντάς τον με διαπροσωπικές σχέσεις, οι οποίες </w:t>
      </w:r>
      <w:proofErr w:type="spellStart"/>
      <w:r>
        <w:rPr>
          <w:rFonts w:eastAsia="Times New Roman" w:cs="Times New Roman"/>
          <w:szCs w:val="24"/>
        </w:rPr>
        <w:t>διέπονται</w:t>
      </w:r>
      <w:proofErr w:type="spellEnd"/>
      <w:r>
        <w:rPr>
          <w:rFonts w:eastAsia="Times New Roman" w:cs="Times New Roman"/>
          <w:szCs w:val="24"/>
        </w:rPr>
        <w:t xml:space="preserve"> από αντιλήψεις αρρωστημένες, ανήθικες και εντελώς ασύμβατες τόσο με τ</w:t>
      </w:r>
      <w:r>
        <w:rPr>
          <w:rFonts w:eastAsia="Times New Roman" w:cs="Times New Roman"/>
          <w:szCs w:val="24"/>
        </w:rPr>
        <w:t>ις διαχρονικές αξίες και τα ιδανικά των Ελλήνων όσο και με την ίδια τη φυσική τάξη των πραγμάτων, με την κανονικότητα και την αρμονία που διέπουν τους φυσικούς νόμους.</w:t>
      </w:r>
    </w:p>
    <w:p w14:paraId="59781007" w14:textId="77777777" w:rsidR="00F07EC0" w:rsidRDefault="005D0323">
      <w:pPr>
        <w:spacing w:after="0" w:line="600" w:lineRule="auto"/>
        <w:ind w:firstLine="720"/>
        <w:jc w:val="both"/>
        <w:rPr>
          <w:rFonts w:eastAsia="Times New Roman" w:cs="Times New Roman"/>
          <w:szCs w:val="24"/>
        </w:rPr>
      </w:pPr>
      <w:r>
        <w:rPr>
          <w:rFonts w:eastAsia="Times New Roman" w:cs="Times New Roman"/>
          <w:szCs w:val="24"/>
        </w:rPr>
        <w:t>Τα εγκλήματα κατά της παραδοσιακής οικογένειας, η οποία ανέκαθεν αποτελούσε το θεμελιώδε</w:t>
      </w:r>
      <w:r>
        <w:rPr>
          <w:rFonts w:eastAsia="Times New Roman" w:cs="Times New Roman"/>
          <w:szCs w:val="24"/>
        </w:rPr>
        <w:t xml:space="preserve">ς κύτταρο της ελληνικής κοινωνίας, είναι πολλαπλά, μεθοδευμένα και έχουν τη μορφή νομοθετημάτων που έχουν στηριχθεί άμεσα ή έμμεσα από το σύνολο των πολιτικών δυνάμεων του λεγόμενου «συνταγματικού τόξου» στο όνομα μιας διεστραμμένης και αφύσικης πολιτικής </w:t>
      </w:r>
      <w:r>
        <w:rPr>
          <w:rFonts w:eastAsia="Times New Roman" w:cs="Times New Roman"/>
          <w:szCs w:val="24"/>
        </w:rPr>
        <w:t>ορθότητας. Σύμφωνο συμβίωσης, νομική αναγνώριση ομόφυλων ζευγαριών, εξίσωση του φυσικού με το αφύσικο μέσω της θεσμοθέτησης της αλλαγής ταυτότητας φύλου. Πόλεμος ανηλεής ενάντια στη λογική, στη φύση την ίδια, με σκοπό να μας πείσουν ότι πρέπει να αποδεχθού</w:t>
      </w:r>
      <w:r>
        <w:rPr>
          <w:rFonts w:eastAsia="Times New Roman" w:cs="Times New Roman"/>
          <w:szCs w:val="24"/>
        </w:rPr>
        <w:t xml:space="preserve">με ως κοινωνία τις </w:t>
      </w:r>
      <w:proofErr w:type="spellStart"/>
      <w:r>
        <w:rPr>
          <w:rFonts w:eastAsia="Times New Roman" w:cs="Times New Roman"/>
          <w:szCs w:val="24"/>
        </w:rPr>
        <w:t>νεοταξικές</w:t>
      </w:r>
      <w:proofErr w:type="spellEnd"/>
      <w:r>
        <w:rPr>
          <w:rFonts w:eastAsia="Times New Roman" w:cs="Times New Roman"/>
          <w:szCs w:val="24"/>
        </w:rPr>
        <w:t xml:space="preserve">, αρρωστημένες αντιλήψεις τους προκειμένου να μην χαρακτηριστούμε συντηρητικοί, οπισθοδρομικοί, έως και ακραίοι. </w:t>
      </w:r>
    </w:p>
    <w:p w14:paraId="59781008"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ταν είδαν ότι η συντριπτική πλειοψηφία των Ελλήνων αντιστέκεται πεισματικά στην προπαγάνδα της πολιτικής ορθότητ</w:t>
      </w:r>
      <w:r>
        <w:rPr>
          <w:rFonts w:eastAsia="Times New Roman" w:cs="Times New Roman"/>
          <w:szCs w:val="24"/>
        </w:rPr>
        <w:t xml:space="preserve">ας και παραμένει θεματοφύλακας των πατροπαράδοτων αξιών και ιδανικών, απορρίπτοντας κάθε είδους παρανοϊκές και αφύσικες ιδεοληψίες, τότε προχώρησαν ένα βήμα περαιτέρω. Στόχευσαν στη νέα γενιά, επιχειρώντας να εκφυλίσουν τους νέους ανθρώπους. </w:t>
      </w:r>
    </w:p>
    <w:p w14:paraId="59781009"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Με το υπό ψήφ</w:t>
      </w:r>
      <w:r>
        <w:rPr>
          <w:rFonts w:eastAsia="Times New Roman" w:cs="Times New Roman"/>
          <w:szCs w:val="24"/>
        </w:rPr>
        <w:t>ιση σχέδιο νόμου</w:t>
      </w:r>
      <w:r w:rsidRPr="002C6846">
        <w:rPr>
          <w:rFonts w:eastAsia="Times New Roman" w:cs="Times New Roman"/>
          <w:szCs w:val="24"/>
        </w:rPr>
        <w:t>,</w:t>
      </w:r>
      <w:r>
        <w:rPr>
          <w:rFonts w:eastAsia="Times New Roman" w:cs="Times New Roman"/>
          <w:szCs w:val="24"/>
        </w:rPr>
        <w:t xml:space="preserve"> έμμεσα</w:t>
      </w:r>
      <w:r w:rsidRPr="002C6846">
        <w:rPr>
          <w:rFonts w:eastAsia="Times New Roman" w:cs="Times New Roman"/>
          <w:szCs w:val="24"/>
        </w:rPr>
        <w:t>,</w:t>
      </w:r>
      <w:r>
        <w:rPr>
          <w:rFonts w:eastAsia="Times New Roman" w:cs="Times New Roman"/>
          <w:szCs w:val="24"/>
        </w:rPr>
        <w:t xml:space="preserve"> καλυμμένα</w:t>
      </w:r>
      <w:r w:rsidRPr="002C6846">
        <w:rPr>
          <w:rFonts w:eastAsia="Times New Roman" w:cs="Times New Roman"/>
          <w:szCs w:val="24"/>
        </w:rPr>
        <w:t>,</w:t>
      </w:r>
      <w:r>
        <w:rPr>
          <w:rFonts w:eastAsia="Times New Roman" w:cs="Times New Roman"/>
          <w:szCs w:val="24"/>
        </w:rPr>
        <w:t xml:space="preserve"> ανάμεσα σε πολλές υποκριτικές διακηρύξεις, μεγαλοστομίες και μεγάλα λόγια, νομοθετούν τη δυνατότητα να μπορούν και τα ομοφυλόφιλα ζευγάρια να γίνονται ανάδοχοι ανηλίκων τέκνων, ανοίγοντας με τον τρόπο αυτό τον δρόμο ώστ</w:t>
      </w:r>
      <w:r>
        <w:rPr>
          <w:rFonts w:eastAsia="Times New Roman" w:cs="Times New Roman"/>
          <w:szCs w:val="24"/>
        </w:rPr>
        <w:t xml:space="preserve">ε στο άμεσο μέλλον να επιτραπεί αντίστοιχα και η υιοθεσία ανηλίκων από αυτούς. Αγνοούν τα δικαιώματα των παιδιών, θέτουν σε κίνδυνο την ομαλή ανάπτυξη της </w:t>
      </w:r>
      <w:proofErr w:type="spellStart"/>
      <w:r>
        <w:rPr>
          <w:rFonts w:eastAsia="Times New Roman" w:cs="Times New Roman"/>
          <w:szCs w:val="24"/>
        </w:rPr>
        <w:t>ψυχοσύνθεσής</w:t>
      </w:r>
      <w:proofErr w:type="spellEnd"/>
      <w:r>
        <w:rPr>
          <w:rFonts w:eastAsia="Times New Roman" w:cs="Times New Roman"/>
          <w:szCs w:val="24"/>
        </w:rPr>
        <w:t xml:space="preserve"> τους και της προσωπικότητάς τους, προκειμένου να προωθήσουν και να στηρίξουν τις ιδεοληψ</w:t>
      </w:r>
      <w:r>
        <w:rPr>
          <w:rFonts w:eastAsia="Times New Roman" w:cs="Times New Roman"/>
          <w:szCs w:val="24"/>
        </w:rPr>
        <w:t xml:space="preserve">ίες τους. Αφήνουν ανήλικα παιδιά έρμαια στα χέρια ατόμων, τα οποία έχουν αποκτήσει νομική υπόσταση ως ζευγάρι απλά και μόνο επειδή έχουν επιλέξει να σχετίζονται με το ίδιο φύλο. Περί αυτού πρόκειται. </w:t>
      </w:r>
    </w:p>
    <w:p w14:paraId="5978100A"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Ας αφήσουμε κατά μέρος την υποκρισία και ας τολμήσουμε </w:t>
      </w:r>
      <w:r>
        <w:rPr>
          <w:rFonts w:eastAsia="Times New Roman" w:cs="Times New Roman"/>
          <w:szCs w:val="24"/>
        </w:rPr>
        <w:t>επιτέλους να πούμε αλήθειες, είτε αρέσει σε κάποιους είτε όχι. Προφανώς και ο καθένας έχει το απόλυτο δικαίωμα να καθορίζει μόνος του τη σεξουαλική του συμπεριφορά, ακόμα και αν αυτή έχει ιδιαιτερότητες και δεν είναι φυσιολογική. Δεν έχει, όμως, κανένα δικ</w:t>
      </w:r>
      <w:r>
        <w:rPr>
          <w:rFonts w:eastAsia="Times New Roman" w:cs="Times New Roman"/>
          <w:szCs w:val="24"/>
        </w:rPr>
        <w:t xml:space="preserve">αίωμα να προσπαθεί να επιβάλλει ως πρότυπο προς τους υπόλοιπους συνανθρώπους τις δικές του παρά φύση προτιμήσεις και προπαντός δεν έχει κανένα δικαίωμα να μεγαλώσει ένα παιδάκι, να διαμορφώσει μια αγνή παιδική ψυχή με βάση τα δικά του απωθημένα. </w:t>
      </w:r>
    </w:p>
    <w:p w14:paraId="5978100B"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Σε αυτό τ</w:t>
      </w:r>
      <w:r>
        <w:rPr>
          <w:rFonts w:eastAsia="Times New Roman" w:cs="Times New Roman"/>
          <w:szCs w:val="24"/>
        </w:rPr>
        <w:t>ο έγκλημα κατά της ελληνικής νεολαίας, κατά της ψυχής του λαού μας, δράστης και ένοχος φυσικά δεν είναι μόνο ο ΣΥΡΙΖΑ. Συνένοχοι είναι και οι ΑΝΕΛ, οι οποίοι κάνουν τα «στραβά μάτια», προκειμένου να μην χάσουν την καρέκλα της εξουσίας. Αλλά και η Νέα Δημοκ</w:t>
      </w:r>
      <w:r>
        <w:rPr>
          <w:rFonts w:eastAsia="Times New Roman" w:cs="Times New Roman"/>
          <w:szCs w:val="24"/>
        </w:rPr>
        <w:t>ρατία, που υποτίθεται πως θα καταψηφίσει, τι μας λέει; Ότι η ένστασή τους δεν έγκειται στο ότι με την αναδοχή παιδιών από τους ομοφυλόφιλους πλήττεται ο θεσμός της ελληνικής παραδοσιακής οικογένειας, όπως όλοι την έχουμε βιώσει στα σπίτια μας, με τους γονε</w:t>
      </w:r>
      <w:r>
        <w:rPr>
          <w:rFonts w:eastAsia="Times New Roman" w:cs="Times New Roman"/>
          <w:szCs w:val="24"/>
        </w:rPr>
        <w:t>ίς μας και με τα παιδιά μας, ούτε ότι παραβιάζονται με την επίμαχη διάταξη στοιχειώδη ανθρώπινα δικαιώματα των ανηλίκων. Το πρόβλημα κατά τη Νέα Δημοκρατία είναι ότι ως κοινωνία είμαστε ανέτοιμοι και ανώριμοι για να αποδεχθούμε το κάτι διαφορετικό, το οποί</w:t>
      </w:r>
      <w:r>
        <w:rPr>
          <w:rFonts w:eastAsia="Times New Roman" w:cs="Times New Roman"/>
          <w:szCs w:val="24"/>
        </w:rPr>
        <w:t>ο διαφορετικό στην προκειμένη περίπτωση επιχειρείται να επιβληθεί σε ανήλικα παιδιά, χωρίς να υπάρχει κανένας σεβασμός στο δικαίωμά τους να μεγαλώσουν σε μ</w:t>
      </w:r>
      <w:r>
        <w:rPr>
          <w:rFonts w:eastAsia="Times New Roman" w:cs="Times New Roman"/>
          <w:szCs w:val="24"/>
        </w:rPr>
        <w:t>ί</w:t>
      </w:r>
      <w:r>
        <w:rPr>
          <w:rFonts w:eastAsia="Times New Roman" w:cs="Times New Roman"/>
          <w:szCs w:val="24"/>
        </w:rPr>
        <w:t xml:space="preserve">α φυσιολογική οικογένεια. </w:t>
      </w:r>
    </w:p>
    <w:p w14:paraId="5978100C"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μιλώντας αυτήν τη στιγμή όχι μόνο με την ιδ</w:t>
      </w:r>
      <w:r>
        <w:rPr>
          <w:rFonts w:eastAsia="Times New Roman" w:cs="Times New Roman"/>
          <w:szCs w:val="24"/>
        </w:rPr>
        <w:t xml:space="preserve">ιότητα της Βουλευτού, αλλά πρωτίστως ως μητέρα, ως γυναίκα και ως γιαγιά, προσωπικά δεσμεύομαι να πράξω το παν μέσα από τις τάξεις του κινήματος των Ελλήνων εθνικιστών, ώστε η ελληνική κοινωνία να μην φθάσει ποτέ στο κατάντημα να είναι έτοιμη να αποδεχθεί </w:t>
      </w:r>
      <w:r>
        <w:rPr>
          <w:rFonts w:eastAsia="Times New Roman" w:cs="Times New Roman"/>
          <w:szCs w:val="24"/>
        </w:rPr>
        <w:t xml:space="preserve">το επιχειρούμενο αυτό έγκλημα σε βάρος αθώων παιδικών ψυχών. Είμαι πεπεισμένη ότι η Χρυσή Αυγή και ο Αρχηγός μας Νίκος </w:t>
      </w:r>
      <w:proofErr w:type="spellStart"/>
      <w:r>
        <w:rPr>
          <w:rFonts w:eastAsia="Times New Roman" w:cs="Times New Roman"/>
          <w:szCs w:val="24"/>
        </w:rPr>
        <w:t>Μιχαλολιάκος</w:t>
      </w:r>
      <w:proofErr w:type="spellEnd"/>
      <w:r>
        <w:rPr>
          <w:rFonts w:eastAsia="Times New Roman" w:cs="Times New Roman"/>
          <w:szCs w:val="24"/>
        </w:rPr>
        <w:t xml:space="preserve"> με επιτυχία θα σταθούν για μία ακόμα φορά θεματοφύλακες και υπερασπιστές του τρίπτυχου που εκφράζει όλη μας την ύπαρξη: Πατρ</w:t>
      </w:r>
      <w:r>
        <w:rPr>
          <w:rFonts w:eastAsia="Times New Roman" w:cs="Times New Roman"/>
          <w:szCs w:val="24"/>
        </w:rPr>
        <w:t>ίδα, θρησκεία, οικογένεια.</w:t>
      </w:r>
    </w:p>
    <w:p w14:paraId="5978100D"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5978100E" w14:textId="77777777" w:rsidR="00F07EC0" w:rsidRDefault="005D0323">
      <w:pPr>
        <w:spacing w:after="0" w:line="600" w:lineRule="auto"/>
        <w:jc w:val="center"/>
        <w:rPr>
          <w:rFonts w:eastAsia="Times New Roman" w:cs="Times New Roman"/>
        </w:rPr>
      </w:pPr>
      <w:r w:rsidRPr="005B1E9D">
        <w:rPr>
          <w:rFonts w:eastAsia="Times New Roman" w:cs="Times New Roman"/>
        </w:rPr>
        <w:t xml:space="preserve">(Χειροκροτήματα από την πτέρυγα </w:t>
      </w:r>
      <w:r>
        <w:rPr>
          <w:rFonts w:eastAsia="Times New Roman" w:cs="Times New Roman"/>
        </w:rPr>
        <w:t xml:space="preserve">της </w:t>
      </w:r>
      <w:r w:rsidRPr="005B1E9D">
        <w:rPr>
          <w:rFonts w:eastAsia="Times New Roman" w:cs="Times New Roman"/>
        </w:rPr>
        <w:t>Χρυσή</w:t>
      </w:r>
      <w:r>
        <w:rPr>
          <w:rFonts w:eastAsia="Times New Roman" w:cs="Times New Roman"/>
        </w:rPr>
        <w:t>ς</w:t>
      </w:r>
      <w:r w:rsidRPr="005B1E9D">
        <w:rPr>
          <w:rFonts w:eastAsia="Times New Roman" w:cs="Times New Roman"/>
        </w:rPr>
        <w:t xml:space="preserve"> Αυγή</w:t>
      </w:r>
      <w:r>
        <w:rPr>
          <w:rFonts w:eastAsia="Times New Roman" w:cs="Times New Roman"/>
        </w:rPr>
        <w:t>ς</w:t>
      </w:r>
      <w:r w:rsidRPr="005B1E9D">
        <w:rPr>
          <w:rFonts w:eastAsia="Times New Roman" w:cs="Times New Roman"/>
        </w:rPr>
        <w:t>)</w:t>
      </w:r>
    </w:p>
    <w:p w14:paraId="5978100F" w14:textId="77777777" w:rsidR="00F07EC0" w:rsidRDefault="005D0323">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Βλάχου. </w:t>
      </w:r>
    </w:p>
    <w:p w14:paraId="59781010" w14:textId="77777777" w:rsidR="00F07EC0" w:rsidRDefault="005D0323">
      <w:pPr>
        <w:spacing w:after="0" w:line="600" w:lineRule="auto"/>
        <w:ind w:firstLine="720"/>
        <w:jc w:val="both"/>
        <w:rPr>
          <w:rFonts w:eastAsia="Times New Roman" w:cs="Times New Roman"/>
          <w:szCs w:val="24"/>
        </w:rPr>
      </w:pPr>
      <w:r w:rsidRPr="00456A25">
        <w:rPr>
          <w:rFonts w:eastAsia="Times New Roman" w:cs="Times New Roman"/>
          <w:szCs w:val="24"/>
        </w:rPr>
        <w:t>Κ</w:t>
      </w:r>
      <w:r>
        <w:rPr>
          <w:rFonts w:eastAsia="Times New Roman" w:cs="Times New Roman"/>
          <w:szCs w:val="24"/>
        </w:rPr>
        <w:t>υρίες και κ</w:t>
      </w:r>
      <w:r w:rsidRPr="00456A25">
        <w:rPr>
          <w:rFonts w:eastAsia="Times New Roman" w:cs="Times New Roman"/>
          <w:szCs w:val="24"/>
        </w:rPr>
        <w:t>ύριοι συνάδελφοι, δέχεστε στο σημείο αυτό να λύσουμε τη συνεδρίαση;</w:t>
      </w:r>
    </w:p>
    <w:p w14:paraId="59781011" w14:textId="77777777" w:rsidR="00F07EC0" w:rsidRDefault="005D0323">
      <w:pPr>
        <w:spacing w:after="0" w:line="600" w:lineRule="auto"/>
        <w:ind w:firstLine="720"/>
        <w:jc w:val="both"/>
        <w:rPr>
          <w:rFonts w:eastAsia="Times New Roman" w:cs="Times New Roman"/>
          <w:szCs w:val="24"/>
        </w:rPr>
      </w:pPr>
      <w:r w:rsidRPr="00456A25">
        <w:rPr>
          <w:rFonts w:eastAsia="Times New Roman" w:cs="Times New Roman"/>
          <w:b/>
          <w:bCs/>
          <w:szCs w:val="24"/>
        </w:rPr>
        <w:t xml:space="preserve">ΟΛΟΙ ΟΙ ΒΟΥΛΕΥΤΕΣ: </w:t>
      </w:r>
      <w:r w:rsidRPr="00456A25">
        <w:rPr>
          <w:rFonts w:eastAsia="Times New Roman" w:cs="Times New Roman"/>
          <w:szCs w:val="24"/>
        </w:rPr>
        <w:t xml:space="preserve">Μάλιστα, </w:t>
      </w:r>
      <w:r w:rsidRPr="00456A25">
        <w:rPr>
          <w:rFonts w:eastAsia="Times New Roman" w:cs="Times New Roman"/>
          <w:szCs w:val="24"/>
        </w:rPr>
        <w:t>μάλιστα.</w:t>
      </w:r>
    </w:p>
    <w:p w14:paraId="59781012" w14:textId="77777777" w:rsidR="00F07EC0" w:rsidRDefault="005D0323">
      <w:pPr>
        <w:spacing w:after="0" w:line="600" w:lineRule="auto"/>
        <w:ind w:firstLine="720"/>
        <w:jc w:val="both"/>
        <w:rPr>
          <w:rFonts w:eastAsia="Times New Roman" w:cs="Times New Roman"/>
          <w:szCs w:val="24"/>
        </w:rPr>
      </w:pPr>
      <w:r w:rsidRPr="002C6846">
        <w:rPr>
          <w:rFonts w:eastAsia="Times New Roman" w:cs="Times New Roman"/>
          <w:b/>
          <w:szCs w:val="24"/>
        </w:rPr>
        <w:t>ΠΡΟΕΔΡΕΥΩΝ (Σπυρίδων Λυκούδης):</w:t>
      </w:r>
      <w:r>
        <w:rPr>
          <w:rFonts w:eastAsia="Times New Roman" w:cs="Times New Roman"/>
          <w:szCs w:val="24"/>
        </w:rPr>
        <w:t xml:space="preserve"> </w:t>
      </w:r>
      <w:r w:rsidRPr="00456A25">
        <w:rPr>
          <w:rFonts w:eastAsia="Times New Roman" w:cs="Times New Roman"/>
          <w:szCs w:val="24"/>
        </w:rPr>
        <w:t xml:space="preserve">Με τη συναίνεση του Σώματος και ώρα </w:t>
      </w:r>
      <w:r>
        <w:rPr>
          <w:rFonts w:eastAsia="Times New Roman" w:cs="Times New Roman"/>
          <w:szCs w:val="24"/>
        </w:rPr>
        <w:t>22.40</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w:t>
      </w:r>
      <w:r>
        <w:rPr>
          <w:rFonts w:eastAsia="Times New Roman" w:cs="Times New Roman"/>
          <w:szCs w:val="24"/>
        </w:rPr>
        <w:t xml:space="preserve"> αύριο,</w:t>
      </w:r>
      <w:r w:rsidRPr="00456A25">
        <w:rPr>
          <w:rFonts w:eastAsia="Times New Roman" w:cs="Times New Roman"/>
          <w:szCs w:val="24"/>
        </w:rPr>
        <w:t xml:space="preserve"> ημέρα Τετάρτη </w:t>
      </w:r>
      <w:r>
        <w:rPr>
          <w:rFonts w:eastAsia="Times New Roman" w:cs="Times New Roman"/>
          <w:szCs w:val="24"/>
        </w:rPr>
        <w:t>9 Μάϊου και ώρα 10.00΄</w:t>
      </w:r>
      <w:r>
        <w:rPr>
          <w:rFonts w:eastAsia="Times New Roman" w:cs="Times New Roman"/>
          <w:szCs w:val="24"/>
        </w:rPr>
        <w:t>,</w:t>
      </w:r>
      <w:r w:rsidRPr="00456A25">
        <w:rPr>
          <w:rFonts w:eastAsia="Times New Roman" w:cs="Times New Roman"/>
          <w:szCs w:val="24"/>
        </w:rPr>
        <w:t xml:space="preserve"> με α</w:t>
      </w:r>
      <w:r>
        <w:rPr>
          <w:rFonts w:eastAsia="Times New Roman" w:cs="Times New Roman"/>
          <w:szCs w:val="24"/>
        </w:rPr>
        <w:t xml:space="preserve">ντικείμενο εργασιών του Σώματος, </w:t>
      </w:r>
      <w:r w:rsidRPr="00456A25">
        <w:rPr>
          <w:rFonts w:eastAsia="Times New Roman" w:cs="Times New Roman"/>
          <w:szCs w:val="24"/>
        </w:rPr>
        <w:t xml:space="preserve">νομοθετική εργασία: </w:t>
      </w:r>
      <w:r>
        <w:rPr>
          <w:rFonts w:eastAsia="Times New Roman" w:cs="Times New Roman"/>
          <w:szCs w:val="24"/>
        </w:rPr>
        <w:t xml:space="preserve">συνέχιση </w:t>
      </w:r>
      <w:r>
        <w:rPr>
          <w:rFonts w:eastAsia="Times New Roman" w:cs="Times New Roman"/>
          <w:szCs w:val="24"/>
        </w:rPr>
        <w:t xml:space="preserve">της </w:t>
      </w:r>
      <w:r w:rsidRPr="003E4B1D">
        <w:rPr>
          <w:rFonts w:eastAsia="Times New Roman"/>
          <w:szCs w:val="24"/>
        </w:rPr>
        <w:t>συζήτηση</w:t>
      </w:r>
      <w:r>
        <w:rPr>
          <w:rFonts w:eastAsia="Times New Roman" w:cs="Times New Roman"/>
          <w:szCs w:val="24"/>
        </w:rPr>
        <w:t xml:space="preserve">ς </w:t>
      </w:r>
      <w:r w:rsidRPr="00F331DF">
        <w:rPr>
          <w:rFonts w:eastAsia="Times New Roman"/>
          <w:bCs/>
        </w:rPr>
        <w:t>και</w:t>
      </w:r>
      <w:r>
        <w:rPr>
          <w:rFonts w:eastAsia="Times New Roman" w:cs="Times New Roman"/>
          <w:szCs w:val="24"/>
        </w:rPr>
        <w:t xml:space="preserve"> ψήφιση</w:t>
      </w:r>
      <w:r>
        <w:rPr>
          <w:rFonts w:eastAsia="Times New Roman" w:cs="Times New Roman"/>
          <w:szCs w:val="24"/>
        </w:rPr>
        <w:t xml:space="preserve"> επί της αρχής</w:t>
      </w:r>
      <w:r>
        <w:rPr>
          <w:rFonts w:eastAsia="Times New Roman" w:cs="Times New Roman"/>
          <w:szCs w:val="24"/>
        </w:rPr>
        <w:t xml:space="preserve">, των άρθρων και του συνόλου </w:t>
      </w:r>
      <w:r>
        <w:rPr>
          <w:rFonts w:eastAsia="Times New Roman" w:cs="Times New Roman"/>
          <w:szCs w:val="24"/>
        </w:rPr>
        <w:t xml:space="preserve">του </w:t>
      </w:r>
      <w:r w:rsidRPr="00DB7887">
        <w:rPr>
          <w:rFonts w:eastAsia="Times New Roman" w:cs="Times New Roman"/>
          <w:szCs w:val="24"/>
        </w:rPr>
        <w:t>σχεδίου νόμου</w:t>
      </w:r>
      <w:r>
        <w:rPr>
          <w:rFonts w:eastAsia="Times New Roman" w:cs="Times New Roman"/>
          <w:szCs w:val="24"/>
        </w:rPr>
        <w:t xml:space="preserve"> του Υπουργείου Εργασίας, </w:t>
      </w:r>
      <w:r w:rsidRPr="00703248">
        <w:rPr>
          <w:rFonts w:eastAsia="Times New Roman" w:cs="Times New Roman"/>
          <w:bCs/>
          <w:shd w:val="clear" w:color="auto" w:fill="FFFFFF"/>
        </w:rPr>
        <w:t>Κοινωνική</w:t>
      </w:r>
      <w:r>
        <w:rPr>
          <w:rFonts w:eastAsia="Times New Roman" w:cs="Times New Roman"/>
          <w:szCs w:val="24"/>
        </w:rPr>
        <w:t xml:space="preserve">ς Ασφάλισης </w:t>
      </w:r>
      <w:r w:rsidRPr="00F331DF">
        <w:rPr>
          <w:rFonts w:eastAsia="Times New Roman"/>
          <w:bCs/>
        </w:rPr>
        <w:t>και</w:t>
      </w:r>
      <w:r>
        <w:rPr>
          <w:rFonts w:eastAsia="Times New Roman" w:cs="Times New Roman"/>
          <w:szCs w:val="24"/>
        </w:rPr>
        <w:t xml:space="preserve"> </w:t>
      </w:r>
      <w:r w:rsidRPr="00703248">
        <w:rPr>
          <w:rFonts w:eastAsia="Times New Roman" w:cs="Times New Roman"/>
          <w:bCs/>
          <w:shd w:val="clear" w:color="auto" w:fill="FFFFFF"/>
        </w:rPr>
        <w:t>Κοινωνική</w:t>
      </w:r>
      <w:r>
        <w:rPr>
          <w:rFonts w:eastAsia="Times New Roman" w:cs="Times New Roman"/>
          <w:szCs w:val="24"/>
        </w:rPr>
        <w:t>ς Αλληλεγγύης</w:t>
      </w:r>
      <w:r>
        <w:rPr>
          <w:rFonts w:eastAsia="Times New Roman" w:cs="Times New Roman"/>
          <w:szCs w:val="24"/>
        </w:rPr>
        <w:t>:</w:t>
      </w:r>
      <w:r>
        <w:rPr>
          <w:rFonts w:eastAsia="Times New Roman" w:cs="Times New Roman"/>
          <w:szCs w:val="24"/>
        </w:rPr>
        <w:t xml:space="preserve"> «Μέτρα για την προώθηση των Θεσμών της Αναδοχής </w:t>
      </w:r>
      <w:r w:rsidRPr="00F331DF">
        <w:rPr>
          <w:rFonts w:eastAsia="Times New Roman"/>
          <w:bCs/>
        </w:rPr>
        <w:t>και</w:t>
      </w:r>
      <w:r>
        <w:rPr>
          <w:rFonts w:eastAsia="Times New Roman" w:cs="Times New Roman"/>
          <w:szCs w:val="24"/>
        </w:rPr>
        <w:t xml:space="preserve"> Υιοθεσίας </w:t>
      </w:r>
      <w:r w:rsidRPr="00F331DF">
        <w:rPr>
          <w:rFonts w:eastAsia="Times New Roman"/>
          <w:bCs/>
        </w:rPr>
        <w:t>και</w:t>
      </w:r>
      <w:r>
        <w:rPr>
          <w:rFonts w:eastAsia="Times New Roman" w:cs="Times New Roman"/>
          <w:szCs w:val="24"/>
        </w:rPr>
        <w:t xml:space="preserve"> άλλες </w:t>
      </w:r>
      <w:r w:rsidRPr="00C62F37">
        <w:rPr>
          <w:rFonts w:eastAsia="Times New Roman" w:cs="Times New Roman"/>
        </w:rPr>
        <w:t>διατάξεις</w:t>
      </w:r>
      <w:r>
        <w:rPr>
          <w:rFonts w:eastAsia="Times New Roman" w:cs="Times New Roman"/>
          <w:szCs w:val="24"/>
        </w:rPr>
        <w:t>».</w:t>
      </w:r>
      <w:r w:rsidRPr="00456A25">
        <w:rPr>
          <w:rFonts w:eastAsia="Times New Roman" w:cs="Times New Roman"/>
          <w:szCs w:val="24"/>
        </w:rPr>
        <w:t xml:space="preserve"> </w:t>
      </w:r>
    </w:p>
    <w:p w14:paraId="59781013" w14:textId="77777777" w:rsidR="00F07EC0" w:rsidRDefault="005D0323">
      <w:pPr>
        <w:spacing w:after="0" w:line="600" w:lineRule="auto"/>
        <w:ind w:left="720"/>
        <w:jc w:val="both"/>
        <w:rPr>
          <w:rFonts w:eastAsia="Times New Roman" w:cs="Times New Roman"/>
          <w:szCs w:val="24"/>
        </w:rPr>
      </w:pPr>
      <w:r w:rsidRPr="00456A25">
        <w:rPr>
          <w:rFonts w:eastAsia="Times New Roman" w:cs="Times New Roman"/>
          <w:b/>
          <w:bCs/>
          <w:szCs w:val="24"/>
        </w:rPr>
        <w:t xml:space="preserve">Ο ΠΡΟΕΔΡΟΣ                                        </w:t>
      </w:r>
      <w:r w:rsidRPr="00456A25">
        <w:rPr>
          <w:rFonts w:eastAsia="Times New Roman" w:cs="Times New Roman"/>
          <w:b/>
          <w:bCs/>
          <w:szCs w:val="24"/>
        </w:rPr>
        <w:t xml:space="preserve">                ΟΙ ΓΡΑΜΜΑΤΕΙΣ</w:t>
      </w:r>
      <w:r w:rsidRPr="00456A25">
        <w:rPr>
          <w:rFonts w:eastAsia="Times New Roman" w:cs="Times New Roman"/>
          <w:szCs w:val="24"/>
        </w:rPr>
        <w:t xml:space="preserve">  </w:t>
      </w:r>
    </w:p>
    <w:sectPr w:rsidR="00F07EC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Microsoft Sans Serif">
    <w:panose1 w:val="020B0604020202020204"/>
    <w:charset w:val="A1"/>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trackRevisions/>
  <w:documentProtection w:edit="trackedChanges" w:enforcement="1" w:cryptProviderType="rsaFull" w:cryptAlgorithmClass="hash" w:cryptAlgorithmType="typeAny" w:cryptAlgorithmSid="4" w:cryptSpinCount="50000" w:hash="jJ7rwCfA4R1QV2fHVMDmjLQ4Kw4=" w:salt="UzTz53XZAnxc8qMLpHpvD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0"/>
    <w:rsid w:val="000E78A4"/>
    <w:rsid w:val="005D0323"/>
    <w:rsid w:val="00F07E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08AA"/>
  <w15:docId w15:val="{DDD8B55A-18DC-4399-9548-566B27F9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43A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643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627</MetadataID>
    <Session xmlns="641f345b-441b-4b81-9152-adc2e73ba5e1">Γ´</Session>
    <Date xmlns="641f345b-441b-4b81-9152-adc2e73ba5e1">2018-05-07T21:00:00+00:00</Date>
    <Status xmlns="641f345b-441b-4b81-9152-adc2e73ba5e1">
      <Url>http://srv-sp1/praktika/Lists/Incoming_Metadata/EditForm.aspx?ID=627&amp;Source=/praktika/Recordings_Library/Forms/AllItems.aspx</Url>
      <Description>Δημοσιεύτηκε</Description>
    </Status>
    <Meeting xmlns="641f345b-441b-4b81-9152-adc2e73ba5e1">ΡΙΒ´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B40D1-1BD7-4217-97B7-9595B782E5C1}">
  <ds:schemaRefs>
    <ds:schemaRef ds:uri="http://schemas.microsoft.com/sharepoint/v3/contenttype/forms"/>
  </ds:schemaRefs>
</ds:datastoreItem>
</file>

<file path=customXml/itemProps2.xml><?xml version="1.0" encoding="utf-8"?>
<ds:datastoreItem xmlns:ds="http://schemas.openxmlformats.org/officeDocument/2006/customXml" ds:itemID="{515A083C-CAE6-4593-8437-DEDEDF6B6901}">
  <ds:schemaRefs>
    <ds:schemaRef ds:uri="http://schemas.microsoft.com/office/2006/documentManagement/types"/>
    <ds:schemaRef ds:uri="641f345b-441b-4b81-9152-adc2e73ba5e1"/>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39823C40-1DAF-4C6A-A1B3-9C02921CE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466</Pages>
  <Words>90780</Words>
  <Characters>490216</Characters>
  <Application>Microsoft Office Word</Application>
  <DocSecurity>0</DocSecurity>
  <Lines>4085</Lines>
  <Paragraphs>1159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2018-05-14T10:07:00Z</dcterms:created>
  <dcterms:modified xsi:type="dcterms:W3CDTF">2018-05-14T10:07:00Z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