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058EE" w14:textId="77777777" w:rsidR="000E346C" w:rsidRPr="000E346C" w:rsidRDefault="000E346C" w:rsidP="000E346C">
      <w:pPr>
        <w:spacing w:after="0" w:line="360" w:lineRule="auto"/>
        <w:rPr>
          <w:ins w:id="0" w:author="Φλούδα Χριστίνα" w:date="2017-12-08T11:50:00Z"/>
          <w:rFonts w:eastAsia="Times New Roman"/>
          <w:szCs w:val="24"/>
          <w:lang w:eastAsia="en-US"/>
        </w:rPr>
      </w:pPr>
      <w:bookmarkStart w:id="1" w:name="_GoBack"/>
      <w:bookmarkEnd w:id="1"/>
      <w:ins w:id="2" w:author="Φλούδα Χριστίνα" w:date="2017-12-08T11:50:00Z">
        <w:r w:rsidRPr="000E346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7707EC7" w14:textId="77777777" w:rsidR="000E346C" w:rsidRPr="000E346C" w:rsidRDefault="000E346C" w:rsidP="000E346C">
      <w:pPr>
        <w:spacing w:after="0" w:line="360" w:lineRule="auto"/>
        <w:rPr>
          <w:ins w:id="3" w:author="Φλούδα Χριστίνα" w:date="2017-12-08T11:50:00Z"/>
          <w:rFonts w:eastAsia="Times New Roman"/>
          <w:szCs w:val="24"/>
          <w:lang w:eastAsia="en-US"/>
        </w:rPr>
      </w:pPr>
    </w:p>
    <w:p w14:paraId="01BC4362" w14:textId="77777777" w:rsidR="000E346C" w:rsidRPr="000E346C" w:rsidRDefault="000E346C" w:rsidP="000E346C">
      <w:pPr>
        <w:spacing w:after="0" w:line="360" w:lineRule="auto"/>
        <w:rPr>
          <w:ins w:id="4" w:author="Φλούδα Χριστίνα" w:date="2017-12-08T11:50:00Z"/>
          <w:rFonts w:eastAsia="Times New Roman"/>
          <w:szCs w:val="24"/>
          <w:lang w:eastAsia="en-US"/>
        </w:rPr>
      </w:pPr>
      <w:ins w:id="5" w:author="Φλούδα Χριστίνα" w:date="2017-12-08T11:50:00Z">
        <w:r w:rsidRPr="000E346C">
          <w:rPr>
            <w:rFonts w:eastAsia="Times New Roman"/>
            <w:szCs w:val="24"/>
            <w:lang w:eastAsia="en-US"/>
          </w:rPr>
          <w:t>ΠΙΝΑΚΑΣ ΠΕΡΙΕΧΟΜΕΝΩΝ</w:t>
        </w:r>
      </w:ins>
    </w:p>
    <w:p w14:paraId="2E71A4B9" w14:textId="77777777" w:rsidR="000E346C" w:rsidRPr="000E346C" w:rsidRDefault="000E346C" w:rsidP="000E346C">
      <w:pPr>
        <w:spacing w:after="0" w:line="360" w:lineRule="auto"/>
        <w:rPr>
          <w:ins w:id="6" w:author="Φλούδα Χριστίνα" w:date="2017-12-08T11:50:00Z"/>
          <w:rFonts w:eastAsia="Times New Roman"/>
          <w:szCs w:val="24"/>
          <w:lang w:eastAsia="en-US"/>
        </w:rPr>
      </w:pPr>
      <w:ins w:id="7" w:author="Φλούδα Χριστίνα" w:date="2017-12-08T11:50:00Z">
        <w:r w:rsidRPr="000E346C">
          <w:rPr>
            <w:rFonts w:eastAsia="Times New Roman"/>
            <w:szCs w:val="24"/>
            <w:lang w:eastAsia="en-US"/>
          </w:rPr>
          <w:t xml:space="preserve">ΙΖ΄ ΠΕΡΙΟΔΟΣ </w:t>
        </w:r>
      </w:ins>
    </w:p>
    <w:p w14:paraId="58C927CC" w14:textId="77777777" w:rsidR="000E346C" w:rsidRPr="000E346C" w:rsidRDefault="000E346C" w:rsidP="000E346C">
      <w:pPr>
        <w:spacing w:after="0" w:line="360" w:lineRule="auto"/>
        <w:rPr>
          <w:ins w:id="8" w:author="Φλούδα Χριστίνα" w:date="2017-12-08T11:50:00Z"/>
          <w:rFonts w:eastAsia="Times New Roman"/>
          <w:szCs w:val="24"/>
          <w:lang w:eastAsia="en-US"/>
        </w:rPr>
      </w:pPr>
      <w:ins w:id="9" w:author="Φλούδα Χριστίνα" w:date="2017-12-08T11:50:00Z">
        <w:r w:rsidRPr="000E346C">
          <w:rPr>
            <w:rFonts w:eastAsia="Times New Roman"/>
            <w:szCs w:val="24"/>
            <w:lang w:eastAsia="en-US"/>
          </w:rPr>
          <w:t>ΠΡΟΕΔΡΕΥΟΜΕΝΗΣ ΚΟΙΝΟΒΟΥΛΕΥΤΙΚΗΣ ΔΗΜΟΚΡΑΤΙΑΣ</w:t>
        </w:r>
      </w:ins>
    </w:p>
    <w:p w14:paraId="38089EBE" w14:textId="77777777" w:rsidR="000E346C" w:rsidRPr="000E346C" w:rsidRDefault="000E346C" w:rsidP="000E346C">
      <w:pPr>
        <w:spacing w:after="0" w:line="360" w:lineRule="auto"/>
        <w:rPr>
          <w:ins w:id="10" w:author="Φλούδα Χριστίνα" w:date="2017-12-08T11:50:00Z"/>
          <w:rFonts w:eastAsia="Times New Roman"/>
          <w:szCs w:val="24"/>
          <w:lang w:eastAsia="en-US"/>
        </w:rPr>
      </w:pPr>
      <w:ins w:id="11" w:author="Φλούδα Χριστίνα" w:date="2017-12-08T11:50:00Z">
        <w:r w:rsidRPr="000E346C">
          <w:rPr>
            <w:rFonts w:eastAsia="Times New Roman"/>
            <w:szCs w:val="24"/>
            <w:lang w:eastAsia="en-US"/>
          </w:rPr>
          <w:t>ΣΥΝΟΔΟΣ Γ΄</w:t>
        </w:r>
      </w:ins>
    </w:p>
    <w:p w14:paraId="3DBEAC80" w14:textId="77777777" w:rsidR="000E346C" w:rsidRPr="000E346C" w:rsidRDefault="000E346C" w:rsidP="000E346C">
      <w:pPr>
        <w:spacing w:after="0" w:line="360" w:lineRule="auto"/>
        <w:rPr>
          <w:ins w:id="12" w:author="Φλούδα Χριστίνα" w:date="2017-12-08T11:50:00Z"/>
          <w:rFonts w:eastAsia="Times New Roman"/>
          <w:szCs w:val="24"/>
          <w:lang w:eastAsia="en-US"/>
        </w:rPr>
      </w:pPr>
    </w:p>
    <w:p w14:paraId="56EC7D4B" w14:textId="77777777" w:rsidR="000E346C" w:rsidRPr="000E346C" w:rsidRDefault="000E346C" w:rsidP="000E346C">
      <w:pPr>
        <w:spacing w:after="0" w:line="360" w:lineRule="auto"/>
        <w:rPr>
          <w:ins w:id="13" w:author="Φλούδα Χριστίνα" w:date="2017-12-08T11:50:00Z"/>
          <w:rFonts w:eastAsia="Times New Roman"/>
          <w:szCs w:val="24"/>
          <w:lang w:eastAsia="en-US"/>
        </w:rPr>
      </w:pPr>
      <w:ins w:id="14" w:author="Φλούδα Χριστίνα" w:date="2017-12-08T11:50:00Z">
        <w:r w:rsidRPr="000E346C">
          <w:rPr>
            <w:rFonts w:eastAsia="Times New Roman"/>
            <w:szCs w:val="24"/>
            <w:lang w:eastAsia="en-US"/>
          </w:rPr>
          <w:t>ΣΥΝΕΔΡΙΑΣΗ ΛΗ΄</w:t>
        </w:r>
      </w:ins>
    </w:p>
    <w:p w14:paraId="498F9B6F" w14:textId="77777777" w:rsidR="000E346C" w:rsidRPr="000E346C" w:rsidRDefault="000E346C" w:rsidP="000E346C">
      <w:pPr>
        <w:spacing w:after="0" w:line="360" w:lineRule="auto"/>
        <w:rPr>
          <w:ins w:id="15" w:author="Φλούδα Χριστίνα" w:date="2017-12-08T11:50:00Z"/>
          <w:rFonts w:eastAsia="Times New Roman"/>
          <w:szCs w:val="24"/>
          <w:lang w:eastAsia="en-US"/>
        </w:rPr>
      </w:pPr>
      <w:ins w:id="16" w:author="Φλούδα Χριστίνα" w:date="2017-12-08T11:50:00Z">
        <w:r w:rsidRPr="000E346C">
          <w:rPr>
            <w:rFonts w:eastAsia="Times New Roman"/>
            <w:szCs w:val="24"/>
            <w:lang w:eastAsia="en-US"/>
          </w:rPr>
          <w:t>Παρασκευή  1 Δεκεμβρίου 2017</w:t>
        </w:r>
      </w:ins>
    </w:p>
    <w:p w14:paraId="254ACE76" w14:textId="77777777" w:rsidR="000E346C" w:rsidRPr="000E346C" w:rsidRDefault="000E346C" w:rsidP="000E346C">
      <w:pPr>
        <w:spacing w:after="0" w:line="360" w:lineRule="auto"/>
        <w:rPr>
          <w:ins w:id="17" w:author="Φλούδα Χριστίνα" w:date="2017-12-08T11:50:00Z"/>
          <w:rFonts w:eastAsia="Times New Roman"/>
          <w:szCs w:val="24"/>
          <w:lang w:eastAsia="en-US"/>
        </w:rPr>
      </w:pPr>
    </w:p>
    <w:p w14:paraId="41DF563D" w14:textId="77777777" w:rsidR="000E346C" w:rsidRPr="000E346C" w:rsidRDefault="000E346C" w:rsidP="000E346C">
      <w:pPr>
        <w:spacing w:after="0" w:line="360" w:lineRule="auto"/>
        <w:rPr>
          <w:ins w:id="18" w:author="Φλούδα Χριστίνα" w:date="2017-12-08T11:50:00Z"/>
          <w:rFonts w:eastAsia="Times New Roman"/>
          <w:szCs w:val="24"/>
          <w:lang w:eastAsia="en-US"/>
        </w:rPr>
      </w:pPr>
      <w:ins w:id="19" w:author="Φλούδα Χριστίνα" w:date="2017-12-08T11:50:00Z">
        <w:r w:rsidRPr="000E346C">
          <w:rPr>
            <w:rFonts w:eastAsia="Times New Roman"/>
            <w:szCs w:val="24"/>
            <w:lang w:eastAsia="en-US"/>
          </w:rPr>
          <w:t>ΘΕΜΑΤΑ</w:t>
        </w:r>
      </w:ins>
    </w:p>
    <w:p w14:paraId="2FFC460A" w14:textId="77777777" w:rsidR="000E346C" w:rsidRPr="000E346C" w:rsidRDefault="000E346C" w:rsidP="000E346C">
      <w:pPr>
        <w:spacing w:after="0" w:line="360" w:lineRule="auto"/>
        <w:rPr>
          <w:ins w:id="20" w:author="Φλούδα Χριστίνα" w:date="2017-12-08T11:50:00Z"/>
          <w:rFonts w:eastAsia="Times New Roman"/>
          <w:szCs w:val="24"/>
          <w:lang w:eastAsia="en-US"/>
        </w:rPr>
      </w:pPr>
      <w:ins w:id="21" w:author="Φλούδα Χριστίνα" w:date="2017-12-08T11:50:00Z">
        <w:r w:rsidRPr="000E346C">
          <w:rPr>
            <w:rFonts w:eastAsia="Times New Roman"/>
            <w:szCs w:val="24"/>
            <w:lang w:eastAsia="en-US"/>
          </w:rPr>
          <w:t xml:space="preserve"> </w:t>
        </w:r>
        <w:r w:rsidRPr="000E346C">
          <w:rPr>
            <w:rFonts w:eastAsia="Times New Roman"/>
            <w:szCs w:val="24"/>
            <w:lang w:eastAsia="en-US"/>
          </w:rPr>
          <w:br/>
          <w:t xml:space="preserve">Α. ΕΙΔΙΚΑ ΘΕΜΑΤΑ </w:t>
        </w:r>
        <w:r w:rsidRPr="000E346C">
          <w:rPr>
            <w:rFonts w:eastAsia="Times New Roman"/>
            <w:szCs w:val="24"/>
            <w:lang w:eastAsia="en-US"/>
          </w:rPr>
          <w:br/>
          <w:t xml:space="preserve">1.  Άδεια απουσίας των Βουλευτών κ.κ. Α. </w:t>
        </w:r>
        <w:proofErr w:type="spellStart"/>
        <w:r w:rsidRPr="000E346C">
          <w:rPr>
            <w:rFonts w:eastAsia="Times New Roman"/>
            <w:szCs w:val="24"/>
            <w:lang w:eastAsia="en-US"/>
          </w:rPr>
          <w:t>Καββαδάς</w:t>
        </w:r>
        <w:proofErr w:type="spellEnd"/>
        <w:r w:rsidRPr="000E346C">
          <w:rPr>
            <w:rFonts w:eastAsia="Times New Roman"/>
            <w:szCs w:val="24"/>
            <w:lang w:eastAsia="en-US"/>
          </w:rPr>
          <w:t xml:space="preserve"> και Α. Συρίγου, σελ. </w:t>
        </w:r>
        <w:r w:rsidRPr="000E346C">
          <w:rPr>
            <w:rFonts w:eastAsia="Times New Roman"/>
            <w:szCs w:val="24"/>
            <w:lang w:eastAsia="en-US"/>
          </w:rPr>
          <w:br/>
          <w:t xml:space="preserve">2.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30 Νοεμβρίου 2017, την ποινική δικογραφία που αφορά στον πρώην Υπουργό Ανάπτυξης, Ανταγωνιστικότητας, Υποδομών, Μεταφορών και Δικτύων κ. Κωνσταντίνο Χατζηδάκη, σελ. </w:t>
        </w:r>
        <w:r w:rsidRPr="000E346C">
          <w:rPr>
            <w:rFonts w:eastAsia="Times New Roman"/>
            <w:szCs w:val="24"/>
            <w:lang w:eastAsia="en-US"/>
          </w:rPr>
          <w:br/>
          <w:t>3. Κατάθεση Εκθέσεως Ειδικής Μόνιμης Επιτροπής:</w:t>
        </w:r>
      </w:ins>
    </w:p>
    <w:p w14:paraId="7C17CC57" w14:textId="77777777" w:rsidR="000E346C" w:rsidRPr="000E346C" w:rsidRDefault="000E346C" w:rsidP="000E346C">
      <w:pPr>
        <w:spacing w:after="0" w:line="360" w:lineRule="auto"/>
        <w:rPr>
          <w:ins w:id="22" w:author="Φλούδα Χριστίνα" w:date="2017-12-08T11:50:00Z"/>
          <w:rFonts w:eastAsia="Times New Roman"/>
          <w:szCs w:val="24"/>
          <w:lang w:eastAsia="en-US"/>
        </w:rPr>
      </w:pPr>
      <w:ins w:id="23" w:author="Φλούδα Χριστίνα" w:date="2017-12-08T11:50:00Z">
        <w:r w:rsidRPr="000E346C">
          <w:rPr>
            <w:rFonts w:eastAsia="Times New Roman"/>
            <w:szCs w:val="24"/>
            <w:lang w:eastAsia="en-US"/>
          </w:rPr>
          <w:t>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w:t>
        </w:r>
        <w:r w:rsidRPr="000E346C">
          <w:rPr>
            <w:rFonts w:eastAsia="Times New Roman"/>
            <w:szCs w:val="24"/>
            <w:lang w:eastAsia="en-US"/>
          </w:rPr>
          <w:br/>
          <w:t xml:space="preserve"> </w:t>
        </w:r>
        <w:r w:rsidRPr="000E346C">
          <w:rPr>
            <w:rFonts w:eastAsia="Times New Roman"/>
            <w:szCs w:val="24"/>
            <w:lang w:eastAsia="en-US"/>
          </w:rPr>
          <w:br/>
          <w:t xml:space="preserve">Β. ΚΟΙΝΟΒΟΥΛΕΥΤΙΚΟΣ ΕΛΕΓΧΟΣ </w:t>
        </w:r>
        <w:r w:rsidRPr="000E346C">
          <w:rPr>
            <w:rFonts w:eastAsia="Times New Roman"/>
            <w:szCs w:val="24"/>
            <w:lang w:eastAsia="en-US"/>
          </w:rPr>
          <w:br/>
          <w:t xml:space="preserve">1. Ανακοίνωση αναφορών, σελ. </w:t>
        </w:r>
        <w:r w:rsidRPr="000E346C">
          <w:rPr>
            <w:rFonts w:eastAsia="Times New Roman"/>
            <w:szCs w:val="24"/>
            <w:lang w:eastAsia="en-US"/>
          </w:rPr>
          <w:br/>
          <w:t xml:space="preserve">2. Ανακοίνωση του δελτίου επικαίρων ερωτήσεων της Δευτέρας 4 Δεκεμβρίου 2017, σελ. </w:t>
        </w:r>
        <w:r w:rsidRPr="000E346C">
          <w:rPr>
            <w:rFonts w:eastAsia="Times New Roman"/>
            <w:szCs w:val="24"/>
            <w:lang w:eastAsia="en-US"/>
          </w:rPr>
          <w:br/>
          <w:t>3. Συζήτηση επικαίρων ερωτήσεων:</w:t>
        </w:r>
        <w:r w:rsidRPr="000E346C">
          <w:rPr>
            <w:rFonts w:eastAsia="Times New Roman"/>
            <w:szCs w:val="24"/>
            <w:lang w:eastAsia="en-US"/>
          </w:rPr>
          <w:br/>
          <w:t xml:space="preserve">    α) Προς τον Υπουργό Ψηφιακής Πολιτικής, Τηλεπικοινωνιών και Ενημέρωσης, σχετικά με την ισότιμη προβολή όλων των κομμάτων στα Μέσα Μαζικής Ενημέρωσης, σελ. </w:t>
        </w:r>
        <w:r w:rsidRPr="000E346C">
          <w:rPr>
            <w:rFonts w:eastAsia="Times New Roman"/>
            <w:szCs w:val="24"/>
            <w:lang w:eastAsia="en-US"/>
          </w:rPr>
          <w:br/>
          <w:t xml:space="preserve">    β) Προς τον Υπουργό Οικονομίας και Ανάπτυξης, με θέμα: « Ένταξη έργου β' φάσης επέκτασης δικτύου διανομής τηλεθέρμανσης Μεγαλόπολης Αρκαδίας», σελ. </w:t>
        </w:r>
        <w:r w:rsidRPr="000E346C">
          <w:rPr>
            <w:rFonts w:eastAsia="Times New Roman"/>
            <w:szCs w:val="24"/>
            <w:lang w:eastAsia="en-US"/>
          </w:rPr>
          <w:br/>
          <w:t xml:space="preserve"> </w:t>
        </w:r>
        <w:r w:rsidRPr="000E346C">
          <w:rPr>
            <w:rFonts w:eastAsia="Times New Roman"/>
            <w:szCs w:val="24"/>
            <w:lang w:eastAsia="en-US"/>
          </w:rPr>
          <w:br/>
          <w:t xml:space="preserve">Γ. ΝΟΜΟΘΕΤΙΚΗ ΕΡΓΑΣΙΑ </w:t>
        </w:r>
        <w:r w:rsidRPr="000E346C">
          <w:rPr>
            <w:rFonts w:eastAsia="Times New Roman"/>
            <w:szCs w:val="24"/>
            <w:lang w:eastAsia="en-US"/>
          </w:rPr>
          <w:br/>
          <w:t>Κατάθεση σχεδίου νόμου:</w:t>
        </w:r>
      </w:ins>
    </w:p>
    <w:p w14:paraId="38071639" w14:textId="77777777" w:rsidR="000E346C" w:rsidRPr="000E346C" w:rsidRDefault="000E346C" w:rsidP="000E346C">
      <w:pPr>
        <w:spacing w:after="0" w:line="360" w:lineRule="auto"/>
        <w:rPr>
          <w:ins w:id="24" w:author="Φλούδα Χριστίνα" w:date="2017-12-08T11:50:00Z"/>
          <w:rFonts w:eastAsia="Times New Roman"/>
          <w:szCs w:val="24"/>
          <w:lang w:eastAsia="en-US"/>
        </w:rPr>
      </w:pPr>
      <w:ins w:id="25" w:author="Φλούδα Χριστίνα" w:date="2017-12-08T11:50:00Z">
        <w:r w:rsidRPr="000E346C">
          <w:rPr>
            <w:rFonts w:eastAsia="Times New Roman"/>
            <w:szCs w:val="24"/>
            <w:lang w:eastAsia="en-US"/>
          </w:rPr>
          <w:t>Οι Υπουργοί Ψηφιακής Πολιτικής, Τηλεπικοινωνιών και Ενημέρωσης, Οικονομίας και Ανάπτυξης, Εθνικής  Άμυνας, Παιδείας,  Έρευνας και Θρησκευμάτων, Εξωτερικών, Δικαιοσύνης, Διαφάνειας και Ανθρωπίνων Δικαιωμάτων, Οικονομικών, Διοικητικής Ανασυγκρότησης, Περιβάλλοντος και Ενέργειας, οι Αναπληρωτές Υπουργοί Περιβάλλοντος και Ενέργειας και Οικονομικών, καθώς και η Υφυπουργός Οικονομικών κατέθεσαν την 30-11-2017 σχέδιο νόμου με τίτλο: «</w:t>
        </w:r>
        <w:proofErr w:type="spellStart"/>
        <w:r w:rsidRPr="000E346C">
          <w:rPr>
            <w:rFonts w:eastAsia="Times New Roman"/>
            <w:szCs w:val="24"/>
            <w:lang w:eastAsia="en-US"/>
          </w:rPr>
          <w:t>Αδειοδότηση</w:t>
        </w:r>
        <w:proofErr w:type="spellEnd"/>
        <w:r w:rsidRPr="000E346C">
          <w:rPr>
            <w:rFonts w:eastAsia="Times New Roman"/>
            <w:szCs w:val="24"/>
            <w:lang w:eastAsia="en-US"/>
          </w:rPr>
          <w:t xml:space="preserve"> διαστημικών δραστηριοτήτων - Καταχώριση στο Εθνικό Μητρώο Διαστημικών Αντικειμένων -  Ίδρυση Ελληνικού Διαστημικού Οργανισμού και λοιπές διατάξεις», σελ. </w:t>
        </w:r>
        <w:r w:rsidRPr="000E346C">
          <w:rPr>
            <w:rFonts w:eastAsia="Times New Roman"/>
            <w:szCs w:val="24"/>
            <w:lang w:eastAsia="en-US"/>
          </w:rPr>
          <w:br/>
        </w:r>
      </w:ins>
    </w:p>
    <w:p w14:paraId="02EC62DA" w14:textId="77777777" w:rsidR="000E346C" w:rsidRPr="000E346C" w:rsidRDefault="000E346C" w:rsidP="000E346C">
      <w:pPr>
        <w:spacing w:after="0" w:line="360" w:lineRule="auto"/>
        <w:rPr>
          <w:ins w:id="26" w:author="Φλούδα Χριστίνα" w:date="2017-12-08T11:50:00Z"/>
          <w:rFonts w:eastAsia="Times New Roman"/>
          <w:szCs w:val="24"/>
          <w:lang w:eastAsia="en-US"/>
        </w:rPr>
      </w:pPr>
      <w:ins w:id="27" w:author="Φλούδα Χριστίνα" w:date="2017-12-08T11:50:00Z">
        <w:r w:rsidRPr="000E346C">
          <w:rPr>
            <w:rFonts w:eastAsia="Times New Roman"/>
            <w:szCs w:val="24"/>
            <w:lang w:eastAsia="en-US"/>
          </w:rPr>
          <w:t>ΠΡΟΕΔΡΕΥΩΝ</w:t>
        </w:r>
      </w:ins>
    </w:p>
    <w:p w14:paraId="4198E604" w14:textId="77777777" w:rsidR="000E346C" w:rsidRPr="000E346C" w:rsidRDefault="000E346C" w:rsidP="000E346C">
      <w:pPr>
        <w:spacing w:after="0" w:line="360" w:lineRule="auto"/>
        <w:rPr>
          <w:ins w:id="28" w:author="Φλούδα Χριστίνα" w:date="2017-12-08T11:50:00Z"/>
          <w:rFonts w:eastAsia="Times New Roman"/>
          <w:szCs w:val="24"/>
          <w:lang w:eastAsia="en-US"/>
        </w:rPr>
      </w:pPr>
    </w:p>
    <w:p w14:paraId="21BCF05D" w14:textId="77777777" w:rsidR="000E346C" w:rsidRPr="000E346C" w:rsidRDefault="000E346C" w:rsidP="000E346C">
      <w:pPr>
        <w:spacing w:after="0" w:line="360" w:lineRule="auto"/>
        <w:rPr>
          <w:ins w:id="29" w:author="Φλούδα Χριστίνα" w:date="2017-12-08T11:50:00Z"/>
          <w:rFonts w:eastAsia="Times New Roman"/>
          <w:szCs w:val="24"/>
          <w:lang w:eastAsia="en-US"/>
        </w:rPr>
      </w:pPr>
      <w:ins w:id="30" w:author="Φλούδα Χριστίνα" w:date="2017-12-08T11:50:00Z">
        <w:r w:rsidRPr="000E346C">
          <w:rPr>
            <w:rFonts w:eastAsia="Times New Roman"/>
            <w:szCs w:val="24"/>
            <w:lang w:eastAsia="en-US"/>
          </w:rPr>
          <w:t>ΚΑΜΜΕΝΟΣ Δ. , σελ.</w:t>
        </w:r>
      </w:ins>
    </w:p>
    <w:p w14:paraId="685DE025" w14:textId="77777777" w:rsidR="000E346C" w:rsidRPr="000E346C" w:rsidRDefault="000E346C" w:rsidP="000E346C">
      <w:pPr>
        <w:spacing w:after="0" w:line="360" w:lineRule="auto"/>
        <w:rPr>
          <w:ins w:id="31" w:author="Φλούδα Χριστίνα" w:date="2017-12-08T11:50:00Z"/>
          <w:rFonts w:eastAsia="Times New Roman"/>
          <w:szCs w:val="24"/>
          <w:lang w:eastAsia="en-US"/>
        </w:rPr>
      </w:pPr>
    </w:p>
    <w:p w14:paraId="746CECC4" w14:textId="77777777" w:rsidR="000E346C" w:rsidRPr="000E346C" w:rsidRDefault="000E346C" w:rsidP="000E346C">
      <w:pPr>
        <w:spacing w:after="0" w:line="360" w:lineRule="auto"/>
        <w:rPr>
          <w:ins w:id="32" w:author="Φλούδα Χριστίνα" w:date="2017-12-08T11:50:00Z"/>
          <w:rFonts w:eastAsia="Times New Roman"/>
          <w:szCs w:val="24"/>
          <w:lang w:eastAsia="en-US"/>
        </w:rPr>
      </w:pPr>
    </w:p>
    <w:p w14:paraId="11C408AD" w14:textId="77777777" w:rsidR="000E346C" w:rsidRPr="000E346C" w:rsidRDefault="000E346C" w:rsidP="000E346C">
      <w:pPr>
        <w:spacing w:after="0" w:line="360" w:lineRule="auto"/>
        <w:rPr>
          <w:ins w:id="33" w:author="Φλούδα Χριστίνα" w:date="2017-12-08T11:50:00Z"/>
          <w:rFonts w:eastAsia="Times New Roman"/>
          <w:szCs w:val="24"/>
          <w:lang w:eastAsia="en-US"/>
        </w:rPr>
      </w:pPr>
      <w:ins w:id="34" w:author="Φλούδα Χριστίνα" w:date="2017-12-08T11:50:00Z">
        <w:r w:rsidRPr="000E346C">
          <w:rPr>
            <w:rFonts w:eastAsia="Times New Roman"/>
            <w:szCs w:val="24"/>
            <w:lang w:eastAsia="en-US"/>
          </w:rPr>
          <w:t>ΟΜΙΛΗΤΕΣ</w:t>
        </w:r>
      </w:ins>
    </w:p>
    <w:p w14:paraId="29CA2092" w14:textId="288D96DC" w:rsidR="000E346C" w:rsidRDefault="000E346C" w:rsidP="000E346C">
      <w:pPr>
        <w:spacing w:after="0" w:line="600" w:lineRule="auto"/>
        <w:ind w:firstLine="720"/>
        <w:jc w:val="center"/>
        <w:rPr>
          <w:ins w:id="35" w:author="Φλούδα Χριστίνα" w:date="2017-12-08T11:50:00Z"/>
          <w:rFonts w:eastAsia="Times New Roman"/>
          <w:szCs w:val="24"/>
        </w:rPr>
      </w:pPr>
      <w:ins w:id="36" w:author="Φλούδα Χριστίνα" w:date="2017-12-08T11:50:00Z">
        <w:r w:rsidRPr="000E346C">
          <w:rPr>
            <w:rFonts w:eastAsia="Times New Roman"/>
            <w:szCs w:val="24"/>
            <w:lang w:eastAsia="en-US"/>
          </w:rPr>
          <w:br/>
          <w:t>Α. Επί των επικαίρων ερωτήσεων:</w:t>
        </w:r>
        <w:r w:rsidRPr="000E346C">
          <w:rPr>
            <w:rFonts w:eastAsia="Times New Roman"/>
            <w:szCs w:val="24"/>
            <w:lang w:eastAsia="en-US"/>
          </w:rPr>
          <w:br/>
          <w:t>ΓΕΩΡΓΙΑΔΗΣ Μ. , σελ.</w:t>
        </w:r>
        <w:r w:rsidRPr="000E346C">
          <w:rPr>
            <w:rFonts w:eastAsia="Times New Roman"/>
            <w:szCs w:val="24"/>
            <w:lang w:eastAsia="en-US"/>
          </w:rPr>
          <w:br/>
          <w:t>ΚΩΝΣΤΑΝΤΙΝΟΠΟΥΛΟΣ Ο. , σελ.</w:t>
        </w:r>
        <w:r w:rsidRPr="000E346C">
          <w:rPr>
            <w:rFonts w:eastAsia="Times New Roman"/>
            <w:szCs w:val="24"/>
            <w:lang w:eastAsia="en-US"/>
          </w:rPr>
          <w:br/>
          <w:t>ΠΑΠΠΑΣ Ν. , σελ.</w:t>
        </w:r>
        <w:r w:rsidRPr="000E346C">
          <w:rPr>
            <w:rFonts w:eastAsia="Times New Roman"/>
            <w:szCs w:val="24"/>
            <w:lang w:eastAsia="en-US"/>
          </w:rPr>
          <w:br/>
          <w:t>ΧΑΡΙΤΣΗΣ Α. , σελ.</w:t>
        </w:r>
      </w:ins>
    </w:p>
    <w:p w14:paraId="0A746F4C" w14:textId="77777777" w:rsidR="00DE0414" w:rsidRDefault="000E346C">
      <w:pPr>
        <w:spacing w:after="0" w:line="600" w:lineRule="auto"/>
        <w:ind w:firstLine="720"/>
        <w:jc w:val="center"/>
        <w:rPr>
          <w:rFonts w:eastAsia="Times New Roman"/>
          <w:szCs w:val="24"/>
        </w:rPr>
      </w:pPr>
      <w:r>
        <w:rPr>
          <w:rFonts w:eastAsia="Times New Roman"/>
          <w:szCs w:val="24"/>
        </w:rPr>
        <w:t>ΠΡΑΚΤΙΚΑ ΒΟΥΛΗΣ</w:t>
      </w:r>
    </w:p>
    <w:p w14:paraId="0A746F4D" w14:textId="77777777" w:rsidR="00DE0414" w:rsidRDefault="000E346C">
      <w:pPr>
        <w:spacing w:after="0" w:line="600" w:lineRule="auto"/>
        <w:ind w:firstLine="720"/>
        <w:jc w:val="center"/>
        <w:rPr>
          <w:rFonts w:eastAsia="Times New Roman"/>
          <w:szCs w:val="24"/>
        </w:rPr>
      </w:pPr>
      <w:r>
        <w:rPr>
          <w:rFonts w:eastAsia="Times New Roman"/>
          <w:szCs w:val="24"/>
        </w:rPr>
        <w:t xml:space="preserve">ΙΖ΄ ΠΕΡΙΟΔΟΣ </w:t>
      </w:r>
    </w:p>
    <w:p w14:paraId="0A746F4E" w14:textId="77777777" w:rsidR="00DE0414" w:rsidRDefault="000E346C">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A746F4F" w14:textId="77777777" w:rsidR="00DE0414" w:rsidRDefault="000E346C">
      <w:pPr>
        <w:spacing w:after="0" w:line="600" w:lineRule="auto"/>
        <w:ind w:firstLine="720"/>
        <w:jc w:val="center"/>
        <w:rPr>
          <w:rFonts w:eastAsia="Times New Roman"/>
          <w:szCs w:val="24"/>
        </w:rPr>
      </w:pPr>
      <w:r>
        <w:rPr>
          <w:rFonts w:eastAsia="Times New Roman"/>
          <w:szCs w:val="24"/>
        </w:rPr>
        <w:t>ΣΥΝΟΔΟΣ Γ΄</w:t>
      </w:r>
    </w:p>
    <w:p w14:paraId="0A746F50" w14:textId="77777777" w:rsidR="00DE0414" w:rsidRDefault="000E346C">
      <w:pPr>
        <w:spacing w:after="0" w:line="600" w:lineRule="auto"/>
        <w:ind w:firstLine="720"/>
        <w:jc w:val="center"/>
        <w:rPr>
          <w:rFonts w:eastAsia="Times New Roman"/>
          <w:szCs w:val="24"/>
        </w:rPr>
      </w:pPr>
      <w:r>
        <w:rPr>
          <w:rFonts w:eastAsia="Times New Roman"/>
          <w:szCs w:val="24"/>
        </w:rPr>
        <w:t>ΣΥΝΕΔΡΙΑΣΗ ΛΗ΄</w:t>
      </w:r>
    </w:p>
    <w:p w14:paraId="0A746F51" w14:textId="77777777" w:rsidR="00DE0414" w:rsidRDefault="000E346C">
      <w:pPr>
        <w:spacing w:after="0" w:line="600" w:lineRule="auto"/>
        <w:ind w:firstLine="720"/>
        <w:jc w:val="center"/>
        <w:rPr>
          <w:rFonts w:eastAsia="Times New Roman"/>
          <w:szCs w:val="24"/>
        </w:rPr>
      </w:pPr>
      <w:r>
        <w:rPr>
          <w:rFonts w:eastAsia="Times New Roman"/>
          <w:szCs w:val="24"/>
        </w:rPr>
        <w:t>Παρασκευή 1</w:t>
      </w:r>
      <w:del w:id="37" w:author="Φλούδα Χριστίνα" w:date="2017-12-08T10:33:00Z">
        <w:r w:rsidRPr="002C0990" w:rsidDel="0014185B">
          <w:rPr>
            <w:rFonts w:eastAsia="Times New Roman"/>
            <w:szCs w:val="24"/>
            <w:vertAlign w:val="superscript"/>
          </w:rPr>
          <w:delText>η</w:delText>
        </w:r>
      </w:del>
      <w:r>
        <w:rPr>
          <w:rFonts w:eastAsia="Times New Roman"/>
          <w:szCs w:val="24"/>
        </w:rPr>
        <w:t xml:space="preserve"> Δεκεμβρίου 2017</w:t>
      </w:r>
    </w:p>
    <w:p w14:paraId="0A746F52" w14:textId="77777777" w:rsidR="00DE0414" w:rsidRDefault="000E346C">
      <w:pPr>
        <w:spacing w:after="0" w:line="600" w:lineRule="auto"/>
        <w:ind w:firstLine="720"/>
        <w:jc w:val="both"/>
        <w:rPr>
          <w:rFonts w:eastAsia="Times New Roman"/>
          <w:szCs w:val="24"/>
        </w:rPr>
      </w:pPr>
      <w:r>
        <w:rPr>
          <w:rFonts w:eastAsia="Times New Roman"/>
          <w:szCs w:val="24"/>
        </w:rPr>
        <w:t>Αθήνα, σήμερα την 1</w:t>
      </w:r>
      <w:r w:rsidRPr="002C0990">
        <w:rPr>
          <w:rFonts w:eastAsia="Times New Roman"/>
          <w:szCs w:val="24"/>
          <w:vertAlign w:val="superscript"/>
        </w:rPr>
        <w:t>η</w:t>
      </w:r>
      <w:r>
        <w:rPr>
          <w:rFonts w:eastAsia="Times New Roman"/>
          <w:szCs w:val="24"/>
        </w:rPr>
        <w:t xml:space="preserve"> Δεκεμβρίου ημέρα Παρασκευή και ώρα 10.05΄</w:t>
      </w:r>
      <w:r w:rsidRPr="00AD7CA3">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Η΄ Αντιπροέδρου αυτής κ. </w:t>
      </w:r>
      <w:r w:rsidRPr="006C122E">
        <w:rPr>
          <w:rFonts w:eastAsia="Times New Roman"/>
          <w:b/>
          <w:szCs w:val="24"/>
        </w:rPr>
        <w:t>ΔΗΜΗΤΡΙΟΥ ΚΑΜΜΕΝΟΥ</w:t>
      </w:r>
      <w:r w:rsidRPr="00AD7CA3">
        <w:rPr>
          <w:rFonts w:eastAsia="Times New Roman"/>
          <w:szCs w:val="24"/>
        </w:rPr>
        <w:t>.</w:t>
      </w:r>
    </w:p>
    <w:p w14:paraId="0A746F53" w14:textId="77777777" w:rsidR="00DE0414" w:rsidRDefault="000E346C">
      <w:pPr>
        <w:spacing w:after="0" w:line="600" w:lineRule="auto"/>
        <w:ind w:firstLine="720"/>
        <w:jc w:val="both"/>
        <w:rPr>
          <w:rFonts w:eastAsia="Times New Roman"/>
          <w:szCs w:val="24"/>
        </w:rPr>
      </w:pPr>
      <w:r>
        <w:rPr>
          <w:rFonts w:eastAsia="Times New Roman"/>
          <w:b/>
          <w:bCs/>
          <w:szCs w:val="24"/>
        </w:rPr>
        <w:t>ΠΡΟΕΔΡΕΥΩΝ (</w:t>
      </w:r>
      <w:r>
        <w:rPr>
          <w:rFonts w:eastAsia="Times New Roman"/>
          <w:b/>
          <w:szCs w:val="24"/>
        </w:rPr>
        <w:t>Δημήτριος Καμμένος)</w:t>
      </w:r>
      <w:r>
        <w:rPr>
          <w:rFonts w:eastAsia="Times New Roman"/>
          <w:b/>
          <w:bCs/>
          <w:szCs w:val="24"/>
        </w:rPr>
        <w:t xml:space="preserve">: </w:t>
      </w:r>
      <w:r>
        <w:rPr>
          <w:rFonts w:eastAsia="Times New Roman"/>
          <w:szCs w:val="24"/>
        </w:rPr>
        <w:t xml:space="preserve">Κυρίες και κύριοι συνάδελφοι, αρχίζει η συνεδρίαση. </w:t>
      </w:r>
    </w:p>
    <w:p w14:paraId="0A746F54" w14:textId="77777777" w:rsidR="00DE0414" w:rsidRDefault="000E346C">
      <w:pPr>
        <w:spacing w:after="0" w:line="600" w:lineRule="auto"/>
        <w:ind w:firstLine="720"/>
        <w:jc w:val="both"/>
        <w:rPr>
          <w:rFonts w:eastAsia="Times New Roman"/>
          <w:szCs w:val="24"/>
        </w:rPr>
      </w:pPr>
      <w:r>
        <w:rPr>
          <w:rFonts w:eastAsia="Times New Roman"/>
          <w:szCs w:val="24"/>
        </w:rPr>
        <w:t>Καλημέρα</w:t>
      </w:r>
      <w:r>
        <w:rPr>
          <w:rFonts w:eastAsia="Times New Roman"/>
          <w:szCs w:val="24"/>
        </w:rPr>
        <w:t xml:space="preserve"> και καλό μήνα σε όλους</w:t>
      </w:r>
      <w:r>
        <w:rPr>
          <w:rFonts w:eastAsia="Times New Roman"/>
          <w:szCs w:val="24"/>
        </w:rPr>
        <w:t>!</w:t>
      </w:r>
    </w:p>
    <w:p w14:paraId="0A746F55" w14:textId="77777777" w:rsidR="00DE0414" w:rsidRDefault="000E346C">
      <w:pPr>
        <w:spacing w:after="0" w:line="600" w:lineRule="auto"/>
        <w:ind w:firstLine="720"/>
        <w:jc w:val="both"/>
        <w:rPr>
          <w:rFonts w:eastAsia="Times New Roman"/>
          <w:szCs w:val="24"/>
        </w:rPr>
      </w:pPr>
      <w:r>
        <w:rPr>
          <w:rFonts w:eastAsia="Times New Roman"/>
          <w:szCs w:val="24"/>
        </w:rPr>
        <w:t>Παρακαλείται ο κ. Οδυσσέας Κωνσταντινόπουλος να ανακοινώσει τις αναφορές προς το Σώμα.</w:t>
      </w:r>
    </w:p>
    <w:p w14:paraId="0A746F56" w14:textId="77777777" w:rsidR="00DE0414" w:rsidRDefault="000E346C">
      <w:pPr>
        <w:spacing w:after="0" w:line="600" w:lineRule="auto"/>
        <w:ind w:firstLine="720"/>
        <w:jc w:val="both"/>
        <w:rPr>
          <w:rFonts w:eastAsia="Times New Roman"/>
          <w:szCs w:val="24"/>
        </w:rPr>
      </w:pPr>
      <w:r>
        <w:rPr>
          <w:rFonts w:eastAsia="Times New Roman"/>
          <w:szCs w:val="24"/>
        </w:rPr>
        <w:t>(Ανακοινώνονται προς το Σώμα από τον κ. Οδυσσέα Κωνσταντινόπουλο, Βουλευτή</w:t>
      </w:r>
      <w:r>
        <w:rPr>
          <w:rFonts w:eastAsia="Times New Roman"/>
          <w:szCs w:val="24"/>
        </w:rPr>
        <w:t xml:space="preserve"> </w:t>
      </w:r>
      <w:r>
        <w:rPr>
          <w:rFonts w:eastAsia="Times New Roman"/>
          <w:szCs w:val="24"/>
        </w:rPr>
        <w:t>Αρκαδίας, τα ακόλουθα:</w:t>
      </w:r>
    </w:p>
    <w:p w14:paraId="0A746F57" w14:textId="77777777" w:rsidR="00DE0414" w:rsidRDefault="000E346C">
      <w:pPr>
        <w:spacing w:after="0" w:line="600" w:lineRule="auto"/>
        <w:ind w:firstLine="720"/>
        <w:jc w:val="both"/>
        <w:rPr>
          <w:rFonts w:eastAsia="Times New Roman"/>
          <w:szCs w:val="24"/>
        </w:rPr>
      </w:pPr>
      <w:r>
        <w:rPr>
          <w:rFonts w:eastAsia="Times New Roman"/>
          <w:szCs w:val="24"/>
        </w:rPr>
        <w:t>Α. ΚΑΤΑΘΕΣΗ ΑΝΑΦΟΡΩΝ</w:t>
      </w:r>
    </w:p>
    <w:p w14:paraId="0A746F58" w14:textId="77777777" w:rsidR="00DE0414" w:rsidRDefault="000E346C">
      <w:pPr>
        <w:spacing w:after="0" w:line="600" w:lineRule="auto"/>
        <w:ind w:firstLine="720"/>
        <w:jc w:val="center"/>
        <w:rPr>
          <w:rFonts w:eastAsia="Times New Roman"/>
          <w:color w:val="FF0000"/>
          <w:szCs w:val="24"/>
        </w:rPr>
      </w:pPr>
      <w:r w:rsidRPr="000776EF">
        <w:rPr>
          <w:rFonts w:eastAsia="Times New Roman"/>
          <w:color w:val="FF0000"/>
          <w:szCs w:val="24"/>
        </w:rPr>
        <w:lastRenderedPageBreak/>
        <w:t>(Να μπ</w:t>
      </w:r>
      <w:r>
        <w:rPr>
          <w:rFonts w:eastAsia="Times New Roman"/>
          <w:color w:val="FF0000"/>
          <w:szCs w:val="24"/>
        </w:rPr>
        <w:t>ει</w:t>
      </w:r>
      <w:r w:rsidRPr="000776EF">
        <w:rPr>
          <w:rFonts w:eastAsia="Times New Roman"/>
          <w:color w:val="FF0000"/>
          <w:szCs w:val="24"/>
        </w:rPr>
        <w:t xml:space="preserve"> </w:t>
      </w:r>
      <w:r>
        <w:rPr>
          <w:rFonts w:eastAsia="Times New Roman"/>
          <w:color w:val="FF0000"/>
          <w:szCs w:val="24"/>
        </w:rPr>
        <w:t>η</w:t>
      </w:r>
      <w:r w:rsidRPr="000776EF">
        <w:rPr>
          <w:rFonts w:eastAsia="Times New Roman"/>
          <w:color w:val="FF0000"/>
          <w:szCs w:val="24"/>
        </w:rPr>
        <w:t xml:space="preserve"> σελ. </w:t>
      </w:r>
      <w:r w:rsidRPr="004718A7">
        <w:rPr>
          <w:rFonts w:eastAsia="Times New Roman"/>
          <w:color w:val="FF0000"/>
          <w:szCs w:val="24"/>
        </w:rPr>
        <w:t>1</w:t>
      </w:r>
      <w:r>
        <w:rPr>
          <w:rFonts w:eastAsia="Times New Roman"/>
          <w:color w:val="FF0000"/>
          <w:szCs w:val="24"/>
        </w:rPr>
        <w:t>Α</w:t>
      </w:r>
      <w:r w:rsidRPr="000776EF">
        <w:rPr>
          <w:rFonts w:eastAsia="Times New Roman"/>
          <w:color w:val="FF0000"/>
          <w:szCs w:val="24"/>
        </w:rPr>
        <w:t>)</w:t>
      </w:r>
    </w:p>
    <w:p w14:paraId="0A746F59" w14:textId="77777777" w:rsidR="00DE0414" w:rsidRDefault="000E346C">
      <w:pPr>
        <w:spacing w:after="0" w:line="600" w:lineRule="auto"/>
        <w:ind w:firstLine="720"/>
        <w:jc w:val="both"/>
        <w:rPr>
          <w:rFonts w:eastAsia="Times New Roman"/>
          <w:szCs w:val="24"/>
        </w:rPr>
      </w:pPr>
      <w:r>
        <w:rPr>
          <w:rFonts w:eastAsia="Times New Roman"/>
          <w:szCs w:val="24"/>
        </w:rPr>
        <w:t xml:space="preserve">Β. </w:t>
      </w:r>
      <w:r>
        <w:rPr>
          <w:rFonts w:eastAsia="Times New Roman"/>
          <w:szCs w:val="24"/>
        </w:rPr>
        <w:t>ΑΠΑΝΤΗΣΕΙΣ ΥΠΟΥΡΓΩΝ ΣΕ ΕΡΩΤΗΣΕΙΣ ΒΟΥΛΕΥΤΩΝ</w:t>
      </w:r>
    </w:p>
    <w:p w14:paraId="0A746F5A" w14:textId="77777777" w:rsidR="00DE0414" w:rsidRDefault="000E346C">
      <w:pPr>
        <w:spacing w:after="0" w:line="600" w:lineRule="auto"/>
        <w:ind w:firstLine="720"/>
        <w:jc w:val="center"/>
        <w:rPr>
          <w:rFonts w:eastAsia="Times New Roman"/>
          <w:color w:val="FF0000"/>
          <w:szCs w:val="24"/>
        </w:rPr>
      </w:pPr>
      <w:r w:rsidRPr="00417B2A">
        <w:rPr>
          <w:rFonts w:eastAsia="Times New Roman"/>
          <w:color w:val="FF0000"/>
          <w:szCs w:val="24"/>
        </w:rPr>
        <w:t>(Να μπ</w:t>
      </w:r>
      <w:r>
        <w:rPr>
          <w:rFonts w:eastAsia="Times New Roman"/>
          <w:color w:val="FF0000"/>
          <w:szCs w:val="24"/>
        </w:rPr>
        <w:t>ει</w:t>
      </w:r>
      <w:r w:rsidRPr="00417B2A">
        <w:rPr>
          <w:rFonts w:eastAsia="Times New Roman"/>
          <w:color w:val="FF0000"/>
          <w:szCs w:val="24"/>
        </w:rPr>
        <w:t xml:space="preserve"> </w:t>
      </w:r>
      <w:r>
        <w:rPr>
          <w:rFonts w:eastAsia="Times New Roman"/>
          <w:color w:val="FF0000"/>
          <w:szCs w:val="24"/>
        </w:rPr>
        <w:t>η</w:t>
      </w:r>
      <w:r w:rsidRPr="00417B2A">
        <w:rPr>
          <w:rFonts w:eastAsia="Times New Roman"/>
          <w:color w:val="FF0000"/>
          <w:szCs w:val="24"/>
        </w:rPr>
        <w:t xml:space="preserve"> σελ. </w:t>
      </w:r>
      <w:r w:rsidRPr="004718A7">
        <w:rPr>
          <w:rFonts w:eastAsia="Times New Roman"/>
          <w:color w:val="FF0000"/>
          <w:szCs w:val="24"/>
        </w:rPr>
        <w:t>1</w:t>
      </w:r>
      <w:r>
        <w:rPr>
          <w:rFonts w:eastAsia="Times New Roman"/>
          <w:color w:val="FF0000"/>
          <w:szCs w:val="24"/>
        </w:rPr>
        <w:t>Β</w:t>
      </w:r>
      <w:r w:rsidRPr="00417B2A">
        <w:rPr>
          <w:rFonts w:eastAsia="Times New Roman"/>
          <w:color w:val="FF0000"/>
          <w:szCs w:val="24"/>
        </w:rPr>
        <w:t>)</w:t>
      </w:r>
    </w:p>
    <w:p w14:paraId="0A746F5B" w14:textId="77777777" w:rsidR="00DE0414" w:rsidRDefault="000E346C">
      <w:pPr>
        <w:spacing w:after="0" w:line="600" w:lineRule="auto"/>
        <w:ind w:firstLine="720"/>
        <w:jc w:val="center"/>
        <w:rPr>
          <w:rFonts w:eastAsia="Times New Roman"/>
          <w:color w:val="FF0000"/>
          <w:szCs w:val="24"/>
        </w:rPr>
      </w:pPr>
      <w:r w:rsidRPr="00AD7CA3">
        <w:rPr>
          <w:rFonts w:eastAsia="Times New Roman"/>
          <w:color w:val="FF0000"/>
          <w:szCs w:val="24"/>
        </w:rPr>
        <w:t>(Αλλαγή σελίδας)</w:t>
      </w:r>
    </w:p>
    <w:p w14:paraId="0A746F5C" w14:textId="77777777" w:rsidR="00DE0414" w:rsidRDefault="000E346C">
      <w:pPr>
        <w:spacing w:after="0" w:line="600" w:lineRule="auto"/>
        <w:ind w:firstLine="720"/>
        <w:jc w:val="both"/>
        <w:rPr>
          <w:rFonts w:eastAsia="Times New Roman"/>
          <w:bCs/>
        </w:rPr>
      </w:pPr>
      <w:r>
        <w:rPr>
          <w:rFonts w:eastAsia="Times New Roman"/>
          <w:b/>
          <w:bCs/>
        </w:rPr>
        <w:t>ΠΡΟΕΔΡΕΥΩΝ (Δημήτριος Καμμένος):</w:t>
      </w:r>
      <w:r>
        <w:rPr>
          <w:rFonts w:eastAsia="Times New Roman"/>
          <w:bCs/>
        </w:rPr>
        <w:t xml:space="preserve"> Κυρίες και κύριοι συνάδελφοι, </w:t>
      </w:r>
      <w:r>
        <w:rPr>
          <w:rFonts w:eastAsia="Times New Roman"/>
          <w:bCs/>
        </w:rPr>
        <w:t xml:space="preserve">εισερχόμαστε </w:t>
      </w:r>
      <w:r>
        <w:rPr>
          <w:rFonts w:eastAsia="Times New Roman"/>
          <w:bCs/>
        </w:rPr>
        <w:t xml:space="preserve">στη συζήτηση των </w:t>
      </w:r>
    </w:p>
    <w:p w14:paraId="0A746F5D" w14:textId="77777777" w:rsidR="00DE0414" w:rsidRDefault="000E346C">
      <w:pPr>
        <w:spacing w:after="0" w:line="600" w:lineRule="auto"/>
        <w:ind w:firstLine="720"/>
        <w:jc w:val="center"/>
        <w:rPr>
          <w:rFonts w:eastAsia="Times New Roman"/>
          <w:b/>
          <w:bCs/>
        </w:rPr>
      </w:pPr>
      <w:r>
        <w:rPr>
          <w:rFonts w:eastAsia="Times New Roman"/>
          <w:b/>
          <w:bCs/>
        </w:rPr>
        <w:t>ΕΠΙΚΑΙΡΩΝ ΕΡΩΤΗΣΕΩΝ</w:t>
      </w:r>
    </w:p>
    <w:p w14:paraId="0A746F5E" w14:textId="77777777" w:rsidR="00DE0414" w:rsidRDefault="000E346C">
      <w:pPr>
        <w:spacing w:after="0" w:line="600" w:lineRule="auto"/>
        <w:ind w:firstLine="720"/>
        <w:jc w:val="both"/>
        <w:rPr>
          <w:rFonts w:eastAsia="Times New Roman"/>
          <w:bCs/>
        </w:rPr>
      </w:pPr>
      <w:r>
        <w:rPr>
          <w:rFonts w:eastAsia="Times New Roman"/>
          <w:bCs/>
        </w:rPr>
        <w:t xml:space="preserve">Πριν ξεκινήσουμε τη συζήτηση των </w:t>
      </w:r>
      <w:r>
        <w:rPr>
          <w:rFonts w:eastAsia="Times New Roman"/>
          <w:bCs/>
        </w:rPr>
        <w:t xml:space="preserve">προγραμματισμένων για σήμερα </w:t>
      </w:r>
      <w:r>
        <w:rPr>
          <w:rFonts w:eastAsia="Times New Roman"/>
          <w:bCs/>
        </w:rPr>
        <w:t>επικαίρων ερωτήσεων έ</w:t>
      </w:r>
      <w:r>
        <w:rPr>
          <w:rFonts w:eastAsia="Times New Roman"/>
          <w:bCs/>
        </w:rPr>
        <w:t xml:space="preserve">χω την τιμή να ανακοινώσω στο Σώμα το δελτίο επικαίρων ερωτήσεων της Δευτέρας 4 Δεκεμβρίου 2017. </w:t>
      </w:r>
    </w:p>
    <w:p w14:paraId="0A746F5F" w14:textId="77777777" w:rsidR="00DE0414" w:rsidRDefault="000E346C">
      <w:pPr>
        <w:spacing w:after="0" w:line="600" w:lineRule="auto"/>
        <w:ind w:firstLine="720"/>
        <w:jc w:val="both"/>
        <w:rPr>
          <w:rFonts w:eastAsia="Times New Roman"/>
          <w:bCs/>
        </w:rPr>
      </w:pPr>
      <w:r>
        <w:rPr>
          <w:rFonts w:eastAsia="Times New Roman"/>
          <w:bCs/>
        </w:rPr>
        <w:t xml:space="preserve">Α. ΕΠΙΚΑΙΡΕΣ ΕΡΩΤΗΣΕΙΣ Πρώτου Κύκλου (Άρθρο 130 </w:t>
      </w:r>
      <w:r>
        <w:rPr>
          <w:rFonts w:eastAsia="Times New Roman"/>
          <w:bCs/>
        </w:rPr>
        <w:t xml:space="preserve">παράγραφοι </w:t>
      </w:r>
      <w:r>
        <w:rPr>
          <w:rFonts w:eastAsia="Times New Roman"/>
          <w:bCs/>
        </w:rPr>
        <w:t xml:space="preserve">2 και 3 </w:t>
      </w:r>
      <w:r>
        <w:rPr>
          <w:rFonts w:eastAsia="Times New Roman"/>
          <w:bCs/>
        </w:rPr>
        <w:t>του Κανονισμού της Βουλής)</w:t>
      </w:r>
    </w:p>
    <w:p w14:paraId="0A746F60" w14:textId="77777777" w:rsidR="00DE0414" w:rsidRDefault="000E346C">
      <w:pPr>
        <w:spacing w:after="0" w:line="600" w:lineRule="auto"/>
        <w:ind w:left="-142" w:firstLine="720"/>
        <w:jc w:val="both"/>
        <w:rPr>
          <w:rFonts w:eastAsia="Times New Roman"/>
          <w:bCs/>
        </w:rPr>
      </w:pPr>
      <w:r>
        <w:rPr>
          <w:rFonts w:eastAsia="Times New Roman"/>
          <w:bCs/>
        </w:rPr>
        <w:t>1. Η με αριθμό 472/28-11-2017 επίκαιρη ερώτ</w:t>
      </w:r>
      <w:r>
        <w:rPr>
          <w:rFonts w:eastAsia="Times New Roman"/>
          <w:bCs/>
        </w:rPr>
        <w:t>ηση του Βουλευτή Ξάνθης του Συνασπισμού Ριζοσπαστικής Αριστεράς κ. Γρηγορίου Στογιαννίδη προς τον Οικονομικών</w:t>
      </w:r>
      <w:r w:rsidRPr="00DB406B">
        <w:rPr>
          <w:rFonts w:eastAsia="Times New Roman"/>
          <w:bCs/>
        </w:rPr>
        <w:t>,</w:t>
      </w:r>
      <w:r>
        <w:rPr>
          <w:rFonts w:eastAsia="Times New Roman"/>
          <w:bCs/>
        </w:rPr>
        <w:t xml:space="preserve"> με θέμα: «Τήρηση του προβλεπόμενου από τις άδειες λειτουργίας αριθμού θέσεων εργασίας στο καζίνο».</w:t>
      </w:r>
    </w:p>
    <w:p w14:paraId="0A746F61" w14:textId="77777777" w:rsidR="00DE0414" w:rsidRDefault="000E346C">
      <w:pPr>
        <w:spacing w:after="0" w:line="600" w:lineRule="auto"/>
        <w:ind w:left="-142" w:firstLine="720"/>
        <w:jc w:val="both"/>
        <w:rPr>
          <w:rFonts w:eastAsia="Times New Roman"/>
          <w:bCs/>
        </w:rPr>
      </w:pPr>
      <w:r>
        <w:rPr>
          <w:rFonts w:eastAsia="Times New Roman"/>
          <w:bCs/>
        </w:rPr>
        <w:lastRenderedPageBreak/>
        <w:t>2. Η με αριθμό 401/24-11-2017 επίκαιρη ερώτηση</w:t>
      </w:r>
      <w:r>
        <w:rPr>
          <w:rFonts w:eastAsia="Times New Roman"/>
          <w:bCs/>
        </w:rPr>
        <w:t xml:space="preserve"> του Βουλευτή Λακωνίας της Νέας Δημοκρατίας κ. Αθανάσιου Δαβάκη </w:t>
      </w:r>
      <w:r>
        <w:rPr>
          <w:rFonts w:eastAsia="Times New Roman"/>
          <w:bCs/>
        </w:rPr>
        <w:t xml:space="preserve">προς </w:t>
      </w:r>
      <w:r>
        <w:rPr>
          <w:rFonts w:eastAsia="Times New Roman"/>
          <w:bCs/>
        </w:rPr>
        <w:t>τον Υπουργό Παιδείας, Έρευνας και Θρησκευμάτων</w:t>
      </w:r>
      <w:r w:rsidRPr="00DB406B">
        <w:rPr>
          <w:rFonts w:eastAsia="Times New Roman"/>
          <w:bCs/>
        </w:rPr>
        <w:t>,</w:t>
      </w:r>
      <w:r>
        <w:rPr>
          <w:rFonts w:eastAsia="Times New Roman"/>
          <w:bCs/>
        </w:rPr>
        <w:t xml:space="preserve"> με θέμα: «Δεύτερος κύκλος αιτήσεων φοιτητικού στεγαστικού επιδόματος».</w:t>
      </w:r>
    </w:p>
    <w:p w14:paraId="0A746F62" w14:textId="77777777" w:rsidR="00DE0414" w:rsidRDefault="000E346C">
      <w:pPr>
        <w:spacing w:after="0" w:line="600" w:lineRule="auto"/>
        <w:ind w:left="-142" w:firstLine="720"/>
        <w:jc w:val="both"/>
        <w:rPr>
          <w:rFonts w:eastAsia="Times New Roman"/>
          <w:bCs/>
        </w:rPr>
      </w:pPr>
      <w:r>
        <w:rPr>
          <w:rFonts w:eastAsia="Times New Roman"/>
          <w:bCs/>
        </w:rPr>
        <w:t>3. Η με αριθμό 397/23-11-2017 επίκαιρη ερώτηση του Ε΄ Αντιπροέδρου τ</w:t>
      </w:r>
      <w:r>
        <w:rPr>
          <w:rFonts w:eastAsia="Times New Roman"/>
          <w:bCs/>
        </w:rPr>
        <w:t>ης Βουλής και Βουλευτή Δωδεκανήσου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ΔΗΜΑΡ κ. Δημητρίου </w:t>
      </w:r>
      <w:proofErr w:type="spellStart"/>
      <w:r>
        <w:rPr>
          <w:rFonts w:eastAsia="Times New Roman"/>
          <w:bCs/>
        </w:rPr>
        <w:t>Κρεμαστινού</w:t>
      </w:r>
      <w:proofErr w:type="spellEnd"/>
      <w:r>
        <w:rPr>
          <w:rFonts w:eastAsia="Times New Roman"/>
          <w:bCs/>
        </w:rPr>
        <w:t xml:space="preserve"> προς τον Υπουργό Οικονομικών</w:t>
      </w:r>
      <w:r>
        <w:rPr>
          <w:rFonts w:eastAsia="Times New Roman"/>
          <w:bCs/>
        </w:rPr>
        <w:t xml:space="preserve"> με θέμα: «Ανάγκη εύρεσης ισοδύναμων μέτρων για τη διατήρηση του ΦΠΑ των νησιών και την κατάργηση του τέλους διανυκτέρευσης».</w:t>
      </w:r>
    </w:p>
    <w:p w14:paraId="0A746F63" w14:textId="77777777" w:rsidR="00DE0414" w:rsidRDefault="000E346C">
      <w:pPr>
        <w:spacing w:after="0" w:line="600" w:lineRule="auto"/>
        <w:ind w:left="-142" w:firstLine="720"/>
        <w:jc w:val="both"/>
        <w:rPr>
          <w:rFonts w:eastAsia="Times New Roman"/>
          <w:bCs/>
        </w:rPr>
      </w:pPr>
      <w:r>
        <w:rPr>
          <w:rFonts w:eastAsia="Times New Roman"/>
          <w:bCs/>
        </w:rPr>
        <w:t>4. Η με αριθμό 408/24-11-2017 επίκαιρη ερώτηση του Βουλευτή Αττικής του Λαϊκού Συνδέσμου</w:t>
      </w:r>
      <w:r>
        <w:rPr>
          <w:rFonts w:eastAsia="Times New Roman"/>
          <w:bCs/>
        </w:rPr>
        <w:t xml:space="preserve"> </w:t>
      </w:r>
      <w:r>
        <w:rPr>
          <w:rFonts w:eastAsia="Times New Roman"/>
          <w:bCs/>
        </w:rPr>
        <w:t>-</w:t>
      </w:r>
      <w:r>
        <w:rPr>
          <w:rFonts w:eastAsia="Times New Roman"/>
          <w:bCs/>
        </w:rPr>
        <w:t xml:space="preserve"> </w:t>
      </w:r>
      <w:r>
        <w:rPr>
          <w:rFonts w:eastAsia="Times New Roman"/>
          <w:bCs/>
        </w:rPr>
        <w:t>Χρυσή Αυγή κ. Ηλία Κασιδιάρη προς τον Υ</w:t>
      </w:r>
      <w:r>
        <w:rPr>
          <w:rFonts w:eastAsia="Times New Roman"/>
          <w:bCs/>
        </w:rPr>
        <w:t>πουργό Οικονομικών</w:t>
      </w:r>
      <w:r w:rsidRPr="00DB406B">
        <w:rPr>
          <w:rFonts w:eastAsia="Times New Roman"/>
          <w:bCs/>
        </w:rPr>
        <w:t>,</w:t>
      </w:r>
      <w:r>
        <w:rPr>
          <w:rFonts w:eastAsia="Times New Roman"/>
          <w:bCs/>
        </w:rPr>
        <w:t xml:space="preserve"> με θέμα «Πλημμύρες στην Αττική: Αποζημιώσεις και μέτρα αποκατάστασης των πληγέντων συμπολιτών μας».</w:t>
      </w:r>
    </w:p>
    <w:p w14:paraId="0A746F64" w14:textId="77777777" w:rsidR="00DE0414" w:rsidRDefault="000E346C">
      <w:pPr>
        <w:spacing w:after="0" w:line="600" w:lineRule="auto"/>
        <w:ind w:left="-142" w:firstLine="720"/>
        <w:jc w:val="both"/>
        <w:rPr>
          <w:rFonts w:eastAsia="Times New Roman"/>
          <w:bCs/>
        </w:rPr>
      </w:pPr>
      <w:r>
        <w:rPr>
          <w:rFonts w:eastAsia="Times New Roman"/>
          <w:bCs/>
        </w:rPr>
        <w:t xml:space="preserve">5. Η με αριθμό 395/22-11-2017 επίκαιρη ερώτηση του Βουλευτή Ηρακλείου του Κομμουνιστικού Κόμματος </w:t>
      </w:r>
      <w:r>
        <w:rPr>
          <w:rFonts w:eastAsia="Times New Roman"/>
          <w:bCs/>
        </w:rPr>
        <w:t>Ελλάδας κ.</w:t>
      </w:r>
      <w:r>
        <w:rPr>
          <w:rFonts w:eastAsia="Times New Roman"/>
          <w:bCs/>
        </w:rPr>
        <w:t xml:space="preserve"> Εμμανουήλ Συντυχάκη προς τον Υπουργό Εθνικής Άμυνας</w:t>
      </w:r>
      <w:r w:rsidRPr="00DB406B">
        <w:rPr>
          <w:rFonts w:eastAsia="Times New Roman"/>
          <w:bCs/>
        </w:rPr>
        <w:t>,</w:t>
      </w:r>
      <w:r>
        <w:rPr>
          <w:rFonts w:eastAsia="Times New Roman"/>
          <w:bCs/>
        </w:rPr>
        <w:t xml:space="preserve"> με θέμα </w:t>
      </w:r>
      <w:r>
        <w:rPr>
          <w:rFonts w:eastAsia="Times New Roman"/>
          <w:bCs/>
        </w:rPr>
        <w:lastRenderedPageBreak/>
        <w:t xml:space="preserve">«Οι απαράδεκτες και απρόκλητες επιθέσεις </w:t>
      </w:r>
      <w:r>
        <w:rPr>
          <w:rFonts w:eastAsia="Times New Roman"/>
          <w:bCs/>
        </w:rPr>
        <w:t xml:space="preserve">νατοϊκών </w:t>
      </w:r>
      <w:r>
        <w:rPr>
          <w:rFonts w:eastAsia="Times New Roman"/>
          <w:bCs/>
        </w:rPr>
        <w:t>στρατιωτών προς Χανιώτες πολίτες το βράδυ της 17</w:t>
      </w:r>
      <w:r w:rsidRPr="00EC1554">
        <w:rPr>
          <w:rFonts w:eastAsia="Times New Roman"/>
          <w:bCs/>
          <w:vertAlign w:val="superscript"/>
        </w:rPr>
        <w:t xml:space="preserve">ης </w:t>
      </w:r>
      <w:r>
        <w:rPr>
          <w:rFonts w:eastAsia="Times New Roman"/>
          <w:bCs/>
        </w:rPr>
        <w:t>Νοεμβρίου 2017».</w:t>
      </w:r>
    </w:p>
    <w:p w14:paraId="0A746F65" w14:textId="77777777" w:rsidR="00DE0414" w:rsidRDefault="000E346C">
      <w:pPr>
        <w:spacing w:after="0" w:line="600" w:lineRule="auto"/>
        <w:ind w:left="-142" w:firstLine="720"/>
        <w:jc w:val="both"/>
        <w:rPr>
          <w:rFonts w:eastAsia="Times New Roman"/>
          <w:bCs/>
        </w:rPr>
      </w:pPr>
      <w:r>
        <w:rPr>
          <w:rFonts w:eastAsia="Times New Roman"/>
          <w:bCs/>
        </w:rPr>
        <w:t xml:space="preserve">6. Η με αριθμό 464/27-11-2017 επίκαιρη ερώτηση του Βουλευτή Α΄ Θεσσαλονίκης </w:t>
      </w:r>
      <w:r>
        <w:rPr>
          <w:rFonts w:eastAsia="Times New Roman"/>
          <w:bCs/>
        </w:rPr>
        <w:t xml:space="preserve">της Ένωσης Κεντρώων κ. Ιωάννη </w:t>
      </w:r>
      <w:proofErr w:type="spellStart"/>
      <w:r>
        <w:rPr>
          <w:rFonts w:eastAsia="Times New Roman"/>
          <w:bCs/>
        </w:rPr>
        <w:t>Σαρίδη</w:t>
      </w:r>
      <w:proofErr w:type="spellEnd"/>
      <w:r>
        <w:rPr>
          <w:rFonts w:eastAsia="Times New Roman"/>
          <w:bCs/>
        </w:rPr>
        <w:t xml:space="preserve"> προς τον Υπουργό Παιδείας, Έρευνας και Θρησκευμάτων</w:t>
      </w:r>
      <w:r w:rsidRPr="00DB406B">
        <w:rPr>
          <w:rFonts w:eastAsia="Times New Roman"/>
          <w:bCs/>
        </w:rPr>
        <w:t>,</w:t>
      </w:r>
      <w:r>
        <w:rPr>
          <w:rFonts w:eastAsia="Times New Roman"/>
          <w:bCs/>
        </w:rPr>
        <w:t xml:space="preserve"> με θέμα: «Δυσλειτουργία του Ελληνικού Ανοι</w:t>
      </w:r>
      <w:r>
        <w:rPr>
          <w:rFonts w:eastAsia="Times New Roman"/>
          <w:bCs/>
        </w:rPr>
        <w:t>κ</w:t>
      </w:r>
      <w:r>
        <w:rPr>
          <w:rFonts w:eastAsia="Times New Roman"/>
          <w:bCs/>
        </w:rPr>
        <w:t>τού Πανεπιστημίου (ΕΑΠ)».</w:t>
      </w:r>
    </w:p>
    <w:p w14:paraId="0A746F66" w14:textId="77777777" w:rsidR="00DE0414" w:rsidRDefault="000E346C">
      <w:pPr>
        <w:spacing w:after="0" w:line="600" w:lineRule="auto"/>
        <w:ind w:firstLine="720"/>
        <w:jc w:val="both"/>
        <w:rPr>
          <w:rFonts w:eastAsia="Times New Roman"/>
          <w:bCs/>
        </w:rPr>
      </w:pPr>
      <w:r>
        <w:rPr>
          <w:rFonts w:eastAsia="Times New Roman"/>
          <w:bCs/>
        </w:rPr>
        <w:t xml:space="preserve">Β. ΕΠΙΚΑΙΡΕΣ ΕΡΩΤΗΣΕΙΣ Δεύτερου Κύκλου (Άρθρο 130 </w:t>
      </w:r>
      <w:r>
        <w:rPr>
          <w:rFonts w:eastAsia="Times New Roman"/>
          <w:bCs/>
        </w:rPr>
        <w:t>παράγραφοι</w:t>
      </w:r>
      <w:r>
        <w:rPr>
          <w:rFonts w:eastAsia="Times New Roman"/>
          <w:bCs/>
        </w:rPr>
        <w:t xml:space="preserve"> 2 και 3 </w:t>
      </w:r>
      <w:r>
        <w:rPr>
          <w:rFonts w:eastAsia="Times New Roman"/>
          <w:bCs/>
        </w:rPr>
        <w:t>του Κανονισμού της</w:t>
      </w:r>
      <w:r>
        <w:rPr>
          <w:rFonts w:eastAsia="Times New Roman"/>
          <w:bCs/>
        </w:rPr>
        <w:t xml:space="preserve"> Βουλής)</w:t>
      </w:r>
    </w:p>
    <w:p w14:paraId="0A746F67" w14:textId="77777777" w:rsidR="00DE0414" w:rsidRDefault="000E346C">
      <w:pPr>
        <w:spacing w:after="0" w:line="600" w:lineRule="auto"/>
        <w:ind w:left="-142" w:firstLine="720"/>
        <w:jc w:val="both"/>
        <w:rPr>
          <w:rFonts w:eastAsia="Times New Roman"/>
          <w:bCs/>
        </w:rPr>
      </w:pPr>
      <w:r>
        <w:rPr>
          <w:rFonts w:eastAsia="Times New Roman"/>
          <w:bCs/>
        </w:rPr>
        <w:t>1</w:t>
      </w:r>
      <w:r>
        <w:rPr>
          <w:rFonts w:eastAsia="Times New Roman"/>
          <w:bCs/>
        </w:rPr>
        <w:t xml:space="preserve">. Η με αριθμό 402/24-11-2017 επίκαιρη ερώτηση του Βουλευτή Μαγνησίας της Νέας Δημοκρατίας κ. Χρήστου </w:t>
      </w:r>
      <w:proofErr w:type="spellStart"/>
      <w:r>
        <w:rPr>
          <w:rFonts w:eastAsia="Times New Roman"/>
          <w:bCs/>
        </w:rPr>
        <w:t>Μπουκώρου</w:t>
      </w:r>
      <w:proofErr w:type="spellEnd"/>
      <w:r>
        <w:rPr>
          <w:rFonts w:eastAsia="Times New Roman"/>
          <w:bCs/>
        </w:rPr>
        <w:t xml:space="preserve"> προς τον Υπουργό Δικαιοσύνης Διαφάνειας και Ανθρωπίνων Δικαιωμάτων</w:t>
      </w:r>
      <w:r w:rsidRPr="00DB406B">
        <w:rPr>
          <w:rFonts w:eastAsia="Times New Roman"/>
          <w:bCs/>
        </w:rPr>
        <w:t>,</w:t>
      </w:r>
      <w:r>
        <w:rPr>
          <w:rFonts w:eastAsia="Times New Roman"/>
          <w:bCs/>
        </w:rPr>
        <w:t xml:space="preserve"> με θέμα: «Θέματα Εξωτερικής Φρουράς του Ειδικού Καταστήματος Κράτησης Νέων (Ε</w:t>
      </w:r>
      <w:r>
        <w:rPr>
          <w:rFonts w:eastAsia="Times New Roman"/>
          <w:bCs/>
        </w:rPr>
        <w:t>ΚΚΝ) Βόλου».</w:t>
      </w:r>
    </w:p>
    <w:p w14:paraId="0A746F68" w14:textId="77777777" w:rsidR="00DE0414" w:rsidRDefault="000E346C">
      <w:pPr>
        <w:spacing w:after="0" w:line="600" w:lineRule="auto"/>
        <w:ind w:left="-142" w:firstLine="720"/>
        <w:jc w:val="both"/>
        <w:rPr>
          <w:rFonts w:eastAsia="Times New Roman"/>
          <w:bCs/>
        </w:rPr>
      </w:pPr>
      <w:r>
        <w:rPr>
          <w:rFonts w:eastAsia="Times New Roman"/>
          <w:bCs/>
        </w:rPr>
        <w:t>2. Η με αριθμό 398/24-11-2017 επίκαιρη ερώτηση του Βουλευτή Ηρακλείου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ΔΗΜΑΡ κ. Βασιλείου </w:t>
      </w:r>
      <w:proofErr w:type="spellStart"/>
      <w:r>
        <w:rPr>
          <w:rFonts w:eastAsia="Times New Roman"/>
          <w:bCs/>
        </w:rPr>
        <w:t>Κεγκέρογλου</w:t>
      </w:r>
      <w:proofErr w:type="spellEnd"/>
      <w:r>
        <w:rPr>
          <w:rFonts w:eastAsia="Times New Roman"/>
          <w:bCs/>
        </w:rPr>
        <w:t xml:space="preserve"> προς τον Υπουργό Υγείας</w:t>
      </w:r>
      <w:r w:rsidRPr="00DB406B">
        <w:rPr>
          <w:rFonts w:eastAsia="Times New Roman"/>
          <w:bCs/>
        </w:rPr>
        <w:t>,</w:t>
      </w:r>
      <w:r>
        <w:rPr>
          <w:rFonts w:eastAsia="Times New Roman"/>
          <w:bCs/>
        </w:rPr>
        <w:t xml:space="preserve"> με θέμα: «Να καταβάλλονται κανονικά οι αμοιβές του επικουρικού προσωπικού του Ε</w:t>
      </w:r>
      <w:r>
        <w:rPr>
          <w:rFonts w:eastAsia="Times New Roman"/>
          <w:bCs/>
        </w:rPr>
        <w:t>ΣΥ».</w:t>
      </w:r>
    </w:p>
    <w:p w14:paraId="0A746F69" w14:textId="77777777" w:rsidR="00DE0414" w:rsidRDefault="000E346C">
      <w:pPr>
        <w:spacing w:after="0" w:line="600" w:lineRule="auto"/>
        <w:ind w:left="-142" w:firstLine="720"/>
        <w:jc w:val="both"/>
        <w:rPr>
          <w:rFonts w:eastAsia="Times New Roman"/>
          <w:bCs/>
        </w:rPr>
      </w:pPr>
      <w:r>
        <w:rPr>
          <w:rFonts w:eastAsia="Times New Roman"/>
          <w:bCs/>
        </w:rPr>
        <w:lastRenderedPageBreak/>
        <w:t>3. Η με αριθμό 409/24-11-2017 επίκαιρη ερώτηση της Βουλευτού Β΄ Αθηνών του Λαϊκού Συνδέσμου</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Χρυσή Αυγή κ. Ελένης </w:t>
      </w:r>
      <w:proofErr w:type="spellStart"/>
      <w:r>
        <w:rPr>
          <w:rFonts w:eastAsia="Times New Roman"/>
          <w:bCs/>
        </w:rPr>
        <w:t>Ζαρούλια</w:t>
      </w:r>
      <w:proofErr w:type="spellEnd"/>
      <w:r>
        <w:rPr>
          <w:rFonts w:eastAsia="Times New Roman"/>
          <w:bCs/>
        </w:rPr>
        <w:t xml:space="preserve"> προς τον Υπουργό Οικονομικών</w:t>
      </w:r>
      <w:r w:rsidRPr="00DB406B">
        <w:rPr>
          <w:rFonts w:eastAsia="Times New Roman"/>
          <w:bCs/>
        </w:rPr>
        <w:t>,</w:t>
      </w:r>
      <w:r>
        <w:rPr>
          <w:rFonts w:eastAsia="Times New Roman"/>
          <w:bCs/>
        </w:rPr>
        <w:t xml:space="preserve"> με θέμα: «Οικονομικό κόστος των επιθέσεων από παρακρατικά στοιχεία».</w:t>
      </w:r>
    </w:p>
    <w:p w14:paraId="0A746F6A" w14:textId="77777777" w:rsidR="00DE0414" w:rsidRDefault="000E346C">
      <w:pPr>
        <w:spacing w:after="0" w:line="600" w:lineRule="auto"/>
        <w:ind w:left="-142" w:firstLine="720"/>
        <w:jc w:val="both"/>
        <w:rPr>
          <w:rFonts w:eastAsia="Times New Roman"/>
          <w:bCs/>
        </w:rPr>
      </w:pPr>
      <w:r>
        <w:rPr>
          <w:rFonts w:eastAsia="Times New Roman"/>
          <w:bCs/>
        </w:rPr>
        <w:t>4. Η με αριθμό 474/28-11-201</w:t>
      </w:r>
      <w:r>
        <w:rPr>
          <w:rFonts w:eastAsia="Times New Roman"/>
          <w:bCs/>
        </w:rPr>
        <w:t>7 επίκαιρη ερώτηση του Βουλευτή Α΄ Θεσσαλονίκης του Κομμουνιστικού Κόμματος Ελλάδ</w:t>
      </w:r>
      <w:r>
        <w:rPr>
          <w:rFonts w:eastAsia="Times New Roman"/>
          <w:bCs/>
        </w:rPr>
        <w:t>α</w:t>
      </w:r>
      <w:r>
        <w:rPr>
          <w:rFonts w:eastAsia="Times New Roman"/>
          <w:bCs/>
        </w:rPr>
        <w:t xml:space="preserve">ς κ. Ιωάννη Δελή προς τον Υπουργό Παιδείας, Έρευνας και Θρησκευμάτων, σχετικά με τα ξενόγλωσσα σχολικά βιβλία που είναι επί πληρωμή σε όλα τα δημόσια </w:t>
      </w:r>
      <w:r>
        <w:rPr>
          <w:rFonts w:eastAsia="Times New Roman"/>
          <w:bCs/>
        </w:rPr>
        <w:t>λ</w:t>
      </w:r>
      <w:r>
        <w:rPr>
          <w:rFonts w:eastAsia="Times New Roman"/>
          <w:bCs/>
        </w:rPr>
        <w:t xml:space="preserve">ύκεια. </w:t>
      </w:r>
    </w:p>
    <w:p w14:paraId="0A746F6B" w14:textId="77777777" w:rsidR="00DE0414" w:rsidRDefault="000E346C">
      <w:pPr>
        <w:spacing w:after="0" w:line="600" w:lineRule="auto"/>
        <w:ind w:left="-142" w:firstLine="720"/>
        <w:jc w:val="both"/>
        <w:rPr>
          <w:rFonts w:eastAsia="Times New Roman"/>
          <w:bCs/>
        </w:rPr>
      </w:pPr>
      <w:r>
        <w:rPr>
          <w:rFonts w:eastAsia="Times New Roman"/>
          <w:bCs/>
        </w:rPr>
        <w:t>5. Η αριθμό 392</w:t>
      </w:r>
      <w:r>
        <w:rPr>
          <w:rFonts w:eastAsia="Times New Roman"/>
          <w:bCs/>
        </w:rPr>
        <w:t>/22-11-2017 επίκαιρη ερώτηση του Ανεξάρτητου Βουλευτή Β΄ Αθηνών κ. Ευσταθίου Παναγούλη προς τον Υπουργό Οικονομικών</w:t>
      </w:r>
      <w:r w:rsidRPr="00DB406B">
        <w:rPr>
          <w:rFonts w:eastAsia="Times New Roman"/>
          <w:bCs/>
        </w:rPr>
        <w:t>,</w:t>
      </w:r>
      <w:r>
        <w:rPr>
          <w:rFonts w:eastAsia="Times New Roman"/>
          <w:bCs/>
        </w:rPr>
        <w:t xml:space="preserve"> με θέμα: «Επέστρεψε στην Ελλάδα ο κ. </w:t>
      </w:r>
      <w:proofErr w:type="spellStart"/>
      <w:r>
        <w:rPr>
          <w:rFonts w:eastAsia="Times New Roman"/>
          <w:bCs/>
        </w:rPr>
        <w:t>Τσακαλώτος</w:t>
      </w:r>
      <w:proofErr w:type="spellEnd"/>
      <w:r>
        <w:rPr>
          <w:rFonts w:eastAsia="Times New Roman"/>
          <w:bCs/>
        </w:rPr>
        <w:t xml:space="preserve"> τα χρήματα που έχει στις ξένες τράπεζες;».</w:t>
      </w:r>
    </w:p>
    <w:p w14:paraId="0A746F6C" w14:textId="77777777" w:rsidR="00DE0414" w:rsidRDefault="000E346C">
      <w:pPr>
        <w:spacing w:after="0" w:line="600" w:lineRule="auto"/>
        <w:ind w:left="-142" w:firstLine="720"/>
        <w:jc w:val="both"/>
        <w:rPr>
          <w:rFonts w:eastAsia="Times New Roman"/>
          <w:bCs/>
        </w:rPr>
      </w:pPr>
      <w:r>
        <w:rPr>
          <w:rFonts w:eastAsia="Times New Roman"/>
          <w:bCs/>
        </w:rPr>
        <w:t xml:space="preserve">6. Η αριθμό 101/17-10-2017 επίκαιρη ερώτηση του </w:t>
      </w:r>
      <w:r>
        <w:rPr>
          <w:rFonts w:eastAsia="Times New Roman"/>
          <w:bCs/>
        </w:rPr>
        <w:t>Βουλευτή Β΄ Αθηνών του Λαϊκού Συνδέσμου</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Χρυσή Αυγή κ. Ηλία </w:t>
      </w:r>
      <w:proofErr w:type="spellStart"/>
      <w:r>
        <w:rPr>
          <w:rFonts w:eastAsia="Times New Roman"/>
          <w:bCs/>
        </w:rPr>
        <w:t>Παναγιώταρου</w:t>
      </w:r>
      <w:proofErr w:type="spellEnd"/>
      <w:r>
        <w:rPr>
          <w:rFonts w:eastAsia="Times New Roman"/>
          <w:bCs/>
        </w:rPr>
        <w:t xml:space="preserve"> προς τον Υπουργό Υγείας</w:t>
      </w:r>
      <w:r w:rsidRPr="00DB406B">
        <w:rPr>
          <w:rFonts w:eastAsia="Times New Roman"/>
          <w:bCs/>
        </w:rPr>
        <w:t>,</w:t>
      </w:r>
      <w:r>
        <w:rPr>
          <w:rFonts w:eastAsia="Times New Roman"/>
          <w:bCs/>
        </w:rPr>
        <w:t xml:space="preserve"> με θέμα: «Ραγδαία αύξηση των κρουσμάτων ιλαράς στη χώρα».</w:t>
      </w:r>
    </w:p>
    <w:p w14:paraId="0A746F6D" w14:textId="77777777" w:rsidR="00DE0414" w:rsidRDefault="000E346C">
      <w:pPr>
        <w:spacing w:after="0" w:line="600" w:lineRule="auto"/>
        <w:ind w:left="-142" w:firstLine="720"/>
        <w:rPr>
          <w:rFonts w:eastAsia="Times New Roman"/>
          <w:bCs/>
        </w:rPr>
      </w:pPr>
      <w:r>
        <w:rPr>
          <w:rFonts w:eastAsia="Times New Roman"/>
          <w:bCs/>
        </w:rPr>
        <w:t>ΑΝΑΦΟΡΕΣ</w:t>
      </w:r>
      <w:r>
        <w:rPr>
          <w:rFonts w:eastAsia="Times New Roman"/>
          <w:bCs/>
        </w:rPr>
        <w:t xml:space="preserve"> </w:t>
      </w:r>
      <w:r>
        <w:rPr>
          <w:rFonts w:eastAsia="Times New Roman"/>
          <w:bCs/>
        </w:rPr>
        <w:t>-</w:t>
      </w:r>
      <w:r>
        <w:rPr>
          <w:rFonts w:eastAsia="Times New Roman"/>
          <w:bCs/>
        </w:rPr>
        <w:t xml:space="preserve"> </w:t>
      </w:r>
      <w:r>
        <w:rPr>
          <w:rFonts w:eastAsia="Times New Roman"/>
          <w:bCs/>
        </w:rPr>
        <w:t>ΕΡΩΤΗΣΕΙΣ (Άρθρο 130 παρ</w:t>
      </w:r>
      <w:r>
        <w:rPr>
          <w:rFonts w:eastAsia="Times New Roman"/>
          <w:bCs/>
        </w:rPr>
        <w:t>άγραφος</w:t>
      </w:r>
      <w:r>
        <w:rPr>
          <w:rFonts w:eastAsia="Times New Roman"/>
          <w:bCs/>
        </w:rPr>
        <w:t xml:space="preserve"> 5 </w:t>
      </w:r>
      <w:r>
        <w:rPr>
          <w:rFonts w:eastAsia="Times New Roman"/>
          <w:bCs/>
        </w:rPr>
        <w:t>του</w:t>
      </w:r>
      <w:r>
        <w:rPr>
          <w:rFonts w:eastAsia="Times New Roman"/>
          <w:bCs/>
        </w:rPr>
        <w:t xml:space="preserve"> Καν</w:t>
      </w:r>
      <w:r>
        <w:rPr>
          <w:rFonts w:eastAsia="Times New Roman"/>
          <w:bCs/>
        </w:rPr>
        <w:t>ονισμού της</w:t>
      </w:r>
      <w:r>
        <w:rPr>
          <w:rFonts w:eastAsia="Times New Roman"/>
          <w:bCs/>
        </w:rPr>
        <w:t xml:space="preserve"> Βουλής)</w:t>
      </w:r>
    </w:p>
    <w:p w14:paraId="0A746F6E" w14:textId="77777777" w:rsidR="00DE0414" w:rsidRDefault="000E346C">
      <w:pPr>
        <w:spacing w:after="0" w:line="600" w:lineRule="auto"/>
        <w:ind w:firstLine="720"/>
        <w:jc w:val="both"/>
        <w:rPr>
          <w:rFonts w:eastAsia="Times New Roman"/>
          <w:bCs/>
        </w:rPr>
      </w:pPr>
      <w:r>
        <w:rPr>
          <w:rFonts w:eastAsia="Times New Roman"/>
          <w:bCs/>
        </w:rPr>
        <w:lastRenderedPageBreak/>
        <w:t xml:space="preserve">1. Η αριθμό 661/24-10-2017 </w:t>
      </w:r>
      <w:r>
        <w:rPr>
          <w:rFonts w:eastAsia="Times New Roman"/>
          <w:bCs/>
        </w:rPr>
        <w:t>ερώτηση του Ανεξάρτητου Βουλευτή Β΄ Αθηνών κ. Γεωργίου</w:t>
      </w:r>
      <w:r>
        <w:rPr>
          <w:rFonts w:eastAsia="Times New Roman"/>
          <w:bCs/>
        </w:rPr>
        <w:t xml:space="preserve"> </w:t>
      </w:r>
      <w:r>
        <w:rPr>
          <w:rFonts w:eastAsia="Times New Roman"/>
          <w:bCs/>
        </w:rPr>
        <w:t>-</w:t>
      </w:r>
      <w:r>
        <w:rPr>
          <w:rFonts w:eastAsia="Times New Roman"/>
          <w:bCs/>
        </w:rPr>
        <w:t xml:space="preserve"> </w:t>
      </w:r>
      <w:r>
        <w:rPr>
          <w:rFonts w:eastAsia="Times New Roman"/>
          <w:bCs/>
        </w:rPr>
        <w:t>Δημητρίου Καρρά προς τον Υπουργό Εθνικής Άμυνας</w:t>
      </w:r>
      <w:r w:rsidRPr="00DB406B">
        <w:rPr>
          <w:rFonts w:eastAsia="Times New Roman"/>
          <w:bCs/>
        </w:rPr>
        <w:t>,</w:t>
      </w:r>
      <w:r>
        <w:rPr>
          <w:rFonts w:eastAsia="Times New Roman"/>
          <w:bCs/>
        </w:rPr>
        <w:t xml:space="preserve"> με θέμα: «Ανεκτέλεστες Συμβάσεις Αντισταθμιστικών Ωφελημάτων</w:t>
      </w:r>
      <w:r>
        <w:rPr>
          <w:rFonts w:eastAsia="Times New Roman"/>
          <w:bCs/>
        </w:rPr>
        <w:t xml:space="preserve"> </w:t>
      </w:r>
      <w:r>
        <w:rPr>
          <w:rFonts w:eastAsia="Times New Roman"/>
          <w:bCs/>
        </w:rPr>
        <w:t>-</w:t>
      </w:r>
      <w:r>
        <w:rPr>
          <w:rFonts w:eastAsia="Times New Roman"/>
          <w:bCs/>
        </w:rPr>
        <w:t xml:space="preserve"> </w:t>
      </w:r>
      <w:r>
        <w:rPr>
          <w:rFonts w:eastAsia="Times New Roman"/>
          <w:bCs/>
        </w:rPr>
        <w:t>ΣΑΩ».</w:t>
      </w:r>
    </w:p>
    <w:p w14:paraId="0A746F6F" w14:textId="77777777" w:rsidR="00DE0414" w:rsidRDefault="000E346C">
      <w:pPr>
        <w:spacing w:after="0" w:line="600" w:lineRule="auto"/>
        <w:ind w:firstLine="720"/>
        <w:jc w:val="both"/>
        <w:rPr>
          <w:rFonts w:eastAsia="Times New Roman"/>
          <w:bCs/>
        </w:rPr>
      </w:pPr>
      <w:r>
        <w:rPr>
          <w:rFonts w:eastAsia="Times New Roman"/>
          <w:bCs/>
        </w:rPr>
        <w:t>Κ</w:t>
      </w:r>
      <w:r>
        <w:rPr>
          <w:rFonts w:eastAsia="Times New Roman"/>
          <w:bCs/>
        </w:rPr>
        <w:t xml:space="preserve">υρίες και κύριοι συνάδελφοι, </w:t>
      </w:r>
      <w:r>
        <w:rPr>
          <w:rFonts w:eastAsia="Times New Roman"/>
          <w:bCs/>
        </w:rPr>
        <w:t>αρχίζουμε τη συζήτηση με την</w:t>
      </w:r>
      <w:r>
        <w:rPr>
          <w:rFonts w:eastAsia="Times New Roman"/>
          <w:bCs/>
        </w:rPr>
        <w:t xml:space="preserve"> τρίτη με αριθμό 396/23</w:t>
      </w:r>
      <w:r>
        <w:rPr>
          <w:rFonts w:eastAsia="Times New Roman"/>
          <w:bCs/>
        </w:rPr>
        <w:t xml:space="preserve">-11-2017 επίκαιρη ερώτηση πρώτου κύκλου του Θ΄ Αντιπροέδρου της Βουλής και Βουλευτή Α΄ Αθηνών της Ένωσης Κεντρώων κ. Μάριου Γεωργιάδη προς τον Υπουργό Ψηφιακής Πολιτικής, Τηλεπικοινωνιών και Ενημέρωσης, σχετικά με την ισότιμη προβολή όλων των κομμάτων στα </w:t>
      </w:r>
      <w:r>
        <w:rPr>
          <w:rFonts w:eastAsia="Times New Roman"/>
          <w:bCs/>
        </w:rPr>
        <w:t>μ</w:t>
      </w:r>
      <w:r>
        <w:rPr>
          <w:rFonts w:eastAsia="Times New Roman"/>
          <w:bCs/>
        </w:rPr>
        <w:t xml:space="preserve">έσα </w:t>
      </w:r>
      <w:r>
        <w:rPr>
          <w:rFonts w:eastAsia="Times New Roman"/>
          <w:bCs/>
        </w:rPr>
        <w:t>μ</w:t>
      </w:r>
      <w:r>
        <w:rPr>
          <w:rFonts w:eastAsia="Times New Roman"/>
          <w:bCs/>
        </w:rPr>
        <w:t xml:space="preserve">αζικής </w:t>
      </w:r>
      <w:r>
        <w:rPr>
          <w:rFonts w:eastAsia="Times New Roman"/>
          <w:bCs/>
        </w:rPr>
        <w:t>ε</w:t>
      </w:r>
      <w:r>
        <w:rPr>
          <w:rFonts w:eastAsia="Times New Roman"/>
          <w:bCs/>
        </w:rPr>
        <w:t xml:space="preserve">νημέρωσης. </w:t>
      </w:r>
    </w:p>
    <w:p w14:paraId="0A746F70" w14:textId="77777777" w:rsidR="00DE0414" w:rsidRDefault="000E346C">
      <w:pPr>
        <w:spacing w:after="0" w:line="600" w:lineRule="auto"/>
        <w:ind w:firstLine="720"/>
        <w:jc w:val="both"/>
        <w:rPr>
          <w:rFonts w:eastAsia="Times New Roman"/>
          <w:bCs/>
        </w:rPr>
      </w:pPr>
      <w:r>
        <w:rPr>
          <w:rFonts w:eastAsia="Times New Roman"/>
          <w:bCs/>
        </w:rPr>
        <w:t>Κύριε Αντιπρόεδρε, έχετε τον λόγο για δύο λεπτά.</w:t>
      </w:r>
    </w:p>
    <w:p w14:paraId="0A746F71" w14:textId="77777777" w:rsidR="00DE0414" w:rsidRDefault="000E346C">
      <w:pPr>
        <w:spacing w:after="0" w:line="600" w:lineRule="auto"/>
        <w:ind w:firstLine="720"/>
        <w:jc w:val="both"/>
        <w:rPr>
          <w:rFonts w:eastAsia="Times New Roman"/>
          <w:bCs/>
        </w:rPr>
      </w:pPr>
      <w:r>
        <w:rPr>
          <w:rFonts w:eastAsia="Times New Roman"/>
          <w:b/>
          <w:bCs/>
        </w:rPr>
        <w:t>ΜΑΡΙΟΣ ΓΕΩΡΓΙΑΔΗΣ (Θ΄ Αντιπρόεδρος της Βουλής):</w:t>
      </w:r>
      <w:r>
        <w:rPr>
          <w:rFonts w:eastAsia="Times New Roman"/>
          <w:bCs/>
        </w:rPr>
        <w:t xml:space="preserve"> Κύριε Πρόεδρε, κύριοι Υπουργοί, καλό μήνα και καλημέρα σε όλους. </w:t>
      </w:r>
    </w:p>
    <w:p w14:paraId="0A746F72" w14:textId="77777777" w:rsidR="00DE0414" w:rsidRDefault="000E346C">
      <w:pPr>
        <w:spacing w:after="0" w:line="600" w:lineRule="auto"/>
        <w:ind w:firstLine="720"/>
        <w:jc w:val="both"/>
        <w:rPr>
          <w:rFonts w:eastAsia="Times New Roman"/>
          <w:bCs/>
        </w:rPr>
      </w:pPr>
      <w:r>
        <w:rPr>
          <w:rFonts w:eastAsia="Times New Roman"/>
          <w:bCs/>
        </w:rPr>
        <w:t xml:space="preserve">Κύριε Υπουργέ, υποθέτω ότι συμφωνούμε όλοι σε αυτή την Αίθουσα και </w:t>
      </w:r>
      <w:r>
        <w:rPr>
          <w:rFonts w:eastAsia="Times New Roman"/>
          <w:bCs/>
        </w:rPr>
        <w:t xml:space="preserve">γενικότερα στο πλαίσιο της κοινοβουλευτικής δημοκρατίας ότι τα τηλεοπτικά μέσα θα πρέπει να κατανέμουν τον χρόνο, ανεξαρτήτως των κομμάτων, δίκαια και να έχουν και επαρκή εκπροσώπηση, όσον αφορά το να παρουσιάσουν στους </w:t>
      </w:r>
      <w:r>
        <w:rPr>
          <w:rFonts w:eastAsia="Times New Roman"/>
          <w:bCs/>
        </w:rPr>
        <w:lastRenderedPageBreak/>
        <w:t>ψηφοφόρους τους τις θέσεις τους, αλλ</w:t>
      </w:r>
      <w:r>
        <w:rPr>
          <w:rFonts w:eastAsia="Times New Roman"/>
          <w:bCs/>
        </w:rPr>
        <w:t xml:space="preserve">ά και τις δράσεις τους γενικότερα μέσω των τηλεοπτικών πάνελ. </w:t>
      </w:r>
    </w:p>
    <w:p w14:paraId="0A746F73" w14:textId="77777777" w:rsidR="00DE0414" w:rsidRDefault="000E346C">
      <w:pPr>
        <w:spacing w:after="0" w:line="600" w:lineRule="auto"/>
        <w:ind w:firstLine="720"/>
        <w:jc w:val="both"/>
        <w:rPr>
          <w:rFonts w:eastAsia="Times New Roman"/>
          <w:bCs/>
        </w:rPr>
      </w:pPr>
      <w:r>
        <w:rPr>
          <w:rFonts w:eastAsia="Times New Roman"/>
          <w:bCs/>
        </w:rPr>
        <w:t>Τα στοιχεία, όμως, δεν συμφωνούν με το εν λόγω, τουλάχιστον όσο έχει να κάνει με την Ένωση Κεντρώων για τον άδικο τρόπο αντιμετώπισης που έχουμε από το κόμματα, όχι μόνο τον τελευταίο καιρό, αλ</w:t>
      </w:r>
      <w:r>
        <w:rPr>
          <w:rFonts w:eastAsia="Times New Roman"/>
          <w:bCs/>
        </w:rPr>
        <w:t xml:space="preserve">λά διαχρονικά, τα τελευταία τριάντα πέντε χρόνια από την ίδρυση της και μετά. </w:t>
      </w:r>
    </w:p>
    <w:p w14:paraId="0A746F74" w14:textId="77777777" w:rsidR="00DE0414" w:rsidRDefault="000E346C">
      <w:pPr>
        <w:spacing w:after="0" w:line="600" w:lineRule="auto"/>
        <w:ind w:firstLine="720"/>
        <w:jc w:val="both"/>
        <w:rPr>
          <w:rFonts w:eastAsia="Times New Roman" w:cs="Times New Roman"/>
          <w:szCs w:val="24"/>
        </w:rPr>
      </w:pPr>
      <w:r>
        <w:rPr>
          <w:rFonts w:eastAsia="Times New Roman"/>
          <w:bCs/>
        </w:rPr>
        <w:t>Δ</w:t>
      </w:r>
      <w:r>
        <w:rPr>
          <w:rFonts w:eastAsia="Times New Roman"/>
          <w:bCs/>
        </w:rPr>
        <w:t>εν αναφέρομαι μόνο στα ιδιωτικά, τις συχνότητες όπου αδικούμεθα κατάφωρα, όπως δεν θα μπω και στη διαδικασία να πω τους λόγους επ’ αυτού, διότι μπορεί να είναι και διαφημιστικο</w:t>
      </w:r>
      <w:r>
        <w:rPr>
          <w:rFonts w:eastAsia="Times New Roman"/>
          <w:bCs/>
        </w:rPr>
        <w:t xml:space="preserve">ί, μπορεί να εξυπηρετούν κάποια συμφέροντα κ.λπ., αλλά αναφέρομαι και στη δημόσια τηλεόραση, η οποία εκ των πραγμάτων πρέπει να διασφαλίζει τον πλουραλισμό των ιδεών και τη δίκαιη κατανομή του τηλεοπτικού χρόνου. </w:t>
      </w:r>
      <w:r>
        <w:rPr>
          <w:rFonts w:eastAsia="Times New Roman" w:cs="Times New Roman"/>
          <w:szCs w:val="24"/>
        </w:rPr>
        <w:t>Για παράδειγμα, δηλώσεις του Προέδρου μας ή</w:t>
      </w:r>
      <w:r>
        <w:rPr>
          <w:rFonts w:eastAsia="Times New Roman" w:cs="Times New Roman"/>
          <w:szCs w:val="24"/>
        </w:rPr>
        <w:t xml:space="preserve"> των Βουλευτών μας τυγχάνει να μην αναπαράγονται, ενώ άλλα κόμματα, που είναι αντίστοιχης δυναμικής με το δικό μας, να «παίζουν» πάντα. </w:t>
      </w:r>
    </w:p>
    <w:p w14:paraId="0A746F75" w14:textId="77777777" w:rsidR="00DE0414" w:rsidRDefault="000E346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παραπάνω φαινόμενο δεν είναι μόνο της τελευταίας περιόδου, διότι η ανισότητα στις εμφανίσεις υπήρχε και κατά την </w:t>
      </w:r>
      <w:r>
        <w:rPr>
          <w:rFonts w:eastAsia="Times New Roman" w:cs="Times New Roman"/>
          <w:szCs w:val="24"/>
        </w:rPr>
        <w:lastRenderedPageBreak/>
        <w:t>προ</w:t>
      </w:r>
      <w:r>
        <w:rPr>
          <w:rFonts w:eastAsia="Times New Roman" w:cs="Times New Roman"/>
          <w:szCs w:val="24"/>
        </w:rPr>
        <w:t xml:space="preserve">εκλογική περίοδο του Σεπτεμβρίου. Με βάση την έκθεση πεπραγμένων του ΕΣΡ και συγκεκριμένα τη σελίδα 155, που έχει αναλυτικά τα ποσοστά και την οποία θα καταθέσω και στα Πρακτικά προς ενημέρωσή σας, βλέπουμε ότι κόμματα -όπως για παράδειγμα η ΛΑΕ- τα οποία </w:t>
      </w:r>
      <w:r>
        <w:rPr>
          <w:rFonts w:eastAsia="Times New Roman" w:cs="Times New Roman"/>
          <w:szCs w:val="24"/>
        </w:rPr>
        <w:t>δεν υπήρχαν τον Ιανουάριο, τύγχαναν προβολής της τάξεως του 5,7% από την Ελληνική Τηλεόραση και μέσο όρο 11,4%, ενώ αντίστοιχα το δικό μας κόμμα με 1,8% τον Ιανουάριο είχε κατά μέσο 0,6% εκπροσώπηση, φωνή δηλαδή στα μέσα. Καταθέτω στα Πρακτικά το εν λόγω έ</w:t>
      </w:r>
      <w:r>
        <w:rPr>
          <w:rFonts w:eastAsia="Times New Roman" w:cs="Times New Roman"/>
          <w:szCs w:val="24"/>
        </w:rPr>
        <w:t>γγραφο.</w:t>
      </w:r>
    </w:p>
    <w:p w14:paraId="0A746F76" w14:textId="77777777" w:rsidR="00DE0414" w:rsidRDefault="000E346C">
      <w:pPr>
        <w:spacing w:after="0" w:line="600" w:lineRule="auto"/>
        <w:ind w:firstLine="720"/>
        <w:jc w:val="both"/>
        <w:rPr>
          <w:rFonts w:eastAsia="Times New Roman" w:cs="Times New Roman"/>
          <w:szCs w:val="24"/>
        </w:rPr>
      </w:pPr>
      <w:r>
        <w:rPr>
          <w:rFonts w:eastAsia="Times New Roman" w:cs="Times New Roman"/>
        </w:rPr>
        <w:t>(Στο σημείο αυτό ο Θ΄ Αντιπρόεδρος της Βουλής κ. Μάριος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A746F77" w14:textId="77777777" w:rsidR="00DE0414" w:rsidRDefault="000E346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Αυτό έχει να κάνει κα</w:t>
      </w:r>
      <w:r>
        <w:rPr>
          <w:rFonts w:eastAsia="Times New Roman" w:cs="Times New Roman"/>
          <w:szCs w:val="24"/>
        </w:rPr>
        <w:t>ι με άλλα κόμματα, βεβαίως, των οποίων η δυναμική ήταν μικρότερη, αλλά η ποσοστιαία τους προβολή ήταν μεγαλύτερη.</w:t>
      </w:r>
    </w:p>
    <w:p w14:paraId="0A746F78"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Αντιπροέδρου</w:t>
      </w:r>
      <w:r>
        <w:rPr>
          <w:rFonts w:eastAsia="Times New Roman" w:cs="Times New Roman"/>
          <w:szCs w:val="24"/>
        </w:rPr>
        <w:t>)</w:t>
      </w:r>
    </w:p>
    <w:p w14:paraId="0A746F79" w14:textId="77777777" w:rsidR="00DE0414" w:rsidRDefault="000E346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Επιπροσθέτως, θέλω να πω ότι πολλές φορές -και θα κλείσω με αυτό, για να μην καταχραστώ περαιτέρω τον χρόνο και </w:t>
      </w:r>
      <w:r>
        <w:rPr>
          <w:rFonts w:eastAsia="Times New Roman" w:cs="Times New Roman"/>
          <w:szCs w:val="24"/>
        </w:rPr>
        <w:lastRenderedPageBreak/>
        <w:t xml:space="preserve">ευχαριστώ, κύριε Πρόεδρε, για την ανοχή σας- από το </w:t>
      </w:r>
      <w:r>
        <w:rPr>
          <w:rFonts w:eastAsia="Times New Roman" w:cs="Times New Roman"/>
          <w:szCs w:val="24"/>
        </w:rPr>
        <w:t>γ</w:t>
      </w:r>
      <w:r>
        <w:rPr>
          <w:rFonts w:eastAsia="Times New Roman" w:cs="Times New Roman"/>
          <w:szCs w:val="24"/>
        </w:rPr>
        <w:t>ραφείο Τύπου του κόμματός μας έχουμε κάνει αιτήματα, ώστε να πάει συνεργείο εκεί που θα βρί</w:t>
      </w:r>
      <w:r>
        <w:rPr>
          <w:rFonts w:eastAsia="Times New Roman" w:cs="Times New Roman"/>
          <w:szCs w:val="24"/>
        </w:rPr>
        <w:t>σκεται ο Πρόεδρός μας για να κάνει κάποια δήλωση και έχουμε λάβει αρνητική απάντηση, διότι αφενός δεν υπάρχει διαθέσιμος τεχνικός εξοπλισμός, για να μπορέσει να μας εξυπηρετήσει, αλλά το κυριότερο απ’ όλα είναι ότι επικαλούνται ελλείψεις τεχνικού προσωπικο</w:t>
      </w:r>
      <w:r>
        <w:rPr>
          <w:rFonts w:eastAsia="Times New Roman" w:cs="Times New Roman"/>
          <w:szCs w:val="24"/>
        </w:rPr>
        <w:t>ύ.</w:t>
      </w:r>
    </w:p>
    <w:p w14:paraId="0A746F7A" w14:textId="77777777" w:rsidR="00DE0414" w:rsidRDefault="000E346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Θα ήθελα να σας ρωτήσω, κύριε Υπουργέ: Τι προτίθεστε να πράξετε για την προάσπιση της δίκαιης μεταχείρισης των κομμάτων κατά τον χρόνο προβολής τους από την Ελληνική Τηλεόραση, από την ΕΡΤ συγκεκριμένα, αλλά και κατά πόσο μπορείτε να επηρεάσετε και τα ι</w:t>
      </w:r>
      <w:r>
        <w:rPr>
          <w:rFonts w:eastAsia="Times New Roman" w:cs="Times New Roman"/>
          <w:szCs w:val="24"/>
        </w:rPr>
        <w:t xml:space="preserve">διωτικά κανάλια; Κατά δεύτερον, τελικά αυτή η εμφανής ανεπαρκής στελέχωση ορισμένων τμημάτων και υπηρεσιών της ΕΡΤ, κατά πόσο εμποδίζει από το να είναι συνεπής και δίκαιη στην κατανομή τηλεοπτικού χρόνου προς όλα τα κόμματα; </w:t>
      </w:r>
    </w:p>
    <w:p w14:paraId="0A746F7B" w14:textId="77777777" w:rsidR="00DE0414" w:rsidRDefault="000E346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Αναμένω την απάντησή σας, για </w:t>
      </w:r>
      <w:r>
        <w:rPr>
          <w:rFonts w:eastAsia="Times New Roman" w:cs="Times New Roman"/>
          <w:szCs w:val="24"/>
        </w:rPr>
        <w:t>να δευτερολογήσω μετά με τη σειρά μου.</w:t>
      </w:r>
    </w:p>
    <w:p w14:paraId="0A746F7C" w14:textId="77777777" w:rsidR="00DE0414" w:rsidRDefault="000E346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w:t>
      </w:r>
    </w:p>
    <w:p w14:paraId="0A746F7D" w14:textId="77777777" w:rsidR="00DE0414" w:rsidRDefault="000E346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Ευχαριστούμε πολύ τον κ. Γεωργιάδη.</w:t>
      </w:r>
    </w:p>
    <w:p w14:paraId="0A746F7E" w14:textId="77777777" w:rsidR="00DE0414" w:rsidRDefault="000E346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0A746F7F" w14:textId="77777777" w:rsidR="00DE0414" w:rsidRDefault="000E346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Ευχαριστώ, κ</w:t>
      </w:r>
      <w:r>
        <w:rPr>
          <w:rFonts w:eastAsia="Times New Roman" w:cs="Times New Roman"/>
          <w:szCs w:val="24"/>
        </w:rPr>
        <w:t>ύριε Πρόεδρε.</w:t>
      </w:r>
    </w:p>
    <w:p w14:paraId="0A746F80" w14:textId="77777777" w:rsidR="00DE0414" w:rsidRDefault="000E346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Γεωργιάδη, σήμερα μου δίνετε τη δυνατότητα να μιλήσω για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τ</w:t>
      </w:r>
      <w:r>
        <w:rPr>
          <w:rFonts w:eastAsia="Times New Roman" w:cs="Times New Roman"/>
          <w:szCs w:val="24"/>
        </w:rPr>
        <w:t>ηλεόραση και νομίζω ότι είναι πάρα πολύ σημαντικό αυτό, διότι είχε υποτιμηθεί στη χώρα μας και με τρόπο πάρα πολύ βίαιο η ανάγκη ύπαρξής της. Είχαμε, δυστυχώς, την παν</w:t>
      </w:r>
      <w:r>
        <w:rPr>
          <w:rFonts w:eastAsia="Times New Roman" w:cs="Times New Roman"/>
          <w:szCs w:val="24"/>
        </w:rPr>
        <w:t>ευρωπαϊκή πρωτοτυπία να κλείνει μια δημόσια τηλεόραση και να διαχέονται ιδέες περί μη χρησιμότητάς της, οι οποίες νομίζω ότι διαψεύστηκαν από την ίδια την πραγματικότητα.</w:t>
      </w:r>
    </w:p>
    <w:p w14:paraId="0A746F81" w14:textId="77777777" w:rsidR="00DE0414" w:rsidRDefault="000E346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Νομίζω ότι όταν ξεκινήσαμε αυτήν την προσπάθεια, η κριτική η οποία εκτοξεύθηκε εναντί</w:t>
      </w:r>
      <w:r>
        <w:rPr>
          <w:rFonts w:eastAsia="Times New Roman" w:cs="Times New Roman"/>
          <w:szCs w:val="24"/>
        </w:rPr>
        <w:t xml:space="preserve">ον μας ήταν κυρίως κριτική βιωσιμότητας. Δηλαδή, έλεγαν κάποιοι ότι η επαναλειτουργία της ΕΡΤ δεν μπορεί να βγαίνει οικονομικά. </w:t>
      </w:r>
    </w:p>
    <w:p w14:paraId="0A746F82" w14:textId="77777777" w:rsidR="00DE0414" w:rsidRDefault="000E346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Λίγα χρόνια μετά, η ΕΡΤ όχι μόνο λειτουργεί με τέσσερα τηλεοπτικά πανελλαδικά κανάλια, με πέντε πανελλαδικά ραδιό</w:t>
      </w:r>
      <w:r>
        <w:rPr>
          <w:rFonts w:eastAsia="Times New Roman" w:cs="Times New Roman"/>
          <w:szCs w:val="24"/>
        </w:rPr>
        <w:lastRenderedPageBreak/>
        <w:t>φωνα και δεκαε</w:t>
      </w:r>
      <w:r>
        <w:rPr>
          <w:rFonts w:eastAsia="Times New Roman" w:cs="Times New Roman"/>
          <w:szCs w:val="24"/>
        </w:rPr>
        <w:t xml:space="preserve">ννέα περιφερειακούς σταθμούς στην επαναλειτουργία της </w:t>
      </w:r>
      <w:r>
        <w:rPr>
          <w:rFonts w:eastAsia="Times New Roman" w:cs="Times New Roman"/>
          <w:szCs w:val="24"/>
        </w:rPr>
        <w:t>ρ</w:t>
      </w:r>
      <w:r>
        <w:rPr>
          <w:rFonts w:eastAsia="Times New Roman" w:cs="Times New Roman"/>
          <w:szCs w:val="24"/>
        </w:rPr>
        <w:t>αδιοτηλεόρασης, αλλά συμβάλλει και με 55 εκατομμύρια για φέτος στον κρατικό προϋπολογισμό και με 64 εκατομμύρια του χρόνου.</w:t>
      </w:r>
    </w:p>
    <w:p w14:paraId="0A746F83" w14:textId="77777777" w:rsidR="00DE0414" w:rsidRDefault="000E346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Όπως ορίζει το Εθνικό Συμβούλιο Ραδιοτηλεόρασης, κύριε Γεωργιάδη, οι τηλεοπτι</w:t>
      </w:r>
      <w:r>
        <w:rPr>
          <w:rFonts w:eastAsia="Times New Roman" w:cs="Times New Roman"/>
          <w:szCs w:val="24"/>
        </w:rPr>
        <w:t>κοί σταθμοί οφείλουν να διασφαλίζουν την τήρηση της πολιτικής πολυφωνίας, να παρουσιάζουν τις απόψεις των πολιτικών κομμάτων της Βουλής και της Ευρωβουλής.</w:t>
      </w:r>
    </w:p>
    <w:p w14:paraId="0A746F84" w14:textId="77777777" w:rsidR="00DE0414" w:rsidRDefault="000E346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Νομίζω ότι θα συμφωνήσετε και εσείς μαζί μου ότι εάν υπάρχει κάποιο κανάλι, το οποίο τηρεί αυτές τις</w:t>
      </w:r>
      <w:r>
        <w:rPr>
          <w:rFonts w:eastAsia="Times New Roman" w:cs="Times New Roman"/>
          <w:szCs w:val="24"/>
        </w:rPr>
        <w:t xml:space="preserve"> ισορροπίες, είναι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ρ</w:t>
      </w:r>
      <w:r>
        <w:rPr>
          <w:rFonts w:eastAsia="Times New Roman" w:cs="Times New Roman"/>
          <w:szCs w:val="24"/>
        </w:rPr>
        <w:t>αδιοτηλεόραση.</w:t>
      </w:r>
    </w:p>
    <w:p w14:paraId="0A746F85" w14:textId="77777777" w:rsidR="00DE0414" w:rsidRDefault="000E346C">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Προφανώς, προφανέστατα υπάρχουν και οι συνταγματικές προβλέψεις. Υπάρχει βεβαίως και η κατοχυρωμένη δυνατότητα των δημοσιογράφων να αξιολογούν τι θα αναδειχθεί και τι δεν θα αναδειχθεί. Η ΕΡΤ, όμως, δεν την έχει</w:t>
      </w:r>
      <w:r>
        <w:rPr>
          <w:rFonts w:eastAsia="Times New Roman" w:cs="Times New Roman"/>
          <w:szCs w:val="24"/>
        </w:rPr>
        <w:t xml:space="preserve"> αυτή την πολυτέλεια. Η ΕΡΤ οφείλει να αναδεικνύει και να κάνει γνωστές στον κόσμο τις θέσεις των πολιτικών κομμάτων σε καθημερινή βάση. </w:t>
      </w:r>
    </w:p>
    <w:p w14:paraId="0A746F86" w14:textId="77777777" w:rsidR="00DE0414" w:rsidRDefault="000E346C">
      <w:pPr>
        <w:spacing w:after="0" w:line="600" w:lineRule="auto"/>
        <w:ind w:firstLine="720"/>
        <w:jc w:val="both"/>
        <w:rPr>
          <w:rFonts w:eastAsia="Times New Roman" w:cs="Times New Roman"/>
          <w:bCs/>
          <w:shd w:val="clear" w:color="auto" w:fill="FFFFFF"/>
        </w:rPr>
      </w:pPr>
      <w:r>
        <w:rPr>
          <w:rFonts w:eastAsia="Times New Roman" w:cs="Times New Roman"/>
          <w:szCs w:val="24"/>
        </w:rPr>
        <w:lastRenderedPageBreak/>
        <w:t xml:space="preserve">Θα ήθελα, </w:t>
      </w:r>
      <w:r>
        <w:rPr>
          <w:rFonts w:eastAsia="Times New Roman"/>
          <w:bCs/>
          <w:shd w:val="clear" w:color="auto" w:fill="FFFFFF"/>
        </w:rPr>
        <w:t>βεβαίως,</w:t>
      </w:r>
      <w:r>
        <w:rPr>
          <w:rFonts w:eastAsia="Times New Roman" w:cs="Times New Roman"/>
          <w:szCs w:val="24"/>
        </w:rPr>
        <w:t xml:space="preserve"> να καταθέσω στα Πρακτικά, </w:t>
      </w:r>
      <w:r>
        <w:rPr>
          <w:rFonts w:eastAsia="Times New Roman" w:cs="Times New Roman"/>
          <w:bCs/>
          <w:shd w:val="clear" w:color="auto" w:fill="FFFFFF"/>
        </w:rPr>
        <w:t xml:space="preserve">σε σχέση με τη </w:t>
      </w:r>
      <w:r>
        <w:rPr>
          <w:rFonts w:eastAsia="Times New Roman"/>
          <w:bCs/>
          <w:shd w:val="clear" w:color="auto" w:fill="FFFFFF"/>
        </w:rPr>
        <w:t xml:space="preserve">συγκεκριμένη </w:t>
      </w:r>
      <w:r>
        <w:rPr>
          <w:rFonts w:eastAsia="Times New Roman" w:cs="Times New Roman"/>
          <w:bCs/>
          <w:shd w:val="clear" w:color="auto" w:fill="FFFFFF"/>
        </w:rPr>
        <w:t>σας ερώτηση, τη σχετική επιστολή που λάβαμε α</w:t>
      </w:r>
      <w:r>
        <w:rPr>
          <w:rFonts w:eastAsia="Times New Roman" w:cs="Times New Roman"/>
          <w:bCs/>
          <w:shd w:val="clear" w:color="auto" w:fill="FFFFFF"/>
        </w:rPr>
        <w:t xml:space="preserve">πό την ΕΡΤ, ενόψει και της ερώτησής σας, η οποία ακριβώς καταδεικνύει ποια </w:t>
      </w:r>
      <w:r>
        <w:rPr>
          <w:rFonts w:eastAsia="Times New Roman"/>
          <w:bCs/>
          <w:shd w:val="clear" w:color="auto" w:fill="FFFFFF"/>
        </w:rPr>
        <w:t>είναι</w:t>
      </w:r>
      <w:r>
        <w:rPr>
          <w:rFonts w:eastAsia="Times New Roman" w:cs="Times New Roman"/>
          <w:bCs/>
          <w:shd w:val="clear" w:color="auto" w:fill="FFFFFF"/>
        </w:rPr>
        <w:t xml:space="preserve"> τα ποσοστά προβολής του </w:t>
      </w:r>
      <w:r>
        <w:rPr>
          <w:rFonts w:eastAsia="Times New Roman" w:cs="Times New Roman"/>
          <w:bCs/>
          <w:shd w:val="clear" w:color="auto" w:fill="FFFFFF"/>
        </w:rPr>
        <w:t>κ</w:t>
      </w:r>
      <w:r>
        <w:rPr>
          <w:rFonts w:eastAsia="Times New Roman" w:cs="Times New Roman"/>
          <w:bCs/>
          <w:shd w:val="clear" w:color="auto" w:fill="FFFFFF"/>
        </w:rPr>
        <w:t xml:space="preserve">όμματος της Ένωσης Κεντρώων. </w:t>
      </w:r>
    </w:p>
    <w:p w14:paraId="0A746F87" w14:textId="77777777" w:rsidR="00DE0414" w:rsidRDefault="000E346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ήθελα να υπογραμμίσω </w:t>
      </w:r>
      <w:r>
        <w:rPr>
          <w:rFonts w:eastAsia="Times New Roman"/>
          <w:bCs/>
          <w:shd w:val="clear" w:color="auto" w:fill="FFFFFF"/>
        </w:rPr>
        <w:t>ότι</w:t>
      </w:r>
      <w:r>
        <w:rPr>
          <w:rFonts w:eastAsia="Times New Roman" w:cs="Times New Roman"/>
          <w:bCs/>
          <w:shd w:val="clear" w:color="auto" w:fill="FFFFFF"/>
        </w:rPr>
        <w:t xml:space="preserve"> με δεδομένη τη δραστηριότητα του </w:t>
      </w:r>
      <w:r>
        <w:rPr>
          <w:rFonts w:eastAsia="Times New Roman" w:cs="Times New Roman"/>
          <w:bCs/>
          <w:shd w:val="clear" w:color="auto" w:fill="FFFFFF"/>
        </w:rPr>
        <w:t>κ</w:t>
      </w:r>
      <w:r>
        <w:rPr>
          <w:rFonts w:eastAsia="Times New Roman" w:cs="Times New Roman"/>
          <w:bCs/>
          <w:shd w:val="clear" w:color="auto" w:fill="FFFFFF"/>
        </w:rPr>
        <w:t xml:space="preserve">όμματός σας και </w:t>
      </w:r>
      <w:r>
        <w:rPr>
          <w:rFonts w:eastAsia="Times New Roman"/>
          <w:bCs/>
          <w:shd w:val="clear" w:color="auto" w:fill="FFFFFF"/>
        </w:rPr>
        <w:t>επειδή</w:t>
      </w:r>
      <w:r>
        <w:rPr>
          <w:rFonts w:eastAsia="Times New Roman" w:cs="Times New Roman"/>
          <w:bCs/>
          <w:shd w:val="clear" w:color="auto" w:fill="FFFFFF"/>
        </w:rPr>
        <w:t xml:space="preserve"> η ΕΡΤ καλύπτει κάθε δράση του στο ακέραιο, στα δελτία των ιδιωτικών τηλεοπτικών σταθμών τα ποσοστά προβολής κινούνται από 0,7% έως 1,7%. </w:t>
      </w:r>
    </w:p>
    <w:p w14:paraId="0A746F88" w14:textId="77777777" w:rsidR="00DE0414" w:rsidRDefault="000E346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ΕΡΤ </w:t>
      </w:r>
      <w:r>
        <w:rPr>
          <w:rFonts w:eastAsia="Times New Roman"/>
          <w:bCs/>
          <w:shd w:val="clear" w:color="auto" w:fill="FFFFFF"/>
        </w:rPr>
        <w:t>έχει</w:t>
      </w:r>
      <w:r>
        <w:rPr>
          <w:rFonts w:eastAsia="Times New Roman" w:cs="Times New Roman"/>
          <w:bCs/>
          <w:shd w:val="clear" w:color="auto" w:fill="FFFFFF"/>
        </w:rPr>
        <w:t xml:space="preserve"> μεταδώσει από τον Γενάρη έως τον Νοέμβρη του 2017 έξι ομιλίες του κ. Βασίλειου Λεβέντη, τις παρεμβάσεις το</w:t>
      </w:r>
      <w:r>
        <w:rPr>
          <w:rFonts w:eastAsia="Times New Roman" w:cs="Times New Roman"/>
          <w:bCs/>
          <w:shd w:val="clear" w:color="auto" w:fill="FFFFFF"/>
        </w:rPr>
        <w:t xml:space="preserve">υ σε όλες τις προ ημερησίας </w:t>
      </w:r>
      <w:r>
        <w:rPr>
          <w:rFonts w:eastAsia="Times New Roman"/>
          <w:bCs/>
          <w:shd w:val="clear" w:color="auto" w:fill="FFFFFF"/>
        </w:rPr>
        <w:t xml:space="preserve">συζητήσεις </w:t>
      </w:r>
      <w:r>
        <w:rPr>
          <w:rFonts w:eastAsia="Times New Roman" w:cs="Times New Roman"/>
          <w:bCs/>
          <w:shd w:val="clear" w:color="auto" w:fill="FFFFFF"/>
        </w:rPr>
        <w:t xml:space="preserve">σε επίπεδο πολιτικών Αρχηγών και πολλές εκδηλώσεις του </w:t>
      </w:r>
      <w:r>
        <w:rPr>
          <w:rFonts w:eastAsia="Times New Roman" w:cs="Times New Roman"/>
          <w:bCs/>
          <w:shd w:val="clear" w:color="auto" w:fill="FFFFFF"/>
        </w:rPr>
        <w:t>κ</w:t>
      </w:r>
      <w:r>
        <w:rPr>
          <w:rFonts w:eastAsia="Times New Roman" w:cs="Times New Roman"/>
          <w:bCs/>
          <w:shd w:val="clear" w:color="auto" w:fill="FFFFFF"/>
        </w:rPr>
        <w:t xml:space="preserve">όμματός σας, όπως την κοπή της πίτας, </w:t>
      </w:r>
      <w:r>
        <w:rPr>
          <w:rFonts w:eastAsia="Times New Roman"/>
          <w:bCs/>
          <w:shd w:val="clear" w:color="auto" w:fill="FFFFFF"/>
        </w:rPr>
        <w:t>συνεδριάσεις</w:t>
      </w:r>
      <w:r>
        <w:rPr>
          <w:rFonts w:eastAsia="Times New Roman" w:cs="Times New Roman"/>
          <w:bCs/>
          <w:shd w:val="clear" w:color="auto" w:fill="FFFFFF"/>
        </w:rPr>
        <w:t xml:space="preserve"> της Κοινοβουλευτικής Ομάδας, συγκεντρώσεις στελεχών, τη συνέντευξη τύπου του κ. Λεβέντη στη Διεθνή Έκθεση Θεσσ</w:t>
      </w:r>
      <w:r>
        <w:rPr>
          <w:rFonts w:eastAsia="Times New Roman" w:cs="Times New Roman"/>
          <w:bCs/>
          <w:shd w:val="clear" w:color="auto" w:fill="FFFFFF"/>
        </w:rPr>
        <w:t xml:space="preserve">αλονίκης. </w:t>
      </w:r>
    </w:p>
    <w:p w14:paraId="0A746F89" w14:textId="77777777" w:rsidR="00DE0414" w:rsidRDefault="000E346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Επίσης, αναφορικά με τον τηλεοπτικό χρόνο εμφάνισης των πολιτικών στελεχών της Ένωσης Κεντρώων στις εκπομπές της ΕΡΤ, το ποσοστό έφτασε στο 4,3%, δηλαδή πάνω από το ποσοστό του </w:t>
      </w:r>
      <w:r>
        <w:rPr>
          <w:rFonts w:eastAsia="Times New Roman" w:cs="Times New Roman"/>
          <w:bCs/>
          <w:shd w:val="clear" w:color="auto" w:fill="FFFFFF"/>
        </w:rPr>
        <w:t>κ</w:t>
      </w:r>
      <w:r>
        <w:rPr>
          <w:rFonts w:eastAsia="Times New Roman" w:cs="Times New Roman"/>
          <w:bCs/>
          <w:shd w:val="clear" w:color="auto" w:fill="FFFFFF"/>
        </w:rPr>
        <w:t xml:space="preserve">όμματος στις εκλογές, όταν στα άλλα κανάλια έπαιξε </w:t>
      </w:r>
      <w:r>
        <w:rPr>
          <w:rFonts w:eastAsia="Times New Roman" w:cs="Times New Roman"/>
          <w:bCs/>
          <w:shd w:val="clear" w:color="auto" w:fill="FFFFFF"/>
        </w:rPr>
        <w:lastRenderedPageBreak/>
        <w:t>μεταξύ 1,8%, 2,1</w:t>
      </w:r>
      <w:r>
        <w:rPr>
          <w:rFonts w:eastAsia="Times New Roman" w:cs="Times New Roman"/>
          <w:bCs/>
          <w:shd w:val="clear" w:color="auto" w:fill="FFFFFF"/>
        </w:rPr>
        <w:t xml:space="preserve">%, 2,3 και 2,8%. Δεν θα ήθελα να κάνω ονομαστικές αναφορές στα κανάλια. </w:t>
      </w:r>
    </w:p>
    <w:p w14:paraId="0A746F8A" w14:textId="77777777" w:rsidR="00DE0414" w:rsidRDefault="000E346C">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προφανές και θα το αναγνωρίσω στη βάση αυτής της ερώτησης </w:t>
      </w:r>
      <w:r>
        <w:rPr>
          <w:rFonts w:eastAsia="Times New Roman"/>
          <w:bCs/>
          <w:shd w:val="clear" w:color="auto" w:fill="FFFFFF"/>
        </w:rPr>
        <w:t>ότι</w:t>
      </w:r>
      <w:r>
        <w:rPr>
          <w:rFonts w:eastAsia="Times New Roman" w:cs="Times New Roman"/>
          <w:bCs/>
          <w:shd w:val="clear" w:color="auto" w:fill="FFFFFF"/>
        </w:rPr>
        <w:t xml:space="preserve"> υπάρχουν ελλείψεις, οι οποίες πολλές φορές αποβαίνουν εις βάρος της επαρκούς κάλυψης και των δραστηριοτήτων. Όμως, </w:t>
      </w:r>
      <w:r>
        <w:rPr>
          <w:rFonts w:eastAsia="Times New Roman" w:cs="Times New Roman"/>
          <w:bCs/>
          <w:shd w:val="clear" w:color="auto" w:fill="FFFFFF"/>
        </w:rPr>
        <w:t xml:space="preserve">επιτρέψτε μου να επανέλθω στη δευτερολογία μου για το πώς οφείλουμε αυτές -και θα προχωρήσουμε- να τις αντιμετωπίσουμε. </w:t>
      </w:r>
    </w:p>
    <w:p w14:paraId="0A746F8B" w14:textId="77777777" w:rsidR="00DE0414" w:rsidRDefault="000E346C">
      <w:pPr>
        <w:spacing w:after="0"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(Δημήτριος Καμμένος): </w:t>
      </w:r>
      <w:r>
        <w:rPr>
          <w:rFonts w:eastAsia="Times New Roman" w:cs="Times New Roman"/>
          <w:bCs/>
          <w:shd w:val="clear" w:color="auto" w:fill="FFFFFF"/>
        </w:rPr>
        <w:t xml:space="preserve">Ευχαριστούμε πολύ τον Υπουργό. </w:t>
      </w:r>
    </w:p>
    <w:p w14:paraId="0A746F8C" w14:textId="77777777" w:rsidR="00DE0414" w:rsidRDefault="000E346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Παρακαλώ, κύριε Γεωργιάδη, έχετε τον λόγο για τρία λεπτά για τη δευτερ</w:t>
      </w:r>
      <w:r>
        <w:rPr>
          <w:rFonts w:eastAsia="Times New Roman" w:cs="Times New Roman"/>
          <w:bCs/>
          <w:shd w:val="clear" w:color="auto" w:fill="FFFFFF"/>
        </w:rPr>
        <w:t xml:space="preserve">ολογία σας. </w:t>
      </w:r>
    </w:p>
    <w:p w14:paraId="0A746F8D" w14:textId="77777777" w:rsidR="00DE0414" w:rsidRDefault="000E346C">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ΜΑΡΙΟΣ ΓΕΩΡΓΙΑΔΗΣ (Θ΄ Αντιπρόεδρος της </w:t>
      </w:r>
      <w:r>
        <w:rPr>
          <w:rFonts w:eastAsia="Times New Roman"/>
          <w:b/>
          <w:bCs/>
          <w:shd w:val="clear" w:color="auto" w:fill="FFFFFF"/>
        </w:rPr>
        <w:t>Βουλή</w:t>
      </w:r>
      <w:r>
        <w:rPr>
          <w:rFonts w:eastAsia="Times New Roman" w:cs="Times New Roman"/>
          <w:b/>
          <w:bCs/>
          <w:shd w:val="clear" w:color="auto" w:fill="FFFFFF"/>
        </w:rPr>
        <w:t>ς):</w:t>
      </w:r>
      <w:r>
        <w:rPr>
          <w:rFonts w:eastAsia="Times New Roman" w:cs="Times New Roman"/>
          <w:bCs/>
          <w:shd w:val="clear" w:color="auto" w:fill="FFFFFF"/>
        </w:rPr>
        <w:t xml:space="preserve"> Ευχαριστώ, κύριε Πρόεδρε.  </w:t>
      </w:r>
    </w:p>
    <w:p w14:paraId="0A746F8E" w14:textId="77777777" w:rsidR="00DE0414" w:rsidRDefault="000E346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Κύριε Υπουργέ, </w:t>
      </w:r>
      <w:r>
        <w:rPr>
          <w:rFonts w:eastAsia="Times New Roman"/>
          <w:bCs/>
          <w:shd w:val="clear" w:color="auto" w:fill="FFFFFF"/>
        </w:rPr>
        <w:t>είναι</w:t>
      </w:r>
      <w:r>
        <w:rPr>
          <w:rFonts w:eastAsia="Times New Roman" w:cs="Times New Roman"/>
          <w:bCs/>
          <w:shd w:val="clear" w:color="auto" w:fill="FFFFFF"/>
        </w:rPr>
        <w:t xml:space="preserve"> λογικό να χρησιμοποιήσετε αποσπασματικά μ</w:t>
      </w:r>
      <w:r>
        <w:rPr>
          <w:rFonts w:eastAsia="Times New Roman"/>
          <w:bCs/>
          <w:shd w:val="clear" w:color="auto" w:fill="FFFFFF"/>
        </w:rPr>
        <w:t>ό</w:t>
      </w:r>
      <w:r>
        <w:rPr>
          <w:rFonts w:eastAsia="Times New Roman" w:cs="Times New Roman"/>
          <w:bCs/>
          <w:shd w:val="clear" w:color="auto" w:fill="FFFFFF"/>
        </w:rPr>
        <w:t>νο την τελευταία περίοδο, όπου τα νούμερα μπορεί να δείχνουν περισσότερο ανεβασμένα. Άλλωστε στην έκθεση</w:t>
      </w:r>
      <w:r>
        <w:rPr>
          <w:rFonts w:eastAsia="Times New Roman" w:cs="Times New Roman"/>
          <w:bCs/>
          <w:shd w:val="clear" w:color="auto" w:fill="FFFFFF"/>
        </w:rPr>
        <w:t xml:space="preserve"> πεπραγμένων τα ποσοστά που σας κατέθεσα είχαν να κάνουν </w:t>
      </w:r>
      <w:r>
        <w:rPr>
          <w:rFonts w:eastAsia="Times New Roman"/>
          <w:bCs/>
          <w:shd w:val="clear" w:color="auto" w:fill="FFFFFF"/>
        </w:rPr>
        <w:t>συγκεκριμένα</w:t>
      </w:r>
      <w:r>
        <w:rPr>
          <w:rFonts w:eastAsia="Times New Roman" w:cs="Times New Roman"/>
          <w:bCs/>
          <w:shd w:val="clear" w:color="auto" w:fill="FFFFFF"/>
        </w:rPr>
        <w:t xml:space="preserve"> με την προεκλογική περίοδο. </w:t>
      </w:r>
    </w:p>
    <w:p w14:paraId="0A746F8F" w14:textId="77777777" w:rsidR="00DE0414" w:rsidRDefault="000E346C">
      <w:pPr>
        <w:spacing w:after="0" w:line="600" w:lineRule="auto"/>
        <w:ind w:firstLine="720"/>
        <w:jc w:val="both"/>
        <w:rPr>
          <w:rFonts w:eastAsia="Times New Roman"/>
          <w:bCs/>
          <w:shd w:val="clear" w:color="auto" w:fill="FFFFFF"/>
        </w:rPr>
      </w:pPr>
      <w:r>
        <w:rPr>
          <w:rFonts w:eastAsia="Times New Roman" w:cs="Times New Roman"/>
          <w:bCs/>
          <w:shd w:val="clear" w:color="auto" w:fill="FFFFFF"/>
        </w:rPr>
        <w:lastRenderedPageBreak/>
        <w:t xml:space="preserve">Μάλιστα θα αναφέρω -και </w:t>
      </w:r>
      <w:r>
        <w:rPr>
          <w:rFonts w:eastAsia="Times New Roman"/>
          <w:bCs/>
          <w:shd w:val="clear" w:color="auto" w:fill="FFFFFF"/>
        </w:rPr>
        <w:t>είναι</w:t>
      </w:r>
      <w:r>
        <w:rPr>
          <w:rFonts w:eastAsia="Times New Roman" w:cs="Times New Roman"/>
          <w:bCs/>
          <w:shd w:val="clear" w:color="auto" w:fill="FFFFFF"/>
        </w:rPr>
        <w:t xml:space="preserve"> στο χαρτί το οποίο έχω καταθέσει- </w:t>
      </w:r>
      <w:r>
        <w:rPr>
          <w:rFonts w:eastAsia="Times New Roman"/>
          <w:bCs/>
          <w:shd w:val="clear" w:color="auto" w:fill="FFFFFF"/>
        </w:rPr>
        <w:t>ότι</w:t>
      </w:r>
      <w:r>
        <w:rPr>
          <w:rFonts w:eastAsia="Times New Roman" w:cs="Times New Roman"/>
          <w:bCs/>
          <w:shd w:val="clear" w:color="auto" w:fill="FFFFFF"/>
        </w:rPr>
        <w:t xml:space="preserve"> η έκθεση παραδέχεται την αδικία προς την Ένωση Κεντρώων με </w:t>
      </w:r>
      <w:r>
        <w:rPr>
          <w:rFonts w:eastAsia="Times New Roman"/>
          <w:bCs/>
          <w:shd w:val="clear" w:color="auto" w:fill="FFFFFF"/>
        </w:rPr>
        <w:t>συγκεκριμένη αναφορά: «Η Ένωση</w:t>
      </w:r>
      <w:r>
        <w:rPr>
          <w:rFonts w:eastAsia="Times New Roman"/>
          <w:bCs/>
          <w:shd w:val="clear" w:color="auto" w:fill="FFFFFF"/>
        </w:rPr>
        <w:t xml:space="preserve"> Κεντρώων, παρά το ποσοστό που είχε αποσπάσει κατά τις εθνικές εκλογές του Ιανουαρίου 2015, έτυχε χαμηλότερης προβολής σε σύγκριση με την προηγούμενη προεκλογική περίοδο». </w:t>
      </w:r>
    </w:p>
    <w:p w14:paraId="0A746F90" w14:textId="77777777" w:rsidR="00DE0414" w:rsidRDefault="000E346C">
      <w:pPr>
        <w:spacing w:after="0" w:line="600" w:lineRule="auto"/>
        <w:ind w:firstLine="720"/>
        <w:jc w:val="both"/>
        <w:rPr>
          <w:rFonts w:eastAsia="Times New Roman"/>
          <w:bCs/>
          <w:shd w:val="clear" w:color="auto" w:fill="FFFFFF"/>
        </w:rPr>
      </w:pPr>
      <w:r>
        <w:rPr>
          <w:rFonts w:eastAsia="Times New Roman"/>
          <w:bCs/>
          <w:shd w:val="clear" w:color="auto" w:fill="FFFFFF"/>
        </w:rPr>
        <w:t>Για εμάς αυτό αποτελεί μια προτεραιότητα, δεδομένου ότι τα τηλεοπτικά κανάλια αποτε</w:t>
      </w:r>
      <w:r>
        <w:rPr>
          <w:rFonts w:eastAsia="Times New Roman"/>
          <w:bCs/>
          <w:shd w:val="clear" w:color="auto" w:fill="FFFFFF"/>
        </w:rPr>
        <w:t xml:space="preserve">λούν αδιαμφισβήτητα το πιο σημαντικό πεδίο για την πληροφόρηση της κοινής γνώμης, πόσο μάλλον για την ΕΡΤ, η οποία πρέπει να αποτυπώνει και τη βούληση του ελληνικού λαού. </w:t>
      </w:r>
    </w:p>
    <w:p w14:paraId="0A746F91" w14:textId="77777777" w:rsidR="00DE0414" w:rsidRDefault="000E346C">
      <w:pPr>
        <w:spacing w:after="0" w:line="600" w:lineRule="auto"/>
        <w:ind w:firstLine="720"/>
        <w:jc w:val="both"/>
        <w:rPr>
          <w:rFonts w:eastAsia="Times New Roman"/>
          <w:bCs/>
          <w:shd w:val="clear" w:color="auto" w:fill="FFFFFF"/>
        </w:rPr>
      </w:pPr>
      <w:r>
        <w:rPr>
          <w:rFonts w:eastAsia="Times New Roman"/>
          <w:bCs/>
          <w:shd w:val="clear" w:color="auto" w:fill="FFFFFF"/>
        </w:rPr>
        <w:t>Θα συμφωνήσω μαζί σας, όσον αφορά αυτό που λέτε για τα ιδιωτικά κανάλια και την παρα</w:t>
      </w:r>
      <w:r>
        <w:rPr>
          <w:rFonts w:eastAsia="Times New Roman"/>
          <w:bCs/>
          <w:shd w:val="clear" w:color="auto" w:fill="FFFFFF"/>
        </w:rPr>
        <w:t xml:space="preserve">τηρούμενη έλλειψη πολυφωνίας. Το είπα και στην </w:t>
      </w:r>
      <w:proofErr w:type="spellStart"/>
      <w:r>
        <w:rPr>
          <w:rFonts w:eastAsia="Times New Roman"/>
          <w:bCs/>
          <w:shd w:val="clear" w:color="auto" w:fill="FFFFFF"/>
        </w:rPr>
        <w:t>πρωτολογία</w:t>
      </w:r>
      <w:proofErr w:type="spellEnd"/>
      <w:r>
        <w:rPr>
          <w:rFonts w:eastAsia="Times New Roman"/>
          <w:bCs/>
          <w:shd w:val="clear" w:color="auto" w:fill="FFFFFF"/>
        </w:rPr>
        <w:t xml:space="preserve"> μου. Όμως, το ότι μας «παίζουν» πολύ λιγότερο από ότι η ΕΡΤ, δεν σημαίνει ότι η ΕΡΤ μας παίζει ανάλογα με τα υπόλοιπα κόμματα, τα οποία είναι της ίδιας δυναμικής με εμάς, κάτι που αποδεικνύουν και τ</w:t>
      </w:r>
      <w:r>
        <w:rPr>
          <w:rFonts w:eastAsia="Times New Roman"/>
          <w:bCs/>
          <w:shd w:val="clear" w:color="auto" w:fill="FFFFFF"/>
        </w:rPr>
        <w:t xml:space="preserve">α νούμερα που σας κατέθεσα. </w:t>
      </w:r>
    </w:p>
    <w:p w14:paraId="0A746F92" w14:textId="77777777" w:rsidR="00DE0414" w:rsidRDefault="000E346C">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Επομένως, κύριε Υπουργέ, δικαιούμαστε να σας ρωτήσουμε, γιατί δεν δόθηκε η δέουσα προσοχή από τον Σεπτέμβριο </w:t>
      </w:r>
      <w:r>
        <w:rPr>
          <w:rFonts w:eastAsia="Times New Roman"/>
          <w:bCs/>
          <w:shd w:val="clear" w:color="auto" w:fill="FFFFFF"/>
        </w:rPr>
        <w:lastRenderedPageBreak/>
        <w:t>του 2015 και τώρα αυτά τα δύο χρόνια, για να έχουν ληφθεί όλα αυτά υπ</w:t>
      </w:r>
      <w:r>
        <w:rPr>
          <w:rFonts w:eastAsia="Times New Roman"/>
          <w:bCs/>
          <w:shd w:val="clear" w:color="auto" w:fill="FFFFFF"/>
        </w:rPr>
        <w:t xml:space="preserve">’ </w:t>
      </w:r>
      <w:proofErr w:type="spellStart"/>
      <w:r>
        <w:rPr>
          <w:rFonts w:eastAsia="Times New Roman"/>
          <w:bCs/>
          <w:shd w:val="clear" w:color="auto" w:fill="FFFFFF"/>
        </w:rPr>
        <w:t>όψιν</w:t>
      </w:r>
      <w:proofErr w:type="spellEnd"/>
      <w:r>
        <w:rPr>
          <w:rFonts w:eastAsia="Times New Roman"/>
          <w:bCs/>
          <w:shd w:val="clear" w:color="auto" w:fill="FFFFFF"/>
        </w:rPr>
        <w:t xml:space="preserve">, ώστε αυτή η αδικία που θεωρούμε εμείς από πλευράς μας να έχει εξαλειφθεί. </w:t>
      </w:r>
    </w:p>
    <w:p w14:paraId="0A746F93" w14:textId="77777777" w:rsidR="00DE0414" w:rsidRDefault="000E346C">
      <w:pPr>
        <w:spacing w:after="0" w:line="600" w:lineRule="auto"/>
        <w:ind w:firstLine="720"/>
        <w:jc w:val="both"/>
        <w:rPr>
          <w:rFonts w:eastAsia="Times New Roman"/>
          <w:bCs/>
          <w:shd w:val="clear" w:color="auto" w:fill="FFFFFF"/>
        </w:rPr>
      </w:pPr>
      <w:r>
        <w:rPr>
          <w:rFonts w:eastAsia="Times New Roman"/>
          <w:bCs/>
          <w:shd w:val="clear" w:color="auto" w:fill="FFFFFF"/>
        </w:rPr>
        <w:t>Όσον αφορά την κατανομή του προσωπικού, για την οποία δεν μου απαντήσατε και είπατε ότι θα απαντήσετε στη δευτερολογία σας, φυσικά αντιλαμβανόμαστε ότι η ΕΡΤ επιτελεί ένα δημό</w:t>
      </w:r>
      <w:r>
        <w:rPr>
          <w:rFonts w:eastAsia="Times New Roman"/>
          <w:bCs/>
          <w:shd w:val="clear" w:color="auto" w:fill="FFFFFF"/>
        </w:rPr>
        <w:t xml:space="preserve">σιο έργο εθνικής σημασίας και δεν λειτουργεί με τον ίδιο τρόπο που λειτουργούν τα υπόλοιπα ιδιωτικά κανάλια. </w:t>
      </w:r>
    </w:p>
    <w:p w14:paraId="0A746F94" w14:textId="77777777" w:rsidR="00DE0414" w:rsidRDefault="000E346C">
      <w:pPr>
        <w:spacing w:after="0" w:line="600" w:lineRule="auto"/>
        <w:ind w:firstLine="720"/>
        <w:jc w:val="both"/>
        <w:rPr>
          <w:rFonts w:eastAsia="Times New Roman"/>
          <w:bCs/>
          <w:shd w:val="clear" w:color="auto" w:fill="FFFFFF"/>
        </w:rPr>
      </w:pPr>
      <w:r>
        <w:rPr>
          <w:rFonts w:eastAsia="Times New Roman"/>
          <w:bCs/>
          <w:shd w:val="clear" w:color="auto" w:fill="FFFFFF"/>
        </w:rPr>
        <w:t xml:space="preserve">(Στο σημείο αυτό </w:t>
      </w:r>
      <w:r>
        <w:rPr>
          <w:rFonts w:eastAsia="Times New Roman"/>
          <w:bCs/>
          <w:shd w:val="clear" w:color="auto" w:fill="FFFFFF"/>
        </w:rPr>
        <w:t>κ</w:t>
      </w:r>
      <w:r>
        <w:rPr>
          <w:rFonts w:eastAsia="Times New Roman"/>
          <w:bCs/>
          <w:shd w:val="clear" w:color="auto" w:fill="FFFFFF"/>
        </w:rPr>
        <w:t>τυπάει το κουδούνι λήξεως του χρόνου ομιλίας του κυρίου Αντιπροέδρου)</w:t>
      </w:r>
    </w:p>
    <w:p w14:paraId="0A746F95" w14:textId="77777777" w:rsidR="00DE0414" w:rsidRDefault="000E346C">
      <w:pPr>
        <w:spacing w:after="0" w:line="600" w:lineRule="auto"/>
        <w:ind w:firstLine="720"/>
        <w:jc w:val="both"/>
        <w:rPr>
          <w:rFonts w:eastAsia="Times New Roman"/>
          <w:bCs/>
          <w:shd w:val="clear" w:color="auto" w:fill="FFFFFF"/>
        </w:rPr>
      </w:pPr>
      <w:r>
        <w:rPr>
          <w:rFonts w:eastAsia="Times New Roman"/>
          <w:bCs/>
          <w:shd w:val="clear" w:color="auto" w:fill="FFFFFF"/>
        </w:rPr>
        <w:t>Για παράδειγμα, η επιλογή που έχει σαν πολιτική να βρίσκετ</w:t>
      </w:r>
      <w:r>
        <w:rPr>
          <w:rFonts w:eastAsia="Times New Roman"/>
          <w:bCs/>
          <w:shd w:val="clear" w:color="auto" w:fill="FFFFFF"/>
        </w:rPr>
        <w:t xml:space="preserve">αι σε όλη την </w:t>
      </w:r>
      <w:r>
        <w:rPr>
          <w:rFonts w:eastAsia="Times New Roman"/>
          <w:bCs/>
          <w:shd w:val="clear" w:color="auto" w:fill="FFFFFF"/>
        </w:rPr>
        <w:t>ε</w:t>
      </w:r>
      <w:r>
        <w:rPr>
          <w:rFonts w:eastAsia="Times New Roman"/>
          <w:bCs/>
          <w:shd w:val="clear" w:color="auto" w:fill="FFFFFF"/>
        </w:rPr>
        <w:t xml:space="preserve">πικράτεια ή ακόμη και στο εξωτερικό καταλαβαίνουμε ότι ναι μεν κρίνεται ορθή, αλλά απαιτεί και μεγαλύτερο αριθμό δημοσιογράφων και τεχνικών. </w:t>
      </w:r>
    </w:p>
    <w:p w14:paraId="0A746F96" w14:textId="77777777" w:rsidR="00DE0414" w:rsidRDefault="000E346C">
      <w:pPr>
        <w:spacing w:after="0" w:line="600" w:lineRule="auto"/>
        <w:ind w:firstLine="720"/>
        <w:jc w:val="both"/>
        <w:rPr>
          <w:rFonts w:eastAsia="Times New Roman"/>
          <w:bCs/>
          <w:shd w:val="clear" w:color="auto" w:fill="FFFFFF"/>
        </w:rPr>
      </w:pPr>
      <w:r>
        <w:rPr>
          <w:rFonts w:eastAsia="Times New Roman"/>
          <w:bCs/>
          <w:shd w:val="clear" w:color="auto" w:fill="FFFFFF"/>
        </w:rPr>
        <w:t>Και ειλικρινά δηλώνουμε εμείς, ως Ένωση Κεντρώων, ότι επιθυμούμε μια δημόσια τηλεόραση, η οποία πρα</w:t>
      </w:r>
      <w:r>
        <w:rPr>
          <w:rFonts w:eastAsia="Times New Roman"/>
          <w:bCs/>
          <w:shd w:val="clear" w:color="auto" w:fill="FFFFFF"/>
        </w:rPr>
        <w:t xml:space="preserve">γματικά να είναι στην υπηρεσία του ελληνικού λαού, αφού πληρώνεται από τον ελληνικό λαό μέσω της φορολογίας και μέσω των μισθών και του εισοδήματός του, που καθημερινά εσείς περικόπτετε. </w:t>
      </w:r>
    </w:p>
    <w:p w14:paraId="0A746F97" w14:textId="77777777" w:rsidR="00DE0414" w:rsidRDefault="000E346C">
      <w:pPr>
        <w:spacing w:after="0" w:line="600" w:lineRule="auto"/>
        <w:ind w:firstLine="720"/>
        <w:jc w:val="both"/>
        <w:rPr>
          <w:rFonts w:eastAsia="Times New Roman" w:cs="Times New Roman"/>
          <w:szCs w:val="24"/>
        </w:rPr>
      </w:pPr>
      <w:r>
        <w:rPr>
          <w:rFonts w:eastAsia="Times New Roman"/>
          <w:bCs/>
          <w:shd w:val="clear" w:color="auto" w:fill="FFFFFF"/>
        </w:rPr>
        <w:lastRenderedPageBreak/>
        <w:t>Θέλουμε να είναι άρτια εξοπλισμένη και επαρκώς στελεχωμένη και στηρί</w:t>
      </w:r>
      <w:r>
        <w:rPr>
          <w:rFonts w:eastAsia="Times New Roman"/>
          <w:bCs/>
          <w:shd w:val="clear" w:color="auto" w:fill="FFFFFF"/>
        </w:rPr>
        <w:t>ζουμε κι εμείς από την πλευρά μας, όπως σε όλο το παραγωγικό δημόσιο, όλους τους φιλότιμους ανθρώπους, οι οποίοι εργάζονται εκεί. Κάθε πρωτοβουλία, η οποία θα έρθει από πλευρά σας, είτε από οποιαδήποτε πλευρά, για την εύρυθμη λειτουργία της ΕΡΤ, από εμάς θ</w:t>
      </w:r>
      <w:r>
        <w:rPr>
          <w:rFonts w:eastAsia="Times New Roman"/>
          <w:bCs/>
          <w:shd w:val="clear" w:color="auto" w:fill="FFFFFF"/>
        </w:rPr>
        <w:t xml:space="preserve">α είναι όχι απλά καλοδεχούμενη, αλλά θα συμφωνήσουμε και θα είμαστε και αρωγοί αυτής. </w:t>
      </w:r>
    </w:p>
    <w:p w14:paraId="0A746F98"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Όμως, στο πλαίσιο αυτό και εν τοις </w:t>
      </w:r>
      <w:proofErr w:type="spellStart"/>
      <w:r>
        <w:rPr>
          <w:rFonts w:eastAsia="Times New Roman" w:cs="Times New Roman"/>
          <w:szCs w:val="24"/>
        </w:rPr>
        <w:t>πράγμασι</w:t>
      </w:r>
      <w:proofErr w:type="spellEnd"/>
      <w:r>
        <w:rPr>
          <w:rFonts w:eastAsia="Times New Roman" w:cs="Times New Roman"/>
          <w:szCs w:val="24"/>
        </w:rPr>
        <w:t>, εάν υπάρχει κάποια εμπεριστατωμένη μελέτη, η οποία έχει διαπιστώσει έλλειψη προσωπικού σε συγκεκριμένους τομείς δημοσιογράφω</w:t>
      </w:r>
      <w:r>
        <w:rPr>
          <w:rFonts w:eastAsia="Times New Roman" w:cs="Times New Roman"/>
          <w:szCs w:val="24"/>
        </w:rPr>
        <w:t>ν και τεχνικών, γιατί δεν προβαίνετε άμεσα στις δέουσες ενέργειες, έτσι ώστε να πληρωθούν τα εν λόγω κενά και να μην παρατηρείται η υστέρηση της ενημέρωσης των πολιτών;</w:t>
      </w:r>
    </w:p>
    <w:p w14:paraId="0A746F99"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Με την υστέρηση αυτής της πληροφόρησης, εάν κάποιοι ψηφοφόροι, όπως οι δικοί μας, της Έ</w:t>
      </w:r>
      <w:r>
        <w:rPr>
          <w:rFonts w:eastAsia="Times New Roman" w:cs="Times New Roman"/>
          <w:szCs w:val="24"/>
        </w:rPr>
        <w:t xml:space="preserve">νωσης Κεντρώων, που απαριθμούνται κοντά στις διακόσιες χιλιάδες με βάση τα αποτελέσματα των εκλογών του Σεπτεμβρίου του 2015, δεν βρίσκουν την ενημέρωση από το κόμμα, καταλαβαίνετε ότι θα αλλάξουν κανάλι </w:t>
      </w:r>
      <w:r>
        <w:rPr>
          <w:rFonts w:eastAsia="Times New Roman" w:cs="Times New Roman"/>
          <w:szCs w:val="24"/>
        </w:rPr>
        <w:lastRenderedPageBreak/>
        <w:t xml:space="preserve">και πιθανότατα να ψάξουν σε κάποιον άλλο σταθμό για </w:t>
      </w:r>
      <w:r>
        <w:rPr>
          <w:rFonts w:eastAsia="Times New Roman" w:cs="Times New Roman"/>
          <w:szCs w:val="24"/>
        </w:rPr>
        <w:t xml:space="preserve">να ενημερωθούν για το κόμμα μας. </w:t>
      </w:r>
    </w:p>
    <w:p w14:paraId="0A746F9A"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Καταλαβαίνω ότι πρέπει να γίνει η λεγόμενη «κινητοποίηση», γιατί έχουμε αναφερθεί πάρα πολλές φορές στους «φορείς-φαντάσματα», που δεν έχουν απογραφεί ακόμη ή δεν έχουν αντικείμενο και υπάρχουν εργαζόμενοι εκεί που πληρώνο</w:t>
      </w:r>
      <w:r>
        <w:rPr>
          <w:rFonts w:eastAsia="Times New Roman" w:cs="Times New Roman"/>
          <w:szCs w:val="24"/>
        </w:rPr>
        <w:t xml:space="preserve">νται από το ελληνικό δημόσιο. Δυστυχώς δεν είναι ότι οι εν λόγω θεωρούνται αργόμισθοι από δική τους επιλογή. Πιθανότατα να είναι από την επιλογή της Κυβέρνησης, διότι δεν έχει μπει στη διαδικασία να τους απογράψει και να τους αξιοποιήσει. </w:t>
      </w:r>
    </w:p>
    <w:p w14:paraId="0A746F9B"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Κατανοώ ότι αυτο</w:t>
      </w:r>
      <w:r>
        <w:rPr>
          <w:rFonts w:eastAsia="Times New Roman" w:cs="Times New Roman"/>
          <w:szCs w:val="24"/>
        </w:rPr>
        <w:t>ί οι υπάλληλοι δεν μπορούν να μεταφερθούν και να μετακινηθούν στην ΕΡΤ, διότι δεν γίνεται ένας γραμματέας, για παράδειγμα, να πάρει μία κάμερα στον ώμο του ή να γράψει κάποιο άρθρο και να μπορέσει να μιλήσει μπροστά στην κάμερα. Χρειάζεται εξειδικευμένο πρ</w:t>
      </w:r>
      <w:r>
        <w:rPr>
          <w:rFonts w:eastAsia="Times New Roman" w:cs="Times New Roman"/>
          <w:szCs w:val="24"/>
        </w:rPr>
        <w:t xml:space="preserve">οσωπικό. </w:t>
      </w:r>
    </w:p>
    <w:p w14:paraId="0A746F9C"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Άρα το να προχωρήσετε σε κάποιες τέτοιες ενέργειες, πιθανότατα να είναι αποδεκτό από σύσσωμο το κοινοβουλευτικό Σώμα και -γιατί όχι- και από την πολιτεία. </w:t>
      </w:r>
    </w:p>
    <w:p w14:paraId="0A746F9D" w14:textId="77777777" w:rsidR="00DE0414" w:rsidRDefault="000E346C">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0A746F9E" w14:textId="77777777" w:rsidR="00DE0414" w:rsidRDefault="000E346C">
      <w:pPr>
        <w:spacing w:after="0" w:line="600" w:lineRule="auto"/>
        <w:ind w:firstLine="720"/>
        <w:jc w:val="both"/>
        <w:rPr>
          <w:rFonts w:eastAsia="Times New Roman" w:cs="Times New Roman"/>
          <w:szCs w:val="24"/>
        </w:rPr>
      </w:pPr>
      <w:r>
        <w:rPr>
          <w:rFonts w:eastAsia="Times New Roman" w:cs="Times New Roman"/>
          <w:b/>
          <w:szCs w:val="24"/>
        </w:rPr>
        <w:lastRenderedPageBreak/>
        <w:t>ΜΑΡΙΟΣ ΓΕΩΡΓΙΑΔΗΣ (Θ΄ Αντιπρόεδρος της Βουλής):</w:t>
      </w:r>
      <w:r>
        <w:rPr>
          <w:rFonts w:eastAsia="Times New Roman" w:cs="Times New Roman"/>
          <w:szCs w:val="24"/>
        </w:rPr>
        <w:t xml:space="preserve"> Από εσάς </w:t>
      </w:r>
      <w:r>
        <w:rPr>
          <w:rFonts w:eastAsia="Times New Roman" w:cs="Times New Roman"/>
          <w:szCs w:val="24"/>
        </w:rPr>
        <w:t xml:space="preserve">μπορεί να είναι «όχι» και μπορείτε, εάν θέλετε, να το τεκμηριώσετε διαφορετικά, κύριε Κωνσταντινόπουλε. </w:t>
      </w:r>
    </w:p>
    <w:p w14:paraId="0A746F9F"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Άλλωστε αυτό θα βοηθούσε κάποιους κλάδους, οι οποίοι έχουν φτάσει σε ποσοστό ανεργίας 40%, όπως ο συγκεκριμένος κλάδος της δημοσιογραφίας. </w:t>
      </w:r>
    </w:p>
    <w:p w14:paraId="0A746FA0"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Δεν ξέρω πώ</w:t>
      </w:r>
      <w:r>
        <w:rPr>
          <w:rFonts w:eastAsia="Times New Roman" w:cs="Times New Roman"/>
          <w:szCs w:val="24"/>
        </w:rPr>
        <w:t>ς πρέπει να αξιολογήσετε και την ΕΡΤ εσωτερικά -είναι πολυάριθμη σίγουρα- αλλά εμείς από την εμπειρία μας βλέπουμε ότι όποτε ζητάμε κάτι, πέρα από αυτά που έχετε αναφέρει, αυτά είναι προγραμματισμένα. Για παράδειγμα, μπορεί να έχουν καλύψει κάποιες ομιλίες</w:t>
      </w:r>
      <w:r>
        <w:rPr>
          <w:rFonts w:eastAsia="Times New Roman" w:cs="Times New Roman"/>
          <w:szCs w:val="24"/>
        </w:rPr>
        <w:t xml:space="preserve"> του Προέδρου, αλλά έχουν καλύψει και τις ομιλίες άλλων Προέδρων, όπως και άλλα συνέδρια και τη ΔΕΘ, την οποία κάλυψαν για όλα τα κόμματα. Δεν είναι δικαιολογία να μου πείτε σαν αποτέλεσμα ότι έχετε καλύψει τις ομιλίες του Προέδρου ή τη συνέντευξη Τύπου στ</w:t>
      </w:r>
      <w:r>
        <w:rPr>
          <w:rFonts w:eastAsia="Times New Roman" w:cs="Times New Roman"/>
          <w:szCs w:val="24"/>
        </w:rPr>
        <w:t>η ΔΕΘ. Είναι υποχρέωση της κρατικής τηλεόρασης να καλύψει όλα τα πολιτικά κόμματα. Προς Θεού!</w:t>
      </w:r>
    </w:p>
    <w:p w14:paraId="0A746FA1"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Όμως, από εκεί και πέρα, εάν η ΕΡΤ επικαλείται έλλειψη προσωπικού και δεν υπάρχει μέσα στις δομές </w:t>
      </w:r>
      <w:r>
        <w:rPr>
          <w:rFonts w:eastAsia="Times New Roman" w:cs="Times New Roman"/>
          <w:szCs w:val="24"/>
        </w:rPr>
        <w:t>της</w:t>
      </w:r>
      <w:r>
        <w:rPr>
          <w:rFonts w:eastAsia="Times New Roman" w:cs="Times New Roman"/>
          <w:szCs w:val="24"/>
        </w:rPr>
        <w:t xml:space="preserve">, κάτι πρέπει </w:t>
      </w:r>
      <w:r>
        <w:rPr>
          <w:rFonts w:eastAsia="Times New Roman" w:cs="Times New Roman"/>
          <w:szCs w:val="24"/>
        </w:rPr>
        <w:lastRenderedPageBreak/>
        <w:t>να κάνετε και εσείς από την πλευρά σας για να μ</w:t>
      </w:r>
      <w:r>
        <w:rPr>
          <w:rFonts w:eastAsia="Times New Roman" w:cs="Times New Roman"/>
          <w:szCs w:val="24"/>
        </w:rPr>
        <w:t xml:space="preserve">πορέσετε να βοηθήσετε όλα τα κοινοβουλευτικά κόμματα και εμάς σαν Ένωση Κεντρώων ως προς την αδικία που βλέπουμε και σας παραθέτουμε με νούμερα. </w:t>
      </w:r>
    </w:p>
    <w:p w14:paraId="0A746FA2"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Γι’ αυτόν τον λόγο, επειδή δεν μας παίζουν τα κανάλια, αναγκάζομαι κι εγώ αυτή τη στιγμή να εκμεταλλευτώ το έδ</w:t>
      </w:r>
      <w:r>
        <w:rPr>
          <w:rFonts w:eastAsia="Times New Roman" w:cs="Times New Roman"/>
          <w:szCs w:val="24"/>
        </w:rPr>
        <w:t>ρανο, το Βήμα και το μικρόφωνο που έχω από εδώ για να πω ότι τη Δευτέρα ο Πρόεδρος της Ένωσης Κεντρώων έχει ομιλία στο «Κ</w:t>
      </w:r>
      <w:r>
        <w:rPr>
          <w:rFonts w:eastAsia="Times New Roman" w:cs="Times New Roman"/>
          <w:szCs w:val="24"/>
        </w:rPr>
        <w:t>ΑΡΑΒΕΛ</w:t>
      </w:r>
      <w:r>
        <w:rPr>
          <w:rFonts w:eastAsia="Times New Roman" w:cs="Times New Roman"/>
          <w:szCs w:val="24"/>
        </w:rPr>
        <w:t>», που βέβαια η ΕΡΤ θα είναι εκεί, παρ’ όλο που δεν θα μπορέσει να μας μεταδώσει ζωντανά για άλλους λόγους που τους κατανοούμε. Θ</w:t>
      </w:r>
      <w:r>
        <w:rPr>
          <w:rFonts w:eastAsia="Times New Roman" w:cs="Times New Roman"/>
          <w:szCs w:val="24"/>
        </w:rPr>
        <w:t xml:space="preserve">α παίξει σε αναμετάδοση. </w:t>
      </w:r>
    </w:p>
    <w:p w14:paraId="0A746FA3"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Ο Πρόεδρος της Ένωσης Κεντρώων θα έχει ομιλία τη Δευτέρα στις 19:30΄ στο «</w:t>
      </w:r>
      <w:proofErr w:type="spellStart"/>
      <w:r>
        <w:rPr>
          <w:rFonts w:eastAsia="Times New Roman" w:cs="Times New Roman"/>
          <w:szCs w:val="24"/>
        </w:rPr>
        <w:t>Κ</w:t>
      </w:r>
      <w:r>
        <w:rPr>
          <w:rFonts w:eastAsia="Times New Roman" w:cs="Times New Roman"/>
          <w:szCs w:val="24"/>
        </w:rPr>
        <w:t>ΑΡΑΒΕ</w:t>
      </w:r>
      <w:r>
        <w:rPr>
          <w:rFonts w:eastAsia="Times New Roman" w:cs="Times New Roman"/>
          <w:szCs w:val="24"/>
        </w:rPr>
        <w:t>λ</w:t>
      </w:r>
      <w:proofErr w:type="spellEnd"/>
      <w:r>
        <w:rPr>
          <w:rFonts w:eastAsia="Times New Roman" w:cs="Times New Roman"/>
          <w:szCs w:val="24"/>
        </w:rPr>
        <w:t xml:space="preserve">» και είστε όλοι ευπρόσδεκτοι. </w:t>
      </w:r>
    </w:p>
    <w:p w14:paraId="0A746FA4"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Υπουργέ.</w:t>
      </w:r>
    </w:p>
    <w:p w14:paraId="0A746FA5"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Εύχομαι καλό μήνα σε όλους και ευχαριστώ, κύριε Πρόεδρε, για την ανοχή. </w:t>
      </w:r>
    </w:p>
    <w:p w14:paraId="0A746FA6"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(Στο σημε</w:t>
      </w:r>
      <w:r>
        <w:rPr>
          <w:rFonts w:eastAsia="Times New Roman" w:cs="Times New Roman"/>
          <w:szCs w:val="24"/>
        </w:rPr>
        <w:t xml:space="preserve">ίο αυτό ο Θ΄ Αντιπρόεδρος της Βουλής κ. Μάριος Γεωργιάδης καταθέτει για τα Πρακτικά τα προαναφερθέντα </w:t>
      </w:r>
      <w:r>
        <w:rPr>
          <w:rFonts w:eastAsia="Times New Roman" w:cs="Times New Roman"/>
          <w:szCs w:val="24"/>
        </w:rPr>
        <w:lastRenderedPageBreak/>
        <w:t xml:space="preserve">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A746FA7" w14:textId="77777777" w:rsidR="00DE0414" w:rsidRDefault="000E346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w:t>
      </w:r>
      <w:r>
        <w:rPr>
          <w:rFonts w:eastAsia="Times New Roman" w:cs="Times New Roman"/>
          <w:szCs w:val="24"/>
        </w:rPr>
        <w:t>χαριστούμε πολύ.</w:t>
      </w:r>
    </w:p>
    <w:p w14:paraId="0A746FA8"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Ήταν σημαντικό το θέμα, γι’ αυτό σας άφησα να μιλήσετε. </w:t>
      </w:r>
    </w:p>
    <w:p w14:paraId="0A746FA9"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Θα υπάρχει, λοιπόν, και διαστημική μετάδοση!</w:t>
      </w:r>
    </w:p>
    <w:p w14:paraId="0A746FAA" w14:textId="77777777" w:rsidR="00DE0414" w:rsidRDefault="000E346C">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Βεβαίως</w:t>
      </w:r>
      <w:r>
        <w:rPr>
          <w:rFonts w:eastAsia="Times New Roman" w:cs="Times New Roman"/>
          <w:b/>
          <w:szCs w:val="24"/>
        </w:rPr>
        <w:t xml:space="preserve"> </w:t>
      </w:r>
      <w:r>
        <w:rPr>
          <w:rFonts w:eastAsia="Times New Roman" w:cs="Times New Roman"/>
          <w:szCs w:val="24"/>
        </w:rPr>
        <w:t>και διαστημική και δορυφορική μετάδοση!</w:t>
      </w:r>
    </w:p>
    <w:p w14:paraId="0A746FAB"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Κύριε Γεωργιάδη, αντιλαμβάνεστε ότι η αναζήτηση ευρύτερων συναινέσεων για την πολιτική γύρω από την ΕΡΤ θα είναι μία διαδικασία επίπονη, διότι έσπευσε ο κ. Κωνσταντινόπουλος από τη «Δημοκρατική Συμπαράταξη-Νέο Φορέα» να σας διακόψει. </w:t>
      </w:r>
    </w:p>
    <w:p w14:paraId="0A746FAC" w14:textId="77777777" w:rsidR="00DE0414" w:rsidRDefault="000E346C">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w:t>
      </w:r>
      <w:r>
        <w:rPr>
          <w:rFonts w:eastAsia="Times New Roman" w:cs="Times New Roman"/>
          <w:b/>
          <w:szCs w:val="24"/>
        </w:rPr>
        <w:t xml:space="preserve">ΟΥΛΟΣ: </w:t>
      </w:r>
      <w:r>
        <w:rPr>
          <w:rFonts w:eastAsia="Times New Roman" w:cs="Times New Roman"/>
          <w:szCs w:val="24"/>
        </w:rPr>
        <w:t>Όπως θέλετε πείτε το!</w:t>
      </w:r>
    </w:p>
    <w:p w14:paraId="0A746FAD" w14:textId="77777777" w:rsidR="00DE0414" w:rsidRDefault="000E346C">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εδώ δεν μπορούμε να λέμε ψέματα και να λέμε ότι τα πάντα στη ΕΡΤ ήταν αγγελικά πλασμένα. </w:t>
      </w:r>
    </w:p>
    <w:p w14:paraId="0A746FAE"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είχαμε μία υποχρέωση να την </w:t>
      </w:r>
      <w:r>
        <w:rPr>
          <w:rFonts w:eastAsia="Times New Roman" w:cs="Times New Roman"/>
          <w:szCs w:val="24"/>
        </w:rPr>
        <w:t xml:space="preserve">ξανανοίξουμε, σεβόμενοι το δικαίωμα των ανθρώπων στην εργασία. Βεβαίως η ΕΡΤ δεν σχεδιάστηκε με τις προτεραιότητες που έπρεπε να έχει σχεδιαστεί και δυστυχώς δεν έχει τις ευελιξίες, τις οποίες θα έπρεπε να έχει. </w:t>
      </w:r>
    </w:p>
    <w:p w14:paraId="0A746FAF"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Δυστυχώς λείπουν πάρα πολύ κρίσιμες ειδικότ</w:t>
      </w:r>
      <w:r>
        <w:rPr>
          <w:rFonts w:eastAsia="Times New Roman" w:cs="Times New Roman"/>
          <w:szCs w:val="24"/>
        </w:rPr>
        <w:t>ητες και θέλω να υπογραμμίσω και για τα Πρακτικά ότι είναι απολύτως αυτονόητο το αίτημα να υπάρχει διαπιστευμένος συντάκτης για όλα τα κοινοβουλευτικά κόμματα, δηλαδή συντάκτης, ο οποίος να έχει αποκλειστικά τη δουλειά να καλύπτει τις δραστηριότητες των κο</w:t>
      </w:r>
      <w:r>
        <w:rPr>
          <w:rFonts w:eastAsia="Times New Roman" w:cs="Times New Roman"/>
          <w:szCs w:val="24"/>
        </w:rPr>
        <w:t xml:space="preserve">ινοβουλευτικών κομμάτων. Νομίζω ότι αυτό είναι κάτι αυτονόητο. Δεν είναι, όμως, τόσο εύκολο. </w:t>
      </w:r>
    </w:p>
    <w:p w14:paraId="0A746FB0"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Θα σας πω ένα παράδειγμα: Ξέρετε πόσο κοστίζει ένας </w:t>
      </w:r>
      <w:proofErr w:type="spellStart"/>
      <w:r>
        <w:rPr>
          <w:rFonts w:eastAsia="Times New Roman" w:cs="Times New Roman"/>
          <w:szCs w:val="24"/>
        </w:rPr>
        <w:t>μοντέρ</w:t>
      </w:r>
      <w:proofErr w:type="spellEnd"/>
      <w:r>
        <w:rPr>
          <w:rFonts w:eastAsia="Times New Roman" w:cs="Times New Roman"/>
          <w:szCs w:val="24"/>
        </w:rPr>
        <w:t xml:space="preserve"> μέσω διάθεσης από ιδιωτική εταιρεία, στην οποία αναγκάζεται η ΕΡΤ, δυστυχώς, να καταφεύγει επειδή δεν υ</w:t>
      </w:r>
      <w:r>
        <w:rPr>
          <w:rFonts w:eastAsia="Times New Roman" w:cs="Times New Roman"/>
          <w:szCs w:val="24"/>
        </w:rPr>
        <w:t xml:space="preserve">πάρχουν μέσα στον Οργανισμό οι </w:t>
      </w:r>
      <w:proofErr w:type="spellStart"/>
      <w:r>
        <w:rPr>
          <w:rFonts w:eastAsia="Times New Roman" w:cs="Times New Roman"/>
          <w:szCs w:val="24"/>
        </w:rPr>
        <w:t>μοντέρ</w:t>
      </w:r>
      <w:proofErr w:type="spellEnd"/>
      <w:r>
        <w:rPr>
          <w:rFonts w:eastAsia="Times New Roman" w:cs="Times New Roman"/>
          <w:szCs w:val="24"/>
        </w:rPr>
        <w:t xml:space="preserve"> σε επαρκή αριθμό; Κοστίζει 1.960 ευρώ, όταν το μέσο μισθολογικό κόστος ενός </w:t>
      </w:r>
      <w:proofErr w:type="spellStart"/>
      <w:r>
        <w:rPr>
          <w:rFonts w:eastAsia="Times New Roman" w:cs="Times New Roman"/>
          <w:szCs w:val="24"/>
        </w:rPr>
        <w:t>μοντέρ</w:t>
      </w:r>
      <w:proofErr w:type="spellEnd"/>
      <w:r>
        <w:rPr>
          <w:rFonts w:eastAsia="Times New Roman" w:cs="Times New Roman"/>
          <w:szCs w:val="24"/>
        </w:rPr>
        <w:t xml:space="preserve"> που εργάζεται στην ΕΡΤ με σύμβαση εργασίας ορισμένου χρόνου είναι στα 1.500 ευρώ.</w:t>
      </w:r>
    </w:p>
    <w:p w14:paraId="0A746FB1"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Αντιλαμβάνεστε, λοιπόν, ότι υπάρχει και στη δημόσια σ</w:t>
      </w:r>
      <w:r>
        <w:rPr>
          <w:rFonts w:eastAsia="Times New Roman" w:cs="Times New Roman"/>
          <w:szCs w:val="24"/>
        </w:rPr>
        <w:t xml:space="preserve">φαίρα και στη δημόσια συζήτηση μια θεμελιακή παρανόηση. H υποκατάσταση, η αντικατάσταση των εξωτερικών συνεργασιών από εργαζόμενους στον </w:t>
      </w:r>
      <w:r>
        <w:rPr>
          <w:rFonts w:eastAsia="Times New Roman" w:cs="Times New Roman"/>
          <w:szCs w:val="24"/>
        </w:rPr>
        <w:t>ο</w:t>
      </w:r>
      <w:r>
        <w:rPr>
          <w:rFonts w:eastAsia="Times New Roman" w:cs="Times New Roman"/>
          <w:szCs w:val="24"/>
        </w:rPr>
        <w:t xml:space="preserve">ργανισμό εξοικονομεί πόρους, δεν είναι σπατάλη. </w:t>
      </w:r>
    </w:p>
    <w:p w14:paraId="0A746FB2"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κάτι, λοιπόν, το οποίο εμείς σχεδιάζουμε. Έρχομαι να σας μιλήσω</w:t>
      </w:r>
      <w:r>
        <w:rPr>
          <w:rFonts w:eastAsia="Times New Roman" w:cs="Times New Roman"/>
          <w:szCs w:val="24"/>
        </w:rPr>
        <w:t xml:space="preserve"> πάρα πολύ συγκεκριμένα, διότι μπορείτε να φανταστείτε κι εσείς ότι αυτό το κόστος εκτινάσσεται</w:t>
      </w:r>
      <w:r>
        <w:rPr>
          <w:rFonts w:eastAsia="Times New Roman" w:cs="Times New Roman"/>
          <w:szCs w:val="24"/>
        </w:rPr>
        <w:t xml:space="preserve"> -</w:t>
      </w:r>
      <w:r>
        <w:rPr>
          <w:rFonts w:eastAsia="Times New Roman" w:cs="Times New Roman"/>
          <w:szCs w:val="24"/>
        </w:rPr>
        <w:t>αν σας πω ότι υπάρχει έλλειψη</w:t>
      </w:r>
      <w:r>
        <w:rPr>
          <w:rFonts w:eastAsia="Times New Roman" w:cs="Times New Roman"/>
          <w:szCs w:val="24"/>
        </w:rPr>
        <w:t>-</w:t>
      </w:r>
      <w:r>
        <w:rPr>
          <w:rFonts w:eastAsia="Times New Roman" w:cs="Times New Roman"/>
          <w:szCs w:val="24"/>
        </w:rPr>
        <w:t xml:space="preserve"> σε ηχολήπτες, σε μουσικούς παραγωγούς, σε </w:t>
      </w:r>
      <w:proofErr w:type="spellStart"/>
      <w:r>
        <w:rPr>
          <w:rFonts w:eastAsia="Times New Roman" w:cs="Times New Roman"/>
          <w:szCs w:val="24"/>
        </w:rPr>
        <w:t>μοντέρ</w:t>
      </w:r>
      <w:proofErr w:type="spellEnd"/>
      <w:r>
        <w:rPr>
          <w:rFonts w:eastAsia="Times New Roman" w:cs="Times New Roman"/>
          <w:szCs w:val="24"/>
        </w:rPr>
        <w:t>, σε μεταφραστές, σε ανθρώπους που ασχολούνται με τον υποτιτλισμό, τις λεγόμενες</w:t>
      </w:r>
      <w:r>
        <w:rPr>
          <w:rFonts w:eastAsia="Times New Roman" w:cs="Times New Roman"/>
          <w:szCs w:val="24"/>
        </w:rPr>
        <w:t xml:space="preserve"> «γεννήτριες χαρακτήρων» -όταν υπάρχει μια εικόνα, από κάτω βγαίνει μια επεξήγηση για το τι ακριβώς βλέπει ο τηλεθεατής εκείνη την ώρα- για να μην σας πω για ηλεκτρολόγους, για μηχανολόγους και τα λοιπά. </w:t>
      </w:r>
    </w:p>
    <w:p w14:paraId="0A746FB3"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Σας λέω, λοιπόν, ότι τα κενά πρέπει να καλυφθούν κα</w:t>
      </w:r>
      <w:r>
        <w:rPr>
          <w:rFonts w:eastAsia="Times New Roman" w:cs="Times New Roman"/>
          <w:szCs w:val="24"/>
        </w:rPr>
        <w:t>ι γι</w:t>
      </w:r>
      <w:r>
        <w:rPr>
          <w:rFonts w:eastAsia="Times New Roman" w:cs="Times New Roman"/>
          <w:szCs w:val="24"/>
        </w:rPr>
        <w:t>’</w:t>
      </w:r>
      <w:r>
        <w:rPr>
          <w:rFonts w:eastAsia="Times New Roman" w:cs="Times New Roman"/>
          <w:szCs w:val="24"/>
        </w:rPr>
        <w:t xml:space="preserve"> αυτό έχουμε δρομολογήσει ως Υπουργείο τις απαραίτητες διαδικασίες για τη σύναψη συμβάσεων εργασίας ορισμένου χρόνου για διακόσια έξι άτομα, όπως έχει ζητήσει η διοίκηση του </w:t>
      </w:r>
      <w:r>
        <w:rPr>
          <w:rFonts w:eastAsia="Times New Roman" w:cs="Times New Roman"/>
          <w:szCs w:val="24"/>
        </w:rPr>
        <w:t>ο</w:t>
      </w:r>
      <w:r>
        <w:rPr>
          <w:rFonts w:eastAsia="Times New Roman" w:cs="Times New Roman"/>
          <w:szCs w:val="24"/>
        </w:rPr>
        <w:t xml:space="preserve">ργανισμού. </w:t>
      </w:r>
    </w:p>
    <w:p w14:paraId="0A746FB4"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Βεβαίως, γι</w:t>
      </w:r>
      <w:r>
        <w:rPr>
          <w:rFonts w:eastAsia="Times New Roman" w:cs="Times New Roman"/>
          <w:szCs w:val="24"/>
        </w:rPr>
        <w:t>’</w:t>
      </w:r>
      <w:r>
        <w:rPr>
          <w:rFonts w:eastAsia="Times New Roman" w:cs="Times New Roman"/>
          <w:szCs w:val="24"/>
        </w:rPr>
        <w:t xml:space="preserve"> αυτές τις συμβάσεις θα ακουστεί κριτική από κάποιου</w:t>
      </w:r>
      <w:r>
        <w:rPr>
          <w:rFonts w:eastAsia="Times New Roman" w:cs="Times New Roman"/>
          <w:szCs w:val="24"/>
        </w:rPr>
        <w:t>ς ενδεχομένως της Αντιπολίτευσης, αλλά και από τους ιδιωτικούς τηλεοπτικούς σταθμούς. Θα καλέσω τους δεύτερους να είναι πάρα πολύ προσεκτικοί, διότι η ΕΡΤ δεν είναι ΣΚΑΪ. Η ΕΡΤ δεν έχει τη δυνατότητα και την πολυτέλεια να υποκλέπτει παραγόμενο προϊόν και ν</w:t>
      </w:r>
      <w:r>
        <w:rPr>
          <w:rFonts w:eastAsia="Times New Roman" w:cs="Times New Roman"/>
          <w:szCs w:val="24"/>
        </w:rPr>
        <w:t xml:space="preserve">α το περιφέρει ως δικό της. Κάποιοι άλλοι χρησιμοποιούν τις δυνατότητες της ΕΡΤ, για να σερβίρουν το υλικό της προς τον ελληνικό λαό, δυστυχώς πολλές φορές τζάμπα. </w:t>
      </w:r>
    </w:p>
    <w:p w14:paraId="0A746FB5"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Θέλω να πω, λοιπόν, ότι θα προχωρήσουμε. Το Υπουργείο έχει προβεί σε όλες τις απαραίτητες ε</w:t>
      </w:r>
      <w:r>
        <w:rPr>
          <w:rFonts w:eastAsia="Times New Roman" w:cs="Times New Roman"/>
          <w:szCs w:val="24"/>
        </w:rPr>
        <w:t xml:space="preserve">νέργειες. Είναι προφανές, κατά πρώτον, ζήτημα δημοκρατίας και κατά δεύτερον, ζήτημα εξοικονόμησης πόρων. </w:t>
      </w:r>
    </w:p>
    <w:p w14:paraId="0A746FB6"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Επιτρέψτε μου, κλείνοντας, να επαναλάβω για τα Πρακτικά αυτά τα κρίσιμα νούμερα, αυτούς τους κρίσιμους αριθμούς: Η ΕΡΤ έχει 180 εκατομμύρια ευρώ έσοδα</w:t>
      </w:r>
      <w:r>
        <w:rPr>
          <w:rFonts w:eastAsia="Times New Roman" w:cs="Times New Roman"/>
          <w:szCs w:val="24"/>
        </w:rPr>
        <w:t xml:space="preserve"> από το ανταποδοτικό τέλος, 55 εκατομμύρια ευρώ από αυτά θα αποδοθούν στον κρατικό προϋπολογισμό φέτος και 64 εκατομμύρια ευρώ από αυτά θα αποδοθούν του χρόνου. Δεν λειτουργεί, λοιπόν, εις βάρος του </w:t>
      </w:r>
      <w:r>
        <w:rPr>
          <w:rFonts w:eastAsia="Times New Roman" w:cs="Times New Roman"/>
          <w:szCs w:val="24"/>
        </w:rPr>
        <w:lastRenderedPageBreak/>
        <w:t>Έλληνα πολίτη. Ανταποκρίνεται στον ρόλο της. Πάντα θα υπά</w:t>
      </w:r>
      <w:r>
        <w:rPr>
          <w:rFonts w:eastAsia="Times New Roman" w:cs="Times New Roman"/>
          <w:szCs w:val="24"/>
        </w:rPr>
        <w:t xml:space="preserve">ρχουν περιθώρια βελτίωσης. Νομίζω ότι μια πτυχή των περιθωρίων βελτίωσης είχαμε την ευκαιρία να συζητήσουμε σήμερα. </w:t>
      </w:r>
    </w:p>
    <w:p w14:paraId="0A746FB7"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Δεσμεύομαι ενώπιον του Σώματος να κρατώ και εσάς προσωπικά και το κόμμα σας ενήμερο για την πορεία αυτών των πρωτοβουλιών. </w:t>
      </w:r>
    </w:p>
    <w:p w14:paraId="0A746FB8"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Ευχαριστώ, κύρι</w:t>
      </w:r>
      <w:r>
        <w:rPr>
          <w:rFonts w:eastAsia="Times New Roman" w:cs="Times New Roman"/>
          <w:szCs w:val="24"/>
        </w:rPr>
        <w:t xml:space="preserve">ε Πρόεδρε. </w:t>
      </w:r>
    </w:p>
    <w:p w14:paraId="0A746FB9"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Ψηφιακής Πολιτικής, Τηλεπικοινωνιών και Ενημέρωσης κ. Νικόλαος Παππάς καταθέτει για τα Πρακτικά τα προαναφερθέντα έγγραφα, τα οποία βρίσκονται στο Αρχείο του Τμήματος Γραμματείας της Διεύθυνσης Στενογραφίας και Πρακτ</w:t>
      </w:r>
      <w:r>
        <w:rPr>
          <w:rFonts w:eastAsia="Times New Roman" w:cs="Times New Roman"/>
          <w:szCs w:val="24"/>
        </w:rPr>
        <w:t>ικών της Βουλής)</w:t>
      </w:r>
    </w:p>
    <w:p w14:paraId="0A746FBA"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κύριε Υπουργέ. </w:t>
      </w:r>
    </w:p>
    <w:p w14:paraId="0A746FBB"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-και είναι παρών και ο Υπουργός κ. Παππάς- τα εξής: Οι Υπουργοί Ψηφιακής Πολιτικής, Τηλεπικοινωνιών και Ε</w:t>
      </w:r>
      <w:r>
        <w:rPr>
          <w:rFonts w:eastAsia="Times New Roman" w:cs="Times New Roman"/>
          <w:szCs w:val="24"/>
        </w:rPr>
        <w:t xml:space="preserve">νημέρωσης, Οικονομίας και Ανάπτυξης, Εθνικής Άμυνας, Παιδείας, Έρευνας και Θρησκευμάτων, Εξωτερικών, Δικαιοσύνης, </w:t>
      </w:r>
      <w:r>
        <w:rPr>
          <w:rFonts w:eastAsia="Times New Roman" w:cs="Times New Roman"/>
          <w:szCs w:val="24"/>
        </w:rPr>
        <w:lastRenderedPageBreak/>
        <w:t>Διαφάνειας και Ανθρωπίνων Δικαιωμάτων, Οικονομικών, Διοικητικής Ανασυγκρότησης, Περιβάλλοντος και Ενέργειας, οι Αναπληρωτές Υπουργοί Περιβάλλο</w:t>
      </w:r>
      <w:r>
        <w:rPr>
          <w:rFonts w:eastAsia="Times New Roman" w:cs="Times New Roman"/>
          <w:szCs w:val="24"/>
        </w:rPr>
        <w:t>ντος και Ενέργειας και Οικονομικών, καθώς και η Υφυπουργός Οικονομικών κατέθεσαν την 30-11-2017 σχέδιο νόμου με τίτλο: «</w:t>
      </w:r>
      <w:proofErr w:type="spellStart"/>
      <w:r>
        <w:rPr>
          <w:rFonts w:eastAsia="Times New Roman" w:cs="Times New Roman"/>
          <w:szCs w:val="24"/>
        </w:rPr>
        <w:t>Αδειοδότηση</w:t>
      </w:r>
      <w:proofErr w:type="spellEnd"/>
      <w:r>
        <w:rPr>
          <w:rFonts w:eastAsia="Times New Roman" w:cs="Times New Roman"/>
          <w:szCs w:val="24"/>
        </w:rPr>
        <w:t xml:space="preserve"> διαστημικών δραστηριοτήτων – Καταχώριση στο Εθνικό Μητρώο Διαστημικών Αντικειμένων – Ίδρυση Ελληνικού Διαστημικού Οργανισμού</w:t>
      </w:r>
      <w:r>
        <w:rPr>
          <w:rFonts w:eastAsia="Times New Roman" w:cs="Times New Roman"/>
          <w:szCs w:val="24"/>
        </w:rPr>
        <w:t xml:space="preserve"> και λοιπές διατάξεις». </w:t>
      </w:r>
    </w:p>
    <w:p w14:paraId="0A746FBC"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εν λόγω νομοσχέδιο παραπέμπεται στην αρμόδια Διαρκή Επιτροπή. </w:t>
      </w:r>
    </w:p>
    <w:p w14:paraId="0A746FBD"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Επίσης, ο Βουλευτής της Νέας Δημοκρατίας από τον Νομό Λευκάδας κ. Αθανάσιος </w:t>
      </w:r>
      <w:proofErr w:type="spellStart"/>
      <w:r>
        <w:rPr>
          <w:rFonts w:eastAsia="Times New Roman" w:cs="Times New Roman"/>
          <w:szCs w:val="24"/>
        </w:rPr>
        <w:t>Καββαδάς</w:t>
      </w:r>
      <w:proofErr w:type="spellEnd"/>
      <w:r>
        <w:rPr>
          <w:rFonts w:eastAsia="Times New Roman" w:cs="Times New Roman"/>
          <w:szCs w:val="24"/>
        </w:rPr>
        <w:t xml:space="preserve"> ζητεί άδεια ολιγοήμερης απουσίας από 2-12-2017 έως 9-12-2017. Η Βουλή εγκρίνει; </w:t>
      </w:r>
    </w:p>
    <w:p w14:paraId="0A746FBE"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0A746FBF"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Συνεπώς η </w:t>
      </w:r>
      <w:r>
        <w:rPr>
          <w:rFonts w:eastAsia="Times New Roman" w:cs="Times New Roman"/>
          <w:szCs w:val="24"/>
        </w:rPr>
        <w:t xml:space="preserve">Βουλή ενέκρινε τη ζητηθείσα άδεια. </w:t>
      </w:r>
    </w:p>
    <w:p w14:paraId="0A746FC0"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Βουλευτής του ΣΥΡΙΖΑ από τον Νομό Κυκλάδων κ. Αντώνιος Συρίγος ζητεί άδεια ολιγοήμερης απουσίας από 6-12-2017 έως 11-12-2017. Η Βουλή εγ</w:t>
      </w:r>
      <w:r>
        <w:rPr>
          <w:rFonts w:eastAsia="Times New Roman" w:cs="Times New Roman"/>
          <w:szCs w:val="24"/>
        </w:rPr>
        <w:t xml:space="preserve">κρίνει; </w:t>
      </w:r>
    </w:p>
    <w:p w14:paraId="0A746FC1"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0A746FC2"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Συνεπώς η </w:t>
      </w:r>
      <w:r>
        <w:rPr>
          <w:rFonts w:eastAsia="Times New Roman" w:cs="Times New Roman"/>
          <w:szCs w:val="24"/>
        </w:rPr>
        <w:t xml:space="preserve">Βουλή ενέκρινε τη ζητηθείσα άδεια. </w:t>
      </w:r>
    </w:p>
    <w:p w14:paraId="0A746FC3"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Προχωρούμε στη δεύτερη με αριθμό 306/16-11-2017 επίκαιρη ερώτηση δεύτερου κύκλου του Βουλευτή Αρκαδίας της Δημοκρατικής </w:t>
      </w:r>
      <w:r>
        <w:rPr>
          <w:rFonts w:eastAsia="Times New Roman" w:cs="Times New Roman"/>
          <w:szCs w:val="24"/>
        </w:rPr>
        <w:t>Συμπαράταξης ΠΑΣΟΚ –</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Οδυσσέα Κωνσταντινόπουλου</w:t>
      </w:r>
      <w:r>
        <w:rPr>
          <w:rFonts w:eastAsia="Times New Roman" w:cs="Times New Roman"/>
          <w:szCs w:val="24"/>
        </w:rPr>
        <w:t xml:space="preserve"> </w:t>
      </w:r>
      <w:r>
        <w:rPr>
          <w:rFonts w:eastAsia="Times New Roman" w:cs="Times New Roman"/>
          <w:szCs w:val="24"/>
        </w:rPr>
        <w:t xml:space="preserve">προς τον Υπουργό </w:t>
      </w:r>
      <w:r>
        <w:rPr>
          <w:rFonts w:eastAsia="Times New Roman" w:cs="Times New Roman"/>
          <w:bCs/>
          <w:szCs w:val="24"/>
        </w:rPr>
        <w:t>Οικονομίας και Ανάπτυξης,</w:t>
      </w:r>
      <w:r>
        <w:rPr>
          <w:rFonts w:eastAsia="Times New Roman" w:cs="Times New Roman"/>
          <w:szCs w:val="24"/>
        </w:rPr>
        <w:t xml:space="preserve"> με θέμα: «Ένταξη έργου β' φάσης επέκτασης δικτύου διανομής τηλεθέρμανσης Μεγαλόπολης Αρκαδίας».</w:t>
      </w:r>
    </w:p>
    <w:p w14:paraId="0A746FC4"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Κωνσταντινόπουλε, έχετε τον λόγο για την </w:t>
      </w:r>
      <w:proofErr w:type="spellStart"/>
      <w:r>
        <w:rPr>
          <w:rFonts w:eastAsia="Times New Roman" w:cs="Times New Roman"/>
          <w:szCs w:val="24"/>
        </w:rPr>
        <w:t>πρωτολ</w:t>
      </w:r>
      <w:r>
        <w:rPr>
          <w:rFonts w:eastAsia="Times New Roman" w:cs="Times New Roman"/>
          <w:szCs w:val="24"/>
        </w:rPr>
        <w:t>ογία</w:t>
      </w:r>
      <w:proofErr w:type="spellEnd"/>
      <w:r>
        <w:rPr>
          <w:rFonts w:eastAsia="Times New Roman" w:cs="Times New Roman"/>
          <w:szCs w:val="24"/>
        </w:rPr>
        <w:t xml:space="preserve"> σας. </w:t>
      </w:r>
    </w:p>
    <w:p w14:paraId="0A746FC5"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Ευχαριστώ, κύριε Πρόεδρε. </w:t>
      </w:r>
    </w:p>
    <w:p w14:paraId="0A746FC6" w14:textId="77777777" w:rsidR="00DE0414" w:rsidRDefault="000E346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Κύριε Υπουργέ, ευχαριστώ γιατί ήρθατε να απαντήσετε, παρ’ όλο που έχω κάνει πάρα πολλές ερωτήσεις. Αυτό το θέμα μάς απασχολεί από τις 21-10-2015. Τότε έκανα και την πρώτη ερώτησή μου. Έχουμε</w:t>
      </w:r>
      <w:r>
        <w:rPr>
          <w:rFonts w:eastAsia="Times New Roman" w:cs="Times New Roman"/>
          <w:szCs w:val="24"/>
        </w:rPr>
        <w:t xml:space="preserve"> ξανασυζητήσει το θέμα τότε σε ερώτησή μου προς τον κ. Σταθάκη</w:t>
      </w:r>
      <w:r>
        <w:rPr>
          <w:rFonts w:eastAsia="Times New Roman" w:cs="Times New Roman"/>
          <w:szCs w:val="24"/>
        </w:rPr>
        <w:t>,</w:t>
      </w:r>
      <w:r>
        <w:rPr>
          <w:rFonts w:eastAsia="Times New Roman" w:cs="Times New Roman"/>
          <w:szCs w:val="24"/>
        </w:rPr>
        <w:t xml:space="preserve"> που ήταν τότε Υπουργός. Αφορά, όπως πολύ καλά ξέρετε, τη δεύτερη φάση επέκτασης δικτύου διανομής τηλεθέρμανσης στη Μεγαλόπολη. Ήταν κάτι το οποίο είχε ξεκινήσει το 2014. </w:t>
      </w:r>
    </w:p>
    <w:p w14:paraId="0A746FC7"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lastRenderedPageBreak/>
        <w:t>Για να είμαι σύντομος</w:t>
      </w:r>
      <w:r>
        <w:rPr>
          <w:rFonts w:eastAsia="Times New Roman" w:cs="Times New Roman"/>
          <w:szCs w:val="24"/>
        </w:rPr>
        <w:t xml:space="preserve"> και να μην χάνουμε τον χρόνο μας, θέλω να πω ότι σε αυτήν την ερώτηση μού απαντήσατε εδώ, στη Βουλή, στις 9</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2016. Λέτε επί λέξει: </w:t>
      </w:r>
      <w:r>
        <w:rPr>
          <w:rFonts w:eastAsia="Times New Roman" w:cs="Times New Roman"/>
          <w:szCs w:val="24"/>
        </w:rPr>
        <w:t>«</w:t>
      </w:r>
      <w:r>
        <w:rPr>
          <w:rFonts w:eastAsia="Times New Roman" w:cs="Times New Roman"/>
          <w:szCs w:val="24"/>
        </w:rPr>
        <w:t>Το έργο είναι σημαντικό για την περιοχή». Είπατε ότι συνεργαζόσαστε με τη δημοτική αρχή, προκειμένου να επιτευχθεί η ωρίμ</w:t>
      </w:r>
      <w:r>
        <w:rPr>
          <w:rFonts w:eastAsia="Times New Roman" w:cs="Times New Roman"/>
          <w:szCs w:val="24"/>
        </w:rPr>
        <w:t>ανση του έργου και δεσμευθήκατε ότι στις αρχές του 2017 το έργο θα ενταχθεί στο Πρόγραμμα «Υποδομές Μεταφορών, Περιβάλλον και Αειφόρος Ανάπτυξη 2014-2020», στο οποίο προβλέπεται χρηματοδότηση για την υλοποίηση δράσεων εξοικονόμησης ενέργειας μέσω του Άξονα</w:t>
      </w:r>
      <w:r>
        <w:rPr>
          <w:rFonts w:eastAsia="Times New Roman" w:cs="Times New Roman"/>
          <w:szCs w:val="24"/>
        </w:rPr>
        <w:t xml:space="preserve"> Προτεραιότητας 10. Δεν αναφέρομαι στα υπόλοιπα.  </w:t>
      </w:r>
    </w:p>
    <w:p w14:paraId="0A746FC8"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Σας είπα μάλιστα τότε</w:t>
      </w:r>
      <w:r>
        <w:rPr>
          <w:rFonts w:eastAsia="Times New Roman" w:cs="Times New Roman"/>
          <w:szCs w:val="24"/>
        </w:rPr>
        <w:t>,</w:t>
      </w:r>
      <w:r>
        <w:rPr>
          <w:rFonts w:eastAsia="Times New Roman" w:cs="Times New Roman"/>
          <w:szCs w:val="24"/>
        </w:rPr>
        <w:t xml:space="preserve"> ότι είναι ένα πολύ σημαντικό έργο, γιατί δεν έχει να κάνει μόνο με την μείωση του κόστους της θέρμανσης στη Μεγαλόπολη. Όπως γνωρίζετε τώρα, η Κυβέρνηση και η ΔΕΗ θα προχωρήσουν στην</w:t>
      </w:r>
      <w:r>
        <w:rPr>
          <w:rFonts w:eastAsia="Times New Roman" w:cs="Times New Roman"/>
          <w:szCs w:val="24"/>
        </w:rPr>
        <w:t xml:space="preserve"> πώληση των μονάδων 3 και 4 της ΔΕΗ και ελπίζω να μην υπάρχει κάποιο πρόβλημα σε αυτό.</w:t>
      </w:r>
    </w:p>
    <w:p w14:paraId="0A746FC9"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Έτσι θα δοθούν δυνατότητες στη </w:t>
      </w:r>
      <w:proofErr w:type="spellStart"/>
      <w:r>
        <w:rPr>
          <w:rFonts w:eastAsia="Times New Roman" w:cs="Times New Roman"/>
          <w:szCs w:val="24"/>
        </w:rPr>
        <w:t>μεταλιγνιτική</w:t>
      </w:r>
      <w:proofErr w:type="spellEnd"/>
      <w:r>
        <w:rPr>
          <w:rFonts w:eastAsia="Times New Roman" w:cs="Times New Roman"/>
          <w:szCs w:val="24"/>
        </w:rPr>
        <w:t xml:space="preserve"> εποχή, δηλαδή όσον αφορά και την αναβάθμιση του αγροτικού τομέα, για να μπορέσει να λειτουργήσει έτσι αντισταθμιστικά σ’ αυτ</w:t>
      </w:r>
      <w:r>
        <w:rPr>
          <w:rFonts w:eastAsia="Times New Roman" w:cs="Times New Roman"/>
          <w:szCs w:val="24"/>
        </w:rPr>
        <w:t>ά τα χρόνια</w:t>
      </w:r>
      <w:r>
        <w:rPr>
          <w:rFonts w:eastAsia="Times New Roman" w:cs="Times New Roman"/>
          <w:szCs w:val="24"/>
        </w:rPr>
        <w:t>,</w:t>
      </w:r>
      <w:r>
        <w:rPr>
          <w:rFonts w:eastAsia="Times New Roman" w:cs="Times New Roman"/>
          <w:szCs w:val="24"/>
        </w:rPr>
        <w:t xml:space="preserve"> που έχει στηρίξει περιοχές</w:t>
      </w:r>
      <w:r>
        <w:rPr>
          <w:rFonts w:eastAsia="Times New Roman" w:cs="Times New Roman"/>
          <w:szCs w:val="24"/>
        </w:rPr>
        <w:t>,</w:t>
      </w:r>
      <w:r>
        <w:rPr>
          <w:rFonts w:eastAsia="Times New Roman" w:cs="Times New Roman"/>
          <w:szCs w:val="24"/>
        </w:rPr>
        <w:t xml:space="preserve"> όπως είναι η Μεγαλόπολη και η </w:t>
      </w:r>
      <w:r>
        <w:rPr>
          <w:rFonts w:eastAsia="Times New Roman" w:cs="Times New Roman"/>
          <w:szCs w:val="24"/>
        </w:rPr>
        <w:lastRenderedPageBreak/>
        <w:t>Φλώρινα στα θέματα του ηλεκτρικού ρεύματος, αλλά και της ρύπανσης του περιβάλλοντος, για να είμαστε απόλυτα ειλικρινείς.</w:t>
      </w:r>
    </w:p>
    <w:p w14:paraId="0A746FCA"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Άρα, βρισκόμαστε έναν χρόνο μετά από την απάντησή σας και έχω κά</w:t>
      </w:r>
      <w:r>
        <w:rPr>
          <w:rFonts w:eastAsia="Times New Roman" w:cs="Times New Roman"/>
          <w:szCs w:val="24"/>
        </w:rPr>
        <w:t>νει δύο φορές ακόμη ερώτηση. Θέλω, λοιπόν, να ρωτήσω πού βρίσκεται αυτό που είχατε πει πριν ένα χρόνο.</w:t>
      </w:r>
    </w:p>
    <w:p w14:paraId="0A746FCB"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A746FCC" w14:textId="77777777" w:rsidR="00DE0414" w:rsidRDefault="000E346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τον κ. Κωνσταντινόπουλο.</w:t>
      </w:r>
    </w:p>
    <w:p w14:paraId="0A746FCD"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για τρία λε</w:t>
      </w:r>
      <w:r>
        <w:rPr>
          <w:rFonts w:eastAsia="Times New Roman" w:cs="Times New Roman"/>
          <w:szCs w:val="24"/>
        </w:rPr>
        <w:t>πτά.</w:t>
      </w:r>
    </w:p>
    <w:p w14:paraId="0A746FCE" w14:textId="77777777" w:rsidR="00DE0414" w:rsidRDefault="000E346C">
      <w:pPr>
        <w:spacing w:after="0" w:line="600" w:lineRule="auto"/>
        <w:ind w:firstLine="720"/>
        <w:jc w:val="both"/>
        <w:rPr>
          <w:rFonts w:eastAsia="Times New Roman" w:cs="Times New Roman"/>
          <w:szCs w:val="24"/>
        </w:rPr>
      </w:pPr>
      <w:r>
        <w:rPr>
          <w:rFonts w:eastAsia="Times New Roman" w:cs="Times New Roman"/>
          <w:b/>
        </w:rPr>
        <w:t>ΑΛΕΞΑΝΔΡΟΣ ΧΑΡΙΤΣΗΣ (Αναπληρωτής Υπουργός Οικονομίας και Ανάπτυξης):</w:t>
      </w:r>
      <w:r>
        <w:rPr>
          <w:rFonts w:eastAsia="Times New Roman" w:cs="Times New Roman"/>
          <w:szCs w:val="24"/>
        </w:rPr>
        <w:t xml:space="preserve"> Ευχαριστώ, κύριε Πρόεδρε.</w:t>
      </w:r>
    </w:p>
    <w:p w14:paraId="0A746FCF"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Κύριε Κωνσταντινόπουλε, θα συμφωνήσω μαζί </w:t>
      </w:r>
      <w:r>
        <w:rPr>
          <w:rFonts w:eastAsia="Times New Roman" w:cs="Times New Roman"/>
          <w:szCs w:val="24"/>
        </w:rPr>
        <w:t>σας -</w:t>
      </w:r>
      <w:r>
        <w:rPr>
          <w:rFonts w:eastAsia="Times New Roman" w:cs="Times New Roman"/>
          <w:szCs w:val="24"/>
        </w:rPr>
        <w:t>το έχουμε ξανασυζητήσει άλλωστε, όπως είπατε και εσείς- σε σχέση με τη σκοπιμότητα του έργου. Είναι πράγματι</w:t>
      </w:r>
      <w:r>
        <w:rPr>
          <w:rFonts w:eastAsia="Times New Roman" w:cs="Times New Roman"/>
          <w:szCs w:val="24"/>
        </w:rPr>
        <w:t>,</w:t>
      </w:r>
      <w:r>
        <w:rPr>
          <w:rFonts w:eastAsia="Times New Roman" w:cs="Times New Roman"/>
          <w:szCs w:val="24"/>
        </w:rPr>
        <w:t xml:space="preserve"> ένα έργο πάρα πολύ σημαντικό για την περιοχή της Μεγαλόπολης</w:t>
      </w:r>
      <w:r>
        <w:rPr>
          <w:rFonts w:eastAsia="Times New Roman" w:cs="Times New Roman"/>
          <w:szCs w:val="24"/>
        </w:rPr>
        <w:t>,</w:t>
      </w:r>
      <w:r>
        <w:rPr>
          <w:rFonts w:eastAsia="Times New Roman" w:cs="Times New Roman"/>
          <w:szCs w:val="24"/>
        </w:rPr>
        <w:t xml:space="preserve"> που σχετίζεται</w:t>
      </w:r>
      <w:r>
        <w:rPr>
          <w:rFonts w:eastAsia="Times New Roman" w:cs="Times New Roman"/>
          <w:szCs w:val="24"/>
        </w:rPr>
        <w:t>,</w:t>
      </w:r>
      <w:r>
        <w:rPr>
          <w:rFonts w:eastAsia="Times New Roman" w:cs="Times New Roman"/>
          <w:szCs w:val="24"/>
        </w:rPr>
        <w:t xml:space="preserve"> βεβαίως, πέραν όλων των άλλων, με την κλιματική αλλαγή και με τη μετάβαση σε μία οικονομία χαμηλών εκπομπών ρύπων. </w:t>
      </w:r>
    </w:p>
    <w:p w14:paraId="0A746FD0"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lastRenderedPageBreak/>
        <w:t>Όμως, επιτρέψτε μου να πω ότι έχει να κάνει και με μία διαδικ</w:t>
      </w:r>
      <w:r>
        <w:rPr>
          <w:rFonts w:eastAsia="Times New Roman" w:cs="Times New Roman"/>
          <w:szCs w:val="24"/>
        </w:rPr>
        <w:t>ασία, αν θέλετε, ενίσχυσης εκείνων των τοπικών κοινωνιών που όλα τα προηγούμενα χρόνια σήκωσαν το βάρος της παραγωγής ηλεκτρικής ενέργειας, με όλες τις συνέπειες που έχει αυτό για την υγεία, αλλά και την τοπική οικονομία των περιοχών αυτών. Η περιοχή της Μ</w:t>
      </w:r>
      <w:r>
        <w:rPr>
          <w:rFonts w:eastAsia="Times New Roman" w:cs="Times New Roman"/>
          <w:szCs w:val="24"/>
        </w:rPr>
        <w:t>εγαλόπολης βεβαίως</w:t>
      </w:r>
      <w:r>
        <w:rPr>
          <w:rFonts w:eastAsia="Times New Roman" w:cs="Times New Roman"/>
          <w:szCs w:val="24"/>
        </w:rPr>
        <w:t>,</w:t>
      </w:r>
      <w:r>
        <w:rPr>
          <w:rFonts w:eastAsia="Times New Roman" w:cs="Times New Roman"/>
          <w:szCs w:val="24"/>
        </w:rPr>
        <w:t xml:space="preserve"> αποτελεί μια από τις πιο χαρακτηριστικές περιπτώσεις.</w:t>
      </w:r>
    </w:p>
    <w:p w14:paraId="0A746FD1"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Από εκεί και πέρα, σε σχέση με το συγκεκριμένο έργο, κατ</w:t>
      </w:r>
      <w:r>
        <w:rPr>
          <w:rFonts w:eastAsia="Times New Roman" w:cs="Times New Roman"/>
          <w:szCs w:val="24"/>
        </w:rPr>
        <w:t xml:space="preserve">’ </w:t>
      </w:r>
      <w:r>
        <w:rPr>
          <w:rFonts w:eastAsia="Times New Roman" w:cs="Times New Roman"/>
          <w:szCs w:val="24"/>
        </w:rPr>
        <w:t xml:space="preserve">αρχάς να σας πω ότι το είχα απαντήσει και σε παλαιότερη ερώτησή σας. Θα το επαναλάβω και τώρα, για να είμαστε ξεκάθαροι. </w:t>
      </w:r>
    </w:p>
    <w:p w14:paraId="0A746FD2"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2014 υπήρξε </w:t>
      </w:r>
      <w:r>
        <w:rPr>
          <w:rFonts w:eastAsia="Times New Roman" w:cs="Times New Roman"/>
          <w:szCs w:val="24"/>
        </w:rPr>
        <w:t>πράγματι,</w:t>
      </w:r>
      <w:r>
        <w:rPr>
          <w:rFonts w:eastAsia="Times New Roman" w:cs="Times New Roman"/>
          <w:szCs w:val="24"/>
        </w:rPr>
        <w:t xml:space="preserve"> μία ένταξη του συγκεκριμένου έργου στο εθνικό σκέλος του Προγράμματος Δημοσίων Επενδύσεων, χωρίς, όμως, να έχουν εξασφαλιστεί οι αναγκαίες πιστώσεις για την υλοποίησή του. Με αυτήν την έννοια</w:t>
      </w:r>
      <w:r>
        <w:rPr>
          <w:rFonts w:eastAsia="Times New Roman" w:cs="Times New Roman"/>
          <w:szCs w:val="24"/>
        </w:rPr>
        <w:t>,</w:t>
      </w:r>
      <w:r>
        <w:rPr>
          <w:rFonts w:eastAsia="Times New Roman" w:cs="Times New Roman"/>
          <w:szCs w:val="24"/>
        </w:rPr>
        <w:t xml:space="preserve"> δεν υπήρξε τότε πρόβλεψη για την υλοποίη</w:t>
      </w:r>
      <w:r>
        <w:rPr>
          <w:rFonts w:eastAsia="Times New Roman" w:cs="Times New Roman"/>
          <w:szCs w:val="24"/>
        </w:rPr>
        <w:t xml:space="preserve">ση του έργου. Αυτό που προσπαθήσαμε να κάνουμε εμείς και κάναμε </w:t>
      </w:r>
      <w:r>
        <w:rPr>
          <w:rFonts w:eastAsia="Times New Roman" w:cs="Times New Roman"/>
          <w:szCs w:val="24"/>
        </w:rPr>
        <w:t>-</w:t>
      </w:r>
      <w:r>
        <w:rPr>
          <w:rFonts w:eastAsia="Times New Roman" w:cs="Times New Roman"/>
          <w:szCs w:val="24"/>
        </w:rPr>
        <w:t xml:space="preserve">θα αναφερθώ συγκεκριμένα σε αυτό- είναι να εντάξουμε το συγκεκριμένο έργο στο ΕΣΠΑ. </w:t>
      </w:r>
    </w:p>
    <w:p w14:paraId="0A746FD3"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Τι κάνουμε, λοιπόν; Το αναφέρετε και εσείς στην ερώτησή σας. Ο συγκεκριμένος άξονας του προγράμματος ΥΜΕΠΕ</w:t>
      </w:r>
      <w:r>
        <w:rPr>
          <w:rFonts w:eastAsia="Times New Roman" w:cs="Times New Roman"/>
          <w:szCs w:val="24"/>
        </w:rPr>
        <w:t xml:space="preserve">ΡΑΑ, </w:t>
      </w:r>
      <w:r>
        <w:rPr>
          <w:rFonts w:eastAsia="Times New Roman" w:cs="Times New Roman"/>
          <w:szCs w:val="24"/>
        </w:rPr>
        <w:lastRenderedPageBreak/>
        <w:t>«Υποδομές Μεταφορών, Περιβάλλον και Αειφόρος Ανάπτυξη» έχει προϋπολογισμό 25.000.000 ευρώ και αφορά τη χρηματοδότηση έργων εξοικονόμησης ενέργειας και μετάβασης σε μία οικονομία χαμηλών ρύπων. Προφανώς</w:t>
      </w:r>
      <w:r>
        <w:rPr>
          <w:rFonts w:eastAsia="Times New Roman" w:cs="Times New Roman"/>
          <w:szCs w:val="24"/>
        </w:rPr>
        <w:t>,</w:t>
      </w:r>
      <w:r>
        <w:rPr>
          <w:rFonts w:eastAsia="Times New Roman" w:cs="Times New Roman"/>
          <w:szCs w:val="24"/>
        </w:rPr>
        <w:t xml:space="preserve"> είναι ένας προϋπολογισμός</w:t>
      </w:r>
      <w:r>
        <w:rPr>
          <w:rFonts w:eastAsia="Times New Roman" w:cs="Times New Roman"/>
          <w:szCs w:val="24"/>
        </w:rPr>
        <w:t>,</w:t>
      </w:r>
      <w:r>
        <w:rPr>
          <w:rFonts w:eastAsia="Times New Roman" w:cs="Times New Roman"/>
          <w:szCs w:val="24"/>
        </w:rPr>
        <w:t xml:space="preserve"> που δεν επαρκεί για τ</w:t>
      </w:r>
      <w:r>
        <w:rPr>
          <w:rFonts w:eastAsia="Times New Roman" w:cs="Times New Roman"/>
          <w:szCs w:val="24"/>
        </w:rPr>
        <w:t>ο σύνολο των έργων</w:t>
      </w:r>
      <w:r>
        <w:rPr>
          <w:rFonts w:eastAsia="Times New Roman" w:cs="Times New Roman"/>
          <w:szCs w:val="24"/>
        </w:rPr>
        <w:t>,</w:t>
      </w:r>
      <w:r>
        <w:rPr>
          <w:rFonts w:eastAsia="Times New Roman" w:cs="Times New Roman"/>
          <w:szCs w:val="24"/>
        </w:rPr>
        <w:t xml:space="preserve"> που πρέπει να υλοποιηθούν σε αυτήν την κατεύθυνση. </w:t>
      </w:r>
    </w:p>
    <w:p w14:paraId="0A746FD4"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Αυτό που κάναμε εμείς</w:t>
      </w:r>
      <w:r>
        <w:rPr>
          <w:rFonts w:eastAsia="Times New Roman" w:cs="Times New Roman"/>
          <w:szCs w:val="24"/>
        </w:rPr>
        <w:t>,</w:t>
      </w:r>
      <w:r>
        <w:rPr>
          <w:rFonts w:eastAsia="Times New Roman" w:cs="Times New Roman"/>
          <w:szCs w:val="24"/>
        </w:rPr>
        <w:t xml:space="preserve"> είναι ότι εντάξαμε τον συγκεκριμένο άξονα του συγκεκριμένου </w:t>
      </w:r>
      <w:r>
        <w:rPr>
          <w:rFonts w:eastAsia="Times New Roman" w:cs="Times New Roman"/>
          <w:szCs w:val="24"/>
        </w:rPr>
        <w:t>π</w:t>
      </w:r>
      <w:r>
        <w:rPr>
          <w:rFonts w:eastAsia="Times New Roman" w:cs="Times New Roman"/>
          <w:szCs w:val="24"/>
        </w:rPr>
        <w:t>ρογράμματος στη διαδικασία αναθεώρησης των προγραμμάτων του ΕΣΠΑ, την οποία τρέχουμε αυτό το διάστημ</w:t>
      </w:r>
      <w:r>
        <w:rPr>
          <w:rFonts w:eastAsia="Times New Roman" w:cs="Times New Roman"/>
          <w:szCs w:val="24"/>
        </w:rPr>
        <w:t xml:space="preserve">α με την Ευρωπαϊκή Επιτροπή. Από την μεριά μας, λοιπόν, έχουμε καταθέσει προς την Ευρωπαϊκή Επιτροπή όλα τα απαραίτητα στοιχεία. </w:t>
      </w:r>
    </w:p>
    <w:p w14:paraId="0A746FD5"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Αυτό που μόνο εκκρεμεί πλέον ως τελευταίο στάδιο για την ένταξη του έργου είναι η έγκριση από τις αρμόδιες υπηρεσίες της Ευρωπ</w:t>
      </w:r>
      <w:r>
        <w:rPr>
          <w:rFonts w:eastAsia="Times New Roman" w:cs="Times New Roman"/>
          <w:szCs w:val="24"/>
        </w:rPr>
        <w:t xml:space="preserve">αϊκής Επιτροπής, έτσι ώστε από τη </w:t>
      </w:r>
      <w:r>
        <w:rPr>
          <w:rFonts w:eastAsia="Times New Roman" w:cs="Times New Roman"/>
          <w:szCs w:val="24"/>
        </w:rPr>
        <w:t>ρήτρα αναθεώρησης</w:t>
      </w:r>
      <w:r>
        <w:rPr>
          <w:rFonts w:eastAsia="Times New Roman" w:cs="Times New Roman"/>
          <w:szCs w:val="24"/>
        </w:rPr>
        <w:t xml:space="preserve">, η οποία μετά τη διαπραγμάτευση που είχαμε σημαίνει 1.000.000.000 ευρώ επιπλέον για τα προγράμματα του ΕΣΠΑ, αλλά και τη διαδικασία αναθεώρησης μεταξύ των αξόνων του συγκεκριμένου </w:t>
      </w:r>
      <w:r>
        <w:rPr>
          <w:rFonts w:eastAsia="Times New Roman" w:cs="Times New Roman"/>
          <w:szCs w:val="24"/>
        </w:rPr>
        <w:t>προγράμματος</w:t>
      </w:r>
      <w:r>
        <w:rPr>
          <w:rFonts w:eastAsia="Times New Roman" w:cs="Times New Roman"/>
          <w:szCs w:val="24"/>
        </w:rPr>
        <w:t>, να μας δοθ</w:t>
      </w:r>
      <w:r>
        <w:rPr>
          <w:rFonts w:eastAsia="Times New Roman" w:cs="Times New Roman"/>
          <w:szCs w:val="24"/>
        </w:rPr>
        <w:t>εί η δυνατότητα να αυξήσουμε τον προϋπολογισμό αυτού του άξονα.</w:t>
      </w:r>
    </w:p>
    <w:p w14:paraId="0A746FD6"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πέραν των δύο έργων της περιφέρειας Δυτικής Μακεδονίας, του μεγάλου έργου της Φλώρινας και του έργου της Κοζάνης, τα οποία ήδη έχουν δρομολογηθεί –το ένα έχει ήδη ενταχθεί στο πρόγραμμα </w:t>
      </w:r>
      <w:r>
        <w:rPr>
          <w:rFonts w:eastAsia="Times New Roman" w:cs="Times New Roman"/>
          <w:szCs w:val="24"/>
        </w:rPr>
        <w:t>και το άλλο θα ενταχθεί τις επόμενες μέρες- και το έργο της Μεγαλόπολης, μόλις ολοκληρωθεί από την Ευρωπαϊκή Επιτροπή αυτή η τυπική διαδικασία έγκρισης της αναθεώρησης, θα μπορέσει το έργο να ενταχθεί στο πρόγραμμα του ΕΣΠΑ, να έχει εξασφαλισμένη, διασφαλι</w:t>
      </w:r>
      <w:r>
        <w:rPr>
          <w:rFonts w:eastAsia="Times New Roman" w:cs="Times New Roman"/>
          <w:szCs w:val="24"/>
        </w:rPr>
        <w:t xml:space="preserve">σμένη χρηματοδότηση για να μπορέσει να υλοποιηθεί το αμέσως επόμενο διάστημα, σε συνεργασία βεβαίως με τους τοπικούς φορείς και το Δήμο της Μεγαλόπολης, οι οποίοι θα «τρέξουν» και όλη αυτήν τη διαδικασία. </w:t>
      </w:r>
    </w:p>
    <w:p w14:paraId="0A746FD7" w14:textId="77777777" w:rsidR="00DE0414" w:rsidRDefault="000E346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w:t>
      </w:r>
      <w:r>
        <w:rPr>
          <w:rFonts w:eastAsia="Times New Roman" w:cs="Times New Roman"/>
          <w:szCs w:val="24"/>
        </w:rPr>
        <w:t>, κύριε Υπουργέ.</w:t>
      </w:r>
    </w:p>
    <w:p w14:paraId="0A746FD8"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Κύριε Κωνσταντινόπουλε, έχετε τον λόγο για τη δευτερολογία σας για τρία λεπτά.</w:t>
      </w:r>
    </w:p>
    <w:p w14:paraId="0A746FD9" w14:textId="77777777" w:rsidR="00DE0414" w:rsidRDefault="000E346C">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Υπουργέ, τα έχουμε ξαναπεί. Όπως ξέρετε, ως προς τις </w:t>
      </w:r>
      <w:proofErr w:type="spellStart"/>
      <w:r>
        <w:rPr>
          <w:rFonts w:eastAsia="Times New Roman" w:cs="Times New Roman"/>
          <w:szCs w:val="24"/>
        </w:rPr>
        <w:t>εμπροσθοβαρείς</w:t>
      </w:r>
      <w:proofErr w:type="spellEnd"/>
      <w:r>
        <w:rPr>
          <w:rFonts w:eastAsia="Times New Roman" w:cs="Times New Roman"/>
          <w:szCs w:val="24"/>
        </w:rPr>
        <w:t xml:space="preserve"> </w:t>
      </w:r>
      <w:r>
        <w:rPr>
          <w:rFonts w:eastAsia="Times New Roman" w:cs="Times New Roman"/>
          <w:szCs w:val="24"/>
        </w:rPr>
        <w:lastRenderedPageBreak/>
        <w:t>δράσεις φτιάξατε και καταθέσατε ολόκληρη τροπολογία για εν</w:t>
      </w:r>
      <w:r>
        <w:rPr>
          <w:rFonts w:eastAsia="Times New Roman" w:cs="Times New Roman"/>
          <w:szCs w:val="24"/>
        </w:rPr>
        <w:t>διάμεσο φορέα, ο οποίος θα προετοιμάζει δράσεις. Κάτι ανάλογο έγινε και το 2014. Είναι δυνητικά αυτά, όπως σας είχα πει.</w:t>
      </w:r>
    </w:p>
    <w:p w14:paraId="0A746FDA"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Να πάμε στο έργο, γιατί λίγο αφορά και δεν έχει ενδιαφέρον η όποια μικρή ή μεγάλη αντιπαράθεση. </w:t>
      </w:r>
    </w:p>
    <w:p w14:paraId="0A746FDB"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Καταλαβαίνω τα εξής: Πρώτον, όπως πολύ</w:t>
      </w:r>
      <w:r>
        <w:rPr>
          <w:rFonts w:eastAsia="Times New Roman" w:cs="Times New Roman"/>
          <w:szCs w:val="24"/>
        </w:rPr>
        <w:t xml:space="preserve"> σωστά αναφέρατε, όπως σας είχα πει, μετά το 2015 που </w:t>
      </w:r>
      <w:proofErr w:type="spellStart"/>
      <w:r>
        <w:rPr>
          <w:rFonts w:eastAsia="Times New Roman" w:cs="Times New Roman"/>
          <w:szCs w:val="24"/>
        </w:rPr>
        <w:t>απεντάχθηκε</w:t>
      </w:r>
      <w:proofErr w:type="spellEnd"/>
      <w:r>
        <w:rPr>
          <w:rFonts w:eastAsia="Times New Roman" w:cs="Times New Roman"/>
          <w:szCs w:val="24"/>
        </w:rPr>
        <w:t xml:space="preserve"> από το ΠΔΕ, αυτός ο κωδικός -ας το πω έτσι- είχε ολοκληρωθεί και το </w:t>
      </w:r>
      <w:r>
        <w:rPr>
          <w:rFonts w:eastAsia="Times New Roman" w:cs="Times New Roman"/>
          <w:szCs w:val="24"/>
        </w:rPr>
        <w:t xml:space="preserve">πρόγραμμα </w:t>
      </w:r>
      <w:r>
        <w:rPr>
          <w:rFonts w:eastAsia="Times New Roman" w:cs="Times New Roman"/>
          <w:szCs w:val="24"/>
        </w:rPr>
        <w:t>δεν είχε άλλα χρήματα. Τα είχε απορροφήσει σε άλλες περιοχές, όπως είναι η Φλώρινα και η Κοζάνη.</w:t>
      </w:r>
    </w:p>
    <w:p w14:paraId="0A746FDC"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Καταλαβαίνω τώρ</w:t>
      </w:r>
      <w:r>
        <w:rPr>
          <w:rFonts w:eastAsia="Times New Roman" w:cs="Times New Roman"/>
          <w:szCs w:val="24"/>
        </w:rPr>
        <w:t>α ότι γίνεται μια γενική διαπραγμάτευση για την αύξηση του ποσού μέσα από αυτήν τη συγκεκριμένη ρήτρα που υπήρχε. Άρα, αυτή όλη η διαπραγμάτευση για να προχωρήσει το έργο θα ολοκληρωθεί, από ό,τι καταλαβαίνω, στο επόμενο εξάμηνο-επτάμηνο.</w:t>
      </w:r>
    </w:p>
    <w:p w14:paraId="0A746FDD" w14:textId="77777777" w:rsidR="00DE0414" w:rsidRDefault="000E346C">
      <w:pPr>
        <w:spacing w:after="0" w:line="600" w:lineRule="auto"/>
        <w:ind w:firstLine="720"/>
        <w:jc w:val="both"/>
        <w:rPr>
          <w:rFonts w:eastAsia="Times New Roman" w:cs="Times New Roman"/>
          <w:szCs w:val="24"/>
        </w:rPr>
      </w:pPr>
      <w:r>
        <w:rPr>
          <w:rFonts w:eastAsia="Times New Roman" w:cs="Times New Roman"/>
          <w:b/>
          <w:szCs w:val="24"/>
        </w:rPr>
        <w:t>ΑΛΕΞΑΝΔΡΟΣ ΧΑΡΙΤΣ</w:t>
      </w:r>
      <w:r>
        <w:rPr>
          <w:rFonts w:eastAsia="Times New Roman" w:cs="Times New Roman"/>
          <w:b/>
          <w:szCs w:val="24"/>
        </w:rPr>
        <w:t>ΗΣ (Αναπληρωτής Υπουργός Οικονομίας και Ανάπτυξης):</w:t>
      </w:r>
      <w:r>
        <w:rPr>
          <w:rFonts w:eastAsia="Times New Roman" w:cs="Times New Roman"/>
          <w:szCs w:val="24"/>
        </w:rPr>
        <w:t xml:space="preserve"> Θα σας απαντήσω μετά.</w:t>
      </w:r>
    </w:p>
    <w:p w14:paraId="0A746FDE" w14:textId="77777777" w:rsidR="00DE0414" w:rsidRDefault="000E346C">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Εγώ θέλω να σας πω το εξής και πραγματικά νομίζω ότι το γνωρίζετε, είστε κοντά, γνωρίζετε όλη αυτήν τη διαδικασία και όλα αυτά τα θέματα, </w:t>
      </w:r>
      <w:r>
        <w:rPr>
          <w:rFonts w:eastAsia="Times New Roman" w:cs="Times New Roman"/>
          <w:szCs w:val="24"/>
        </w:rPr>
        <w:lastRenderedPageBreak/>
        <w:t>που είπατε εσείς</w:t>
      </w:r>
      <w:r>
        <w:rPr>
          <w:rFonts w:eastAsia="Times New Roman" w:cs="Times New Roman"/>
          <w:szCs w:val="24"/>
        </w:rPr>
        <w:t xml:space="preserve"> ότι τα βιώνουν οι κάτοικοι της Μεγαλόπολης εδώ και πάρα πολλά χρόνια. Άλλωστε, μην ξεχνάτε ότι στη Μεγαλόπολη ζούσαν και εργάζονταν και εργάζονται ακόμα πάρα πολλοί κάτοικοι της Μεσσηνίας ως υπάλληλοι της ΔΕΗ. Άρα, γνωρίζετε όλα αυτά τα θέματα.</w:t>
      </w:r>
    </w:p>
    <w:p w14:paraId="0A746FDF"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Το βασικό </w:t>
      </w:r>
      <w:r>
        <w:rPr>
          <w:rFonts w:eastAsia="Times New Roman" w:cs="Times New Roman"/>
          <w:szCs w:val="24"/>
        </w:rPr>
        <w:t>ζήτημα είναι πότε θα ενταχθεί το έργο και πότε θα ξεκινήσουν οι διαδικασίες. Είμαστε τώρα στο 2017. Είχαμε κάνει μια ερώτηση νωρίτερα. Μπορείτε να πείτε σε ποιο χρονικό διάστημα θα ενταχθεί και θα ξεκινήσει αυτή η διαδικασία; Νομίζω ότι αυτό έχει ένα ενδια</w:t>
      </w:r>
      <w:r>
        <w:rPr>
          <w:rFonts w:eastAsia="Times New Roman" w:cs="Times New Roman"/>
          <w:szCs w:val="24"/>
        </w:rPr>
        <w:t>φέρον και για μένα, αλλά κυρίως για τους ανθρώπους και τους κατοίκους της Μεγαλόπολης.</w:t>
      </w:r>
    </w:p>
    <w:p w14:paraId="0A746FE0"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0A746FE1" w14:textId="77777777" w:rsidR="00DE0414" w:rsidRDefault="000E346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Κωνσταντινόπουλε.</w:t>
      </w:r>
    </w:p>
    <w:p w14:paraId="0A746FE2"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 για τη δευτερολογία σας.</w:t>
      </w:r>
    </w:p>
    <w:p w14:paraId="0A746FE3" w14:textId="77777777" w:rsidR="00DE0414" w:rsidRDefault="000E346C">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Ευχαριστώ, κύριε Πρόεδρε.</w:t>
      </w:r>
    </w:p>
    <w:p w14:paraId="0A746FE4"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Κύριε Κωνσταντινόπουλε, θα ήθελα να ξαναπώ, λοιπόν, το εξής: Από τη δική μας τη μεριά είναι απολύτως σαφές από </w:t>
      </w:r>
      <w:r>
        <w:rPr>
          <w:rFonts w:eastAsia="Times New Roman" w:cs="Times New Roman"/>
          <w:szCs w:val="24"/>
        </w:rPr>
        <w:lastRenderedPageBreak/>
        <w:t>πλευράς σκοπιμότητας και προτεραιότητας. Έχουν προ</w:t>
      </w:r>
      <w:r>
        <w:rPr>
          <w:rFonts w:eastAsia="Times New Roman" w:cs="Times New Roman"/>
          <w:szCs w:val="24"/>
        </w:rPr>
        <w:t xml:space="preserve">χωρήσει πλέον, έχουν δρομολογηθεί τα δύο έργα της </w:t>
      </w:r>
      <w:r>
        <w:rPr>
          <w:rFonts w:eastAsia="Times New Roman" w:cs="Times New Roman"/>
          <w:szCs w:val="24"/>
        </w:rPr>
        <w:t xml:space="preserve">δυτικής </w:t>
      </w:r>
      <w:r>
        <w:rPr>
          <w:rFonts w:eastAsia="Times New Roman" w:cs="Times New Roman"/>
          <w:szCs w:val="24"/>
        </w:rPr>
        <w:t>Μακεδονίας, της Φλώρινας και της Κοζάνης, τα οποία, όταν αρχίσαμε να ασχολούμαστε με τον συγκεκριμένο άξονα, είχαν άλλωστε και μεγαλύτερο βαθμό ωριμότητας. Έπρεπε να προχωρήσουν, λοιπόν.</w:t>
      </w:r>
    </w:p>
    <w:p w14:paraId="0A746FE5"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Το επόμενο </w:t>
      </w:r>
      <w:r>
        <w:rPr>
          <w:rFonts w:eastAsia="Times New Roman" w:cs="Times New Roman"/>
          <w:szCs w:val="24"/>
        </w:rPr>
        <w:t xml:space="preserve">έργο το οποίο θα προχωρήσει μέσω του συγκεκριμένου άξονα είναι το έργο της Μεγαλόπολης. Όπως είπατε κι εσείς, η προσπάθεια η οποία έγινε το προηγούμενο διάστημα, ακριβώς επειδή έχουν εξαντληθεί οι πόροι του συγκεκριμένου άξονα, ήταν να εξευρεθούν επιπλέον </w:t>
      </w:r>
      <w:r>
        <w:rPr>
          <w:rFonts w:eastAsia="Times New Roman" w:cs="Times New Roman"/>
          <w:szCs w:val="24"/>
        </w:rPr>
        <w:t>πόροι.</w:t>
      </w:r>
    </w:p>
    <w:p w14:paraId="0A746FE6"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Αυτή η διαδικασία από τη δική μας τη μεριά έχει ολοκληρωθεί. Η έγκριση αναμένεται από την Ευρωπαϊκή Επιτροπή, όπως έχουμε ενημερωθεί από τις αρμόδιες υπηρεσίες της Ευρωπαϊκής Επιτροπής, μέχρι τον Φεβρουάριο του 2018.</w:t>
      </w:r>
    </w:p>
    <w:p w14:paraId="0A746FE7"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Αυτό σημαίνει ότι μόλις έρθει αυ</w:t>
      </w:r>
      <w:r>
        <w:rPr>
          <w:rFonts w:eastAsia="Times New Roman" w:cs="Times New Roman"/>
          <w:szCs w:val="24"/>
        </w:rPr>
        <w:t xml:space="preserve">τή η έγκριση, θα μπορέσει να προχωρήσει η ένταξη του έργου , ώστε να υλοποιηθεί το έργο με διασφαλισμένους πόρους από το ΕΣΠΑ μέσα από τη διαδικασία της ρήτρας αναθεώρησης αυτού του ενός δισεκατομμυρίου </w:t>
      </w:r>
      <w:r>
        <w:rPr>
          <w:rFonts w:eastAsia="Times New Roman" w:cs="Times New Roman"/>
          <w:szCs w:val="24"/>
        </w:rPr>
        <w:lastRenderedPageBreak/>
        <w:t>ευρώ επιπλέον κονδυλίων για το ΕΣΠΑ 2014-2020, το οπο</w:t>
      </w:r>
      <w:r>
        <w:rPr>
          <w:rFonts w:eastAsia="Times New Roman" w:cs="Times New Roman"/>
          <w:szCs w:val="24"/>
        </w:rPr>
        <w:t xml:space="preserve">ίο εξασφαλίσαμε μέσα από τη συνεργασία με τις υπηρεσίες της Ευρωπαϊκής Επιτροπής. </w:t>
      </w:r>
    </w:p>
    <w:p w14:paraId="0A746FE8"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Από εκεί και πέρα, επιτρέψτε μου ένα γενικότερο σχόλιο, μιας και συζητάμε για τοπικά έργα, για έργα υποδομών. Αφού κι εσείς είστε Βουλευτής μίας περιοχής η οποία έχει ανάγκη</w:t>
      </w:r>
      <w:r>
        <w:rPr>
          <w:rFonts w:eastAsia="Times New Roman" w:cs="Times New Roman"/>
          <w:szCs w:val="24"/>
        </w:rPr>
        <w:t xml:space="preserve"> από σημαντικά έργα υποδομών, θα ήθελα να πω ότι το τελευταίο διάστημα έχει προχωρήσει μία πάρα πολύ παραγωγική συνεργασία –όπως νομίζω- με την Ευρωπαϊκή Τράπεζα Επενδύσεων, η οποία μόνο για το 2017 αποφέρει με όρους πραγματικής ρευστότητας στην ελληνική ο</w:t>
      </w:r>
      <w:r>
        <w:rPr>
          <w:rFonts w:eastAsia="Times New Roman" w:cs="Times New Roman"/>
          <w:szCs w:val="24"/>
        </w:rPr>
        <w:t xml:space="preserve">ικονομία περισσότερα από δύο δισεκατομμύρια ευρώ. Η ίδια η Ευρωπαϊκή Τράπεζα θα το ανακοινώσει τις επόμενες ημέρες. </w:t>
      </w:r>
    </w:p>
    <w:p w14:paraId="0A746FE9"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του κυρίου </w:t>
      </w:r>
      <w:r>
        <w:rPr>
          <w:rFonts w:eastAsia="Times New Roman" w:cs="Times New Roman"/>
          <w:szCs w:val="24"/>
        </w:rPr>
        <w:t xml:space="preserve">Αναπληρωτή </w:t>
      </w:r>
      <w:r>
        <w:rPr>
          <w:rFonts w:eastAsia="Times New Roman" w:cs="Times New Roman"/>
          <w:szCs w:val="24"/>
        </w:rPr>
        <w:t>Υπουργού)</w:t>
      </w:r>
    </w:p>
    <w:p w14:paraId="0A746FEA"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Μέσα σ’ αυτήν την προσπάθεια –και αυτό είναι</w:t>
      </w:r>
      <w:r>
        <w:rPr>
          <w:rFonts w:eastAsia="Times New Roman" w:cs="Times New Roman"/>
          <w:szCs w:val="24"/>
        </w:rPr>
        <w:t xml:space="preserve"> κάτι για το οποίο σας ενημερώνω, για να το γνωρίζουν και οι τοπικές αρχές στην περιοχή σας, με τις οποίες συνομιλείτε βεβαίως ως Βουλευτής Αρκαδίας- και μέσα σ’ αυτήν την πρωτοβουλία με την Ευρωπαϊκή Τράπεζα Επενδύσεων περιλαμβάνεται και ένα νέο ταμείο, </w:t>
      </w:r>
      <w:r>
        <w:rPr>
          <w:rFonts w:eastAsia="Times New Roman" w:cs="Times New Roman"/>
          <w:szCs w:val="24"/>
        </w:rPr>
        <w:lastRenderedPageBreak/>
        <w:t>τ</w:t>
      </w:r>
      <w:r>
        <w:rPr>
          <w:rFonts w:eastAsia="Times New Roman" w:cs="Times New Roman"/>
          <w:szCs w:val="24"/>
        </w:rPr>
        <w:t xml:space="preserve">ο οποίο θα δώσει τη δυνατότητα για τη δανειοδότηση των </w:t>
      </w:r>
      <w:r>
        <w:rPr>
          <w:rFonts w:eastAsia="Times New Roman" w:cs="Times New Roman"/>
          <w:szCs w:val="24"/>
        </w:rPr>
        <w:t>οργανισμών τοπικής αυτοδιοίκησης</w:t>
      </w:r>
      <w:r>
        <w:rPr>
          <w:rFonts w:eastAsia="Times New Roman" w:cs="Times New Roman"/>
          <w:szCs w:val="24"/>
        </w:rPr>
        <w:t>, των δήμων, για βασικά έργα υποδομής, όπως είναι δίκτυα ύδρευσης, δίκτυα αποχέτευσης, έργα διαχείρισης απορριμμάτων, για τα οποία θα δανειοδοτηθούν οι δήμοι, χωρίς να υ</w:t>
      </w:r>
      <w:r>
        <w:rPr>
          <w:rFonts w:eastAsia="Times New Roman" w:cs="Times New Roman"/>
          <w:szCs w:val="24"/>
        </w:rPr>
        <w:t>ποχρεούνται να αποπληρώσουν το δάνειο, κάτι το οποίο θα βαρύνει το Πρόγραμμα Δημοσίων Επενδύσεων.</w:t>
      </w:r>
    </w:p>
    <w:p w14:paraId="0A746FEB"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Άρα, λοιπόν, θα μπορέσουν οι δήμοι να υλοποιήσουν έργα, τα οποία θα μου επιτρέψετε να πω ότι θα έπρεπε να έχουν υλοποιηθεί εδώ και δεκαετίες, σημαντικά έργα τ</w:t>
      </w:r>
      <w:r>
        <w:rPr>
          <w:rFonts w:eastAsia="Times New Roman" w:cs="Times New Roman"/>
          <w:szCs w:val="24"/>
        </w:rPr>
        <w:t xml:space="preserve">οπικών υποδομών. </w:t>
      </w:r>
    </w:p>
    <w:p w14:paraId="0A746FEC"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 xml:space="preserve">Βεβαίως, σ’ αυτά συμπεριλαμβάνεται και το έργο της τηλεθέρμανσης της Μεγαλόπολης, το οποίο μέσα απ’ αυτήν τη διαδικασία αναθεώρησης του </w:t>
      </w:r>
      <w:r>
        <w:rPr>
          <w:rFonts w:eastAsia="Times New Roman" w:cs="Times New Roman"/>
          <w:szCs w:val="24"/>
        </w:rPr>
        <w:t xml:space="preserve">προγράμματος </w:t>
      </w:r>
      <w:r>
        <w:rPr>
          <w:rFonts w:eastAsia="Times New Roman" w:cs="Times New Roman"/>
          <w:szCs w:val="24"/>
        </w:rPr>
        <w:t xml:space="preserve">του ΕΣΠΑ, θα ενταχθεί μετά την έγκριση της Ευρωπαϊκής Επιτροπής στις αρχές του 2018 στο </w:t>
      </w:r>
      <w:r>
        <w:rPr>
          <w:rFonts w:eastAsia="Times New Roman" w:cs="Times New Roman"/>
          <w:szCs w:val="24"/>
        </w:rPr>
        <w:t>π</w:t>
      </w:r>
      <w:r>
        <w:rPr>
          <w:rFonts w:eastAsia="Times New Roman" w:cs="Times New Roman"/>
          <w:szCs w:val="24"/>
        </w:rPr>
        <w:t>ρόγραμμα «</w:t>
      </w:r>
      <w:r>
        <w:rPr>
          <w:rFonts w:eastAsia="Times New Roman" w:cs="Times New Roman"/>
          <w:szCs w:val="24"/>
        </w:rPr>
        <w:t>ΥΜΕΠΕΡΑΑ</w:t>
      </w:r>
      <w:r>
        <w:rPr>
          <w:rFonts w:eastAsia="Times New Roman" w:cs="Times New Roman"/>
          <w:szCs w:val="24"/>
        </w:rPr>
        <w:t>»</w:t>
      </w:r>
      <w:r>
        <w:rPr>
          <w:rFonts w:eastAsia="Times New Roman" w:cs="Times New Roman"/>
          <w:szCs w:val="24"/>
        </w:rPr>
        <w:t xml:space="preserve"> και θα υλοποιηθεί κανονικά.</w:t>
      </w:r>
    </w:p>
    <w:p w14:paraId="0A746FED"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A746FEE" w14:textId="77777777" w:rsidR="00DE0414" w:rsidRDefault="000E346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Υπουργέ.</w:t>
      </w:r>
    </w:p>
    <w:p w14:paraId="0A746FEF" w14:textId="77777777" w:rsidR="00DE0414" w:rsidRDefault="000E346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στη σημερινή συζήτηση δεν θα συζητηθούν κάποιες επίκαιρες ερωτήσεις λόγω κωλύματος των αρμοδίων </w:t>
      </w:r>
      <w:r>
        <w:rPr>
          <w:rFonts w:eastAsia="Times New Roman" w:cs="Times New Roman"/>
          <w:szCs w:val="24"/>
        </w:rPr>
        <w:t>Υπουργών.</w:t>
      </w:r>
    </w:p>
    <w:p w14:paraId="0A746FF0" w14:textId="77777777" w:rsidR="00DE0414" w:rsidRDefault="000E346C">
      <w:pPr>
        <w:spacing w:after="0" w:line="600" w:lineRule="auto"/>
        <w:ind w:firstLine="720"/>
        <w:jc w:val="both"/>
        <w:rPr>
          <w:rFonts w:eastAsia="Times New Roman"/>
          <w:szCs w:val="24"/>
        </w:rPr>
      </w:pPr>
      <w:r>
        <w:rPr>
          <w:rFonts w:eastAsia="Times New Roman"/>
          <w:color w:val="000000"/>
          <w:szCs w:val="24"/>
        </w:rPr>
        <w:t xml:space="preserve">Επομένως, η </w:t>
      </w:r>
      <w:r>
        <w:rPr>
          <w:rFonts w:eastAsia="Times New Roman"/>
          <w:color w:val="000000"/>
          <w:szCs w:val="24"/>
        </w:rPr>
        <w:t xml:space="preserve">πρώτη </w:t>
      </w:r>
      <w:r>
        <w:rPr>
          <w:rFonts w:eastAsia="Times New Roman"/>
          <w:color w:val="000000"/>
          <w:szCs w:val="24"/>
        </w:rPr>
        <w:t xml:space="preserve">με αριθμό 471/28-11-2017 επίκαιρη ερώτηση πρώτου κύκλου του Βουλευτή Β΄ Θεσσαλονίκης του Συνασπισμού Ριζοσπαστικής Αριστεράς κ. </w:t>
      </w:r>
      <w:r>
        <w:rPr>
          <w:rFonts w:eastAsia="Times New Roman"/>
          <w:bCs/>
          <w:color w:val="000000"/>
          <w:szCs w:val="24"/>
        </w:rPr>
        <w:t xml:space="preserve">Δημητρίου </w:t>
      </w:r>
      <w:proofErr w:type="spellStart"/>
      <w:r>
        <w:rPr>
          <w:rFonts w:eastAsia="Times New Roman"/>
          <w:bCs/>
          <w:color w:val="000000"/>
          <w:szCs w:val="24"/>
        </w:rPr>
        <w:t>Μάρδα</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Περιβάλλοντος και Ενέργειας,</w:t>
      </w:r>
      <w:r>
        <w:rPr>
          <w:rFonts w:eastAsia="Times New Roman"/>
          <w:b/>
          <w:bCs/>
          <w:color w:val="000000"/>
          <w:szCs w:val="24"/>
        </w:rPr>
        <w:t xml:space="preserve"> </w:t>
      </w:r>
      <w:r>
        <w:rPr>
          <w:rFonts w:eastAsia="Times New Roman"/>
          <w:color w:val="000000"/>
          <w:szCs w:val="24"/>
        </w:rPr>
        <w:t>με θέμα: «</w:t>
      </w:r>
      <w:proofErr w:type="spellStart"/>
      <w:r>
        <w:rPr>
          <w:rFonts w:eastAsia="Times New Roman"/>
          <w:color w:val="000000"/>
          <w:szCs w:val="24"/>
        </w:rPr>
        <w:t>Μυδοκαλλιέργειες</w:t>
      </w:r>
      <w:proofErr w:type="spellEnd"/>
      <w:r>
        <w:rPr>
          <w:rFonts w:eastAsia="Times New Roman"/>
          <w:color w:val="000000"/>
          <w:szCs w:val="24"/>
        </w:rPr>
        <w:t>: Σημαντικές</w:t>
      </w:r>
      <w:r>
        <w:rPr>
          <w:rFonts w:eastAsia="Times New Roman"/>
          <w:color w:val="000000"/>
          <w:szCs w:val="24"/>
        </w:rPr>
        <w:t xml:space="preserve"> απώλειες εσόδων για το δημόσιο η αδυναμία νέων </w:t>
      </w:r>
      <w:proofErr w:type="spellStart"/>
      <w:r>
        <w:rPr>
          <w:rFonts w:eastAsia="Times New Roman"/>
          <w:color w:val="000000"/>
          <w:szCs w:val="24"/>
        </w:rPr>
        <w:t>αδειοδοτήσεων</w:t>
      </w:r>
      <w:proofErr w:type="spellEnd"/>
      <w:r>
        <w:rPr>
          <w:rFonts w:eastAsia="Times New Roman"/>
          <w:color w:val="000000"/>
          <w:szCs w:val="24"/>
        </w:rPr>
        <w:t xml:space="preserve"> και οι παράνομες δραστηριότητες»</w:t>
      </w:r>
      <w:r>
        <w:rPr>
          <w:rFonts w:eastAsia="Times New Roman"/>
          <w:color w:val="000000"/>
          <w:szCs w:val="24"/>
        </w:rPr>
        <w:t>,</w:t>
      </w:r>
      <w:r>
        <w:rPr>
          <w:rFonts w:eastAsia="Times New Roman"/>
          <w:color w:val="000000"/>
          <w:szCs w:val="24"/>
        </w:rPr>
        <w:t xml:space="preserve"> δεν θα συζητηθεί λόγω</w:t>
      </w:r>
      <w:r>
        <w:rPr>
          <w:rFonts w:eastAsia="Times New Roman"/>
          <w:szCs w:val="24"/>
        </w:rPr>
        <w:t xml:space="preserve"> κωλύματος του Υπουργού Περιβάλλοντος και Ενέργειας κ. Γεωργίου Σταθάκη</w:t>
      </w:r>
      <w:r>
        <w:rPr>
          <w:rFonts w:eastAsia="Times New Roman"/>
          <w:szCs w:val="24"/>
        </w:rPr>
        <w:t>,</w:t>
      </w:r>
      <w:r>
        <w:rPr>
          <w:rFonts w:eastAsia="Times New Roman"/>
          <w:szCs w:val="24"/>
        </w:rPr>
        <w:t xml:space="preserve"> εξαιτίας των διαπραγματεύσεων με τους θεσμούς.</w:t>
      </w:r>
    </w:p>
    <w:p w14:paraId="0A746FF1" w14:textId="77777777" w:rsidR="00DE0414" w:rsidRDefault="000E346C">
      <w:pPr>
        <w:spacing w:after="0" w:line="600" w:lineRule="auto"/>
        <w:ind w:firstLine="720"/>
        <w:jc w:val="both"/>
        <w:rPr>
          <w:rFonts w:eastAsia="Times New Roman" w:cs="Times New Roman"/>
          <w:szCs w:val="24"/>
        </w:rPr>
      </w:pPr>
      <w:r>
        <w:rPr>
          <w:rFonts w:eastAsia="Times New Roman"/>
          <w:color w:val="000000"/>
          <w:szCs w:val="24"/>
        </w:rPr>
        <w:t xml:space="preserve">Επίσης, η </w:t>
      </w:r>
      <w:r>
        <w:rPr>
          <w:rFonts w:eastAsia="Times New Roman"/>
          <w:color w:val="000000"/>
          <w:szCs w:val="24"/>
        </w:rPr>
        <w:t xml:space="preserve">δεύτερη </w:t>
      </w:r>
      <w:r>
        <w:rPr>
          <w:rFonts w:eastAsia="Times New Roman"/>
          <w:color w:val="000000"/>
          <w:szCs w:val="24"/>
        </w:rPr>
        <w:t xml:space="preserve">με αριθμό 468/27-11-2017 επίκαιρη ερώτηση πρώτου κύκλου του Βουλευτή Αρκαδίας της Δημοκρατικής Συμπαράταξης ΠΑ.ΣΟ.Κ. – ΔΗΜΑΡ κ. </w:t>
      </w:r>
      <w:r>
        <w:rPr>
          <w:rFonts w:eastAsia="Times New Roman"/>
          <w:bCs/>
          <w:color w:val="000000"/>
          <w:szCs w:val="24"/>
        </w:rPr>
        <w:t>Οδυσσέα Κωνσταντινόπουλου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Περιβάλλοντος και Ενέργειας,</w:t>
      </w:r>
      <w:r>
        <w:rPr>
          <w:rFonts w:eastAsia="Times New Roman"/>
          <w:color w:val="000000"/>
          <w:szCs w:val="24"/>
        </w:rPr>
        <w:t xml:space="preserve"> με θέμα: «Χρηματοδότηση από τη ΔΕΗ Α.Ε. του έργου βελτίω</w:t>
      </w:r>
      <w:r>
        <w:rPr>
          <w:rFonts w:eastAsia="Times New Roman"/>
          <w:color w:val="000000"/>
          <w:szCs w:val="24"/>
        </w:rPr>
        <w:t xml:space="preserve">σης του δρόμου </w:t>
      </w:r>
      <w:proofErr w:type="spellStart"/>
      <w:r>
        <w:rPr>
          <w:rFonts w:eastAsia="Times New Roman"/>
          <w:color w:val="000000"/>
          <w:szCs w:val="24"/>
        </w:rPr>
        <w:t>Πουρναριά</w:t>
      </w:r>
      <w:proofErr w:type="spellEnd"/>
      <w:r>
        <w:rPr>
          <w:rFonts w:eastAsia="Times New Roman"/>
          <w:color w:val="000000"/>
          <w:szCs w:val="24"/>
        </w:rPr>
        <w:t xml:space="preserve"> –Γεφύρι Κυράς -Μυγδαλιά, ύψους </w:t>
      </w:r>
      <w:r>
        <w:rPr>
          <w:rFonts w:eastAsia="Times New Roman"/>
          <w:color w:val="000000"/>
          <w:szCs w:val="24"/>
        </w:rPr>
        <w:lastRenderedPageBreak/>
        <w:t xml:space="preserve">500.000 ευρώ», δεν θα συζητηθεί λόγω </w:t>
      </w:r>
      <w:r>
        <w:rPr>
          <w:rFonts w:eastAsia="Times New Roman" w:cs="Times New Roman"/>
          <w:szCs w:val="24"/>
        </w:rPr>
        <w:t>κωλύματος του Υπουργού Περιβάλλοντος και Ενέργειας κ. Γεωργίου Σταθάκη</w:t>
      </w:r>
      <w:r>
        <w:rPr>
          <w:rFonts w:eastAsia="Times New Roman" w:cs="Times New Roman"/>
          <w:szCs w:val="24"/>
        </w:rPr>
        <w:t>,</w:t>
      </w:r>
      <w:r>
        <w:rPr>
          <w:rFonts w:eastAsia="Times New Roman" w:cs="Times New Roman"/>
          <w:szCs w:val="24"/>
        </w:rPr>
        <w:t xml:space="preserve"> εξαιτίας των διαπραγματεύσεων με τους θεσμούς.</w:t>
      </w:r>
    </w:p>
    <w:p w14:paraId="0A746FF2" w14:textId="77777777" w:rsidR="00DE0414" w:rsidRDefault="000E346C">
      <w:pPr>
        <w:spacing w:after="0" w:line="600" w:lineRule="auto"/>
        <w:ind w:firstLine="720"/>
        <w:jc w:val="both"/>
        <w:rPr>
          <w:rFonts w:eastAsia="Times New Roman"/>
          <w:szCs w:val="24"/>
        </w:rPr>
      </w:pPr>
      <w:r>
        <w:rPr>
          <w:rFonts w:eastAsia="Times New Roman"/>
          <w:color w:val="000000"/>
          <w:szCs w:val="24"/>
          <w:shd w:val="clear" w:color="auto" w:fill="FFFFFF"/>
        </w:rPr>
        <w:t xml:space="preserve">Επίσης, η </w:t>
      </w:r>
      <w:r>
        <w:rPr>
          <w:rFonts w:eastAsia="Times New Roman"/>
          <w:color w:val="000000"/>
          <w:szCs w:val="24"/>
          <w:shd w:val="clear" w:color="auto" w:fill="FFFFFF"/>
        </w:rPr>
        <w:t xml:space="preserve">τρίτη </w:t>
      </w:r>
      <w:r>
        <w:rPr>
          <w:rFonts w:eastAsia="Times New Roman"/>
          <w:color w:val="000000"/>
          <w:szCs w:val="24"/>
          <w:shd w:val="clear" w:color="auto" w:fill="FFFFFF"/>
        </w:rPr>
        <w:t>με αριθμό 253/7-11-2017 επίκ</w:t>
      </w:r>
      <w:r>
        <w:rPr>
          <w:rFonts w:eastAsia="Times New Roman"/>
          <w:color w:val="000000"/>
          <w:szCs w:val="24"/>
          <w:shd w:val="clear" w:color="auto" w:fill="FFFFFF"/>
        </w:rPr>
        <w:t>αιρη ερώτηση δεύτερου κύκλου του Ανεξάρτητου Βουλευτή Ευβοίας κ.</w:t>
      </w:r>
      <w:r>
        <w:rPr>
          <w:rFonts w:eastAsia="Times New Roman"/>
          <w:b/>
          <w:bCs/>
          <w:color w:val="000000"/>
          <w:szCs w:val="24"/>
          <w:shd w:val="clear" w:color="auto" w:fill="FFFFFF"/>
        </w:rPr>
        <w:t xml:space="preserve"> </w:t>
      </w:r>
      <w:r>
        <w:rPr>
          <w:rFonts w:eastAsia="Times New Roman"/>
          <w:bCs/>
          <w:color w:val="000000"/>
          <w:szCs w:val="24"/>
          <w:shd w:val="clear" w:color="auto" w:fill="FFFFFF"/>
        </w:rPr>
        <w:t>Νικολάου Μίχου</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w:t>
      </w:r>
      <w:r>
        <w:rPr>
          <w:rFonts w:eastAsia="Times New Roman"/>
          <w:color w:val="000000"/>
          <w:szCs w:val="24"/>
          <w:shd w:val="clear" w:color="auto" w:fill="FFFFFF"/>
        </w:rPr>
        <w:t xml:space="preserve">τον </w:t>
      </w:r>
      <w:r>
        <w:rPr>
          <w:rFonts w:eastAsia="Times New Roman"/>
          <w:color w:val="000000"/>
          <w:szCs w:val="24"/>
          <w:shd w:val="clear" w:color="auto" w:fill="FFFFFF"/>
        </w:rPr>
        <w:t xml:space="preserve">Υπουργό </w:t>
      </w:r>
      <w:r>
        <w:rPr>
          <w:rFonts w:eastAsia="Times New Roman"/>
          <w:bCs/>
          <w:color w:val="000000"/>
          <w:szCs w:val="24"/>
          <w:shd w:val="clear" w:color="auto" w:fill="FFFFFF"/>
        </w:rPr>
        <w:t>Περιβάλλοντος και Ενέργειας,</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«Η ΔΕΗ κόβει το ρεύμα στη περιοχή </w:t>
      </w:r>
      <w:proofErr w:type="spellStart"/>
      <w:r>
        <w:rPr>
          <w:rFonts w:eastAsia="Times New Roman"/>
          <w:color w:val="000000"/>
          <w:szCs w:val="24"/>
          <w:shd w:val="clear" w:color="auto" w:fill="FFFFFF"/>
        </w:rPr>
        <w:t>Καρυστίας</w:t>
      </w:r>
      <w:proofErr w:type="spellEnd"/>
      <w:r>
        <w:rPr>
          <w:rFonts w:eastAsia="Times New Roman"/>
          <w:color w:val="000000"/>
          <w:szCs w:val="24"/>
          <w:shd w:val="clear" w:color="auto" w:fill="FFFFFF"/>
        </w:rPr>
        <w:t xml:space="preserve"> Εύβοιας»</w:t>
      </w:r>
      <w:r>
        <w:rPr>
          <w:rFonts w:eastAsia="Times New Roman"/>
          <w:color w:val="000000"/>
          <w:szCs w:val="24"/>
          <w:shd w:val="clear" w:color="auto" w:fill="FFFFFF"/>
        </w:rPr>
        <w:t>,</w:t>
      </w:r>
      <w:r>
        <w:rPr>
          <w:rFonts w:eastAsia="Times New Roman"/>
          <w:color w:val="000000"/>
          <w:szCs w:val="24"/>
          <w:shd w:val="clear" w:color="auto" w:fill="FFFFFF"/>
        </w:rPr>
        <w:t xml:space="preserve"> δεν θα συζητηθεί λόγω</w:t>
      </w:r>
      <w:r>
        <w:rPr>
          <w:rFonts w:eastAsia="Times New Roman" w:cs="Times New Roman"/>
          <w:szCs w:val="24"/>
        </w:rPr>
        <w:t xml:space="preserve"> κωλύματος του Υπουργού Περιβάλλοντος και Ενέργειας κ. Γεωργίου Σταθάκη</w:t>
      </w:r>
      <w:r>
        <w:rPr>
          <w:rFonts w:eastAsia="Times New Roman" w:cs="Times New Roman"/>
          <w:szCs w:val="24"/>
        </w:rPr>
        <w:t>,</w:t>
      </w:r>
      <w:r>
        <w:rPr>
          <w:rFonts w:eastAsia="Times New Roman" w:cs="Times New Roman"/>
          <w:szCs w:val="24"/>
        </w:rPr>
        <w:t xml:space="preserve"> εξαιτίας των διαπραγματεύσεων με τους θεσμούς. </w:t>
      </w:r>
    </w:p>
    <w:p w14:paraId="0A746FF3" w14:textId="77777777" w:rsidR="00DE0414" w:rsidRDefault="000E346C">
      <w:pPr>
        <w:spacing w:after="0" w:line="600" w:lineRule="auto"/>
        <w:ind w:firstLine="720"/>
        <w:contextualSpacing/>
        <w:jc w:val="both"/>
        <w:rPr>
          <w:rFonts w:eastAsia="Times New Roman" w:cs="Times New Roman"/>
          <w:szCs w:val="24"/>
        </w:rPr>
      </w:pPr>
      <w:r>
        <w:rPr>
          <w:rFonts w:eastAsia="Times New Roman" w:cs="Times New Roman"/>
          <w:szCs w:val="24"/>
        </w:rPr>
        <w:t>Η πρώτη με αριθμό 405/24-11-2017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w:t>
      </w:r>
      <w:r>
        <w:rPr>
          <w:rFonts w:eastAsia="Times New Roman" w:cs="Times New Roman"/>
          <w:szCs w:val="24"/>
        </w:rPr>
        <w:t xml:space="preserve">ς τον Υπουργό </w:t>
      </w:r>
      <w:r>
        <w:rPr>
          <w:rFonts w:eastAsia="Times New Roman" w:cs="Times New Roman"/>
          <w:bCs/>
          <w:szCs w:val="24"/>
        </w:rPr>
        <w:t>Οικονομίας και Ανάπτυξης,</w:t>
      </w:r>
      <w:r>
        <w:rPr>
          <w:rFonts w:eastAsia="Times New Roman" w:cs="Times New Roman"/>
          <w:szCs w:val="24"/>
        </w:rPr>
        <w:t xml:space="preserve"> σχετικά με την προστασία ακινήτων αξίας έως 300.000 ευρώ από πλειστηριασμούς, δεν </w:t>
      </w:r>
      <w:r>
        <w:rPr>
          <w:rFonts w:eastAsia="Times New Roman" w:cs="Times New Roman"/>
          <w:szCs w:val="24"/>
        </w:rPr>
        <w:t xml:space="preserve">θα συζητηθεί </w:t>
      </w:r>
      <w:r>
        <w:rPr>
          <w:rFonts w:eastAsia="Times New Roman" w:cs="Times New Roman"/>
          <w:szCs w:val="24"/>
        </w:rPr>
        <w:t xml:space="preserve">λόγω κωλύματος του Υπουργού Οικονομίας και Ανάπτυξης κ. Δήμου Παπαδημητρίου. Αιτία: συνάντηση με τους </w:t>
      </w:r>
      <w:r>
        <w:rPr>
          <w:rFonts w:eastAsia="Times New Roman" w:cs="Times New Roman"/>
          <w:szCs w:val="24"/>
        </w:rPr>
        <w:t>θεσμούς</w:t>
      </w:r>
      <w:r>
        <w:rPr>
          <w:rFonts w:eastAsia="Times New Roman" w:cs="Times New Roman"/>
          <w:szCs w:val="24"/>
        </w:rPr>
        <w:t>.</w:t>
      </w:r>
    </w:p>
    <w:p w14:paraId="0A746FF4" w14:textId="77777777" w:rsidR="00DE0414" w:rsidRDefault="000E346C">
      <w:pPr>
        <w:spacing w:after="0" w:line="600" w:lineRule="auto"/>
        <w:ind w:firstLine="720"/>
        <w:contextualSpacing/>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έχω την τιμή να ανακοινώσω στο Σώμα ότι ο Υπουργός Δικαιοσύνης, Διαφάνειας και Ανθρωπίνων Δικαιωμάτων διαβίβασε στη Βουλή, σύμφωνα με </w:t>
      </w:r>
      <w:r>
        <w:rPr>
          <w:rFonts w:eastAsia="Times New Roman" w:cs="Times New Roman"/>
          <w:szCs w:val="24"/>
        </w:rPr>
        <w:lastRenderedPageBreak/>
        <w:t>το άρθρο 86 του Συντάγματος και τον ν.3126/2003: «Ποινική ευθύνη των Υπουργών», όπως ισχύει στις 30 Νο</w:t>
      </w:r>
      <w:r>
        <w:rPr>
          <w:rFonts w:eastAsia="Times New Roman" w:cs="Times New Roman"/>
          <w:szCs w:val="24"/>
        </w:rPr>
        <w:t>εμβρίου 2017, την ποινική δικογραφία που αφορά στον πρώην Υπουργό Ανάπτυξης, Ανταγωνιστικότητας, Υποδομών, Μεταφορών και Δικτύων κ. Κωνσταντίνο Χατζηδάκη.</w:t>
      </w:r>
    </w:p>
    <w:p w14:paraId="0A746FF5" w14:textId="77777777" w:rsidR="00DE0414" w:rsidRDefault="000E346C">
      <w:pPr>
        <w:spacing w:after="0" w:line="600" w:lineRule="auto"/>
        <w:ind w:firstLine="720"/>
        <w:contextualSpacing/>
        <w:jc w:val="both"/>
        <w:rPr>
          <w:rFonts w:eastAsia="Times New Roman" w:cs="Times New Roman"/>
          <w:szCs w:val="24"/>
        </w:rPr>
      </w:pPr>
      <w:r>
        <w:rPr>
          <w:rFonts w:eastAsia="Times New Roman" w:cs="Times New Roman"/>
          <w:szCs w:val="24"/>
        </w:rPr>
        <w:t>Επίσης, έχω την τιμή να ανακοινώσω στο Σώμα ότι η Ειδική Μόνιμη Επιτροπή Κοινοβουλευτικής Δεοντολογία</w:t>
      </w:r>
      <w:r>
        <w:rPr>
          <w:rFonts w:eastAsia="Times New Roman" w:cs="Times New Roman"/>
          <w:szCs w:val="24"/>
        </w:rPr>
        <w:t xml:space="preserve">ς καταθέτει τις </w:t>
      </w:r>
      <w:r>
        <w:rPr>
          <w:rFonts w:eastAsia="Times New Roman" w:cs="Times New Roman"/>
          <w:szCs w:val="24"/>
        </w:rPr>
        <w:t xml:space="preserve">εκθέσεις </w:t>
      </w:r>
      <w:r>
        <w:rPr>
          <w:rFonts w:eastAsia="Times New Roman" w:cs="Times New Roman"/>
          <w:szCs w:val="24"/>
        </w:rPr>
        <w:t>της στις αιτήσεις της Εισαγγελικής Αρχής για τη χορήγηση άδειας άσκησης ποινικής δίωξης κατά Βουλευτών.</w:t>
      </w:r>
    </w:p>
    <w:p w14:paraId="0A746FF6" w14:textId="77777777" w:rsidR="00DE0414" w:rsidRDefault="000E346C">
      <w:pPr>
        <w:spacing w:after="0" w:line="600" w:lineRule="auto"/>
        <w:ind w:firstLine="720"/>
        <w:contextualSpacing/>
        <w:jc w:val="both"/>
        <w:rPr>
          <w:rFonts w:eastAsia="Times New Roman" w:cs="Times New Roman"/>
          <w:b/>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0A746FF7" w14:textId="77777777" w:rsidR="00DE0414" w:rsidRDefault="000E346C">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δέχεστε </w:t>
      </w:r>
      <w:r>
        <w:rPr>
          <w:rFonts w:eastAsia="Times New Roman" w:cs="Times New Roman"/>
          <w:szCs w:val="24"/>
        </w:rPr>
        <w:t>στο σημείο αυτό να λύσουμε τη συνεδρίαση</w:t>
      </w:r>
      <w:r>
        <w:rPr>
          <w:rFonts w:eastAsia="Times New Roman" w:cs="Times New Roman"/>
          <w:szCs w:val="24"/>
        </w:rPr>
        <w:t>;</w:t>
      </w:r>
    </w:p>
    <w:p w14:paraId="0A746FF8" w14:textId="77777777" w:rsidR="00DE0414" w:rsidRDefault="000E346C">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A746FF9" w14:textId="77777777" w:rsidR="00DE0414" w:rsidRDefault="000E346C">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Με τη συναίνεση του Σώματος και ώρα 10.50΄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4 Δεκεμβρίου 2017 και ώρα 17.30΄, με αντικείμενο εργασιών του Σώματος κοινοβουλευτικό έλεγχο: α) συζήτηση επικαίρων ερωτήσεων και β) συζήτηση της με αριθμό 8/6/1-11-2017 επίκαιρης επερώτησης δεκαεννέα Βουλευτών της Νέας Δημοκρατίας προς τον Υπουργ</w:t>
      </w:r>
      <w:r>
        <w:rPr>
          <w:rFonts w:eastAsia="Times New Roman" w:cs="Times New Roman"/>
          <w:szCs w:val="24"/>
        </w:rPr>
        <w:t>ό Εξωτερικών</w:t>
      </w:r>
      <w:r>
        <w:rPr>
          <w:rFonts w:eastAsia="Times New Roman" w:cs="Times New Roman"/>
          <w:szCs w:val="24"/>
        </w:rPr>
        <w:t>,</w:t>
      </w:r>
      <w:r>
        <w:rPr>
          <w:rFonts w:eastAsia="Times New Roman" w:cs="Times New Roman"/>
          <w:szCs w:val="24"/>
        </w:rPr>
        <w:t xml:space="preserve"> με θέμα: «Χωρίς </w:t>
      </w:r>
      <w:r>
        <w:rPr>
          <w:rFonts w:eastAsia="Times New Roman" w:cs="Times New Roman"/>
          <w:szCs w:val="24"/>
        </w:rPr>
        <w:lastRenderedPageBreak/>
        <w:t xml:space="preserve">στρατηγική και ενεργό συμμετοχή </w:t>
      </w:r>
      <w:r>
        <w:rPr>
          <w:rFonts w:eastAsia="Times New Roman" w:cs="Times New Roman"/>
          <w:szCs w:val="24"/>
        </w:rPr>
        <w:t xml:space="preserve">η </w:t>
      </w:r>
      <w:r>
        <w:rPr>
          <w:rFonts w:eastAsia="Times New Roman" w:cs="Times New Roman"/>
          <w:szCs w:val="24"/>
        </w:rPr>
        <w:t>Ελλάδα στον διάλογο για το μέλλον της Ευρώπης».</w:t>
      </w:r>
    </w:p>
    <w:p w14:paraId="0A746FFA" w14:textId="77777777" w:rsidR="00DE0414" w:rsidRDefault="00DE0414">
      <w:pPr>
        <w:spacing w:after="0" w:line="600" w:lineRule="auto"/>
        <w:jc w:val="both"/>
        <w:rPr>
          <w:rFonts w:eastAsia="Times New Roman" w:cs="Times New Roman"/>
          <w:b/>
          <w:bCs/>
          <w:szCs w:val="24"/>
        </w:rPr>
      </w:pPr>
    </w:p>
    <w:p w14:paraId="0A746FFB" w14:textId="77777777" w:rsidR="00DE0414" w:rsidRDefault="000E346C">
      <w:pPr>
        <w:spacing w:after="0" w:line="600" w:lineRule="auto"/>
        <w:jc w:val="both"/>
        <w:rPr>
          <w:rFonts w:eastAsia="Times New Roman" w:cs="Times New Roman"/>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p w14:paraId="0A746FFC" w14:textId="77777777" w:rsidR="00DE0414" w:rsidRDefault="00DE0414">
      <w:pPr>
        <w:spacing w:after="0" w:line="600" w:lineRule="auto"/>
        <w:ind w:firstLine="720"/>
        <w:contextualSpacing/>
        <w:jc w:val="both"/>
        <w:rPr>
          <w:rFonts w:eastAsia="Times New Roman" w:cs="Times New Roman"/>
          <w:szCs w:val="24"/>
        </w:rPr>
      </w:pPr>
    </w:p>
    <w:p w14:paraId="0A746FFD" w14:textId="77777777" w:rsidR="00DE0414" w:rsidRDefault="00DE0414">
      <w:pPr>
        <w:spacing w:after="0" w:line="600" w:lineRule="auto"/>
        <w:ind w:firstLine="720"/>
        <w:contextualSpacing/>
        <w:jc w:val="both"/>
        <w:rPr>
          <w:rFonts w:eastAsia="Times New Roman" w:cs="Times New Roman"/>
          <w:szCs w:val="24"/>
        </w:rPr>
      </w:pPr>
    </w:p>
    <w:p w14:paraId="0A746FFE" w14:textId="77777777" w:rsidR="00DE0414" w:rsidRDefault="000E346C">
      <w:pPr>
        <w:spacing w:after="0" w:line="600" w:lineRule="auto"/>
        <w:ind w:firstLine="720"/>
        <w:contextualSpacing/>
        <w:jc w:val="center"/>
        <w:rPr>
          <w:rFonts w:eastAsia="Times New Roman" w:cs="Times New Roman"/>
          <w:szCs w:val="24"/>
        </w:rPr>
      </w:pPr>
      <w:r>
        <w:rPr>
          <w:rFonts w:eastAsia="Times New Roman" w:cs="Times New Roman"/>
          <w:szCs w:val="24"/>
        </w:rPr>
        <w:t xml:space="preserve"> </w:t>
      </w:r>
    </w:p>
    <w:p w14:paraId="0A746FFF" w14:textId="77777777" w:rsidR="00DE0414" w:rsidRDefault="00DE0414">
      <w:pPr>
        <w:spacing w:after="0" w:line="600" w:lineRule="auto"/>
        <w:ind w:firstLine="720"/>
        <w:contextualSpacing/>
        <w:jc w:val="both"/>
        <w:rPr>
          <w:rFonts w:eastAsia="Times New Roman" w:cs="Times New Roman"/>
          <w:szCs w:val="24"/>
        </w:rPr>
      </w:pPr>
    </w:p>
    <w:sectPr w:rsidR="00DE041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td9pV/FiZmGF8t2T5zig+TCsqIc=" w:salt="UHWe5BzZH8SkX89XIYzf1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414"/>
    <w:rsid w:val="000E346C"/>
    <w:rsid w:val="0014185B"/>
    <w:rsid w:val="00DE0414"/>
    <w:rsid w:val="00E17A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6F4C"/>
  <w15:docId w15:val="{C5ED9F86-C77D-49C5-BCE4-6208131A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A069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A06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552</MetadataID>
    <Session xmlns="641f345b-441b-4b81-9152-adc2e73ba5e1">Γ´</Session>
    <Date xmlns="641f345b-441b-4b81-9152-adc2e73ba5e1">2017-11-30T22:00:00+00:00</Date>
    <Status xmlns="641f345b-441b-4b81-9152-adc2e73ba5e1">
      <Url>http://srv-sp1/praktika/Lists/Incoming_Metadata/EditForm.aspx?ID=552&amp;Source=/praktika/Recordings_Library/Forms/AllItems.aspx</Url>
      <Description>Δημοσιεύτηκε</Description>
    </Status>
    <Meeting xmlns="641f345b-441b-4b81-9152-adc2e73ba5e1">ΛΗ´</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1A1CAC-6CC5-4D32-B29C-76F3157D6797}">
  <ds:schemaRefs>
    <ds:schemaRef ds:uri="http://schemas.microsoft.com/sharepoint/v3/contenttype/forms"/>
  </ds:schemaRefs>
</ds:datastoreItem>
</file>

<file path=customXml/itemProps2.xml><?xml version="1.0" encoding="utf-8"?>
<ds:datastoreItem xmlns:ds="http://schemas.openxmlformats.org/officeDocument/2006/customXml" ds:itemID="{F1201592-708E-4579-ACC6-A5A75439B8B0}">
  <ds:schemaRefs>
    <ds:schemaRef ds:uri="http://schemas.microsoft.com/office/infopath/2007/PartnerControls"/>
    <ds:schemaRef ds:uri="http://purl.org/dc/terms/"/>
    <ds:schemaRef ds:uri="http://purl.org/dc/elements/1.1/"/>
    <ds:schemaRef ds:uri="http://www.w3.org/XML/1998/namespace"/>
    <ds:schemaRef ds:uri="http://purl.org/dc/dcmitype/"/>
    <ds:schemaRef ds:uri="641f345b-441b-4b81-9152-adc2e73ba5e1"/>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B568255-A0AE-40B7-B75B-5B1C2A022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6386</Words>
  <Characters>34489</Characters>
  <Application>Microsoft Office Word</Application>
  <DocSecurity>0</DocSecurity>
  <Lines>287</Lines>
  <Paragraphs>81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2017-12-08T09:50:00Z</dcterms:created>
  <dcterms:modified xsi:type="dcterms:W3CDTF">2017-12-08T09:50:00Z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