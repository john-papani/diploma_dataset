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DC710" w14:textId="77777777" w:rsidR="00032FC1" w:rsidRPr="00032FC1" w:rsidRDefault="00032FC1" w:rsidP="00032FC1">
      <w:pPr>
        <w:spacing w:after="0" w:line="360" w:lineRule="auto"/>
        <w:rPr>
          <w:ins w:id="0" w:author="Φλούδα Χριστίνα" w:date="2017-10-11T10:25:00Z"/>
          <w:rFonts w:eastAsia="Times New Roman"/>
          <w:szCs w:val="24"/>
          <w:lang w:eastAsia="en-US"/>
        </w:rPr>
      </w:pPr>
      <w:ins w:id="1" w:author="Φλούδα Χριστίνα" w:date="2017-10-11T10:25:00Z">
        <w:r w:rsidRPr="00032FC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0A6A5B" w14:textId="77777777" w:rsidR="00032FC1" w:rsidRPr="00032FC1" w:rsidRDefault="00032FC1" w:rsidP="00032FC1">
      <w:pPr>
        <w:spacing w:after="0" w:line="360" w:lineRule="auto"/>
        <w:rPr>
          <w:ins w:id="2" w:author="Φλούδα Χριστίνα" w:date="2017-10-11T10:25:00Z"/>
          <w:rFonts w:eastAsia="Times New Roman"/>
          <w:szCs w:val="24"/>
          <w:lang w:eastAsia="en-US"/>
        </w:rPr>
      </w:pPr>
    </w:p>
    <w:p w14:paraId="3A9F1214" w14:textId="77777777" w:rsidR="00032FC1" w:rsidRPr="00032FC1" w:rsidRDefault="00032FC1" w:rsidP="00032FC1">
      <w:pPr>
        <w:spacing w:after="0" w:line="360" w:lineRule="auto"/>
        <w:rPr>
          <w:ins w:id="3" w:author="Φλούδα Χριστίνα" w:date="2017-10-11T10:25:00Z"/>
          <w:rFonts w:eastAsia="Times New Roman"/>
          <w:szCs w:val="24"/>
          <w:lang w:eastAsia="en-US"/>
        </w:rPr>
      </w:pPr>
      <w:ins w:id="4" w:author="Φλούδα Χριστίνα" w:date="2017-10-11T10:25:00Z">
        <w:r w:rsidRPr="00032FC1">
          <w:rPr>
            <w:rFonts w:eastAsia="Times New Roman"/>
            <w:szCs w:val="24"/>
            <w:lang w:eastAsia="en-US"/>
          </w:rPr>
          <w:t>ΠΙΝΑΚΑΣ ΠΕΡΙΕΧΟΜΕΝΩΝ</w:t>
        </w:r>
      </w:ins>
    </w:p>
    <w:p w14:paraId="03856E20" w14:textId="5937EA03" w:rsidR="00032FC1" w:rsidRPr="00032FC1" w:rsidRDefault="00032FC1" w:rsidP="00032FC1">
      <w:pPr>
        <w:spacing w:after="0" w:line="360" w:lineRule="auto"/>
        <w:rPr>
          <w:ins w:id="5" w:author="Φλούδα Χριστίνα" w:date="2017-10-11T10:25:00Z"/>
          <w:rFonts w:eastAsia="Times New Roman"/>
          <w:szCs w:val="24"/>
          <w:lang w:eastAsia="en-US"/>
        </w:rPr>
      </w:pPr>
      <w:ins w:id="6" w:author="Φλούδα Χριστίνα" w:date="2017-10-11T10:25:00Z">
        <w:r w:rsidRPr="00032FC1">
          <w:rPr>
            <w:rFonts w:eastAsia="Times New Roman"/>
            <w:szCs w:val="24"/>
            <w:lang w:eastAsia="en-US"/>
          </w:rPr>
          <w:t>ΙΖ</w:t>
        </w:r>
        <w:r>
          <w:rPr>
            <w:rFonts w:eastAsia="Times New Roman"/>
            <w:szCs w:val="24"/>
            <w:lang w:eastAsia="en-US"/>
          </w:rPr>
          <w:t>΄</w:t>
        </w:r>
        <w:bookmarkStart w:id="7" w:name="_GoBack"/>
        <w:bookmarkEnd w:id="7"/>
        <w:r w:rsidRPr="00032FC1">
          <w:rPr>
            <w:rFonts w:eastAsia="Times New Roman"/>
            <w:szCs w:val="24"/>
            <w:lang w:eastAsia="en-US"/>
          </w:rPr>
          <w:t xml:space="preserve"> ΠΕΡΙΟΔΟΣ </w:t>
        </w:r>
      </w:ins>
    </w:p>
    <w:p w14:paraId="30DE6179" w14:textId="77777777" w:rsidR="00032FC1" w:rsidRPr="00032FC1" w:rsidRDefault="00032FC1" w:rsidP="00032FC1">
      <w:pPr>
        <w:spacing w:after="0" w:line="360" w:lineRule="auto"/>
        <w:rPr>
          <w:ins w:id="8" w:author="Φλούδα Χριστίνα" w:date="2017-10-11T10:25:00Z"/>
          <w:rFonts w:eastAsia="Times New Roman"/>
          <w:szCs w:val="24"/>
          <w:lang w:eastAsia="en-US"/>
        </w:rPr>
      </w:pPr>
      <w:ins w:id="9" w:author="Φλούδα Χριστίνα" w:date="2017-10-11T10:25:00Z">
        <w:r w:rsidRPr="00032FC1">
          <w:rPr>
            <w:rFonts w:eastAsia="Times New Roman"/>
            <w:szCs w:val="24"/>
            <w:lang w:eastAsia="en-US"/>
          </w:rPr>
          <w:t>ΠΡΟΕΔΡΕΥΟΜΕΝΗΣ ΚΟΙΝΟΒΟΥΛΕΥΤΙΚΗΣ ΔΗΜΟΚΡΑΤΙΑΣ</w:t>
        </w:r>
      </w:ins>
    </w:p>
    <w:p w14:paraId="5E4E1A00" w14:textId="77777777" w:rsidR="00032FC1" w:rsidRPr="00032FC1" w:rsidRDefault="00032FC1" w:rsidP="00032FC1">
      <w:pPr>
        <w:spacing w:after="0" w:line="360" w:lineRule="auto"/>
        <w:rPr>
          <w:ins w:id="10" w:author="Φλούδα Χριστίνα" w:date="2017-10-11T10:25:00Z"/>
          <w:rFonts w:eastAsia="Times New Roman"/>
          <w:szCs w:val="24"/>
          <w:lang w:eastAsia="en-US"/>
        </w:rPr>
      </w:pPr>
      <w:ins w:id="11" w:author="Φλούδα Χριστίνα" w:date="2017-10-11T10:25:00Z">
        <w:r w:rsidRPr="00032FC1">
          <w:rPr>
            <w:rFonts w:eastAsia="Times New Roman"/>
            <w:szCs w:val="24"/>
            <w:lang w:eastAsia="en-US"/>
          </w:rPr>
          <w:t>ΣΥΝΟΔΟΣ Γ΄</w:t>
        </w:r>
      </w:ins>
    </w:p>
    <w:p w14:paraId="754850EE" w14:textId="77777777" w:rsidR="00032FC1" w:rsidRPr="00032FC1" w:rsidRDefault="00032FC1" w:rsidP="00032FC1">
      <w:pPr>
        <w:spacing w:after="0" w:line="360" w:lineRule="auto"/>
        <w:rPr>
          <w:ins w:id="12" w:author="Φλούδα Χριστίνα" w:date="2017-10-11T10:25:00Z"/>
          <w:rFonts w:eastAsia="Times New Roman"/>
          <w:szCs w:val="24"/>
          <w:lang w:eastAsia="en-US"/>
        </w:rPr>
      </w:pPr>
    </w:p>
    <w:p w14:paraId="7255BFFB" w14:textId="77777777" w:rsidR="00032FC1" w:rsidRPr="00032FC1" w:rsidRDefault="00032FC1" w:rsidP="00032FC1">
      <w:pPr>
        <w:spacing w:after="0" w:line="360" w:lineRule="auto"/>
        <w:rPr>
          <w:ins w:id="13" w:author="Φλούδα Χριστίνα" w:date="2017-10-11T10:25:00Z"/>
          <w:rFonts w:eastAsia="Times New Roman"/>
          <w:szCs w:val="24"/>
          <w:lang w:eastAsia="en-US"/>
        </w:rPr>
      </w:pPr>
      <w:ins w:id="14" w:author="Φλούδα Χριστίνα" w:date="2017-10-11T10:25:00Z">
        <w:r w:rsidRPr="00032FC1">
          <w:rPr>
            <w:rFonts w:eastAsia="Times New Roman"/>
            <w:szCs w:val="24"/>
            <w:lang w:eastAsia="en-US"/>
          </w:rPr>
          <w:t>ΣΥΝΕΔΡΙΑΣΗ Γ΄</w:t>
        </w:r>
      </w:ins>
    </w:p>
    <w:p w14:paraId="5EB2F465" w14:textId="77777777" w:rsidR="00032FC1" w:rsidRPr="00032FC1" w:rsidRDefault="00032FC1" w:rsidP="00032FC1">
      <w:pPr>
        <w:spacing w:after="0" w:line="360" w:lineRule="auto"/>
        <w:rPr>
          <w:ins w:id="15" w:author="Φλούδα Χριστίνα" w:date="2017-10-11T10:25:00Z"/>
          <w:rFonts w:eastAsia="Times New Roman"/>
          <w:szCs w:val="24"/>
          <w:lang w:eastAsia="en-US"/>
        </w:rPr>
      </w:pPr>
      <w:ins w:id="16" w:author="Φλούδα Χριστίνα" w:date="2017-10-11T10:25:00Z">
        <w:r w:rsidRPr="00032FC1">
          <w:rPr>
            <w:rFonts w:eastAsia="Times New Roman"/>
            <w:szCs w:val="24"/>
            <w:lang w:eastAsia="en-US"/>
          </w:rPr>
          <w:t>Τετάρτη  4 Οκτωβρίου 2017</w:t>
        </w:r>
      </w:ins>
    </w:p>
    <w:p w14:paraId="1256BC68" w14:textId="77777777" w:rsidR="00032FC1" w:rsidRPr="00032FC1" w:rsidRDefault="00032FC1" w:rsidP="00032FC1">
      <w:pPr>
        <w:spacing w:after="0" w:line="360" w:lineRule="auto"/>
        <w:rPr>
          <w:ins w:id="17" w:author="Φλούδα Χριστίνα" w:date="2017-10-11T10:25:00Z"/>
          <w:rFonts w:eastAsia="Times New Roman"/>
          <w:szCs w:val="24"/>
          <w:lang w:eastAsia="en-US"/>
        </w:rPr>
      </w:pPr>
    </w:p>
    <w:p w14:paraId="2486A2F9" w14:textId="77777777" w:rsidR="00032FC1" w:rsidRPr="00032FC1" w:rsidRDefault="00032FC1" w:rsidP="00032FC1">
      <w:pPr>
        <w:spacing w:after="0" w:line="360" w:lineRule="auto"/>
        <w:rPr>
          <w:ins w:id="18" w:author="Φλούδα Χριστίνα" w:date="2017-10-11T10:25:00Z"/>
          <w:rFonts w:eastAsia="Times New Roman"/>
          <w:szCs w:val="24"/>
          <w:lang w:eastAsia="en-US"/>
        </w:rPr>
      </w:pPr>
      <w:ins w:id="19" w:author="Φλούδα Χριστίνα" w:date="2017-10-11T10:25:00Z">
        <w:r w:rsidRPr="00032FC1">
          <w:rPr>
            <w:rFonts w:eastAsia="Times New Roman"/>
            <w:szCs w:val="24"/>
            <w:lang w:eastAsia="en-US"/>
          </w:rPr>
          <w:t>ΘΕΜΑΤΑ</w:t>
        </w:r>
      </w:ins>
    </w:p>
    <w:p w14:paraId="5C26DEFB" w14:textId="77777777" w:rsidR="00032FC1" w:rsidRPr="00032FC1" w:rsidRDefault="00032FC1" w:rsidP="00032FC1">
      <w:pPr>
        <w:spacing w:after="0" w:line="360" w:lineRule="auto"/>
        <w:rPr>
          <w:ins w:id="20" w:author="Φλούδα Χριστίνα" w:date="2017-10-11T10:25:00Z"/>
          <w:rFonts w:eastAsia="Times New Roman"/>
          <w:szCs w:val="24"/>
          <w:lang w:eastAsia="en-US"/>
        </w:rPr>
      </w:pPr>
      <w:ins w:id="21" w:author="Φλούδα Χριστίνα" w:date="2017-10-11T10:25:00Z">
        <w:r w:rsidRPr="00032FC1">
          <w:rPr>
            <w:rFonts w:eastAsia="Times New Roman"/>
            <w:szCs w:val="24"/>
            <w:lang w:eastAsia="en-US"/>
          </w:rPr>
          <w:t xml:space="preserve"> </w:t>
        </w:r>
        <w:r w:rsidRPr="00032FC1">
          <w:rPr>
            <w:rFonts w:eastAsia="Times New Roman"/>
            <w:szCs w:val="24"/>
            <w:lang w:eastAsia="en-US"/>
          </w:rPr>
          <w:br/>
          <w:t xml:space="preserve">Α. ΕΙΔΙΚΑ ΘΕΜΑΤΑ </w:t>
        </w:r>
        <w:r w:rsidRPr="00032FC1">
          <w:rPr>
            <w:rFonts w:eastAsia="Times New Roman"/>
            <w:szCs w:val="24"/>
            <w:lang w:eastAsia="en-US"/>
          </w:rPr>
          <w:br/>
          <w:t xml:space="preserve">1. Επικύρωση Πρακτικών, σελ. </w:t>
        </w:r>
        <w:r w:rsidRPr="00032FC1">
          <w:rPr>
            <w:rFonts w:eastAsia="Times New Roman"/>
            <w:szCs w:val="24"/>
            <w:lang w:eastAsia="en-US"/>
          </w:rPr>
          <w:br/>
          <w:t xml:space="preserve">2. Ανακοινώνεται ότι τη συνεδρίαση παρακολουθούν μαθητές από το 2ο Δημοτικό Σχολείο Ασπροπύργου, το 5ο Δημοτικό Σχολείο Πετρούπολης, το 2ο Δημοτικό Σχολείο Κερατέας και το 5ο Δημοτικό Σχολείο Κορυδαλλού, σελ. </w:t>
        </w:r>
        <w:r w:rsidRPr="00032FC1">
          <w:rPr>
            <w:rFonts w:eastAsia="Times New Roman"/>
            <w:szCs w:val="24"/>
            <w:lang w:eastAsia="en-US"/>
          </w:rPr>
          <w:br/>
          <w:t xml:space="preserve">3. Επί διαδικαστικού θέματος, σελ. </w:t>
        </w:r>
        <w:r w:rsidRPr="00032FC1">
          <w:rPr>
            <w:rFonts w:eastAsia="Times New Roman"/>
            <w:szCs w:val="24"/>
            <w:lang w:eastAsia="en-US"/>
          </w:rPr>
          <w:br/>
          <w:t>4. Ειδική Ημερήσια Διάταξη:</w:t>
        </w:r>
      </w:ins>
    </w:p>
    <w:p w14:paraId="5A4529AF" w14:textId="77777777" w:rsidR="00032FC1" w:rsidRPr="00032FC1" w:rsidRDefault="00032FC1" w:rsidP="00032FC1">
      <w:pPr>
        <w:spacing w:after="0" w:line="360" w:lineRule="auto"/>
        <w:rPr>
          <w:ins w:id="22" w:author="Φλούδα Χριστίνα" w:date="2017-10-11T10:25:00Z"/>
          <w:rFonts w:eastAsia="Times New Roman"/>
          <w:szCs w:val="24"/>
          <w:lang w:eastAsia="en-US"/>
        </w:rPr>
      </w:pPr>
      <w:ins w:id="23" w:author="Φλούδα Χριστίνα" w:date="2017-10-11T10:25:00Z">
        <w:r w:rsidRPr="00032FC1">
          <w:rPr>
            <w:rFonts w:eastAsia="Times New Roman"/>
            <w:szCs w:val="24"/>
            <w:lang w:eastAsia="en-US"/>
          </w:rPr>
          <w:t>Αιτήσεις  Άρσης Ασυλίας Βουλευτών.</w:t>
        </w:r>
      </w:ins>
    </w:p>
    <w:p w14:paraId="2A5D0AFF" w14:textId="77777777" w:rsidR="00032FC1" w:rsidRPr="00032FC1" w:rsidRDefault="00032FC1" w:rsidP="00032FC1">
      <w:pPr>
        <w:spacing w:after="0" w:line="360" w:lineRule="auto"/>
        <w:rPr>
          <w:ins w:id="24" w:author="Φλούδα Χριστίνα" w:date="2017-10-11T10:25:00Z"/>
          <w:rFonts w:eastAsia="Times New Roman"/>
          <w:szCs w:val="24"/>
          <w:lang w:eastAsia="en-US"/>
        </w:rPr>
      </w:pPr>
      <w:ins w:id="25" w:author="Φλούδα Χριστίνα" w:date="2017-10-11T10:25:00Z">
        <w:r w:rsidRPr="00032FC1">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Ηλία Κασιδιάρη και Χριστόφορου Βερναρδάκη, σελ. </w:t>
        </w:r>
        <w:r w:rsidRPr="00032FC1">
          <w:rPr>
            <w:rFonts w:eastAsia="Times New Roman"/>
            <w:szCs w:val="24"/>
            <w:lang w:eastAsia="en-US"/>
          </w:rPr>
          <w:br/>
          <w:t xml:space="preserve">5. Ονομαστική ψηφοφορία επί των αιτήσεων άρσης ασυλίας των Βουλευτών, σελ. </w:t>
        </w:r>
        <w:r w:rsidRPr="00032FC1">
          <w:rPr>
            <w:rFonts w:eastAsia="Times New Roman"/>
            <w:szCs w:val="24"/>
            <w:lang w:eastAsia="en-US"/>
          </w:rPr>
          <w:br/>
          <w:t xml:space="preserve">6. Επιστολικές ψήφοι επί της ονομαστικής ψηφοφορίας, σελ. </w:t>
        </w:r>
        <w:r w:rsidRPr="00032FC1">
          <w:rPr>
            <w:rFonts w:eastAsia="Times New Roman"/>
            <w:szCs w:val="24"/>
            <w:lang w:eastAsia="en-US"/>
          </w:rPr>
          <w:br/>
          <w:t xml:space="preserve"> </w:t>
        </w:r>
        <w:r w:rsidRPr="00032FC1">
          <w:rPr>
            <w:rFonts w:eastAsia="Times New Roman"/>
            <w:szCs w:val="24"/>
            <w:lang w:eastAsia="en-US"/>
          </w:rPr>
          <w:br/>
          <w:t xml:space="preserve">Β. ΚΟΙΝΟΒΟΥΛΕΥΤΙΚΟΣ ΕΛΕΓΧΟΣ </w:t>
        </w:r>
        <w:r w:rsidRPr="00032FC1">
          <w:rPr>
            <w:rFonts w:eastAsia="Times New Roman"/>
            <w:szCs w:val="24"/>
            <w:lang w:eastAsia="en-US"/>
          </w:rPr>
          <w:br/>
          <w:t xml:space="preserve">Ανακοίνωση του δελτίου επικαίρων ερωτήσεων της Πέμπτης 5 Οκτωβρίου 2017, σελ. </w:t>
        </w:r>
        <w:r w:rsidRPr="00032FC1">
          <w:rPr>
            <w:rFonts w:eastAsia="Times New Roman"/>
            <w:szCs w:val="24"/>
            <w:lang w:eastAsia="en-US"/>
          </w:rPr>
          <w:br/>
          <w:t xml:space="preserve"> </w:t>
        </w:r>
        <w:r w:rsidRPr="00032FC1">
          <w:rPr>
            <w:rFonts w:eastAsia="Times New Roman"/>
            <w:szCs w:val="24"/>
            <w:lang w:eastAsia="en-US"/>
          </w:rPr>
          <w:br/>
          <w:t xml:space="preserve">Γ. ΝΟΜΟΘΕΤΙΚΗ ΕΡΓΑΣΙΑ </w:t>
        </w:r>
        <w:r w:rsidRPr="00032FC1">
          <w:rPr>
            <w:rFonts w:eastAsia="Times New Roman"/>
            <w:szCs w:val="24"/>
            <w:lang w:eastAsia="en-US"/>
          </w:rPr>
          <w:br/>
          <w:t>1. Κατάθεση Εκθέσεων Διαρκών Επιτροπών:</w:t>
        </w:r>
      </w:ins>
    </w:p>
    <w:p w14:paraId="4E7BAC1B" w14:textId="77777777" w:rsidR="00032FC1" w:rsidRPr="00032FC1" w:rsidRDefault="00032FC1" w:rsidP="00032FC1">
      <w:pPr>
        <w:spacing w:after="0" w:line="360" w:lineRule="auto"/>
        <w:contextualSpacing/>
        <w:rPr>
          <w:ins w:id="26" w:author="Φλούδα Χριστίνα" w:date="2017-10-11T10:25:00Z"/>
          <w:rFonts w:eastAsia="Times New Roman"/>
          <w:szCs w:val="24"/>
          <w:lang w:eastAsia="en-US"/>
        </w:rPr>
      </w:pPr>
      <w:proofErr w:type="spellStart"/>
      <w:proofErr w:type="gramStart"/>
      <w:ins w:id="27" w:author="Φλούδα Χριστίνα" w:date="2017-10-11T10:25:00Z">
        <w:r w:rsidRPr="00032FC1">
          <w:rPr>
            <w:rFonts w:eastAsia="Times New Roman"/>
            <w:szCs w:val="24"/>
            <w:lang w:val="en-US" w:eastAsia="en-US"/>
          </w:rPr>
          <w:t>i</w:t>
        </w:r>
        <w:proofErr w:type="spellEnd"/>
        <w:proofErr w:type="gramEnd"/>
        <w:r w:rsidRPr="00032FC1">
          <w:rPr>
            <w:rFonts w:eastAsia="Times New Roman"/>
            <w:szCs w:val="24"/>
            <w:lang w:eastAsia="en-US"/>
          </w:rPr>
          <w:t>.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"Νομική αναγνώριση της ταυτότητας φύλου-Εθνικός Μηχανισμός Εκπόνησης, Παρακολούθησης και Αξιολόγησης των Σχεδίων Δράσης για τα Δικαιώματα του Παιδιού"</w:t>
        </w:r>
      </w:ins>
    </w:p>
    <w:p w14:paraId="79866EFB" w14:textId="77777777" w:rsidR="00032FC1" w:rsidRPr="00032FC1" w:rsidRDefault="00032FC1" w:rsidP="00032FC1">
      <w:pPr>
        <w:spacing w:after="0" w:line="360" w:lineRule="auto"/>
        <w:rPr>
          <w:ins w:id="28" w:author="Φλούδα Χριστίνα" w:date="2017-10-11T10:25:00Z"/>
          <w:rFonts w:eastAsia="Times New Roman"/>
          <w:szCs w:val="24"/>
          <w:lang w:eastAsia="en-US"/>
        </w:rPr>
      </w:pPr>
      <w:proofErr w:type="spellStart"/>
      <w:ins w:id="29" w:author="Φλούδα Χριστίνα" w:date="2017-10-11T10:25:00Z">
        <w:r w:rsidRPr="00032FC1">
          <w:rPr>
            <w:rFonts w:eastAsia="Times New Roman"/>
            <w:szCs w:val="24"/>
            <w:lang w:eastAsia="en-US"/>
          </w:rPr>
          <w:t>ii</w:t>
        </w:r>
        <w:proofErr w:type="spellEnd"/>
        <w:r w:rsidRPr="00032FC1">
          <w:rPr>
            <w:rFonts w:eastAsia="Times New Roman"/>
            <w:szCs w:val="24"/>
            <w:lang w:eastAsia="en-US"/>
          </w:rPr>
          <w:t xml:space="preserve">. Η Διαρκής Επιτροπή Παραγωγής και Εμπορίου καταθέτει την έκθεσή της στο σχέδιο νόμου του Υπουργείου Αγροτικής Ανάπτυξης και Τροφίμων "Διακίνηση και εμπορία νωπών και </w:t>
        </w:r>
        <w:proofErr w:type="spellStart"/>
        <w:r w:rsidRPr="00032FC1">
          <w:rPr>
            <w:rFonts w:eastAsia="Times New Roman"/>
            <w:szCs w:val="24"/>
            <w:lang w:eastAsia="en-US"/>
          </w:rPr>
          <w:t>ευαλλοίωτων</w:t>
        </w:r>
        <w:proofErr w:type="spellEnd"/>
        <w:r w:rsidRPr="00032FC1">
          <w:rPr>
            <w:rFonts w:eastAsia="Times New Roman"/>
            <w:szCs w:val="24"/>
            <w:lang w:eastAsia="en-US"/>
          </w:rPr>
          <w:t xml:space="preserve"> αγροτικών προϊόντων και άλλες διατάξεις", σελ. </w:t>
        </w:r>
      </w:ins>
    </w:p>
    <w:p w14:paraId="355C97F5" w14:textId="77777777" w:rsidR="00032FC1" w:rsidRPr="00032FC1" w:rsidRDefault="00032FC1" w:rsidP="00032FC1">
      <w:pPr>
        <w:spacing w:after="0" w:line="360" w:lineRule="auto"/>
        <w:rPr>
          <w:ins w:id="30" w:author="Φλούδα Χριστίνα" w:date="2017-10-11T10:25:00Z"/>
          <w:rFonts w:eastAsia="Times New Roman"/>
          <w:szCs w:val="24"/>
          <w:lang w:eastAsia="en-US"/>
        </w:rPr>
      </w:pPr>
      <w:ins w:id="31" w:author="Φλούδα Χριστίνα" w:date="2017-10-11T10:25:00Z">
        <w:r w:rsidRPr="00032FC1">
          <w:rPr>
            <w:rFonts w:eastAsia="Times New Roman"/>
            <w:szCs w:val="24"/>
            <w:lang w:eastAsia="en-US"/>
          </w:rPr>
          <w:t xml:space="preserve">2. Συζήτηση και ψήφιση επί της αρχής, των άρθρων, των τροπολογιών και του συνόλου του σχεδίου νόμου του Υπουργείου Οικονομικών: "Κύρωση της Πολυμερούς Συμφωνίας Αρμοδίων Αρχών για την Ανταλλαγή Εκθέσεων ανά Χώρα και διατάξεις εφαρμογής", σελ. </w:t>
        </w:r>
        <w:r w:rsidRPr="00032FC1">
          <w:rPr>
            <w:rFonts w:eastAsia="Times New Roman"/>
            <w:szCs w:val="24"/>
            <w:lang w:eastAsia="en-US"/>
          </w:rPr>
          <w:br/>
          <w:t>3. Κατάθεση σχεδίου νόμου:</w:t>
        </w:r>
      </w:ins>
    </w:p>
    <w:p w14:paraId="3C3E66C0" w14:textId="77777777" w:rsidR="00032FC1" w:rsidRPr="00032FC1" w:rsidRDefault="00032FC1" w:rsidP="00032FC1">
      <w:pPr>
        <w:spacing w:after="0" w:line="360" w:lineRule="auto"/>
        <w:rPr>
          <w:ins w:id="32" w:author="Φλούδα Χριστίνα" w:date="2017-10-11T10:25:00Z"/>
          <w:rFonts w:eastAsia="Times New Roman"/>
          <w:szCs w:val="24"/>
          <w:lang w:eastAsia="en-US"/>
        </w:rPr>
      </w:pPr>
      <w:ins w:id="33" w:author="Φλούδα Χριστίνα" w:date="2017-10-11T10:25:00Z">
        <w:r w:rsidRPr="00032FC1">
          <w:rPr>
            <w:rFonts w:eastAsia="Times New Roman"/>
            <w:szCs w:val="24"/>
            <w:lang w:eastAsia="en-US"/>
          </w:rPr>
          <w:t xml:space="preserve">Οι Υπουργοί Εξωτερικών,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και οι Αναπληρωτές Υπουργοί Εσωτερικών, Οικονομίας και Ανάπτυξης, Εθνικής  Άμυνας,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Υγείας, Περιβάλλοντος και Ενέργειας και Αγροτικής Ανάπτυξης και Τροφίμων, καθώς και οι Υφυπουργοί Εξωτερικών και Πολιτισμού και Αθλητισμού, κατέθεσαν στις 4/10/2017 σχέδιο νόμου: "Κύρωση της Ενισχυμένης Συμφωνίας Εταιρικής Σχέσης και Συνεργασίας μεταξύ της Ευρωπαϊκής  Ένωσης και των Κρατών Μελών της αφενός και της Δημοκρατίας του Καζακστάν, αφετέρου", σελ. </w:t>
        </w:r>
        <w:r w:rsidRPr="00032FC1">
          <w:rPr>
            <w:rFonts w:eastAsia="Times New Roman"/>
            <w:szCs w:val="24"/>
            <w:lang w:eastAsia="en-US"/>
          </w:rPr>
          <w:br/>
        </w:r>
      </w:ins>
    </w:p>
    <w:p w14:paraId="40F897EF" w14:textId="77777777" w:rsidR="00032FC1" w:rsidRPr="00032FC1" w:rsidRDefault="00032FC1" w:rsidP="00032FC1">
      <w:pPr>
        <w:spacing w:after="0" w:line="360" w:lineRule="auto"/>
        <w:rPr>
          <w:ins w:id="34" w:author="Φλούδα Χριστίνα" w:date="2017-10-11T10:25:00Z"/>
          <w:rFonts w:eastAsia="Times New Roman"/>
          <w:szCs w:val="24"/>
          <w:lang w:eastAsia="en-US"/>
        </w:rPr>
      </w:pPr>
      <w:ins w:id="35" w:author="Φλούδα Χριστίνα" w:date="2017-10-11T10:25:00Z">
        <w:r w:rsidRPr="00032FC1">
          <w:rPr>
            <w:rFonts w:eastAsia="Times New Roman"/>
            <w:szCs w:val="24"/>
            <w:lang w:eastAsia="en-US"/>
          </w:rPr>
          <w:t>ΠΡΟΕΔΡΕΟΝΤΕΣ</w:t>
        </w:r>
      </w:ins>
    </w:p>
    <w:p w14:paraId="1BE990E8" w14:textId="77777777" w:rsidR="00032FC1" w:rsidRPr="00032FC1" w:rsidRDefault="00032FC1" w:rsidP="00032FC1">
      <w:pPr>
        <w:spacing w:after="0" w:line="360" w:lineRule="auto"/>
        <w:rPr>
          <w:ins w:id="36" w:author="Φλούδα Χριστίνα" w:date="2017-10-11T10:25:00Z"/>
          <w:rFonts w:eastAsia="Times New Roman"/>
          <w:szCs w:val="24"/>
          <w:lang w:eastAsia="en-US"/>
        </w:rPr>
      </w:pPr>
    </w:p>
    <w:p w14:paraId="6A68C907" w14:textId="77777777" w:rsidR="00032FC1" w:rsidRPr="00032FC1" w:rsidRDefault="00032FC1" w:rsidP="00032FC1">
      <w:pPr>
        <w:spacing w:after="0" w:line="360" w:lineRule="auto"/>
        <w:rPr>
          <w:ins w:id="37" w:author="Φλούδα Χριστίνα" w:date="2017-10-11T10:25:00Z"/>
          <w:rFonts w:eastAsia="Times New Roman"/>
          <w:szCs w:val="24"/>
          <w:lang w:eastAsia="en-US"/>
        </w:rPr>
      </w:pPr>
      <w:ins w:id="38" w:author="Φλούδα Χριστίνα" w:date="2017-10-11T10:25:00Z">
        <w:r w:rsidRPr="00032FC1">
          <w:rPr>
            <w:rFonts w:eastAsia="Times New Roman"/>
            <w:szCs w:val="24"/>
            <w:lang w:eastAsia="en-US"/>
          </w:rPr>
          <w:t>ΚΡΕΜΑΣΤΙΝΟΣ Δ., σελ.</w:t>
        </w:r>
      </w:ins>
    </w:p>
    <w:p w14:paraId="50F50CF3" w14:textId="77777777" w:rsidR="00032FC1" w:rsidRPr="00032FC1" w:rsidRDefault="00032FC1" w:rsidP="00032FC1">
      <w:pPr>
        <w:spacing w:after="0" w:line="360" w:lineRule="auto"/>
        <w:rPr>
          <w:ins w:id="39" w:author="Φλούδα Χριστίνα" w:date="2017-10-11T10:25:00Z"/>
          <w:rFonts w:eastAsia="Times New Roman"/>
          <w:szCs w:val="24"/>
          <w:lang w:eastAsia="en-US"/>
        </w:rPr>
      </w:pPr>
      <w:ins w:id="40" w:author="Φλούδα Χριστίνα" w:date="2017-10-11T10:25:00Z">
        <w:r w:rsidRPr="00032FC1">
          <w:rPr>
            <w:rFonts w:eastAsia="Times New Roman"/>
            <w:szCs w:val="24"/>
            <w:lang w:eastAsia="en-US"/>
          </w:rPr>
          <w:t>ΧΡΙΣΤΟΔΟΥΛΟΠΟΥΛΟΥ Α., σελ.</w:t>
        </w:r>
      </w:ins>
    </w:p>
    <w:p w14:paraId="63FEA655" w14:textId="77777777" w:rsidR="00032FC1" w:rsidRPr="00032FC1" w:rsidRDefault="00032FC1" w:rsidP="00032FC1">
      <w:pPr>
        <w:spacing w:after="0" w:line="360" w:lineRule="auto"/>
        <w:rPr>
          <w:ins w:id="41" w:author="Φλούδα Χριστίνα" w:date="2017-10-11T10:25:00Z"/>
          <w:rFonts w:eastAsia="Times New Roman"/>
          <w:szCs w:val="24"/>
          <w:lang w:eastAsia="en-US"/>
        </w:rPr>
      </w:pPr>
    </w:p>
    <w:p w14:paraId="3B4005D6" w14:textId="77777777" w:rsidR="00032FC1" w:rsidRPr="00032FC1" w:rsidRDefault="00032FC1" w:rsidP="00032FC1">
      <w:pPr>
        <w:spacing w:after="0" w:line="360" w:lineRule="auto"/>
        <w:rPr>
          <w:ins w:id="42" w:author="Φλούδα Χριστίνα" w:date="2017-10-11T10:25:00Z"/>
          <w:rFonts w:eastAsia="Times New Roman"/>
          <w:szCs w:val="24"/>
          <w:lang w:eastAsia="en-US"/>
        </w:rPr>
      </w:pPr>
    </w:p>
    <w:p w14:paraId="222CBF5B" w14:textId="77777777" w:rsidR="00032FC1" w:rsidRPr="00032FC1" w:rsidRDefault="00032FC1" w:rsidP="00032FC1">
      <w:pPr>
        <w:spacing w:after="0" w:line="360" w:lineRule="auto"/>
        <w:rPr>
          <w:ins w:id="43" w:author="Φλούδα Χριστίνα" w:date="2017-10-11T10:25:00Z"/>
          <w:rFonts w:eastAsia="Times New Roman"/>
          <w:szCs w:val="24"/>
          <w:lang w:eastAsia="en-US"/>
        </w:rPr>
      </w:pPr>
      <w:ins w:id="44" w:author="Φλούδα Χριστίνα" w:date="2017-10-11T10:25:00Z">
        <w:r w:rsidRPr="00032FC1">
          <w:rPr>
            <w:rFonts w:eastAsia="Times New Roman"/>
            <w:szCs w:val="24"/>
            <w:lang w:eastAsia="en-US"/>
          </w:rPr>
          <w:t>ΟΜΙΛΗΤΕΣ</w:t>
        </w:r>
      </w:ins>
    </w:p>
    <w:p w14:paraId="24F2CE97" w14:textId="29B5CD04" w:rsidR="00032FC1" w:rsidRDefault="00032FC1" w:rsidP="00032FC1">
      <w:pPr>
        <w:spacing w:after="0" w:line="600" w:lineRule="auto"/>
        <w:ind w:firstLine="720"/>
        <w:contextualSpacing/>
        <w:jc w:val="center"/>
        <w:rPr>
          <w:ins w:id="45" w:author="Φλούδα Χριστίνα" w:date="2017-10-11T10:24:00Z"/>
          <w:rFonts w:eastAsia="Times New Roman" w:cs="Times New Roman"/>
          <w:szCs w:val="24"/>
        </w:rPr>
      </w:pPr>
      <w:ins w:id="46" w:author="Φλούδα Χριστίνα" w:date="2017-10-11T10:25:00Z">
        <w:r w:rsidRPr="00032FC1">
          <w:rPr>
            <w:rFonts w:eastAsia="Times New Roman"/>
            <w:szCs w:val="24"/>
            <w:lang w:eastAsia="en-US"/>
          </w:rPr>
          <w:br/>
          <w:t>Α. Επί διαδικαστικού θέματος:</w:t>
        </w:r>
        <w:r w:rsidRPr="00032FC1">
          <w:rPr>
            <w:rFonts w:eastAsia="Times New Roman"/>
            <w:szCs w:val="24"/>
            <w:lang w:eastAsia="en-US"/>
          </w:rPr>
          <w:br/>
          <w:t>ΓΕΡΜΕΝΗΣ Γ. , σελ.</w:t>
        </w:r>
        <w:r w:rsidRPr="00032FC1">
          <w:rPr>
            <w:rFonts w:eastAsia="Times New Roman"/>
            <w:szCs w:val="24"/>
            <w:lang w:eastAsia="en-US"/>
          </w:rPr>
          <w:br/>
          <w:t>ΚΟΥΤΣΟΥΚΟΣ Γ. , σελ.</w:t>
        </w:r>
        <w:r w:rsidRPr="00032FC1">
          <w:rPr>
            <w:rFonts w:eastAsia="Times New Roman"/>
            <w:szCs w:val="24"/>
            <w:lang w:eastAsia="en-US"/>
          </w:rPr>
          <w:br/>
          <w:t>ΚΡΕΜΑΣΤΙΝΟΣ Δ. , σελ.</w:t>
        </w:r>
        <w:r w:rsidRPr="00032FC1">
          <w:rPr>
            <w:rFonts w:eastAsia="Times New Roman"/>
            <w:szCs w:val="24"/>
            <w:lang w:eastAsia="en-US"/>
          </w:rPr>
          <w:br/>
          <w:t>ΛΟΒΕΡΔΟΣ Α. , σελ.</w:t>
        </w:r>
        <w:r w:rsidRPr="00032FC1">
          <w:rPr>
            <w:rFonts w:eastAsia="Times New Roman"/>
            <w:szCs w:val="24"/>
            <w:lang w:eastAsia="en-US"/>
          </w:rPr>
          <w:br/>
          <w:t>ΜΑΝΤΑΣ Χ. , σελ.</w:t>
        </w:r>
        <w:r w:rsidRPr="00032FC1">
          <w:rPr>
            <w:rFonts w:eastAsia="Times New Roman"/>
            <w:szCs w:val="24"/>
            <w:lang w:eastAsia="en-US"/>
          </w:rPr>
          <w:br/>
          <w:t>ΧΡΙΣΤΟΔΟΥΛΟΠΟΥΛΟΥ Α. , σελ.</w:t>
        </w:r>
        <w:r w:rsidRPr="00032FC1">
          <w:rPr>
            <w:rFonts w:eastAsia="Times New Roman"/>
            <w:szCs w:val="24"/>
            <w:lang w:eastAsia="en-US"/>
          </w:rPr>
          <w:br/>
        </w:r>
        <w:r w:rsidRPr="00032FC1">
          <w:rPr>
            <w:rFonts w:eastAsia="Times New Roman"/>
            <w:szCs w:val="24"/>
            <w:lang w:eastAsia="en-US"/>
          </w:rPr>
          <w:br/>
          <w:t>Β. Επί του σχεδίου νόμου του Υπουργείου Οικονομικών:</w:t>
        </w:r>
        <w:r w:rsidRPr="00032FC1">
          <w:rPr>
            <w:rFonts w:eastAsia="Times New Roman"/>
            <w:szCs w:val="24"/>
            <w:lang w:eastAsia="en-US"/>
          </w:rPr>
          <w:br/>
          <w:t>ΑΝΤΩΝΙΟΥ Χ. , σελ.</w:t>
        </w:r>
        <w:r w:rsidRPr="00032FC1">
          <w:rPr>
            <w:rFonts w:eastAsia="Times New Roman"/>
            <w:szCs w:val="24"/>
            <w:lang w:eastAsia="en-US"/>
          </w:rPr>
          <w:br/>
          <w:t>ΒΑΡΔΑΛΗΣ Α. , σελ.</w:t>
        </w:r>
        <w:r w:rsidRPr="00032FC1">
          <w:rPr>
            <w:rFonts w:eastAsia="Times New Roman"/>
            <w:szCs w:val="24"/>
            <w:lang w:eastAsia="en-US"/>
          </w:rPr>
          <w:br/>
          <w:t>ΒΛΑΧΟΣ Γ. , σελ.</w:t>
        </w:r>
        <w:r w:rsidRPr="00032FC1">
          <w:rPr>
            <w:rFonts w:eastAsia="Times New Roman"/>
            <w:szCs w:val="24"/>
            <w:lang w:eastAsia="en-US"/>
          </w:rPr>
          <w:br/>
          <w:t>ΓΕΡΜΕΝΗΣ Γ. , σελ.</w:t>
        </w:r>
        <w:r w:rsidRPr="00032FC1">
          <w:rPr>
            <w:rFonts w:eastAsia="Times New Roman"/>
            <w:szCs w:val="24"/>
            <w:lang w:eastAsia="en-US"/>
          </w:rPr>
          <w:br/>
          <w:t>ΔΕΝΔΙΑΣ Ν. , σελ.</w:t>
        </w:r>
        <w:r w:rsidRPr="00032FC1">
          <w:rPr>
            <w:rFonts w:eastAsia="Times New Roman"/>
            <w:szCs w:val="24"/>
            <w:lang w:eastAsia="en-US"/>
          </w:rPr>
          <w:br/>
          <w:t>ΚΑΒΑΔΕΛΛΑΣ Δ. , σελ.</w:t>
        </w:r>
        <w:r w:rsidRPr="00032FC1">
          <w:rPr>
            <w:rFonts w:eastAsia="Times New Roman"/>
            <w:szCs w:val="24"/>
            <w:lang w:eastAsia="en-US"/>
          </w:rPr>
          <w:br/>
          <w:t>ΚΑΜΜΕΝΟΣ Δ. , σελ.</w:t>
        </w:r>
        <w:r w:rsidRPr="00032FC1">
          <w:rPr>
            <w:rFonts w:eastAsia="Times New Roman"/>
            <w:szCs w:val="24"/>
            <w:lang w:eastAsia="en-US"/>
          </w:rPr>
          <w:br/>
          <w:t>ΚΟΥΤΣΟΥΚΟΣ Γ. , σελ.</w:t>
        </w:r>
        <w:r w:rsidRPr="00032FC1">
          <w:rPr>
            <w:rFonts w:eastAsia="Times New Roman"/>
            <w:szCs w:val="24"/>
            <w:lang w:eastAsia="en-US"/>
          </w:rPr>
          <w:br/>
          <w:t>ΛΟΒΕΡΔΟΣ Α. , σελ.</w:t>
        </w:r>
        <w:r w:rsidRPr="00032FC1">
          <w:rPr>
            <w:rFonts w:eastAsia="Times New Roman"/>
            <w:szCs w:val="24"/>
            <w:lang w:eastAsia="en-US"/>
          </w:rPr>
          <w:br/>
          <w:t>ΜΑΝΤΑΣ Χ. , σελ.</w:t>
        </w:r>
        <w:r w:rsidRPr="00032FC1">
          <w:rPr>
            <w:rFonts w:eastAsia="Times New Roman"/>
            <w:szCs w:val="24"/>
            <w:lang w:eastAsia="en-US"/>
          </w:rPr>
          <w:br/>
          <w:t>ΜΑΥΡΩΤΑΣ Γ. , σελ.</w:t>
        </w:r>
        <w:r w:rsidRPr="00032FC1">
          <w:rPr>
            <w:rFonts w:eastAsia="Times New Roman"/>
            <w:szCs w:val="24"/>
            <w:lang w:eastAsia="en-US"/>
          </w:rPr>
          <w:br/>
          <w:t>ΠΑΝΑΓΙΩΤΑΡΟΣ Η. , σελ.</w:t>
        </w:r>
        <w:r w:rsidRPr="00032FC1">
          <w:rPr>
            <w:rFonts w:eastAsia="Times New Roman"/>
            <w:szCs w:val="24"/>
            <w:lang w:eastAsia="en-US"/>
          </w:rPr>
          <w:br/>
          <w:t>ΠΑΠΑΝΑΤΣΙΟΥ Α. , σελ.</w:t>
        </w:r>
        <w:r w:rsidRPr="00032FC1">
          <w:rPr>
            <w:rFonts w:eastAsia="Times New Roman"/>
            <w:szCs w:val="24"/>
            <w:lang w:eastAsia="en-US"/>
          </w:rPr>
          <w:br/>
        </w:r>
      </w:ins>
    </w:p>
    <w:p w14:paraId="7998076F" w14:textId="77777777" w:rsidR="006149CC" w:rsidRDefault="00922564">
      <w:pPr>
        <w:spacing w:after="0" w:line="600" w:lineRule="auto"/>
        <w:ind w:firstLine="720"/>
        <w:contextualSpacing/>
        <w:jc w:val="center"/>
        <w:rPr>
          <w:rFonts w:eastAsia="Times New Roman"/>
          <w:szCs w:val="24"/>
        </w:rPr>
      </w:pPr>
      <w:r>
        <w:rPr>
          <w:rFonts w:eastAsia="Times New Roman" w:cs="Times New Roman"/>
          <w:szCs w:val="24"/>
        </w:rPr>
        <w:t>Π</w:t>
      </w:r>
      <w:r>
        <w:rPr>
          <w:rFonts w:eastAsia="Times New Roman"/>
          <w:szCs w:val="24"/>
        </w:rPr>
        <w:t>ΡΑΚΤΙΚΑ ΒΟΥΛΗΣ</w:t>
      </w:r>
    </w:p>
    <w:p w14:paraId="79980770" w14:textId="77777777" w:rsidR="006149CC" w:rsidRDefault="00922564">
      <w:pPr>
        <w:spacing w:after="0"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79980771" w14:textId="77777777" w:rsidR="006149CC" w:rsidRDefault="00922564">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9980772" w14:textId="77777777" w:rsidR="006149CC" w:rsidRDefault="00922564">
      <w:pPr>
        <w:spacing w:after="0" w:line="600" w:lineRule="auto"/>
        <w:ind w:firstLine="720"/>
        <w:contextualSpacing/>
        <w:jc w:val="center"/>
        <w:rPr>
          <w:rFonts w:eastAsia="Times New Roman"/>
          <w:szCs w:val="24"/>
        </w:rPr>
      </w:pPr>
      <w:r>
        <w:rPr>
          <w:rFonts w:eastAsia="Times New Roman"/>
          <w:szCs w:val="24"/>
        </w:rPr>
        <w:t>ΣΥΝΟΔΟΣ Γ΄</w:t>
      </w:r>
    </w:p>
    <w:p w14:paraId="79980773" w14:textId="77777777" w:rsidR="006149CC" w:rsidRDefault="00922564">
      <w:pPr>
        <w:spacing w:after="0" w:line="600" w:lineRule="auto"/>
        <w:ind w:firstLine="720"/>
        <w:contextualSpacing/>
        <w:jc w:val="center"/>
        <w:rPr>
          <w:rFonts w:eastAsia="Times New Roman"/>
          <w:szCs w:val="24"/>
        </w:rPr>
      </w:pPr>
      <w:r>
        <w:rPr>
          <w:rFonts w:eastAsia="Times New Roman"/>
          <w:szCs w:val="24"/>
        </w:rPr>
        <w:t>ΣΥΝΕΔΡΙΑΣΗ Γ΄</w:t>
      </w:r>
    </w:p>
    <w:p w14:paraId="79980774" w14:textId="77777777" w:rsidR="006149CC" w:rsidRDefault="00922564">
      <w:pPr>
        <w:spacing w:after="0" w:line="600" w:lineRule="auto"/>
        <w:ind w:firstLine="720"/>
        <w:contextualSpacing/>
        <w:jc w:val="center"/>
        <w:rPr>
          <w:rFonts w:eastAsia="Times New Roman"/>
          <w:szCs w:val="24"/>
        </w:rPr>
      </w:pPr>
      <w:r>
        <w:rPr>
          <w:rFonts w:eastAsia="Times New Roman"/>
          <w:szCs w:val="24"/>
        </w:rPr>
        <w:t>Τετάρτη 4 Οκτωβρίου 2017</w:t>
      </w:r>
    </w:p>
    <w:p w14:paraId="79980775"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Αθήνα, σήμερα στις 4 Οκτωβρίου 2017, ημέρα Τετάρτη και ώρα 10.05΄, συνήλθε στην Αίθουσα των συνεδριάσεων του Βουλευτηρίου η Βουλή σε ολομέλεια για να συνεδριάσει υπό την προεδρία του Ε΄ Αντιπροέδρου αυτής κ. </w:t>
      </w:r>
      <w:r w:rsidRPr="00417079">
        <w:rPr>
          <w:rFonts w:eastAsia="Times New Roman"/>
          <w:b/>
          <w:szCs w:val="24"/>
        </w:rPr>
        <w:t>ΔΗΜΗΤΡΙΟΥ ΚΡΕΜΑΣΤΙΝΟΥ</w:t>
      </w:r>
      <w:r>
        <w:rPr>
          <w:rFonts w:eastAsia="Times New Roman"/>
          <w:szCs w:val="24"/>
        </w:rPr>
        <w:t xml:space="preserve">. </w:t>
      </w:r>
    </w:p>
    <w:p w14:paraId="79980776" w14:textId="77777777" w:rsidR="006149CC" w:rsidRDefault="00922564">
      <w:pPr>
        <w:spacing w:after="0"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Κυρίες και κύριοι συνάδελφοι, αρχίζει η συνεδρίαση. </w:t>
      </w:r>
    </w:p>
    <w:p w14:paraId="79980777"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δελτίο επίκαιρων ερωτήσεων της Πέμπτης 5 Οκτωβρίου 2017. </w:t>
      </w:r>
      <w:r>
        <w:rPr>
          <w:rFonts w:eastAsia="Times New Roman" w:cs="Times New Roman"/>
          <w:szCs w:val="24"/>
        </w:rPr>
        <w:t> </w:t>
      </w:r>
    </w:p>
    <w:p w14:paraId="79980778" w14:textId="77777777" w:rsidR="006149CC" w:rsidRDefault="00922564">
      <w:pPr>
        <w:spacing w:after="0" w:line="600" w:lineRule="auto"/>
        <w:ind w:firstLine="720"/>
        <w:contextualSpacing/>
        <w:jc w:val="both"/>
        <w:rPr>
          <w:rFonts w:eastAsia="Times New Roman"/>
          <w:szCs w:val="24"/>
        </w:rPr>
      </w:pPr>
      <w:r>
        <w:rPr>
          <w:rFonts w:eastAsia="Times New Roman"/>
          <w:szCs w:val="24"/>
        </w:rPr>
        <w:t>Α. ΕΠΙΚΑΙΡΕΣ ΕΡΩΤΗΣΕΙΣ</w:t>
      </w:r>
      <w:r w:rsidRPr="00417079">
        <w:rPr>
          <w:rFonts w:eastAsia="Times New Roman"/>
          <w:szCs w:val="24"/>
        </w:rPr>
        <w:t xml:space="preserve"> </w:t>
      </w:r>
      <w:r>
        <w:rPr>
          <w:rFonts w:eastAsia="Times New Roman"/>
          <w:szCs w:val="24"/>
        </w:rPr>
        <w:t>Πρώτου Κύκλου (Άρθρο 130 παράγραφοι 2 και 3 του Κανονισμού της Βουλής)</w:t>
      </w:r>
    </w:p>
    <w:p w14:paraId="79980779"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1. Η με αριθμό 1/2-10-2017 επίκαιρη ερώτηση του Βουλευτή Χίου του Συνασπισμού Ριζοσπαστικής Αριστεράς κ. Ανδρέα Μιχαηλίδη προς τον Υπουργό Υποδομών και Μεταφορών, με θέμα: «Ολοκλήρωση εργασιών διαμόρφωσης και περίφραξης </w:t>
      </w:r>
      <w:proofErr w:type="spellStart"/>
      <w:r>
        <w:rPr>
          <w:rFonts w:eastAsia="Times New Roman"/>
          <w:szCs w:val="24"/>
        </w:rPr>
        <w:t>απαλλοτριωθείσας</w:t>
      </w:r>
      <w:proofErr w:type="spellEnd"/>
      <w:r>
        <w:rPr>
          <w:rFonts w:eastAsia="Times New Roman"/>
          <w:szCs w:val="24"/>
        </w:rPr>
        <w:t xml:space="preserve"> περιοχής στο αεροδρόμιο Χίου και κατασκευή επέκτασης της οδού Χρήστου».</w:t>
      </w:r>
    </w:p>
    <w:p w14:paraId="7998077A" w14:textId="77777777" w:rsidR="006149CC" w:rsidRDefault="00922564">
      <w:pPr>
        <w:spacing w:after="0" w:line="600" w:lineRule="auto"/>
        <w:ind w:firstLine="720"/>
        <w:contextualSpacing/>
        <w:jc w:val="both"/>
        <w:rPr>
          <w:rFonts w:eastAsia="Times New Roman"/>
          <w:szCs w:val="24"/>
        </w:rPr>
      </w:pPr>
      <w:r>
        <w:rPr>
          <w:rFonts w:eastAsia="Times New Roman"/>
          <w:szCs w:val="24"/>
        </w:rPr>
        <w:lastRenderedPageBreak/>
        <w:t xml:space="preserve">2. Η με αριθμό 7/2-10-2017 επίκαιρη ερώτηση του Βουλευτή Β΄ Αθηνών της Νέας Δημοκρατίας κ. Γεράσιμου </w:t>
      </w:r>
      <w:proofErr w:type="spellStart"/>
      <w:r>
        <w:rPr>
          <w:rFonts w:eastAsia="Times New Roman"/>
          <w:szCs w:val="24"/>
        </w:rPr>
        <w:t>Γιακουμάτου</w:t>
      </w:r>
      <w:proofErr w:type="spellEnd"/>
      <w:r>
        <w:rPr>
          <w:rFonts w:eastAsia="Times New Roman"/>
          <w:szCs w:val="24"/>
        </w:rPr>
        <w:t xml:space="preserve"> προς την Υπουργό Εργασίας, Κοινωνικής Ασφάλισης και Κοινωνικής Αλληλεγγύης, σχετικά με τη λήψη μέτρων για το δημογραφικό πρόβλημα της </w:t>
      </w:r>
      <w:r>
        <w:rPr>
          <w:rFonts w:eastAsia="Times New Roman"/>
          <w:szCs w:val="24"/>
          <w:lang w:val="en-US"/>
        </w:rPr>
        <w:t>x</w:t>
      </w:r>
      <w:r>
        <w:rPr>
          <w:rFonts w:eastAsia="Times New Roman"/>
          <w:szCs w:val="24"/>
        </w:rPr>
        <w:t>ώρας.</w:t>
      </w:r>
    </w:p>
    <w:p w14:paraId="7998077B"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3. Η με αριθμό 3/2-10-2017 επίκαιρη ερώτηση του Βουλευτή Σερρών της Δημοκρατικής Συμπαράταξης ΠΑΣΟΚ - ΔΗΜΑΡ κ. Μιχαήλ Τζελέπη προς τον Υπουργό Υποδομών και Μεταφορών, με θέμα: «Η δημιουργία τριών νέων σταθμών διοδίων στον </w:t>
      </w:r>
      <w:r>
        <w:rPr>
          <w:rFonts w:eastAsia="Times New Roman"/>
          <w:szCs w:val="24"/>
          <w:lang w:val="en-US"/>
        </w:rPr>
        <w:t>o</w:t>
      </w:r>
      <w:r>
        <w:rPr>
          <w:rFonts w:eastAsia="Times New Roman"/>
          <w:szCs w:val="24"/>
        </w:rPr>
        <w:t>δικό άξονα Προμαχώνας – Σέρρες – Λιμάνι Θεσσαλονίκης είναι καταστροφική για τον Νομό Σερρών».</w:t>
      </w:r>
    </w:p>
    <w:p w14:paraId="7998077C" w14:textId="77777777" w:rsidR="006149CC" w:rsidRDefault="00922564">
      <w:pPr>
        <w:spacing w:after="0" w:line="600" w:lineRule="auto"/>
        <w:ind w:firstLine="720"/>
        <w:contextualSpacing/>
        <w:jc w:val="both"/>
        <w:rPr>
          <w:rFonts w:eastAsia="Times New Roman"/>
          <w:szCs w:val="24"/>
        </w:rPr>
      </w:pPr>
      <w:r>
        <w:rPr>
          <w:rFonts w:eastAsia="Times New Roman"/>
          <w:szCs w:val="24"/>
        </w:rPr>
        <w:t>4. Η με αριθμό 20/3-10-2017 επίκαιρη ερώτηση του Βουλευτή Αττικής του Κομμουνιστικού Κόμματος Ελλάδας κ. Ιωάννη Γκιόκα προς την Υπουργό Εργασίας, Κοινωνικής Ασφάλισης και Κοινωνικής Αλληλεγγύης, σχετικά με το κλείσιμο του εργοστασίου παραγωγής παγωτού της εταιρείας «FRONERI HELLAS» στον Ταύρο.</w:t>
      </w:r>
    </w:p>
    <w:p w14:paraId="7998077D" w14:textId="77777777" w:rsidR="006149CC" w:rsidRDefault="00922564">
      <w:pPr>
        <w:spacing w:after="0" w:line="600" w:lineRule="auto"/>
        <w:ind w:firstLine="720"/>
        <w:contextualSpacing/>
        <w:jc w:val="both"/>
        <w:rPr>
          <w:rFonts w:eastAsia="Times New Roman"/>
          <w:szCs w:val="24"/>
        </w:rPr>
      </w:pPr>
      <w:r>
        <w:rPr>
          <w:rFonts w:eastAsia="Times New Roman"/>
          <w:szCs w:val="24"/>
        </w:rPr>
        <w:t>5. Η με αριθμό 4/2-10-2017 επίκαιρη ερώτηση του Η΄ Αντιπροέδρου της Βουλής και Βουλευτή Β΄ Πειραιώς των Ανεξαρτήτων Ελλήνων κ. Δημητρίου Καμμένου προς τον Υπουργό Εξωτερικών, σχετικά με το βιβλίο Γεωγραφίας που διδάσκεται στην Αλβανία.</w:t>
      </w:r>
    </w:p>
    <w:p w14:paraId="7998077E"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6. Η με αριθμό 21/3-10-2017 επίκαιρη ερώτηση του Βουλευτή Αχαΐας του Κομμουνιστικού Κόμματος Ελλάδας κ. Νικολάου </w:t>
      </w:r>
      <w:proofErr w:type="spellStart"/>
      <w:r>
        <w:rPr>
          <w:rFonts w:eastAsia="Times New Roman"/>
          <w:szCs w:val="24"/>
        </w:rPr>
        <w:t>Καραθανασόπουλου</w:t>
      </w:r>
      <w:proofErr w:type="spellEnd"/>
      <w:r>
        <w:rPr>
          <w:rFonts w:eastAsia="Times New Roman"/>
          <w:szCs w:val="24"/>
        </w:rPr>
        <w:t xml:space="preserve"> προς την Υπουργό Εργασίας, Κοινωνικής Ασφάλισης και Κοινωνικής Αλληλεγγύης, με θέμα: «Απλήρωτοι εργαζόμενοι στο καζίνο του Ρίου».</w:t>
      </w:r>
    </w:p>
    <w:p w14:paraId="7998077F" w14:textId="77777777" w:rsidR="006149CC" w:rsidRDefault="00922564">
      <w:pPr>
        <w:spacing w:after="0"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παράγραφοι 2 και 3 του Κανονισμού της Βουλής)</w:t>
      </w:r>
    </w:p>
    <w:p w14:paraId="79980780" w14:textId="77777777" w:rsidR="006149CC" w:rsidRDefault="00922564">
      <w:pPr>
        <w:spacing w:after="0" w:line="600" w:lineRule="auto"/>
        <w:ind w:firstLine="720"/>
        <w:contextualSpacing/>
        <w:jc w:val="both"/>
        <w:rPr>
          <w:rFonts w:eastAsia="Times New Roman"/>
          <w:szCs w:val="24"/>
        </w:rPr>
      </w:pPr>
      <w:r>
        <w:rPr>
          <w:rFonts w:eastAsia="Times New Roman"/>
          <w:szCs w:val="24"/>
        </w:rPr>
        <w:lastRenderedPageBreak/>
        <w:t xml:space="preserve">1. Η με αριθμό 2/2-10-2017 επίκαιρη ερώτηση της Βουλευτού Κορινθίας του Συνασπισμού Ριζοσπαστικής Αριστεράς κ. Μαρίας </w:t>
      </w:r>
      <w:proofErr w:type="spellStart"/>
      <w:r>
        <w:rPr>
          <w:rFonts w:eastAsia="Times New Roman"/>
          <w:szCs w:val="24"/>
        </w:rPr>
        <w:t>Θελερίτη</w:t>
      </w:r>
      <w:proofErr w:type="spellEnd"/>
      <w:r>
        <w:rPr>
          <w:rFonts w:eastAsia="Times New Roman"/>
          <w:szCs w:val="24"/>
        </w:rPr>
        <w:t xml:space="preserve"> προς την Υπουργό Εργασίας, Κοινωνικής Ασφάλισης και Κοινωνικής Αλληλεγγύης, με θέμα: «Προστασία εργαζομένων στους ΟΤΑ και τήρηση κανόνων υγιεινής και ασφάλειας». </w:t>
      </w:r>
    </w:p>
    <w:p w14:paraId="79980781"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2. Η με αριθμό 8/2-10-2017 επίκαιρη ερώτηση του Βουλευτή Δράμας της Νέας Δημοκρατίας κ. Δημητρίου Κυριαζίδη προς τον Υπουργό Αγροτικής Ανάπτυξης και Τροφίμων, σχετικά με την αντιμετώπιση προβλημάτων των </w:t>
      </w:r>
      <w:proofErr w:type="spellStart"/>
      <w:r>
        <w:rPr>
          <w:rFonts w:eastAsia="Times New Roman"/>
          <w:szCs w:val="24"/>
        </w:rPr>
        <w:t>πατατοκαλλιεργητών</w:t>
      </w:r>
      <w:proofErr w:type="spellEnd"/>
      <w:r>
        <w:rPr>
          <w:rFonts w:eastAsia="Times New Roman"/>
          <w:szCs w:val="24"/>
        </w:rPr>
        <w:t xml:space="preserve"> στο λεκανοπέδιο του Κάτω Νευροκοπίου του Νομού Δράμας.</w:t>
      </w:r>
    </w:p>
    <w:p w14:paraId="79980782"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3. Η με αριθμό 22/3-10-2017 επίκαιρη ερώτηση του Βουλευτή Β΄ Θεσσαλονίκης του Κομμουνιστικού Κόμματος Ελλάδας κ. Σάκη </w:t>
      </w:r>
      <w:proofErr w:type="spellStart"/>
      <w:r>
        <w:rPr>
          <w:rFonts w:eastAsia="Times New Roman"/>
          <w:szCs w:val="24"/>
        </w:rPr>
        <w:t>Βαρδαλή</w:t>
      </w:r>
      <w:proofErr w:type="spellEnd"/>
      <w:r>
        <w:rPr>
          <w:rFonts w:eastAsia="Times New Roman"/>
          <w:szCs w:val="24"/>
        </w:rPr>
        <w:t xml:space="preserve"> προς τον Υπουργό Αγροτικής Ανάπτυξης και Τροφίμων, με θέμα: «Αποζημιώσεις των πυρόπληκτων ελαιοπαραγωγών, κτηνοτρόφων και μελισσοκόμων της Θάσου».</w:t>
      </w:r>
    </w:p>
    <w:p w14:paraId="79980783"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4. Η με αριθμό 23/3-10-2017 επίκαιρη ερώτηση του Βουλευτή Β΄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την Υπουργό Πολιτισμού και Αθλητισμού, σχετικά με τους απολυμένους στο έργο συντήρησης της Νέας Μονής Χίου.</w:t>
      </w:r>
    </w:p>
    <w:p w14:paraId="79980784" w14:textId="77777777" w:rsidR="006149CC" w:rsidRDefault="00922564">
      <w:pPr>
        <w:spacing w:after="0" w:line="600" w:lineRule="auto"/>
        <w:ind w:firstLine="720"/>
        <w:contextualSpacing/>
        <w:jc w:val="both"/>
        <w:rPr>
          <w:rFonts w:eastAsia="Times New Roman"/>
          <w:szCs w:val="24"/>
        </w:rPr>
      </w:pPr>
      <w:r>
        <w:rPr>
          <w:rFonts w:eastAsia="Times New Roman"/>
          <w:szCs w:val="24"/>
        </w:rPr>
        <w:t>5. Η με αριθμό 24/3-10-2017 επίκαιρη ερώτηση του Βουλευτή Λέσβου του Κομμουνιστικού Κόμματος Ελλάδας κ. Σταύρου Τάσσου προς τον Υπουργό Υποδομών και Μεταφορών, σχετικά με τη λήψη μέτρων για την άμεση αποζημίωση των σεισμοπαθών και την αποκατάσταση των ζημιών στη Λέσβο.</w:t>
      </w:r>
    </w:p>
    <w:p w14:paraId="79980785"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θα ήθελα να κάνω μία ανακοίνωση προς το Σώμα. </w:t>
      </w:r>
    </w:p>
    <w:p w14:paraId="79980786" w14:textId="77777777" w:rsidR="006149CC" w:rsidRDefault="00922564">
      <w:pPr>
        <w:spacing w:after="0" w:line="600" w:lineRule="auto"/>
        <w:ind w:firstLine="720"/>
        <w:contextualSpacing/>
        <w:jc w:val="both"/>
        <w:rPr>
          <w:rFonts w:eastAsia="Times New Roman"/>
          <w:szCs w:val="24"/>
        </w:rPr>
      </w:pPr>
      <w:r>
        <w:rPr>
          <w:rFonts w:eastAsia="Times New Roman"/>
          <w:szCs w:val="24"/>
        </w:rPr>
        <w:lastRenderedPageBreak/>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«Νομική αναγνώριση της ταυτότητας φύλου - Εθνικός Μηχανισμός Εκπόνησης, Παρακολούθησης και Αξιολόγησης των Σχεδίων Δράσης για τα Δικαιώματα του Παιδιού». </w:t>
      </w:r>
    </w:p>
    <w:p w14:paraId="79980787" w14:textId="77777777" w:rsidR="006149CC" w:rsidRDefault="00922564">
      <w:pPr>
        <w:spacing w:after="0" w:line="600" w:lineRule="auto"/>
        <w:ind w:firstLine="720"/>
        <w:contextualSpacing/>
        <w:jc w:val="both"/>
        <w:rPr>
          <w:rFonts w:eastAsia="Times New Roman"/>
          <w:szCs w:val="24"/>
        </w:rPr>
      </w:pPr>
      <w:r>
        <w:rPr>
          <w:rFonts w:eastAsia="Times New Roman"/>
          <w:szCs w:val="24"/>
        </w:rPr>
        <w:t xml:space="preserve">Επίσης, η Διαρκής Επιτροπή Παραγωγής και Εμπορίου καταθέτει την έκθεσή της στο σχέδιο νόμου του Υπουργείου Αγροτικής Ανάπτυξης και Τροφίμων: «Διακίνηση και εμπορία νωπών και </w:t>
      </w:r>
      <w:proofErr w:type="spellStart"/>
      <w:r>
        <w:rPr>
          <w:rFonts w:eastAsia="Times New Roman"/>
          <w:szCs w:val="24"/>
        </w:rPr>
        <w:t>ευαλλοίωτων</w:t>
      </w:r>
      <w:proofErr w:type="spellEnd"/>
      <w:r>
        <w:rPr>
          <w:rFonts w:eastAsia="Times New Roman"/>
          <w:szCs w:val="24"/>
        </w:rPr>
        <w:t xml:space="preserve"> αγροτικών προϊόντων και άλλες διατάξεις». </w:t>
      </w:r>
    </w:p>
    <w:p w14:paraId="79980788" w14:textId="77777777" w:rsidR="006149CC" w:rsidRDefault="00922564">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79980789" w14:textId="77777777" w:rsidR="006149CC" w:rsidRDefault="00922564">
      <w:pPr>
        <w:spacing w:line="600" w:lineRule="auto"/>
        <w:ind w:firstLine="540"/>
        <w:contextualSpacing/>
        <w:jc w:val="center"/>
        <w:rPr>
          <w:rFonts w:eastAsia="Times New Roman" w:cs="Times New Roman"/>
          <w:b/>
          <w:szCs w:val="24"/>
        </w:rPr>
      </w:pPr>
      <w:r w:rsidRPr="00173B35">
        <w:rPr>
          <w:rFonts w:eastAsia="Times New Roman" w:cs="Times New Roman"/>
          <w:b/>
          <w:szCs w:val="24"/>
        </w:rPr>
        <w:t>ΝΟΜΟΘΕΤΙΚΗΣ ΕΡΓΑΣΙΑΣ</w:t>
      </w:r>
    </w:p>
    <w:p w14:paraId="7998078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«Κύρωση της Πολυμερούς Συμφωνίας Αρμοδίων Αρχών για την Ανταλλαγή Εκθέσεων ανά Χώρα και διατάξεις εφαρμογής».</w:t>
      </w:r>
    </w:p>
    <w:p w14:paraId="7998078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έχει ψηφιστεί στη Διαρκή Επιτροπή κατά πλειοψηφία. Εισάγεται προς συζήτηση στη Βουλή με τη διαδικασία του άρθρου 108 του Κανονισμού της Βουλής. Δηλαδή, σύμφωνα με το άρθρο 108, μπορούν να λάβουν τον λόγο όσοι έχουν αντίρρηση επί της κυρώσεως αυτής της συμφωνίας. </w:t>
      </w:r>
    </w:p>
    <w:p w14:paraId="7998078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Ωστόσο, επειδή έχουν κατατεθεί και δύο υπουργικές τροπολογίες, προτείνω αρχικά να τοποθετηθούν επί της αρχής της συμφωνίας όσοι καταψήφισαν ή εξέφρασαν επιφυλάξεις καθώς και ο αρμό</w:t>
      </w:r>
      <w:r>
        <w:rPr>
          <w:rFonts w:eastAsia="Times New Roman" w:cs="Times New Roman"/>
          <w:szCs w:val="24"/>
        </w:rPr>
        <w:lastRenderedPageBreak/>
        <w:t xml:space="preserve">διος Υπουργός για πέντε λεπτά και στη συνέχεια να συζητηθούν οι τροπολογίες με τους Κοινοβουλευτικούς Εκπροσώπους, τους εισηγητές, τους ειδικούς αγορητές καθώς και τους αρμοδίους Υπουργούς. Σύμφωνα με το άρθρο 108, όμως, όλοι θα μιλήσουν για πέντε λεπτά. </w:t>
      </w:r>
    </w:p>
    <w:p w14:paraId="7998078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 Σώμα συμφωνεί; </w:t>
      </w:r>
    </w:p>
    <w:p w14:paraId="7998078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7998078F" w14:textId="77777777" w:rsidR="006149CC" w:rsidRDefault="00922564">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 xml:space="preserve">Συνεπώς το Σώμα </w:t>
      </w:r>
      <w:proofErr w:type="spellStart"/>
      <w:r>
        <w:rPr>
          <w:rFonts w:eastAsia="Times New Roman" w:cs="Times New Roman"/>
          <w:bCs/>
          <w:szCs w:val="24"/>
        </w:rPr>
        <w:t>συνεφώνησε</w:t>
      </w:r>
      <w:proofErr w:type="spellEnd"/>
      <w:r>
        <w:rPr>
          <w:rFonts w:eastAsia="Times New Roman" w:cs="Times New Roman"/>
          <w:bCs/>
          <w:szCs w:val="24"/>
        </w:rPr>
        <w:t xml:space="preserve">. </w:t>
      </w:r>
    </w:p>
    <w:p w14:paraId="79980790" w14:textId="77777777" w:rsidR="006149CC" w:rsidRDefault="00922564">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Τον λόγο έχει, κατά σειράν αυτών που καταψήφισαν στην επιτροπή, η Χρυσή Αυγή. </w:t>
      </w:r>
    </w:p>
    <w:p w14:paraId="79980791" w14:textId="77777777" w:rsidR="006149CC" w:rsidRDefault="00922564">
      <w:pPr>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Κύριε Γερμενή, έχετε τον λόγο. </w:t>
      </w:r>
    </w:p>
    <w:p w14:paraId="7998079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bCs/>
          <w:szCs w:val="24"/>
        </w:rPr>
        <w:t>ΓΕΩΡΓΙΟΣ ΓΕΡΜΕΝΗΣ:</w:t>
      </w:r>
      <w:r>
        <w:rPr>
          <w:rFonts w:eastAsia="Times New Roman" w:cs="Times New Roman"/>
          <w:b/>
          <w:szCs w:val="24"/>
        </w:rPr>
        <w:t xml:space="preserve"> </w:t>
      </w:r>
      <w:r>
        <w:rPr>
          <w:rFonts w:eastAsia="Times New Roman" w:cs="Times New Roman"/>
          <w:szCs w:val="24"/>
        </w:rPr>
        <w:t>Ευχαριστώ, κύριε Πρόεδρε.</w:t>
      </w:r>
    </w:p>
    <w:p w14:paraId="7998079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Τα περισσότερα τα είπαμε και στην επιτροπή. Είχαμε χρόνο δεκαπέντε λεπτών να αναφερθούμε εκτενώς στη συγκεκριμένη κύρωση και είχαμε επισημάνει τότε, όπως θα πούμε και τώρα, ότι αυτή εδώ η κύρωση που φέρνει η Κυβέρνηση σήμερα είναι εντελώς προσχηματική συνθήκη, η οποία δεν έχει κανένα πλαίσιο </w:t>
      </w:r>
      <w:proofErr w:type="spellStart"/>
      <w:r>
        <w:rPr>
          <w:rFonts w:eastAsia="Times New Roman" w:cs="Times New Roman"/>
          <w:szCs w:val="24"/>
        </w:rPr>
        <w:t>υποχρεωτικότητας</w:t>
      </w:r>
      <w:proofErr w:type="spellEnd"/>
      <w:r>
        <w:rPr>
          <w:rFonts w:eastAsia="Times New Roman" w:cs="Times New Roman"/>
          <w:szCs w:val="24"/>
        </w:rPr>
        <w:t xml:space="preserve"> ή δυνατότητας διασφάλισης των πληροφοριών που ανταλλάσσονται. </w:t>
      </w:r>
    </w:p>
    <w:p w14:paraId="79980794" w14:textId="77777777" w:rsidR="006149CC" w:rsidRDefault="00922564">
      <w:pPr>
        <w:spacing w:line="600" w:lineRule="auto"/>
        <w:ind w:firstLine="720"/>
        <w:contextualSpacing/>
        <w:jc w:val="both"/>
        <w:rPr>
          <w:rFonts w:eastAsia="Times New Roman"/>
          <w:szCs w:val="24"/>
        </w:rPr>
      </w:pPr>
      <w:r>
        <w:rPr>
          <w:rFonts w:eastAsia="Times New Roman" w:cs="Times New Roman"/>
          <w:szCs w:val="24"/>
        </w:rPr>
        <w:t xml:space="preserve">Αυτό όλο προκύπτει από μια κωμική παράγραφο, την παράγραφο 4, του τρίτου άρθρου, σύμφωνα με την οποία, σε περίπτωση υποβολής έκθεσης ανά χώρα στους υπόχρεους του παρόντος άρθρου, επιβάλλεται πρόστιμο –ακούστε καλά- 10.000 ευρώ, ενώ σε περίπτωση εκπρόθεσμης υποβολής, πρόστιμο 5.000 ευρώ. Εδώ μιλάμε τώρα –γιατί αυτό είναι φαρσοκωμωδία- για εταιρείες που βγάζουν πάνω από 750 εκατομμύρια ευρώ τον χρόνο και τους βάζετε πρόστιμο 10.000 ευρώ και 5.000 </w:t>
      </w:r>
      <w:r>
        <w:rPr>
          <w:rFonts w:eastAsia="Times New Roman" w:cs="Times New Roman"/>
          <w:szCs w:val="24"/>
        </w:rPr>
        <w:lastRenderedPageBreak/>
        <w:t xml:space="preserve">αντίστοιχα, τη στιγμή που όλοι ξέρουμε ότι αν ένας φούρναρης δεν κόψει μια απόδειξη, ένας που έχει καφετέρια δεν κόψει μια απόδειξη, τον βάζετε κάτω και τον τσεκουρώνετε. </w:t>
      </w:r>
    </w:p>
    <w:p w14:paraId="79980795" w14:textId="77777777" w:rsidR="006149CC" w:rsidRDefault="00922564">
      <w:pPr>
        <w:spacing w:line="600" w:lineRule="auto"/>
        <w:ind w:firstLine="720"/>
        <w:contextualSpacing/>
        <w:jc w:val="both"/>
        <w:rPr>
          <w:rFonts w:eastAsia="Times New Roman"/>
          <w:szCs w:val="24"/>
        </w:rPr>
      </w:pPr>
      <w:r>
        <w:rPr>
          <w:rFonts w:eastAsia="Times New Roman"/>
          <w:szCs w:val="24"/>
        </w:rPr>
        <w:t>Έτσι αντιλαμβάνεται η Κυβέρνησή σας το δίκαιο του πολίτη, το δίκαιο του λαού απέναντι σε αυτές τις μεγάλες εταιρείες κολοσσούς; Πού θα βάλετε χέρι, δηλαδή; Στη «</w:t>
      </w:r>
      <w:r>
        <w:rPr>
          <w:rFonts w:eastAsia="Times New Roman"/>
          <w:szCs w:val="24"/>
          <w:lang w:val="en-US"/>
        </w:rPr>
        <w:t>SIEMENS</w:t>
      </w:r>
      <w:r>
        <w:rPr>
          <w:rFonts w:eastAsia="Times New Roman"/>
          <w:szCs w:val="24"/>
        </w:rPr>
        <w:t>», στην «</w:t>
      </w:r>
      <w:r>
        <w:rPr>
          <w:rFonts w:eastAsia="Times New Roman"/>
          <w:szCs w:val="24"/>
          <w:lang w:val="en-US"/>
        </w:rPr>
        <w:t>ELDORADO</w:t>
      </w:r>
      <w:r>
        <w:rPr>
          <w:rFonts w:eastAsia="Times New Roman"/>
          <w:szCs w:val="24"/>
        </w:rPr>
        <w:t>», στη «ΜΑΡΙΝΟΠΟΥΛΟΣ», στα «</w:t>
      </w:r>
      <w:r>
        <w:rPr>
          <w:rFonts w:eastAsia="Times New Roman"/>
          <w:szCs w:val="24"/>
          <w:lang w:val="en-US"/>
        </w:rPr>
        <w:t>LIDL</w:t>
      </w:r>
      <w:r>
        <w:rPr>
          <w:rFonts w:eastAsia="Times New Roman"/>
          <w:szCs w:val="24"/>
        </w:rPr>
        <w:t xml:space="preserve">»; Θα βάλετε χέρι εσείς σε αυτές τις εταιρείες, με ποσά της τάξης των 10.000 ευρώ ή των 15.000 ευρώ; Αυτά είναι αστεία. </w:t>
      </w:r>
    </w:p>
    <w:p w14:paraId="79980796" w14:textId="77777777" w:rsidR="006149CC" w:rsidRDefault="00922564">
      <w:pPr>
        <w:spacing w:line="600" w:lineRule="auto"/>
        <w:ind w:firstLine="720"/>
        <w:contextualSpacing/>
        <w:jc w:val="both"/>
        <w:rPr>
          <w:rFonts w:eastAsia="Times New Roman"/>
          <w:szCs w:val="24"/>
        </w:rPr>
      </w:pPr>
      <w:r>
        <w:rPr>
          <w:rFonts w:eastAsia="Times New Roman"/>
          <w:szCs w:val="24"/>
        </w:rPr>
        <w:t>Επίσης, κωμικό είναι το πώς εσείς αντιλαμβάνεστε ότι ο πολίτης θα βρει την κοινωνική δικαίωση. Λέτε στη σελίδα 59 πως αναμένεται να έχει σημαντικά οφέλη για το σύνολο των πολιτών και την ενίσχυση του αισθήματος της κοινωνικής δικαιοσύνης. Με όλα αυτά που προανέφερα, τι είδους κοινωνική δικαιοσύνη μπορεί να νιώθει ένας μαγαζάτορας, ένας μικρομεσαίος που έχει ένα μαγαζάκι και μπορεί να τον πιάσει ένας εφοριακός που δεν έχει κόψει μια απόδειξη;</w:t>
      </w:r>
    </w:p>
    <w:p w14:paraId="79980797" w14:textId="77777777" w:rsidR="006149CC" w:rsidRDefault="00922564">
      <w:pPr>
        <w:spacing w:line="600" w:lineRule="auto"/>
        <w:ind w:firstLine="720"/>
        <w:contextualSpacing/>
        <w:jc w:val="both"/>
        <w:rPr>
          <w:rFonts w:eastAsia="Times New Roman"/>
          <w:szCs w:val="24"/>
        </w:rPr>
      </w:pPr>
      <w:r>
        <w:rPr>
          <w:rFonts w:eastAsia="Times New Roman"/>
          <w:szCs w:val="24"/>
        </w:rPr>
        <w:t>Να πούμε ότι δεν έχετε πάρει ποτέ ΦΠΑ από το αεροδρόμιο, από τη γερμανική εταιρεία. Εμείς εδώ είμαστε ξεκάθαροι. Λέμε ότι, εάν θέλετε να φέρετε μια κύρωση που να έχει μια σοβαρότητα και να ανταποκρίνεται στις θέσεις που θέλει ο ελληνικός λαός, να νομοθετείτε, να έχετε μια αυστηρή επιτήρηση στην εργατική νομοθεσία. Εάν γυρίσετε και πάτε σε όλες τις βιοτεχνίες –σε όσες έχουν απομείνει-, θα δείτε ότι το προσωπικό πίσω στη λάντζα είναι χωρίς καμμία ασφάλιση. Υπάρχει απασχόληση αδήλωτων φθηνών μεταναστών, αντί ημεδαπών εργαζομένων. Να βάλετε Έλληνες.</w:t>
      </w:r>
    </w:p>
    <w:p w14:paraId="79980798" w14:textId="77777777" w:rsidR="006149CC" w:rsidRDefault="00922564">
      <w:pPr>
        <w:spacing w:line="600" w:lineRule="auto"/>
        <w:ind w:firstLine="720"/>
        <w:contextualSpacing/>
        <w:jc w:val="both"/>
        <w:rPr>
          <w:rFonts w:eastAsia="Times New Roman"/>
          <w:szCs w:val="24"/>
        </w:rPr>
      </w:pPr>
      <w:r>
        <w:rPr>
          <w:rFonts w:eastAsia="Times New Roman"/>
          <w:szCs w:val="24"/>
        </w:rPr>
        <w:t>Θέλετε να σας θυμίσω τι έγινε στην περίπτωση της «</w:t>
      </w:r>
      <w:r>
        <w:rPr>
          <w:rFonts w:eastAsia="Times New Roman"/>
          <w:szCs w:val="24"/>
          <w:lang w:val="en-US"/>
        </w:rPr>
        <w:t>SIEMENS</w:t>
      </w:r>
      <w:r>
        <w:rPr>
          <w:rFonts w:eastAsia="Times New Roman"/>
          <w:szCs w:val="24"/>
        </w:rPr>
        <w:t xml:space="preserve">»; Σε χώρες όπως η Νιγηρία, που το σύστημά τους είναι πιο κάτω από εμάς, έπεσαν υπέρογκες ποινές. Εμείς, όμως, εδώ στην </w:t>
      </w:r>
      <w:r>
        <w:rPr>
          <w:rFonts w:eastAsia="Times New Roman"/>
          <w:szCs w:val="24"/>
        </w:rPr>
        <w:lastRenderedPageBreak/>
        <w:t xml:space="preserve">Ελλάδα, τον </w:t>
      </w:r>
      <w:proofErr w:type="spellStart"/>
      <w:r>
        <w:rPr>
          <w:rFonts w:eastAsia="Times New Roman"/>
          <w:szCs w:val="24"/>
        </w:rPr>
        <w:t>Χριστοφοράκο</w:t>
      </w:r>
      <w:proofErr w:type="spellEnd"/>
      <w:r>
        <w:rPr>
          <w:rFonts w:eastAsia="Times New Roman"/>
          <w:szCs w:val="24"/>
        </w:rPr>
        <w:t xml:space="preserve"> και κάποιους άλλους ντόπιους συνεργάτες του, τους «καθαρίσαμε», τους «βγάλαμε λάδι». </w:t>
      </w:r>
    </w:p>
    <w:p w14:paraId="79980799" w14:textId="77777777" w:rsidR="006149CC" w:rsidRDefault="00922564">
      <w:pPr>
        <w:spacing w:line="600" w:lineRule="auto"/>
        <w:ind w:firstLine="720"/>
        <w:contextualSpacing/>
        <w:jc w:val="both"/>
        <w:rPr>
          <w:rFonts w:eastAsia="Times New Roman"/>
          <w:szCs w:val="24"/>
        </w:rPr>
      </w:pPr>
      <w:r>
        <w:rPr>
          <w:rFonts w:eastAsia="Times New Roman"/>
          <w:szCs w:val="24"/>
        </w:rPr>
        <w:t>Να σας θυμίσω τι έγινε στην περίπτωση «</w:t>
      </w:r>
      <w:r>
        <w:rPr>
          <w:rFonts w:eastAsia="Times New Roman"/>
          <w:szCs w:val="24"/>
          <w:lang w:val="en-US"/>
        </w:rPr>
        <w:t>LIDL</w:t>
      </w:r>
      <w:r>
        <w:rPr>
          <w:rFonts w:eastAsia="Times New Roman"/>
          <w:szCs w:val="24"/>
        </w:rPr>
        <w:t>»; Έχει συστήσει δεκάδες μικρότερες εταιρείες Ο.Ε. και Ε.Ε. και μέσω αυτών εισάγει προϊόντα από τη μητρική εταιρεία, που έχει τη φορολογική της έδρα στην Κύπρο και τη Μάλτα. Ξέρουμε όλοι ότι οι εκεί συντελεστές είναι της τάξης του 10% και του 15%. Σχετική έρευνα απέδειξε ότι είναι κατά 88% ακριβότερα από τη Γερμανία και κατά 56% ακριβότερα από την Ισπανία τα προϊόντα που έρχονται στη χώρα μας. Τα τσεπώνουν, δηλαδή, λόγω του χάους της ελληνικής οικονομίας, τέτοιου είδους εταιρείες, όπως η «</w:t>
      </w:r>
      <w:r>
        <w:rPr>
          <w:rFonts w:eastAsia="Times New Roman"/>
          <w:szCs w:val="24"/>
          <w:lang w:val="en-US"/>
        </w:rPr>
        <w:t>LIDL</w:t>
      </w:r>
      <w:r>
        <w:rPr>
          <w:rFonts w:eastAsia="Times New Roman"/>
          <w:szCs w:val="24"/>
        </w:rPr>
        <w:t>», και μας βάζουν ακριβότερα προϊόντα.</w:t>
      </w:r>
    </w:p>
    <w:p w14:paraId="7998079A" w14:textId="77777777" w:rsidR="006149CC" w:rsidRDefault="00922564">
      <w:pPr>
        <w:spacing w:line="600" w:lineRule="auto"/>
        <w:ind w:firstLine="720"/>
        <w:contextualSpacing/>
        <w:jc w:val="both"/>
        <w:rPr>
          <w:rFonts w:eastAsia="Times New Roman"/>
          <w:szCs w:val="24"/>
        </w:rPr>
      </w:pPr>
      <w:r>
        <w:rPr>
          <w:rFonts w:eastAsia="Times New Roman"/>
          <w:szCs w:val="24"/>
        </w:rPr>
        <w:t>Να σας θυμίσω τι έγινε τώρα πρόσφατα με την εταιρεία «</w:t>
      </w:r>
      <w:r>
        <w:rPr>
          <w:rFonts w:eastAsia="Times New Roman"/>
          <w:szCs w:val="24"/>
          <w:lang w:val="en-US"/>
        </w:rPr>
        <w:t>ELDORADO</w:t>
      </w:r>
      <w:r>
        <w:rPr>
          <w:rFonts w:eastAsia="Times New Roman"/>
          <w:szCs w:val="24"/>
        </w:rPr>
        <w:t>»; Κάνατε τους καουμπόηδες! Ξαφνικά, με ένα τηλέφωνο που έκανε ο Πρωθυπουργός του Καναδά –γιατί, όπως ξέρουμε όλοι, η «</w:t>
      </w:r>
      <w:r>
        <w:rPr>
          <w:rFonts w:eastAsia="Times New Roman"/>
          <w:szCs w:val="24"/>
          <w:lang w:val="en-US"/>
        </w:rPr>
        <w:t>ELDORADO</w:t>
      </w:r>
      <w:r>
        <w:rPr>
          <w:rFonts w:eastAsia="Times New Roman"/>
          <w:szCs w:val="24"/>
        </w:rPr>
        <w:t>» είναι κρατική εταιρεία-, που μίλησε με τον ομόλογό του Αλέξη Τσίπρα, ξεχάσανε τις Σκουριές, ξεχάσανε τον χρυσό, ξεχάσανε και την οικολογική καταστροφή που λέτε εσείς. Έτσι αντιλαμβάνεστε εσείς ότι μπορούν να λυθούν τα προβλήματα σε τέτοιες εταιρείες κολοσσούς.</w:t>
      </w:r>
    </w:p>
    <w:p w14:paraId="7998079B" w14:textId="77777777" w:rsidR="006149CC" w:rsidRDefault="00922564">
      <w:pPr>
        <w:spacing w:line="600" w:lineRule="auto"/>
        <w:ind w:firstLine="720"/>
        <w:contextualSpacing/>
        <w:jc w:val="both"/>
        <w:rPr>
          <w:rFonts w:eastAsia="Times New Roman"/>
          <w:szCs w:val="24"/>
        </w:rPr>
      </w:pPr>
      <w:r>
        <w:rPr>
          <w:rFonts w:eastAsia="Times New Roman"/>
          <w:szCs w:val="24"/>
        </w:rPr>
        <w:t>Αυτή η κύρωση είναι πραγματικά αστεία. Ρωτήσαμε μάλιστα και την Υπουργό ποιες χώρες έχουν υπογράψει αυτή την κύρωση. Απάντηση δεν πήραμε. Δεν είναι υποχρεωτική η κύρωση για όλα τα κράτη μέλη της Ευρωπαϊκής Ένωσης. Αντί αυτού, όμως, η Ελλάδα πρωτοστατεί. Και σε αυτό, εάν θυμάμαι καλά, οι υπογραφές έπεσαν πριν από έξι ή οκτώ μήνες και η Ελλάδα τρέχει πρώτη να υπογράψει αυτή την κύρωση, τη στιγμή μάλιστα που δεν έχει κανένα όφελος για την ελληνική κοινωνία. Μάλιστα προϋπήρχε ένας νόμος από το 1977, από την 77/799 οδηγία της Ευρωπαϊκής Ένωσης.</w:t>
      </w:r>
    </w:p>
    <w:p w14:paraId="7998079C"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Για όλα αυτά, λοιπόν, εμείς την καταψηφίζουμε.</w:t>
      </w:r>
    </w:p>
    <w:p w14:paraId="7998079D"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w:t>
      </w:r>
    </w:p>
    <w:p w14:paraId="7998079E" w14:textId="77777777" w:rsidR="006149CC" w:rsidRDefault="00922564">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7998079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99807A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Δημοτικό Σχολείο Ασπροπύργου.</w:t>
      </w:r>
    </w:p>
    <w:p w14:paraId="799807A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799807A2" w14:textId="77777777" w:rsidR="006149CC" w:rsidRDefault="009225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99807A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Βαρδαλής</w:t>
      </w:r>
      <w:proofErr w:type="spellEnd"/>
      <w:r>
        <w:rPr>
          <w:rFonts w:eastAsia="Times New Roman" w:cs="Times New Roman"/>
          <w:szCs w:val="24"/>
        </w:rPr>
        <w:t>.</w:t>
      </w:r>
    </w:p>
    <w:p w14:paraId="799807A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Κύριε Πρόεδρε, γιατί είμαστε εμείς αντίθετοι με την κύρωση της συγκεκριμένης συμφωνίας; Πρώτα απ’ όλα, γιατί έρχεται να υλοποιήσει έναν νόμο, τον ν.4153/2013, τον οποίο εμείς είχαμε καταψηφίσει. Έρχεται να υλοποιήσει μία συμφωνία μεταξύ των ιμπεριαλιστικών οργανισμών, όπως είναι η </w:t>
      </w:r>
      <w:r>
        <w:rPr>
          <w:rFonts w:eastAsia="Times New Roman" w:cs="Times New Roman"/>
          <w:szCs w:val="24"/>
          <w:lang w:val="en-US"/>
        </w:rPr>
        <w:t>G</w:t>
      </w:r>
      <w:r>
        <w:rPr>
          <w:rFonts w:eastAsia="Times New Roman" w:cs="Times New Roman"/>
          <w:szCs w:val="24"/>
        </w:rPr>
        <w:t xml:space="preserve">-20, ο ΟΟΣΑ, η Ευρωπαϊκή Ένωση. Κυρίως γιατί όλες αυτές οι συμφωνίες, ο νόμος που προανέφερα, όχι μόνο δεν πρόκειται να καταπολεμήσουν τη φοροδιαφυγή, αλλά αποτελούν ευχολόγια όλα όσα αναφέρονται μέσα σε αυτά. Βεβαίως στην πράξη έχει αποδειχθεί ότι όποια μέτρα κατά καιρούς έχουν παρθεί έχουν καταστεί αναποτελεσματικά. </w:t>
      </w:r>
    </w:p>
    <w:p w14:paraId="799807A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είναι αναποτελεσματικά όχι γιατί δεν υπάρχουν υψηλά πρόστιμα, όπως ακούστηκε σε αυτή εδώ την Αίθουσα, αλλά κυρίως γιατί η φοροδιαφυγή είναι σύμφυτη με το ίδιο το καπιταλιστικό σύστημα, με την ίδια την οργάνωση της οικονομίας, την κεφαλαιοκρατική. </w:t>
      </w:r>
    </w:p>
    <w:p w14:paraId="799807A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πιο συγκεκριμένος, τι θέλουμε να επισημάνουμε ως Κομμουνιστικό Κόμμα Ελλάδας; Κατ’ αρχάς μία τέτοια συζήτηση, όταν γίνεται σε τέτοιου είδους ιμπεριαλιστικούς οργανισμούς, όπως είναι η </w:t>
      </w:r>
      <w:r>
        <w:rPr>
          <w:rFonts w:eastAsia="Times New Roman" w:cs="Times New Roman"/>
          <w:szCs w:val="24"/>
          <w:lang w:val="en-US"/>
        </w:rPr>
        <w:t>G</w:t>
      </w:r>
      <w:r>
        <w:rPr>
          <w:rFonts w:eastAsia="Times New Roman" w:cs="Times New Roman"/>
          <w:szCs w:val="24"/>
        </w:rPr>
        <w:t>-20, ο ΟΟΣΑ, αποδεικνύει από μόνη της ότι δεν πρόκειται για ένα ελληνικό φαινόμενο. Απασχολεί όλα τα καπιταλιστικά κράτη αυτό το πρόβλημα.</w:t>
      </w:r>
    </w:p>
    <w:p w14:paraId="799807A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αποδεικνύεται; Ότι όσο βαθαίνει η καπιταλιστική οικονομική κρίση, μια τέτοια συζήτηση γίνεται με μεγαλύτερες και σφοδρότερες αντιθέσεις μεταξύ των ιμπεριαλιστικών δυνάμεων, ακολουθεί, δηλαδή, πρακτικά τον κύκλο της οικονομίας. Όταν έχουμε κρίση, τότε οξύνεται μια τέτοια συζήτηση. Γιατί; Γιατί κυρίως πρέπει να βρεθούν κεφάλαια, να δοθούν επιδοτήσεις στο κεφάλαιο, να προσελκυστούν επενδύσεις, για να ξεφύγουμε από την κρίση και να γίνει η ανάπτυξη. Αυτή είναι η ουσία του ζητήματος. </w:t>
      </w:r>
    </w:p>
    <w:p w14:paraId="799807A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ποιες συμφωνίες τώρα μιλάμε; Γιατί εμείς λέμε ότι είναι ευχολόγια τέτοιου είδους ζητήματα; Γιατί υπάρχει φοροδιαφυγή; Κατά τη γνώμη μας, για να προσεγγίσουμε ένα τέτοιο ερώτημα θα πρέπει να προσεγγίσουμε κυρίως την αιτία που δημιουργεί το πρόβλημα. Κατά τη γνώμη μας η φοροδιαφυγή είναι αποτέλεσμα της καπιταλιστικής οικονομίας, που βασικό της κίνητρο είναι το κέρδος. Άρα, δηλαδή, αυτός που προσπαθεί να φοροδιαφεύγει, το κάνει γιατί θέλει να έχει μεγαλύτερο ποσοστό κέρδους, να βρίσκεται ένα βήμα πιο μπροστά σε σχέση με τον ανταγωνιστή του. Για αυτό λέμε, λοιπόν, ότι η φοροδιαφυγή είναι σύμφυτη με το σύστημα. </w:t>
      </w:r>
    </w:p>
    <w:p w14:paraId="799807A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υπάρχουν παράγοντες που κατά καιρούς οξύνουν το συγκεκριμένο πρόβλημα. Για παράδειγμα, ο πρώτος παράγοντας είναι ο ανταγωνισμός μεταξύ των επιχειρηματικών ομίλων και, βεβαίως, μέσα σε αυτό υπάρχει και ο φορολογικός ανταγωνισμός. Τι είναι, δηλαδή, η προσπάθεια όλων των αστικών καπιταλιστικών κρατών να δημιουργήσουν φιλικό φορολογικό περιβάλλον για τις επιχειρήσεις; Στην ουσία απαλλάσσουν νόμιμα τους επιχειρηματικούς ομίλους. </w:t>
      </w:r>
      <w:proofErr w:type="spellStart"/>
      <w:r>
        <w:rPr>
          <w:rFonts w:eastAsia="Times New Roman" w:cs="Times New Roman"/>
          <w:szCs w:val="24"/>
        </w:rPr>
        <w:t>Φοροαποφεύγουν</w:t>
      </w:r>
      <w:proofErr w:type="spellEnd"/>
      <w:r>
        <w:rPr>
          <w:rFonts w:eastAsia="Times New Roman" w:cs="Times New Roman"/>
          <w:szCs w:val="24"/>
        </w:rPr>
        <w:t xml:space="preserve">, δηλαδή, με νόμιμο τρόπο. Αυτό δεν ζητάτε όλα τα υπόλοιπα κόμματα; Να μειωθεί η φορολογία στις επιχειρήσεις σε σχέση με τα κράτη κυρίως της περιοχής μας; </w:t>
      </w:r>
    </w:p>
    <w:p w14:paraId="799807A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παράγοντας είναι η ελευθερία κίνησης κεφαλαίων. Αυτός ο παράγοντας είναι που πολλαπλασιάζει, για παράδειγμα, τους φορολογικούς παραδείσους. Διαμορφώνει νέα μέσα, όπως, για παράδειγμα, τις </w:t>
      </w:r>
      <w:r>
        <w:rPr>
          <w:rFonts w:eastAsia="Times New Roman" w:cs="Times New Roman"/>
          <w:szCs w:val="24"/>
          <w:lang w:val="en-US"/>
        </w:rPr>
        <w:t>offshore</w:t>
      </w:r>
      <w:r>
        <w:rPr>
          <w:rFonts w:eastAsia="Times New Roman" w:cs="Times New Roman"/>
          <w:szCs w:val="24"/>
        </w:rPr>
        <w:t xml:space="preserve"> εταιρείες, οι οποίες στην Ελλάδα παρεμπιπτόντως και με βάση τον χρόνο που έχω, κάνουν πάρτι, ζουν δηλαδή τον δικό τους μύθο στη χώρα μας.</w:t>
      </w:r>
    </w:p>
    <w:p w14:paraId="799807A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τα στοιχεία που είχε καταθέσει ο Υφυπουργός, ο κ. Μαυραγάνης, το 2012 και τότε μιλούσε για δεκαέξι χιλιάδες πεντακόσιες ογδόντα ενεργές -περισσότερες ήταν οι </w:t>
      </w:r>
      <w:r>
        <w:rPr>
          <w:rFonts w:eastAsia="Times New Roman" w:cs="Times New Roman"/>
          <w:szCs w:val="24"/>
          <w:lang w:val="en-US"/>
        </w:rPr>
        <w:t>offshore</w:t>
      </w:r>
      <w:r>
        <w:rPr>
          <w:rFonts w:eastAsia="Times New Roman" w:cs="Times New Roman"/>
          <w:szCs w:val="24"/>
        </w:rPr>
        <w:t xml:space="preserve"> που υπήρχαν- </w:t>
      </w:r>
      <w:r>
        <w:rPr>
          <w:rFonts w:eastAsia="Times New Roman" w:cs="Times New Roman"/>
          <w:szCs w:val="24"/>
          <w:lang w:val="en-US"/>
        </w:rPr>
        <w:t>offshore</w:t>
      </w:r>
      <w:r>
        <w:rPr>
          <w:rFonts w:eastAsia="Times New Roman" w:cs="Times New Roman"/>
          <w:szCs w:val="24"/>
        </w:rPr>
        <w:t xml:space="preserve">. Από αυτές, το 2003 έκαναν δηλώσεις οι τριακόσιες ογδόντα τρεις σε σχέση με τα ακίνητα που κατείχαν και πλήρωσαν φόρο 4,8 δισεκατομμύρια. Το 2012, δέκα χρόνια μετά και μέσα στην καπιταλιστική οικονομική κρίση, αυξήθηκαν οι εταιρείες που έκαναν δηλώσεις, έγιναν εννιακόσιες εξήντα πέντε, όμως πλήρωσαν φόρο 0,3 δισεκατομμύρια από 4,8 δισεκατομμύρια. Να, γιατί μιλάμε για πάρτι! </w:t>
      </w:r>
    </w:p>
    <w:p w14:paraId="799807A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Τι αποδείχθηκε; Ενώ αυξάνονται οι επιχειρήσεις, που κάνουν δηλώσεις, μειώνεται ο φόρος που πληρώνουν. </w:t>
      </w:r>
    </w:p>
    <w:p w14:paraId="799807A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είναι και η λογική της ανωνυμίας, ανώνυμες επιχειρήσεις, ανώνυμες μετοχές, δεν πρέπει να γνωρίζει κανένας τίποτα για όλα αυτά. </w:t>
      </w:r>
    </w:p>
    <w:p w14:paraId="799807A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99807A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σε μισό λεπτό. Ζητώ την ανοχή σας.</w:t>
      </w:r>
    </w:p>
    <w:p w14:paraId="799807B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κατά τη γνώμη μας χρειάζεται για να αντιμετωπιστεί η φοροδιαφυγή, είναι, πρώτα από όλα, από τη μια μεριά, να καταπολεμηθεί η νόμιμη, διαρκής και σκανδαλώδης </w:t>
      </w:r>
      <w:proofErr w:type="spellStart"/>
      <w:r>
        <w:rPr>
          <w:rFonts w:eastAsia="Times New Roman" w:cs="Times New Roman"/>
          <w:szCs w:val="24"/>
        </w:rPr>
        <w:t>φοροαποφυγή</w:t>
      </w:r>
      <w:proofErr w:type="spellEnd"/>
      <w:r>
        <w:rPr>
          <w:rFonts w:eastAsia="Times New Roman" w:cs="Times New Roman"/>
          <w:szCs w:val="24"/>
        </w:rPr>
        <w:t xml:space="preserve"> των επιχειρηματικών ομίλων. Από την άλλη, βεβαίως, πρέπει να αντιμετωπιστεί συνολικά η φοροδιαφυγή. </w:t>
      </w:r>
    </w:p>
    <w:p w14:paraId="799807B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Προτάσεις για την καταπολέμηση της φοροδιαφυγής, για να είναι αποτελεσματική, πρέπει να είναι εντελώς σε διαφορετική κατεύθυνση. Αυτές τις προτάσεις του Κομμουνιστικού Κόμματος Ελλάδας δεν έχουμε καμμία αυταπάτη ότι μπορεί να τις υιοθετήσετε. Τις καταθέτουμε κυρίως για να γίνουν υπόθεση του ίδιου του λαϊκού κινήματος. </w:t>
      </w:r>
    </w:p>
    <w:p w14:paraId="799807B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Τέτοιες προτάσεις είναι η κατάργηση, για παράδειγμα, των ευνοϊκών φορολογικών ρυθμίσεων των επιχειρηματικών ομίλων. Κατάργηση των ειδικών φορολογικών καθεστώτων για τις εφοπλιστικές εταιρείες, για τις τράπεζες. Κατάργηση της δράσης των </w:t>
      </w:r>
      <w:r>
        <w:rPr>
          <w:rFonts w:eastAsia="Times New Roman" w:cs="Times New Roman"/>
          <w:szCs w:val="24"/>
          <w:lang w:val="en-US"/>
        </w:rPr>
        <w:t>offshore</w:t>
      </w:r>
      <w:r>
        <w:rPr>
          <w:rFonts w:eastAsia="Times New Roman" w:cs="Times New Roman"/>
          <w:szCs w:val="24"/>
        </w:rPr>
        <w:t xml:space="preserve"> εταιρειών. Κατάργηση της ελευθερίας κίνησης κεφαλαίων και βεβαίως, κατάργηση των διάφορων απορρήτων.</w:t>
      </w:r>
    </w:p>
    <w:p w14:paraId="799807B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99807B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799807B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έχει εκφράσει επιφύλαξη. </w:t>
      </w:r>
    </w:p>
    <w:p w14:paraId="799807B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Ο κ. Βλάχος έχει τον λόγο.</w:t>
      </w:r>
    </w:p>
    <w:p w14:paraId="799807B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πέντε λεπτά.</w:t>
      </w:r>
    </w:p>
    <w:p w14:paraId="799807B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ΒΛΑΧΟΣ: </w:t>
      </w:r>
      <w:r>
        <w:rPr>
          <w:rFonts w:eastAsia="Times New Roman" w:cs="Times New Roman"/>
          <w:szCs w:val="24"/>
        </w:rPr>
        <w:t>Ευχαριστώ, κύριε Πρόεδρε.</w:t>
      </w:r>
    </w:p>
    <w:p w14:paraId="799807B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Είχαμε τοποθετηθεί και στην επιτροπή θετικά για τη συγκεκριμένη κύρωση, για τη συγκεκριμένη συμφωνία. Θελήσαμε να κρατήσουμε μια επιφυλακτική στάση, γιατί πραγματικά θέλαμε να δούμε αν θα έρθουν και τροπολογίες και τι ακριβώς θα γίνει, αλλά και γιατί προσωπικά ήθελα κάποια στοιχεία, τα οποία συζητήθηκαν στην επιτροπή, σήμερα να τα διευκρινίσω.</w:t>
      </w:r>
    </w:p>
    <w:p w14:paraId="799807B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Είχα πει ότι η υπόθεση των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είχε νομοθετηθεί από το 2008 και επειδή κάποιοι συνάδελφοι το αμφισβήτησαν, σήμερα ήρθα με συγκεκριμένα στοιχεία να τα πούμε, γιατί πρέπει να μιλάμε πολύ συγκεκριμένα. </w:t>
      </w:r>
    </w:p>
    <w:p w14:paraId="799807B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Μιλώ, λοιπόν, για το άρθρο 26 του ν.3728/2008, το οποίο θέσπιζε κανόνες τεκμηρίωσης των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Είχαμε τότε διαπιστώσει ότι το 60% των συναλλαγών γίνεται μέσα από </w:t>
      </w:r>
      <w:proofErr w:type="spellStart"/>
      <w:r>
        <w:rPr>
          <w:rFonts w:eastAsia="Times New Roman" w:cs="Times New Roman"/>
          <w:szCs w:val="24"/>
        </w:rPr>
        <w:t>ενδοομιλικές</w:t>
      </w:r>
      <w:proofErr w:type="spellEnd"/>
      <w:r>
        <w:rPr>
          <w:rFonts w:eastAsia="Times New Roman" w:cs="Times New Roman"/>
          <w:szCs w:val="24"/>
        </w:rPr>
        <w:t xml:space="preserve"> συναλλαγές και θελήσαμε να θωρακίσουμε το πλαίσιο αυτό τόσο από πλευράς φορολογίας, που βεβαίως, ήταν θέμα του Υπουργείου Οικονομικών, στο τότε Ανάπτυξης δεν έπεφτε λόγος, αλλά κυρίως από τη μεριά τη δικιά μας, τότε σαν Υπουργείο Ανάπτυξης, από την πλευρά των τιμών. </w:t>
      </w:r>
    </w:p>
    <w:p w14:paraId="799807B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Εμείς τότε ζητήσαμε για πρώτη φορά να υπάρχει ο βασικός φάκελος, αυτό που διαβάζουμε σήμερα, δέκα χρόνια μετά. Εμείς ζητήσαμε, αν δείτε σε αυτό το νομοθέτημα, την ύπαρξη του ελληνικού φακέλου. Είπα, βεβαίως, ότι αυτός ο νόμος απαξιώθηκε, όταν άλλαξε η κυβέρνηση το 2009, στενοχωρώντας κάποιους συναδέλφους από το ΠΑΣΟΚ, αλλά η πραγματικότητα είναι αυτή, αφού έχω να τους πω ότι το 2011 έκανα μία ερώτηση στην τότε ηγεσία του Υπουργείου Ανάπτυξης και ρωτούσα αν υπάρχουν έλεγχοι στις </w:t>
      </w:r>
      <w:proofErr w:type="spellStart"/>
      <w:r>
        <w:rPr>
          <w:rFonts w:eastAsia="Times New Roman" w:cs="Times New Roman"/>
          <w:szCs w:val="24"/>
        </w:rPr>
        <w:t>ενδοομιλικές</w:t>
      </w:r>
      <w:proofErr w:type="spellEnd"/>
      <w:r>
        <w:rPr>
          <w:rFonts w:eastAsia="Times New Roman" w:cs="Times New Roman"/>
          <w:szCs w:val="24"/>
        </w:rPr>
        <w:t xml:space="preserve"> συναλλαγές των πολυεθνικών επιχειρήσεων. Η απάντηση την οποία πήρα, ήταν ότι από τις απαντήσεις των αρμοδίων Υπουργών προκύπτει ότι για τις χρήσεις πριν </w:t>
      </w:r>
      <w:r>
        <w:rPr>
          <w:rFonts w:eastAsia="Times New Roman" w:cs="Times New Roman"/>
          <w:szCs w:val="24"/>
        </w:rPr>
        <w:lastRenderedPageBreak/>
        <w:t xml:space="preserve">το 2008 έχει γίνει έλεγχος σε διακόσιες σαράντα τρεις περιπτώσεις και μετά το 2008-2009 μέχρι το 2011, που έκανα την ερώτηση, ο έλεγχος έγινε μόνο σε μία εταιρεία. Άρα στην πράξη η επόμενη κυβέρνηση, η κυβέρνηση ΠΑΣΟΚ, απαξίωσε αυτόν τον νόμο. </w:t>
      </w:r>
    </w:p>
    <w:p w14:paraId="799807B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και τότε και σήμερα, θεωρούμε ότι αυτός ο έλεγχος είναι σημαντικός και έρχεται αυτή η συμφωνία και προβλέπει την αμοιβαία διοικητική συνδρομή και ανταλλαγή πληροφοριών για φορολογικά ζητήματα, δηλαδή επεκτείνει το θέμα των τιμών, πάει σε φορολογικά ζητήματα, και έτσι είναι το σωστό, είναι πιο ολοκληρωμένο. Ουσιαστικά δηλαδή εκφράζει τη βούληση των κρατών-μελών που συμμετέχουν να δημιουργούν με αυτόν τον τρόπο ένα ασφαλές πλαίσιο για την καταπολέμηση της φοροδιαφυγής και για την επιβολή κανόνων που αφορούν τις </w:t>
      </w:r>
      <w:proofErr w:type="spellStart"/>
      <w:r>
        <w:rPr>
          <w:rFonts w:eastAsia="Times New Roman" w:cs="Times New Roman"/>
          <w:szCs w:val="24"/>
        </w:rPr>
        <w:t>ενδοομιλικές</w:t>
      </w:r>
      <w:proofErr w:type="spellEnd"/>
      <w:r>
        <w:rPr>
          <w:rFonts w:eastAsia="Times New Roman" w:cs="Times New Roman"/>
          <w:szCs w:val="24"/>
        </w:rPr>
        <w:t xml:space="preserve"> συναλλαγές από ομίλους πολυεθνικών επιχειρήσεων. Επιβάλλεται από τις συνθήκες που έχουν δημιουργηθεί στο πλαίσιο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οικονομίας. Οι όμιλοι είναι υποχρεωμένοι να παρέχουν στις φορολογικές διοικήσεις των κρατών-μελών πληροφορίες για τις επιχειρηματικές τους δραστηριότητες, τις </w:t>
      </w:r>
      <w:proofErr w:type="spellStart"/>
      <w:r>
        <w:rPr>
          <w:rFonts w:eastAsia="Times New Roman" w:cs="Times New Roman"/>
          <w:szCs w:val="24"/>
        </w:rPr>
        <w:t>ενδοομιλικές</w:t>
      </w:r>
      <w:proofErr w:type="spellEnd"/>
      <w:r>
        <w:rPr>
          <w:rFonts w:eastAsia="Times New Roman" w:cs="Times New Roman"/>
          <w:szCs w:val="24"/>
        </w:rPr>
        <w:t xml:space="preserve"> συναλλαγές, τα έσοδα, τα κέρδη προ φόρων, τον καταβληθέντα φόρο εισοδήματος, τον αριθμό των εργαζομένων, το μετοχικό κεφάλαιο για κάθε χώρα που δραστηριοποιούνται. </w:t>
      </w:r>
    </w:p>
    <w:p w14:paraId="799807B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συνεπείς στη στάση μας και τότε και σήμερα, ψηφίζουμε θετικά στην κύρωση αυτής της συμφωνίας. Θέλουμε πραγματικά να εφαρμοστεί στην πράξη και αυτό θα είναι το ζητούμενο για το επόμενο διάστημα, διότι η εφαρμογή της μπορεί να αποβεί προς όφελος της κοινωνίας, του ελληνικού λαού, των καταναλωτών αλλά και της προστασίας του δημοσίου συμφέροντος του ελληνικού κράτους. </w:t>
      </w:r>
    </w:p>
    <w:p w14:paraId="799807B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όσον αφορά κάποιες τροπολογίες, κύριε Πρόεδρε, κατ’ αρχάς κάνω μια θετική προσέγγιση, αλλά θα θέλαμε να ακούσουμε στο τέλος τις τοποθετήσεις των Υπουργών, προκειμένου να πάρουμε ακριβή θέση κατά τη διάρκεια της ψηφοφορίας.</w:t>
      </w:r>
    </w:p>
    <w:p w14:paraId="799807C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99807C1"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Κι εγώ ευχαριστώ. </w:t>
      </w:r>
    </w:p>
    <w:p w14:paraId="799807C2" w14:textId="77777777" w:rsidR="006149CC" w:rsidRDefault="00922564">
      <w:pPr>
        <w:spacing w:line="600" w:lineRule="auto"/>
        <w:ind w:firstLine="720"/>
        <w:contextualSpacing/>
        <w:jc w:val="both"/>
        <w:rPr>
          <w:rFonts w:eastAsia="Times New Roman"/>
          <w:bCs/>
          <w:szCs w:val="24"/>
        </w:rPr>
      </w:pPr>
      <w:r>
        <w:rPr>
          <w:rFonts w:eastAsia="Times New Roman"/>
          <w:bCs/>
          <w:szCs w:val="24"/>
        </w:rPr>
        <w:t xml:space="preserve">Προτού δώσω τον λόγο στην Υφυπουργό, πρέπει να πω ότι υπάρχουν τρεις τροπολογίες, οι δύο έχουν διανεμηθεί, η τρίτη θα διανεμηθεί τώρα, η οποία αφορά παράταση προθεσμίας οικειοθελούς αποκάλυψης φορολογητέας ύλης. Αυτή θα διανεμηθεί τώρα. </w:t>
      </w:r>
    </w:p>
    <w:p w14:paraId="799807C3" w14:textId="77777777" w:rsidR="006149CC" w:rsidRDefault="00922564">
      <w:pPr>
        <w:spacing w:line="600" w:lineRule="auto"/>
        <w:ind w:firstLine="720"/>
        <w:contextualSpacing/>
        <w:jc w:val="both"/>
        <w:rPr>
          <w:rFonts w:eastAsia="Times New Roman"/>
          <w:bCs/>
          <w:szCs w:val="24"/>
        </w:rPr>
      </w:pPr>
      <w:r>
        <w:rPr>
          <w:rFonts w:eastAsia="Times New Roman"/>
          <w:b/>
          <w:bCs/>
          <w:szCs w:val="24"/>
        </w:rPr>
        <w:t>ΓΙΑΝΝΗΣ ΚΟΥΤΣΟΥΚΟΣ:</w:t>
      </w:r>
      <w:r>
        <w:rPr>
          <w:rFonts w:eastAsia="Times New Roman"/>
          <w:bCs/>
          <w:szCs w:val="24"/>
        </w:rPr>
        <w:t xml:space="preserve"> Κύριε Πρόεδρε, εγώ δεν θα μιλήσω;</w:t>
      </w:r>
    </w:p>
    <w:p w14:paraId="799807C4"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Θα τοποθετηθεί για τη σύμβαση η Υπουργός και μετά για τις τροπολογίες και έπειτα θα δοθεί ο λόγος.</w:t>
      </w:r>
    </w:p>
    <w:p w14:paraId="799807C5" w14:textId="77777777" w:rsidR="006149CC" w:rsidRDefault="00922564">
      <w:pPr>
        <w:spacing w:line="600" w:lineRule="auto"/>
        <w:ind w:firstLine="720"/>
        <w:contextualSpacing/>
        <w:jc w:val="both"/>
        <w:rPr>
          <w:rFonts w:eastAsia="Times New Roman"/>
          <w:bCs/>
          <w:szCs w:val="24"/>
        </w:rPr>
      </w:pPr>
      <w:r>
        <w:rPr>
          <w:rFonts w:eastAsia="Times New Roman"/>
          <w:b/>
          <w:bCs/>
          <w:szCs w:val="24"/>
        </w:rPr>
        <w:t>ΑΝΔΡΕΑΣ ΛΟΒΕΡΔΟΣ:</w:t>
      </w:r>
      <w:r>
        <w:rPr>
          <w:rFonts w:eastAsia="Times New Roman"/>
          <w:bCs/>
          <w:szCs w:val="24"/>
        </w:rPr>
        <w:t xml:space="preserve"> Θέλουμε να εκφράσουμε την ίδια επιφύλαξη, κύριε Πρόεδρε.</w:t>
      </w:r>
    </w:p>
    <w:p w14:paraId="799807C6"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Όπως είναι γραμμένο εδώ, στο πρακτικό, επιφύλαξη έχει εκφράσει μόνο η Νέα Δημοκρατία. Αν έχει και η Δημοκρατική Συμπαράταξη, παρακαλώ έχετε τον λόγο, κύριε Κουτσούκο. </w:t>
      </w:r>
    </w:p>
    <w:p w14:paraId="799807C7" w14:textId="77777777" w:rsidR="006149CC" w:rsidRDefault="00922564">
      <w:pPr>
        <w:spacing w:line="600" w:lineRule="auto"/>
        <w:ind w:firstLine="720"/>
        <w:contextualSpacing/>
        <w:jc w:val="both"/>
        <w:rPr>
          <w:rFonts w:eastAsia="Times New Roman"/>
          <w:bCs/>
          <w:szCs w:val="24"/>
        </w:rPr>
      </w:pPr>
      <w:r>
        <w:rPr>
          <w:rFonts w:eastAsia="Times New Roman"/>
          <w:b/>
          <w:bCs/>
          <w:szCs w:val="24"/>
        </w:rPr>
        <w:t>ΓΙΑΝΝΗΣ ΚΟΥΤΣΟΥΚΟΣ:</w:t>
      </w:r>
      <w:r>
        <w:rPr>
          <w:rFonts w:eastAsia="Times New Roman"/>
          <w:bCs/>
          <w:szCs w:val="24"/>
        </w:rPr>
        <w:t xml:space="preserve"> Θα το διευκρινίσω για να μην υπάρχουν παρεξηγήσεις. Ο εισηγητής μας κ. </w:t>
      </w:r>
      <w:proofErr w:type="spellStart"/>
      <w:r>
        <w:rPr>
          <w:rFonts w:eastAsia="Times New Roman"/>
          <w:bCs/>
          <w:szCs w:val="24"/>
        </w:rPr>
        <w:t>Αρβανιτίδης</w:t>
      </w:r>
      <w:proofErr w:type="spellEnd"/>
      <w:r>
        <w:rPr>
          <w:rFonts w:eastAsia="Times New Roman"/>
          <w:bCs/>
          <w:szCs w:val="24"/>
        </w:rPr>
        <w:t xml:space="preserve">, τον οποίον αντικαθιστώ, είχε κρατήσει ακριβώς την ίδια επιφύλαξη, καθώς όπως μας είχε πει η κυρία Υπουργός θα κατατεθούν τροπολογίες. Και επειδή θέλαμε να μιλήσουμε, λοιπόν, κρατήσαμε αυτή την επιφύλαξη. Κατά συνέπεια, κύριε Πρόεδρε, θα κάνω κι εγώ χρήση του </w:t>
      </w:r>
      <w:proofErr w:type="spellStart"/>
      <w:r>
        <w:rPr>
          <w:rFonts w:eastAsia="Times New Roman"/>
          <w:bCs/>
          <w:szCs w:val="24"/>
        </w:rPr>
        <w:t>πενταλέπτου</w:t>
      </w:r>
      <w:proofErr w:type="spellEnd"/>
      <w:r>
        <w:rPr>
          <w:rFonts w:eastAsia="Times New Roman"/>
          <w:bCs/>
          <w:szCs w:val="24"/>
        </w:rPr>
        <w:t xml:space="preserve">, όπως έκανε ο αγαπητός συνάδελφος κ. Βλάχος. </w:t>
      </w:r>
    </w:p>
    <w:p w14:paraId="799807C8" w14:textId="77777777" w:rsidR="006149CC" w:rsidRDefault="00922564">
      <w:pPr>
        <w:spacing w:line="600" w:lineRule="auto"/>
        <w:ind w:firstLine="720"/>
        <w:contextualSpacing/>
        <w:jc w:val="both"/>
        <w:rPr>
          <w:rFonts w:eastAsia="Times New Roman"/>
          <w:bCs/>
          <w:szCs w:val="24"/>
        </w:rPr>
      </w:pPr>
      <w:r>
        <w:rPr>
          <w:rFonts w:eastAsia="Times New Roman"/>
          <w:bCs/>
          <w:szCs w:val="24"/>
        </w:rPr>
        <w:lastRenderedPageBreak/>
        <w:t xml:space="preserve">Κυρίες και κύριοι συνάδελφοι, η συμφωνία που κυρώνουμε σήμερα είναι αποτέλεσμα μιας διαρκούς προσπάθειας του ΟΟΣΑ και του Συμβουλίου της Ευρώπης για την ανταλλαγή πληροφοριών για τα ζητήματα της φοροδιαφυγής, η οποία πρέπει να σας ενημερώσω ότι ξεκίνησε πάρα πολύ παλιά, το 1988, με την πολυμερή σύμβαση που υπεγράφη στο Στρασβούργο και η οποία στη συνέχεια τροποποιήθηκε με το λεγόμενο «πρωτόκολλο του 2010», το οποίο η χώρα μας υπέγραψε διά του αρμοδίου Υπουργού στις 21-2-2012, την κύρωση του οποίου κάναμε εδώ στη Βουλή με τον ν.4153/2013, ο οποίος στο δεύτερο άρθρο προέβλεπε την εξουσιοδότηση στον αρμόδιο Υπουργό Οικονομικών να ορίζει την αρμόδια αρχή. </w:t>
      </w:r>
    </w:p>
    <w:p w14:paraId="799807C9" w14:textId="77777777" w:rsidR="006149CC" w:rsidRDefault="00922564">
      <w:pPr>
        <w:spacing w:line="600" w:lineRule="auto"/>
        <w:ind w:firstLine="720"/>
        <w:contextualSpacing/>
        <w:jc w:val="both"/>
        <w:rPr>
          <w:rFonts w:eastAsia="Times New Roman" w:cs="Times New Roman"/>
          <w:szCs w:val="24"/>
        </w:rPr>
      </w:pPr>
      <w:r>
        <w:rPr>
          <w:rFonts w:eastAsia="Times New Roman"/>
          <w:bCs/>
          <w:szCs w:val="24"/>
        </w:rPr>
        <w:t xml:space="preserve">Η αρμόδια αρχή λοιπόν, η Ανεξάρτητη Αρχή Δημοσίων Εσόδων σήμερα, υπέγραψε το πρωτόκολλο για την αυτόματη ανταλλαγή πληροφοριών των </w:t>
      </w:r>
      <w:proofErr w:type="spellStart"/>
      <w:r>
        <w:rPr>
          <w:rFonts w:eastAsia="Times New Roman"/>
          <w:bCs/>
          <w:szCs w:val="24"/>
        </w:rPr>
        <w:t>ενδοομιλικών</w:t>
      </w:r>
      <w:proofErr w:type="spellEnd"/>
      <w:r>
        <w:rPr>
          <w:rFonts w:eastAsia="Times New Roman"/>
          <w:bCs/>
          <w:szCs w:val="24"/>
        </w:rPr>
        <w:t xml:space="preserve"> συναλλαγών, το οποίο κυρώνουμε σήμερα. Τα λέω αυτά, διότι άκουσα τον εισηγητή της Πλειοψηφίας, κατά τη διάρκεια της επιτροπής να μας λέει ότι τώρα ξεκίνησε η προσπάθεια για να αντιμετωπίσουμε τα ζητήματα της φοροδιαφυγής. </w:t>
      </w:r>
      <w:r>
        <w:rPr>
          <w:rFonts w:eastAsia="Times New Roman" w:cs="Times New Roman"/>
          <w:szCs w:val="24"/>
        </w:rPr>
        <w:t xml:space="preserve"> </w:t>
      </w:r>
    </w:p>
    <w:p w14:paraId="799807CA" w14:textId="77777777" w:rsidR="006149CC" w:rsidRDefault="00922564">
      <w:pPr>
        <w:spacing w:line="600" w:lineRule="auto"/>
        <w:ind w:firstLine="720"/>
        <w:contextualSpacing/>
        <w:jc w:val="both"/>
        <w:rPr>
          <w:rFonts w:eastAsia="Times New Roman"/>
          <w:bCs/>
        </w:rPr>
      </w:pPr>
      <w:r>
        <w:rPr>
          <w:rFonts w:eastAsia="Times New Roman"/>
          <w:bCs/>
        </w:rPr>
        <w:t>Διαβάζω δε την εισηγητική έκθεση η οποία δεν έχει καμμία αναφορά στην ιστορία αυτής της υπόθεσης.</w:t>
      </w:r>
    </w:p>
    <w:p w14:paraId="799807CB" w14:textId="77777777" w:rsidR="006149CC" w:rsidRDefault="00922564">
      <w:pPr>
        <w:spacing w:line="600" w:lineRule="auto"/>
        <w:ind w:firstLine="720"/>
        <w:contextualSpacing/>
        <w:jc w:val="both"/>
        <w:rPr>
          <w:rFonts w:eastAsia="Times New Roman"/>
          <w:bCs/>
        </w:rPr>
      </w:pPr>
      <w:r>
        <w:rPr>
          <w:rFonts w:eastAsia="Times New Roman"/>
          <w:bCs/>
        </w:rPr>
        <w:t>Θέλω να γίνει, λοιπόν, σαφές ότι η χώρα μας είναι μια χώρα η οποία έχει πρωτοστατήσει στη διεθνή συνεργασία για την αντιμετώπιση των προβλημάτων της φοροδιαφυγής, καθότι έχει συμφέρον. Κι έχει συμφέρον να φορολογείται το κέρδος στη χώρα στην οποία δημιουργείται. Διότι είναι γνωστή η πρακτική των πολυεθνικών να μεταφέρουν τα κέρδη τους εκεί που υπάρχουν χαμηλότεροι συντελεστές. Και η χώρα μας, ως γνωστόν, δεν έχει και από τους χαμηλότερους συντελεστές.</w:t>
      </w:r>
    </w:p>
    <w:p w14:paraId="799807CC" w14:textId="77777777" w:rsidR="006149CC" w:rsidRDefault="00922564">
      <w:pPr>
        <w:spacing w:line="600" w:lineRule="auto"/>
        <w:ind w:firstLine="720"/>
        <w:contextualSpacing/>
        <w:jc w:val="both"/>
        <w:rPr>
          <w:rFonts w:eastAsia="Times New Roman"/>
          <w:bCs/>
        </w:rPr>
      </w:pPr>
      <w:r>
        <w:rPr>
          <w:rFonts w:eastAsia="Times New Roman"/>
          <w:bCs/>
        </w:rPr>
        <w:lastRenderedPageBreak/>
        <w:t xml:space="preserve">Η δεύτερη παρατήρηση που έχω να κάνω, κύριε Πρόεδρε, είναι ότι η υπόθεση αυτή στο εσωτερικό της Ευρωπαϊκής Ένωσης έχει αντιμετωπιστεί με οδηγίες που ξεκινούν από την ΕΟΚ του ’77 και τις οποίες έχουμε κυρώσει με νόμους διαδοχικά του 1990, του 2003, του 2008, του 2013 και η μετεξέλιξη αυτών των οδηγιών κυρώθηκε επίσης από την Κυβέρνηση του ΣΥΡΙΖΑ πρόσφατα, η οποία Κυβέρνηση του ΣΥΡΙΖΑ τώρα υπερακοντίζει υπέρ αυτών των οδηγιών. </w:t>
      </w:r>
    </w:p>
    <w:p w14:paraId="799807CD" w14:textId="77777777" w:rsidR="006149CC" w:rsidRDefault="00922564">
      <w:pPr>
        <w:spacing w:line="600" w:lineRule="auto"/>
        <w:ind w:firstLine="720"/>
        <w:contextualSpacing/>
        <w:jc w:val="both"/>
        <w:rPr>
          <w:rFonts w:eastAsia="Times New Roman"/>
          <w:bCs/>
        </w:rPr>
      </w:pPr>
      <w:r>
        <w:rPr>
          <w:rFonts w:eastAsia="Times New Roman"/>
          <w:bCs/>
        </w:rPr>
        <w:t>Σας ενημερώνω, όμως, κυρίες και κύριοι συνάδελφοι, ότι όταν φέρναμε εμείς για κύρωση αυτές τις οδηγίες, τις καταψήφιζε με διάφορα επιχειρήματα ο ΣΥΡΙΖΑ της σκληρής αντιπολίτευσης. Γιατί παλαιότερα ο Συνασπισμός μερικές απ’ αυτές τις οδηγίες τις ψήφιζε. Υπήρχε και μια ευρωπαϊκή αντίληψη παλαιότερα σε αυτόν τον χώρο.</w:t>
      </w:r>
    </w:p>
    <w:p w14:paraId="799807CE" w14:textId="77777777" w:rsidR="006149CC" w:rsidRDefault="00922564">
      <w:pPr>
        <w:spacing w:line="600" w:lineRule="auto"/>
        <w:ind w:firstLine="720"/>
        <w:contextualSpacing/>
        <w:jc w:val="both"/>
        <w:rPr>
          <w:rFonts w:eastAsia="Times New Roman"/>
          <w:bCs/>
        </w:rPr>
      </w:pPr>
      <w:r>
        <w:rPr>
          <w:rFonts w:eastAsia="Times New Roman"/>
          <w:bCs/>
        </w:rPr>
        <w:t>Ερχόμαστε τώρα, λοιπόν, εδώ να αντιμετωπίσουμε και μια κριτική από τον κ. Βλάχο. Ο κ. Βλάχος μας ανέφερε έναν νόμο που ψήφισε η Κυβέρνησή του το 2008 για την υπηρεσία εποπτείας της αγοράς ότι δήθεν κατατρόπωσε τις πολυεθνικές.</w:t>
      </w:r>
    </w:p>
    <w:p w14:paraId="799807CF" w14:textId="77777777" w:rsidR="006149CC" w:rsidRDefault="00922564">
      <w:pPr>
        <w:spacing w:line="600" w:lineRule="auto"/>
        <w:ind w:firstLine="720"/>
        <w:contextualSpacing/>
        <w:jc w:val="both"/>
        <w:rPr>
          <w:rFonts w:eastAsia="Times New Roman"/>
          <w:bCs/>
        </w:rPr>
      </w:pPr>
      <w:r>
        <w:rPr>
          <w:rFonts w:eastAsia="Times New Roman"/>
          <w:b/>
          <w:bCs/>
        </w:rPr>
        <w:t>ΓΕΩΡΓΙΟΣ ΒΛΑΧΟΣ:</w:t>
      </w:r>
      <w:r>
        <w:rPr>
          <w:rFonts w:eastAsia="Times New Roman"/>
          <w:bCs/>
        </w:rPr>
        <w:t xml:space="preserve"> Ότι δεν τον εφαρμόσατε, είπα.</w:t>
      </w:r>
    </w:p>
    <w:p w14:paraId="799807D0"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Σιγά!</w:t>
      </w:r>
    </w:p>
    <w:p w14:paraId="799807D1" w14:textId="77777777" w:rsidR="006149CC" w:rsidRDefault="00922564">
      <w:pPr>
        <w:spacing w:line="600" w:lineRule="auto"/>
        <w:ind w:firstLine="720"/>
        <w:contextualSpacing/>
        <w:jc w:val="both"/>
        <w:rPr>
          <w:rFonts w:eastAsia="Times New Roman"/>
          <w:bCs/>
        </w:rPr>
      </w:pPr>
      <w:r>
        <w:rPr>
          <w:rFonts w:eastAsia="Times New Roman"/>
          <w:b/>
          <w:bCs/>
        </w:rPr>
        <w:t>ΓΕΩΡΓΙΟΣ ΒΛΑΧΟΣ:</w:t>
      </w:r>
      <w:r>
        <w:rPr>
          <w:rFonts w:eastAsia="Times New Roman"/>
          <w:bCs/>
        </w:rPr>
        <w:t xml:space="preserve"> Δεν τον εφαρμόσατε, είπα, όχι ότι κατατρόπωσε. Δεν προλάβαμε εμείς.</w:t>
      </w:r>
    </w:p>
    <w:p w14:paraId="799807D2"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Κύριε Βλάχο, σας ενημερώνω ότι πριν από αυτόν τον νόμο στον οποίο αναφερθήκατε, η Κυβέρνησή σας και με την ψήφο τη δικιά μας είχε κυρώσει την ευρωπαϊκή οδηγία για την ανταλλαγή πληροφοριών και τους ελέγχους στις </w:t>
      </w:r>
      <w:proofErr w:type="spellStart"/>
      <w:r>
        <w:rPr>
          <w:rFonts w:eastAsia="Times New Roman"/>
          <w:bCs/>
        </w:rPr>
        <w:t>ενδοομιλικές</w:t>
      </w:r>
      <w:proofErr w:type="spellEnd"/>
      <w:r>
        <w:rPr>
          <w:rFonts w:eastAsia="Times New Roman"/>
          <w:bCs/>
        </w:rPr>
        <w:t xml:space="preserve"> συναλλαγές. Αυτό δεν μας το είπατε. Τα λέω αυτά για να μην δημιουργούνται εντυπώσεις, εντυπώσεις που έχουν να κάνουν με το ποιος κατατρόπωσε τη φοροδιαφυγή, η οποία ζει και βασιλεύει στις μέρες μας και υπάρχουν τα </w:t>
      </w:r>
      <w:r>
        <w:rPr>
          <w:rFonts w:eastAsia="Times New Roman"/>
          <w:bCs/>
        </w:rPr>
        <w:lastRenderedPageBreak/>
        <w:t>στοιχεία. Δεν θέλω, λοιπόν, να επεκταθώ πέραν τούτου, παρά να έρθω με τρεις συγκεκριμένες παρατηρήσεις στις τροπολογίες.</w:t>
      </w:r>
    </w:p>
    <w:p w14:paraId="799807D3" w14:textId="77777777" w:rsidR="006149CC" w:rsidRDefault="00922564">
      <w:pPr>
        <w:spacing w:line="600" w:lineRule="auto"/>
        <w:ind w:firstLine="720"/>
        <w:contextualSpacing/>
        <w:jc w:val="both"/>
        <w:rPr>
          <w:rFonts w:eastAsia="Times New Roman"/>
          <w:bCs/>
        </w:rPr>
      </w:pPr>
      <w:r>
        <w:rPr>
          <w:rFonts w:eastAsia="Times New Roman"/>
          <w:bCs/>
        </w:rPr>
        <w:t>Όσον αφορά την τροπολογία που καταθέσατε, κυρία Υπουργέ, για τη συνεργασία της ΣΔΟΕ, της Οικονομικής Αστυνομίας κ.λπ. είναι μια μετεξέλιξη της δικιάς μας ρύθμισης και προφανώς συμφωνούμε.</w:t>
      </w:r>
    </w:p>
    <w:p w14:paraId="799807D4" w14:textId="77777777" w:rsidR="006149CC" w:rsidRDefault="00922564">
      <w:pPr>
        <w:spacing w:line="600" w:lineRule="auto"/>
        <w:ind w:firstLine="720"/>
        <w:contextualSpacing/>
        <w:jc w:val="both"/>
        <w:rPr>
          <w:rFonts w:eastAsia="Times New Roman"/>
          <w:bCs/>
        </w:rPr>
      </w:pPr>
      <w:r>
        <w:rPr>
          <w:rFonts w:eastAsia="Times New Roman"/>
          <w:bCs/>
        </w:rPr>
        <w:t xml:space="preserve">Όπως, επίσης, θα συμφωνήσουμε και σε αυτή που μας ήρθε μόλις τώρα, η οποία αφορά στην παράταση του χρόνου, όσο πρόλαβα να δω. Αν έχει κάτι άλλο, θα μας το πείτε. Είχαμε κάνει τότε κριτική ότι δεν θα αποδώσει αυτό, γιατί είχα εξηγήσει εγώ με μια λογική ποιους αφορά. Αφορά αυτούς που είναι στο μάτι του ελέγχου κι όχι τους άλλους που δεν θα τους πιάσει ποτέ ο έλεγχος. Εν πάση </w:t>
      </w:r>
      <w:proofErr w:type="spellStart"/>
      <w:r>
        <w:rPr>
          <w:rFonts w:eastAsia="Times New Roman"/>
          <w:bCs/>
        </w:rPr>
        <w:t>περιπτώσει</w:t>
      </w:r>
      <w:proofErr w:type="spellEnd"/>
      <w:r>
        <w:rPr>
          <w:rFonts w:eastAsia="Times New Roman"/>
          <w:bCs/>
        </w:rPr>
        <w:t>, συμφωνούμε.</w:t>
      </w:r>
    </w:p>
    <w:p w14:paraId="799807D5" w14:textId="77777777" w:rsidR="006149CC" w:rsidRDefault="00922564">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99807D6" w14:textId="77777777" w:rsidR="006149CC" w:rsidRDefault="00922564">
      <w:pPr>
        <w:spacing w:line="600" w:lineRule="auto"/>
        <w:ind w:firstLine="720"/>
        <w:contextualSpacing/>
        <w:jc w:val="both"/>
        <w:rPr>
          <w:rFonts w:eastAsia="Times New Roman"/>
          <w:bCs/>
        </w:rPr>
      </w:pPr>
      <w:r>
        <w:rPr>
          <w:rFonts w:eastAsia="Times New Roman"/>
          <w:bCs/>
        </w:rPr>
        <w:t>Κι έρχομαι τώρα στη μεγάλη τροπολογία που έχει πέντε άρθρα και η οποία κατατέθηκε εκπρόθεσμα. Πρέπει να σας πω –ένα λεπτό, κύριε Πρόεδρε- γι’ αυτό.</w:t>
      </w:r>
    </w:p>
    <w:p w14:paraId="799807D7" w14:textId="77777777" w:rsidR="006149CC" w:rsidRDefault="00922564">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Κύριε συνάδελφε, ολοκληρώστε. Θα μιλήσετε μετά για τις τροπολογίες.</w:t>
      </w:r>
    </w:p>
    <w:p w14:paraId="799807D8"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Θα μου δώσετε πάλι τον λόγο;</w:t>
      </w:r>
    </w:p>
    <w:p w14:paraId="799807D9"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Ναι.</w:t>
      </w:r>
    </w:p>
    <w:p w14:paraId="799807DA"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Θα χρησιμοποιήσω τον χρόνο που θα μου δώσετε, για να τοποθετηθώ για αυτή την τροπολογία, γιατί νομίζω ότι η Κυβέρνηση κατά πάγια πρακτική παρακάμπτει τις επιτροπές. Και γιατί τις παρακάμπτει; Για να μην έχουμε το δικαίωμα να καλέσουμε τους φορείς. Διότι </w:t>
      </w:r>
      <w:r>
        <w:rPr>
          <w:rFonts w:eastAsia="Times New Roman"/>
          <w:bCs/>
        </w:rPr>
        <w:lastRenderedPageBreak/>
        <w:t>αν μας είχε καταθέσει εδώ αυτή την τροπολογία, εμείς θα καλούσαμε τους φορείς. Θα καλούσαμε, δηλαδή, τους πανεπιστημιακούς, θα καλούσαμε τους μουσικούς της ΕΡΤ, θα καλούσαμε όλους αυτούς για να μας πουν ποια είναι η ανάγκη, ποια είναι η χρεία αυτής της τροπολογίας. Περιμένουμε, λοιπόν, την κυρία Υπουργό να μας τα πει και θα τοποθετηθούμε αναλυτικά.</w:t>
      </w:r>
    </w:p>
    <w:p w14:paraId="799807DB" w14:textId="77777777" w:rsidR="006149CC" w:rsidRDefault="00922564">
      <w:pPr>
        <w:spacing w:line="600" w:lineRule="auto"/>
        <w:ind w:firstLine="720"/>
        <w:contextualSpacing/>
        <w:jc w:val="both"/>
        <w:rPr>
          <w:rFonts w:eastAsia="Times New Roman"/>
          <w:bCs/>
        </w:rPr>
      </w:pPr>
      <w:r>
        <w:rPr>
          <w:rFonts w:eastAsia="Times New Roman"/>
          <w:bCs/>
        </w:rPr>
        <w:t>Ευχαριστώ, κύριε Πρόεδρε.</w:t>
      </w:r>
    </w:p>
    <w:p w14:paraId="799807DC"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Κι εγώ ευχαριστώ.</w:t>
      </w:r>
    </w:p>
    <w:p w14:paraId="799807DD" w14:textId="77777777" w:rsidR="006149CC" w:rsidRDefault="00922564">
      <w:pPr>
        <w:spacing w:line="600" w:lineRule="auto"/>
        <w:ind w:firstLine="720"/>
        <w:contextualSpacing/>
        <w:jc w:val="both"/>
        <w:rPr>
          <w:rFonts w:eastAsia="Times New Roman"/>
          <w:b/>
          <w:bCs/>
        </w:rPr>
      </w:pPr>
      <w:r>
        <w:rPr>
          <w:rFonts w:eastAsia="Times New Roman"/>
          <w:szCs w:val="24"/>
        </w:rPr>
        <w:t>Παρακαλώ, κυρία Υπουργέ, τοποθετηθείτε επί του νομοσχεδίου και αν θέλετε και επί των τροπολογιών, για να τοποθετηθούν μετά και τα κόμματα.</w:t>
      </w:r>
    </w:p>
    <w:p w14:paraId="799807DE" w14:textId="77777777" w:rsidR="006149CC" w:rsidRDefault="00922564">
      <w:pPr>
        <w:spacing w:line="600" w:lineRule="auto"/>
        <w:ind w:firstLine="720"/>
        <w:contextualSpacing/>
        <w:jc w:val="both"/>
        <w:rPr>
          <w:rFonts w:eastAsia="Times New Roman"/>
          <w:bCs/>
        </w:rPr>
      </w:pPr>
      <w:r>
        <w:rPr>
          <w:rFonts w:eastAsia="Times New Roman"/>
          <w:b/>
          <w:bCs/>
        </w:rPr>
        <w:t>ΑΙΚΑΤΕΡΙΝΗ ΠΑΠΑΝΑΤΣΙΟΥ (Υφυπουργός Οικονομικών):</w:t>
      </w:r>
      <w:r>
        <w:rPr>
          <w:rFonts w:eastAsia="Times New Roman"/>
          <w:bCs/>
        </w:rPr>
        <w:t xml:space="preserve"> Ευχαριστώ, κύριε Πρόεδρε.</w:t>
      </w:r>
    </w:p>
    <w:p w14:paraId="799807DF" w14:textId="77777777" w:rsidR="006149CC" w:rsidRDefault="00922564">
      <w:pPr>
        <w:spacing w:line="600" w:lineRule="auto"/>
        <w:ind w:firstLine="720"/>
        <w:contextualSpacing/>
        <w:jc w:val="both"/>
        <w:rPr>
          <w:rFonts w:eastAsia="Times New Roman"/>
          <w:bCs/>
        </w:rPr>
      </w:pPr>
      <w:r>
        <w:rPr>
          <w:rFonts w:eastAsia="Times New Roman"/>
          <w:bCs/>
        </w:rPr>
        <w:t>Κυρίες και κύριοι συνάδελφοι, με το παρόν σχέδιο νόμου κυρώνεται η πολυμερής συμφωνία αρμοδίων αρχών, με την οποία ενεργοποιείται και τίθεται σε λειτουργία η αυτόματη ανταλλαγή των εκθέσεων ανά χώρα μεταξύ των αρμοδίων αρχών των συμβαλλόμενων μερών της.</w:t>
      </w:r>
    </w:p>
    <w:p w14:paraId="799807E0" w14:textId="77777777" w:rsidR="006149CC" w:rsidRDefault="00922564">
      <w:pPr>
        <w:spacing w:line="600" w:lineRule="auto"/>
        <w:ind w:firstLine="720"/>
        <w:contextualSpacing/>
        <w:jc w:val="both"/>
        <w:rPr>
          <w:rFonts w:eastAsia="Times New Roman"/>
          <w:szCs w:val="24"/>
        </w:rPr>
      </w:pPr>
      <w:r>
        <w:rPr>
          <w:rFonts w:eastAsia="Times New Roman"/>
          <w:szCs w:val="24"/>
        </w:rPr>
        <w:t>Στόχος  είναι να αντιμετωπιστεί το πρόβλημα της φορολογικής απάτης, της φοροδιαφυγής και των πρακτικών επιθετικού φορολογικού σχεδιασμού των πολυεθνικών εταιρειών, όπως αυτό άλλωστε συνέβη και με την εναρμόνιση της ελληνικής νομοθεσίας με τις διατάξεις της ευρωπαϊκής οδηγίας 881/2016 και την αυτόματη ανταλλαγή πληροφοριών στον ν.4484/2017.</w:t>
      </w:r>
    </w:p>
    <w:p w14:paraId="799807E1"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Στο σημερινό </w:t>
      </w:r>
      <w:proofErr w:type="spellStart"/>
      <w:r>
        <w:rPr>
          <w:rFonts w:eastAsia="Times New Roman"/>
          <w:szCs w:val="24"/>
        </w:rPr>
        <w:t>παγκοσμιοποιημένο</w:t>
      </w:r>
      <w:proofErr w:type="spellEnd"/>
      <w:r>
        <w:rPr>
          <w:rFonts w:eastAsia="Times New Roman"/>
          <w:szCs w:val="24"/>
        </w:rPr>
        <w:t xml:space="preserve"> περιβάλλον μια κυβέρνηση μπορεί να κάνει λίγα πράγματα για την εθνική νομοθεσία, ακόμη και με τις διμερείς συμφωνίες. Τα εργαλεία που έχουν στη διάθεσή τους οι φοροφυγάδες είναι πλέον υπερβολικά πολλά. Λύσεις μπορούν να δοθούν μόνο σε ευρωπαϊκό </w:t>
      </w:r>
      <w:r>
        <w:rPr>
          <w:rFonts w:eastAsia="Times New Roman"/>
          <w:szCs w:val="24"/>
        </w:rPr>
        <w:lastRenderedPageBreak/>
        <w:t xml:space="preserve">ή διεθνές επίπεδο. Γι’ αυτό και οι διεθνείς συμβάσεις, τις οποίες έχει υπογράψει η χώρα μας, αποτελούν σημαντικό εργαλείο κατά της φοροδιαφυγής. </w:t>
      </w:r>
    </w:p>
    <w:p w14:paraId="799807E2" w14:textId="77777777" w:rsidR="006149CC" w:rsidRDefault="00922564">
      <w:pPr>
        <w:spacing w:line="600" w:lineRule="auto"/>
        <w:ind w:firstLine="720"/>
        <w:contextualSpacing/>
        <w:jc w:val="both"/>
        <w:rPr>
          <w:rFonts w:eastAsia="Times New Roman"/>
          <w:szCs w:val="24"/>
        </w:rPr>
      </w:pPr>
      <w:r>
        <w:rPr>
          <w:rFonts w:eastAsia="Times New Roman"/>
          <w:szCs w:val="24"/>
        </w:rPr>
        <w:t>Με τη συγκεκριμένη συμφωνία κυρώνουμε οι όμιλοι πολυεθνικών επιχειρήσεων με ετήσια ενοποιημένα έσοδα πάνω από 750 εκατομμύρια ευρώ να οφείλουν να υποβάλλουν την έκθεση ανά χώρα. Υποχρεώνονται να παρέχουν πληροφορίες για μια σειρά από σημαντικά οικονομικά στοιχεία των δραστηριοτήτων τους, που επιτρέπουν στις φορολογικές αρχές να πραγματοποιήσουν μια πρώτη εκτίμηση για το αν μια επιχείρηση είναι πραγματική ή εικονική δραστηριότητα.</w:t>
      </w:r>
    </w:p>
    <w:p w14:paraId="799807E3"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Είναι πολύτιμα γιατί, ακόμη κι αν προστατεύονται από αυστηρές ρήτρες εμπιστευτικότητας και δεν επιτρέπεται από την ίδια τη σύμβαση να χρησιμοποιηθούν σαν αποδεικτικά στοιχεία, οι φορολογικές αρχές μπορούν και πρέπει να τα αξιοποιήσουν για την αξιολόγηση των κινδύνων σε σχέση με τις τιμές </w:t>
      </w:r>
      <w:proofErr w:type="spellStart"/>
      <w:r>
        <w:rPr>
          <w:rFonts w:eastAsia="Times New Roman"/>
          <w:szCs w:val="24"/>
        </w:rPr>
        <w:t>ενδοομιλικών</w:t>
      </w:r>
      <w:proofErr w:type="spellEnd"/>
      <w:r>
        <w:rPr>
          <w:rFonts w:eastAsia="Times New Roman"/>
          <w:szCs w:val="24"/>
        </w:rPr>
        <w:t xml:space="preserve"> συναλλαγών και τη διάβρωση της φορολογικής βάσης και τη μεταφορά κερδών για οικονομική και στατιστική ανάλυση και για περαιτέρω έρευνα σχετικά με τις τιμές των </w:t>
      </w:r>
      <w:proofErr w:type="spellStart"/>
      <w:r>
        <w:rPr>
          <w:rFonts w:eastAsia="Times New Roman"/>
          <w:szCs w:val="24"/>
        </w:rPr>
        <w:t>ενδοομιλικών</w:t>
      </w:r>
      <w:proofErr w:type="spellEnd"/>
      <w:r>
        <w:rPr>
          <w:rFonts w:eastAsia="Times New Roman"/>
          <w:szCs w:val="24"/>
        </w:rPr>
        <w:t xml:space="preserve"> συναλλαγών ενός πολυεθνικού ομίλου ή όσον αφορά σε άλλα φορολογικά θέματα στο πλαίσιο του φορολογικού ελέγχου.</w:t>
      </w:r>
    </w:p>
    <w:p w14:paraId="799807E4"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Κυβέρνησή μας αξιοποιεί κάθε ευκαιρία που προσφέρουν οι διεθνείς συμφωνίες, οι συμφωνίες σε επίπεδο ευρωπαϊκής ένωσης και σε επίπεδο ΟΟΣΑ για να αντιμετωπίσουμε τη μαζική φοροδιαφυγή που κάνουν ορισμένες πολυεθνικές εταιρείες. Θέλουμε να προστατεύσουμε τη φορολογική βάση, θέλουμε η οικονομική δραστηριότητα που γίνεται στην Ελλάδα και </w:t>
      </w:r>
      <w:r>
        <w:rPr>
          <w:rFonts w:eastAsia="Times New Roman"/>
          <w:szCs w:val="24"/>
        </w:rPr>
        <w:lastRenderedPageBreak/>
        <w:t xml:space="preserve">επωφελείται από τις δημόσιες υποδομές και την εγχώρια ζήτηση να φορολογείται στην Ελλάδα. Θέλουμε να διατηρούνται οι ίσοι και δίκαιοι όροι ανταγωνισμού μεταξύ μικρών, μεσαίων και πολυεθνικών επιχειρήσεων, μεταξύ νομοταγών και μη νομοταγών επιχειρήσεων. </w:t>
      </w:r>
    </w:p>
    <w:p w14:paraId="799807E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Οι πρακτικές της μεταφοράς κερδών μέσω των </w:t>
      </w:r>
      <w:proofErr w:type="spellStart"/>
      <w:r>
        <w:rPr>
          <w:rFonts w:eastAsia="Times New Roman"/>
          <w:szCs w:val="24"/>
        </w:rPr>
        <w:t>ενδοομιλικών</w:t>
      </w:r>
      <w:proofErr w:type="spellEnd"/>
      <w:r>
        <w:rPr>
          <w:rFonts w:eastAsia="Times New Roman"/>
          <w:szCs w:val="24"/>
        </w:rPr>
        <w:t xml:space="preserve"> συναλλαγών ή μέσω τριγωνικών συναλλαγών και άλλων τεχνασμάτων, οι πρακτικές της εικονικής μετεγκατάστασης επιχειρήσεων είναι παράνομες. Πρέπει να το τονίσουμε. Είναι κάτι που αναγνωρίζεται στο διεθνές νομικό πλαίσιο και υπάρχει πλέον ένα εκτεταμένο δίκτυο ανταλλαγής φορολογικών πληροφοριών μεταξύ των κρατών-μελών της Ευρωπαϊκής Ένωσης και μεταξύ των κρατών του ΟΟΣΑ.</w:t>
      </w:r>
    </w:p>
    <w:p w14:paraId="799807E6" w14:textId="77777777" w:rsidR="006149CC" w:rsidRDefault="00922564">
      <w:pPr>
        <w:spacing w:line="600" w:lineRule="auto"/>
        <w:ind w:firstLine="720"/>
        <w:contextualSpacing/>
        <w:jc w:val="both"/>
        <w:rPr>
          <w:rFonts w:eastAsia="Times New Roman"/>
          <w:szCs w:val="24"/>
        </w:rPr>
      </w:pPr>
      <w:r w:rsidRPr="00D32631">
        <w:rPr>
          <w:rFonts w:eastAsia="Times New Roman"/>
          <w:color w:val="000000" w:themeColor="text1"/>
          <w:szCs w:val="24"/>
        </w:rPr>
        <w:t xml:space="preserve">Στην Ελλάδα έχουμε δημιουργήσει ένα ισχυρό θεσμικό πλαίσιο με βάση τις συμφωνίες αυτές. Το εμπλουτίζουμε και το βελτιώνουμε διαρκώς, ώστε να μπορέσουν οι φορολογικές αρχές να κάνουν τους ελέγχους και να εντοπίσουν </w:t>
      </w:r>
      <w:r>
        <w:rPr>
          <w:rFonts w:eastAsia="Times New Roman"/>
          <w:szCs w:val="24"/>
        </w:rPr>
        <w:t>τη φοροδιαφυγή. Και πραγματικά η Ανεξάρτητη Αρχή Δημοσίων Εσόδων έχει εντατικοποιήσει τους φορολογικούς και τελωνιακούς ελέγχους, ενισχύεται με προσωπικό, εξοπλισμό, τεχνογνωσία, γιατί υπάρχει σήμερα από την Κυβέρνησή μας η πολιτική βούληση για την αντιμετώπιση της φοροδιαφυγής και της λαθρεμπορίας.</w:t>
      </w:r>
    </w:p>
    <w:p w14:paraId="799807E7" w14:textId="77777777" w:rsidR="006149CC" w:rsidRDefault="00922564">
      <w:pPr>
        <w:spacing w:line="600" w:lineRule="auto"/>
        <w:ind w:firstLine="720"/>
        <w:contextualSpacing/>
        <w:jc w:val="both"/>
        <w:rPr>
          <w:rFonts w:eastAsia="Times New Roman"/>
          <w:szCs w:val="24"/>
        </w:rPr>
      </w:pPr>
      <w:r>
        <w:rPr>
          <w:rFonts w:eastAsia="Times New Roman"/>
          <w:szCs w:val="24"/>
        </w:rPr>
        <w:t>Πριν προχωρήσω στις τροπολογίες, θα ήθελα να δώσω κάποιες νομοτεχνικές βελτιώσεις. Είναι κάποιες διορθώσεις. Εκείνο που είναι σημαντικό είναι αυτό που είχα αναφέρει και στην επιτροπή. Οι 10.000 ευρώ αντικαθίστανται με 20.000 ευρώ και οι 5.000 ευρώ αντικαθίστανται με 10.000 ευρώ έως το δεύτερο μέρος, στην παράγραφο 4 του τρίτου άρθρου.</w:t>
      </w:r>
    </w:p>
    <w:p w14:paraId="799807E8"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(Στο σημείο αυτό η Υφυπουργός 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 </w:t>
      </w:r>
    </w:p>
    <w:p w14:paraId="799807E9" w14:textId="77777777" w:rsidR="006149CC" w:rsidRDefault="00922564">
      <w:pPr>
        <w:spacing w:line="600" w:lineRule="auto"/>
        <w:contextualSpacing/>
        <w:jc w:val="center"/>
        <w:rPr>
          <w:rFonts w:eastAsia="Times New Roman"/>
          <w:color w:val="FF0000"/>
          <w:szCs w:val="24"/>
        </w:rPr>
      </w:pPr>
      <w:r w:rsidRPr="00471B86">
        <w:rPr>
          <w:rFonts w:eastAsia="Times New Roman"/>
          <w:color w:val="FF0000"/>
          <w:szCs w:val="24"/>
        </w:rPr>
        <w:lastRenderedPageBreak/>
        <w:t>ΑΛΛΑΓΗ ΣΕΛΙΔΑΣ</w:t>
      </w:r>
    </w:p>
    <w:p w14:paraId="799807EA" w14:textId="77777777" w:rsidR="006149CC" w:rsidRDefault="00922564">
      <w:pPr>
        <w:spacing w:line="600" w:lineRule="auto"/>
        <w:contextualSpacing/>
        <w:jc w:val="center"/>
        <w:rPr>
          <w:rFonts w:eastAsia="Times New Roman"/>
          <w:szCs w:val="24"/>
        </w:rPr>
      </w:pPr>
      <w:r>
        <w:rPr>
          <w:rFonts w:eastAsia="Times New Roman"/>
          <w:szCs w:val="24"/>
        </w:rPr>
        <w:t>(Να μπουν οι σελίδες 28 και 29)</w:t>
      </w:r>
    </w:p>
    <w:p w14:paraId="799807EB" w14:textId="77777777" w:rsidR="006149CC" w:rsidRDefault="00922564">
      <w:pPr>
        <w:spacing w:line="600" w:lineRule="auto"/>
        <w:contextualSpacing/>
        <w:jc w:val="center"/>
        <w:rPr>
          <w:rFonts w:eastAsia="Times New Roman"/>
          <w:color w:val="FF0000"/>
          <w:szCs w:val="24"/>
        </w:rPr>
      </w:pPr>
      <w:r w:rsidRPr="00471B86">
        <w:rPr>
          <w:rFonts w:eastAsia="Times New Roman"/>
          <w:color w:val="FF0000"/>
          <w:szCs w:val="24"/>
        </w:rPr>
        <w:t>ΑΛΛΑΓΗ ΣΕΛΙΔΑΣ</w:t>
      </w:r>
    </w:p>
    <w:p w14:paraId="799807EC" w14:textId="77777777" w:rsidR="006149CC" w:rsidRDefault="00922564">
      <w:pPr>
        <w:spacing w:line="600" w:lineRule="auto"/>
        <w:ind w:firstLine="720"/>
        <w:contextualSpacing/>
        <w:jc w:val="both"/>
        <w:rPr>
          <w:rFonts w:eastAsia="Times New Roman"/>
          <w:szCs w:val="24"/>
        </w:rPr>
      </w:pPr>
      <w:r>
        <w:rPr>
          <w:rFonts w:eastAsia="Times New Roman"/>
          <w:b/>
          <w:bCs/>
        </w:rPr>
        <w:t xml:space="preserve">ΑΙΚΑΤΕΡΙΝΗ ΠΑΠΑΝΑΤΣΙΟΥ (Υφυπουργός Οικονομικών): </w:t>
      </w:r>
      <w:r>
        <w:rPr>
          <w:rFonts w:eastAsia="Times New Roman"/>
          <w:szCs w:val="24"/>
        </w:rPr>
        <w:t xml:space="preserve">Επίσης, ξεκινώντας από την τροπολογία με γενικό αριθμό 1261 και ειδικό 204, η Ειδική Γραμματεία του ΣΔΟΕ συνεχίζει με αμείωτη ένταση το έργο της με στόχο την καταπολέμηση του μείζονος οικονομικού εγκλήματος κάθε μορφής. Ήδη βλέπουμε και τα επιτεύγματά της το τελευταίο διάστημα.     </w:t>
      </w:r>
    </w:p>
    <w:p w14:paraId="799807E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τροπολογία και σε συνεργασία με το αρμόδιο Υπουργείο Εργασίας δίνουμε ένα επιπλέον όπλο στην ελεγκτική υπηρεσία του Υπουργείου μας, καθιστώντας τη συναρμόδια όχι μόνο για την παρεμπίπτουσα διαπίστωση παράβασης της εργατικής νομοθεσίας αλλά και για την αυτοτελή διενέργεια ελέγχων με τον ίδιο στόχο. </w:t>
      </w:r>
    </w:p>
    <w:p w14:paraId="799807E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με την προτεινόμενη τροπολογία προστίθεται η Ειδική Γραμματεία ΣΔΟΕ σαν ελεγκτικό σώμα μαζί με την Οικονομική Αστυνομία, η οποία έχει την αρμοδιότητα να διενεργεί ελέγχους αρμοδιότητας του ΙΚΑ-ΕΤΑΜ και του Σώματος Επιθεώρησης Εργασίας και να προβαίνει στη σύνταξη και την υποβολή αρμοδίως σχετικής έκθεσης ελέγχου στις περιπτώσεις που διαπιστώνονται παραβάσεις της εργατικής νομοθεσίας, όπως για παράδειγμα αδήλωτη εργασία κ.λπ.. Θεωρούμε ότι τα αποτελέσματα της συγκεκριμένης ρύθμισης θα είναι ιδιαίτερα θετικά στον αγώνα της Κυβέρνησής μας ενάντια στην παράνομη εργασία και στην προάσπιση του δημόσιου συμφέροντος γενικότερα. Έχουμε ήδη τα αποτελέσματα του ΣΕΠΕ. Με την ενίσχυση και με το ΣΔΟΕ πιστεύουμε ότι θα έχουμε καλύτερα αποτελέσματα. </w:t>
      </w:r>
    </w:p>
    <w:p w14:paraId="799807E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τροπολογία με γενικό αριθμό 1263 και με ειδικό αριθμό 205 θα ήθελα να καταθέσω μια νομοτεχνική βελτίωση. Διαγράφεται το δεύτερο άρθρο που αποτελεί τις αποδοχές των μελών μουσικών συνόλων «ΕΡΤ Α.Ε.», επειδή θα μπει σε αντίστοιχο νομοσχέδιο του αρμόδιου Υπουργείου. Θα αναφερθώ μόνο στα άλλα άρθρα. </w:t>
      </w:r>
    </w:p>
    <w:p w14:paraId="799807F0" w14:textId="77777777" w:rsidR="006149CC" w:rsidRDefault="00922564">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την προαναφερθείσα νομοτεχνική βελτίωση στην τροπολογία, η οποία έχει ως εξής:</w:t>
      </w:r>
    </w:p>
    <w:p w14:paraId="799807F1" w14:textId="77777777" w:rsidR="006149CC" w:rsidRDefault="00922564">
      <w:pPr>
        <w:spacing w:line="600" w:lineRule="auto"/>
        <w:contextualSpacing/>
        <w:jc w:val="center"/>
        <w:rPr>
          <w:rFonts w:eastAsia="Times New Roman"/>
          <w:color w:val="FF0000"/>
          <w:szCs w:val="24"/>
        </w:rPr>
      </w:pPr>
      <w:r w:rsidRPr="008C0FB0">
        <w:rPr>
          <w:rFonts w:eastAsia="Times New Roman"/>
          <w:color w:val="FF0000"/>
          <w:szCs w:val="24"/>
        </w:rPr>
        <w:t>ΑΛΛΑΓΗ ΣΕΛΙΔΑΣ</w:t>
      </w:r>
    </w:p>
    <w:p w14:paraId="799807F2" w14:textId="77777777" w:rsidR="006149CC" w:rsidRDefault="00922564">
      <w:pPr>
        <w:spacing w:line="600" w:lineRule="auto"/>
        <w:contextualSpacing/>
        <w:jc w:val="center"/>
        <w:rPr>
          <w:rFonts w:eastAsia="Times New Roman"/>
          <w:szCs w:val="24"/>
        </w:rPr>
      </w:pPr>
      <w:r>
        <w:rPr>
          <w:rFonts w:eastAsia="Times New Roman"/>
          <w:szCs w:val="24"/>
        </w:rPr>
        <w:t>(Να μπει η σελίδα 33)</w:t>
      </w:r>
    </w:p>
    <w:p w14:paraId="799807F3" w14:textId="77777777" w:rsidR="006149CC" w:rsidRDefault="00922564">
      <w:pPr>
        <w:spacing w:line="600" w:lineRule="auto"/>
        <w:contextualSpacing/>
        <w:jc w:val="center"/>
        <w:rPr>
          <w:rFonts w:eastAsia="Times New Roman"/>
          <w:color w:val="FF0000"/>
          <w:szCs w:val="24"/>
        </w:rPr>
      </w:pPr>
      <w:r w:rsidRPr="008C0FB0">
        <w:rPr>
          <w:rFonts w:eastAsia="Times New Roman"/>
          <w:color w:val="FF0000"/>
          <w:szCs w:val="24"/>
        </w:rPr>
        <w:t>ΑΛΛΑΓΗ ΣΕΛΙΔΑΣ</w:t>
      </w:r>
    </w:p>
    <w:p w14:paraId="799807F4" w14:textId="77777777" w:rsidR="006149CC" w:rsidRDefault="00922564">
      <w:pPr>
        <w:spacing w:line="600" w:lineRule="auto"/>
        <w:ind w:firstLine="720"/>
        <w:contextualSpacing/>
        <w:jc w:val="both"/>
        <w:rPr>
          <w:rFonts w:eastAsia="Times New Roman" w:cs="Times New Roman"/>
          <w:szCs w:val="24"/>
        </w:rPr>
      </w:pPr>
      <w:r>
        <w:rPr>
          <w:rFonts w:eastAsia="Times New Roman"/>
          <w:b/>
          <w:bCs/>
        </w:rPr>
        <w:t xml:space="preserve">ΑΙΚΑΤΕΡΙΝΗ ΠΑΠΑΝΑΤΣΙΟΥ (Υφυπουργός Οικονομικών): </w:t>
      </w:r>
      <w:r>
        <w:rPr>
          <w:rFonts w:eastAsia="Times New Roman" w:cs="Times New Roman"/>
          <w:szCs w:val="24"/>
        </w:rPr>
        <w:t xml:space="preserve">Με το πρώτο άρθρο της προωθούμενης τροπολογίας επιδιώκεται να </w:t>
      </w:r>
      <w:proofErr w:type="spellStart"/>
      <w:r>
        <w:rPr>
          <w:rFonts w:eastAsia="Times New Roman" w:cs="Times New Roman"/>
          <w:szCs w:val="24"/>
        </w:rPr>
        <w:t>εξορθολογιστούν</w:t>
      </w:r>
      <w:proofErr w:type="spellEnd"/>
      <w:r>
        <w:rPr>
          <w:rFonts w:eastAsia="Times New Roman" w:cs="Times New Roman"/>
          <w:szCs w:val="24"/>
        </w:rPr>
        <w:t xml:space="preserve"> οι αποδοχές του ειδικού εκπαιδευτικού προσωπικού και εργαστηριακού διδακτικού προσωπικού των Πανεπιστημίων, των Ανώτατων Τεχνολογικών Ιδρυμάτων και της Ανώτατης Σχολής Παιδαγωγικής και Τεχνολογικής Εκπαίδευσης, των Ανώτατων Στρατιωτικών Εκπαιδευτικών Ιδρυμάτων, των Ανώτατων Εκκλησιαστικών Ακαδημιών και των Ακαδημιών Εμπορικού Ναυτικού, καθώς και των μουσικών των κρατικών ορχηστρών. Σημειώνεται ότι πρόκειται για αμοιβή με ειδικά μισθολόγια και η τροπολογία μεταβάλλει θετικά τις αποδοχές τους. </w:t>
      </w:r>
    </w:p>
    <w:p w14:paraId="799807F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Με το τρίτο άρθρο, που γίνεται δεύτερο τώρα, εφόσον έχουμε τη διαγραφή του πρώτου, έχουμε τη ρύθμιση που αφορά στο Ταμείο Παρακαταθηκών και Δανείων. Ουσιαστικά αποφέρει επέκταση του πεδίου εφαρμογής ήδη υπαρχουσών ευνοϊκών ρυθμίσεων για τους συνεπείς δανειολήπτες του ταμείου. </w:t>
      </w:r>
    </w:p>
    <w:p w14:paraId="799807F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συγκεκριμένα, δυνάμει της νέας πολιτικής του ταμείου, συνεπείς δανειολήπτες επιβραβεύονται με επιστροφή προς αυτούς μέρους καταβληθέντων τόκων στο πλαίσιο εξυπηρέτησης των ενυπόθηκων δανείων του στεγαστικού τομέα. Ωστόσο μέχρι σήμερα η πολιτική αυτή δεν εφαρμόζεται στους δανειολήπτες εκείνους των οποίων τα δάνεια έχουν μεταβιβαστεί και </w:t>
      </w:r>
      <w:proofErr w:type="spellStart"/>
      <w:r>
        <w:rPr>
          <w:rFonts w:eastAsia="Times New Roman" w:cs="Times New Roman"/>
          <w:szCs w:val="24"/>
        </w:rPr>
        <w:t>τιτλοποιηθεί</w:t>
      </w:r>
      <w:proofErr w:type="spellEnd"/>
      <w:r>
        <w:rPr>
          <w:rFonts w:eastAsia="Times New Roman" w:cs="Times New Roman"/>
          <w:szCs w:val="24"/>
        </w:rPr>
        <w:t xml:space="preserve"> κατά τις διατάξεις του άρθρου 9 του ν.3452/2006. Με την προτεινόμενη νομοθετική ρύθμιση επιχειρείται να υπάρξει ίση μεταχείριση όλων των δανειοληπτών του Ταμείου Παρακαταθηκών και Δανείων συμπεριλαμβανομένων και αυτών με </w:t>
      </w:r>
      <w:proofErr w:type="spellStart"/>
      <w:r>
        <w:rPr>
          <w:rFonts w:eastAsia="Times New Roman" w:cs="Times New Roman"/>
          <w:szCs w:val="24"/>
        </w:rPr>
        <w:t>τιτλοποιημένα</w:t>
      </w:r>
      <w:proofErr w:type="spellEnd"/>
      <w:r>
        <w:rPr>
          <w:rFonts w:eastAsia="Times New Roman" w:cs="Times New Roman"/>
          <w:szCs w:val="24"/>
        </w:rPr>
        <w:t xml:space="preserve"> ενυπόθηκα στεγαστικά δάνεια που παραμένουν συναλλασσόμενοί του, καθώς η διαδικασία είσπραξης </w:t>
      </w:r>
      <w:proofErr w:type="spellStart"/>
      <w:r>
        <w:rPr>
          <w:rFonts w:eastAsia="Times New Roman" w:cs="Times New Roman"/>
          <w:szCs w:val="24"/>
        </w:rPr>
        <w:t>εκχωρηθεισών</w:t>
      </w:r>
      <w:proofErr w:type="spellEnd"/>
      <w:r>
        <w:rPr>
          <w:rFonts w:eastAsia="Times New Roman" w:cs="Times New Roman"/>
          <w:szCs w:val="24"/>
        </w:rPr>
        <w:t xml:space="preserve"> απαιτήσεων από τα δάνειά τους εξακολουθεί να γίνεται από το Ταμείο Παρακαταθηκών και Δανείων. Το κόστος της προτεινόμενης ρύθμισης θα καλύπτεται από το Ταμείο Παρακαταθηκών και Δανείων και γι’ αυτό δεν έχει υπάρξει η σχετική πρόβλεψη στον προϋπολογισμό του 2017. </w:t>
      </w:r>
    </w:p>
    <w:p w14:paraId="799807F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Με το επόμενο άρθρο με την πρώτη από τις προτεινόμενες τροποποιήσεις του ν.4484/2017 επιχειρείται να επιβεβαιωθεί με ρητό τρόπο ο ειδικός χαρακτήρας των διατάξεων που αφορούν την ανεξάρτητη αρχή δημοσίων εσόδων. Ειδικότερα προβλέπεται ότι οι τροποποιήσεις που επήλθαν στον ν.4270/2014 δυνάμει των </w:t>
      </w:r>
      <w:proofErr w:type="spellStart"/>
      <w:r>
        <w:rPr>
          <w:rFonts w:eastAsia="Times New Roman" w:cs="Times New Roman"/>
          <w:szCs w:val="24"/>
        </w:rPr>
        <w:t>οριζομένων</w:t>
      </w:r>
      <w:proofErr w:type="spellEnd"/>
      <w:r>
        <w:rPr>
          <w:rFonts w:eastAsia="Times New Roman" w:cs="Times New Roman"/>
          <w:szCs w:val="24"/>
        </w:rPr>
        <w:t xml:space="preserve"> στις διατάξεις του άρθρου 34 του ν.4484/2017 εφαρμόζεται με την επιφύλαξη των ειδικότερων διατάξεων για την αρχή προς τον σκοπό εύρυθμης και απρόσκοπτης επιτέλεσης του σκοπού της. </w:t>
      </w:r>
    </w:p>
    <w:p w14:paraId="799807F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Με το τελευταίο άρθρο οι τροποποιήσεις του 4484/2017 αφορούν αφ’ ενός στις αναγκαίες και νομοτεχνικές βελτιώσεις, προκειμένου να διευκολυνθεί η διαδικασία προσδιορισμού των </w:t>
      </w:r>
      <w:proofErr w:type="spellStart"/>
      <w:r>
        <w:rPr>
          <w:rFonts w:eastAsia="Times New Roman" w:cs="Times New Roman"/>
          <w:szCs w:val="24"/>
        </w:rPr>
        <w:t>αχρεωστή</w:t>
      </w:r>
      <w:r>
        <w:rPr>
          <w:rFonts w:eastAsia="Times New Roman" w:cs="Times New Roman"/>
          <w:szCs w:val="24"/>
        </w:rPr>
        <w:lastRenderedPageBreak/>
        <w:t>τως</w:t>
      </w:r>
      <w:proofErr w:type="spellEnd"/>
      <w:r>
        <w:rPr>
          <w:rFonts w:eastAsia="Times New Roman" w:cs="Times New Roman"/>
          <w:szCs w:val="24"/>
        </w:rPr>
        <w:t xml:space="preserve"> καταβληθέντων ποσών σε περίπτωση αμετάκλητης καταδίκης του αιτούντος ή αμετάκλητης αποδοχής σε βάρος της </w:t>
      </w:r>
      <w:proofErr w:type="spellStart"/>
      <w:r>
        <w:rPr>
          <w:rFonts w:eastAsia="Times New Roman" w:cs="Times New Roman"/>
          <w:szCs w:val="24"/>
        </w:rPr>
        <w:t>ασκηθείσας</w:t>
      </w:r>
      <w:proofErr w:type="spellEnd"/>
      <w:r>
        <w:rPr>
          <w:rFonts w:eastAsia="Times New Roman" w:cs="Times New Roman"/>
          <w:szCs w:val="24"/>
        </w:rPr>
        <w:t xml:space="preserve"> αγωγής και αφ’ ετέρου στην απλοποίηση και διευκόλυνση της διαδικασίας πλήρωσης των θέσεων προσωπικού στο Συμβούλιο Οικονομικών Εμπειρογνωμόνων στις περιπτώσεις που δεν έχει οριστεί ή ελλείπει ο πρόεδρος του Συμβουλίου για οποιονδήποτε λόγο. </w:t>
      </w:r>
    </w:p>
    <w:p w14:paraId="799807F9" w14:textId="77777777" w:rsidR="006149CC" w:rsidRDefault="00922564">
      <w:pPr>
        <w:spacing w:line="600" w:lineRule="auto"/>
        <w:ind w:firstLine="720"/>
        <w:contextualSpacing/>
        <w:jc w:val="both"/>
        <w:rPr>
          <w:rFonts w:eastAsia="Times New Roman"/>
          <w:szCs w:val="24"/>
        </w:rPr>
      </w:pPr>
      <w:r>
        <w:rPr>
          <w:rFonts w:eastAsia="Times New Roman"/>
          <w:szCs w:val="24"/>
        </w:rPr>
        <w:t>Στην τελευταία τροπολογία με γενικό αριθμό 1266 και ειδικό 206 έχουμε παράταση της προθεσμίας της οικειοθελούς αποκάλυψης φορολογητέας ύλης. Παρατείνεται, λόγω της μεγάλης ανταπόκρισης των φορολογουμένων, μέχρι τις 31-10-2017 η προθεσμία για την υπαγωγή στη ρύθμιση. Για τις δηλώσεις που υποβάλλονται μετά την 1-6-2017 μέχρι και τις 31-10-2017 εφαρμόζονται συντελεστές πρόσθετων φόρων που ορίζονται στις διατάξεις του άρθρου 30 του ν.4474/2017.</w:t>
      </w:r>
    </w:p>
    <w:p w14:paraId="799807FA"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Νομίζω ότι με τις τρεις αυτές τροπολογίες έχουμε ολοκληρώσει και περιμένουμε τις ερωτήσεις σας, εάν υπάρχουν. </w:t>
      </w:r>
    </w:p>
    <w:p w14:paraId="799807FB"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w:t>
      </w:r>
    </w:p>
    <w:p w14:paraId="799807FC"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ευχαριστώ.</w:t>
      </w:r>
    </w:p>
    <w:p w14:paraId="799807FD" w14:textId="77777777" w:rsidR="006149CC" w:rsidRDefault="00922564">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μπορώ να έχω τον λόγο;</w:t>
      </w:r>
    </w:p>
    <w:p w14:paraId="799807FE"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w:t>
      </w:r>
      <w:proofErr w:type="spellStart"/>
      <w:r>
        <w:rPr>
          <w:rFonts w:eastAsia="Times New Roman"/>
          <w:szCs w:val="24"/>
        </w:rPr>
        <w:t>Δένδιας</w:t>
      </w:r>
      <w:proofErr w:type="spellEnd"/>
      <w:r>
        <w:rPr>
          <w:rFonts w:eastAsia="Times New Roman"/>
          <w:szCs w:val="24"/>
        </w:rPr>
        <w:t>, Κοινοβουλευτικός Εκπρόσωπος της Νέας Δημοκρατίας, έχει τον λόγο.</w:t>
      </w:r>
    </w:p>
    <w:p w14:paraId="799807FF" w14:textId="77777777" w:rsidR="006149CC" w:rsidRDefault="00922564">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θα είμαι ιδιαίτερα σύντομος. Άλλωστε, όσον αφορά τα θέματα του βασικού κορμού του νομοθετήματος και των δύο εκ των τριών τροπολογιών -γιατί η τρίτη κατατέθηκε καθ’ ην ώρα μιλούσε- έχει τοποθετηθεί ο εισηγητής μας, ο Βουλευτής Αττικής κ. Γεώργιος Βλάχος.</w:t>
      </w:r>
    </w:p>
    <w:p w14:paraId="79980800"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 xml:space="preserve">Εγώ αυτό το οποίο κατ’ αρχάς σημειώνω είναι –νομίζω- συνηθισμένο, γνωστό, επαναλαμβανόμενο, ότι αυτή τη στιγμή η Κυβέρνηση εισηγείται μια πολυμερή συμφωνία συμπληρωματική, όταν είχε αρνηθεί ο ΣΥΡΙΖΑ να ψηφίσει την αρχική συμφωνία, αλλά αυτά τα έχουμε συνηθίσει. </w:t>
      </w:r>
    </w:p>
    <w:p w14:paraId="79980801"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Βεβαίως θέλω να παρατηρήσω σε όσα είπε πριν ο συνάδελφος του ΠΑΣΟΚ ότι ο ΣΥΡΙΖΑ έχει ένα περίεργο ιστορικό. Δηλαδή, για όσους θυμούνται τη δεκαετία του ’80, ως Κομμουνιστικό Κόμμα Ελλάδας Εσωτερικού τότε, ήταν υπέρ της εισόδου μας στην Ευρωπαϊκή Ένωση, ήταν από τα λίγα κόμματα τα οποία στήριξαν τότε την εθνική προσπάθεια του Κωνσταντίνου Καραμανλή, η οποία υπεγράφη από τον τότε Πρωθυπουργό Γεώργιο Ράλλη για την είσοδο στην ΕΟΚ το 1980, όταν αντίθετα το τότε ΠΑΣΟΚ διαδήλωνε εναντίον της εισόδου στην ΕΟΚ με τη γνωστή φράση «ΕΟΚ και ΝΑΤΟ το ίδιο συνδικάτο» και άλλα πολλά και γραφικά της εποχής. Αυτό το αναφέρω, μιας και ο κύριος συνάδελφος θέλησε να μας θυμίσει την ιστορία του καθενός, για να μην ξεχνάμε ο καθένας την όποια ιστορία μας. </w:t>
      </w:r>
    </w:p>
    <w:p w14:paraId="79980802"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Βεβαίως η παράδοση του Κομμουνιστικού Κόμματος Ελλάδας του Εσωτερικού του Λεωνίδα Κύρκου δεν ακολουθήθηκε από τον ΣΥΡΙΖΑ. Πράγματι, μετά ο ΣΥΡΙΖΑ διολίσθησε σε τελείως αντιευρωπαϊκές στάσεις, τάσεις και τοποθετήσεις, για να επανέλθει βέβαια ως </w:t>
      </w:r>
      <w:proofErr w:type="spellStart"/>
      <w:r>
        <w:rPr>
          <w:rFonts w:eastAsia="Times New Roman"/>
          <w:szCs w:val="24"/>
        </w:rPr>
        <w:t>μνημονιακό</w:t>
      </w:r>
      <w:proofErr w:type="spellEnd"/>
      <w:r>
        <w:rPr>
          <w:rFonts w:eastAsia="Times New Roman"/>
          <w:szCs w:val="24"/>
        </w:rPr>
        <w:t xml:space="preserve"> κόμμα και να δεχθεί προχθές τα συγχαρητήρια από όλους τους Ευρωπαίους, του κ. </w:t>
      </w:r>
      <w:proofErr w:type="spellStart"/>
      <w:r>
        <w:rPr>
          <w:rFonts w:eastAsia="Times New Roman"/>
          <w:szCs w:val="24"/>
        </w:rPr>
        <w:t>Ντάισελμπλουμ</w:t>
      </w:r>
      <w:proofErr w:type="spellEnd"/>
      <w:r>
        <w:rPr>
          <w:rFonts w:eastAsia="Times New Roman"/>
          <w:szCs w:val="24"/>
        </w:rPr>
        <w:t xml:space="preserve">, για τη σωστή στάση την οποία ακολουθεί και μάλιστα να δεχθεί και η ελληνική κοινωνία -διά </w:t>
      </w:r>
      <w:proofErr w:type="spellStart"/>
      <w:r>
        <w:rPr>
          <w:rFonts w:eastAsia="Times New Roman"/>
          <w:szCs w:val="24"/>
        </w:rPr>
        <w:t>χειλέων</w:t>
      </w:r>
      <w:proofErr w:type="spellEnd"/>
      <w:r>
        <w:rPr>
          <w:rFonts w:eastAsia="Times New Roman"/>
          <w:szCs w:val="24"/>
        </w:rPr>
        <w:t xml:space="preserve"> του κ. </w:t>
      </w:r>
      <w:proofErr w:type="spellStart"/>
      <w:r>
        <w:rPr>
          <w:rFonts w:eastAsia="Times New Roman"/>
          <w:szCs w:val="24"/>
        </w:rPr>
        <w:t>Ντάισελμπλουμ</w:t>
      </w:r>
      <w:proofErr w:type="spellEnd"/>
      <w:r>
        <w:rPr>
          <w:rFonts w:eastAsia="Times New Roman"/>
          <w:szCs w:val="24"/>
        </w:rPr>
        <w:t xml:space="preserve">- τη συμβουλή να μην ασχολούμεθα με την ανατροπή αυτής της λαμπρής Κυβέρνησης, την οποία έχουμε, η οποία εισάγει εξαιρετικά νομοθετήματα και λαμπρές τροπολογίες. Κι έρχομαι τώρα σε </w:t>
      </w:r>
      <w:r>
        <w:rPr>
          <w:rFonts w:eastAsia="Times New Roman"/>
          <w:szCs w:val="24"/>
        </w:rPr>
        <w:lastRenderedPageBreak/>
        <w:t xml:space="preserve">αυτό το τελευταίο, όπως είναι οι τρεις σημερινές, εκ των οποίων η μία είναι εμπρόθεσμη και οι δύο, κατά την κυβερνητική συνήθεια, άσχετες και εκπρόθεσμες.  </w:t>
      </w:r>
    </w:p>
    <w:p w14:paraId="79980803"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Ειλικρινά, κυρία Υπουργέ, μου ξεφεύγει να αντιληφθώ τι αναγκάζει μια κυβέρνηση να καταλήγει σε τέτοιον ερασιτεχνισμό. Δεν μπορώ να το καταλάβω. Δεν μπορώ να καταλάβω τι αναγκάζει μια Κυβέρνηση, ανεξαρτήτως του σωστού ή του λάθους, του ορθού ή του εσφαλμένου κάθε τροπολογίας, σε κάθε νομοθέτημα να φέρνει μια κύρωση ή μια ευρωπαϊκή υποχρέωση και δίπλα μια τροπολογία η οποία συνήθως να υποκρύπτει ή λάθος ή ρουσφέτι. </w:t>
      </w:r>
    </w:p>
    <w:p w14:paraId="79980804"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Αυτό το οποίο συνεχίζεται και τα δύο χρόνια αυτής της Κυβέρνησης δεν έχει παρατηρηθεί ποτέ σε αυτό το μέγεθος σε μια Εθνική Αντιπροσωπεία, που εδώ που τα λέμε δεν διεκδικούσε και στο παρελθόν βραβείο για την ποιότητα του νομοθετικού της έργου. Όμως, ανάμεσα σε αυτό και σε αυτό που βλέπουμε σήμερα, στο να έρχονται τρεις εκπρόθεσμες τροπολογίες και πάνω στις τροπολογίες μάλιστα να μας δίνεται κι ένα σημείωμα με νομοτεχνικές αλλαγές, δεν υπάρχει προηγούμενο. </w:t>
      </w:r>
    </w:p>
    <w:p w14:paraId="7998080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Παρεμπιπτόντως, θα προσέθετα σε αυτόν ο οποίος υπογράφει τις νομοτεχνικές αλλαγές ότι το </w:t>
      </w:r>
      <w:proofErr w:type="spellStart"/>
      <w:r>
        <w:rPr>
          <w:rFonts w:eastAsia="Times New Roman"/>
          <w:szCs w:val="24"/>
        </w:rPr>
        <w:t>συντομώτερο</w:t>
      </w:r>
      <w:proofErr w:type="spellEnd"/>
      <w:r>
        <w:rPr>
          <w:rFonts w:eastAsia="Times New Roman"/>
          <w:szCs w:val="24"/>
        </w:rPr>
        <w:t xml:space="preserve"> με «ω» δεν είναι λάθος. Δεν είναι </w:t>
      </w:r>
      <w:r w:rsidRPr="005E3B9D">
        <w:rPr>
          <w:rFonts w:eastAsia="Times New Roman"/>
          <w:color w:val="000000" w:themeColor="text1"/>
          <w:szCs w:val="24"/>
        </w:rPr>
        <w:t xml:space="preserve">λάθος! Δεν χρειάζεται να διορθωθεί σε συντομότερο με «ο». Η ελληνική γλώσσα έχει μια συνέχεια και μια νεότερη έκφανση της ίδιας λέξης δεν καθιστά σφάλμα την προηγούμενη έκφανση της λέξης. </w:t>
      </w:r>
    </w:p>
    <w:p w14:paraId="7998080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rPr>
        <w:t>συντομώτερο</w:t>
      </w:r>
      <w:proofErr w:type="spellEnd"/>
      <w:r>
        <w:rPr>
          <w:rFonts w:eastAsia="Times New Roman" w:cs="Times New Roman"/>
          <w:szCs w:val="24"/>
        </w:rPr>
        <w:t>» με «ω» κατά τη δική μου άποψη, παραμένει ορθό. Άρα θα πρότεινα στην Υπουργό να μην κάνει τη νομοτεχνική μεταβολή. Δεν υπάρχει λόγος.</w:t>
      </w:r>
    </w:p>
    <w:p w14:paraId="7998080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καταλήγω και λέω το εξής, για να μην πολυλογούμε. Τη θέση μας θα την εκφράσει μετά, στην ψηφοφορία, ο συνάδελφος κ. Γεώργιος Βλάχος, το είπα και πριν. Όμως, </w:t>
      </w:r>
      <w:r>
        <w:rPr>
          <w:rFonts w:eastAsia="Times New Roman" w:cs="Times New Roman"/>
          <w:szCs w:val="24"/>
        </w:rPr>
        <w:lastRenderedPageBreak/>
        <w:t>δεν θα πάψω να εγκαλώ την Κυβέρνηση και να της ζητάω να σοβαρευτεί στην παραγωγή του νομοθετικού έργου, να φέρνει νομοθετήματα και όχι να νομοθετεί διά τροπολογιών. Να μπορέσει στην τελευταία φάση της παρουσίας της στην κυβέρνηση της χώρας να μην ακολουθείται από τις χειρότερες παραδόσεις του παρελθόντος, που δήθεν υποσχέθηκε στην ελληνική κοινωνία ότι θα αλλάξει.</w:t>
      </w:r>
    </w:p>
    <w:p w14:paraId="7998080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998080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998080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Λοβέρδος.</w:t>
      </w:r>
    </w:p>
    <w:p w14:paraId="7998080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Υπουργέ, δεν ξέρω αν ξέρετε από γυμναστική. Θέλω να σας πω δυο λόγια, επί της γυμναστικής, δηλαδή του αθλήματος, παίρνοντας αφορμή από μια παρέμβαση που έκανε ο συνάδελφος κ. Κουτσούκος.</w:t>
      </w:r>
    </w:p>
    <w:p w14:paraId="7998080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Της επαναστατικής ή της κανονικής γυμναστικής;</w:t>
      </w:r>
    </w:p>
    <w:p w14:paraId="7998080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της κανονικής. </w:t>
      </w:r>
    </w:p>
    <w:p w14:paraId="7998080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Λέει, λοιπόν, ο συνάδελφος: «Γιατί στην εισηγητική έκθεση του παρόντος σχεδίου νόμου δεν αποτυπώνεται το ιστορικό;» Ρωτάει εύλογα ο άνθρωπος: γιατί έχετε μια «κοντή» εισηγητική έκθεση, κουτσουρεμένη κατά τούτο, κατά το ιστορικό, το οποίο έχετε απαλείψει;</w:t>
      </w:r>
    </w:p>
    <w:p w14:paraId="7998080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Την απάντηση δίνει ο Βουλευτής σας, το 2013, όταν η Βουλή κύρωσε με τον ν.4153/2013 -που τον αναφέρετε στην εισηγητική έκθεση- τη συγκεκριμένη σύμβαση του ΟΟΣΑ και ο ΣΥΡΙΖΑ έκανε την εξής φοβερή και τρομερή τοποθέτηση: «Οι θετικές ρυθμίσεις της παρούσας Σύμβασης...», είπε ο Βουλευτής σας τότε, «... υπονομεύονται από διαφόρων ειδών εξαιρέσεις και εκπτώσεις, αλλά και από την </w:t>
      </w:r>
      <w:r>
        <w:rPr>
          <w:rFonts w:eastAsia="Times New Roman" w:cs="Times New Roman"/>
          <w:szCs w:val="24"/>
        </w:rPr>
        <w:lastRenderedPageBreak/>
        <w:t>επιβολή των προτύπων του ΟΟΣΑ, δηλαδή συνδρομή κατόπιν αιτήματος, που είναι πρότυπο ξεπερασμένο με τις σημερινές οικονομικές συνθήκες, με αποτέλεσμα να μην έχει συνεισφορά στην καταπολέμηση της φορολογικής απάτης και φοροδιαφυγής. Επομένως...», λέει ο Βουλευτής του ΣΥΡΙΖΑ λίγα χρόνια πριν, «... ψηφίζουμε «ΠΑΡΩΝ»».</w:t>
      </w:r>
    </w:p>
    <w:p w14:paraId="7998081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Γι’ αυτό, κυρία Υπουργέ, η εισηγητική σας έκθεση είναι «τσιγκούνα». Γιατί αν ήταν ευρύχωρη, θα παρουσίαζε τον εαυτό σας, έναν εαυτό που, με γυμναστικούς όρους, είναι πάρα πολύ συνηθισμένος στις κυβιστήσεις. Και το παρόν σχέδιο νόμου, λοιπόν, για το οποίο ο συνάδελφος κ. Κουτσούκος διατύπωσε τις απόψεις της Δημοκρατικής Συμπαράταξης, συνιστά μια κυβίστηση στη συνολική σας πολιτική πορεία.</w:t>
      </w:r>
    </w:p>
    <w:p w14:paraId="7998081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Εκεί, όμως, κυρία Υπουργέ, που δεν πρόκειται περί απλών κυβιστήσεων, αλλά πρόκειται για τις ανάποδες τούμπες -τις λεγόμενες </w:t>
      </w:r>
      <w:proofErr w:type="spellStart"/>
      <w:r>
        <w:rPr>
          <w:rFonts w:eastAsia="Times New Roman" w:cs="Times New Roman"/>
          <w:szCs w:val="24"/>
        </w:rPr>
        <w:t>φλικ</w:t>
      </w:r>
      <w:proofErr w:type="spellEnd"/>
      <w:r>
        <w:rPr>
          <w:rFonts w:eastAsia="Times New Roman" w:cs="Times New Roman"/>
          <w:szCs w:val="24"/>
        </w:rPr>
        <w:t xml:space="preserve"> - </w:t>
      </w:r>
      <w:proofErr w:type="spellStart"/>
      <w:r>
        <w:rPr>
          <w:rFonts w:eastAsia="Times New Roman" w:cs="Times New Roman"/>
          <w:szCs w:val="24"/>
        </w:rPr>
        <w:t>φλακ</w:t>
      </w:r>
      <w:proofErr w:type="spellEnd"/>
      <w:r>
        <w:rPr>
          <w:rFonts w:eastAsia="Times New Roman" w:cs="Times New Roman"/>
          <w:szCs w:val="24"/>
        </w:rPr>
        <w:t xml:space="preserve"> στη γυμναστική- εκεί, κυρία Υπουργέ, που αυτό προκύπτει, είναι η γενικότερη οικονομία.</w:t>
      </w:r>
    </w:p>
    <w:p w14:paraId="7998081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Καταθέσατε πριν από λίγες ημέρες ως Υπουργείο το σχέδιο προϋπολογισμού του 2018 και από όλα αυτά -θα το κουβεντιάσουμε όταν θα έρθει ο κατάλληλος χρόνος- αυτό που είναι αξιοσημείωτο, είναι το πρόβλημα των εσόδων του 2017, αφού έχετε </w:t>
      </w:r>
      <w:proofErr w:type="spellStart"/>
      <w:r>
        <w:rPr>
          <w:rFonts w:eastAsia="Times New Roman" w:cs="Times New Roman"/>
          <w:szCs w:val="24"/>
        </w:rPr>
        <w:t>αφαιμάξει</w:t>
      </w:r>
      <w:proofErr w:type="spellEnd"/>
      <w:r>
        <w:rPr>
          <w:rFonts w:eastAsia="Times New Roman" w:cs="Times New Roman"/>
          <w:szCs w:val="24"/>
        </w:rPr>
        <w:t xml:space="preserve"> την ελληνική κοινωνία και κυρίως τα μεσαία στρώματα. Ως δικηγόρος σάς μιλώ, για να σας υπογραμμίσω ότι για όλους τους κλάδους των ελευθέρων επαγγελματιών, και ιδίως για τα μεσαία στρώματα που υπάρχουν σε αυτά, τον στυλοβάτη της ελληνικής οικονομίας εν γένει, είναι το 2017 το μοιραίο έτος, κυρία Υπουργέ.</w:t>
      </w:r>
    </w:p>
    <w:p w14:paraId="7998081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εκεί, κύριε Πρόεδρε, που το </w:t>
      </w:r>
      <w:proofErr w:type="spellStart"/>
      <w:r>
        <w:rPr>
          <w:rFonts w:eastAsia="Times New Roman" w:cs="Times New Roman"/>
          <w:szCs w:val="24"/>
        </w:rPr>
        <w:t>φλικ</w:t>
      </w:r>
      <w:proofErr w:type="spellEnd"/>
      <w:r>
        <w:rPr>
          <w:rFonts w:eastAsia="Times New Roman" w:cs="Times New Roman"/>
          <w:szCs w:val="24"/>
        </w:rPr>
        <w:t xml:space="preserve"> - </w:t>
      </w:r>
      <w:proofErr w:type="spellStart"/>
      <w:r>
        <w:rPr>
          <w:rFonts w:eastAsia="Times New Roman" w:cs="Times New Roman"/>
          <w:szCs w:val="24"/>
        </w:rPr>
        <w:t>φλακ</w:t>
      </w:r>
      <w:proofErr w:type="spellEnd"/>
      <w:r>
        <w:rPr>
          <w:rFonts w:eastAsia="Times New Roman" w:cs="Times New Roman"/>
          <w:szCs w:val="24"/>
        </w:rPr>
        <w:t xml:space="preserve"> πάει για χρυσό μετάλλιο είναι το Ελληνικό, όπου κάθε ενάμιση χρόνο, στα τρία χρόνια διακυβέρνησης ΣΥΡΙΖΑ, έχουμε και μια ανάποδη κυβίστηση. Θυμάμαι τον κ. </w:t>
      </w:r>
      <w:proofErr w:type="spellStart"/>
      <w:r>
        <w:rPr>
          <w:rFonts w:eastAsia="Times New Roman" w:cs="Times New Roman"/>
          <w:szCs w:val="24"/>
        </w:rPr>
        <w:t>Πιτσιόρλα</w:t>
      </w:r>
      <w:proofErr w:type="spellEnd"/>
      <w:r>
        <w:rPr>
          <w:rFonts w:eastAsia="Times New Roman" w:cs="Times New Roman"/>
          <w:szCs w:val="24"/>
        </w:rPr>
        <w:t xml:space="preserve"> ως επικεφαλής του ΤΑΙΠΕΔ να λέει ότι προχωρήσαμε, υπεγράφη η σύμβαση, να του δίνουμε συγχαρητήρια. Πάνε δυο χρόνια από τότε, τα πράγματα είναι τα ίδια, μετά από δυο χρόνια, και τώρα, μετά τη χθεσινή γνωμοδότηση του ΚΑΣ, θολό τοπίο έχουμε πάλι. Κάθε ενάμιση χρόνο, λοιπόν, και μια ανάποδη τούμπα. Και σε σχέση με την πορεία αυτής της επένδυσης, το τοπίο παραμένει επί ΣΥΡΙΖΑ θολό.</w:t>
      </w:r>
    </w:p>
    <w:p w14:paraId="79980814"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Πάει να επιβεβαιωθεί, κύριε Πρόεδρε, μετά από τρία χρόνια αυτό που έχω διατυπώσει επανειλημμένα στην Αίθουσα, ότι με αυτές τις καθυστερήσεις ο ΣΥΡΙΖΑ θέλει να αποφύγει να μπει μπουλντόζα στη συγκεκριμένη επένδυση, τουλάχιστον στα χρονικά περιθώρια αυτής της θητείας του. Και δεν είναι μόνο η επένδυση, είναι επίσης και οι περιοχές στον Δήμο Ελληνικού και στον Δήμο Αλίμου, που έχουν ανησυχίες γι’ αυτό που αποφασίστηκε χθες και </w:t>
      </w:r>
      <w:proofErr w:type="spellStart"/>
      <w:r>
        <w:rPr>
          <w:rFonts w:eastAsia="Times New Roman"/>
          <w:szCs w:val="24"/>
        </w:rPr>
        <w:t>γνωμοδοτήθηκε</w:t>
      </w:r>
      <w:proofErr w:type="spellEnd"/>
      <w:r>
        <w:rPr>
          <w:rFonts w:eastAsia="Times New Roman"/>
          <w:szCs w:val="24"/>
        </w:rPr>
        <w:t xml:space="preserve">. </w:t>
      </w:r>
    </w:p>
    <w:p w14:paraId="7998081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Κύριε Πρόεδρε, θέλω να κλείσω με δύο άλλα θέματα. Σε ό,τι αφορά το άρθρο 2 της τροπολογίας, που </w:t>
      </w:r>
      <w:proofErr w:type="spellStart"/>
      <w:r>
        <w:rPr>
          <w:rFonts w:eastAsia="Times New Roman"/>
          <w:szCs w:val="24"/>
        </w:rPr>
        <w:t>απεσύρθη</w:t>
      </w:r>
      <w:proofErr w:type="spellEnd"/>
      <w:r>
        <w:rPr>
          <w:rFonts w:eastAsia="Times New Roman"/>
          <w:szCs w:val="24"/>
        </w:rPr>
        <w:t xml:space="preserve"> και που αφορά τους μουσικούς της ΕΡΤ, η προχειρότητά σας είναι παροιμιώδης. </w:t>
      </w:r>
    </w:p>
    <w:p w14:paraId="79980816" w14:textId="77777777" w:rsidR="006149CC" w:rsidRDefault="00922564">
      <w:pPr>
        <w:spacing w:line="600" w:lineRule="auto"/>
        <w:ind w:firstLine="720"/>
        <w:contextualSpacing/>
        <w:jc w:val="both"/>
        <w:rPr>
          <w:rFonts w:eastAsia="Times New Roman"/>
          <w:szCs w:val="24"/>
        </w:rPr>
      </w:pPr>
      <w:r>
        <w:rPr>
          <w:rFonts w:eastAsia="Times New Roman"/>
          <w:szCs w:val="24"/>
        </w:rPr>
        <w:t>Κατ’ αρχάς, τι δουλειά έχετε εσείς με αυτά τα θέματα; Αυτά τα θέματα πρέπει να τα φέρει ο Υπουργός Πολιτισμού και πρέπει να μπουν στο κανονικό νομοθετικό διάλογο. Τι δουλειά έχετε εσείς με αυτά τα θέματα; Τροπολογίες μπρος - πίσω, μια φέρνετε, μια παίρνετε! Κακώς τη φέρατε, κακώς και την αποσύρετε, στο μέτρο που παράγονται ανισότητες, σε σχέση με το άρθρο 1 της ίδιας τροπολογίας για άλλους μουσικούς. Τα έχετε χαμένα! Βάλτε τα πράγματα σε μια τάξη!</w:t>
      </w:r>
    </w:p>
    <w:p w14:paraId="79980817"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Τέλος, κύριε Πρόεδρε, κλείνω με μια αναφορά στον Κοινοβουλευτικό Εκπρόσωπο της Νέας Δημοκρατίας. Ο κ. Κουτσούκος πολύ καλώς έκανε μια αναδρομή στο παρελθόν. Δεν μπορεί η Νέα Δημοκρατία να κάνει αναδρομές στο ιστορικό παρελθόν με αξιώσεις, γιατί για εμάς τα «</w:t>
      </w:r>
      <w:proofErr w:type="spellStart"/>
      <w:r>
        <w:rPr>
          <w:rFonts w:eastAsia="Times New Roman"/>
          <w:szCs w:val="24"/>
        </w:rPr>
        <w:t>Ζάππεια</w:t>
      </w:r>
      <w:proofErr w:type="spellEnd"/>
      <w:r>
        <w:rPr>
          <w:rFonts w:eastAsia="Times New Roman"/>
          <w:szCs w:val="24"/>
        </w:rPr>
        <w:t>» είναι πολύ πρόσφατα και μέσα στην ενότητα της κρίσης, ως ιστορικής περιόδου, τα «</w:t>
      </w:r>
      <w:proofErr w:type="spellStart"/>
      <w:r>
        <w:rPr>
          <w:rFonts w:eastAsia="Times New Roman"/>
          <w:szCs w:val="24"/>
        </w:rPr>
        <w:t>Ζάππεια</w:t>
      </w:r>
      <w:proofErr w:type="spellEnd"/>
      <w:r>
        <w:rPr>
          <w:rFonts w:eastAsia="Times New Roman"/>
          <w:szCs w:val="24"/>
        </w:rPr>
        <w:t>» και τα άλλα μείγματα τα θυμόμαστε πάρα πολύ καλά, γιατί τα νιώσαμε στο πετσί μας, όταν ήσασταν τότε Αντιπολίτευση κι είχατε δήθεν ένα άλλο μείγμα πολιτικής, που τελικά δεν υπήρχε.</w:t>
      </w:r>
    </w:p>
    <w:p w14:paraId="79980818" w14:textId="77777777" w:rsidR="006149CC" w:rsidRDefault="00922564">
      <w:pPr>
        <w:spacing w:line="600" w:lineRule="auto"/>
        <w:ind w:firstLine="720"/>
        <w:contextualSpacing/>
        <w:jc w:val="both"/>
        <w:rPr>
          <w:rFonts w:eastAsia="Times New Roman"/>
          <w:szCs w:val="24"/>
        </w:rPr>
      </w:pPr>
      <w:r>
        <w:rPr>
          <w:rFonts w:eastAsia="Times New Roman"/>
          <w:szCs w:val="24"/>
        </w:rPr>
        <w:t>Αν πάμε δε πιο πίσω και φύγουμε από την κρίση, που καθένας από εμάς έχει δικαίωμα να αναφέρεται με κριτικό λόγο στους άλλους, θέλω να σας θυμίσω την πορεία προς την Ευρωζώνη και τις κυβερνήσεις του Κώστα Σημίτη.</w:t>
      </w:r>
    </w:p>
    <w:p w14:paraId="79980819"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 κύριε Πρόεδρε.</w:t>
      </w:r>
    </w:p>
    <w:p w14:paraId="7998081A"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Και εγώ ευχαριστώ.</w:t>
      </w:r>
    </w:p>
    <w:p w14:paraId="7998081B" w14:textId="77777777" w:rsidR="006149CC" w:rsidRDefault="00922564">
      <w:pPr>
        <w:spacing w:line="600" w:lineRule="auto"/>
        <w:ind w:firstLine="720"/>
        <w:contextualSpacing/>
        <w:jc w:val="both"/>
        <w:rPr>
          <w:rFonts w:eastAsia="Times New Roman"/>
          <w:bCs/>
          <w:szCs w:val="24"/>
        </w:rPr>
      </w:pPr>
      <w:r>
        <w:rPr>
          <w:rFonts w:eastAsia="Times New Roman"/>
          <w:bCs/>
          <w:szCs w:val="24"/>
        </w:rPr>
        <w:t>Κύριε Μαντά, δεν ζήτησε άλλος τον λόγο, οπότε τον έχετε εσείς.</w:t>
      </w:r>
    </w:p>
    <w:p w14:paraId="7998081C" w14:textId="77777777" w:rsidR="006149CC" w:rsidRDefault="00922564">
      <w:pPr>
        <w:spacing w:line="600" w:lineRule="auto"/>
        <w:ind w:firstLine="720"/>
        <w:contextualSpacing/>
        <w:jc w:val="both"/>
        <w:rPr>
          <w:rFonts w:eastAsia="Times New Roman"/>
          <w:b/>
          <w:szCs w:val="24"/>
        </w:rPr>
      </w:pPr>
      <w:r>
        <w:rPr>
          <w:rFonts w:eastAsia="Times New Roman"/>
          <w:b/>
          <w:bCs/>
          <w:szCs w:val="24"/>
        </w:rPr>
        <w:t xml:space="preserve">ΧΡΗΣΤΟΣ ΜΑΝΤΑΣ: </w:t>
      </w:r>
      <w:r>
        <w:rPr>
          <w:rFonts w:eastAsia="Times New Roman"/>
          <w:bCs/>
          <w:szCs w:val="24"/>
        </w:rPr>
        <w:t>Θα ήθελα να μιλήσω στο τέλος.</w:t>
      </w:r>
    </w:p>
    <w:p w14:paraId="7998081D" w14:textId="77777777" w:rsidR="006149CC" w:rsidRDefault="00922564">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Ο κ. Μαντάς είπε ότι θα μιλήσει τελευταίος. Οπότε πάμε με τη σειρά…</w:t>
      </w:r>
    </w:p>
    <w:p w14:paraId="7998081E"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Κύριε Πρόεδρε, για τις τροπολογίες δεν μιλήσαμε. Είπατε ότι θα μιλήσουν οι εισηγητές, που έχουν αντίρρηση επί της κυρώσεως και μετά θα μιλήσουμε για τις τροπολογίες. </w:t>
      </w:r>
    </w:p>
    <w:p w14:paraId="7998081F" w14:textId="77777777" w:rsidR="006149CC" w:rsidRDefault="00922564">
      <w:pPr>
        <w:spacing w:line="600" w:lineRule="auto"/>
        <w:ind w:firstLine="709"/>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Μα, δεν ζητήσατε τον λόγο. Ευχαρίστως να σας τον δώσω. </w:t>
      </w:r>
    </w:p>
    <w:p w14:paraId="79980820" w14:textId="77777777" w:rsidR="006149CC" w:rsidRDefault="00922564">
      <w:pPr>
        <w:spacing w:line="600" w:lineRule="auto"/>
        <w:ind w:firstLine="720"/>
        <w:contextualSpacing/>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Κύριε Πρόεδρε, θα ήθελα τον λόγο.</w:t>
      </w:r>
    </w:p>
    <w:p w14:paraId="79980821"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Μιλούν οι Κοινοβουλευτικοί Εκπρόσωποι τώρα. </w:t>
      </w:r>
    </w:p>
    <w:p w14:paraId="79980822" w14:textId="77777777" w:rsidR="006149CC" w:rsidRDefault="00922564">
      <w:pPr>
        <w:spacing w:line="600" w:lineRule="auto"/>
        <w:ind w:firstLine="720"/>
        <w:contextualSpacing/>
        <w:jc w:val="both"/>
        <w:rPr>
          <w:rFonts w:eastAsia="Times New Roman"/>
          <w:b/>
          <w:szCs w:val="24"/>
        </w:rPr>
      </w:pPr>
      <w:r>
        <w:rPr>
          <w:rFonts w:eastAsia="Times New Roman"/>
          <w:bCs/>
          <w:szCs w:val="24"/>
        </w:rPr>
        <w:t xml:space="preserve">Ορίστε, κύριε </w:t>
      </w:r>
      <w:proofErr w:type="spellStart"/>
      <w:r>
        <w:rPr>
          <w:rFonts w:eastAsia="Times New Roman"/>
          <w:bCs/>
          <w:szCs w:val="24"/>
        </w:rPr>
        <w:t>Παναγιώταρε</w:t>
      </w:r>
      <w:proofErr w:type="spellEnd"/>
      <w:r>
        <w:rPr>
          <w:rFonts w:eastAsia="Times New Roman"/>
          <w:bCs/>
          <w:szCs w:val="24"/>
        </w:rPr>
        <w:t>, έχετε τον λόγο.</w:t>
      </w:r>
    </w:p>
    <w:p w14:paraId="79980823"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79980824" w14:textId="77777777" w:rsidR="006149CC" w:rsidRDefault="00922564">
      <w:pPr>
        <w:spacing w:line="600" w:lineRule="auto"/>
        <w:ind w:firstLine="720"/>
        <w:contextualSpacing/>
        <w:jc w:val="both"/>
        <w:rPr>
          <w:rFonts w:eastAsia="Times New Roman"/>
          <w:szCs w:val="24"/>
        </w:rPr>
      </w:pPr>
      <w:r>
        <w:rPr>
          <w:rFonts w:eastAsia="Times New Roman"/>
          <w:szCs w:val="24"/>
        </w:rPr>
        <w:t>Πολύς πόνος και ευαισθησία σάς έπιασε ακόμα μια φορά για τα φορολογικά ζητήματα και τη φοροδιαφυγή, που ταλανίζει την πατρίδα μας. Η υποκρισία σας ξεχειλίζει, μαζί με την υποκρισία ολόκληρης της Ευρωπαϊκής Ενώσεως. Ποιο το νόημα όλων αυτών, όταν πριν από λίγους μήνες σε αυτήν εδώ την Αίθουσα είχατε φέρει ένα νομοθέτημα, πάλι μια εναρμόνιση, το οποίο είχε να κάνει με την καταπολέμηση της φοροδιαφυγής σε ζητήματα τραπεζικά και όχι μόνο;</w:t>
      </w:r>
    </w:p>
    <w:p w14:paraId="79980825" w14:textId="77777777" w:rsidR="006149CC" w:rsidRDefault="00922564">
      <w:pPr>
        <w:spacing w:line="600" w:lineRule="auto"/>
        <w:ind w:firstLine="720"/>
        <w:contextualSpacing/>
        <w:jc w:val="both"/>
        <w:rPr>
          <w:rFonts w:eastAsia="Times New Roman"/>
          <w:szCs w:val="24"/>
        </w:rPr>
      </w:pPr>
      <w:r>
        <w:rPr>
          <w:rFonts w:eastAsia="Times New Roman"/>
          <w:szCs w:val="24"/>
        </w:rPr>
        <w:t>Βέβαια, σε εκείνο το νομοθέτημα μάθαμε όλοι -γιατί δεν το ξέραμε- ότι όλες οι μεγάλες χώρες της Ευρωπαϊκής Ένωσης έχουν και από κάποιους φορολογικούς παραδείσους, εντός της επικράτειάς τους, όπου είναι και οι εξαιρέσεις είτε για τον τραπεζικό έλεγχο και ανταλλαγή πληροφοριών είτε για φορολογικά ζητήματα είτε για οτιδήποτε άλλο.</w:t>
      </w:r>
    </w:p>
    <w:p w14:paraId="79980826" w14:textId="77777777" w:rsidR="006149CC" w:rsidRDefault="00922564">
      <w:pPr>
        <w:spacing w:line="600" w:lineRule="auto"/>
        <w:ind w:firstLine="720"/>
        <w:contextualSpacing/>
        <w:jc w:val="both"/>
        <w:rPr>
          <w:rFonts w:eastAsia="Times New Roman"/>
          <w:szCs w:val="24"/>
        </w:rPr>
      </w:pPr>
      <w:r>
        <w:rPr>
          <w:rFonts w:eastAsia="Times New Roman"/>
          <w:szCs w:val="24"/>
        </w:rPr>
        <w:t>Άρα, όλα όσα νομοθετήματα φέρνετε εντός αυτής της Αιθούσης, που υποτίθεται ότι θέλετε να κυνηγήσουν την φοροδιαφυγή, μάλλον είναι υποκριτικά και δεν έχουν απολύτως κανένα ουσιαστικό αποτέλεσμα.</w:t>
      </w:r>
    </w:p>
    <w:p w14:paraId="79980827" w14:textId="77777777" w:rsidR="006149CC" w:rsidRDefault="00922564">
      <w:pPr>
        <w:spacing w:line="600" w:lineRule="auto"/>
        <w:ind w:firstLine="720"/>
        <w:contextualSpacing/>
        <w:jc w:val="both"/>
        <w:rPr>
          <w:rFonts w:eastAsia="Times New Roman"/>
          <w:szCs w:val="24"/>
        </w:rPr>
      </w:pPr>
      <w:r>
        <w:rPr>
          <w:rFonts w:eastAsia="Times New Roman"/>
          <w:szCs w:val="24"/>
        </w:rPr>
        <w:t>Στην πράξη, εκτός αυτών που σας είπαμε, βλέπουμε τι συμβαίνει με μεγάλες πολυεθνικές, όπως η «</w:t>
      </w:r>
      <w:r>
        <w:rPr>
          <w:rFonts w:eastAsia="Times New Roman"/>
          <w:szCs w:val="24"/>
          <w:lang w:val="en-US"/>
        </w:rPr>
        <w:t>SIEMENS</w:t>
      </w:r>
      <w:r>
        <w:rPr>
          <w:rFonts w:eastAsia="Times New Roman"/>
          <w:szCs w:val="24"/>
        </w:rPr>
        <w:t xml:space="preserve">», όπου το ελληνικό κράτος έχει ζητήσει να έρθει ο κ. </w:t>
      </w:r>
      <w:proofErr w:type="spellStart"/>
      <w:r>
        <w:rPr>
          <w:rFonts w:eastAsia="Times New Roman"/>
          <w:szCs w:val="24"/>
        </w:rPr>
        <w:t>Χριστοφοράκος</w:t>
      </w:r>
      <w:proofErr w:type="spellEnd"/>
      <w:r>
        <w:rPr>
          <w:rFonts w:eastAsia="Times New Roman"/>
          <w:szCs w:val="24"/>
        </w:rPr>
        <w:t xml:space="preserve"> να δικαστεί στην Ελλάδα και η Γερμανία, μια χώρα της Ευρωπαϊκής Ένωσης, δεν μας δίνει αυτό το δικαίωμα. Βέβαια, πώς να θέλετε να έρθει; Μάλλον σας βολεύει ο κ. </w:t>
      </w:r>
      <w:proofErr w:type="spellStart"/>
      <w:r>
        <w:rPr>
          <w:rFonts w:eastAsia="Times New Roman"/>
          <w:szCs w:val="24"/>
        </w:rPr>
        <w:t>Χριστοφοράκος</w:t>
      </w:r>
      <w:proofErr w:type="spellEnd"/>
      <w:r>
        <w:rPr>
          <w:rFonts w:eastAsia="Times New Roman"/>
          <w:szCs w:val="24"/>
        </w:rPr>
        <w:t xml:space="preserve">. Γιατί, για να μην ξεχνάμε, </w:t>
      </w:r>
      <w:r>
        <w:rPr>
          <w:rFonts w:eastAsia="Times New Roman"/>
          <w:szCs w:val="24"/>
        </w:rPr>
        <w:lastRenderedPageBreak/>
        <w:t>για κάποιους εντός αυτής της Αιθούσης, η «</w:t>
      </w:r>
      <w:r>
        <w:rPr>
          <w:rFonts w:eastAsia="Times New Roman"/>
          <w:szCs w:val="24"/>
          <w:lang w:val="en-US"/>
        </w:rPr>
        <w:t>SIEMENS</w:t>
      </w:r>
      <w:r>
        <w:rPr>
          <w:rFonts w:eastAsia="Times New Roman"/>
          <w:szCs w:val="24"/>
        </w:rPr>
        <w:t>» ήταν αυτή η οποία έδινε το 2% από όλες τις προμήθειες ως μίζα στα δύο μεγάλα πολιτικά κόμματα, στο ΠΑΣΟΚ και στη Νέα Δημοκρατία. Κανείς δεν το είχε αρνηθεί. Τα ίδια τα στελέχη σας το έχουν παραδεχθεί και όλα καλά, δεν τρέχει τίποτε απολύτως.</w:t>
      </w:r>
    </w:p>
    <w:p w14:paraId="79980828"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Τι να συζητήσουμε, όταν η </w:t>
      </w:r>
      <w:proofErr w:type="spellStart"/>
      <w:r>
        <w:rPr>
          <w:rFonts w:eastAsia="Times New Roman"/>
          <w:szCs w:val="24"/>
        </w:rPr>
        <w:t>παγκοσμιοποιημένη</w:t>
      </w:r>
      <w:proofErr w:type="spellEnd"/>
      <w:r>
        <w:rPr>
          <w:rFonts w:eastAsia="Times New Roman"/>
          <w:szCs w:val="24"/>
        </w:rPr>
        <w:t xml:space="preserve"> κοινωνία, στην οποία ζούμε και προσπαθείτε να μας επιβάλετε, βρίθει από πλήθος τριγωνικών συναλλαγών; Οι μεγάλες εταιρείες, πολυεθνικές κατά κύριο λόγο, έχουν βρει τις λύσεις σε όλα τους τα προβλήματα, προκειμένου να μην φορολογούνται επί της ουσίας πουθενά ή να φορολογούνται σε κάποια χώρα, η οποία έχει χαμηλότατο φορολογικό δείκτη.</w:t>
      </w:r>
    </w:p>
    <w:p w14:paraId="7998082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Όμως ούτε αυτό τους φτάνει, διότι με τις τριγωνικές συναλλαγές φτάνουν να έχουν ελάχιστα κέρδη, οπότε όποιο κι αν είναι το ποσοστό φορολογίας δεν τους νοιάζει και πολύ. </w:t>
      </w:r>
    </w:p>
    <w:p w14:paraId="7998082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Είδαμε και μία άλλη γερμανική εταιρεία, τη «</w:t>
      </w:r>
      <w:r>
        <w:rPr>
          <w:rFonts w:eastAsia="Times New Roman" w:cs="Times New Roman"/>
          <w:szCs w:val="24"/>
          <w:lang w:val="en-US"/>
        </w:rPr>
        <w:t>HOCHTIEFF</w:t>
      </w:r>
      <w:r>
        <w:rPr>
          <w:rFonts w:eastAsia="Times New Roman" w:cs="Times New Roman"/>
          <w:szCs w:val="24"/>
        </w:rPr>
        <w:t xml:space="preserve">», η οποία ενεπλάκη στην πατρίδα μας σε πλήθος έργων, στους Ολυμπιακούς Αγώνες, στο αεροδρόμιο κι η οποία φέσωσε το ελληνικό δημόσιο με πάνω από 400 εκατομμύρια ευρώ, μην πληρώνοντας τον ΦΠΑ, μην πληρώνοντας καν τα δημοτικά τέλη στους δήμους, στους οποίους βρίσκεται το αεροδρόμιο. Κι αυτό συμβαίνει επειδή υπάρχει το αγγλικό δίκαιο. Διότι έτσι τα λέει αυτή η συμφωνία, η οποία παρεμπιπτόντως είχε συναφθεί επί εποχής Σημίτη. Αν ήταν με κάποιο άλλο δίκαιο, τότε τα πράγματα ίσως να ήταν διαφορετικά. Άρα, για ποια δικαιοσύνη εντός της Ευρωπαϊκής Ενώσεως ομιλούμε; </w:t>
      </w:r>
    </w:p>
    <w:p w14:paraId="7998082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Να υπενθυμίσουμε το κερασάκι, το αποκορύφωμα. Αφού έκανε ό,τι έκανε η «</w:t>
      </w:r>
      <w:r>
        <w:rPr>
          <w:rFonts w:eastAsia="Times New Roman" w:cs="Times New Roman"/>
          <w:szCs w:val="24"/>
          <w:lang w:val="en-US"/>
        </w:rPr>
        <w:t>HOCHTIEFF</w:t>
      </w:r>
      <w:r>
        <w:rPr>
          <w:rFonts w:eastAsia="Times New Roman" w:cs="Times New Roman"/>
          <w:szCs w:val="24"/>
        </w:rPr>
        <w:t xml:space="preserve">», αφού έφαγε 400 εκατομμύρια ευρώ από το ελληνικό δημόσιο, συνέχισε να παίρνει εργοληπτικά έργα </w:t>
      </w:r>
      <w:r>
        <w:rPr>
          <w:rFonts w:eastAsia="Times New Roman" w:cs="Times New Roman"/>
          <w:szCs w:val="24"/>
        </w:rPr>
        <w:lastRenderedPageBreak/>
        <w:t xml:space="preserve">στην Ολυμπία Οδό, έργα κατασκευής δρόμων στην </w:t>
      </w:r>
      <w:proofErr w:type="spellStart"/>
      <w:r>
        <w:rPr>
          <w:rFonts w:eastAsia="Times New Roman" w:cs="Times New Roman"/>
          <w:szCs w:val="24"/>
        </w:rPr>
        <w:t>Ιονία</w:t>
      </w:r>
      <w:proofErr w:type="spellEnd"/>
      <w:r>
        <w:rPr>
          <w:rFonts w:eastAsia="Times New Roman" w:cs="Times New Roman"/>
          <w:szCs w:val="24"/>
        </w:rPr>
        <w:t xml:space="preserve"> Οδό και αλλού. Σχεδόν σε όλες τις συμβάσεις είναι και αυτή μέσα. </w:t>
      </w:r>
    </w:p>
    <w:p w14:paraId="7998082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επίσης, μιας και μιλάμε για δικαιοσύνη ανάμεσα στις ευρωπαϊκές φορολογικές χώρες, το Ταμείο Χρηματοπιστωτικής Σταθερότητας, το οποίο μας έχετε φέρει και το έχετε βάλει στο σβέρκο του ελληνικού λαού, να έχει πάρει δεκάδες εκατομμύρια ευρώ από τον ελληνικό λαό και να δανείζεται σε περιόδους τραγικές, προκειμένου να </w:t>
      </w:r>
      <w:proofErr w:type="spellStart"/>
      <w:r>
        <w:rPr>
          <w:rFonts w:eastAsia="Times New Roman" w:cs="Times New Roman"/>
          <w:szCs w:val="24"/>
        </w:rPr>
        <w:t>ανακεφαλαιοποιεί</w:t>
      </w:r>
      <w:proofErr w:type="spellEnd"/>
      <w:r>
        <w:rPr>
          <w:rFonts w:eastAsia="Times New Roman" w:cs="Times New Roman"/>
          <w:szCs w:val="24"/>
        </w:rPr>
        <w:t xml:space="preserve"> ξανά και ξανά τις συνεχώς χρεοκοπημένες τράπεζες και να μην τρέχει τίποτε απολύτως. Και βλέπουμε να έχουν αλλάξει δεκάδες στελέχη του ΤΧΣ τα τελευταία έτη και εσείς ψηφίζετε νόμους για ασυλία στις </w:t>
      </w:r>
      <w:proofErr w:type="spellStart"/>
      <w:r>
        <w:rPr>
          <w:rFonts w:eastAsia="Times New Roman" w:cs="Times New Roman"/>
          <w:szCs w:val="24"/>
        </w:rPr>
        <w:t>εθνοκτόνες</w:t>
      </w:r>
      <w:proofErr w:type="spellEnd"/>
      <w:r>
        <w:rPr>
          <w:rFonts w:eastAsia="Times New Roman" w:cs="Times New Roman"/>
          <w:szCs w:val="24"/>
        </w:rPr>
        <w:t xml:space="preserve"> πράξεις τους. </w:t>
      </w:r>
    </w:p>
    <w:p w14:paraId="7998082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Δύο πράγματα πρέπει να συμβούν, αν θέλουμε να βελτιώσουμε τα φορολογικά έσοδα -όπως λέτε- και να πατάξουμε τη φοροδιαφυγή, όπου μπορούμε. Πρώτος τρόπος είναι να υψωθούν οικονομικά τείχη, σύνορα, σε αυτήν τη χώρα να μην επικρατεί το </w:t>
      </w:r>
      <w:proofErr w:type="spellStart"/>
      <w:r>
        <w:rPr>
          <w:rFonts w:eastAsia="Times New Roman" w:cs="Times New Roman"/>
          <w:szCs w:val="24"/>
        </w:rPr>
        <w:t>παγκοσμιοποιημένο</w:t>
      </w:r>
      <w:proofErr w:type="spellEnd"/>
      <w:r>
        <w:rPr>
          <w:rFonts w:eastAsia="Times New Roman" w:cs="Times New Roman"/>
          <w:szCs w:val="24"/>
        </w:rPr>
        <w:t xml:space="preserve"> καθεστώς. Όποιος εργάζεται εδώ να φορολογείται, σύμφωνα με τους κανόνες αυτής της χώρας. Αλλιώς, αν δεν θέλει, να πάρει τα μπογαλάκια του να φύγει και να πάει κάπου αλλού. Είναι σίγουρο ότι θα βρεθούν άλλοι να καλύψουν το κενό του, οι οποίοι θα θέλουν να υπάγονται στους ελληνικούς νόμους. Με λίγα λόγια, προστατευτισμός σε όλα τα επίπεδα, προκειμένου να προστατεύσουμε την ελληνική οικονομία, τους Έλληνες εργαζόμενους και τα ελληνικά προϊόντα. </w:t>
      </w:r>
    </w:p>
    <w:p w14:paraId="7998082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Αν πάλι, επειδή είστε όλοι θιασώτες πλέον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κοινωνίας -τη λατρεύετε, όλοι μα όλοι, πλην ημών- τότε αυτό που μένει είναι να παίξετε το παιχνίδι τους, αλλά να το παίξετε σωστά. Να φτιάξετε ένα νομοθετικό πλαίσιο σε αυτήν τη χώρα, το καλύτερο στην Ευρώπη, όπως έκανε η Ιρλανδία και ξαφνικά, να δείτε δεκάδες, εκατοντάδες, χιλιάδες επιχειρήσεις να έρχονται από όλη την </w:t>
      </w:r>
      <w:r>
        <w:rPr>
          <w:rFonts w:eastAsia="Times New Roman" w:cs="Times New Roman"/>
          <w:szCs w:val="24"/>
        </w:rPr>
        <w:lastRenderedPageBreak/>
        <w:t xml:space="preserve">Ευρώπη κι όχι μόνο, να εγκαθίστανται εδώ, με ό,τι αυτό μπορεί να σημαίνει σε ζητήματα ανεργίας, σε ζητήματα ακινήτων, σε ζητήματα φορολογίας, σε ζητήματα κερδών, σε ζητήματα εσόδων. </w:t>
      </w:r>
    </w:p>
    <w:p w14:paraId="7998082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θέλετε να κάνετε τίποτε απ’ όλα αυτά. Είστε οι πρώτοι που ψηφίζετε, όταν φέρνει κάτι η Ευρωπαϊκή Ένωση είτε είναι μία κύρωση είτε είναι μία εναρμόνιση είτε οτιδήποτε άλλο, η οποία συνήθως πλήττει τα ελληνικά συμφέροντα και είστε οι τελευταίοι οι οποίοι πάτε να διεκδικήσετε κάτι για την πατρίδα μας. Το είδαμε αυτό και στις περιπτώσεις των σεισμών στη Λέσβο, στην Κω, που δεν κάνατε καν τα χαρτιά για να πάρετε κάποια αποζημίωση, όπως γίνεται συνεχώς εις βάρος των Ελλήνων, προς όφελος όλων των υπολοίπων. </w:t>
      </w:r>
    </w:p>
    <w:p w14:paraId="7998083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τις τρεις τροπολογίες τις οποίες φέρατε, σαφώς και είμαστε κατά, κατ’ αρχάς διότι αυτή την αρρωστημένη πλέον τακτική, που τη στηλιτεύατε, την επαναλαμβάνετε καθημερινά, σε κάθε νομοσχέδιο που φέρνετε εδώ. Κατά δεύτερον, θέλαμε να δούμε και τις τροπολογίες. Η μία τροπολογία από μόνη της είναι ένα ολόκληρο νομοσχέδιο, το οποίο θα έπρεπε να είναι σε διαβούλευση, να έρθουν φορείς και να γίνει οτιδήποτε. </w:t>
      </w:r>
    </w:p>
    <w:p w14:paraId="7998083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άλλες: Είδαμε ότι φέρατε μια τροπολογία, βγάζετε κάποια άρθρα, φέρνετε κάποια άλλα, κάτι που δείχνει τη μη σοβαρότητά σας. Η τρίτη τροπολογία, που μόλις ήρθε τώρα, ποσώς μας ενδιαφέρει, διότι εκεί λειτουργούν εντελώς διαφορετικά τα πράγματα. </w:t>
      </w:r>
    </w:p>
    <w:p w14:paraId="7998083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και στις νομοτεχνικές βελτιώσεις τις οποίες φέρατε, ότι κάνατε μια «φοβερή» νομοτεχνική βελτίωση. Πριν λίγο ο αγορητής της Χρυσής Αυγής κ. Γερμενής είπε κάτι για τα πρόστιμα. Είπε ότι για μια πολυεθνική, που έχει δισεκατομμύρια τζίρο κατ’ έτος, τα πρόστιμα των 5.000 ευρώ και 10.000 ευρώ είναι αστειότητες. Και κάνατε τη «φοβερή» αλλαγή και βλέπουμε εδώ στις νομοτεχνικές </w:t>
      </w:r>
      <w:r>
        <w:rPr>
          <w:rFonts w:eastAsia="Times New Roman" w:cs="Times New Roman"/>
          <w:szCs w:val="24"/>
        </w:rPr>
        <w:lastRenderedPageBreak/>
        <w:t xml:space="preserve">βελτιώσεις ότι στο Δεύτερο Μέρος στην παράγραφο 4 του άρθρου τρίτου: «Υποχρέωση υποβολής των Εκθέσεων ανά Χώρα», αντικαθίσταται η φράση «δέκα χιλιάδων (10.000) ευρώ» με τη φράση «είκοσι χιλιάδων (20.000) ευρώ» και η φράση «πέντε χιλιάδων (5.000) ευρώ» με τη φράση «δέκα χιλιάδων (10.000) ευρώ». Δεν μπορούμε να σας πούμε τι τους κάνατε, γιατί θα μας επιπλήξει ο κύριος Πρόεδρος. </w:t>
      </w:r>
    </w:p>
    <w:p w14:paraId="79980833"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Η ουσία πάντως, είναι ότι τη στιγμή που κυνηγάτε κουλουράδες και φουκαράδες, οι οποίοι βγάζουν το μεροκάματό τους και ενδεχομένως παρανομούν, και τους τσακίζετε με βαρύτατα πρόστιμα, χαϊδεύετε, στην κυριολεξία, τους μεγαλύτερους φοροδιαφεύγοντες και αυτούς που λειτουργούν εις βάρος της πατρίδας μας συνεχώς. </w:t>
      </w:r>
    </w:p>
    <w:p w14:paraId="79980834"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79980835" w14:textId="77777777" w:rsidR="006149CC" w:rsidRDefault="00922564">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9980836"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 </w:t>
      </w:r>
    </w:p>
    <w:p w14:paraId="79980837"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τρεις μαθητές και μαθήτριες και ένας εκπαιδευτικός συνοδός από το 5</w:t>
      </w:r>
      <w:r>
        <w:rPr>
          <w:rFonts w:eastAsia="Times New Roman" w:cs="Times New Roman"/>
          <w:vertAlign w:val="superscript"/>
        </w:rPr>
        <w:t>ο</w:t>
      </w:r>
      <w:r>
        <w:rPr>
          <w:rFonts w:eastAsia="Times New Roman" w:cs="Times New Roman"/>
        </w:rPr>
        <w:t xml:space="preserve"> Δημοτικό Σχολείο Πετρούπολης. </w:t>
      </w:r>
    </w:p>
    <w:p w14:paraId="79980838"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rPr>
        <w:t xml:space="preserve">Η Βουλή τούς καλωσορίζει. </w:t>
      </w:r>
    </w:p>
    <w:p w14:paraId="79980839" w14:textId="77777777" w:rsidR="006149CC" w:rsidRDefault="00922564">
      <w:pPr>
        <w:spacing w:after="0"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7998083A"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Βαρδαλής</w:t>
      </w:r>
      <w:proofErr w:type="spellEnd"/>
      <w:r>
        <w:rPr>
          <w:rFonts w:eastAsia="Times New Roman" w:cs="Times New Roman"/>
          <w:szCs w:val="24"/>
        </w:rPr>
        <w:t xml:space="preserve">, ειδικός αγορητής του Κομμουνιστικού Κόμματος Ελλάδας, έχει τον λόγο. </w:t>
      </w:r>
    </w:p>
    <w:p w14:paraId="7998083B"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Εγώ πότε θα μιλήσω, κύριε Πρόεδρε; </w:t>
      </w:r>
    </w:p>
    <w:p w14:paraId="7998083C"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Είπατε ότι θα μιλήσατε τελευταίος, γι’ αυτό σας άφησα τελευταίο. </w:t>
      </w:r>
    </w:p>
    <w:p w14:paraId="7998083D"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Βαρδαλή</w:t>
      </w:r>
      <w:proofErr w:type="spellEnd"/>
      <w:r>
        <w:rPr>
          <w:rFonts w:eastAsia="Times New Roman" w:cs="Times New Roman"/>
          <w:szCs w:val="24"/>
        </w:rPr>
        <w:t xml:space="preserve">. </w:t>
      </w:r>
    </w:p>
    <w:p w14:paraId="7998083E"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7998083F"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είμαι σύντομος. Θα αναφερθώ μόνο στις τροπολογίες. </w:t>
      </w:r>
    </w:p>
    <w:p w14:paraId="79980840"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πρώτη που έχει κατατεθεί, την τροπολογία 1261/204, εμείς συμφωνούμε να έχει ο ΣΔΟΕ τη δυνατότητα να διενεργεί ελέγχους για την αδήλωτη και ανασφάλιστη εργασία και θα την ψηφίσουμε. </w:t>
      </w:r>
    </w:p>
    <w:p w14:paraId="79980841"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η τροπολογία 1263/205, αποτελείται από τέσσερα -ήταν πέντε, αλλά αποσύρθηκε το ένα- διαφορετικά μεταξύ τους άρθρα για τα θέματα που πραγματεύεται. </w:t>
      </w:r>
    </w:p>
    <w:p w14:paraId="79980842"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Η γνώμη μας και η πρότασή μας είναι να ψηφιστούν ξεχωριστά, γιατί σε άλλα συμφωνούμε και σε άλλα όχι. Δεν μπορεί με μία ψήφο συνολικά σε όλη την τροπολογία να τοποθετηθούμε σε διαφορετικά πράγματα. Για παράδειγμα, με το άρθρο 1, έτσι όπως είναι διατυπωμένη η τροπολογία, εμείς συμφωνούμε, σε ό,τι αφορά, δηλαδή, τις αποδοχές του Ειδικού Εκπαιδευτικού Προσωπικού και των ΕΔΙΠ στα πανεπιστήμια, και θα την ψηφίσουμε. </w:t>
      </w:r>
    </w:p>
    <w:p w14:paraId="79980843"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Για το δεύτερο άρθρο, το οποίο αποσύρατε, κυρία Υπουργέ, νομίζω ότι η αιτιολογία που μας είπατε δεν λέει τίποτα επί της ουσίας. «Αποσύρεται για να έρθει σε ένα άλλο νομοσχέδιο». Πότε; Σε ποιο νομοσχέδιο; Πόσο ακόμα θα «</w:t>
      </w:r>
      <w:proofErr w:type="spellStart"/>
      <w:r>
        <w:rPr>
          <w:rFonts w:eastAsia="Times New Roman" w:cs="Times New Roman"/>
          <w:szCs w:val="24"/>
        </w:rPr>
        <w:t>τρεναριστεί</w:t>
      </w:r>
      <w:proofErr w:type="spellEnd"/>
      <w:r>
        <w:rPr>
          <w:rFonts w:eastAsia="Times New Roman" w:cs="Times New Roman"/>
          <w:szCs w:val="24"/>
        </w:rPr>
        <w:t xml:space="preserve">» αυτή η υπόθεση, για να αντιμετωπιστεί ένα δίκαιο αίτημα, που αφορά τα μουσικά σύνολα της ΕΡΤ; </w:t>
      </w:r>
    </w:p>
    <w:p w14:paraId="79980844"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 γνώμη μας, δεν έπρεπε να αποσυρθεί. Εμείς συμφωνούσαμε και θα την ψηφίζαμε. Δεν ξέρω τι σας έκανε να την αποσύρετε. Σε κάθε περίπτωση, όμως, αυτό το πρόβλημα, κατά τη γνώμη μας, πρέπει άμεσα να αντιμετωπιστεί. </w:t>
      </w:r>
    </w:p>
    <w:p w14:paraId="79980845"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παράγραφο 3 αυτής της τροπολογίας, που αφορά ζητήματα του Ταμείου Παρακαταθηκών και Δανείων, συμφωνούμε και θα την ψηφίσουμε. Διαφωνούμε, όμως, και καταψηφίζουμε το τέταρτο άρθρο, που αφορά την Ανεξάρτητη Αρχή Δημοσίων Εσόδων. Στο τελευταίο άρθρο της τροπολογίας, που αφορά την τροποποίηση διατάξεων του ν.4484/2017, θα ψηφίσουμε «παρών». Γι’ αυτό τον λόγο ζητούμε η ψηφοφορία να γίνει ξεχωριστά. </w:t>
      </w:r>
    </w:p>
    <w:p w14:paraId="79980846"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τελευταία τροπολογία, την 1266/206, είμαστε αντίθετοι και θα την καταψηφίσουμε. </w:t>
      </w:r>
    </w:p>
    <w:p w14:paraId="79980847"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9980848"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σας ευχαριστώ. </w:t>
      </w:r>
    </w:p>
    <w:p w14:paraId="79980849"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Καμμένος, ειδικός αγορητής των Ανεξαρτήτων Ελλήνων. </w:t>
      </w:r>
    </w:p>
    <w:p w14:paraId="7998084A"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Ευχαριστώ πολύ, κύριε Πρόεδρε.</w:t>
      </w:r>
    </w:p>
    <w:p w14:paraId="7998084B"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θέσω τρία ζητήματα. </w:t>
      </w:r>
    </w:p>
    <w:p w14:paraId="7998084C"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πριν τον Κοινοβουλευτικό Εκπρόσωπο των ΠΑΣΟΚ - Δημοκρατικής Συμπαράταξης, τον κ. Λοβέρδο, να λέει για την παράταση που δίνουμε για την οικειοθελή αποκάλυψη των εισοδημάτων. </w:t>
      </w:r>
    </w:p>
    <w:p w14:paraId="7998084D"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ενημερώσω το Σώμα, και για τα Πρακτικά, ότι έχουν αποκαλυφθεί εισοδήματα που ξεπερνούν τα 2 δισεκατομμύρια ευρώ και έχουν γίνει εισπράξεις που πλησιάζουν τα 500 εκατομμύρια ευρώ, μισό δισεκατομμύριο. Περίπου 480 εκατομμύρια έχουμε εισπράξει ήδη. </w:t>
      </w:r>
    </w:p>
    <w:p w14:paraId="7998084E"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ο ένας μήνας παράταση έχει προβλεφθεί, επειδή υπάρχουν ελλιπείς υποθέσεις, ελλιπείς φάκελοι, αλλά και επειδή γίνεται αγώνας και από αυτούς και από το δημόσιο να εισπράξει. Είναι, λοιπόν, το πιο λογικό, έτσι ώστε να αυξήσουμε τα έσοδα του δημοσίου. Άρα είναι προς όφελος του δημοσίου. Ήθελα απλώς να πω το νούμερο. </w:t>
      </w:r>
    </w:p>
    <w:p w14:paraId="7998084F"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μία δεύτερη παρατήρηση και θα πω και δύο λόγια για το νομοσχέδιο. Άκουσα να μιλάνε για το θέμα του Ελληνικού. Έχω προβληματιστεί πάρα πολύ με το Ελληνικό. Ήταν ένα πολύ καλό βήμα αυτό που έγινε χθες. Αυτό που με προβληματίζει στην απόφαση είναι ότι τα διακόσια ογδόντα στρέμματα είναι πολλά. Θέλω απλώς να καταγραφεί. </w:t>
      </w:r>
    </w:p>
    <w:p w14:paraId="79980850"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Είδα ότι η παλιά απόφαση -η εισήγηση- ήταν δύο χιλιάδες πεντακόσια στρέμματα, η οποία είχε μέσα δήμους και κατοικημένες περιοχές. Δεν μπορεί να τα κατανοήσει αυτά ο κόσμος. Βγαίνουν πάρα πολλά δημοσιεύματα. Θα πρέπει να το ξεκαθαρίσουμε. </w:t>
      </w:r>
    </w:p>
    <w:p w14:paraId="7998085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-και το λέω αυτό σε εμάς, στην Κυβέρνηση- το συντομότερο δυνατό να δημοσιοποιήσουμε την απόφαση, διότι αυτή τη στιγμή υπάρχει δημοσιογραφικό </w:t>
      </w:r>
      <w:proofErr w:type="spellStart"/>
      <w:r>
        <w:rPr>
          <w:rFonts w:eastAsia="Times New Roman" w:cs="Times New Roman"/>
          <w:szCs w:val="24"/>
        </w:rPr>
        <w:t>σπέκουλο</w:t>
      </w:r>
      <w:proofErr w:type="spellEnd"/>
      <w:r>
        <w:rPr>
          <w:rFonts w:eastAsia="Times New Roman" w:cs="Times New Roman"/>
          <w:szCs w:val="24"/>
        </w:rPr>
        <w:t xml:space="preserve">. Ο καθένας λέει ό,τι θέλει, γιατί δεν έχουμε δει την απόφαση. Να τη δούμε το συντομότερο δυνατό, όπως βγήκε χθες από το ΚΑΣ. Να πάμε παρακάτω και να δούμε μετά τι προβλέπει η σύμβαση που υπογράψαμε, δηλαδή, το μνημόνιο συνεργασίας με την αρχαιολογική υπηρεσία, ποιος αναλαμβάνει τις ευθύνες, ποιος αναλαμβάνει τα έξοδα και πώς θα προχωρήσει το έργο παράλληλα, όπως έγινε και με του Νιάρχου. Βρίσκουμε </w:t>
      </w:r>
      <w:r>
        <w:rPr>
          <w:rFonts w:eastAsia="Times New Roman" w:cs="Times New Roman"/>
          <w:szCs w:val="24"/>
        </w:rPr>
        <w:lastRenderedPageBreak/>
        <w:t>κάτι, το σκεπάζουμε, το ελέγχουμε, το καταχωρούμε και προχωράει ταυτόχρονα και η επένδυση προς όφελος και των εργαζομένων και των περιοχών, αλλά και της ελληνικής οικονομίας.</w:t>
      </w:r>
    </w:p>
    <w:p w14:paraId="7998085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να ενημερώσω -τα τελευταία νέα- για το ζήτημα της ανταλλαγής πληροφοριών για τις πολυεθνικές εταιρείες και όσον αφορά τις τριγωνικές ή όχι αποκρύψεις εισοδημάτων μεταξύ πολυεθνικών, κι όχι μόνο, εταιρειών. Αυτή τη στιγμή πενήντα χώρες, κι όχι μόνο στην Ευρωπαϊκή Ένωση, έχουν προχωρήσει σε αυτή τη διαδικασία. </w:t>
      </w:r>
    </w:p>
    <w:p w14:paraId="7998085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ένα παράδειγμα για τους φορολογικούς παραδείσους της Ευρώπης, όπως ήταν το Λιχτενστάιν, με την πρωτεύουσα </w:t>
      </w:r>
      <w:proofErr w:type="spellStart"/>
      <w:r>
        <w:rPr>
          <w:rFonts w:eastAsia="Times New Roman" w:cs="Times New Roman"/>
          <w:szCs w:val="24"/>
        </w:rPr>
        <w:t>Βαντούζ</w:t>
      </w:r>
      <w:proofErr w:type="spellEnd"/>
      <w:r>
        <w:rPr>
          <w:rFonts w:eastAsia="Times New Roman" w:cs="Times New Roman"/>
          <w:szCs w:val="24"/>
        </w:rPr>
        <w:t xml:space="preserve"> που ήταν μια φορολογική έδρα ή όπως το Λουξεμβούργο. Αν για παράδειγμα ένας Γάλλος ή ένας Έλληνας μόλις τελειώσουμε ανοίξει εκεί λογαριασμό από μία κύρια εταιρεία, προσωπική εταιρεία, παρένθετο πρόσωπο ή θυγατρική της εταιρείας, δεν είναι αναγκασμένο το ελληνικό δημόσιο να ζητήσει συνδρομή. Κατευθείαν η </w:t>
      </w:r>
      <w:proofErr w:type="spellStart"/>
      <w:r>
        <w:rPr>
          <w:rFonts w:eastAsia="Times New Roman" w:cs="Times New Roman"/>
          <w:szCs w:val="24"/>
        </w:rPr>
        <w:t>Βαντούζ</w:t>
      </w:r>
      <w:proofErr w:type="spellEnd"/>
      <w:r>
        <w:rPr>
          <w:rFonts w:eastAsia="Times New Roman" w:cs="Times New Roman"/>
          <w:szCs w:val="24"/>
        </w:rPr>
        <w:t xml:space="preserve"> στέλνει στο ελληνικό δημόσιο τα στοιχεία πίσω, έχοντας το όνομά του. Αυτό είναι το καλό που γίνεται. Δεν χρειάζεται να εκκινεί τη διαδικασία η χώρα από την οποία πηγαίνει ή φορολογείται ο κάτοχος του λογαριασμού ή οποιασδήποτε πράξης σε έναν από αυτούς τους φορολογικούς παραδείσους.   </w:t>
      </w:r>
    </w:p>
    <w:p w14:paraId="7998085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 επίσης σημαντικό -να καταγραφεί στα Πρακτικά για να το ακούσει ο κόσμος, διότι δεν θα έρθουμε μετά πάλι να κάνουμε οικειοθελή αποκάλυψη- είναι ότι τα νησιά, οι παλιές αποικίες Δανίας, Μεγάλης Βρετανίας, Ολλανδίας, όλες αυτές οι χώρες σιγά-σιγά, με την ίδια διαδικασία όπως εξήγησα του </w:t>
      </w:r>
      <w:proofErr w:type="spellStart"/>
      <w:r>
        <w:rPr>
          <w:rFonts w:eastAsia="Times New Roman" w:cs="Times New Roman"/>
          <w:szCs w:val="24"/>
        </w:rPr>
        <w:t>Βαντούζ</w:t>
      </w:r>
      <w:proofErr w:type="spellEnd"/>
      <w:r>
        <w:rPr>
          <w:rFonts w:eastAsia="Times New Roman" w:cs="Times New Roman"/>
          <w:szCs w:val="24"/>
        </w:rPr>
        <w:t xml:space="preserve"> ή του Λουξεμβούργου, αυτόματα θα είναι χαμένοι παράδεισοι -αυτόν τον ορισμό δίνω-, δεν θα είναι φορολογικοί παράδεισοι.</w:t>
      </w:r>
    </w:p>
    <w:p w14:paraId="7998085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το συντομότερο δυνατό που κάποιος αποκαλύψει τα εισοδήματά του εκεί, θα γλυτώσει τον εαυτό του και από ποινικά ζητήματα και στην Ελλάδα και στην υπόλοιπη Ευρώπη και σε όλο τον κόσμο, διότι όλες αυτές οι αποικίες πλέον δεν θα είναι παράδεισοι. Δημιουργεί πολλά προβλήματα στις «μαμάδες» χώρες, αλλά ας πρόσεχαν. Πλέον αλλάζει ο κόσμος και πρέπει όλοι να προσέχουμε τα φορολογικά μας έσοδα για το συμφέρον των πολιτών.  </w:t>
      </w:r>
    </w:p>
    <w:p w14:paraId="7998085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Διότι δεν μπορείς να φορολογείς και κάποιος να φοροδιαφεύγει ή να </w:t>
      </w:r>
      <w:proofErr w:type="spellStart"/>
      <w:r>
        <w:rPr>
          <w:rFonts w:eastAsia="Times New Roman" w:cs="Times New Roman"/>
          <w:szCs w:val="24"/>
        </w:rPr>
        <w:t>φοροαποφεύγει</w:t>
      </w:r>
      <w:proofErr w:type="spellEnd"/>
      <w:r>
        <w:rPr>
          <w:rFonts w:eastAsia="Times New Roman" w:cs="Times New Roman"/>
          <w:szCs w:val="24"/>
        </w:rPr>
        <w:t xml:space="preserve"> νόμιμα σε έναν φορολογικό παράδεισο, ειδικά μέσα στην Ευρωπαϊκή Ένωση, όπου έχουμε και τη μεγάλη, όπως έχω πει πολλές φορές στις εισηγήσεις μου, φορολογική ανισότητα και φορολογικό ανταγωνισμό μεταξύ των χωρών. «Γιατί να είναι τα κεφάλαια εδώ και να μην πάνε στην Ιρλανδία;», έχω πει ως παράδειγμα.  </w:t>
      </w:r>
    </w:p>
    <w:p w14:paraId="7998085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πούμε ότι πρέπει να είμαστε, όπως είπα και την άλλη φορά, εμείς όσο μπορούμε πιο μπροστά. Αυτό που γίνεται κατά κόρον αυτή την περίοδο, επειδή έχουν προβλέψει αυτοί που πληρώνονται για να γλυτώνουν την εφορία στους πελάτες, γιατί έτσι λειτουργεί και η παγκόσμια οικονομία, είναι το εξής. Η ανταλλαγή έδρας δεν είναι απλά μετακομίζω την έδρα μου από την Αθήνα, από το ΑΦΜ 17610 του κέντρου και πάω στη Βουλγαρία σε ένα ΑΦΜ ή σε έναν ταχυδρομικό κώδικα Βουλγαρίας. Αγοράζουν ή συγχωνεύονται εταιρείες και ανταλλάσσουν μετοχές. Αυτό ήταν η παλιότερη τακτική, την κάναμε κι όταν ήμουν εγώ στο εξωτερικό. Εξαγοράζοντας ή συγχωνεύοντας τον εαυτό σου σαν εταιρεία, με μια εταιρεία </w:t>
      </w:r>
      <w:proofErr w:type="spellStart"/>
      <w:r>
        <w:rPr>
          <w:rFonts w:eastAsia="Times New Roman" w:cs="Times New Roman"/>
          <w:szCs w:val="24"/>
        </w:rPr>
        <w:t>εξωχώρια</w:t>
      </w:r>
      <w:proofErr w:type="spellEnd"/>
      <w:r>
        <w:rPr>
          <w:rFonts w:eastAsia="Times New Roman" w:cs="Times New Roman"/>
          <w:szCs w:val="24"/>
        </w:rPr>
        <w:t xml:space="preserve"> -έξω από τη χώρα, όπως στην Ιρλανδία- ανταλλάσσοντας μετοχές, τότε φορολογείσαι με τη φορολογία της Ιρλανδίας. Αυτό γίνεται και τώρα.</w:t>
      </w:r>
    </w:p>
    <w:p w14:paraId="7998085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τις συγχωνεύσεις να τις προσέξουμε λιγάκι, γιατί το πονηρό που εμπίπτει στην ανταλλαγή μετοχών είναι ότι αλλάζει έδρα πλέον νόμιμα, διότι συγχωνεύεσαι με κάποιον που είναι σε διαφορετικό φορολογικό καθεστώς από εσένα που εξαγοράζεις ή εξαγοράζεσαι. Δεν είναι τυχαίο που πολύ χαμηλότερης αξίας εταιρείες φαίνονται ότι εξαγοράζουν πολύ υψηλότερης. Έτσι γίνεται. Μία εταιρεία μπορεί να έχει αξία ένα ευρώ και εξαγοράζει μία εταιρεία που είχε αξία 100 ευρώ. Και αυτό γίνεται λογιστικά για τους λόγους που είπα πριν. </w:t>
      </w:r>
    </w:p>
    <w:p w14:paraId="7998085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τις τροπολογίες όλες θα τις ψηφίσουμε και το νομοσχέδιο το θεωρούμε πολύ σωστό. Θα έκανα και την πρόταση να δώσουμε μπόνους σε αυτούς που ψάχνουν αυτά που λέω εγώ και άλλοι. Διότι αυτοί που λουφάρουν τα λεφτά αυτών που μπορούν να φοροδιαφεύγουν παίρνουν πολλά λεφτά, διότι πληρώνονται για να κρύψουν με νόμιμο τρόπο τα εισοδήματα. </w:t>
      </w:r>
    </w:p>
    <w:p w14:paraId="7998085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Άρα, το δημόσιό μας πρέπει να κάνει ό,τι κάνουν μεγάλες χώρες, όπως η Γαλλία, η Γερμανία -η Αυστρία αργεί λιγάκι- που δίνουν μπόνους και πολύ καλές αμοιβές και οργανώνουν το σύστημά τους έτσι ώστε αυτός που πάει να βρει τον κλέφτη να ανταγωνίζεται με αυτόν που πάει να κρύψει τα λεφτά.  </w:t>
      </w:r>
    </w:p>
    <w:p w14:paraId="7998085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λειτουργούν με 1.000 - 1.500 ευρώ μισθό ή 800 ευρώ και με την απειλή του δικαστηρίου. Τα ζήσαμε πριν από σας με τον κ. Αλεξιάδη. Είχαμε φορολογικό δικαστήριο, βρίσκαμε άνθρωπο που είχε αποκρύψει 20 - 30 εκατομμύρια -να μην πω τώρα ονόματα- και στο δικαστήριο πηγαίνανε οι άνθρωποι που του έκαναν έλεγχο. Τους εγκαλούσε με μήνυση αυτός που βρήκαμε ότι έκλεψε τα λεφτά, τους πήγαινε δικαστήριο για παράβαση καθήκοντος και εκβίαζε δικαστικά το φυσικό πρόσωπο, τον έφορο που τον βρήκε να έχει κλέψει 30 εκατομμύρια. Και το δημόσιο δεν είχε παράσταση, κυρία Υπουργέ. Τα λύσαμε αυτά. Δεν πήγαινε να υπερασπιστεί τον υπάλληλό του που βρήκε τον κλέφτη. Αυτά </w:t>
      </w:r>
      <w:r>
        <w:rPr>
          <w:rFonts w:eastAsia="Times New Roman" w:cs="Times New Roman"/>
          <w:szCs w:val="24"/>
        </w:rPr>
        <w:lastRenderedPageBreak/>
        <w:t xml:space="preserve">πρέπει να λυθούν και να προστατεύσουμε τους υπαλλήλους της εφορίας και των ΔΟΥ και όλους τους υπαλλήλους και να τους δώσουμε κι ένα μπόνους. Αν μας βρίσκουν πολλά λεφτά, καλό είναι να αμείβονται. Έτσι είναι η οικονομία κι έτσι πρέπει να γίνει. </w:t>
      </w:r>
    </w:p>
    <w:p w14:paraId="7998085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998085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7998085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του κόμματος το Ποτάμι κ. </w:t>
      </w:r>
      <w:proofErr w:type="spellStart"/>
      <w:r>
        <w:rPr>
          <w:rFonts w:eastAsia="Times New Roman" w:cs="Times New Roman"/>
          <w:szCs w:val="24"/>
        </w:rPr>
        <w:t>Μαυρωτάς</w:t>
      </w:r>
      <w:proofErr w:type="spellEnd"/>
      <w:r>
        <w:rPr>
          <w:rFonts w:eastAsia="Times New Roman" w:cs="Times New Roman"/>
          <w:szCs w:val="24"/>
        </w:rPr>
        <w:t xml:space="preserve"> έχει τον λόγο.</w:t>
      </w:r>
    </w:p>
    <w:p w14:paraId="7998085F"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 Θα είμαι σχετικά σύντομος και εγώ.</w:t>
      </w:r>
    </w:p>
    <w:p w14:paraId="79980860"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Σχετικά με την κύρωση της πολυμερούς συμφωνίας αρμοδίων αρχών, τις </w:t>
      </w:r>
      <w:proofErr w:type="spellStart"/>
      <w:r>
        <w:rPr>
          <w:rFonts w:eastAsia="Times New Roman"/>
          <w:szCs w:val="24"/>
        </w:rPr>
        <w:t>ενδοομιλικές</w:t>
      </w:r>
      <w:proofErr w:type="spellEnd"/>
      <w:r>
        <w:rPr>
          <w:rFonts w:eastAsia="Times New Roman"/>
          <w:szCs w:val="24"/>
        </w:rPr>
        <w:t xml:space="preserve"> συναλλαγές, τις πολυεθνικές με θετικό φορολογικό σχεδιασμό –τα είπαμε και στις επιτροπές- εμείς είμαστε θετικοί. Στο θέμα των τροπολογιών, εμείς είμαστε θετικοί στην τελευταία τροπολογία 1266 σχετικά με την παράταση για την οικειοθελή αποκάλυψη φορολογητέας ύλης. Επίσης, είμαστε θετικοί και στην τροπολογία 1261 που έχει να κάνει με τη συνεργασία μεταξύ ΣΔΟΕ και Σώματος Επιθεωρητών Εργασίας.</w:t>
      </w:r>
    </w:p>
    <w:p w14:paraId="79980861"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Τώρα, σχετικά με την </w:t>
      </w:r>
      <w:proofErr w:type="spellStart"/>
      <w:r>
        <w:rPr>
          <w:rFonts w:eastAsia="Times New Roman"/>
          <w:szCs w:val="24"/>
        </w:rPr>
        <w:t>πολυτροπολογία</w:t>
      </w:r>
      <w:proofErr w:type="spellEnd"/>
      <w:r>
        <w:rPr>
          <w:rFonts w:eastAsia="Times New Roman"/>
          <w:szCs w:val="24"/>
        </w:rPr>
        <w:t xml:space="preserve"> 1263 -που είχε τα πέντε άρθρα, τα οποία έγιναν τέσσερα- θα αναφερθώ στο άρθρο 1 που έχει να κάνει με τις μισθολογικές ρυθμίσεις των ΕΕΠ, ΕΔΙΠ των πανεπιστημίων και των ΑΤΕΙ, αλλά και των στρατιωτικών σχολών και όλα αυτά. Πιστεύουμε ότι έρχεται αρκετά βεβιασμένα και λίγο πρόχειρα. Πιστεύουμε ότι θα έπρεπε να έχει έρθει με την κανονική διαδικασία, να καλέσουμε και τους φορείς, γιατί μας δημιουργούνται αρκετές απορίες. </w:t>
      </w:r>
    </w:p>
    <w:p w14:paraId="79980862"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Για παράδειγμα, στην παράγραφο 2, για ποιο λόγο επιμένετε στη μισθολογική διάκριση των ΕΕΠ και ΕΔΙΠ των Τεχνολογικών Ιδρυμάτων και της ΑΣΠΑΙΤΕ σε σχέση με τους αντίστοιχους των </w:t>
      </w:r>
      <w:r>
        <w:rPr>
          <w:rFonts w:eastAsia="Times New Roman"/>
          <w:szCs w:val="24"/>
        </w:rPr>
        <w:lastRenderedPageBreak/>
        <w:t>πανεπιστημίων; Εάν έχουν τα ίδια τυπικά προσόντα, γιατί να αμείβονται διαφορετικά; Γιατί δεν προβλέπεται ειδικό επίδομα διδασκαλίας και έρευνα για τους ΕΔΙΠ των ΑΤΕΙ;</w:t>
      </w:r>
    </w:p>
    <w:p w14:paraId="79980863"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Επίσης, το ποσοστό που αναγράφεται για τους ΕΔΙΠ των Τεχνολογικών Ιδρυμάτων, των ΑΤΕΙ είναι 55% σε σχέση με την αμοιβή του καθηγητή, ανεξάρτητα της βαθμίδας. Είναι δηλαδή </w:t>
      </w:r>
      <w:r>
        <w:rPr>
          <w:rFonts w:eastAsia="Times New Roman"/>
          <w:szCs w:val="24"/>
          <w:lang w:val="en-US"/>
        </w:rPr>
        <w:t>flat</w:t>
      </w:r>
      <w:r>
        <w:rPr>
          <w:rFonts w:eastAsia="Times New Roman"/>
          <w:szCs w:val="24"/>
        </w:rPr>
        <w:t xml:space="preserve"> το συγκεκριμένο ποσοστό.</w:t>
      </w:r>
    </w:p>
    <w:p w14:paraId="79980864"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Στην παράγραφο 4, στις στρατιωτικές σχολές, παρ’ όλο που είναι ανώτατες σχολές, έχουν διαφορετική μεταχείριση σε σχέση με τα άλλα πανεπιστήμια και αυτό εγείρει κάποιες απορίες. Εν τω μεταξύ, είναι κάπως περίεργη αυτή η αναντιστοιχία και η ανομοιομορφία που υπάρχει στις διάφορες βαθμίδες. Αλλού χρησιμοποιούνται οι βαθμίδες για τον μισθό και τα επιδόματα και αλλού χρησιμοποιούνται τα αντίστοιχα πτυχία. </w:t>
      </w:r>
    </w:p>
    <w:p w14:paraId="79980865" w14:textId="77777777" w:rsidR="006149CC" w:rsidRDefault="00922564">
      <w:pPr>
        <w:spacing w:line="600" w:lineRule="auto"/>
        <w:ind w:firstLine="720"/>
        <w:contextualSpacing/>
        <w:jc w:val="both"/>
        <w:rPr>
          <w:rFonts w:eastAsia="Times New Roman"/>
          <w:szCs w:val="24"/>
        </w:rPr>
      </w:pPr>
      <w:r>
        <w:rPr>
          <w:rFonts w:eastAsia="Times New Roman"/>
          <w:szCs w:val="24"/>
        </w:rPr>
        <w:t>Κλείνω με την παράγραφο 5, όπου εδώ υπάρχει μια σαφής αναντιστοιχία. Πώς γίνεται, για παράδειγμα, το βασικό πτυχίο ενός μέλους ειδικού εκπαιδευτικού προσωπικού, δηλαδή ΕΕΠ, να ισούται με ένα διδακτορικό σε σχέση με τον μισθό για έναν ΕΔΙΠ, δηλαδή, για ένα μέλος εργαστηριακού και διδακτικού προσωπικού; Εάν το διδακτορικό σε ένα μέλος ΕΕΠ είναι 300 ευρώ το επίδομα, σε ένα μέλος ΕΔΙΠ είναι 150 ευρώ, όσο είναι δηλαδή το αντίστοιχο απλό πτυχίο για ένα μέλος του ΕΕΠ.</w:t>
      </w:r>
    </w:p>
    <w:p w14:paraId="79980866" w14:textId="77777777" w:rsidR="006149CC" w:rsidRDefault="00922564">
      <w:pPr>
        <w:spacing w:line="600" w:lineRule="auto"/>
        <w:ind w:firstLine="720"/>
        <w:contextualSpacing/>
        <w:jc w:val="both"/>
        <w:rPr>
          <w:rFonts w:eastAsia="Times New Roman"/>
          <w:szCs w:val="24"/>
        </w:rPr>
      </w:pPr>
      <w:r>
        <w:rPr>
          <w:rFonts w:eastAsia="Times New Roman"/>
          <w:szCs w:val="24"/>
        </w:rPr>
        <w:t>Αυτό που μένει εν κατακλείδι είναι σαν στην προκειμένη περίπτωση η λογική να έχει να κάνει με το ποιος είναι πιο κοντά στα αυτιά του εκάστοτε Υπουργού και οι δικές τους ουσιαστικά απαιτήσεις να ικανοποιούνται, ενώ αυτοί που δεν είναι κοντά στα αυτιά των Υπουργών να μένουν πιο κάτω σε ό,τι έχει να κάνει με επιδόματα, μισθούς και αμοιβές.</w:t>
      </w:r>
    </w:p>
    <w:p w14:paraId="79980867"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Αυτά από εμάς. Θα είμαστε θετικοί σε ό,τι αφορά το συγκεκριμένο νομοσχέδιο, ουσιαστικά την κύρωση της συνθήκης. Θα είμαστε θετικοί και στις τροπολογίες, με την κριτική που μόλις ακούστηκε.</w:t>
      </w:r>
    </w:p>
    <w:p w14:paraId="79980868"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 πολύ.</w:t>
      </w:r>
    </w:p>
    <w:p w14:paraId="79980869" w14:textId="77777777" w:rsidR="006149CC" w:rsidRDefault="00922564">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κ. </w:t>
      </w:r>
      <w:proofErr w:type="spellStart"/>
      <w:r>
        <w:rPr>
          <w:rFonts w:eastAsia="Times New Roman"/>
          <w:bCs/>
          <w:szCs w:val="24"/>
        </w:rPr>
        <w:t>Καβαδέλλας</w:t>
      </w:r>
      <w:proofErr w:type="spellEnd"/>
      <w:r>
        <w:rPr>
          <w:rFonts w:eastAsia="Times New Roman"/>
          <w:bCs/>
          <w:szCs w:val="24"/>
        </w:rPr>
        <w:t>.</w:t>
      </w:r>
    </w:p>
    <w:p w14:paraId="7998086A"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ΔΗΜΗΤΡΙΟΣ ΚΑΒΑΔΕΛΛΑΣ: </w:t>
      </w:r>
      <w:r>
        <w:rPr>
          <w:rFonts w:eastAsia="Times New Roman"/>
          <w:bCs/>
          <w:szCs w:val="24"/>
        </w:rPr>
        <w:t>Ευχαριστώ πολύ, κύριε Πρόεδρε.</w:t>
      </w:r>
    </w:p>
    <w:p w14:paraId="7998086B" w14:textId="77777777" w:rsidR="006149CC" w:rsidRDefault="00922564">
      <w:pPr>
        <w:spacing w:line="600" w:lineRule="auto"/>
        <w:ind w:firstLine="720"/>
        <w:contextualSpacing/>
        <w:jc w:val="both"/>
        <w:rPr>
          <w:rFonts w:eastAsia="Times New Roman"/>
          <w:bCs/>
          <w:szCs w:val="24"/>
        </w:rPr>
      </w:pPr>
      <w:r>
        <w:rPr>
          <w:rFonts w:eastAsia="Times New Roman"/>
          <w:bCs/>
          <w:szCs w:val="24"/>
        </w:rPr>
        <w:t>Κατ’ αρχάς, θα θέλαμε να καταδικάσουμε την πρακτική που ακολουθεί η Κυβέρνηση να εισάγει άσχετες τροπολογίες, την τελευταία στιγμή κιόλας, χωρίς να μπορούμε να τις μελετήσουμε και να έχουμε μια πιο πλήρη εικόνα τού τι μας λέει και τι μας εξηγεί η Κυβέρνηση.</w:t>
      </w:r>
    </w:p>
    <w:p w14:paraId="7998086C" w14:textId="77777777" w:rsidR="006149CC" w:rsidRDefault="00922564">
      <w:pPr>
        <w:spacing w:line="600" w:lineRule="auto"/>
        <w:ind w:firstLine="720"/>
        <w:contextualSpacing/>
        <w:jc w:val="both"/>
        <w:rPr>
          <w:rFonts w:eastAsia="Times New Roman"/>
          <w:bCs/>
          <w:szCs w:val="24"/>
        </w:rPr>
      </w:pPr>
      <w:r>
        <w:rPr>
          <w:rFonts w:eastAsia="Times New Roman"/>
          <w:bCs/>
          <w:szCs w:val="24"/>
        </w:rPr>
        <w:t>Θα ήθελα βεβαίως να αναφερθώ στις τροπολογίες, μιας που την περασμένη φορά στην επιτροπή συμφωνήσαμε κατά το πρώτο σκέλος. Είναι ανάγκη να εναρμονιστούμε πλήρως, σε όλα τα επίπεδα, με τα υπόλοιπα μέλη της Ευρωπαϊκής Ένωσης, για να μπορέσουμε να προχωρήσουμε μπροστά κι εμείς.</w:t>
      </w:r>
    </w:p>
    <w:p w14:paraId="7998086D" w14:textId="77777777" w:rsidR="006149CC" w:rsidRDefault="00922564">
      <w:pPr>
        <w:spacing w:line="600" w:lineRule="auto"/>
        <w:ind w:firstLine="720"/>
        <w:contextualSpacing/>
        <w:jc w:val="both"/>
        <w:rPr>
          <w:rFonts w:eastAsia="Times New Roman"/>
          <w:szCs w:val="24"/>
        </w:rPr>
      </w:pPr>
      <w:r>
        <w:rPr>
          <w:rFonts w:eastAsia="Times New Roman"/>
          <w:bCs/>
          <w:szCs w:val="24"/>
        </w:rPr>
        <w:t xml:space="preserve">Άκουσα την κυρία Υπουργό που μίλησε για την πάταξη της φοροδιαφυγής, της </w:t>
      </w:r>
      <w:proofErr w:type="spellStart"/>
      <w:r>
        <w:rPr>
          <w:rFonts w:eastAsia="Times New Roman"/>
          <w:bCs/>
          <w:szCs w:val="24"/>
        </w:rPr>
        <w:t>φοροαποφυγής</w:t>
      </w:r>
      <w:proofErr w:type="spellEnd"/>
      <w:r>
        <w:rPr>
          <w:rFonts w:eastAsia="Times New Roman"/>
          <w:bCs/>
          <w:szCs w:val="24"/>
        </w:rPr>
        <w:t xml:space="preserve"> και της εικονικής μετεγκατάστασης.</w:t>
      </w:r>
    </w:p>
    <w:p w14:paraId="7998086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Πιθανώς η εικονική μετεγκατάσταση να βλάψει περισσότερο το εμπόριο αν γίνει ολοκληρωτική μετεγκατάσταση, αν φύγουν ολοκληρωτικά κάποιες επιχειρήσεις από εδώ. Με την πρακτική που ακολουθείτε με την αυξημένη φορολογία, με το κυνηγητό που γίνεται, θα φύγουν όλοι. Η τεχνολογία σήμερα έχει προχωρήσει και όσον αφορά την υψηλή τεχνολογία, με μία πρόφαση κάποιου λογισμικού το οποίο παράγεται σε μια ξένη χώρα, θα μπορεί να φεύγει όλο το κεφάλαιο έξω και αυτό δεν μπορείτε να το κυνηγήσετε.</w:t>
      </w:r>
    </w:p>
    <w:p w14:paraId="7998086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πάμε τώρα στην τροπολογία υπ’ </w:t>
      </w:r>
      <w:proofErr w:type="spellStart"/>
      <w:r>
        <w:rPr>
          <w:rFonts w:eastAsia="Times New Roman" w:cs="Times New Roman"/>
          <w:szCs w:val="24"/>
        </w:rPr>
        <w:t>αριθμ</w:t>
      </w:r>
      <w:proofErr w:type="spellEnd"/>
      <w:r>
        <w:rPr>
          <w:rFonts w:eastAsia="Times New Roman" w:cs="Times New Roman"/>
          <w:szCs w:val="24"/>
        </w:rPr>
        <w:t xml:space="preserve">. 1261, που αφορά την Ειδική Γραμματεία του Σώματος Δίωξης Οικονομικού Εγκλήματος, που προστίθεται στους αρμόδιους φορείς ελέγχου της αδήλωτης και ανασφάλιστης εργασίας μαζί με τον Ενιαίο Φορέα Κοινωνικής Ασφάλισης και το Σώμα Επιθεώρησης Εργασίας. Εκεί θα πούμε «ναι». </w:t>
      </w:r>
    </w:p>
    <w:p w14:paraId="7998087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στην τροπολογία 1263, αν και αφαιρέσατε το δεύτερο άρθρο που έμοιαζε αρκετά φωτογραφικό και ρουσφετολογικό, έχουμε και πάλι επιφυλάξεις ως προς το άρθρο 1. Βεβαίως, στο τρίτο άρθρο θα μπορούσαμε να πούμε «ναι», όμως έχουμε σοβαρές αντιρρήσεις. Εδώ θα την κρίνουμε ολικά, όπως τη φέρατε μαζί και θα πούμε «όχι». </w:t>
      </w:r>
    </w:p>
    <w:p w14:paraId="7998087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αναλύσω τη θέση της Ένωσης Κεντρώων. Υπενθυμίζω και πάλι ότι ταχθήκαμε κατ’ αρχάς θετικά υπέρ της ψήφισης της διεθνούς σύμβασης, εκτιμώντας ότι η ένταξή της στο εσωτερικό δίκαιο θα αποτελέσει κάποιο πολύτιμο εργαλείο για την καταπολέμηση μιας πτυχής ενός εκ των σημαντικότερων προβλημάτων που αντιμετωπίζει το ελληνικό δημόσιο, αυτό της είσπραξης των φορολογικών εσόδων σε διασυνοριακό επίπεδο από τις πολυεθνικές επιχειρήσεις. </w:t>
      </w:r>
    </w:p>
    <w:p w14:paraId="7998087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Απ’ ό,τι βλέπουμε, όμως, οι πολυεθνικές φεύγουν μία-μία και δεν θα υπάρχει λόγος πια να υπάρχει αυτό το ζήτημα. Θα μας εγκαταλείψουν όλοι. Να φροντίσετε να φτιάξουμε δίκαιο φορολογικό σύστημα, να είναι φιλικό το επενδυτικό περιβάλλον και όχι να εύχεστε να πάνε στα τσακίδια όσοι επενδύουν στην Ελλάδα. </w:t>
      </w:r>
    </w:p>
    <w:p w14:paraId="7998087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διγλωσσία από την Κυβέρνηση. Άλλοι λένε «θέλουμε τις επενδύσεις», άλλοι λένε «φύγετε, σηκωθείτε, τσακιστείτε και φύγετε από εδώ». Υπάρχει διγλωσσία, για να μην πω </w:t>
      </w:r>
      <w:proofErr w:type="spellStart"/>
      <w:r>
        <w:rPr>
          <w:rFonts w:eastAsia="Times New Roman" w:cs="Times New Roman"/>
          <w:szCs w:val="24"/>
        </w:rPr>
        <w:t>τριγλωσσία</w:t>
      </w:r>
      <w:proofErr w:type="spellEnd"/>
      <w:r>
        <w:rPr>
          <w:rFonts w:eastAsia="Times New Roman" w:cs="Times New Roman"/>
          <w:szCs w:val="24"/>
        </w:rPr>
        <w:t>, μιας που υπάρχει και η σύμπραξη των ΑΝΕΛ.</w:t>
      </w:r>
    </w:p>
    <w:p w14:paraId="7998087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ως προς την ουσία του θέματος θα πούμε ότι συμφωνούμε στην -ας πούμε- συνένωση των οικονομιών. Συμφωνούμε και στην πρώτη τροπολογία. Διαφωνούμε στη δεύτερη. Είμαστε σε κάποια «ναι» και σε κάποια «όχι». Θα πούμε μάλλον «όχι».</w:t>
      </w:r>
    </w:p>
    <w:p w14:paraId="7998087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998087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7998087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Αντωνίου, ειδικός αγορητής του ΣΥΡΙΖΑ.</w:t>
      </w:r>
    </w:p>
    <w:p w14:paraId="7998087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κύριε Πρόεδρε. Για δύο λεπτά θα ήθελα να κάνω μια τοποθέτηση. </w:t>
      </w:r>
    </w:p>
    <w:p w14:paraId="7998087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Όσον αφορά το κύριο σώμα του νομοσχεδίου, την κύρωση της πολυμερούς συμφωνίας για την πάταξη της φοροδιαφυγής, νομίζω ότι είναι γενική η αίσθηση ότι αυτή είναι προς αυτήν την κατεύθυνση και βοηθάει σε αυτόν τον πόλεμο που έχουμε τα κράτη απέναντι στο φαινόμενο της φοροδιαφυγής, που αποτελεί μία πληγή μεγάλη στις σύγχρονες οικονομίες και στερεί έσοδα και πόρους από τις κοινωνίες, προκειμένου να διοχετευθούν σε κοινωνικές ανάγκες.</w:t>
      </w:r>
    </w:p>
    <w:p w14:paraId="7998087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δεν λύνει τελείως το πρόβλημα της φοροδιαφυγής. Η φοροδιαφυγή μηχανεύεται συνεχώς διάφορους τρόπους, όπως και οι επιχειρήσεις που έχουν αυτήν την τάση της παραβατικότητας, άρα και η νομοθεσία πρέπει συνεχώς να εξοπλίζει τις φορολογικές αρχές με τα μέσα, προκειμένου να υπάρξει συντονισμός και πάταξη. </w:t>
      </w:r>
    </w:p>
    <w:p w14:paraId="7998087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έχει αυτήν την πολιτική βούληση και έχει δείξει μέχρι στιγμής ότι έχει κάνει σοβαρές προσπάθειες σε αυτόν τον τομέα, οι οποίες έχουν αποδώσει και φαίνεται αυτό από τα δημοσιονομικά αποτελέσματα του προηγούμενου έτους. Επομένως, δεν χρειάζεται να πούμε περισσότερα πράγματα. </w:t>
      </w:r>
    </w:p>
    <w:p w14:paraId="7998087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Θέλω λίγο να μιλήσω για τις τροπολογίες. Η Αντιπολίτευση έχει μια συνήθη πρακτική να συσκοτίζει ευνοϊκά θέματα που ρυθμίζουν οι τροπολογίες που φέρνουμε, μιλώντας για θέματα διαδικασίας, αν έπρεπε να έρθουν σε κύριο νομοσχέδιο ή αν έπρεπε να έρθουν με τη μορφή τροπολογίας. </w:t>
      </w:r>
    </w:p>
    <w:p w14:paraId="7998087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Θα πω συγκεκριμένα για το θέμα της πρώτης τροπολογίας, που αφορά την ενίσχυση των ελεγκτικών μηχανισμών όσον αφορά την πάταξη της ανασφάλιστης εργασίας. Αυτό έπρεπε να είναι σε ολόκληρο νομοσχέδιο για να έρθει; Είναι μία ρύθμιση ιδιαιτέρως θετική, που εξοπλίζει τις αρχές με ένα επιπλέον όπλο, που είναι ο ΣΔΟΕ, σε παρεμπίπτοντες ελέγχους, όταν διαπιστώνει παράβαση της φορολογικής νομοθεσίας, να συντάσσει σχετικές εκθέσεις τις οποίες αποστέλλει στα αρμόδια όργανα για να επιβάλλονται ποινές. </w:t>
      </w:r>
    </w:p>
    <w:p w14:paraId="7998087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που αφορά την παράταση της προθεσμίας για την οικειοθελή δήλωση αδήλωτων εισοδημάτων, είναι επίσης θετική και είναι λάθος η άποψη που εκφράστηκε εδώ ότι ουσιαστικά δεν έχει γίνει τίποτα. Τα είπε και ο συνάδελφος κ. Καμμένος των ΑΝΕΛ. Έχουν αποκαλυφθεί 2 δισεκατομμύρια ευρώ μέσω αυτής της διαδικασίας και έχουν δηλωθεί πάνω από 500 εκατομμύρια ευρώ. Επομένως, είναι θετική. </w:t>
      </w:r>
    </w:p>
    <w:p w14:paraId="7998087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Θετικότατη επίσης είναι και η ρύθμιση που αφορά τα ενυπόθηκα δάνεια του Ταμείου Παρακαταθηκών και Δανείων, τα οποία είχαν </w:t>
      </w:r>
      <w:proofErr w:type="spellStart"/>
      <w:r>
        <w:rPr>
          <w:rFonts w:eastAsia="Times New Roman" w:cs="Times New Roman"/>
          <w:szCs w:val="24"/>
        </w:rPr>
        <w:t>τιτλοποιηθεί</w:t>
      </w:r>
      <w:proofErr w:type="spellEnd"/>
      <w:r>
        <w:rPr>
          <w:rFonts w:eastAsia="Times New Roman" w:cs="Times New Roman"/>
          <w:szCs w:val="24"/>
        </w:rPr>
        <w:t xml:space="preserve"> και δεν μπορούσαν να υπαχθούν στις ευεργετικές </w:t>
      </w:r>
      <w:r>
        <w:rPr>
          <w:rFonts w:eastAsia="Times New Roman" w:cs="Times New Roman"/>
          <w:szCs w:val="24"/>
        </w:rPr>
        <w:lastRenderedPageBreak/>
        <w:t xml:space="preserve">διατάξεις περί όσων είναι συνεπείς στις υποχρεώσεις τους και πλήρωναν κανονικά τις δόσεις, οι οποίοι έπρεπε να έχουν και αυτοί μία επιβράβευση. Άρα και με αυτήν την τροπολογία επεκτείνεται η ρύθμιση και στα δάνεια αυτά, τα οποία είχαν </w:t>
      </w:r>
      <w:proofErr w:type="spellStart"/>
      <w:r>
        <w:rPr>
          <w:rFonts w:eastAsia="Times New Roman" w:cs="Times New Roman"/>
          <w:szCs w:val="24"/>
        </w:rPr>
        <w:t>τιτλοποιηθεί</w:t>
      </w:r>
      <w:proofErr w:type="spellEnd"/>
      <w:r>
        <w:rPr>
          <w:rFonts w:eastAsia="Times New Roman" w:cs="Times New Roman"/>
          <w:szCs w:val="24"/>
        </w:rPr>
        <w:t xml:space="preserve"> και είναι ιδιαιτέρως σημαντική για μια μεγάλη κατηγορία συμπολιτών μας. </w:t>
      </w:r>
    </w:p>
    <w:p w14:paraId="7998088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μισθολογικά θέματα των ειδικών μισθολογίων, νομίζω ότι είναι σε θετική κατεύθυνση. Βελτιώνουν την μισθολογική κατάσταση αυτών των κατηγοριών, όπως φαίνεται και από την δαπάνη που προκαλείται στον προϋπολογισμό. Επομένως, νομίζω ότι και αυτή θα πρέπει να γίνει δεκτή από τη Βουλή. </w:t>
      </w:r>
    </w:p>
    <w:p w14:paraId="7998088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9980882" w14:textId="77777777" w:rsidR="006149CC" w:rsidRDefault="00922564">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Κι εγώ ευχαριστώ. </w:t>
      </w:r>
    </w:p>
    <w:p w14:paraId="79980883" w14:textId="77777777" w:rsidR="006149CC" w:rsidRDefault="00922564">
      <w:pPr>
        <w:spacing w:line="600" w:lineRule="auto"/>
        <w:ind w:firstLine="720"/>
        <w:contextualSpacing/>
        <w:jc w:val="both"/>
        <w:rPr>
          <w:rFonts w:eastAsia="Times New Roman"/>
          <w:bCs/>
          <w:szCs w:val="24"/>
        </w:rPr>
      </w:pPr>
      <w:r>
        <w:rPr>
          <w:rFonts w:eastAsia="Times New Roman"/>
          <w:bCs/>
          <w:szCs w:val="24"/>
        </w:rPr>
        <w:t xml:space="preserve">Τον λόγο έχει ο Κοινοβουλευτικός Εκπρόσωπος του ΣΥΡΙΖΑ κ. Μαντάς. </w:t>
      </w:r>
    </w:p>
    <w:p w14:paraId="79980884" w14:textId="77777777" w:rsidR="006149CC" w:rsidRDefault="00922564">
      <w:pPr>
        <w:spacing w:line="600" w:lineRule="auto"/>
        <w:ind w:firstLine="720"/>
        <w:contextualSpacing/>
        <w:jc w:val="both"/>
        <w:rPr>
          <w:rFonts w:eastAsia="Times New Roman"/>
          <w:bCs/>
          <w:szCs w:val="24"/>
        </w:rPr>
      </w:pPr>
      <w:r>
        <w:rPr>
          <w:rFonts w:eastAsia="Times New Roman"/>
          <w:b/>
          <w:bCs/>
          <w:szCs w:val="24"/>
        </w:rPr>
        <w:t>ΧΡΗΣΤΟΣ ΜΑΝΤΑΣ:</w:t>
      </w:r>
      <w:r>
        <w:rPr>
          <w:rFonts w:eastAsia="Times New Roman"/>
          <w:bCs/>
          <w:szCs w:val="24"/>
        </w:rPr>
        <w:t xml:space="preserve"> Θα μιλήσω στο τέλος, κύριε Πρόεδρε. </w:t>
      </w:r>
    </w:p>
    <w:p w14:paraId="79980885" w14:textId="77777777" w:rsidR="006149CC" w:rsidRDefault="00922564">
      <w:pPr>
        <w:spacing w:line="600" w:lineRule="auto"/>
        <w:ind w:firstLine="720"/>
        <w:contextualSpacing/>
        <w:jc w:val="both"/>
        <w:rPr>
          <w:rFonts w:eastAsia="Times New Roman" w:cs="Times New Roman"/>
          <w:szCs w:val="24"/>
        </w:rPr>
      </w:pPr>
      <w:r>
        <w:rPr>
          <w:rFonts w:eastAsia="Times New Roman"/>
          <w:b/>
          <w:bCs/>
          <w:szCs w:val="24"/>
        </w:rPr>
        <w:t xml:space="preserve">ΠΡΟΕΔΡΕΥΩΝ (Δημήτριος Κρεμαστινός): </w:t>
      </w:r>
      <w:r>
        <w:rPr>
          <w:rFonts w:eastAsia="Times New Roman"/>
          <w:bCs/>
          <w:szCs w:val="24"/>
        </w:rPr>
        <w:t>Ε</w:t>
      </w:r>
      <w:r>
        <w:rPr>
          <w:rFonts w:eastAsia="Times New Roman" w:cs="Times New Roman"/>
          <w:szCs w:val="24"/>
        </w:rPr>
        <w:t xml:space="preserve">ντάξει, κύριε Μαντά. </w:t>
      </w:r>
    </w:p>
    <w:p w14:paraId="7998088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Βλάχος. </w:t>
      </w:r>
    </w:p>
    <w:p w14:paraId="7998088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όσον αφορά τη συμφωνία, η ψήφος μας θα είναι θετική, όπως είπαμε και στην επιτροπή. Όσον αφορά τώρα τις τροπολογίες, εδώ δικαιωθήκαμε με την επιφύλαξη που κρατήσαμε στην όλη διαδικασία, γιατί κάπως έτσι περιμέναμε να εξελιχθούν τα πράγματα. Για τη μεν τροπολογία με αριθμό 1261, η οποία κατατέθηκε και για την οποία υπάρχει συμφωνία επί της ουσίας, αλλά είναι και εμπρόθεσμη, εμείς θα ψηφίσουμε θετικά, θα ψηφίσουμε «ναι». </w:t>
      </w:r>
    </w:p>
    <w:p w14:paraId="79980888"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για τις άλλες δύο τροπολογίες, υπάρχει η τροπολογία η οποία αποτελείται από τέσσερα-πέντε άρθρα και μέχρι τελευταία στιγμή η κυρία Υπουργός ή προσθέτει ή αφαιρεί. Ακούσαμε νωρίτερα για τα μουσικά σύνολα ότι θα τα φέρει σε άλλο νομοσχέδιο. </w:t>
      </w:r>
    </w:p>
    <w:p w14:paraId="79980889"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σ’ αυτήν την κουβέντα δεν μπορούμε να μπούμε. Είναι ένα μίνι πολυνομοσχέδιο. Περιέχει διαφορετικά πράγματα. Σε κάποια συμφωνούμε, σε κάποια διαφωνούμε ή έχουμε απορίες και θα θέλαμε να συζητηθεί περισσότερο. Απόδειξη αυτού που λέω είναι το με πόση απλότητα η κυρία Υπουργός απέσυρε ένα άρθρο, τα μουσικά σύνολα, για να πάει σε κάποιο άλλο. </w:t>
      </w:r>
    </w:p>
    <w:p w14:paraId="7998088A"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Είναι, δηλαδή, διαδικαστικό το θέμα; Το είπε και ο εισηγητής νωρίτερα. Θα πάει σε κάποιο άλλο νομοσχέδιο; Είναι τεχνικό το ζήτημα; Δεν κόλλαγε εδώ και θα κολλήσει κάπου αλλού; Δεν μας εξηγήθηκε πειστικά γιατί </w:t>
      </w:r>
      <w:proofErr w:type="spellStart"/>
      <w:r>
        <w:rPr>
          <w:rFonts w:eastAsia="Times New Roman" w:cs="Times New Roman"/>
          <w:szCs w:val="24"/>
        </w:rPr>
        <w:t>απεσύρθη</w:t>
      </w:r>
      <w:proofErr w:type="spellEnd"/>
      <w:r>
        <w:rPr>
          <w:rFonts w:eastAsia="Times New Roman" w:cs="Times New Roman"/>
          <w:szCs w:val="24"/>
        </w:rPr>
        <w:t xml:space="preserve"> το άρθρο 2. </w:t>
      </w:r>
    </w:p>
    <w:p w14:paraId="7998088B"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όπως είπα, παρ’ όλο που υπάρχει συμφωνία σε κάποια επιμέρους θέματα, εμείς δεν μπορούμε να την ψηφίσουμε γιατί είναι εκπρόθεσμη.</w:t>
      </w:r>
    </w:p>
    <w:p w14:paraId="7998088C"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 για την τρίτη, την 1266, που κατατέθηκε στο «δώδεκα και δέκα» στην κυριολεξία πάλι, προφανώς είμαστε υπέρ των φορολογικών ελέγχων, αλλά όχι με αυτήν την διαδικασία «οι ενενήντα μέρες θα γίνουν δεκαπέντε, θα γίνουν τριάντα». Τίποτα δεν εξηγείται. Όταν έρχονται την τελευταία στιγμή και με τον τρόπο που έρχονται, δεν μπορούν να έχουν θετική ψήφο από εμάς. Άρα, ψηφίζουμε θετικά στην τροπολογία 1261 και αρνητικά στις άλλες δύο τροπολογίες.</w:t>
      </w:r>
    </w:p>
    <w:p w14:paraId="7998088D"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998088E"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Κουτσούκο, ζητήσατε τον λόγο;</w:t>
      </w:r>
    </w:p>
    <w:p w14:paraId="7998088F"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κύριε Πρόεδρε.</w:t>
      </w:r>
    </w:p>
    <w:p w14:paraId="79980890"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Ορίστε, έχετε τον λόγο.</w:t>
      </w:r>
    </w:p>
    <w:p w14:paraId="79980891"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εσείς μου είπατε ότι θα μου δώσετε μετά τον λόγο και δεν ολοκλήρωσα την τοποθέτησή μου. Σας ευχαριστώ, λοιπόν, παρ’ ότι θα προτιμούσα να μιλήσω μετά τον κ. Μαντά, ο οποίος κρατά το προνόμιο να απαντά σε όλους μας ως Κοινοβουλευτικός Εκπρόσωπος, για να καλύπτει και τα κενά της πολιτικής. Αυτός είναι ο ρόλος του Κοινοβουλευτικού Εκπροσώπου της πλειοψηφίας.</w:t>
      </w:r>
    </w:p>
    <w:p w14:paraId="79980892"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Κυρία Υπουργέ, ακούσαμε την τοποθέτησή σας για την κύρωση της πολυμερούς συμφωνίας, η οποία διανθίστηκε με μια τοποθέτηση περί των επιτευγμάτων της Κυβέρνησής σας στα ζητήματα της φοροδιαφυγής.</w:t>
      </w:r>
    </w:p>
    <w:p w14:paraId="79980893"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σας ενημερώσω ότι με βάση τα στοιχεία του κοινοβουλευτικού ελέγχου, που είναι εντελώς πρόσφατα, αυτό που είπα, δηλαδή ότι η φοροδιαφυγή ζει και βασιλεύει, επιβεβαιώνεται, καθώς τα 3 δισεκατομμύρια που έλεγε η Κυβέρνηση ότι θα εισπράξει από τις λεγόμενες λίστες και τη φοροδιαφυγή στα καύσιμα και τα τσιγάρα, με βάση τα επίσημα στοιχεία είναι ελάχιστα περίπου 100 εκατομμύρια. Οι δε έλεγχοι, με βάση και τον απολογισμό της ΑΔΑΕ, έχουν περιοριστεί. </w:t>
      </w:r>
    </w:p>
    <w:p w14:paraId="79980894"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Επομένως, δεν χρειάζεται τέτοια έπαρση, την ώρα που όλοι γνωρίζουμε πού βρίσκονται τα πράγματα και την ώρα που διαπιστώνεται, με βάση το δελτίο εκτέλεσης του προϋπολογισμού, μια σημαντική υστέρηση στα έσοδα. Αυτά είναι καταγεγραμμένα. Είναι 1,7 δισεκατομμύρια από τους στόχους, τα οποία η Κυβέρνηση τα καλύπτει με περικοπή δαπανών, για να είναι εντός του στόχου των πρωτογενών πλεονασμάτων. Αυτό το λέω ως μία πολιτική παρατήρηση σε αυτά που είπαμε.</w:t>
      </w:r>
    </w:p>
    <w:p w14:paraId="79980895"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αυτή καθαυτή την κύρωση, εξήγησα γιατί θα την ψηφίσουμε. Είχα την ευκαιρία να κάνω και μια ιστορική αναδρομή. Όμως, δεν κατάλαβα τον λόγο για τον οποίο ο κ. Βλάχος επιχείρησε να αναφερθεί στην ιστορία της κυβέρνησης Καραμανλή. Αυτή η περίοδος έχει καταγραφεί με τον πίνακα εκείνο που δείχνει τη μείωση των εσόδων και την αύξηση των δαπανών, άρα τον πολλαπλασιασμό του ελλείμματος, που έφθασε στα 15 δισεκατομμύρια. Δεν χρειάζεται να το συζητάμε. </w:t>
      </w:r>
    </w:p>
    <w:p w14:paraId="79980896"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Δεν κατανοώ γιατί ο κ. </w:t>
      </w:r>
      <w:proofErr w:type="spellStart"/>
      <w:r>
        <w:rPr>
          <w:rFonts w:eastAsia="Times New Roman" w:cs="Times New Roman"/>
          <w:szCs w:val="24"/>
        </w:rPr>
        <w:t>Δένδιας</w:t>
      </w:r>
      <w:proofErr w:type="spellEnd"/>
      <w:r>
        <w:rPr>
          <w:rFonts w:eastAsia="Times New Roman" w:cs="Times New Roman"/>
          <w:szCs w:val="24"/>
        </w:rPr>
        <w:t xml:space="preserve">, χωρίς να προκληθεί, αναφέρθηκε στον ιστορικό ρόλο του Ανδρέα Παπανδρέου, ο οποίος ως αντιπολίτευση δημιούργησε την προϋπόθεση για το μνημόνιο που έστειλε ως κυβέρνηση το ΠΑΣΟΚ το 1981, για να πάρει η χώρα μας τα μεσογειακά ολοκληρωμένα προγράμματα, την εξέλιξη των περιφερειακών πολιτικών του πακέτου </w:t>
      </w:r>
      <w:proofErr w:type="spellStart"/>
      <w:r>
        <w:rPr>
          <w:rFonts w:eastAsia="Times New Roman" w:cs="Times New Roman"/>
          <w:szCs w:val="24"/>
        </w:rPr>
        <w:t>Ντελόρ</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Αυτά τα λέω για να καταγράφεται μια ιστορία και να μην διαστρεβλώνεται.</w:t>
      </w:r>
    </w:p>
    <w:p w14:paraId="79980897"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Έρχομαι τώρα στον τρόπο με τον οποίο νομοθετεί η Κυβέρνηση. Έχουμε μια τροπολογία με τέσσερα άρθρα…</w:t>
      </w:r>
    </w:p>
    <w:p w14:paraId="79980898"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Μην θυμίζετε τα πακέτα. Τι τα κάνατε τα πακέτα;</w:t>
      </w:r>
    </w:p>
    <w:p w14:paraId="79980899"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Βλάχο, δεν είχατε κανέναν λόγο να αναφερθείτε στην περίοδο που χρέωσε τη χώρα. Δεν κατάλαβα γιατί το κάνετε.</w:t>
      </w:r>
    </w:p>
    <w:p w14:paraId="7998089A"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w:t>
      </w:r>
    </w:p>
    <w:p w14:paraId="7998089B" w14:textId="77777777" w:rsidR="006149CC" w:rsidRDefault="0092256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Πέστε μας τι τα κάνατε.</w:t>
      </w:r>
    </w:p>
    <w:p w14:paraId="7998089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Αφήστε τον κ. Καραμανλή να απολαμβάνει εκεί που απολαμβάνει. Αφήστε τα τώρα αυτά.</w:t>
      </w:r>
    </w:p>
    <w:p w14:paraId="7998089D"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Παρακαλώ.</w:t>
      </w:r>
    </w:p>
    <w:p w14:paraId="7998089E" w14:textId="77777777" w:rsidR="006149CC" w:rsidRDefault="00922564">
      <w:pPr>
        <w:spacing w:line="600" w:lineRule="auto"/>
        <w:ind w:firstLine="720"/>
        <w:contextualSpacing/>
        <w:jc w:val="both"/>
        <w:rPr>
          <w:rFonts w:eastAsia="Times New Roman"/>
          <w:b/>
          <w:bCs/>
        </w:rPr>
      </w:pPr>
      <w:r>
        <w:rPr>
          <w:rFonts w:eastAsia="Times New Roman"/>
          <w:b/>
          <w:bCs/>
        </w:rPr>
        <w:lastRenderedPageBreak/>
        <w:t>ΓΙΑΝΝΗΣ ΚΟΥΤΣΟΥΚΟΣ:</w:t>
      </w:r>
      <w:r>
        <w:rPr>
          <w:rFonts w:eastAsia="Times New Roman"/>
          <w:bCs/>
        </w:rPr>
        <w:t xml:space="preserve"> Αφήστε τα τώρα.</w:t>
      </w:r>
    </w:p>
    <w:p w14:paraId="7998089F" w14:textId="77777777" w:rsidR="006149CC" w:rsidRDefault="00922564">
      <w:pPr>
        <w:spacing w:line="600" w:lineRule="auto"/>
        <w:ind w:firstLine="720"/>
        <w:contextualSpacing/>
        <w:jc w:val="both"/>
        <w:rPr>
          <w:rFonts w:eastAsia="Times New Roman"/>
          <w:bCs/>
        </w:rPr>
      </w:pPr>
      <w:r>
        <w:rPr>
          <w:rFonts w:eastAsia="Times New Roman"/>
          <w:b/>
          <w:bCs/>
        </w:rPr>
        <w:t>ΓΕΩΡΓΙΟΣ ΒΛΑΧΟΣ:</w:t>
      </w:r>
      <w:r>
        <w:rPr>
          <w:rFonts w:eastAsia="Times New Roman"/>
          <w:bCs/>
        </w:rPr>
        <w:t xml:space="preserve"> Αφήστε τον Καραμανλή.</w:t>
      </w:r>
      <w:r>
        <w:rPr>
          <w:rFonts w:eastAsia="Times New Roman"/>
          <w:szCs w:val="24"/>
        </w:rPr>
        <w:t xml:space="preserve"> Ντροπή σας.</w:t>
      </w:r>
    </w:p>
    <w:p w14:paraId="799808A0"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Εσείς αναφερθήκατε στον κ. Καραμανλή. Εγώ δεν αναφέρθηκα στον κ. Καραμανλή.</w:t>
      </w:r>
    </w:p>
    <w:p w14:paraId="799808A1" w14:textId="77777777" w:rsidR="006149CC" w:rsidRDefault="00922564">
      <w:pPr>
        <w:spacing w:line="600" w:lineRule="auto"/>
        <w:ind w:firstLine="720"/>
        <w:contextualSpacing/>
        <w:jc w:val="both"/>
        <w:rPr>
          <w:rFonts w:eastAsia="Times New Roman"/>
          <w:szCs w:val="24"/>
        </w:rPr>
      </w:pPr>
      <w:r>
        <w:rPr>
          <w:rFonts w:eastAsia="Times New Roman"/>
          <w:b/>
          <w:bCs/>
        </w:rPr>
        <w:t>ΓΕΩΡΓΙΟΣ ΒΛΑΧΟΣ:</w:t>
      </w:r>
      <w:r>
        <w:rPr>
          <w:rFonts w:eastAsia="Times New Roman"/>
          <w:bCs/>
        </w:rPr>
        <w:t xml:space="preserve"> </w:t>
      </w:r>
      <w:r>
        <w:rPr>
          <w:rFonts w:eastAsia="Times New Roman"/>
          <w:szCs w:val="24"/>
        </w:rPr>
        <w:t>Αρκετά έγινε σάκος του μποξ. Να τον σέβεστε.</w:t>
      </w:r>
    </w:p>
    <w:p w14:paraId="799808A2"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Διάλογος δεν επιτρέπεται από τον Κανονισμό.</w:t>
      </w:r>
    </w:p>
    <w:p w14:paraId="799808A3" w14:textId="77777777" w:rsidR="006149CC" w:rsidRDefault="00922564">
      <w:pPr>
        <w:spacing w:line="600" w:lineRule="auto"/>
        <w:ind w:firstLine="720"/>
        <w:contextualSpacing/>
        <w:jc w:val="both"/>
        <w:rPr>
          <w:rFonts w:eastAsia="Times New Roman"/>
          <w:szCs w:val="24"/>
        </w:rPr>
      </w:pPr>
      <w:r>
        <w:rPr>
          <w:rFonts w:eastAsia="Times New Roman"/>
          <w:b/>
          <w:bCs/>
        </w:rPr>
        <w:t>ΓΙΑΝΝΗΣ ΚΟΥΤΣΟΥΚΟΣ:</w:t>
      </w:r>
      <w:r>
        <w:rPr>
          <w:rFonts w:eastAsia="Times New Roman"/>
          <w:bCs/>
        </w:rPr>
        <w:t xml:space="preserve"> Είπα, εσείς αναφερθήκατε. Εμείς τον σεβόμαστε ως πρώην Πρωθυπουργό της χώρας. Έ</w:t>
      </w:r>
      <w:r>
        <w:rPr>
          <w:rFonts w:eastAsia="Times New Roman"/>
          <w:szCs w:val="24"/>
        </w:rPr>
        <w:t>χει καταγραφεί ιστορικά με νούμερα η περίοδος 2004-2009.</w:t>
      </w:r>
    </w:p>
    <w:p w14:paraId="799808A4" w14:textId="77777777" w:rsidR="006149CC" w:rsidRDefault="00922564">
      <w:pPr>
        <w:spacing w:line="600" w:lineRule="auto"/>
        <w:ind w:firstLine="720"/>
        <w:contextualSpacing/>
        <w:jc w:val="both"/>
        <w:rPr>
          <w:rFonts w:eastAsia="Times New Roman"/>
          <w:szCs w:val="24"/>
        </w:rPr>
      </w:pPr>
      <w:r>
        <w:rPr>
          <w:rFonts w:eastAsia="Times New Roman"/>
          <w:b/>
          <w:bCs/>
        </w:rPr>
        <w:t>ΓΕΩΡΓΙΟΣ ΒΛΑΧΟΣ:</w:t>
      </w:r>
      <w:r>
        <w:rPr>
          <w:rFonts w:eastAsia="Times New Roman"/>
          <w:bCs/>
        </w:rPr>
        <w:t xml:space="preserve"> </w:t>
      </w:r>
      <w:r>
        <w:rPr>
          <w:rFonts w:eastAsia="Times New Roman"/>
          <w:szCs w:val="24"/>
        </w:rPr>
        <w:t>Άσε την ιστορία. Δεν θα γράψετε εσείς την ιστορία. Το μισό ΠΑΣΟΚ είναι στη φυλακή και οι άλλοι είναι κατηγορούμενοι και θα μιλήσετε κιόλας;</w:t>
      </w:r>
    </w:p>
    <w:p w14:paraId="799808A5"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Κύριε Κουτσούκο…</w:t>
      </w:r>
    </w:p>
    <w:p w14:paraId="799808A6"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Κύριε Βλάχο, τα επίσημα στοιχεία μιλάνε.</w:t>
      </w:r>
    </w:p>
    <w:p w14:paraId="799808A7"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Κύριε Κουτσούκο, ξέρετε ότι διάλογος δεν επιτρέπεται από τον Κανονισμό. Εδώ κάνετε διάλογο.</w:t>
      </w:r>
    </w:p>
    <w:p w14:paraId="799808A8"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Αφού με διακόπτει, τι να κάνω;</w:t>
      </w:r>
    </w:p>
    <w:p w14:paraId="799808A9" w14:textId="77777777" w:rsidR="006149CC" w:rsidRDefault="00922564">
      <w:pPr>
        <w:spacing w:line="600" w:lineRule="auto"/>
        <w:ind w:firstLine="720"/>
        <w:contextualSpacing/>
        <w:jc w:val="both"/>
        <w:rPr>
          <w:rFonts w:eastAsia="Times New Roman"/>
          <w:bCs/>
        </w:rPr>
      </w:pPr>
      <w:r>
        <w:rPr>
          <w:rFonts w:eastAsia="Times New Roman"/>
          <w:b/>
          <w:bCs/>
        </w:rPr>
        <w:t>ΓΕΩΡΓΙΟΣ ΒΛΑΧΟΣ:</w:t>
      </w:r>
      <w:r>
        <w:rPr>
          <w:rFonts w:eastAsia="Times New Roman"/>
          <w:bCs/>
        </w:rPr>
        <w:t xml:space="preserve"> Εντάξει τώρα!</w:t>
      </w:r>
    </w:p>
    <w:p w14:paraId="799808AA" w14:textId="77777777" w:rsidR="006149CC" w:rsidRDefault="00922564">
      <w:pPr>
        <w:spacing w:line="600" w:lineRule="auto"/>
        <w:ind w:firstLine="720"/>
        <w:contextualSpacing/>
        <w:jc w:val="both"/>
        <w:rPr>
          <w:rFonts w:eastAsia="Times New Roman"/>
          <w:b/>
          <w:bCs/>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Κύριε Βλάχο, μην κάνετε διάλογο, σας παρακαλώ.</w:t>
      </w:r>
    </w:p>
    <w:p w14:paraId="799808AB" w14:textId="77777777" w:rsidR="006149CC" w:rsidRDefault="00922564">
      <w:pPr>
        <w:spacing w:line="600" w:lineRule="auto"/>
        <w:ind w:firstLine="720"/>
        <w:contextualSpacing/>
        <w:jc w:val="both"/>
        <w:rPr>
          <w:rFonts w:eastAsia="Times New Roman"/>
          <w:szCs w:val="24"/>
        </w:rPr>
      </w:pPr>
      <w:r>
        <w:rPr>
          <w:rFonts w:eastAsia="Times New Roman"/>
          <w:b/>
          <w:bCs/>
        </w:rPr>
        <w:t>ΓΕΩΡΓΙΟΣ ΒΛΑΧΟΣ:</w:t>
      </w:r>
      <w:r>
        <w:rPr>
          <w:rFonts w:eastAsia="Times New Roman"/>
          <w:bCs/>
        </w:rPr>
        <w:t xml:space="preserve"> </w:t>
      </w:r>
      <w:r>
        <w:rPr>
          <w:rFonts w:eastAsia="Times New Roman"/>
          <w:szCs w:val="24"/>
        </w:rPr>
        <w:t>Εγώ θύμισα έναν νόμο, για να δείτε τα απωθημένα τα οποία υπάρχουν.</w:t>
      </w:r>
    </w:p>
    <w:p w14:paraId="799808AC" w14:textId="77777777" w:rsidR="006149CC" w:rsidRDefault="00922564">
      <w:pPr>
        <w:spacing w:line="600" w:lineRule="auto"/>
        <w:ind w:firstLine="720"/>
        <w:contextualSpacing/>
        <w:jc w:val="both"/>
        <w:rPr>
          <w:rFonts w:eastAsia="Times New Roman"/>
          <w:bCs/>
        </w:rPr>
      </w:pPr>
      <w:r>
        <w:rPr>
          <w:rFonts w:eastAsia="Times New Roman"/>
          <w:b/>
          <w:bCs/>
        </w:rPr>
        <w:lastRenderedPageBreak/>
        <w:t>ΓΙΑΝΝΗΣ ΚΟΥΤΣΟΥΚΟΣ:</w:t>
      </w:r>
      <w:r>
        <w:rPr>
          <w:rFonts w:eastAsia="Times New Roman"/>
          <w:bCs/>
        </w:rPr>
        <w:t xml:space="preserve"> Να συνεχίσω, κύριε Πρόεδρε;</w:t>
      </w:r>
    </w:p>
    <w:p w14:paraId="799808AD"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Συνεχίστε, αλλά παρακαλώ να μην κάνουμε διάλογο.</w:t>
      </w:r>
    </w:p>
    <w:p w14:paraId="799808AE"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Έρχομαι, λοιπόν, στον τρόπο που νομοθετεί η Κυβέρνηση. Έχουμε μία τροπολογία με πέντε άρθρα, από την οποία αφαιρέθηκε το ένα. Είπα ότι εάν αυτή είχε έρθει έγκαιρα, εμείς θα ζητούσαμε ακρόαση φορέων, διότι δεν καταλαβαίνουμε από το άρθρο 1 γιατί λείπει το ειδικό διδακτικό τεχνικό προσωπικό που δουλεύει στα ΤΕΙ. Θα καλούσαμε τους φορείς και θα καλούσαμε και τα μουσικά σύνολα της ΕΡΤ να μας εξηγήσουν γιατί </w:t>
      </w:r>
      <w:proofErr w:type="spellStart"/>
      <w:r>
        <w:rPr>
          <w:rFonts w:eastAsia="Times New Roman"/>
          <w:bCs/>
        </w:rPr>
        <w:t>υποαμείβονται</w:t>
      </w:r>
      <w:proofErr w:type="spellEnd"/>
      <w:r>
        <w:rPr>
          <w:rFonts w:eastAsia="Times New Roman"/>
          <w:bCs/>
        </w:rPr>
        <w:t xml:space="preserve"> και γιατί η διοίκηση της ΕΡΤ, που τόσα κάνει, δεν τους λύνει και το πρόβλημα. Τώρα αφαιρέθηκε αυτή η διάταξη. Θα το κουβεντιάσουμε με άλλη ευκαιρία.</w:t>
      </w:r>
    </w:p>
    <w:p w14:paraId="799808AF" w14:textId="77777777" w:rsidR="006149CC" w:rsidRDefault="00922564">
      <w:pPr>
        <w:spacing w:line="600" w:lineRule="auto"/>
        <w:ind w:firstLine="720"/>
        <w:contextualSpacing/>
        <w:jc w:val="both"/>
        <w:rPr>
          <w:rFonts w:eastAsia="Times New Roman"/>
          <w:bCs/>
        </w:rPr>
      </w:pPr>
      <w:r>
        <w:rPr>
          <w:rFonts w:eastAsia="Times New Roman"/>
          <w:bCs/>
        </w:rPr>
        <w:t xml:space="preserve">Εν πάση </w:t>
      </w:r>
      <w:proofErr w:type="spellStart"/>
      <w:r>
        <w:rPr>
          <w:rFonts w:eastAsia="Times New Roman"/>
          <w:bCs/>
        </w:rPr>
        <w:t>περιπτώσει</w:t>
      </w:r>
      <w:proofErr w:type="spellEnd"/>
      <w:r>
        <w:rPr>
          <w:rFonts w:eastAsia="Times New Roman"/>
          <w:bCs/>
        </w:rPr>
        <w:t>, όσον αφορά αυτήν την τροπολογία, εμείς συμφωνούμε στα επιμέρους άρθρα. Θα καλούσαμε το Προεδρείο να τα ξεχωρίσει, διότι για την ΑΔΑΕ εμείς θέλουμε να ψηφίσουμε «παρών». Δεν είχαμε συμφωνήσει ως παράταξη με την μετατροπή της Γενικής Γραμματείας Δημοσίων Εσόδων σε ανεξάρτητη αρχή. Για τα υπόλοιπα συμφωνούμε.</w:t>
      </w:r>
    </w:p>
    <w:p w14:paraId="799808B0" w14:textId="77777777" w:rsidR="006149CC" w:rsidRDefault="00922564">
      <w:pPr>
        <w:spacing w:line="600" w:lineRule="auto"/>
        <w:ind w:firstLine="720"/>
        <w:contextualSpacing/>
        <w:jc w:val="both"/>
        <w:rPr>
          <w:rFonts w:eastAsia="Times New Roman"/>
          <w:bCs/>
        </w:rPr>
      </w:pPr>
      <w:r>
        <w:rPr>
          <w:rFonts w:eastAsia="Times New Roman"/>
          <w:bCs/>
        </w:rPr>
        <w:t>Έρχομαι στην τροπολογία για την συνεργασία…</w:t>
      </w:r>
    </w:p>
    <w:p w14:paraId="799808B1" w14:textId="77777777" w:rsidR="006149CC" w:rsidRDefault="00922564">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Εκ του Κανονισμού καταγράφεται η επιφύλαξη, αλλά δεν κατατεμαχίζεται η τροπολογία. Καταγράφεται η επιφύλαξη.</w:t>
      </w:r>
    </w:p>
    <w:p w14:paraId="799808B2"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Εντάξει, θα ψηφίσουμε «ναι», αλλά θα πρέπει να καταλάβει η Κυβέρνηση και το Προεδρείο ότι όταν σε μία τροπολογία μία παράταξη συμφωνεί σε τέσσερα άρθρα και διαφωνεί σε ένα, πρέπει να της δοθεί ένας τρόπος να το εκφράσει.</w:t>
      </w:r>
    </w:p>
    <w:p w14:paraId="799808B3" w14:textId="77777777" w:rsidR="006149CC" w:rsidRDefault="00922564">
      <w:pPr>
        <w:spacing w:line="600" w:lineRule="auto"/>
        <w:ind w:firstLine="720"/>
        <w:contextualSpacing/>
        <w:jc w:val="both"/>
        <w:rPr>
          <w:rFonts w:eastAsia="Times New Roman"/>
          <w:szCs w:val="24"/>
        </w:rPr>
      </w:pPr>
      <w:r>
        <w:rPr>
          <w:rFonts w:eastAsia="Times New Roman"/>
          <w:b/>
          <w:bCs/>
        </w:rPr>
        <w:lastRenderedPageBreak/>
        <w:t>ΠΡΟΕΔΡΕΥΩΝ (Δημήτριος Κρεμαστινός):</w:t>
      </w:r>
      <w:r>
        <w:rPr>
          <w:rFonts w:eastAsia="Times New Roman"/>
          <w:b/>
          <w:szCs w:val="24"/>
        </w:rPr>
        <w:t xml:space="preserve"> </w:t>
      </w:r>
      <w:r>
        <w:rPr>
          <w:rFonts w:eastAsia="Times New Roman"/>
          <w:szCs w:val="24"/>
        </w:rPr>
        <w:t>Τοποθετείται. Εντάξει.</w:t>
      </w:r>
    </w:p>
    <w:p w14:paraId="799808B4" w14:textId="77777777" w:rsidR="006149CC" w:rsidRDefault="00922564">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99808B5"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Ωραία.</w:t>
      </w:r>
    </w:p>
    <w:p w14:paraId="799808B6" w14:textId="77777777" w:rsidR="006149CC" w:rsidRDefault="00922564">
      <w:pPr>
        <w:spacing w:line="600" w:lineRule="auto"/>
        <w:ind w:firstLine="720"/>
        <w:contextualSpacing/>
        <w:jc w:val="both"/>
        <w:rPr>
          <w:rFonts w:eastAsia="Times New Roman"/>
          <w:bCs/>
        </w:rPr>
      </w:pPr>
      <w:r>
        <w:rPr>
          <w:rFonts w:eastAsia="Times New Roman"/>
          <w:bCs/>
        </w:rPr>
        <w:t>Έρχομαι στην τροπολογία για την συνεργασία του ΣΔΟΕ με την Οικονομική Αστυνομία κλπ.. Είπα ότι είναι μία μετεξέλιξη δικών μας πρωτοβουλιών και συμφωνούμε.</w:t>
      </w:r>
    </w:p>
    <w:p w14:paraId="799808B7" w14:textId="77777777" w:rsidR="006149CC" w:rsidRDefault="00922564">
      <w:pPr>
        <w:spacing w:line="600" w:lineRule="auto"/>
        <w:ind w:firstLine="720"/>
        <w:contextualSpacing/>
        <w:jc w:val="both"/>
        <w:rPr>
          <w:rFonts w:eastAsia="Times New Roman"/>
          <w:bCs/>
        </w:rPr>
      </w:pPr>
      <w:r>
        <w:rPr>
          <w:rFonts w:eastAsia="Times New Roman"/>
          <w:bCs/>
        </w:rPr>
        <w:t>Έρχομαι τώρα στην παράταση της οικειοθελούς αποκάλυψης. Όταν ήρθε αυτή η ρύθμιση είχα πει ότι έτσι όπως είναι διαμορφωμένη αυτή η διαδικασία, ουσιαστικά αφορά αυτούς οι οποίοι είναι στο μάτι του ελέγχου. Στο μάτι του ελέγχου είναι αυτοί που είναι στις περίφημες λίστες, ιδίως στη λίστα της Τράπεζας της Ελλάδος που είχε τα πενήντα χιλιάδες ονόματα, η οποία συγκροτήθηκε μετά τη νομοθετική πρωτοβουλία της κυβέρνησης του ΠΑΣΟΚ για να ανοίξουν λογαριασμοί. Δεν αφορά εκείνους που με διάφορους τρόπους έχουν αποκτήσει «μαύρο» χρήμα, διότι δεν τους έχει δει κανένας και κατά συνέπεια δεν θα προστρέξουν. Δεν διαφωνώ με την παράταση. Το σημειώνω αυτό. Αλλά να μην θεωρούμε ότι με αυτόν τον τρόπο αντιμετωπίζουμε το πρόβλημα.</w:t>
      </w:r>
    </w:p>
    <w:p w14:paraId="799808B8" w14:textId="77777777" w:rsidR="006149CC" w:rsidRDefault="00922564">
      <w:pPr>
        <w:spacing w:line="600" w:lineRule="auto"/>
        <w:ind w:firstLine="720"/>
        <w:contextualSpacing/>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799808B9" w14:textId="77777777" w:rsidR="006149CC" w:rsidRDefault="00922564">
      <w:pPr>
        <w:spacing w:line="600" w:lineRule="auto"/>
        <w:ind w:firstLine="720"/>
        <w:contextualSpacing/>
        <w:jc w:val="both"/>
        <w:rPr>
          <w:rFonts w:eastAsia="Times New Roman"/>
          <w:bCs/>
        </w:rPr>
      </w:pPr>
      <w:r>
        <w:rPr>
          <w:rFonts w:eastAsia="Times New Roman"/>
          <w:bCs/>
        </w:rPr>
        <w:t>Μπορεί να είπε ο κύριος συνάδελφος νωρίτερα για 2 δισεκατομμύρια και θα δούμε εάν είναι 2 δισεκατομμύρια τα δηλωμένα. Στα 2 δισεκατομμύρια, κύριε συνάδελφε, με συντελεστές από 25 έως 40, άλλη θα ήταν η βεβαίωση.</w:t>
      </w:r>
    </w:p>
    <w:p w14:paraId="799808BA" w14:textId="77777777" w:rsidR="006149CC" w:rsidRDefault="00922564">
      <w:pPr>
        <w:spacing w:line="600" w:lineRule="auto"/>
        <w:ind w:firstLine="720"/>
        <w:contextualSpacing/>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799808BB" w14:textId="77777777" w:rsidR="006149CC" w:rsidRDefault="00922564">
      <w:pPr>
        <w:spacing w:line="600" w:lineRule="auto"/>
        <w:ind w:firstLine="720"/>
        <w:contextualSpacing/>
        <w:jc w:val="both"/>
        <w:rPr>
          <w:rFonts w:eastAsia="Times New Roman"/>
          <w:szCs w:val="24"/>
        </w:rPr>
      </w:pPr>
      <w:r>
        <w:rPr>
          <w:rFonts w:eastAsia="Times New Roman"/>
          <w:b/>
          <w:bCs/>
        </w:rPr>
        <w:lastRenderedPageBreak/>
        <w:t>ΠΡΟΕΔΡΕΥΩΝ (Δημήτριος Κρεμαστινός):</w:t>
      </w:r>
      <w:r>
        <w:rPr>
          <w:rFonts w:eastAsia="Times New Roman"/>
          <w:b/>
          <w:szCs w:val="24"/>
        </w:rPr>
        <w:t xml:space="preserve"> </w:t>
      </w:r>
      <w:r>
        <w:rPr>
          <w:rFonts w:eastAsia="Times New Roman"/>
          <w:szCs w:val="24"/>
        </w:rPr>
        <w:t>Παρακαλώ, ολοκληρώνετε.</w:t>
      </w:r>
    </w:p>
    <w:p w14:paraId="799808BC" w14:textId="77777777" w:rsidR="006149CC" w:rsidRDefault="00922564">
      <w:pPr>
        <w:spacing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Όμως, κυρίες και κύριοι συνάδελφοι, θέλω να υπενθυμίσω ότι η διαδικασία αυτή τελικά έχει μία αντίφαση και τελειώνω μ’ αυτό. Από τη μία μεριά η Κυβέρνηση είχε έναν στόχο για τις λεγόμενες λίστες, που είχε διαμορφώσει στην κοινή γνώμη την αίσθηση ότι θα αντιμετωπίσουμε το πρόβλημα του χρέους της χώρας. Από την άλλη τα μέχρι σήμερα δεδομένα είναι πάρα πολύ πενιχρά. Έκανα μία αναφορά. Δεν ξέρω εάν έχουν αλλάξει τα στοιχεία. Περίπου 100 εκατομμύρια ήταν οι εισπράξεις απ’ όλες αυτές τις λίστες, γιατί άλλο είναι η βεβαίωση κι άλλο η είσπραξη. Δυστυχώς, έτσι είναι τα πράγματα και εξακολουθούμε να είμαστε εκτός πραγματικότητας, με την έννοια ότι έχει έρθει το Συμβούλιο της Επικρατείας και ουσιαστικά περιορίζει τις δυνατότητες παράτασης της παραγραφής, με αποτέλεσμα όλοι αυτοί που δεν ελέγχθηκαν όλα αυτά τα προηγούμενα χρόνια, πλέον να είναι στο απυρόβλητο. Αυτή δυστυχώς είναι η κατάσταση. Είναι μία αντίφαση. Δεν διαφωνούμε με την παράταση -το σημειώνω- αλλά οφείλουμε να επισημάνουμε ότι ουσιαστικά κάνουμε μια τρύπα στο νερό.</w:t>
      </w:r>
    </w:p>
    <w:p w14:paraId="799808BD" w14:textId="77777777" w:rsidR="006149CC" w:rsidRDefault="00922564">
      <w:pPr>
        <w:spacing w:line="600" w:lineRule="auto"/>
        <w:ind w:firstLine="720"/>
        <w:contextualSpacing/>
        <w:jc w:val="both"/>
        <w:rPr>
          <w:rFonts w:eastAsia="Times New Roman"/>
          <w:bCs/>
        </w:rPr>
      </w:pPr>
      <w:r>
        <w:rPr>
          <w:rFonts w:eastAsia="Times New Roman"/>
          <w:bCs/>
        </w:rPr>
        <w:t>Ευχαριστώ, κύριε Πρόεδρε.</w:t>
      </w:r>
    </w:p>
    <w:p w14:paraId="799808BE" w14:textId="77777777" w:rsidR="006149CC" w:rsidRDefault="0092256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799808BF" w14:textId="77777777" w:rsidR="006149CC" w:rsidRDefault="00922564">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δύο εκπαιδευτικοί συνοδοί τους από το 2</w:t>
      </w:r>
      <w:r>
        <w:rPr>
          <w:rFonts w:eastAsia="Times New Roman"/>
          <w:vertAlign w:val="superscript"/>
        </w:rPr>
        <w:t>ο</w:t>
      </w:r>
      <w:r>
        <w:rPr>
          <w:rFonts w:eastAsia="Times New Roman"/>
        </w:rPr>
        <w:t xml:space="preserve"> Δημοτικό Σχολείο Κερατέας.</w:t>
      </w:r>
    </w:p>
    <w:p w14:paraId="799808C0" w14:textId="77777777" w:rsidR="006149CC" w:rsidRDefault="00922564">
      <w:pPr>
        <w:spacing w:line="600" w:lineRule="auto"/>
        <w:ind w:left="360" w:firstLine="360"/>
        <w:contextualSpacing/>
        <w:jc w:val="both"/>
        <w:rPr>
          <w:rFonts w:eastAsia="Times New Roman"/>
        </w:rPr>
      </w:pPr>
      <w:r>
        <w:rPr>
          <w:rFonts w:eastAsia="Times New Roman"/>
        </w:rPr>
        <w:lastRenderedPageBreak/>
        <w:t xml:space="preserve">Η Βουλή τούς καλωσορίζει. </w:t>
      </w:r>
    </w:p>
    <w:p w14:paraId="799808C1" w14:textId="77777777" w:rsidR="006149CC" w:rsidRDefault="00922564">
      <w:pPr>
        <w:spacing w:line="600" w:lineRule="auto"/>
        <w:ind w:firstLine="709"/>
        <w:contextualSpacing/>
        <w:jc w:val="center"/>
        <w:rPr>
          <w:rFonts w:eastAsia="Times New Roman"/>
        </w:rPr>
      </w:pPr>
      <w:r>
        <w:rPr>
          <w:rFonts w:eastAsia="Times New Roman"/>
        </w:rPr>
        <w:t>(Χειροκροτήματα απ’ όλες τις πτέρυγες της Βουλής)</w:t>
      </w:r>
    </w:p>
    <w:p w14:paraId="799808C2" w14:textId="77777777" w:rsidR="006149CC" w:rsidRDefault="00922564">
      <w:pPr>
        <w:spacing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του ΣΥΡΙΖΑ κ. Χρήστος Μαντάς για πέντε λεπτά.</w:t>
      </w:r>
    </w:p>
    <w:p w14:paraId="799808C3" w14:textId="77777777" w:rsidR="006149CC" w:rsidRDefault="00922564">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Ευχαριστώ, κύριε Πρόεδρε.</w:t>
      </w:r>
    </w:p>
    <w:p w14:paraId="799808C4" w14:textId="77777777" w:rsidR="006149CC" w:rsidRDefault="00922564">
      <w:pPr>
        <w:spacing w:line="600" w:lineRule="auto"/>
        <w:ind w:firstLine="720"/>
        <w:contextualSpacing/>
        <w:jc w:val="both"/>
        <w:rPr>
          <w:rFonts w:eastAsia="Times New Roman"/>
          <w:szCs w:val="24"/>
        </w:rPr>
      </w:pPr>
      <w:r>
        <w:rPr>
          <w:rFonts w:eastAsia="Times New Roman"/>
          <w:szCs w:val="24"/>
        </w:rPr>
        <w:t>Να ξεκινήσω λέγοντας ότι κυρώνουμε σήμερα μια πολυμερή συμφωνία, μια σύμβαση που, προφανώς -και νομίζω ότι φάνηκε από όλες τις πλευρές-, έχει θετικό πρόσημο. Εγώ θέλω να επαναλάβω αυτό το πολύ σημαντικό στοιχείο, που θα ισχύει από εδώ και πέρα, ότι με τη συμφωνία</w:t>
      </w:r>
      <w:r w:rsidRPr="00E33862">
        <w:rPr>
          <w:rFonts w:eastAsia="Times New Roman"/>
          <w:szCs w:val="24"/>
        </w:rPr>
        <w:t>,</w:t>
      </w:r>
      <w:r>
        <w:rPr>
          <w:rFonts w:eastAsia="Times New Roman"/>
          <w:szCs w:val="24"/>
        </w:rPr>
        <w:t xml:space="preserve"> που κυρώνουμε οι πολυεθνικές που έχουν ενοποιημένα έσοδα πάνω από 750 εκατομμύρια ευρώ οφείλουν να υποβάλουν έκθεση ανά χώρα. Επαναλαμβάνω: έκθεση ανά χώρα για τα ενοποιημένα έσοδά τους. Αυτό είναι ένα θετικό βήμα. Υπάρχουν κι άλλα βήματα μέσα στην κύρωση. Αυτό, όμως, είναι ένα κρίσιμο θετικό βήμα, βεβαίως, σε ένα πεδίο το οποίο πρέπει να πούμε ότι έχει πολλά ελλείμματα, πολλά προβλήματα και κρύβει υποκρισίες. Τα γνωρίζουμε όλα αυτά. Γνωρίζουμε σε τι κόσμο ζούμε και δεν πρέπει να ξεχνάμε τη ρευστότητά του, τη μεταβατικότητά του. Να αναφέρω, επίσης, για να καταγραφεί, ακόμη και τις προβλέψεις πολύ έγκυρων αναλυτών ότι μπορεί να μπούμε και σε μια νέα κρίση. Το λέω για να καταγραφεί.</w:t>
      </w:r>
    </w:p>
    <w:p w14:paraId="799808C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Συνεπώς, τα πράγματα δεν είναι άσπρο ή μαύρο, δεν είναι πάρα πολύ καθαρά, είναι ρευστά, είναι μεταβατικά και σε αυτό το μεταβατικό τοπίο νομίζω ότι αυτό το συγκεκριμένο βήμα είναι θετικό βήμα. Όπως και θετικά βήματα είναι ότι υλοποιούνται θετικές πολιτικές με τις τροπολογίες οι οποίες ήλθαν από την πλευρά της Κυβέρνησης. Και με την παράταση για τα αδήλωτα εισοδήματα και με τις </w:t>
      </w:r>
      <w:r>
        <w:rPr>
          <w:rFonts w:eastAsia="Times New Roman"/>
          <w:szCs w:val="24"/>
        </w:rPr>
        <w:lastRenderedPageBreak/>
        <w:t>θετικές ρυθμίσεις για τα μισθολόγια και με τις θετικές ρυθμίσεις γι’ αυτούς</w:t>
      </w:r>
      <w:r w:rsidRPr="00E33862">
        <w:rPr>
          <w:rFonts w:eastAsia="Times New Roman"/>
          <w:szCs w:val="24"/>
        </w:rPr>
        <w:t>,</w:t>
      </w:r>
      <w:r>
        <w:rPr>
          <w:rFonts w:eastAsia="Times New Roman"/>
          <w:szCs w:val="24"/>
        </w:rPr>
        <w:t xml:space="preserve"> που συναλλάσσονται με το Ταμείο Παρακαταθηκών και Δανείων και είχαν </w:t>
      </w:r>
      <w:proofErr w:type="spellStart"/>
      <w:r>
        <w:rPr>
          <w:rFonts w:eastAsia="Times New Roman"/>
          <w:szCs w:val="24"/>
        </w:rPr>
        <w:t>τιτλοποιημένα</w:t>
      </w:r>
      <w:proofErr w:type="spellEnd"/>
      <w:r>
        <w:rPr>
          <w:rFonts w:eastAsia="Times New Roman"/>
          <w:szCs w:val="24"/>
        </w:rPr>
        <w:t xml:space="preserve"> ενυπόθηκα δάνεια που εξομοιώνονται με τους άλλους. Είναι θετικές ρυθμίσεις.</w:t>
      </w:r>
    </w:p>
    <w:p w14:paraId="799808C6"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Κύριε Πρόεδρε, θα μου επιτρέψετε να σχολιάσω ορισμένα που ακούστηκαν σε αυτήν την Αίθουσα και αφορούν την επικαιρότητα αλλά και την ιστορία, θα έλεγα, γιατί κάναμε και βουτιές στην ιστορία σήμερα από πολλές πλευρές. Τέλος, να κλείσω με το ποια είναι η πραγματικότητα στην κοινοβουλευτική διαδικασία και στη νομοθέτηση, γιατί πρέπει να μιλήσουμε κάποτε με όρους πραγματικότητας και σε αυτό. </w:t>
      </w:r>
    </w:p>
    <w:p w14:paraId="799808C7"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Πρώτα από όλα, να ξεκινήσω -νομίζω ότι θα γίνει ευρεία συζήτηση στο επόμενο διάστημα γι’ αυτό- με τον προϋπολογισμό, με το προσχέδιο προϋπολογισμού. Θυμίζω, πρώτα από όλα, ότι είναι προσχέδιο. Επιτρέψτε μου να πω ότι για πρώτη φορά εμφανίζεται ένας προϋπολογισμός ο οποίος σε όλα τα </w:t>
      </w:r>
      <w:proofErr w:type="spellStart"/>
      <w:r>
        <w:rPr>
          <w:rFonts w:eastAsia="Times New Roman"/>
          <w:szCs w:val="24"/>
        </w:rPr>
        <w:t>μνημονιακά</w:t>
      </w:r>
      <w:proofErr w:type="spellEnd"/>
      <w:r>
        <w:rPr>
          <w:rFonts w:eastAsia="Times New Roman"/>
          <w:szCs w:val="24"/>
        </w:rPr>
        <w:t xml:space="preserve"> χρόνια -γιατί εξακολουθούμε να είμαστε στα </w:t>
      </w:r>
      <w:proofErr w:type="spellStart"/>
      <w:r>
        <w:rPr>
          <w:rFonts w:eastAsia="Times New Roman"/>
          <w:szCs w:val="24"/>
        </w:rPr>
        <w:t>μνημονιακά</w:t>
      </w:r>
      <w:proofErr w:type="spellEnd"/>
      <w:r>
        <w:rPr>
          <w:rFonts w:eastAsia="Times New Roman"/>
          <w:szCs w:val="24"/>
        </w:rPr>
        <w:t xml:space="preserve"> χρόνια- καταγράφει και θα καταγράψει θετικό αριθμό ανάπτυξης. Λέω μόνο ένα στοιχείο.</w:t>
      </w:r>
    </w:p>
    <w:p w14:paraId="799808C8"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Αυτό σημαίνει ότι λύσαμε τα προβλήματα; Προφανώς όχι. Προφανέστατα. Σημαίνει ότι δεν έχουμε πολύ σοβαρές δυσκολίες και προβλήματα, όπως αναφέρθηκε ήδη στην φορολογία, για παράδειγμα, των μεσαίων στρωμάτων; Δεν θέλω να μιλήσω για τη φοροδιαφυγή των μεσαίων στρωμάτων και δεν θέλω να μιλήσω για παλιές ιστορίες και για το πώς φθάσαμε ως εδώ με τα ποσοστά που είχαμε ως χώρα στη φορολογία. Ήταν πέντε, έξι μονάδες μακριά από τον μέσο όρο της Ευρωπαϊκής Ένωσης. </w:t>
      </w:r>
    </w:p>
    <w:p w14:paraId="799808C9"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Έχουμε προβλήματα. Έχουμε δυσκολίες. Όμως, όχι σε επίπεδο προβλέψεων πια, αλλά σε επίπεδο πραγματικότητας. Αυτό το στοιχείο της ανάπτυξης</w:t>
      </w:r>
      <w:r w:rsidRPr="00635DFE">
        <w:rPr>
          <w:rFonts w:eastAsia="Times New Roman"/>
          <w:szCs w:val="24"/>
        </w:rPr>
        <w:t>,</w:t>
      </w:r>
      <w:r>
        <w:rPr>
          <w:rFonts w:eastAsia="Times New Roman"/>
          <w:szCs w:val="24"/>
        </w:rPr>
        <w:t xml:space="preserve"> που καταγράφεται μαζί με το στοιχείο της μείωσης της ανεργίας, όχι αυτής που θα θέλαμε αλλά πραγματικής μείωσης, όχι με τους μισθούς που θα θέλαμε, αλλά με τα προβλήματα που έχουμε, τούτων δοθέντων έχουμε μια θετική καταγραφή, κατά τη γνώμη μου, και στον προϋπολογισμό. Θα την αναλύσουμε και θα τη συζητήσουμε τις επόμενες ημέρες.</w:t>
      </w:r>
    </w:p>
    <w:p w14:paraId="799808C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Δεύτερον, έχει γίνει πάρα πολύ μεγάλος λόγος για τις επενδύσεις το τελευταίο διάστημα και την επένδυση του Ελληνικού. Θέλω να επαναλάβω απ’ αυτό το Βήμα ότι αυτή η Κυβέρνηση είναι αποφασισμένη, παρά τον ανηλεή πόλεμο από συμφέροντα και μέσα μαζικής ενημέρωσης</w:t>
      </w:r>
      <w:r w:rsidRPr="00635DFE">
        <w:rPr>
          <w:rFonts w:eastAsia="Times New Roman" w:cs="Times New Roman"/>
          <w:szCs w:val="24"/>
        </w:rPr>
        <w:t>,</w:t>
      </w:r>
      <w:r>
        <w:rPr>
          <w:rFonts w:eastAsia="Times New Roman" w:cs="Times New Roman"/>
          <w:szCs w:val="24"/>
        </w:rPr>
        <w:t xml:space="preserve"> που είναι ταγμένα στο να θέλουν να επαναλάβουν ακόμα και σήμερα παλιές καταστάσεις κάτω από το τραπέζι, να δώσει τη μάχη της νομιμότητας και της τήρησης όλων των διαδικασιών σε όλα τα επίπεδα. Ναι, κυρίες και κύριοι συνάδελφοι, τηρούμε τη νομιμότητα σε όλα τα επίπεδα. </w:t>
      </w:r>
    </w:p>
    <w:p w14:paraId="799808C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που χτες είχαμε μια απόφαση του ΚΑΣ, μια διαδικασία που σεβόμαστε απολύτως, που, κατά τη γνώμη μας, με όρους διαφάνειας, με όρους νομιμότητας, με όρους τήρησης των διαδικασιών ανοίγει τον δρόμο γι’ αυτή την επένδυση. Πρέπει όλοι να το υποστηρίζουμε αυτό, κύριε Πρόεδρε. Διότι, εάν τηρούμε όλες τις διαδικασίες, μας προφυλάσσει από μπλοκάρισμα της επένδυσης σε προσφυγές στο Συμβούλιο της Επικρατείας. Βεβαίως, καμμία πολιτική δύναμη δεν πρέπει με ευκολία να ταυτίζεται και να γίνεται εκπρόσωπος Τύπου σε διάφορα συμφέροντα επιχειρηματικά είτε έτσι, είτε αλλιώς, είτε </w:t>
      </w:r>
      <w:proofErr w:type="spellStart"/>
      <w:r>
        <w:rPr>
          <w:rFonts w:eastAsia="Times New Roman" w:cs="Times New Roman"/>
          <w:szCs w:val="24"/>
        </w:rPr>
        <w:t>παραλλιώς</w:t>
      </w:r>
      <w:proofErr w:type="spellEnd"/>
      <w:r>
        <w:rPr>
          <w:rFonts w:eastAsia="Times New Roman" w:cs="Times New Roman"/>
          <w:szCs w:val="24"/>
        </w:rPr>
        <w:t xml:space="preserve">. Θα χάσουμε τότε τη δυνατότητα που έχουμε ως πολιτικό σύστημα να κρίνουμε με τον τρόπο που πρέπει να κρίνουμε όλες αυτές τις διαδικασίες. </w:t>
      </w:r>
    </w:p>
    <w:p w14:paraId="799808C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είδαμε, αν όχι στην περίπτωση του Ελληνικού, στην προηγούμενη περίπτωση που κάποιοι την ξεχνάνε, στην περίπτωση της «</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να ταυτίζονται πολιτικές δυνάμεις με τον πιο προφανή τρόπο, θα έλεγα, με επιχειρηματικά συμφέροντα, την ίδια στιγμή που η άλλη επένδυση της «</w:t>
      </w:r>
      <w:r>
        <w:rPr>
          <w:rFonts w:eastAsia="Times New Roman" w:cs="Times New Roman"/>
          <w:szCs w:val="24"/>
          <w:lang w:val="en-US"/>
        </w:rPr>
        <w:t>ELDORADO</w:t>
      </w:r>
      <w:r>
        <w:rPr>
          <w:rFonts w:eastAsia="Times New Roman" w:cs="Times New Roman"/>
          <w:szCs w:val="24"/>
        </w:rPr>
        <w:t xml:space="preserve">» δεν τηρεί ούτε τη σύμβαση του 2004 –επειδή μιλάμε για φορολογία τώρα- δηλαδή, να κάνει καθαρή μεταλλουργική διαδικασία και αντί να βγάζει χρυσό και τα άλλα μέταλλα που πρέπει να βγάζει, που θα φορολογούνται στη χώρα μας, στέλνει τα διάφορα μίγματα έξω από τη χώρα μας. Συν τα περιβαλλοντικά ζητήματα, συν τα ζητήματα που αφορούν στην οικονομία της περιοχής, η οποία έχει κι άλλες δραστηριότητες. Όλα αυτά πρέπει με προσοχή και προσήλωση να τα σεβαστούμε. Αυτό πρέπει να υποστηριχθεί απ’ όλες τις πολιτικές δυνάμεις. </w:t>
      </w:r>
    </w:p>
    <w:p w14:paraId="799808C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Το ξαναλέω ότι είναι λάθος του πολιτικού συστήματος να ταυτίζεται είτε με επιχειρηματικά είτε με άλλα συμφέροντα μέσων μαζικής ενημέρωσης, γιατί χάνει τότε τη δυνατότητα με έναν αξιόπιστο τρόπο να κρίνει τα πράγματα. </w:t>
      </w:r>
    </w:p>
    <w:p w14:paraId="799808C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θίξω δυο ακόμα θέματα, επειδή ανάμεσα σ’ αυτά έγινε πολύς λόγος για την ιστορία και για την ιστορία της δικής μας Αριστεράς, του δικού μας χώρου, πώς κάναμε κυβιστήσεις, πώς κάναμε </w:t>
      </w:r>
      <w:proofErr w:type="spellStart"/>
      <w:r>
        <w:rPr>
          <w:rFonts w:eastAsia="Times New Roman" w:cs="Times New Roman"/>
          <w:szCs w:val="24"/>
        </w:rPr>
        <w:t>φλικ</w:t>
      </w:r>
      <w:proofErr w:type="spellEnd"/>
      <w:r>
        <w:rPr>
          <w:rFonts w:eastAsia="Times New Roman" w:cs="Times New Roman"/>
          <w:szCs w:val="24"/>
        </w:rPr>
        <w:t xml:space="preserve"> </w:t>
      </w:r>
      <w:proofErr w:type="spellStart"/>
      <w:r>
        <w:rPr>
          <w:rFonts w:eastAsia="Times New Roman" w:cs="Times New Roman"/>
          <w:szCs w:val="24"/>
        </w:rPr>
        <w:t>φλακ</w:t>
      </w:r>
      <w:proofErr w:type="spellEnd"/>
      <w:r>
        <w:rPr>
          <w:rFonts w:eastAsia="Times New Roman" w:cs="Times New Roman"/>
          <w:szCs w:val="24"/>
        </w:rPr>
        <w:t xml:space="preserve">, πώς κάναμε τούμπες, πώς, ενώ ήμασταν αντιευρωπαϊστές τότε, γίναμε </w:t>
      </w:r>
      <w:proofErr w:type="spellStart"/>
      <w:r>
        <w:rPr>
          <w:rFonts w:eastAsia="Times New Roman" w:cs="Times New Roman"/>
          <w:szCs w:val="24"/>
        </w:rPr>
        <w:t>φιλοευρωπαϊστές</w:t>
      </w:r>
      <w:proofErr w:type="spellEnd"/>
      <w:r>
        <w:rPr>
          <w:rFonts w:eastAsia="Times New Roman" w:cs="Times New Roman"/>
          <w:szCs w:val="24"/>
        </w:rPr>
        <w:t xml:space="preserve"> τώρα και παίρνουμε τα συγχαρητήρια κ.λπ.. </w:t>
      </w:r>
    </w:p>
    <w:p w14:paraId="799808C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λήξης της ομιλίας του κυρίου Βουλευτή)</w:t>
      </w:r>
    </w:p>
    <w:p w14:paraId="799808D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Εγώ θα έλεγα, πρώτον, οι πολιτικές δυνάμεις οι οποίες μας κάνουν τέτοια κριτική να κοιτάξουν… </w:t>
      </w:r>
    </w:p>
    <w:p w14:paraId="799808D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όμως, κύριε Μαντά, να συντομεύετε.</w:t>
      </w:r>
    </w:p>
    <w:p w14:paraId="799808D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Θα μου δώσετε ένα λεπτό ακόμα, κύριε Πρόεδρε.</w:t>
      </w:r>
    </w:p>
    <w:p w14:paraId="799808D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Ένα λεπτό. Σύμφωνοι.  </w:t>
      </w:r>
    </w:p>
    <w:p w14:paraId="799808D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Περίμενα με υπομονή όλο αυτό το διάστημα. </w:t>
      </w:r>
    </w:p>
    <w:p w14:paraId="799808D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όλοι να κοιτάξουν τον εαυτό τους -και εμείς να κοιτάξουμε τον εαυτό μας- και να δούμε ποιος ακριβώς είναι ευρωπαϊκή δύναμη: αυτός που υποστηρίζει, όπως κάνει η δική μας Αριστερά, ότι αυτή η Ευρώπη πρέπει να αλλάξει, ότι πρέπει να αλλάξει η αρχιτεκτονική της Ευρώπης, ότι δεν πρέπει να συνεχίσουμε στον δρόμο της σκληρής λιτότητας, ότι πρέπει να άρουμε τις ανισότητες με τα ιλιγγιώδη πλεονάσματα και τα μεγάλα ελλείμματα; </w:t>
      </w:r>
    </w:p>
    <w:p w14:paraId="799808D6"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Ποιος είναι πραγματικά εγγυητής ή υποστηρικτής –θα έλεγα- των ευρωπαϊκών αξίων, της αλληλεγγύης, της συνεργασίας κ.λπ.; Αυτός ο οποίος παλεύει, ώστε όλες οι χώρες να μοιράζονται με τον ανάλογο τρόπο τα σύγχρονα προβλήματα της εποχής μας, όπως το μεγάλο πρόβλημα της μετανάστευσης; </w:t>
      </w:r>
    </w:p>
    <w:p w14:paraId="799808D7"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799808D8"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Και θα συνιστούσα σε πολιτικές δυνάμεις -βεβαίως οι συνάδελφοι που βρίσκονται στην Αίθουσα δεν είναι από αυτήν την πλευρά- όπως η Αξιωματική Αντιπολίτευση αλλά και η Δημοκρατική Συμπαράταξη να κοιτάξουν και αυτές τον εαυτό τους. Λυπάμαι που το είπε αυτό ο κ. </w:t>
      </w:r>
      <w:proofErr w:type="spellStart"/>
      <w:r>
        <w:rPr>
          <w:rFonts w:eastAsia="Times New Roman"/>
          <w:szCs w:val="24"/>
        </w:rPr>
        <w:t>Δένδιας</w:t>
      </w:r>
      <w:proofErr w:type="spellEnd"/>
      <w:r>
        <w:rPr>
          <w:rFonts w:eastAsia="Times New Roman"/>
          <w:szCs w:val="24"/>
        </w:rPr>
        <w:t xml:space="preserve"> για την παράταξή μας, γιατί την ίδια στιγμή που το λέει αυτό, στην παράταξη της Αξιωματικής Αντιπολίτευσης, δυστυχώς, συμβαίνουν μεταλλάξεις με ακροδεξιό πρόσημο.</w:t>
      </w:r>
    </w:p>
    <w:p w14:paraId="799808D9" w14:textId="77777777" w:rsidR="006149CC" w:rsidRDefault="0092256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 κύριε Μαντά.  </w:t>
      </w:r>
    </w:p>
    <w:p w14:paraId="799808DA" w14:textId="77777777" w:rsidR="006149CC" w:rsidRDefault="00922564">
      <w:pPr>
        <w:spacing w:line="600" w:lineRule="auto"/>
        <w:ind w:firstLine="720"/>
        <w:contextualSpacing/>
        <w:jc w:val="both"/>
        <w:rPr>
          <w:rFonts w:eastAsia="Times New Roman"/>
          <w:szCs w:val="24"/>
        </w:rPr>
      </w:pPr>
      <w:r>
        <w:rPr>
          <w:rFonts w:eastAsia="Times New Roman"/>
          <w:b/>
          <w:szCs w:val="24"/>
        </w:rPr>
        <w:lastRenderedPageBreak/>
        <w:t>ΧΡΗΣΤΟΣ ΜΑΝΤΑΣ:</w:t>
      </w:r>
      <w:r>
        <w:rPr>
          <w:rFonts w:eastAsia="Times New Roman"/>
          <w:szCs w:val="24"/>
        </w:rPr>
        <w:t xml:space="preserve"> Θέλω να μου δώσετε ένα λεπτό, κύριε Πρόεδρε, και τελειώνω με αυτό, πραγματικά. Θα πω ορισμένα στοιχεία σε σχέση με τη νομοθέτηση της Κυβέρνησης και πώς αυτή νομοθετεί.</w:t>
      </w:r>
    </w:p>
    <w:p w14:paraId="799808DB" w14:textId="77777777" w:rsidR="006149CC" w:rsidRDefault="00922564">
      <w:pPr>
        <w:spacing w:line="600" w:lineRule="auto"/>
        <w:ind w:firstLine="720"/>
        <w:contextualSpacing/>
        <w:jc w:val="both"/>
        <w:rPr>
          <w:rFonts w:eastAsia="Times New Roman"/>
          <w:szCs w:val="24"/>
        </w:rPr>
      </w:pPr>
      <w:r>
        <w:rPr>
          <w:rFonts w:eastAsia="Times New Roman"/>
          <w:szCs w:val="24"/>
        </w:rPr>
        <w:t>Πρώτα απ’ όλα, θέλω να πω ότι για πρώτη φορά έχουν ξεκινήσει προγράμματα επιμόρφωσης, που αφορούν την καλή νομοθέτηση σε συνεργασία της Γενικής Γραμματείας της Κυβέρνησης με το Ινστιτούτο Επιμόρφωσης του Εθνικού Κέντρου Δημόσιας Διοίκησης και Αυτοδιοίκησης, το Υπουργείο Διοικητικής Ανασυγκρότησης και τον Συνήγορο του Πολίτη. Εξειδικευμένα στελέχη από όλους αυτούς τους χώρους βοηθούν έτσι ώστε να παράγουμε ένα καλύτερο αποτέλεσμα.</w:t>
      </w:r>
    </w:p>
    <w:p w14:paraId="799808DC"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Δεύτερον, να μην ξεχνάμε ότι νομοθετούμε σε ειδικές συνθήκες, κύριε Πρόεδρε και κυρίες και κύριοι Βουλευτές, σε συνθήκες σκληρής επιτροπείας. Αυτό να μην το ξεχνάμε ούτε στιγμή. Μέσα σε αυτό, όμως, θέλω να αναφέρω ένα μόνο στοιχείο: Το 2014 υπήρχαν πενήντα επτά νομοσχέδια και διακόσιες σαράντα επτά τροπολογίες. Το 2016 υπήρχαν ενενήντα ένα νομοσχέδια και τριακόσιες τρεις τροπολογίες. Μην μας λέτε, λοιπόν, ότι τάχα, δήθεν -σαν αυτό το σόου που έκανε ο κ. Μητσοτάκης βάζοντας σε αυτόν τον πάκο και τις τροπολογίες του δικού του κόμματος και άλλων κομμάτων- νομοθετούμε πολύ χειρότερα, ότι είμαστε δήθεν η πιο κακή κυβέρνηση στη νομοθέτηση. </w:t>
      </w:r>
    </w:p>
    <w:p w14:paraId="799808DD"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Δεν λέμε ότι δεν έχουμε προβλήματα. Δεν λέμε ότι δεν υπάρχουν δυσκολίες, αλλά και οι εκθέσεις καλής νομοθέτησης, τις οποίες σας παρακινώ να κοιτάξετε, νομίζω ότι δείχνουν του λόγου το αληθές. </w:t>
      </w:r>
    </w:p>
    <w:p w14:paraId="799808DE"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Και τέλος, στην ενσωμάτωση του Ευρωπαϊκού Δικαίου, κύριε Πρόεδρε –και πρέπει να ακουστεί αυτό στην Αίθουσα- η Ελλάδα, η χώρα μας, ήταν πέμπτη χώρα στην Ευρώπη. Αυτό το στοιχείο είναι με καταγραφή του 2016. </w:t>
      </w:r>
    </w:p>
    <w:p w14:paraId="799808DF"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 xml:space="preserve">Ας τα δούμε λίγο αυτά, προτού εκπέμψουμε μύδρους προς όλες τις κατευθύνσεις. Και εν πάση </w:t>
      </w:r>
      <w:proofErr w:type="spellStart"/>
      <w:r>
        <w:rPr>
          <w:rFonts w:eastAsia="Times New Roman"/>
          <w:szCs w:val="24"/>
        </w:rPr>
        <w:t>περιπτώσει</w:t>
      </w:r>
      <w:proofErr w:type="spellEnd"/>
      <w:r>
        <w:rPr>
          <w:rFonts w:eastAsia="Times New Roman"/>
          <w:szCs w:val="24"/>
        </w:rPr>
        <w:t>, ξαναλέω, λάθη κάνουμε, προβλήματα έχουμε, αλλά έχουμε σημειώσει -και είναι αναμφισβήτητο αυτό, κύριε Πρόεδρε- σημαντική πρόοδο.</w:t>
      </w:r>
    </w:p>
    <w:p w14:paraId="799808E0"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w:t>
      </w:r>
    </w:p>
    <w:p w14:paraId="799808E1" w14:textId="77777777" w:rsidR="006149CC" w:rsidRDefault="00922564">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Μαντά.</w:t>
      </w:r>
    </w:p>
    <w:p w14:paraId="799808E2" w14:textId="77777777" w:rsidR="006149CC" w:rsidRDefault="00922564">
      <w:pPr>
        <w:spacing w:line="600" w:lineRule="auto"/>
        <w:ind w:firstLine="720"/>
        <w:contextualSpacing/>
        <w:jc w:val="both"/>
        <w:rPr>
          <w:rFonts w:eastAsia="Times New Roman"/>
          <w:szCs w:val="24"/>
        </w:rPr>
      </w:pPr>
      <w:r>
        <w:rPr>
          <w:rFonts w:eastAsia="Times New Roman"/>
          <w:szCs w:val="24"/>
        </w:rPr>
        <w:t>Κυρία Υπουργέ, έχετε τον λόγο για τρία λεπτά.</w:t>
      </w:r>
    </w:p>
    <w:p w14:paraId="799808E3"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Μπορεί να χρειαστώ και λιγότερο χρόνο, κύριε Πρόεδρε.</w:t>
      </w:r>
    </w:p>
    <w:p w14:paraId="799808E4" w14:textId="77777777" w:rsidR="006149CC" w:rsidRDefault="00922564">
      <w:pPr>
        <w:spacing w:line="600" w:lineRule="auto"/>
        <w:ind w:firstLine="720"/>
        <w:contextualSpacing/>
        <w:jc w:val="both"/>
        <w:rPr>
          <w:rFonts w:eastAsia="Times New Roman"/>
          <w:szCs w:val="24"/>
        </w:rPr>
      </w:pPr>
      <w:r>
        <w:rPr>
          <w:rFonts w:eastAsia="Times New Roman"/>
          <w:szCs w:val="24"/>
        </w:rPr>
        <w:t>Κατ’ αρχάς, θα πρέπει να απαντήσω σε κάποια ζητήματα που έχουν τεθεί από τους ομιλητές.</w:t>
      </w:r>
    </w:p>
    <w:p w14:paraId="799808E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Όσον αφορά τις λίστες, θα αναφερθώ στη λίστα </w:t>
      </w:r>
      <w:proofErr w:type="spellStart"/>
      <w:r>
        <w:rPr>
          <w:rFonts w:eastAsia="Times New Roman"/>
          <w:szCs w:val="24"/>
        </w:rPr>
        <w:t>Λαγκάρντ</w:t>
      </w:r>
      <w:proofErr w:type="spellEnd"/>
      <w:r>
        <w:rPr>
          <w:rFonts w:eastAsia="Times New Roman"/>
          <w:szCs w:val="24"/>
        </w:rPr>
        <w:t xml:space="preserve">, επειδή τυχαίνει να έχω κάποια στοιχεία μαζί μου. Δεν μου αρέσει να λέω αριθμούς, αλλά οφείλω αυτήν τη στιγμή να τους πω. </w:t>
      </w:r>
    </w:p>
    <w:p w14:paraId="799808E6"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Μέχρι το 2014, λοιπόν, είχε ξεκινήσει ο έλεγχος σε </w:t>
      </w:r>
      <w:proofErr w:type="spellStart"/>
      <w:r>
        <w:rPr>
          <w:rFonts w:eastAsia="Times New Roman"/>
          <w:szCs w:val="24"/>
        </w:rPr>
        <w:t>εκατόν</w:t>
      </w:r>
      <w:proofErr w:type="spellEnd"/>
      <w:r>
        <w:rPr>
          <w:rFonts w:eastAsia="Times New Roman"/>
          <w:szCs w:val="24"/>
        </w:rPr>
        <w:t xml:space="preserve"> πενήντα τρεις υποθέσεις. Ολοκληρώθηκαν τριάντα οκτώ υποθέσεις. Αντίστοιχα από το 2015 μέχρι το 2017 άρχισε ο έλεγχος σε τριακόσιες εξήντα έξι υποθέσεις και ολοκληρώθηκαν διακόσιες υποθέσεις. Για την περίοδο μέχρι το 2014 τα ποσά που βεβαιώθηκαν ήταν 23 εκατομμύρια ευρώ. Για την αντίστοιχη περίοδο 2015-2017 ήταν 243 εκατομμύρια ευρώ. Από αυτά έχουν εισπραχθεί 45 εκατομμύρια ευρώ. </w:t>
      </w:r>
    </w:p>
    <w:p w14:paraId="799808E7" w14:textId="77777777" w:rsidR="006149CC" w:rsidRDefault="00922564">
      <w:pPr>
        <w:spacing w:line="600" w:lineRule="auto"/>
        <w:ind w:firstLine="720"/>
        <w:contextualSpacing/>
        <w:jc w:val="both"/>
        <w:rPr>
          <w:rFonts w:eastAsia="Times New Roman"/>
          <w:szCs w:val="24"/>
        </w:rPr>
      </w:pPr>
      <w:r>
        <w:rPr>
          <w:rFonts w:eastAsia="Times New Roman"/>
          <w:szCs w:val="24"/>
        </w:rPr>
        <w:t>Αν όλα αυτά σας φαίνονται μικροποσά ή λίγοι έλεγχοι, τότε πείτε μας εσείς τι κάνατε όλα αυτά τα χρόνια και γιατί τώρα η ολοκλήρωση των υποθέσεων τετραπλασιάστηκε.</w:t>
      </w:r>
    </w:p>
    <w:p w14:paraId="799808E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και με την τελευταία απόφαση του Σ.τ.Ε., όπως επίσης και από την εγκύκλιο της Ανεξάρτητης Αρχής Δημοσίων Εσόδων συνεχίζονται οι έλεγχοι στις λίστες. Δεν θα μείνει καμμία λίστα στο χρονοντούλαπο. Όλοι θα ελεγχθούν και θα φέρουμε τα αποτελέσματα.</w:t>
      </w:r>
    </w:p>
    <w:p w14:paraId="799808E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λαθρεμπόριο: Το 2013 ήταν </w:t>
      </w:r>
      <w:proofErr w:type="spellStart"/>
      <w:r>
        <w:rPr>
          <w:rFonts w:eastAsia="Times New Roman" w:cs="Times New Roman"/>
          <w:szCs w:val="24"/>
        </w:rPr>
        <w:t>εκατόν</w:t>
      </w:r>
      <w:proofErr w:type="spellEnd"/>
      <w:r>
        <w:rPr>
          <w:rFonts w:eastAsia="Times New Roman" w:cs="Times New Roman"/>
          <w:szCs w:val="24"/>
        </w:rPr>
        <w:t xml:space="preserve"> εβδομήντα εννέα οχτακόσιοι ενενήντα τρεις ο αριθμός των ελέγχων. Ποσό βεβαίωσης 132.627.000. </w:t>
      </w:r>
    </w:p>
    <w:p w14:paraId="799808E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Το 2017, από 1</w:t>
      </w:r>
      <w:r>
        <w:rPr>
          <w:rFonts w:eastAsia="Times New Roman" w:cs="Times New Roman"/>
          <w:szCs w:val="24"/>
          <w:vertAlign w:val="superscript"/>
        </w:rPr>
        <w:t>η</w:t>
      </w:r>
      <w:r>
        <w:rPr>
          <w:rFonts w:eastAsia="Times New Roman" w:cs="Times New Roman"/>
          <w:szCs w:val="24"/>
        </w:rPr>
        <w:t xml:space="preserve"> Ιανουαρίου μέχρι τον Αύγουστο του 2017 έγιναν εξήντα 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επτά έλεγχοι και 240.226.984 το ποσό βεβαίωσης. Ο μέσος όρος είναι τρεις χιλιάδες εξακόσια ογδόντα έξι. Γίνονται πιο </w:t>
      </w:r>
      <w:proofErr w:type="spellStart"/>
      <w:r>
        <w:rPr>
          <w:rFonts w:eastAsia="Times New Roman" w:cs="Times New Roman"/>
          <w:szCs w:val="24"/>
        </w:rPr>
        <w:t>στοχευμένοι</w:t>
      </w:r>
      <w:proofErr w:type="spellEnd"/>
      <w:r>
        <w:rPr>
          <w:rFonts w:eastAsia="Times New Roman" w:cs="Times New Roman"/>
          <w:szCs w:val="24"/>
        </w:rPr>
        <w:t xml:space="preserve"> οι έλεγχοι, γίνονται έλεγχοι σε μεγαλύτερες επιχειρήσεις. Αν δούμε ότι ήταν επτακόσια τριάντα επτά ο μέσος όρος το 2013, το 2014 ήταν επτακόσιοι σαράντα πέντε, το 2017 τρεις χιλιάδες εξακόσιοι ογδόντα έξι.</w:t>
      </w:r>
    </w:p>
    <w:p w14:paraId="799808E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τον αγώνα για το λαθρεμπόριο, συνεχίζουμε τον αγώνα για τη φοροδιαφυγή και με πιο </w:t>
      </w:r>
      <w:proofErr w:type="spellStart"/>
      <w:r>
        <w:rPr>
          <w:rFonts w:eastAsia="Times New Roman" w:cs="Times New Roman"/>
          <w:szCs w:val="24"/>
        </w:rPr>
        <w:t>στοχευμένες</w:t>
      </w:r>
      <w:proofErr w:type="spellEnd"/>
      <w:r>
        <w:rPr>
          <w:rFonts w:eastAsia="Times New Roman" w:cs="Times New Roman"/>
          <w:szCs w:val="24"/>
        </w:rPr>
        <w:t xml:space="preserve"> κινήσεις σε μεγαλύτερα ποσά και όχι στους </w:t>
      </w:r>
      <w:proofErr w:type="spellStart"/>
      <w:r>
        <w:rPr>
          <w:rFonts w:eastAsia="Times New Roman" w:cs="Times New Roman"/>
          <w:szCs w:val="24"/>
        </w:rPr>
        <w:t>μικροοφειλέτες</w:t>
      </w:r>
      <w:proofErr w:type="spellEnd"/>
      <w:r>
        <w:rPr>
          <w:rFonts w:eastAsia="Times New Roman" w:cs="Times New Roman"/>
          <w:szCs w:val="24"/>
        </w:rPr>
        <w:t xml:space="preserve"> και στους </w:t>
      </w:r>
      <w:proofErr w:type="spellStart"/>
      <w:r>
        <w:rPr>
          <w:rFonts w:eastAsia="Times New Roman" w:cs="Times New Roman"/>
          <w:szCs w:val="24"/>
        </w:rPr>
        <w:t>μικρολαθρέμπορους</w:t>
      </w:r>
      <w:proofErr w:type="spellEnd"/>
      <w:r>
        <w:rPr>
          <w:rFonts w:eastAsia="Times New Roman" w:cs="Times New Roman"/>
          <w:szCs w:val="24"/>
        </w:rPr>
        <w:t>.</w:t>
      </w:r>
    </w:p>
    <w:p w14:paraId="799808E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Όσον αφορά τα έσοδα για τον προϋπολογισμό, πραγματικά τα περισσότερα θα τα πούμε στη συζήτηση για τον προϋπολογισμό. Θεωρώ ότι είναι πάρα πολύ σημαντικό ότι διαχειριζόμαστε το δημόσιο χρήμα με σεβασμό. Πραγματικά, όπως είπε και ο Κοινοβουλευτικός Εκπρόσωπος του ΣΥΡΙΖΑ, κάποιες ομάδες φορολογούνται περισσότερο απ’ ό,τι πρέπει. Και στο παρελθόν, όμως, είχαμε πάρα πολύ μεγάλα φορολογικά έσοδα. Παρ’ όλα αυτά, όμως, δεν τα διαχειρίστηκαν με τον τρόπο που έπρεπε και φτάσαμε αυτήν τη στιγμή, αντί να έχουμε τα πλεονάσματα που έμπαιναν στον προϋπολογισμό του 2014, για παράδειγμα, να φτάσουμε σε ελλείμματα.</w:t>
      </w:r>
    </w:p>
    <w:p w14:paraId="799808E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αυτήν τη στιγμή, για το 2017, υπερκαλύπτουμε. Διαχειριζόμαστε όσο γίνεται καλύτερα τα χρήματα αυτά προς όφελος του ελληνικού λαού. Τα ξαναγυρίζουμε στον ελληνικό λαό. Δεν τα κρατάμε ούτε στα συρτάρια ούτε οπουδήποτε αλλού και από εκεί και πέρα νομίζω ότι αυτό το εκτιμάει και το βλέπουμε κάθε μέρα από τον ελληνικό λαό.</w:t>
      </w:r>
    </w:p>
    <w:p w14:paraId="799808E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τους ελεγκτές, που ειπώθηκε από κάποιον συνάδελφο, θα ήθελα να πω ότι, όπως ειπώθηκε κιόλας, έχουμε διαφυλάξει με κάποια νομοθετήματα το έργο των ελεγκτών. Από εκεί και πέρα, όμως, θα το επεκτείνουμε όπου χρειάζεται, προκειμένου να τους βοηθήσουμε να μπορέσουν να ανταποκριθούν στο έργο τους. </w:t>
      </w:r>
    </w:p>
    <w:p w14:paraId="799808E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Και δυο λόγια τώρα για το Ελληνικό. Η πολιτική βούληση της Κυβέρνησης είναι να προχωρήσει η επένδυση. Πραγματικά, επειδή στην αρμοδιότητά μου είναι και το Γραφείο Ελληνικού και το συγκεκριμένο κομμάτι, εμείς είμαστε πανέτοιμοι. Περιμένουμε την επένδυση να έρθει.</w:t>
      </w:r>
    </w:p>
    <w:p w14:paraId="799808F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με την κήρυξη του αρχαιολογικού χώρου των τριακοσίων στρεμμάτων από το ΚΑΣ, χθες πιστεύουμε ότι έγινε ένα μεγάλο βήμα για την υλοποίηση της επένδυσης. Καλώς να έρθει, περιμένουμε, είμαστε έτοιμοι. Ήδη στήνονται οι Υπηρεσίες, για να προχωρήσει η επένδυση.</w:t>
      </w:r>
    </w:p>
    <w:p w14:paraId="799808F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Για να γυρίσω και λίγο στη συμφωνία, θα ήθελα να πω το εξής: Το είπα και την ομιλία μου στην επιτροπή και έχει καταγραφεί. Η πολυμερής συμφωνία θέτει σε λειτουργία την πολυμερή σύμβαση που ενσωματώθηκε στην εσωτερική έννομη τάξη με τον ν.4153/2013. Αυτό φαίνεται και από την αιτιολογική έκθεση. Δεν ξεκίνησε το κράτος σήμερα. Δεν διεκδικούμε κάτι τέτοιο. Απλώς εμείς συνεχίζουμε όλα αυτά και φέρνουμε ό,τι υπάρχει όσο γίνεται πιο γρήγορα. Και όχι μόνον το φέρνουμε, αλλά και το υλοποιούμε με τους αντίστοιχους ελέγχους.</w:t>
      </w:r>
    </w:p>
    <w:p w14:paraId="799808F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799808F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ΠΡΟΕΔΡΕΩΝ (Δημήτριος Κρεμαστινός):</w:t>
      </w:r>
      <w:r>
        <w:rPr>
          <w:rFonts w:eastAsia="Times New Roman" w:cs="Times New Roman"/>
          <w:szCs w:val="24"/>
        </w:rPr>
        <w:t xml:space="preserve"> Κι εγώ, κυρία </w:t>
      </w:r>
      <w:proofErr w:type="spellStart"/>
      <w:r>
        <w:rPr>
          <w:rFonts w:eastAsia="Times New Roman" w:cs="Times New Roman"/>
          <w:szCs w:val="24"/>
        </w:rPr>
        <w:t>Παπανάτσιου</w:t>
      </w:r>
      <w:proofErr w:type="spellEnd"/>
      <w:r>
        <w:rPr>
          <w:rFonts w:eastAsia="Times New Roman" w:cs="Times New Roman"/>
          <w:szCs w:val="24"/>
        </w:rPr>
        <w:t>.</w:t>
      </w:r>
    </w:p>
    <w:p w14:paraId="799808F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Κύριε Πρόεδρε, θα ήθελα τον λόγο.</w:t>
      </w:r>
    </w:p>
    <w:p w14:paraId="799808F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Καμμένε</w:t>
      </w:r>
      <w:proofErr w:type="spellEnd"/>
      <w:r>
        <w:rPr>
          <w:rFonts w:eastAsia="Times New Roman" w:cs="Times New Roman"/>
          <w:szCs w:val="24"/>
        </w:rPr>
        <w:t>. Έχουμε και τις άρσεις ασυλίας στη συνέχεια. Θα σας δώσω για ένα λεπτό τον λόγο.</w:t>
      </w:r>
    </w:p>
    <w:p w14:paraId="799808F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Για είκοσι δευτερόλεπτα, κύριε Πρόεδρε.</w:t>
      </w:r>
    </w:p>
    <w:p w14:paraId="799808F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99808F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βοηθήσω λίγο το σκεπτικό των συναδέλφων, να θυμίσω για το ζήτημα του Ελληνικού ότι ο αρχαιολογικός νόμος, ο οποίος βασανίζει την Κυβέρνησή μας η οποία προσπαθεί να βρει λύση, έχει ψηφιστεί από τον κ. Βενιζέλο και την κ. </w:t>
      </w:r>
      <w:proofErr w:type="spellStart"/>
      <w:r>
        <w:rPr>
          <w:rFonts w:eastAsia="Times New Roman" w:cs="Times New Roman"/>
          <w:szCs w:val="24"/>
        </w:rPr>
        <w:t>Μενδώνη</w:t>
      </w:r>
      <w:proofErr w:type="spellEnd"/>
      <w:r>
        <w:rPr>
          <w:rFonts w:eastAsia="Times New Roman" w:cs="Times New Roman"/>
          <w:szCs w:val="24"/>
        </w:rPr>
        <w:t>, ο οποίος προέβλεπε ότι τα έξοδα της αρχαιολογικής εποπτείας, σκαπάνης και συντήρησης θα καλύπτονται από το δημόσιο. Και εμείς υπογράψαμε ένα μνημόνιο συνεργασίας με τον επενδυτή να πληρώσει αυτός τα έξοδα.</w:t>
      </w:r>
    </w:p>
    <w:p w14:paraId="799808F9" w14:textId="77777777" w:rsidR="006149CC" w:rsidRDefault="00922564">
      <w:pPr>
        <w:spacing w:line="600" w:lineRule="auto"/>
        <w:ind w:firstLine="720"/>
        <w:contextualSpacing/>
        <w:jc w:val="both"/>
        <w:rPr>
          <w:rFonts w:eastAsia="Times New Roman"/>
          <w:szCs w:val="24"/>
        </w:rPr>
      </w:pPr>
      <w:r>
        <w:rPr>
          <w:rFonts w:eastAsia="Times New Roman"/>
          <w:szCs w:val="24"/>
        </w:rPr>
        <w:t>Θα ήθελα μόνο να γραφεί στα Πρακτικά, γιατί ακούσαμε πάρα πολλά για το τιμημένο ΠΑΣΟΚ και το πώς έχει σώσει την Ελλάδα. Να πούμε ότι μας βασανίζει ακόμα και σήμερα αυτός ο νόμος.</w:t>
      </w:r>
    </w:p>
    <w:p w14:paraId="799808FA" w14:textId="77777777" w:rsidR="006149CC" w:rsidRDefault="00922564">
      <w:pPr>
        <w:spacing w:line="600" w:lineRule="auto"/>
        <w:ind w:firstLine="720"/>
        <w:contextualSpacing/>
        <w:jc w:val="both"/>
        <w:rPr>
          <w:rFonts w:eastAsia="Times New Roman"/>
          <w:szCs w:val="24"/>
        </w:rPr>
      </w:pPr>
      <w:r>
        <w:rPr>
          <w:rFonts w:eastAsia="Times New Roman"/>
          <w:szCs w:val="24"/>
        </w:rPr>
        <w:t>Ευχαριστώ πολύ.</w:t>
      </w:r>
    </w:p>
    <w:p w14:paraId="799808FB" w14:textId="77777777" w:rsidR="006149CC" w:rsidRDefault="009225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b/>
          <w:bCs/>
          <w:szCs w:val="24"/>
        </w:rPr>
        <w:t xml:space="preserve">ΠΡΟΕΔΡΕΥΩΝ (Δημήτριος Κρεμαστινός): </w:t>
      </w:r>
      <w:r>
        <w:rPr>
          <w:rFonts w:eastAsia="Times New Roman" w:cs="Times New Roman"/>
          <w:szCs w:val="24"/>
        </w:rPr>
        <w:t xml:space="preserve">Και εμείς σας ευχαριστούμε. </w:t>
      </w:r>
    </w:p>
    <w:p w14:paraId="799808F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«Κύρωση της </w:t>
      </w:r>
      <w:r>
        <w:rPr>
          <w:rFonts w:eastAsia="Times New Roman" w:cs="Times New Roman"/>
          <w:szCs w:val="24"/>
        </w:rPr>
        <w:lastRenderedPageBreak/>
        <w:t>Πολυμερούς Συμφωνίας Αρμοδίων Αρχών για την Ανταλλαγή Εκθέσεων ανά Χώρα, διατάξεις εφαρμογής και λοιπές διατάξεις»</w:t>
      </w:r>
      <w:r w:rsidRPr="00962A2C">
        <w:rPr>
          <w:rFonts w:eastAsia="Times New Roman" w:cs="Times New Roman"/>
          <w:color w:val="FF0000"/>
          <w:szCs w:val="24"/>
        </w:rPr>
        <w:t>.</w:t>
      </w:r>
    </w:p>
    <w:p w14:paraId="799808FD" w14:textId="77777777" w:rsidR="006149CC" w:rsidRDefault="009225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799808F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8F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0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01"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02"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03"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04"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05"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06" w14:textId="77777777" w:rsidR="006149CC" w:rsidRDefault="009225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b/>
          <w:bCs/>
          <w:szCs w:val="24"/>
        </w:rPr>
        <w:t>ΠΡΟΕΔΡΕΥΩΝ (Δημήτριος Κρεμαστινός):</w:t>
      </w:r>
      <w:r>
        <w:rPr>
          <w:rFonts w:eastAsia="Times New Roman" w:cs="Times New Roman"/>
          <w:szCs w:val="24"/>
        </w:rPr>
        <w:t xml:space="preserve"> Συνεπώς το νομοσχέδιο του Υπουργείου Οικονομικών: «Κύρωση της Πολυμερούς Συμφωνίας Αρμοδίων Αρχών για την Ανταλλαγή Εκθέσεων ανά Χώρα, διατάξεις εφαρμογής και λοιπές διατάξεις» έγινε δεκτό επί της αρχής κατά πλειοψηφία.</w:t>
      </w:r>
    </w:p>
    <w:p w14:paraId="79980907"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Εισερχόμαστε στην ψήφιση των άρθρων και των τροπολογιών. </w:t>
      </w:r>
    </w:p>
    <w:p w14:paraId="79980908"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πρώτο ως έχει;</w:t>
      </w:r>
    </w:p>
    <w:p w14:paraId="7998090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0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0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0C" w14:textId="77777777" w:rsidR="006149CC" w:rsidRDefault="00922564">
      <w:pPr>
        <w:spacing w:line="600" w:lineRule="auto"/>
        <w:ind w:firstLine="720"/>
        <w:contextualSpacing/>
        <w:jc w:val="both"/>
        <w:rPr>
          <w:rFonts w:eastAsia="Times New Roman"/>
          <w:szCs w:val="24"/>
        </w:rPr>
      </w:pPr>
      <w:r>
        <w:rPr>
          <w:rFonts w:eastAsia="Times New Roman"/>
          <w:b/>
          <w:szCs w:val="24"/>
        </w:rPr>
        <w:lastRenderedPageBreak/>
        <w:t xml:space="preserve">ΓΕΩΡΓΙΟΣ ΓΕΡΜΕΝΗΣ: </w:t>
      </w:r>
      <w:r>
        <w:rPr>
          <w:rFonts w:eastAsia="Times New Roman"/>
          <w:szCs w:val="24"/>
        </w:rPr>
        <w:t>Όχι.</w:t>
      </w:r>
    </w:p>
    <w:p w14:paraId="7998090D"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0E"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0F"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10"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11"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πρώτο έγινε δεκτό ως έχει κατά πλειοψηφία. </w:t>
      </w:r>
    </w:p>
    <w:p w14:paraId="79980912"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δεύτερο ως έχει;</w:t>
      </w:r>
    </w:p>
    <w:p w14:paraId="7998091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1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1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16"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17"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18"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19"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1A"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1B"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δεύτερο έγινε δεκτό ως έχει κατά πλειοψηφία. </w:t>
      </w:r>
    </w:p>
    <w:p w14:paraId="7998091C"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τρίτο, όπως τροποποιήθηκε από την κυρία Υπουργό;</w:t>
      </w:r>
    </w:p>
    <w:p w14:paraId="7998091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ΑΝΤΩΝΙΟΥ:</w:t>
      </w:r>
      <w:r>
        <w:rPr>
          <w:rFonts w:eastAsia="Times New Roman" w:cs="Times New Roman"/>
          <w:szCs w:val="24"/>
        </w:rPr>
        <w:t xml:space="preserve"> Ναι.</w:t>
      </w:r>
    </w:p>
    <w:p w14:paraId="7998091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1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20"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21"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22"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23"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24"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25"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τρίτο έγινε δεκτό, όπως τροποποιήθηκε από την κυρία Υπουργό, κατά πλειοψηφία. </w:t>
      </w:r>
    </w:p>
    <w:p w14:paraId="79980926"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τέταρτο ως έχει;</w:t>
      </w:r>
    </w:p>
    <w:p w14:paraId="7998092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2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2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2A"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2B"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2C"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2D"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2E"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2F" w14:textId="77777777" w:rsidR="006149CC" w:rsidRDefault="00922564">
      <w:pPr>
        <w:spacing w:line="600" w:lineRule="auto"/>
        <w:ind w:firstLine="720"/>
        <w:contextualSpacing/>
        <w:jc w:val="both"/>
        <w:rPr>
          <w:rFonts w:eastAsia="Times New Roman"/>
          <w:szCs w:val="24"/>
        </w:rPr>
      </w:pPr>
      <w:r>
        <w:rPr>
          <w:rFonts w:eastAsia="Times New Roman"/>
          <w:b/>
          <w:bCs/>
          <w:szCs w:val="24"/>
        </w:rPr>
        <w:lastRenderedPageBreak/>
        <w:t xml:space="preserve">ΠΡΟΕΔΡΕΥΩΝ (Δημήτριος Κρεμαστινός): </w:t>
      </w:r>
      <w:r>
        <w:rPr>
          <w:rFonts w:eastAsia="Times New Roman"/>
          <w:szCs w:val="24"/>
        </w:rPr>
        <w:t xml:space="preserve">Συνεπώς το άρθρο τέταρτο έγινε δεκτό ως έχει κατά πλειοψηφία. </w:t>
      </w:r>
    </w:p>
    <w:p w14:paraId="79980930"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πέμπτο ως έχει;</w:t>
      </w:r>
    </w:p>
    <w:p w14:paraId="7998093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3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3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34"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35"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36"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37"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38"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39"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πέμπτο έγινε δεκτό ως έχει κατά πλειοψηφία. </w:t>
      </w:r>
    </w:p>
    <w:p w14:paraId="7998093A"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έκτο ως έχει;</w:t>
      </w:r>
    </w:p>
    <w:p w14:paraId="7998093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3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3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3E"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3F"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40" w14:textId="77777777" w:rsidR="006149CC" w:rsidRDefault="00922564">
      <w:pPr>
        <w:spacing w:line="600" w:lineRule="auto"/>
        <w:ind w:firstLine="720"/>
        <w:contextualSpacing/>
        <w:jc w:val="both"/>
        <w:rPr>
          <w:rFonts w:eastAsia="Times New Roman"/>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79980941"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42"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43"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έκτο έγινε δεκτό ως έχει κατά πλειοψηφία. </w:t>
      </w:r>
    </w:p>
    <w:p w14:paraId="79980944"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έβδομο ως έχει;</w:t>
      </w:r>
    </w:p>
    <w:p w14:paraId="7998094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4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47"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48"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49"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4A"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4B"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4C"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4D"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έβδομο έγινε δεκτό ως έχει κατά πλειοψηφία. </w:t>
      </w:r>
    </w:p>
    <w:p w14:paraId="7998094E" w14:textId="77777777" w:rsidR="006149CC" w:rsidRDefault="00922564">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όγδοο ως έχει;</w:t>
      </w:r>
    </w:p>
    <w:p w14:paraId="7998094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5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5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 </w:t>
      </w:r>
    </w:p>
    <w:p w14:paraId="79980952"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53"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54"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55"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56"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57" w14:textId="77777777" w:rsidR="006149CC" w:rsidRDefault="00922564">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Συνεπώς το άρθρο όγδοο έγινε δεκτό ως έχει κατά πλειοψηφία. </w:t>
      </w:r>
    </w:p>
    <w:p w14:paraId="79980958"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1261 και ειδικό 204, όπως τροποποιήθηκε από την κυρία Υπουργό; </w:t>
      </w:r>
    </w:p>
    <w:p w14:paraId="79980959"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5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5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5C"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5D"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Ναι. </w:t>
      </w:r>
    </w:p>
    <w:p w14:paraId="7998095E"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5F"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60"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61" w14:textId="77777777" w:rsidR="006149CC" w:rsidRDefault="00922564">
      <w:pPr>
        <w:spacing w:line="600" w:lineRule="auto"/>
        <w:ind w:firstLine="720"/>
        <w:contextualSpacing/>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Συνεπώς η τροπολογία με γενικό αριθμό 1261 και ειδικό 204 έγινε δεκτή, όπως τροποποιήθηκε από την κυρία Υπουργό, κατά πλειοψηφία και εντάσσεται στο νομοσχέδιο ως ίδιο άρθρο.</w:t>
      </w:r>
    </w:p>
    <w:p w14:paraId="7998096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1263 και ειδικό 205, όπως τροποποιήθηκε από την κυρία Υπουργό; </w:t>
      </w:r>
    </w:p>
    <w:p w14:paraId="7998096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6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 </w:t>
      </w:r>
    </w:p>
    <w:p w14:paraId="7998096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66"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67"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79980968"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Όμως, κύριε Πρόεδρε, θα ήθελα να επισημάνω κάτι. Στο Σώμα που μοιράστηκε στους εισηγητές και τους ειδικούς αγορητές, η συγκεκριμένη τροπολογία αναφέρεται σε διαφορετικά άρθρα. </w:t>
      </w:r>
    </w:p>
    <w:p w14:paraId="79980969"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Σύμφωνα με τον Κανονισμό δεν μπορεί να διασπαστεί και να ψηφιστούν επιμέρους. </w:t>
      </w:r>
    </w:p>
    <w:p w14:paraId="7998096A"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Στο σύνολο της τροπολογίας, λοιπόν, εμείς ψηφίζουμε «παρών». Ξαναθυμίζω, στις μισθολογικές ρυθμίσεις που αφορούν ΕΠ και ΕΔΙΠ λέμε «ναι». Για τα ζητήματα του Ταμείου Παρακαταθηκών και Δανείων λέμε «ναι». Λέμε «όχι» για την ΑΑΔΕ και «παρών» στις υπόλοιπες τροποποιήσεις του ν.4484. </w:t>
      </w:r>
    </w:p>
    <w:p w14:paraId="7998096B"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Συνεχίζουμε με την ίδια τροπολογία. </w:t>
      </w:r>
    </w:p>
    <w:p w14:paraId="7998096C" w14:textId="77777777" w:rsidR="006149CC" w:rsidRDefault="00922564">
      <w:pPr>
        <w:spacing w:line="600" w:lineRule="auto"/>
        <w:ind w:firstLine="720"/>
        <w:contextualSpacing/>
        <w:jc w:val="both"/>
        <w:rPr>
          <w:rFonts w:eastAsia="Times New Roman"/>
          <w:szCs w:val="24"/>
        </w:rPr>
      </w:pPr>
      <w:r>
        <w:rPr>
          <w:rFonts w:eastAsia="Times New Roman"/>
          <w:szCs w:val="24"/>
        </w:rPr>
        <w:t>Τι ψηφίζουν τα υπόλοιπα κόμματα;</w:t>
      </w:r>
    </w:p>
    <w:p w14:paraId="7998096D" w14:textId="77777777" w:rsidR="006149CC" w:rsidRDefault="00922564">
      <w:pPr>
        <w:spacing w:line="600" w:lineRule="auto"/>
        <w:ind w:firstLine="720"/>
        <w:contextualSpacing/>
        <w:jc w:val="both"/>
        <w:rPr>
          <w:rFonts w:eastAsia="Times New Roman"/>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7998096E"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Όχι.</w:t>
      </w:r>
    </w:p>
    <w:p w14:paraId="7998096F"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70" w14:textId="77777777" w:rsidR="006149CC" w:rsidRDefault="00922564">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η τροπολογία με γενικό αριθμό 1263 και ειδικό 205 έγινε δεκτή, όπως τροποποιήθηκε από την κυρία Υπουργό, κατά πλειοψηφία και εντάσσεται στο νομοσχέδιο ως ίδια άρθρα.</w:t>
      </w:r>
    </w:p>
    <w:p w14:paraId="7998097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1266 και ειδικό 206 ως έχει; </w:t>
      </w:r>
    </w:p>
    <w:p w14:paraId="79980972"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73"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 </w:t>
      </w:r>
    </w:p>
    <w:p w14:paraId="79980974"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75"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76"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77"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78"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79"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7A" w14:textId="77777777" w:rsidR="006149CC" w:rsidRDefault="00922564">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η τροπολογία με γενικό αριθμό 1266 και ειδικό 206 έγινε δεκτή ως έχει κατά πλειοψηφία και εντάσσεται στο νομοσχέδιο ως ίδια άρθρα.</w:t>
      </w:r>
    </w:p>
    <w:p w14:paraId="7998097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7998097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ακροτελεύτιο άρθρο, όπως τροποποιήθηκε από την κυρία Υπουργό; </w:t>
      </w:r>
    </w:p>
    <w:p w14:paraId="7998097D"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Ναι.</w:t>
      </w:r>
    </w:p>
    <w:p w14:paraId="7998097E"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w:t>
      </w:r>
    </w:p>
    <w:p w14:paraId="7998097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79980980"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79980981" w14:textId="77777777" w:rsidR="006149CC" w:rsidRDefault="00922564">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79980982"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79980983" w14:textId="77777777" w:rsidR="006149CC" w:rsidRDefault="00922564">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79980984" w14:textId="77777777" w:rsidR="006149CC" w:rsidRDefault="00922564">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9980985" w14:textId="77777777" w:rsidR="006149CC" w:rsidRDefault="00922564">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Το ακροτελεύτιο άρθρο έγινε δεκτό, όπως τροποποιήθηκε από την κυρία Υπουργό, κατά πλειοψηφία.</w:t>
      </w:r>
    </w:p>
    <w:p w14:paraId="79980986"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Οικονομικών: «Κύρωση της Πολυμερούς Συμφωνίας Αρμοδίων Αρχών για την Ανταλλαγή Εκθέσεων ανά Χώρα, διατάξεις εφαρμογής και λοιπές διατάξεις», έγινε δεκτό επί της αρχής και επί των άρθρων.</w:t>
      </w:r>
    </w:p>
    <w:p w14:paraId="79980987"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νομοσχεδίου και στο σύνολο.</w:t>
      </w:r>
    </w:p>
    <w:p w14:paraId="79980988" w14:textId="77777777" w:rsidR="006149CC" w:rsidRDefault="00922564">
      <w:pPr>
        <w:spacing w:after="0"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79980989"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Ναι. </w:t>
      </w:r>
    </w:p>
    <w:p w14:paraId="7998098A"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Ναι. </w:t>
      </w:r>
    </w:p>
    <w:p w14:paraId="7998098B"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7998098C"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ΓΕΡΜΕΝΗΣ: </w:t>
      </w:r>
      <w:r>
        <w:rPr>
          <w:rFonts w:eastAsia="Times New Roman" w:cs="Times New Roman"/>
          <w:szCs w:val="24"/>
        </w:rPr>
        <w:t xml:space="preserve">Όχι. </w:t>
      </w:r>
    </w:p>
    <w:p w14:paraId="7998098D"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7998098E" w14:textId="77777777" w:rsidR="006149CC" w:rsidRDefault="00922564">
      <w:pPr>
        <w:spacing w:after="0" w:line="600" w:lineRule="auto"/>
        <w:ind w:firstLine="720"/>
        <w:contextualSpacing/>
        <w:jc w:val="both"/>
        <w:rPr>
          <w:rFonts w:eastAsia="Times New Roman" w:cs="Times New Roman"/>
          <w:b/>
          <w:szCs w:val="24"/>
        </w:rPr>
      </w:pPr>
      <w:r>
        <w:rPr>
          <w:rFonts w:eastAsia="Times New Roman"/>
          <w:b/>
          <w:szCs w:val="24"/>
        </w:rPr>
        <w:t>ΔΗΜΗΤΡΙΟΣ ΚΑΜΜΕΝΟΣ (Η΄ Αντιπρόεδρος της Βουλής):</w:t>
      </w:r>
      <w:r>
        <w:rPr>
          <w:rFonts w:eastAsia="Times New Roman"/>
          <w:szCs w:val="24"/>
        </w:rPr>
        <w:t xml:space="preserve"> </w:t>
      </w:r>
      <w:r>
        <w:rPr>
          <w:rFonts w:eastAsia="Times New Roman" w:cs="Times New Roman"/>
          <w:szCs w:val="24"/>
        </w:rPr>
        <w:t>Ναι.</w:t>
      </w:r>
      <w:r>
        <w:rPr>
          <w:rFonts w:eastAsia="Times New Roman" w:cs="Times New Roman"/>
          <w:b/>
          <w:szCs w:val="24"/>
        </w:rPr>
        <w:t xml:space="preserve"> </w:t>
      </w:r>
    </w:p>
    <w:p w14:paraId="7998098F"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79980990"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9980991"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 νομοσχέδιο έγινε δεκτό και στο σύνολο κατά πλειοψηφία. </w:t>
      </w:r>
    </w:p>
    <w:p w14:paraId="79980992"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το νομοσχέδιο του Υπουργείου Οικονομικών: «Κύρωση της Πολυμερούς Συμφωνίας Αρμόδιων Αρχών για την Ανταλλαγή Εκθέσεων ανά Χώρα, διατάξεις εφαρμογής και λοιπές διατάξεις» έγινε δεκτό κατά πλειοψηφία, σε μόνη συζήτηση, επί της αρχής, των άρθρων και του συνόλου και έχει ως εξής: </w:t>
      </w:r>
    </w:p>
    <w:p w14:paraId="79980993" w14:textId="77777777" w:rsidR="006149CC" w:rsidRDefault="00922564">
      <w:pPr>
        <w:spacing w:after="0" w:line="600" w:lineRule="auto"/>
        <w:contextualSpacing/>
        <w:jc w:val="center"/>
        <w:rPr>
          <w:rFonts w:eastAsia="Times New Roman" w:cs="Times New Roman"/>
          <w:color w:val="FF0000"/>
          <w:szCs w:val="24"/>
        </w:rPr>
      </w:pPr>
      <w:r w:rsidRPr="00A3217D">
        <w:rPr>
          <w:rFonts w:eastAsia="Times New Roman" w:cs="Times New Roman"/>
          <w:color w:val="FF0000"/>
          <w:szCs w:val="24"/>
        </w:rPr>
        <w:t xml:space="preserve">(Να καταχωριστεί το κείμενο του νομοσχεδίου </w:t>
      </w:r>
      <w:proofErr w:type="spellStart"/>
      <w:r w:rsidRPr="00A3217D">
        <w:rPr>
          <w:rFonts w:eastAsia="Times New Roman" w:cs="Times New Roman"/>
          <w:color w:val="FF0000"/>
          <w:szCs w:val="24"/>
        </w:rPr>
        <w:t>σελ</w:t>
      </w:r>
      <w:proofErr w:type="spellEnd"/>
      <w:r w:rsidRPr="00A3217D">
        <w:rPr>
          <w:rFonts w:eastAsia="Times New Roman" w:cs="Times New Roman"/>
          <w:color w:val="FF0000"/>
          <w:szCs w:val="24"/>
        </w:rPr>
        <w:t xml:space="preserve"> 105α)</w:t>
      </w:r>
    </w:p>
    <w:p w14:paraId="79980994"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9980995"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79980996"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το Σώμα παρέσχε τη ζητηθείσα εξουσιοδότηση. </w:t>
      </w:r>
    </w:p>
    <w:p w14:paraId="79980997"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τέσσερις εκπαιδευτικοί συνοδοί τους από το 5</w:t>
      </w:r>
      <w:r>
        <w:rPr>
          <w:rFonts w:eastAsia="Times New Roman" w:cs="Times New Roman"/>
          <w:vertAlign w:val="superscript"/>
        </w:rPr>
        <w:t>ο</w:t>
      </w:r>
      <w:r>
        <w:rPr>
          <w:rFonts w:eastAsia="Times New Roman" w:cs="Times New Roman"/>
        </w:rPr>
        <w:t xml:space="preserve"> Δημοτικό Σχολείο Κορυδαλλού.  </w:t>
      </w:r>
    </w:p>
    <w:p w14:paraId="79980998" w14:textId="77777777" w:rsidR="006149CC" w:rsidRDefault="00922564">
      <w:pPr>
        <w:spacing w:after="0"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79980999" w14:textId="77777777" w:rsidR="006149CC" w:rsidRDefault="00922564">
      <w:pPr>
        <w:spacing w:after="0"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7998099A" w14:textId="77777777" w:rsidR="006149CC" w:rsidRDefault="00922564">
      <w:pPr>
        <w:spacing w:after="0" w:line="600" w:lineRule="auto"/>
        <w:ind w:firstLine="720"/>
        <w:contextualSpacing/>
        <w:jc w:val="both"/>
        <w:rPr>
          <w:rFonts w:eastAsia="Times New Roman" w:cs="Times New Roman"/>
        </w:rPr>
      </w:pPr>
      <w:r>
        <w:rPr>
          <w:rFonts w:eastAsia="Times New Roman" w:cs="Times New Roman"/>
        </w:rPr>
        <w:t xml:space="preserve">Παιδιά, παρακολουθείτε το τέλος της ψηφοφορίας. Προηγουμένως είχε γίνει συζήτηση. </w:t>
      </w:r>
    </w:p>
    <w:p w14:paraId="7998099B" w14:textId="77777777" w:rsidR="006149CC" w:rsidRDefault="00922564">
      <w:pPr>
        <w:spacing w:after="0" w:line="600" w:lineRule="auto"/>
        <w:ind w:firstLine="720"/>
        <w:contextualSpacing/>
        <w:jc w:val="both"/>
        <w:rPr>
          <w:rFonts w:eastAsia="Times New Roman" w:cs="Times New Roman"/>
          <w:szCs w:val="24"/>
        </w:rPr>
      </w:pPr>
      <w:r>
        <w:rPr>
          <w:rFonts w:eastAsia="Times New Roman" w:cs="Times New Roman"/>
        </w:rPr>
        <w:t>Κυρίες και κύριοι συνάδελφοι, στο σημείο αυτό θα κάνουμε μία ολιγόλεπτη διακοπή και θα επανέλθουμε στις 12.00΄, με αντικείμενο εργασιών του Σώματος</w:t>
      </w:r>
      <w:r>
        <w:rPr>
          <w:rFonts w:eastAsia="Times New Roman" w:cs="Times New Roman"/>
          <w:szCs w:val="24"/>
        </w:rPr>
        <w:t xml:space="preserve">: Συζήτηση και λήψη απόφασης, σύμφωνα με το άρθρο 62 του Συντάγματος και τα άρθρο 83 του Κανονισμού της Βουλής, για αιτήσεις άρσεις ασυλίας Βουλευτών, σύμφωνα με την ειδική ημερήσια διάταξη που έχει διανεμηθεί. </w:t>
      </w:r>
    </w:p>
    <w:p w14:paraId="7998099C" w14:textId="77777777" w:rsidR="006149CC" w:rsidRDefault="00922564">
      <w:pPr>
        <w:spacing w:after="0" w:line="600" w:lineRule="auto"/>
        <w:contextualSpacing/>
        <w:jc w:val="center"/>
        <w:rPr>
          <w:rFonts w:eastAsia="Times New Roman" w:cs="Times New Roman"/>
          <w:szCs w:val="24"/>
        </w:rPr>
      </w:pPr>
      <w:r>
        <w:rPr>
          <w:rFonts w:eastAsia="Times New Roman" w:cs="Times New Roman"/>
          <w:szCs w:val="24"/>
        </w:rPr>
        <w:t>(ΔΙΑΚΟΠΗ)</w:t>
      </w:r>
    </w:p>
    <w:p w14:paraId="7998099D" w14:textId="77777777" w:rsidR="006149CC" w:rsidRDefault="00922564">
      <w:pPr>
        <w:spacing w:after="0"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14:paraId="7998099E" w14:textId="77777777" w:rsidR="006149CC" w:rsidRDefault="00922564">
      <w:pPr>
        <w:spacing w:after="0" w:line="600" w:lineRule="auto"/>
        <w:contextualSpacing/>
        <w:jc w:val="center"/>
        <w:rPr>
          <w:rFonts w:eastAsia="Times New Roman" w:cs="Times New Roman"/>
          <w:szCs w:val="24"/>
        </w:rPr>
      </w:pPr>
      <w:r>
        <w:rPr>
          <w:rFonts w:eastAsia="Times New Roman" w:cs="Times New Roman"/>
          <w:szCs w:val="24"/>
        </w:rPr>
        <w:t>(ΜΕΤΑ ΤΗ ΔΙΑΚΟΠΗ)</w:t>
      </w:r>
    </w:p>
    <w:p w14:paraId="7998099F"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cs="Times New Roman"/>
          <w:b/>
          <w:bCs/>
          <w:szCs w:val="24"/>
        </w:rPr>
        <w:t xml:space="preserve">ΠΡΟΕΔΡΕΥΟΥΣΑ (Αναστασία Χριστοδουλοπούλου): </w:t>
      </w:r>
      <w:r>
        <w:rPr>
          <w:rFonts w:eastAsia="Times New Roman"/>
          <w:szCs w:val="24"/>
        </w:rPr>
        <w:t>Κυρίες και κύριοι συνάδελφοι, συνεχίζεται η συνεδρίαση.</w:t>
      </w:r>
    </w:p>
    <w:p w14:paraId="799809A0"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Εισερχόμαστε στην </w:t>
      </w:r>
    </w:p>
    <w:p w14:paraId="799809A1" w14:textId="77777777" w:rsidR="006149CC" w:rsidRDefault="00922564">
      <w:pPr>
        <w:widowControl w:val="0"/>
        <w:autoSpaceDE w:val="0"/>
        <w:autoSpaceDN w:val="0"/>
        <w:adjustRightInd w:val="0"/>
        <w:spacing w:line="600" w:lineRule="auto"/>
        <w:ind w:firstLine="720"/>
        <w:contextualSpacing/>
        <w:jc w:val="center"/>
        <w:rPr>
          <w:rFonts w:eastAsia="Times New Roman"/>
          <w:b/>
          <w:bCs/>
          <w:szCs w:val="24"/>
        </w:rPr>
      </w:pPr>
      <w:r>
        <w:rPr>
          <w:rFonts w:eastAsia="Times New Roman"/>
          <w:b/>
          <w:bCs/>
          <w:szCs w:val="24"/>
        </w:rPr>
        <w:t>ΕΙΔΙΚΗ ΗΜΕΡΗΣΙΑ ΔΙΑΤΑΞΗ</w:t>
      </w:r>
    </w:p>
    <w:p w14:paraId="799809A2"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Αιτήσεις άρσης ασυλίας Βουλευτών: συζήτηση και λήψη απόφασης, σύμφωνα με τα άρθρα 62 </w:t>
      </w:r>
      <w:r>
        <w:rPr>
          <w:rFonts w:eastAsia="Times New Roman"/>
          <w:szCs w:val="24"/>
        </w:rPr>
        <w:lastRenderedPageBreak/>
        <w:t xml:space="preserve">του Συντάγματος και 83 του Κανονισμού της Βουλής, για τις αιτήσεις άρσης της ασυλίας των Βουλευτών κυρίων Ηλία Κασιδιάρη και Χριστόφορου Βερναρδάκη. </w:t>
      </w:r>
    </w:p>
    <w:p w14:paraId="799809A3"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έκθεση στις 28-9-2017, σύμφωνα με την οποία τα μέλη της επιτροπής πρότειναν ομόφωνα την άρση της ασυλίας του κ. Ηλία Κασιδιάρη. </w:t>
      </w:r>
    </w:p>
    <w:p w14:paraId="799809A4"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έκθεση στις 28-9-2017, σύμφωνα με την οποία τα μέλη της επιτροπής πρότειναν, κατά πλειοψηφία, τη μη άρση της ασυλίας του κ. Χριστόφορου Βερναρδάκη.  </w:t>
      </w:r>
    </w:p>
    <w:p w14:paraId="799809A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Σύμφωνα με το άρθρο 83 του Κανονισμού, η Βουλή δεν εισέρχεται στην ουσία των υποθέσεων, αλλά ερευνάται μόνο εάν η πράξη για την οποία ζητείται η άρση της ασυλίας συνδέεται με την πολιτική ή κοινοβουλευτική δραστηριότητα του Βουλευτή ή η δίωξη ή η μήνυση ή η έγκληση υποκρύπτει πολιτική σκοπιμότητα. </w:t>
      </w:r>
    </w:p>
    <w:p w14:paraId="799809A6"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w:t>
      </w:r>
    </w:p>
    <w:p w14:paraId="799809A7" w14:textId="77777777" w:rsidR="006149CC" w:rsidRDefault="00922564">
      <w:pPr>
        <w:spacing w:line="600" w:lineRule="auto"/>
        <w:ind w:firstLine="720"/>
        <w:contextualSpacing/>
        <w:jc w:val="both"/>
        <w:rPr>
          <w:rFonts w:eastAsia="Times New Roman"/>
          <w:szCs w:val="24"/>
        </w:rPr>
      </w:pPr>
      <w:r>
        <w:rPr>
          <w:rFonts w:eastAsia="Times New Roman"/>
          <w:szCs w:val="24"/>
        </w:rPr>
        <w:t>Ο λόγος δίδεται πάντα, εφόσον ζητηθεί, στον Βουλευτή στον οποίο αφορά η αίτηση και στους Προέδρους των Κοινοβουλευτικών Ομάδων ή στους αναπληρωτές τους.</w:t>
      </w:r>
    </w:p>
    <w:p w14:paraId="799809A8" w14:textId="77777777" w:rsidR="006149CC" w:rsidRDefault="00922564">
      <w:pPr>
        <w:spacing w:line="600" w:lineRule="auto"/>
        <w:ind w:firstLine="720"/>
        <w:contextualSpacing/>
        <w:jc w:val="both"/>
        <w:rPr>
          <w:rFonts w:eastAsia="Times New Roman"/>
          <w:szCs w:val="24"/>
        </w:rPr>
      </w:pPr>
      <w:r>
        <w:rPr>
          <w:rFonts w:eastAsia="Times New Roman"/>
          <w:szCs w:val="24"/>
        </w:rPr>
        <w:t>Υπενθυμίζω ότι σύμφωνα με την απόφαση της Διάσκεψης των Προέδρων της 23</w:t>
      </w:r>
      <w:r>
        <w:rPr>
          <w:rFonts w:eastAsia="Times New Roman"/>
          <w:szCs w:val="24"/>
          <w:vertAlign w:val="superscript"/>
        </w:rPr>
        <w:t>ης</w:t>
      </w:r>
      <w:r>
        <w:rPr>
          <w:rFonts w:eastAsia="Times New Roman"/>
          <w:szCs w:val="24"/>
        </w:rPr>
        <w:t xml:space="preserve"> Μαρτίου 2005, έχουμε δεχθεί επί των αιτήσεων άρσης ασυλίας η Βουλή να αποφασίζει με ονομαστική ψηφοφορία και με ψηφοδέλτιο. </w:t>
      </w:r>
    </w:p>
    <w:p w14:paraId="799809A9"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 xml:space="preserve">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 </w:t>
      </w:r>
    </w:p>
    <w:p w14:paraId="799809AA" w14:textId="77777777" w:rsidR="006149CC" w:rsidRDefault="00922564">
      <w:pPr>
        <w:spacing w:line="600" w:lineRule="auto"/>
        <w:ind w:firstLine="720"/>
        <w:contextualSpacing/>
        <w:jc w:val="both"/>
        <w:rPr>
          <w:rFonts w:eastAsia="Times New Roman"/>
          <w:szCs w:val="24"/>
        </w:rPr>
      </w:pPr>
      <w:r>
        <w:rPr>
          <w:rFonts w:eastAsia="Times New Roman"/>
          <w:szCs w:val="24"/>
        </w:rPr>
        <w:t>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w:t>
      </w:r>
    </w:p>
    <w:p w14:paraId="799809AB" w14:textId="77777777" w:rsidR="006149CC" w:rsidRDefault="00922564">
      <w:pPr>
        <w:spacing w:line="600" w:lineRule="auto"/>
        <w:ind w:firstLine="720"/>
        <w:contextualSpacing/>
        <w:jc w:val="both"/>
        <w:rPr>
          <w:rFonts w:eastAsia="Times New Roman"/>
          <w:szCs w:val="24"/>
        </w:rPr>
      </w:pPr>
      <w:r>
        <w:rPr>
          <w:rFonts w:eastAsia="Times New Roman"/>
          <w:szCs w:val="24"/>
        </w:rPr>
        <w:t>Η πρώτη υπόθεση αφορά στον συνάδελφο κ. Ηλία Κασιδιάρη. Η δεύτερη αφορά στον συνάδελφο κ. Χριστόφορο Βερναρδάκη.</w:t>
      </w:r>
    </w:p>
    <w:p w14:paraId="799809AC" w14:textId="77777777" w:rsidR="006149CC" w:rsidRDefault="00922564">
      <w:pPr>
        <w:spacing w:line="600" w:lineRule="auto"/>
        <w:ind w:firstLine="720"/>
        <w:contextualSpacing/>
        <w:jc w:val="both"/>
        <w:rPr>
          <w:rFonts w:eastAsia="Times New Roman"/>
          <w:szCs w:val="24"/>
        </w:rPr>
      </w:pPr>
      <w:r>
        <w:rPr>
          <w:rFonts w:eastAsia="Times New Roman"/>
          <w:szCs w:val="24"/>
        </w:rPr>
        <w:t>Επί της πρώτης αίτησης, υπάρχει συνάδελφος που ζητά τον λόγο κατά το άρθρο 108 του Κανονισμού; Κανείς.</w:t>
      </w:r>
    </w:p>
    <w:p w14:paraId="799809AD" w14:textId="77777777" w:rsidR="006149CC" w:rsidRDefault="00922564">
      <w:pPr>
        <w:spacing w:line="600" w:lineRule="auto"/>
        <w:ind w:firstLine="720"/>
        <w:contextualSpacing/>
        <w:jc w:val="both"/>
        <w:rPr>
          <w:rFonts w:eastAsia="Times New Roman"/>
          <w:szCs w:val="24"/>
        </w:rPr>
      </w:pPr>
      <w:r>
        <w:rPr>
          <w:rFonts w:eastAsia="Times New Roman"/>
          <w:szCs w:val="24"/>
        </w:rPr>
        <w:t>Επί της δεύτερης αίτησης, υπάρχει συνάδελφος που ζητά τον λόγο κατά το άρθρο 108 του Κανονισμού; Κανείς.</w:t>
      </w:r>
    </w:p>
    <w:p w14:paraId="799809AE"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στο σημείο αυτό θα διεξαχθεί ονομαστική ψηφοφορία. </w:t>
      </w:r>
    </w:p>
    <w:p w14:paraId="799809AF"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Έχει καταρτιστεί ψηφοδέλτιο με τα ονόματα των συναδέλφων για τους οποίους ζητείται η άρση της της ασυλίας. </w:t>
      </w:r>
    </w:p>
    <w:p w14:paraId="799809B0"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Κάθε συνάδελφος θα σημειώνει την ψήφο του δίπλα στα ονόματα των συναδέλφων για τους οποίους ζητείται η άρση της ασυλίας. </w:t>
      </w:r>
    </w:p>
    <w:p w14:paraId="799809B1"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Εκείνος που ψηφίζει υπέρ της άρσης της ασυλίας σημειώνει την προτίμησή του δίπλα στο όνομα του Βουλευτή και στη στήλη «ΝΑΙ», δηλαδή, λέει «ΝΑΙ» στην αίτηση του εισαγγελέα που ζητεί την άρση της ασυλίας. </w:t>
      </w:r>
    </w:p>
    <w:p w14:paraId="799809B2" w14:textId="77777777" w:rsidR="006149CC" w:rsidRDefault="00922564">
      <w:pPr>
        <w:spacing w:line="600" w:lineRule="auto"/>
        <w:ind w:firstLine="720"/>
        <w:contextualSpacing/>
        <w:jc w:val="both"/>
        <w:rPr>
          <w:rFonts w:eastAsia="Times New Roman"/>
          <w:szCs w:val="24"/>
        </w:rPr>
      </w:pPr>
      <w:r>
        <w:rPr>
          <w:rFonts w:eastAsia="Times New Roman"/>
          <w:szCs w:val="24"/>
        </w:rPr>
        <w:lastRenderedPageBreak/>
        <w:t xml:space="preserve">Εκείνος που ψηφίζει κατά της άρσης της ασυλίας σημειώνει δίπλα στο όνομα του Βουλευτή και στη στήλη «ΟΧΙ», αντιστοίχως «ΟΧΙ». </w:t>
      </w:r>
    </w:p>
    <w:p w14:paraId="799809B3" w14:textId="77777777" w:rsidR="006149CC" w:rsidRDefault="00922564">
      <w:pPr>
        <w:spacing w:line="600" w:lineRule="auto"/>
        <w:ind w:firstLine="720"/>
        <w:contextualSpacing/>
        <w:jc w:val="both"/>
        <w:rPr>
          <w:rFonts w:eastAsia="Times New Roman"/>
          <w:szCs w:val="24"/>
        </w:rPr>
      </w:pPr>
      <w:r>
        <w:rPr>
          <w:rFonts w:eastAsia="Times New Roman"/>
          <w:szCs w:val="24"/>
        </w:rPr>
        <w:t>Εκείνος που ψηφίζει «ΠΑΡΩΝ» θα το σημειώσει στην αντίστοιχη στήλη του ψηφοδελτίου.</w:t>
      </w:r>
    </w:p>
    <w:p w14:paraId="799809B4" w14:textId="77777777" w:rsidR="006149CC" w:rsidRDefault="00922564">
      <w:pPr>
        <w:spacing w:line="600" w:lineRule="auto"/>
        <w:ind w:firstLine="720"/>
        <w:contextualSpacing/>
        <w:jc w:val="both"/>
        <w:rPr>
          <w:rFonts w:eastAsia="Times New Roman"/>
          <w:szCs w:val="24"/>
        </w:rPr>
      </w:pPr>
      <w:r>
        <w:rPr>
          <w:rFonts w:eastAsia="Times New Roman"/>
          <w:szCs w:val="24"/>
        </w:rPr>
        <w:t>Στο ψηφοδέλτιο θα αναγράφει κάθε συνάδελφος -όπως είπαμε-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799809B5"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Στη συνέχεια και με την εκφώνηση του ονόματός του από τους επί του καταλόγου συναδέλφους, θα παραδίδει το ψηφοδέλτιο στους συναδέλφους κ. Γεώργιο Ψυχογιό από τον ΣΥΡΙΖΑ και κ.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οι οποίοι θα το μονογράφουν και θα ανακοινώνουν ότι ο Βουλευτής εψήφισε. </w:t>
      </w:r>
    </w:p>
    <w:p w14:paraId="799809B6" w14:textId="77777777" w:rsidR="006149CC" w:rsidRDefault="00922564">
      <w:pPr>
        <w:spacing w:line="600" w:lineRule="auto"/>
        <w:ind w:firstLine="720"/>
        <w:contextualSpacing/>
        <w:jc w:val="both"/>
        <w:rPr>
          <w:rFonts w:eastAsia="Times New Roman"/>
          <w:szCs w:val="24"/>
        </w:rPr>
      </w:pPr>
      <w:r>
        <w:rPr>
          <w:rFonts w:eastAsia="Times New Roman"/>
          <w:szCs w:val="24"/>
        </w:rPr>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w:t>
      </w:r>
    </w:p>
    <w:p w14:paraId="799809B7" w14:textId="77777777" w:rsidR="006149CC" w:rsidRDefault="00922564">
      <w:pPr>
        <w:spacing w:line="600" w:lineRule="auto"/>
        <w:ind w:firstLine="720"/>
        <w:contextualSpacing/>
        <w:jc w:val="both"/>
        <w:rPr>
          <w:rFonts w:eastAsia="Times New Roman"/>
          <w:szCs w:val="24"/>
        </w:rPr>
      </w:pPr>
      <w:r>
        <w:rPr>
          <w:rFonts w:eastAsia="Times New Roman"/>
          <w:szCs w:val="24"/>
        </w:rPr>
        <w:t>Συμφωνεί το Σώμα;</w:t>
      </w:r>
    </w:p>
    <w:p w14:paraId="799809B8" w14:textId="77777777" w:rsidR="006149CC" w:rsidRDefault="00922564">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799809B9" w14:textId="77777777" w:rsidR="006149CC" w:rsidRDefault="00922564">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Συνεπώς το Σώμα </w:t>
      </w:r>
      <w:proofErr w:type="spellStart"/>
      <w:r>
        <w:rPr>
          <w:rFonts w:eastAsia="Times New Roman"/>
          <w:bCs/>
          <w:szCs w:val="24"/>
        </w:rPr>
        <w:t>συνεφώνησε</w:t>
      </w:r>
      <w:proofErr w:type="spellEnd"/>
      <w:r>
        <w:rPr>
          <w:rFonts w:eastAsia="Times New Roman"/>
          <w:bCs/>
          <w:szCs w:val="24"/>
        </w:rPr>
        <w:t xml:space="preserve"> ομοφώνως.</w:t>
      </w:r>
    </w:p>
    <w:p w14:paraId="799809BA" w14:textId="77777777" w:rsidR="006149CC" w:rsidRDefault="00922564">
      <w:pPr>
        <w:spacing w:line="600" w:lineRule="auto"/>
        <w:ind w:firstLine="720"/>
        <w:contextualSpacing/>
        <w:jc w:val="both"/>
        <w:rPr>
          <w:rFonts w:eastAsia="Times New Roman"/>
          <w:szCs w:val="24"/>
        </w:rPr>
      </w:pPr>
      <w:r>
        <w:rPr>
          <w:rFonts w:eastAsia="Times New Roman"/>
          <w:bCs/>
          <w:szCs w:val="24"/>
        </w:rPr>
        <w:lastRenderedPageBreak/>
        <w:t>Τέλος θα ήθελα να σας ενημερώσω ότι, όπως πάντα, έχουν έρθει στο Προεδρείο επιστολές ή τηλεομοιότυπα (φαξ) συναδέλφων, σύμφωνα με το άρθρο 70</w:t>
      </w:r>
      <w:r>
        <w:rPr>
          <w:rFonts w:eastAsia="Times New Roman"/>
          <w:szCs w:val="24"/>
        </w:rPr>
        <w:t>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799809BB" w14:textId="77777777" w:rsidR="006149CC" w:rsidRDefault="00922564">
      <w:pPr>
        <w:spacing w:line="600" w:lineRule="auto"/>
        <w:ind w:firstLine="720"/>
        <w:contextualSpacing/>
        <w:jc w:val="both"/>
        <w:rPr>
          <w:rFonts w:eastAsia="Times New Roman"/>
          <w:szCs w:val="24"/>
        </w:rPr>
      </w:pPr>
      <w:r>
        <w:rPr>
          <w:rFonts w:eastAsia="Times New Roman"/>
          <w:szCs w:val="24"/>
        </w:rPr>
        <w:t xml:space="preserve">Καλούνται επί του καταλόγου οι Βουλευτές κ. Μάριος </w:t>
      </w:r>
      <w:proofErr w:type="spellStart"/>
      <w:r>
        <w:rPr>
          <w:rFonts w:eastAsia="Times New Roman"/>
          <w:szCs w:val="24"/>
        </w:rPr>
        <w:t>Κάτσης</w:t>
      </w:r>
      <w:proofErr w:type="spellEnd"/>
      <w:r>
        <w:rPr>
          <w:rFonts w:eastAsia="Times New Roman"/>
          <w:szCs w:val="24"/>
        </w:rPr>
        <w:t xml:space="preserve"> από τον ΣΥΡΙΖΑ και κ. Βασίλειος </w:t>
      </w:r>
      <w:proofErr w:type="spellStart"/>
      <w:r>
        <w:rPr>
          <w:rFonts w:eastAsia="Times New Roman"/>
          <w:szCs w:val="24"/>
        </w:rPr>
        <w:t>Γιόγιακας</w:t>
      </w:r>
      <w:proofErr w:type="spellEnd"/>
      <w:r>
        <w:rPr>
          <w:rFonts w:eastAsia="Times New Roman"/>
          <w:szCs w:val="24"/>
        </w:rPr>
        <w:t xml:space="preserve"> από τη Νέα Δημοκρατία.</w:t>
      </w:r>
    </w:p>
    <w:p w14:paraId="799809BC" w14:textId="77777777" w:rsidR="006149CC" w:rsidRDefault="00922564">
      <w:pPr>
        <w:spacing w:line="600" w:lineRule="auto"/>
        <w:ind w:firstLine="720"/>
        <w:contextualSpacing/>
        <w:jc w:val="both"/>
        <w:rPr>
          <w:rFonts w:eastAsia="Times New Roman"/>
          <w:szCs w:val="24"/>
        </w:rPr>
      </w:pPr>
      <w:r>
        <w:rPr>
          <w:rFonts w:eastAsia="Times New Roman"/>
          <w:szCs w:val="24"/>
        </w:rPr>
        <w:t>Παρακαλώ να αρχίσει η ανάγνωση του καταλόγου.</w:t>
      </w:r>
    </w:p>
    <w:p w14:paraId="799809BD" w14:textId="77777777" w:rsidR="006149CC" w:rsidRDefault="00922564">
      <w:pPr>
        <w:spacing w:line="600" w:lineRule="auto"/>
        <w:ind w:firstLine="720"/>
        <w:contextualSpacing/>
        <w:jc w:val="center"/>
        <w:rPr>
          <w:rFonts w:eastAsia="Times New Roman"/>
          <w:szCs w:val="24"/>
        </w:rPr>
      </w:pPr>
      <w:r>
        <w:rPr>
          <w:rFonts w:eastAsia="Times New Roman"/>
          <w:szCs w:val="24"/>
        </w:rPr>
        <w:t>(ΨΗΦΟΦΟΡΙΑ)</w:t>
      </w:r>
    </w:p>
    <w:p w14:paraId="799809BE" w14:textId="77777777" w:rsidR="006149CC" w:rsidRDefault="00922564">
      <w:pPr>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799809BF"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Υπάρχει συνάδελφος, ο οποίος δεν άκουσε το όνομά του; Κανείς.</w:t>
      </w:r>
    </w:p>
    <w:p w14:paraId="799809C0"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Οι σφραγισμένες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14:paraId="799809C1"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14:paraId="799809C2" w14:textId="77777777" w:rsidR="006149CC" w:rsidRDefault="00922564">
      <w:pPr>
        <w:contextualSpacing/>
        <w:jc w:val="center"/>
        <w:rPr>
          <w:rFonts w:eastAsia="Times New Roman" w:cs="Times New Roman"/>
          <w:color w:val="FF0000"/>
          <w:szCs w:val="24"/>
        </w:rPr>
      </w:pPr>
      <w:r w:rsidRPr="006836AE">
        <w:rPr>
          <w:rFonts w:eastAsia="Times New Roman" w:cs="Times New Roman"/>
          <w:color w:val="FF0000"/>
          <w:szCs w:val="24"/>
        </w:rPr>
        <w:t>ΑΛΛΑΓΗ ΣΕΛ</w:t>
      </w:r>
      <w:r>
        <w:rPr>
          <w:rFonts w:eastAsia="Times New Roman" w:cs="Times New Roman"/>
          <w:color w:val="FF0000"/>
          <w:szCs w:val="24"/>
        </w:rPr>
        <w:t>ΙΔΑΣ</w:t>
      </w:r>
    </w:p>
    <w:p w14:paraId="799809C3" w14:textId="77777777" w:rsidR="006149CC" w:rsidRDefault="00922564">
      <w:pPr>
        <w:contextualSpacing/>
        <w:jc w:val="center"/>
        <w:rPr>
          <w:rFonts w:eastAsia="Times New Roman" w:cs="Times New Roman"/>
          <w:color w:val="000000" w:themeColor="text1"/>
          <w:szCs w:val="24"/>
        </w:rPr>
      </w:pPr>
      <w:r w:rsidRPr="00942111">
        <w:rPr>
          <w:rFonts w:eastAsia="Times New Roman" w:cs="Times New Roman"/>
          <w:color w:val="000000" w:themeColor="text1"/>
          <w:szCs w:val="24"/>
        </w:rPr>
        <w:t>(Να μπουν οι σελίδες 114 -117)</w:t>
      </w:r>
    </w:p>
    <w:p w14:paraId="799809C4" w14:textId="77777777" w:rsidR="006149CC" w:rsidRDefault="00922564">
      <w:pPr>
        <w:contextualSpacing/>
        <w:jc w:val="center"/>
        <w:rPr>
          <w:rFonts w:eastAsia="Times New Roman" w:cs="Times New Roman"/>
          <w:szCs w:val="24"/>
        </w:rPr>
      </w:pPr>
      <w:r w:rsidRPr="006836AE">
        <w:rPr>
          <w:rFonts w:eastAsia="Times New Roman" w:cs="Times New Roman"/>
          <w:color w:val="FF0000"/>
          <w:szCs w:val="24"/>
        </w:rPr>
        <w:t>ΑΛΛΑΓΗ ΣΕΛ</w:t>
      </w:r>
      <w:r>
        <w:rPr>
          <w:rFonts w:eastAsia="Times New Roman" w:cs="Times New Roman"/>
          <w:color w:val="FF0000"/>
          <w:szCs w:val="24"/>
        </w:rPr>
        <w:t>ΙΔΑΣ</w:t>
      </w:r>
    </w:p>
    <w:p w14:paraId="799809C5"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799809C6" w14:textId="77777777" w:rsidR="006149CC" w:rsidRDefault="00922564">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799809C7" w14:textId="77777777" w:rsidR="006149CC" w:rsidRDefault="00922564">
      <w:pPr>
        <w:widowControl w:val="0"/>
        <w:autoSpaceDE w:val="0"/>
        <w:autoSpaceDN w:val="0"/>
        <w:adjustRightInd w:val="0"/>
        <w:spacing w:line="600" w:lineRule="auto"/>
        <w:ind w:firstLine="720"/>
        <w:contextualSpacing/>
        <w:jc w:val="center"/>
        <w:rPr>
          <w:rFonts w:eastAsia="Times New Roman"/>
          <w:bCs/>
          <w:szCs w:val="24"/>
        </w:rPr>
      </w:pPr>
      <w:r>
        <w:rPr>
          <w:rFonts w:eastAsia="Times New Roman"/>
          <w:bCs/>
          <w:szCs w:val="24"/>
        </w:rPr>
        <w:t>(ΜΕΤΑ ΤΗΝ ΚΑΤΑΜΕΤΡΗΣΗ)</w:t>
      </w:r>
    </w:p>
    <w:p w14:paraId="799809C8" w14:textId="77777777" w:rsidR="006149CC" w:rsidRDefault="00922564">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 xml:space="preserve">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 </w:t>
      </w:r>
    </w:p>
    <w:p w14:paraId="799809C9"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Ψήφισαν συνολικά 188 Βουλευτές.</w:t>
      </w:r>
    </w:p>
    <w:p w14:paraId="799809CA"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Για την υπόθεση του συναδέλφου κ. Ηλία Κασιδιάρη:</w:t>
      </w:r>
    </w:p>
    <w:p w14:paraId="799809CB"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ασυλίας, δηλαδή «ΝΑΙ», ψήφισαν 188 Βουλευτές.</w:t>
      </w:r>
    </w:p>
    <w:p w14:paraId="799809CC"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Κατά της άρσεως ασυλίας, δηλαδή «ΟΧΙ», ψήφισε ουδείς.</w:t>
      </w:r>
    </w:p>
    <w:p w14:paraId="799809CD"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«ΠΑΡΩΝ» ψήφισε ουδείς.</w:t>
      </w:r>
    </w:p>
    <w:p w14:paraId="799809CE"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Συνεπώς η αίτηση της εισαγγελικής αρχής έγινε δεκτή για την άρση της ασυλίας του κ. Κασιδιάρη.</w:t>
      </w:r>
    </w:p>
    <w:p w14:paraId="799809CF"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Για την υπόθεση του συναδέλφου κ. Χριστόφορου Βερναρδάκη:</w:t>
      </w:r>
    </w:p>
    <w:p w14:paraId="799809D0" w14:textId="77777777" w:rsidR="006149CC" w:rsidRDefault="00922564">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ασυλίας, δηλαδή «ΝΑΙ»,  ψήφισαν 42 Βουλευτές.</w:t>
      </w:r>
    </w:p>
    <w:p w14:paraId="799809D1"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Κατά της άρσεως ασυλίας, δηλαδή «ΟΧΙ», ψήφισαν 146 Βουλευτές.</w:t>
      </w:r>
    </w:p>
    <w:p w14:paraId="799809D2"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«ΠΑΡΩΝ» ψήφισε ουδείς. </w:t>
      </w:r>
    </w:p>
    <w:p w14:paraId="799809D3"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Συνεπώς η αίτηση της εισαγγελικής αρχής απορρίπτεται</w:t>
      </w:r>
    </w:p>
    <w:p w14:paraId="799809D4"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(Το πρωτόκολλο και τα ψηφοδέλτια της διεξαχθείσης ονομαστικής ψηφοφορίας καταχωρίζονται στα Πρακτικά και έχουν ως εξής:</w:t>
      </w:r>
    </w:p>
    <w:p w14:paraId="799809D5" w14:textId="77777777" w:rsidR="006149CC" w:rsidRDefault="00922564">
      <w:pPr>
        <w:widowControl w:val="0"/>
        <w:tabs>
          <w:tab w:val="left" w:pos="3692"/>
        </w:tabs>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ΑΛΛΑΓΗ ΣΕΛΙΔΑΣ</w:t>
      </w:r>
    </w:p>
    <w:p w14:paraId="799809D6" w14:textId="77777777" w:rsidR="006149CC" w:rsidRDefault="00922564">
      <w:pPr>
        <w:widowControl w:val="0"/>
        <w:tabs>
          <w:tab w:val="left" w:pos="3692"/>
        </w:tabs>
        <w:autoSpaceDE w:val="0"/>
        <w:autoSpaceDN w:val="0"/>
        <w:adjustRightInd w:val="0"/>
        <w:spacing w:line="600" w:lineRule="auto"/>
        <w:ind w:firstLine="720"/>
        <w:contextualSpacing/>
        <w:jc w:val="center"/>
        <w:rPr>
          <w:rFonts w:eastAsia="Times New Roman"/>
          <w:color w:val="000000" w:themeColor="text1"/>
          <w:szCs w:val="24"/>
        </w:rPr>
      </w:pPr>
      <w:r w:rsidRPr="003D1231">
        <w:rPr>
          <w:rFonts w:eastAsia="Times New Roman"/>
          <w:color w:val="000000" w:themeColor="text1"/>
          <w:szCs w:val="24"/>
        </w:rPr>
        <w:t>(Να μπει το πρωτόκολλο και τα ψηφοδέλτια</w:t>
      </w:r>
      <w:r>
        <w:rPr>
          <w:rFonts w:eastAsia="Times New Roman"/>
          <w:color w:val="000000" w:themeColor="text1"/>
          <w:szCs w:val="24"/>
        </w:rPr>
        <w:t xml:space="preserve"> </w:t>
      </w:r>
      <w:proofErr w:type="spellStart"/>
      <w:r>
        <w:rPr>
          <w:rFonts w:eastAsia="Times New Roman"/>
          <w:color w:val="000000" w:themeColor="text1"/>
          <w:szCs w:val="24"/>
        </w:rPr>
        <w:t>σελ</w:t>
      </w:r>
      <w:proofErr w:type="spellEnd"/>
      <w:r>
        <w:rPr>
          <w:rFonts w:eastAsia="Times New Roman"/>
          <w:color w:val="000000" w:themeColor="text1"/>
          <w:szCs w:val="24"/>
        </w:rPr>
        <w:t xml:space="preserve"> 119</w:t>
      </w:r>
      <w:r w:rsidRPr="00E1410B">
        <w:rPr>
          <w:rFonts w:eastAsia="Times New Roman"/>
          <w:color w:val="000000" w:themeColor="text1"/>
          <w:szCs w:val="24"/>
          <w:vertAlign w:val="superscript"/>
        </w:rPr>
        <w:t>α</w:t>
      </w:r>
      <w:r>
        <w:rPr>
          <w:rFonts w:eastAsia="Times New Roman"/>
          <w:color w:val="000000" w:themeColor="text1"/>
          <w:szCs w:val="24"/>
        </w:rPr>
        <w:t>- 119β</w:t>
      </w:r>
      <w:r w:rsidRPr="003D1231">
        <w:rPr>
          <w:rFonts w:eastAsia="Times New Roman"/>
          <w:color w:val="000000" w:themeColor="text1"/>
          <w:szCs w:val="24"/>
        </w:rPr>
        <w:t>)</w:t>
      </w:r>
    </w:p>
    <w:p w14:paraId="799809D7" w14:textId="77777777" w:rsidR="006149CC" w:rsidRDefault="00922564">
      <w:pPr>
        <w:widowControl w:val="0"/>
        <w:tabs>
          <w:tab w:val="left" w:pos="3692"/>
        </w:tabs>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ΑΛΛΑΓΗ ΣΕΛΙΔΑΣ</w:t>
      </w:r>
    </w:p>
    <w:p w14:paraId="799809D8" w14:textId="77777777" w:rsidR="006149CC" w:rsidRDefault="00922564">
      <w:pPr>
        <w:widowControl w:val="0"/>
        <w:tabs>
          <w:tab w:val="left" w:pos="3692"/>
        </w:tabs>
        <w:autoSpaceDE w:val="0"/>
        <w:autoSpaceDN w:val="0"/>
        <w:adjustRightInd w:val="0"/>
        <w:spacing w:after="0" w:line="600" w:lineRule="auto"/>
        <w:ind w:firstLine="964"/>
        <w:contextualSpacing/>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οι Υπουργοί Εξωτερικών,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και οι Αναπληρωτές Υπουργοί Εσωτερικών, Οικονομίας και Ανάπτυξης, Εθνικής Άμυνας,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Υγείας, Περιβάλλοντος και Ενέργειας και Αγροτικής Ανάπτυξης και Τροφίμων, καθώς και οι Υφυπουργοί Εξωτερικών και Πολιτισμού και Αθλητισμού κατέθεσαν στις 4-10-2017 σχέδιο νόμου: «Κύρωση της Ενισχυμένης Συμφωνίας Εταιρικής Σχέσης και Συνεργασίας μεταξύ της Ευρωπαϊκής Ένωσης και των Κρατών Μελών της αφενός και της Δημοκρατίας του Καζακστάν, αφετέρου».</w:t>
      </w:r>
    </w:p>
    <w:p w14:paraId="799809D9" w14:textId="77777777" w:rsidR="006149CC" w:rsidRDefault="00922564">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799809DA"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99809DB"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99809DC" w14:textId="77777777" w:rsidR="006149CC" w:rsidRDefault="00922564">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13.10΄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5 Οκτωβρίου 2017 και ώρα 9.30΄, με αντικείμενο εργασιών του Σώματος: κοινοβουλευτικό έλεγχο, συζήτηση επικαίρων ερωτήσεων.</w:t>
      </w:r>
    </w:p>
    <w:p w14:paraId="799809DD" w14:textId="77777777" w:rsidR="006149CC" w:rsidRDefault="00922564">
      <w:pPr>
        <w:spacing w:line="600" w:lineRule="auto"/>
        <w:ind w:left="720"/>
        <w:contextualSpacing/>
        <w:jc w:val="both"/>
        <w:rPr>
          <w:rFonts w:eastAsia="Times New Roman" w:cs="Times New Roman"/>
          <w:szCs w:val="24"/>
        </w:rPr>
      </w:pPr>
      <w:r>
        <w:rPr>
          <w:rFonts w:eastAsia="Times New Roman" w:cs="Times New Roman"/>
          <w:b/>
          <w:bCs/>
          <w:szCs w:val="24"/>
        </w:rPr>
        <w:lastRenderedPageBreak/>
        <w:t>Ο ΠΡΟΕΔΡΟΣ                                                        ΟΙ ΓΡΑΜΜΑΤΕΙΣ</w:t>
      </w:r>
      <w:r>
        <w:rPr>
          <w:rFonts w:eastAsia="Times New Roman" w:cs="Times New Roman"/>
          <w:szCs w:val="24"/>
        </w:rPr>
        <w:t xml:space="preserve">  </w:t>
      </w:r>
    </w:p>
    <w:sectPr w:rsidR="006149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1HTS6w2NCyANWYozuAcRyF4VIkg=" w:salt="KeJMIvXrNwN4oBECC5uY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CC"/>
    <w:rsid w:val="00032FC1"/>
    <w:rsid w:val="000E331B"/>
    <w:rsid w:val="006149CC"/>
    <w:rsid w:val="009225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076F"/>
  <w15:docId w15:val="{4A38EDE3-C6D8-4980-86AC-3D841A25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31D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3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517</MetadataID>
    <Session xmlns="641f345b-441b-4b81-9152-adc2e73ba5e1">Γ´</Session>
    <Date xmlns="641f345b-441b-4b81-9152-adc2e73ba5e1">2017-10-03T21:00:00+00:00</Date>
    <Status xmlns="641f345b-441b-4b81-9152-adc2e73ba5e1">
      <Url>http://srv-sp1/praktika/Lists/Incoming_Metadata/EditForm.aspx?ID=517&amp;Source=/praktika/Recordings_Library/Forms/AllItems.aspx</Url>
      <Description>Δημοσιεύτηκε</Description>
    </Status>
    <Meeting xmlns="641f345b-441b-4b81-9152-adc2e73ba5e1">Γ´</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D9A3AA-99B3-488F-8017-20BF0192E8A1}">
  <ds:schemaRefs>
    <ds:schemaRef ds:uri="http://schemas.microsoft.com/office/2006/documentManagement/types"/>
    <ds:schemaRef ds:uri="http://schemas.microsoft.com/office/2006/metadata/properties"/>
    <ds:schemaRef ds:uri="http://purl.org/dc/elements/1.1/"/>
    <ds:schemaRef ds:uri="http://purl.org/dc/dcmitype/"/>
    <ds:schemaRef ds:uri="http://www.w3.org/XML/1998/namespace"/>
    <ds:schemaRef ds:uri="http://purl.org/dc/terms/"/>
    <ds:schemaRef ds:uri="641f345b-441b-4b81-9152-adc2e73ba5e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89B7BE42-2A47-489D-99BB-FCEB93115E2A}">
  <ds:schemaRefs>
    <ds:schemaRef ds:uri="http://schemas.microsoft.com/sharepoint/v3/contenttype/forms"/>
  </ds:schemaRefs>
</ds:datastoreItem>
</file>

<file path=customXml/itemProps3.xml><?xml version="1.0" encoding="utf-8"?>
<ds:datastoreItem xmlns:ds="http://schemas.openxmlformats.org/officeDocument/2006/customXml" ds:itemID="{3B63A56A-0CB5-4B11-9496-E877E20E7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18670</Words>
  <Characters>100824</Characters>
  <Application>Microsoft Office Word</Application>
  <DocSecurity>0</DocSecurity>
  <Lines>840</Lines>
  <Paragraphs>238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2017-10-11T07:25:00Z</dcterms:created>
  <dcterms:modified xsi:type="dcterms:W3CDTF">2017-10-11T07:25:00Z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