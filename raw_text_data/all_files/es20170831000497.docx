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235FA" w14:textId="77777777" w:rsidR="00B658DA" w:rsidRPr="00B658DA" w:rsidRDefault="00B658DA" w:rsidP="00B658DA">
      <w:pPr>
        <w:spacing w:after="0" w:line="360" w:lineRule="auto"/>
        <w:rPr>
          <w:ins w:id="0" w:author="Φλούδα Χριστίνα" w:date="2017-09-05T13:47:00Z"/>
          <w:rFonts w:eastAsia="Times New Roman"/>
          <w:szCs w:val="24"/>
          <w:lang w:eastAsia="en-US"/>
        </w:rPr>
      </w:pPr>
      <w:bookmarkStart w:id="1" w:name="_GoBack"/>
      <w:bookmarkEnd w:id="1"/>
      <w:ins w:id="2" w:author="Φλούδα Χριστίνα" w:date="2017-09-05T13:47:00Z">
        <w:r w:rsidRPr="00B658D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3CD74A9" w14:textId="77777777" w:rsidR="00B658DA" w:rsidRPr="00B658DA" w:rsidRDefault="00B658DA" w:rsidP="00B658DA">
      <w:pPr>
        <w:spacing w:after="0" w:line="360" w:lineRule="auto"/>
        <w:rPr>
          <w:ins w:id="3" w:author="Φλούδα Χριστίνα" w:date="2017-09-05T13:47:00Z"/>
          <w:rFonts w:eastAsia="Times New Roman"/>
          <w:szCs w:val="24"/>
          <w:lang w:eastAsia="en-US"/>
        </w:rPr>
      </w:pPr>
    </w:p>
    <w:p w14:paraId="5C01641D" w14:textId="77777777" w:rsidR="00B658DA" w:rsidRPr="00B658DA" w:rsidRDefault="00B658DA" w:rsidP="00B658DA">
      <w:pPr>
        <w:spacing w:after="0" w:line="360" w:lineRule="auto"/>
        <w:rPr>
          <w:ins w:id="4" w:author="Φλούδα Χριστίνα" w:date="2017-09-05T13:47:00Z"/>
          <w:rFonts w:eastAsia="Times New Roman"/>
          <w:szCs w:val="24"/>
          <w:lang w:eastAsia="en-US"/>
        </w:rPr>
      </w:pPr>
      <w:ins w:id="5" w:author="Φλούδα Χριστίνα" w:date="2017-09-05T13:47:00Z">
        <w:r w:rsidRPr="00B658DA">
          <w:rPr>
            <w:rFonts w:eastAsia="Times New Roman"/>
            <w:szCs w:val="24"/>
            <w:lang w:eastAsia="en-US"/>
          </w:rPr>
          <w:t>ΠΙΝΑΚΑΣ ΠΕΡΙΕΧΟΜΕΝΩΝ</w:t>
        </w:r>
      </w:ins>
    </w:p>
    <w:p w14:paraId="3C6A9BE1" w14:textId="77777777" w:rsidR="00B658DA" w:rsidRPr="00B658DA" w:rsidRDefault="00B658DA" w:rsidP="00B658DA">
      <w:pPr>
        <w:spacing w:after="0" w:line="360" w:lineRule="auto"/>
        <w:rPr>
          <w:ins w:id="6" w:author="Φλούδα Χριστίνα" w:date="2017-09-05T13:47:00Z"/>
          <w:rFonts w:eastAsia="Times New Roman"/>
          <w:szCs w:val="24"/>
          <w:lang w:eastAsia="en-US"/>
        </w:rPr>
      </w:pPr>
      <w:ins w:id="7" w:author="Φλούδα Χριστίνα" w:date="2017-09-05T13:47:00Z">
        <w:r w:rsidRPr="00B658DA">
          <w:rPr>
            <w:rFonts w:eastAsia="Times New Roman"/>
            <w:szCs w:val="24"/>
            <w:lang w:eastAsia="en-US"/>
          </w:rPr>
          <w:t xml:space="preserve">ΙΖ΄ ΠΕΡΙΟΔΟΣ </w:t>
        </w:r>
      </w:ins>
    </w:p>
    <w:p w14:paraId="60EADD6E" w14:textId="77777777" w:rsidR="00B658DA" w:rsidRPr="00B658DA" w:rsidRDefault="00B658DA" w:rsidP="00B658DA">
      <w:pPr>
        <w:spacing w:after="0" w:line="360" w:lineRule="auto"/>
        <w:rPr>
          <w:ins w:id="8" w:author="Φλούδα Χριστίνα" w:date="2017-09-05T13:47:00Z"/>
          <w:rFonts w:eastAsia="Times New Roman"/>
          <w:szCs w:val="24"/>
          <w:lang w:eastAsia="en-US"/>
        </w:rPr>
      </w:pPr>
      <w:ins w:id="9" w:author="Φλούδα Χριστίνα" w:date="2017-09-05T13:47:00Z">
        <w:r w:rsidRPr="00B658DA">
          <w:rPr>
            <w:rFonts w:eastAsia="Times New Roman"/>
            <w:szCs w:val="24"/>
            <w:lang w:eastAsia="en-US"/>
          </w:rPr>
          <w:t>ΠΡΟΕΔΡΕΥΟΜΕΝΗΣ ΚΟΙΝΟΒΟΥΛΕΥΤΙΚΗΣ ΔΗΜΟΚΡΑΤΙΑΣ</w:t>
        </w:r>
      </w:ins>
    </w:p>
    <w:p w14:paraId="2D3DA4DF" w14:textId="77777777" w:rsidR="00B658DA" w:rsidRPr="00B658DA" w:rsidRDefault="00B658DA" w:rsidP="00B658DA">
      <w:pPr>
        <w:spacing w:after="0" w:line="360" w:lineRule="auto"/>
        <w:rPr>
          <w:ins w:id="10" w:author="Φλούδα Χριστίνα" w:date="2017-09-05T13:47:00Z"/>
          <w:rFonts w:eastAsia="Times New Roman"/>
          <w:szCs w:val="24"/>
          <w:lang w:eastAsia="en-US"/>
        </w:rPr>
      </w:pPr>
      <w:ins w:id="11" w:author="Φλούδα Χριστίνα" w:date="2017-09-05T13:47:00Z">
        <w:r w:rsidRPr="00B658DA">
          <w:rPr>
            <w:rFonts w:eastAsia="Times New Roman"/>
            <w:szCs w:val="24"/>
            <w:lang w:eastAsia="en-US"/>
          </w:rPr>
          <w:t>ΣΥΝΟΔΟΣ Β΄</w:t>
        </w:r>
      </w:ins>
    </w:p>
    <w:p w14:paraId="30EAC5AC" w14:textId="77777777" w:rsidR="00B658DA" w:rsidRPr="00B658DA" w:rsidRDefault="00B658DA" w:rsidP="00B658DA">
      <w:pPr>
        <w:spacing w:after="0" w:line="360" w:lineRule="auto"/>
        <w:rPr>
          <w:ins w:id="12" w:author="Φλούδα Χριστίνα" w:date="2017-09-05T13:47:00Z"/>
          <w:rFonts w:eastAsia="Times New Roman"/>
          <w:szCs w:val="24"/>
          <w:lang w:eastAsia="en-US"/>
        </w:rPr>
      </w:pPr>
    </w:p>
    <w:p w14:paraId="39AE15FA" w14:textId="77777777" w:rsidR="00B658DA" w:rsidRPr="00B658DA" w:rsidRDefault="00B658DA" w:rsidP="00B658DA">
      <w:pPr>
        <w:spacing w:after="0" w:line="360" w:lineRule="auto"/>
        <w:rPr>
          <w:ins w:id="13" w:author="Φλούδα Χριστίνα" w:date="2017-09-05T13:47:00Z"/>
          <w:rFonts w:eastAsia="Times New Roman"/>
          <w:szCs w:val="24"/>
          <w:lang w:eastAsia="en-US"/>
        </w:rPr>
      </w:pPr>
      <w:ins w:id="14" w:author="Φλούδα Χριστίνα" w:date="2017-09-05T13:47:00Z">
        <w:r w:rsidRPr="00B658DA">
          <w:rPr>
            <w:rFonts w:eastAsia="Times New Roman"/>
            <w:szCs w:val="24"/>
            <w:lang w:eastAsia="en-US"/>
          </w:rPr>
          <w:t>ΣΥΝΕΔΡΙΑΣΗ ΡΞΘ΄</w:t>
        </w:r>
      </w:ins>
    </w:p>
    <w:p w14:paraId="668DDE07" w14:textId="77777777" w:rsidR="00B658DA" w:rsidRPr="00B658DA" w:rsidRDefault="00B658DA" w:rsidP="00B658DA">
      <w:pPr>
        <w:spacing w:after="0" w:line="360" w:lineRule="auto"/>
        <w:rPr>
          <w:ins w:id="15" w:author="Φλούδα Χριστίνα" w:date="2017-09-05T13:47:00Z"/>
          <w:rFonts w:eastAsia="Times New Roman"/>
          <w:szCs w:val="24"/>
          <w:lang w:eastAsia="en-US"/>
        </w:rPr>
      </w:pPr>
      <w:ins w:id="16" w:author="Φλούδα Χριστίνα" w:date="2017-09-05T13:47:00Z">
        <w:r w:rsidRPr="00B658DA">
          <w:rPr>
            <w:rFonts w:eastAsia="Times New Roman"/>
            <w:szCs w:val="24"/>
            <w:lang w:eastAsia="en-US"/>
          </w:rPr>
          <w:t>Πέμπτη  31 Αυγούστου 2017</w:t>
        </w:r>
      </w:ins>
    </w:p>
    <w:p w14:paraId="6B8B93F3" w14:textId="77777777" w:rsidR="00B658DA" w:rsidRPr="00B658DA" w:rsidRDefault="00B658DA" w:rsidP="00B658DA">
      <w:pPr>
        <w:spacing w:after="0" w:line="360" w:lineRule="auto"/>
        <w:rPr>
          <w:ins w:id="17" w:author="Φλούδα Χριστίνα" w:date="2017-09-05T13:47:00Z"/>
          <w:rFonts w:eastAsia="Times New Roman"/>
          <w:szCs w:val="24"/>
          <w:lang w:eastAsia="en-US"/>
        </w:rPr>
      </w:pPr>
    </w:p>
    <w:p w14:paraId="64B7B036" w14:textId="77777777" w:rsidR="00B658DA" w:rsidRPr="00B658DA" w:rsidRDefault="00B658DA" w:rsidP="00B658DA">
      <w:pPr>
        <w:spacing w:after="0" w:line="360" w:lineRule="auto"/>
        <w:rPr>
          <w:ins w:id="18" w:author="Φλούδα Χριστίνα" w:date="2017-09-05T13:47:00Z"/>
          <w:rFonts w:eastAsia="Times New Roman"/>
          <w:szCs w:val="24"/>
          <w:lang w:eastAsia="en-US"/>
        </w:rPr>
      </w:pPr>
      <w:ins w:id="19" w:author="Φλούδα Χριστίνα" w:date="2017-09-05T13:47:00Z">
        <w:r w:rsidRPr="00B658DA">
          <w:rPr>
            <w:rFonts w:eastAsia="Times New Roman"/>
            <w:szCs w:val="24"/>
            <w:lang w:eastAsia="en-US"/>
          </w:rPr>
          <w:t>ΘΕΜΑΤΑ</w:t>
        </w:r>
      </w:ins>
    </w:p>
    <w:p w14:paraId="75EFE6D9" w14:textId="77777777" w:rsidR="00B658DA" w:rsidRPr="00B658DA" w:rsidRDefault="00B658DA" w:rsidP="00B658DA">
      <w:pPr>
        <w:spacing w:after="0" w:line="360" w:lineRule="auto"/>
        <w:rPr>
          <w:ins w:id="20" w:author="Φλούδα Χριστίνα" w:date="2017-09-05T13:47:00Z"/>
          <w:rFonts w:eastAsia="Times New Roman"/>
          <w:szCs w:val="24"/>
          <w:lang w:eastAsia="en-US"/>
        </w:rPr>
      </w:pPr>
      <w:ins w:id="21" w:author="Φλούδα Χριστίνα" w:date="2017-09-05T13:47:00Z">
        <w:r w:rsidRPr="00B658DA">
          <w:rPr>
            <w:rFonts w:eastAsia="Times New Roman"/>
            <w:szCs w:val="24"/>
            <w:lang w:eastAsia="en-US"/>
          </w:rPr>
          <w:t xml:space="preserve"> </w:t>
        </w:r>
        <w:r w:rsidRPr="00B658DA">
          <w:rPr>
            <w:rFonts w:eastAsia="Times New Roman"/>
            <w:szCs w:val="24"/>
            <w:lang w:eastAsia="en-US"/>
          </w:rPr>
          <w:br/>
          <w:t xml:space="preserve">Α. ΕΙΔΙΚΑ ΘΕΜΑΤΑ </w:t>
        </w:r>
        <w:r w:rsidRPr="00B658DA">
          <w:rPr>
            <w:rFonts w:eastAsia="Times New Roman"/>
            <w:szCs w:val="24"/>
            <w:lang w:eastAsia="en-US"/>
          </w:rPr>
          <w:br/>
          <w:t xml:space="preserve">1.  Άδεια απουσίας του Βουλευτή κ. Κ. Βλάση, σελ. </w:t>
        </w:r>
        <w:r w:rsidRPr="00B658DA">
          <w:rPr>
            <w:rFonts w:eastAsia="Times New Roman"/>
            <w:szCs w:val="24"/>
            <w:lang w:eastAsia="en-US"/>
          </w:rPr>
          <w:br/>
          <w:t xml:space="preserve">2. Ανακοινώνεται ότι τη συνεδρίαση παρακολουθούν η Πρόεδρος της Επιτροπής Τρεχουσών Υποθέσεων του Κογκρέσου Τοπικών και Περιφερειακών Αρχών του Συμβουλίου της Ευρώπης κ. Γκαμπριέλ </w:t>
        </w:r>
        <w:proofErr w:type="spellStart"/>
        <w:r w:rsidRPr="00B658DA">
          <w:rPr>
            <w:rFonts w:eastAsia="Times New Roman"/>
            <w:szCs w:val="24"/>
            <w:lang w:eastAsia="en-US"/>
          </w:rPr>
          <w:t>Νεφ</w:t>
        </w:r>
        <w:proofErr w:type="spellEnd"/>
        <w:r w:rsidRPr="00B658DA">
          <w:rPr>
            <w:rFonts w:eastAsia="Times New Roman"/>
            <w:szCs w:val="24"/>
            <w:lang w:eastAsia="en-US"/>
          </w:rPr>
          <w:t xml:space="preserve">, η Προϊστάμενη της Διεύθυνσης Νομοθετικών Δραστηριοτήτων του Κογκρέσου Τοπικών και Περιφερειακών Αρχών του Συμβουλίου της Ευρώπης κ. </w:t>
        </w:r>
        <w:proofErr w:type="spellStart"/>
        <w:r w:rsidRPr="00B658DA">
          <w:rPr>
            <w:rFonts w:eastAsia="Times New Roman"/>
            <w:szCs w:val="24"/>
            <w:lang w:eastAsia="en-US"/>
          </w:rPr>
          <w:t>Ρενάτε</w:t>
        </w:r>
        <w:proofErr w:type="spellEnd"/>
        <w:r w:rsidRPr="00B658DA">
          <w:rPr>
            <w:rFonts w:eastAsia="Times New Roman"/>
            <w:szCs w:val="24"/>
            <w:lang w:eastAsia="en-US"/>
          </w:rPr>
          <w:t xml:space="preserve"> </w:t>
        </w:r>
        <w:proofErr w:type="spellStart"/>
        <w:r w:rsidRPr="00B658DA">
          <w:rPr>
            <w:rFonts w:eastAsia="Times New Roman"/>
            <w:szCs w:val="24"/>
            <w:lang w:eastAsia="en-US"/>
          </w:rPr>
          <w:t>Ζίγκουντ</w:t>
        </w:r>
        <w:proofErr w:type="spellEnd"/>
        <w:r w:rsidRPr="00B658DA">
          <w:rPr>
            <w:rFonts w:eastAsia="Times New Roman"/>
            <w:szCs w:val="24"/>
            <w:lang w:eastAsia="en-US"/>
          </w:rPr>
          <w:t xml:space="preserve"> και η Περιφερειάρχης Αττικής κ. Ρένα Δούρου, σελ. </w:t>
        </w:r>
        <w:r w:rsidRPr="00B658DA">
          <w:rPr>
            <w:rFonts w:eastAsia="Times New Roman"/>
            <w:szCs w:val="24"/>
            <w:lang w:eastAsia="en-US"/>
          </w:rPr>
          <w:br/>
          <w:t xml:space="preserve">3. Επί διαδικαστικού θέματος, σελ. </w:t>
        </w:r>
        <w:r w:rsidRPr="00B658DA">
          <w:rPr>
            <w:rFonts w:eastAsia="Times New Roman"/>
            <w:szCs w:val="24"/>
            <w:lang w:eastAsia="en-US"/>
          </w:rPr>
          <w:br/>
          <w:t xml:space="preserve">4. Επί προσωπικού θέματος, σελ. </w:t>
        </w:r>
        <w:r w:rsidRPr="00B658DA">
          <w:rPr>
            <w:rFonts w:eastAsia="Times New Roman"/>
            <w:szCs w:val="24"/>
            <w:lang w:eastAsia="en-US"/>
          </w:rPr>
          <w:br/>
          <w:t xml:space="preserve"> </w:t>
        </w:r>
        <w:r w:rsidRPr="00B658DA">
          <w:rPr>
            <w:rFonts w:eastAsia="Times New Roman"/>
            <w:szCs w:val="24"/>
            <w:lang w:eastAsia="en-US"/>
          </w:rPr>
          <w:br/>
          <w:t xml:space="preserve">Β. ΚΟΙΝΟΒΟΥΛΕΥΤΙΚΟΣ ΕΛΕΓΧΟΣ </w:t>
        </w:r>
        <w:r w:rsidRPr="00B658DA">
          <w:rPr>
            <w:rFonts w:eastAsia="Times New Roman"/>
            <w:szCs w:val="24"/>
            <w:lang w:eastAsia="en-US"/>
          </w:rPr>
          <w:br/>
          <w:t xml:space="preserve">1. Ανακοίνωση του δελτίου επικαίρων ερωτήσεων της Παρασκευής 1 Σεπτεμβρίου 2017, σελ. </w:t>
        </w:r>
        <w:r w:rsidRPr="00B658DA">
          <w:rPr>
            <w:rFonts w:eastAsia="Times New Roman"/>
            <w:szCs w:val="24"/>
            <w:lang w:eastAsia="en-US"/>
          </w:rPr>
          <w:br/>
          <w:t>2. Συζήτηση επικαίρων ερωτήσεων:</w:t>
        </w:r>
        <w:r w:rsidRPr="00B658DA">
          <w:rPr>
            <w:rFonts w:eastAsia="Times New Roman"/>
            <w:szCs w:val="24"/>
            <w:lang w:eastAsia="en-US"/>
          </w:rPr>
          <w:br/>
          <w:t xml:space="preserve">    α) Προς την Υπουργό Πολιτισμού και Αθλητισμού, με θέμα: «Εκτός ΕΣΠΑ το ακτινοβόλο μνημείο της Αμφίπολης, λόγω «ανωριμότητας» του έργου, με ευθύνη του Υπουργείου Πολιτισμού», σελ. </w:t>
        </w:r>
        <w:r w:rsidRPr="00B658DA">
          <w:rPr>
            <w:rFonts w:eastAsia="Times New Roman"/>
            <w:szCs w:val="24"/>
            <w:lang w:eastAsia="en-US"/>
          </w:rPr>
          <w:br/>
          <w:t xml:space="preserve">    β) Προς τον Υπουργό Εξωτερικών με θέμα: «Η άρνηση του Υπουργού Δικαιοσύνης στην πρόσκληση της Εσθονίας για συμμετοχή της Γενικής Γραμματείας Ανθρωπίνων Δικαιωμάτων σε συνέδριο με τίτλο «Η κληρονομιά στον 21ο αιώνα των εγκλημάτων που διαπράχθηκαν από τα κομμουνιστικά καθεστώτα»», σελ. </w:t>
        </w:r>
        <w:r w:rsidRPr="00B658DA">
          <w:rPr>
            <w:rFonts w:eastAsia="Times New Roman"/>
            <w:szCs w:val="24"/>
            <w:lang w:eastAsia="en-US"/>
          </w:rPr>
          <w:br/>
          <w:t xml:space="preserve">    γ) Προς τον Υπουργό Εσωτερικών:</w:t>
        </w:r>
        <w:r w:rsidRPr="00B658DA">
          <w:rPr>
            <w:rFonts w:eastAsia="Times New Roman"/>
            <w:szCs w:val="24"/>
            <w:lang w:eastAsia="en-US"/>
          </w:rPr>
          <w:br/>
          <w:t xml:space="preserve">        i. «Η βεβήλωση του ιερού μνημείου του Αγνώστου  </w:t>
        </w:r>
        <w:proofErr w:type="spellStart"/>
        <w:r w:rsidRPr="00B658DA">
          <w:rPr>
            <w:rFonts w:eastAsia="Times New Roman"/>
            <w:szCs w:val="24"/>
            <w:lang w:eastAsia="en-US"/>
          </w:rPr>
          <w:t>Στρατιώτου</w:t>
        </w:r>
        <w:proofErr w:type="spellEnd"/>
        <w:r w:rsidRPr="00B658DA">
          <w:rPr>
            <w:rFonts w:eastAsia="Times New Roman"/>
            <w:szCs w:val="24"/>
            <w:lang w:eastAsia="en-US"/>
          </w:rPr>
          <w:t xml:space="preserve">, ως αποτέλεσμα συνεχούς ατιμωρησίας», σελ. </w:t>
        </w:r>
        <w:r w:rsidRPr="00B658DA">
          <w:rPr>
            <w:rFonts w:eastAsia="Times New Roman"/>
            <w:szCs w:val="24"/>
            <w:lang w:eastAsia="en-US"/>
          </w:rPr>
          <w:br/>
          <w:t xml:space="preserve">        </w:t>
        </w:r>
        <w:proofErr w:type="spellStart"/>
        <w:r w:rsidRPr="00B658DA">
          <w:rPr>
            <w:rFonts w:eastAsia="Times New Roman"/>
            <w:szCs w:val="24"/>
            <w:lang w:eastAsia="en-US"/>
          </w:rPr>
          <w:t>ii</w:t>
        </w:r>
        <w:proofErr w:type="spellEnd"/>
        <w:r w:rsidRPr="00B658DA">
          <w:rPr>
            <w:rFonts w:eastAsia="Times New Roman"/>
            <w:szCs w:val="24"/>
            <w:lang w:eastAsia="en-US"/>
          </w:rPr>
          <w:t xml:space="preserve">. σχετικά με τη δράση των «Ανένταχτων </w:t>
        </w:r>
        <w:proofErr w:type="spellStart"/>
        <w:r w:rsidRPr="00B658DA">
          <w:rPr>
            <w:rFonts w:eastAsia="Times New Roman"/>
            <w:szCs w:val="24"/>
            <w:lang w:eastAsia="en-US"/>
          </w:rPr>
          <w:t>Μαιάνδριων</w:t>
        </w:r>
        <w:proofErr w:type="spellEnd"/>
        <w:r w:rsidRPr="00B658DA">
          <w:rPr>
            <w:rFonts w:eastAsia="Times New Roman"/>
            <w:szCs w:val="24"/>
            <w:lang w:eastAsia="en-US"/>
          </w:rPr>
          <w:t xml:space="preserve"> Εθνικιστών» και της «</w:t>
        </w:r>
        <w:proofErr w:type="spellStart"/>
        <w:r w:rsidRPr="00B658DA">
          <w:rPr>
            <w:rFonts w:eastAsia="Times New Roman"/>
            <w:szCs w:val="24"/>
            <w:lang w:eastAsia="en-US"/>
          </w:rPr>
          <w:t>Combat</w:t>
        </w:r>
        <w:proofErr w:type="spellEnd"/>
        <w:r w:rsidRPr="00B658DA">
          <w:rPr>
            <w:rFonts w:eastAsia="Times New Roman"/>
            <w:szCs w:val="24"/>
            <w:lang w:eastAsia="en-US"/>
          </w:rPr>
          <w:t xml:space="preserve"> 18 </w:t>
        </w:r>
        <w:proofErr w:type="spellStart"/>
        <w:r w:rsidRPr="00B658DA">
          <w:rPr>
            <w:rFonts w:eastAsia="Times New Roman"/>
            <w:szCs w:val="24"/>
            <w:lang w:eastAsia="en-US"/>
          </w:rPr>
          <w:t>Hellas</w:t>
        </w:r>
        <w:proofErr w:type="spellEnd"/>
        <w:r w:rsidRPr="00B658DA">
          <w:rPr>
            <w:rFonts w:eastAsia="Times New Roman"/>
            <w:szCs w:val="24"/>
            <w:lang w:eastAsia="en-US"/>
          </w:rPr>
          <w:t xml:space="preserve">» στο Μενίδι, σελ. </w:t>
        </w:r>
        <w:r w:rsidRPr="00B658DA">
          <w:rPr>
            <w:rFonts w:eastAsia="Times New Roman"/>
            <w:szCs w:val="24"/>
            <w:lang w:eastAsia="en-US"/>
          </w:rPr>
          <w:br/>
          <w:t xml:space="preserve">        </w:t>
        </w:r>
        <w:proofErr w:type="spellStart"/>
        <w:r w:rsidRPr="00B658DA">
          <w:rPr>
            <w:rFonts w:eastAsia="Times New Roman"/>
            <w:szCs w:val="24"/>
            <w:lang w:eastAsia="en-US"/>
          </w:rPr>
          <w:t>iii</w:t>
        </w:r>
        <w:proofErr w:type="spellEnd"/>
        <w:r w:rsidRPr="00B658DA">
          <w:rPr>
            <w:rFonts w:eastAsia="Times New Roman"/>
            <w:szCs w:val="24"/>
            <w:lang w:eastAsia="en-US"/>
          </w:rPr>
          <w:t xml:space="preserve">. με θέμα «Η μειωμένη χρηματοδότηση του Πυροσβεστικού Σώματος δημιουργεί μεγάλα προβλήματα στο έργο των πυροσβεστών και στην πυρόσβεση», σελ. </w:t>
        </w:r>
        <w:r w:rsidRPr="00B658DA">
          <w:rPr>
            <w:rFonts w:eastAsia="Times New Roman"/>
            <w:szCs w:val="24"/>
            <w:lang w:eastAsia="en-US"/>
          </w:rPr>
          <w:br/>
          <w:t xml:space="preserve">    δ) Προς την Υπουργό Εργασίας, Κοινωνικής Ασφάλισης και Κοινωνικής Αλληλεγγύης, σχετικά με την επαναλειτουργία της Παιδικής Στέγης « </w:t>
        </w:r>
        <w:proofErr w:type="spellStart"/>
        <w:r w:rsidRPr="00B658DA">
          <w:rPr>
            <w:rFonts w:eastAsia="Times New Roman"/>
            <w:szCs w:val="24"/>
            <w:lang w:eastAsia="en-US"/>
          </w:rPr>
          <w:t>Κρώσφηλδ</w:t>
        </w:r>
        <w:proofErr w:type="spellEnd"/>
        <w:r w:rsidRPr="00B658DA">
          <w:rPr>
            <w:rFonts w:eastAsia="Times New Roman"/>
            <w:szCs w:val="24"/>
            <w:lang w:eastAsia="en-US"/>
          </w:rPr>
          <w:t xml:space="preserve">», σελ. </w:t>
        </w:r>
        <w:r w:rsidRPr="00B658DA">
          <w:rPr>
            <w:rFonts w:eastAsia="Times New Roman"/>
            <w:szCs w:val="24"/>
            <w:lang w:eastAsia="en-US"/>
          </w:rPr>
          <w:br/>
          <w:t xml:space="preserve"> </w:t>
        </w:r>
        <w:r w:rsidRPr="00B658DA">
          <w:rPr>
            <w:rFonts w:eastAsia="Times New Roman"/>
            <w:szCs w:val="24"/>
            <w:lang w:eastAsia="en-US"/>
          </w:rPr>
          <w:br/>
          <w:t xml:space="preserve">Γ. ΝΟΜΟΘΕΤΙΚΗ ΕΡΓΑΣΙΑ </w:t>
        </w:r>
        <w:r w:rsidRPr="00B658DA">
          <w:rPr>
            <w:rFonts w:eastAsia="Times New Roman"/>
            <w:szCs w:val="24"/>
            <w:lang w:eastAsia="en-US"/>
          </w:rPr>
          <w:br/>
          <w:t>Κατάθεση σχεδίων νόμων:</w:t>
        </w:r>
        <w:r w:rsidRPr="00B658DA">
          <w:rPr>
            <w:rFonts w:eastAsia="Times New Roman"/>
            <w:szCs w:val="24"/>
            <w:lang w:eastAsia="en-US"/>
          </w:rPr>
          <w:br/>
          <w:t xml:space="preserve">   α) Οι Υπουργοί Εργασίας, Κοινωνικής Ασφάλισης και Κοινωνικής Αλληλεγγύης, Εσωτερικών, Οικονομίας και Ανάπτυξης, Ψηφιακής Πολιτικής, Τηλεπικοινωνιών και Ενημέρωσης, Δικαιοσύνης, Διαφάνειας και Ανθρώπινων Δικαιωμάτων, Οικονομικών, Υγείας, Διοικητικής Ανασυγκρότησης και Επικρατείας, οι Αναπληρωτές Υπουργοί Εργασίας, Κοινωνικής Ασφάλισης και Κοινωνικής Αλληλεγγύης, Οικονομικών και Υγείας, καθώς και ο Υφυπουργός Εργασίας, Κοινωνικής Ασφάλισης και Κοινωνικής Αλληλεγγύης κατέθεσαν στις 29-8-2017 σχέδιο νόμου με τίτλο: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σελ. </w:t>
        </w:r>
        <w:r w:rsidRPr="00B658DA">
          <w:rPr>
            <w:rFonts w:eastAsia="Times New Roman"/>
            <w:szCs w:val="24"/>
            <w:lang w:eastAsia="en-US"/>
          </w:rPr>
          <w:br/>
          <w:t xml:space="preserve">   β) Οι Υπουργοί Δικαιοσύνης, Διαφάνειας και Ανθρωπίνων Δικαιωμάτων, Οικονομικών, Ναυτιλίας και Νησιωτικής Πολιτικής και Εσωτερικών, καθώς και ο Αναπληρωτής Υπουργός Εσωτερικών κατέθεσαν στις 30-8-2017 σχέδιο νόμου με τίτλο: «Ευρωπαϊκή εντολή έρευνας στις ποινικές υποθέσεις - Εναρμόνιση της νομοθεσίας με την Οδηγία 2014/41/ΕΕ», σελ. </w:t>
        </w:r>
        <w:r w:rsidRPr="00B658DA">
          <w:rPr>
            <w:rFonts w:eastAsia="Times New Roman"/>
            <w:szCs w:val="24"/>
            <w:lang w:eastAsia="en-US"/>
          </w:rPr>
          <w:br/>
        </w:r>
      </w:ins>
    </w:p>
    <w:p w14:paraId="0F780DDE" w14:textId="77777777" w:rsidR="00B658DA" w:rsidRPr="00B658DA" w:rsidRDefault="00B658DA" w:rsidP="00B658DA">
      <w:pPr>
        <w:spacing w:after="0" w:line="360" w:lineRule="auto"/>
        <w:rPr>
          <w:ins w:id="22" w:author="Φλούδα Χριστίνα" w:date="2017-09-05T13:47:00Z"/>
          <w:rFonts w:eastAsia="Times New Roman"/>
          <w:szCs w:val="24"/>
          <w:lang w:eastAsia="en-US"/>
        </w:rPr>
      </w:pPr>
    </w:p>
    <w:p w14:paraId="0BB8BB05" w14:textId="77777777" w:rsidR="00B658DA" w:rsidRPr="00B658DA" w:rsidRDefault="00B658DA" w:rsidP="00B658DA">
      <w:pPr>
        <w:spacing w:after="0" w:line="360" w:lineRule="auto"/>
        <w:rPr>
          <w:ins w:id="23" w:author="Φλούδα Χριστίνα" w:date="2017-09-05T13:47:00Z"/>
          <w:rFonts w:eastAsia="Times New Roman"/>
          <w:szCs w:val="24"/>
          <w:lang w:eastAsia="en-US"/>
        </w:rPr>
      </w:pPr>
      <w:ins w:id="24" w:author="Φλούδα Χριστίνα" w:date="2017-09-05T13:47:00Z">
        <w:r w:rsidRPr="00B658DA">
          <w:rPr>
            <w:rFonts w:eastAsia="Times New Roman"/>
            <w:szCs w:val="24"/>
            <w:lang w:eastAsia="en-US"/>
          </w:rPr>
          <w:t>ΠΡΟΕΔΡΕΥΩΝ</w:t>
        </w:r>
      </w:ins>
    </w:p>
    <w:p w14:paraId="48EB593A" w14:textId="77777777" w:rsidR="00B658DA" w:rsidRPr="00B658DA" w:rsidRDefault="00B658DA" w:rsidP="00B658DA">
      <w:pPr>
        <w:spacing w:after="0" w:line="360" w:lineRule="auto"/>
        <w:rPr>
          <w:ins w:id="25" w:author="Φλούδα Χριστίνα" w:date="2017-09-05T13:47:00Z"/>
          <w:rFonts w:eastAsia="Times New Roman"/>
          <w:szCs w:val="24"/>
          <w:lang w:eastAsia="en-US"/>
        </w:rPr>
      </w:pPr>
      <w:ins w:id="26" w:author="Φλούδα Χριστίνα" w:date="2017-09-05T13:47:00Z">
        <w:r w:rsidRPr="00B658DA">
          <w:rPr>
            <w:rFonts w:eastAsia="Times New Roman"/>
            <w:szCs w:val="24"/>
            <w:lang w:eastAsia="en-US"/>
          </w:rPr>
          <w:t>ΛΥΚΟΥΔΗΣ Σ. , σελ.</w:t>
        </w:r>
        <w:r w:rsidRPr="00B658DA">
          <w:rPr>
            <w:rFonts w:eastAsia="Times New Roman"/>
            <w:szCs w:val="24"/>
            <w:lang w:eastAsia="en-US"/>
          </w:rPr>
          <w:br/>
        </w:r>
      </w:ins>
    </w:p>
    <w:p w14:paraId="07CAD892" w14:textId="77777777" w:rsidR="00B658DA" w:rsidRPr="00B658DA" w:rsidRDefault="00B658DA" w:rsidP="00B658DA">
      <w:pPr>
        <w:spacing w:after="0" w:line="360" w:lineRule="auto"/>
        <w:rPr>
          <w:ins w:id="27" w:author="Φλούδα Χριστίνα" w:date="2017-09-05T13:47:00Z"/>
          <w:rFonts w:eastAsia="Times New Roman"/>
          <w:szCs w:val="24"/>
          <w:lang w:eastAsia="en-US"/>
        </w:rPr>
      </w:pPr>
    </w:p>
    <w:p w14:paraId="0BE30BFE" w14:textId="77777777" w:rsidR="00B658DA" w:rsidRPr="00B658DA" w:rsidRDefault="00B658DA" w:rsidP="00B658DA">
      <w:pPr>
        <w:spacing w:after="0" w:line="360" w:lineRule="auto"/>
        <w:rPr>
          <w:ins w:id="28" w:author="Φλούδα Χριστίνα" w:date="2017-09-05T13:47:00Z"/>
          <w:rFonts w:eastAsia="Times New Roman"/>
          <w:szCs w:val="24"/>
          <w:lang w:eastAsia="en-US"/>
        </w:rPr>
      </w:pPr>
      <w:ins w:id="29" w:author="Φλούδα Χριστίνα" w:date="2017-09-05T13:47:00Z">
        <w:r w:rsidRPr="00B658DA">
          <w:rPr>
            <w:rFonts w:eastAsia="Times New Roman"/>
            <w:szCs w:val="24"/>
            <w:lang w:eastAsia="en-US"/>
          </w:rPr>
          <w:t>ΟΜΙΛΗΤΕΣ</w:t>
        </w:r>
      </w:ins>
    </w:p>
    <w:p w14:paraId="5E726EE2" w14:textId="204FD688" w:rsidR="00B658DA" w:rsidRDefault="00B658DA" w:rsidP="00B658DA">
      <w:pPr>
        <w:spacing w:after="0" w:line="600" w:lineRule="auto"/>
        <w:ind w:firstLine="720"/>
        <w:jc w:val="both"/>
        <w:rPr>
          <w:ins w:id="30" w:author="Φλούδα Χριστίνα" w:date="2017-09-05T13:46:00Z"/>
          <w:rFonts w:eastAsia="Times New Roman"/>
          <w:szCs w:val="24"/>
        </w:rPr>
        <w:pPrChange w:id="31" w:author="Φλούδα Χριστίνα" w:date="2017-09-05T13:47:00Z">
          <w:pPr>
            <w:spacing w:after="0" w:line="600" w:lineRule="auto"/>
            <w:ind w:firstLine="720"/>
            <w:jc w:val="center"/>
          </w:pPr>
        </w:pPrChange>
      </w:pPr>
      <w:ins w:id="32" w:author="Φλούδα Χριστίνα" w:date="2017-09-05T13:47:00Z">
        <w:r w:rsidRPr="00B658DA">
          <w:rPr>
            <w:rFonts w:eastAsia="Times New Roman"/>
            <w:szCs w:val="24"/>
            <w:lang w:eastAsia="en-US"/>
          </w:rPr>
          <w:br/>
          <w:t>Α. Επί διαδικαστικού θέματος:</w:t>
        </w:r>
        <w:r w:rsidRPr="00B658DA">
          <w:rPr>
            <w:rFonts w:eastAsia="Times New Roman"/>
            <w:szCs w:val="24"/>
            <w:lang w:eastAsia="en-US"/>
          </w:rPr>
          <w:br/>
          <w:t>ΚΑΤΡΟΥΓΚΑΛΟΣ Γ. , σελ.</w:t>
        </w:r>
        <w:r w:rsidRPr="00B658DA">
          <w:rPr>
            <w:rFonts w:eastAsia="Times New Roman"/>
            <w:szCs w:val="24"/>
            <w:lang w:eastAsia="en-US"/>
          </w:rPr>
          <w:br/>
          <w:t>ΛΟΒΕΡΔΟΣ Α. , σελ.</w:t>
        </w:r>
        <w:r w:rsidRPr="00B658DA">
          <w:rPr>
            <w:rFonts w:eastAsia="Times New Roman"/>
            <w:szCs w:val="24"/>
            <w:lang w:eastAsia="en-US"/>
          </w:rPr>
          <w:br/>
          <w:t>ΛΥΚΟΥΔΗΣ Σ. , σελ.</w:t>
        </w:r>
        <w:r w:rsidRPr="00B658DA">
          <w:rPr>
            <w:rFonts w:eastAsia="Times New Roman"/>
            <w:szCs w:val="24"/>
            <w:lang w:eastAsia="en-US"/>
          </w:rPr>
          <w:br/>
        </w:r>
        <w:r w:rsidRPr="00B658DA">
          <w:rPr>
            <w:rFonts w:eastAsia="Times New Roman"/>
            <w:szCs w:val="24"/>
            <w:lang w:eastAsia="en-US"/>
          </w:rPr>
          <w:br/>
          <w:t>Β. Επί προσωπικού θέματος:</w:t>
        </w:r>
        <w:r w:rsidRPr="00B658DA">
          <w:rPr>
            <w:rFonts w:eastAsia="Times New Roman"/>
            <w:szCs w:val="24"/>
            <w:lang w:eastAsia="en-US"/>
          </w:rPr>
          <w:br/>
          <w:t>ΚΑΤΡΟΥΓΚΑΛΟΣ Γ. , σελ.</w:t>
        </w:r>
        <w:r w:rsidRPr="00B658DA">
          <w:rPr>
            <w:rFonts w:eastAsia="Times New Roman"/>
            <w:szCs w:val="24"/>
            <w:lang w:eastAsia="en-US"/>
          </w:rPr>
          <w:br/>
          <w:t>ΛΟΒΕΡΔΟΣ Α. , σελ.</w:t>
        </w:r>
        <w:r w:rsidRPr="00B658DA">
          <w:rPr>
            <w:rFonts w:eastAsia="Times New Roman"/>
            <w:szCs w:val="24"/>
            <w:lang w:eastAsia="en-US"/>
          </w:rPr>
          <w:br/>
        </w:r>
        <w:r w:rsidRPr="00B658DA">
          <w:rPr>
            <w:rFonts w:eastAsia="Times New Roman"/>
            <w:szCs w:val="24"/>
            <w:lang w:eastAsia="en-US"/>
          </w:rPr>
          <w:br/>
          <w:t>Γ. Επί των επικαίρων ερωτήσεων:</w:t>
        </w:r>
        <w:r w:rsidRPr="00B658DA">
          <w:rPr>
            <w:rFonts w:eastAsia="Times New Roman"/>
            <w:szCs w:val="24"/>
            <w:lang w:eastAsia="en-US"/>
          </w:rPr>
          <w:br/>
          <w:t>ΑΡΑΜΠΑΤΖΗ Φ. , σελ.</w:t>
        </w:r>
        <w:r w:rsidRPr="00B658DA">
          <w:rPr>
            <w:rFonts w:eastAsia="Times New Roman"/>
            <w:szCs w:val="24"/>
            <w:lang w:eastAsia="en-US"/>
          </w:rPr>
          <w:br/>
          <w:t>ΓΡΕΓΟΣ Α. , σελ.</w:t>
        </w:r>
        <w:r w:rsidRPr="00B658DA">
          <w:rPr>
            <w:rFonts w:eastAsia="Times New Roman"/>
            <w:szCs w:val="24"/>
            <w:lang w:eastAsia="en-US"/>
          </w:rPr>
          <w:br/>
          <w:t>ΚΑΡΑΓΙΑΝΝΙΔΗΣ Χ. , σελ.</w:t>
        </w:r>
        <w:r w:rsidRPr="00B658DA">
          <w:rPr>
            <w:rFonts w:eastAsia="Times New Roman"/>
            <w:szCs w:val="24"/>
            <w:lang w:eastAsia="en-US"/>
          </w:rPr>
          <w:br/>
          <w:t>ΚΑΡΑΚΩΣΤΑ Ε. , σελ.</w:t>
        </w:r>
        <w:r w:rsidRPr="00B658DA">
          <w:rPr>
            <w:rFonts w:eastAsia="Times New Roman"/>
            <w:szCs w:val="24"/>
            <w:lang w:eastAsia="en-US"/>
          </w:rPr>
          <w:br/>
          <w:t>ΚΑΤΡΟΥΓΚΑΛΟΣ Γ. , σελ.</w:t>
        </w:r>
        <w:r w:rsidRPr="00B658DA">
          <w:rPr>
            <w:rFonts w:eastAsia="Times New Roman"/>
            <w:szCs w:val="24"/>
            <w:lang w:eastAsia="en-US"/>
          </w:rPr>
          <w:br/>
          <w:t>ΚΑΤΣΩΤΗΣ Χ. , σελ.</w:t>
        </w:r>
        <w:r w:rsidRPr="00B658DA">
          <w:rPr>
            <w:rFonts w:eastAsia="Times New Roman"/>
            <w:szCs w:val="24"/>
            <w:lang w:eastAsia="en-US"/>
          </w:rPr>
          <w:br/>
          <w:t>ΚΟΝΙΟΡΔΟΥ Λ. , σελ.</w:t>
        </w:r>
        <w:r w:rsidRPr="00B658DA">
          <w:rPr>
            <w:rFonts w:eastAsia="Times New Roman"/>
            <w:szCs w:val="24"/>
            <w:lang w:eastAsia="en-US"/>
          </w:rPr>
          <w:br/>
          <w:t>ΚΩΝΣΤΑΝΤΙΝΟΠΟΥΛΟΣ Ο. , σελ.</w:t>
        </w:r>
        <w:r w:rsidRPr="00B658DA">
          <w:rPr>
            <w:rFonts w:eastAsia="Times New Roman"/>
            <w:szCs w:val="24"/>
            <w:lang w:eastAsia="en-US"/>
          </w:rPr>
          <w:br/>
          <w:t>ΛΟΒΕΡΔΟΣ Α. , σελ.</w:t>
        </w:r>
        <w:r w:rsidRPr="00B658DA">
          <w:rPr>
            <w:rFonts w:eastAsia="Times New Roman"/>
            <w:szCs w:val="24"/>
            <w:lang w:eastAsia="en-US"/>
          </w:rPr>
          <w:br/>
          <w:t>ΣΚΟΥΡΛΕΤΗΣ Π. , σελ.</w:t>
        </w:r>
        <w:r w:rsidRPr="00B658DA">
          <w:rPr>
            <w:rFonts w:eastAsia="Times New Roman"/>
            <w:szCs w:val="24"/>
            <w:lang w:eastAsia="en-US"/>
          </w:rPr>
          <w:br/>
          <w:t>ΤΟΣΚΑΣ Ν. , σελ.</w:t>
        </w:r>
        <w:r w:rsidRPr="00B658DA">
          <w:rPr>
            <w:rFonts w:eastAsia="Times New Roman"/>
            <w:szCs w:val="24"/>
            <w:lang w:eastAsia="en-US"/>
          </w:rPr>
          <w:br/>
          <w:t>ΦΩΤΙΟΥ Θ. , σελ.</w:t>
        </w:r>
        <w:r w:rsidRPr="00B658DA">
          <w:rPr>
            <w:rFonts w:eastAsia="Times New Roman"/>
            <w:szCs w:val="24"/>
            <w:lang w:eastAsia="en-US"/>
          </w:rPr>
          <w:br/>
          <w:t>ΧΡΙΣΤΟΦΙΛΟΠΟΥΛΟΥ Π. , σελ.</w:t>
        </w:r>
        <w:r w:rsidRPr="00B658DA">
          <w:rPr>
            <w:rFonts w:eastAsia="Times New Roman"/>
            <w:szCs w:val="24"/>
            <w:lang w:eastAsia="en-US"/>
          </w:rPr>
          <w:br/>
        </w:r>
      </w:ins>
    </w:p>
    <w:p w14:paraId="3A69A91F" w14:textId="77777777" w:rsidR="00897BE7" w:rsidRDefault="00B658DA">
      <w:pPr>
        <w:spacing w:after="0" w:line="600" w:lineRule="auto"/>
        <w:ind w:firstLine="720"/>
        <w:jc w:val="center"/>
        <w:rPr>
          <w:rFonts w:eastAsia="Times New Roman"/>
          <w:szCs w:val="24"/>
        </w:rPr>
      </w:pPr>
      <w:r>
        <w:rPr>
          <w:rFonts w:eastAsia="Times New Roman"/>
          <w:szCs w:val="24"/>
        </w:rPr>
        <w:t>ΠΡΑΚΤΙΚΑ ΒΟΥΛΗΣ</w:t>
      </w:r>
    </w:p>
    <w:p w14:paraId="3A69A920" w14:textId="77777777" w:rsidR="00897BE7" w:rsidRDefault="00B658DA">
      <w:pPr>
        <w:spacing w:after="0"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3A69A921" w14:textId="77777777" w:rsidR="00897BE7" w:rsidRDefault="00B658D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A69A922" w14:textId="77777777" w:rsidR="00897BE7" w:rsidRDefault="00B658DA">
      <w:pPr>
        <w:spacing w:after="0" w:line="600" w:lineRule="auto"/>
        <w:ind w:firstLine="720"/>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3A69A923" w14:textId="77777777" w:rsidR="00897BE7" w:rsidRDefault="00B658DA">
      <w:pPr>
        <w:spacing w:after="0" w:line="600" w:lineRule="auto"/>
        <w:ind w:firstLine="720"/>
        <w:jc w:val="center"/>
        <w:rPr>
          <w:rFonts w:eastAsia="Times New Roman"/>
          <w:szCs w:val="24"/>
        </w:rPr>
      </w:pPr>
      <w:r>
        <w:rPr>
          <w:rFonts w:eastAsia="Times New Roman"/>
          <w:szCs w:val="24"/>
        </w:rPr>
        <w:t>ΣΥΝΕΔΡΙΑΣΗ ΡΞΘ΄</w:t>
      </w:r>
    </w:p>
    <w:p w14:paraId="3A69A924" w14:textId="77777777" w:rsidR="00897BE7" w:rsidRDefault="00B658DA">
      <w:pPr>
        <w:spacing w:after="0" w:line="600" w:lineRule="auto"/>
        <w:ind w:firstLine="720"/>
        <w:jc w:val="center"/>
        <w:rPr>
          <w:rFonts w:eastAsia="Times New Roman"/>
          <w:szCs w:val="24"/>
        </w:rPr>
      </w:pPr>
      <w:r>
        <w:rPr>
          <w:rFonts w:eastAsia="Times New Roman"/>
          <w:szCs w:val="24"/>
        </w:rPr>
        <w:t>Πέμπτη 31 Αυγούστου 2017</w:t>
      </w:r>
    </w:p>
    <w:p w14:paraId="3A69A925" w14:textId="77777777" w:rsidR="00897BE7" w:rsidRDefault="00897BE7">
      <w:pPr>
        <w:spacing w:after="0" w:line="600" w:lineRule="auto"/>
        <w:ind w:firstLine="720"/>
        <w:jc w:val="center"/>
        <w:rPr>
          <w:rFonts w:eastAsia="Times New Roman"/>
          <w:szCs w:val="24"/>
        </w:rPr>
      </w:pPr>
    </w:p>
    <w:p w14:paraId="3A69A926" w14:textId="77777777" w:rsidR="00897BE7" w:rsidRDefault="00B658DA">
      <w:pPr>
        <w:spacing w:after="0" w:line="600" w:lineRule="auto"/>
        <w:ind w:firstLine="720"/>
        <w:jc w:val="both"/>
        <w:rPr>
          <w:rFonts w:eastAsia="Times New Roman"/>
          <w:b/>
          <w:szCs w:val="24"/>
        </w:rPr>
      </w:pPr>
      <w:r>
        <w:rPr>
          <w:rFonts w:eastAsia="Times New Roman"/>
          <w:szCs w:val="24"/>
        </w:rPr>
        <w:t>Αθήνα, σήμερα στις 31 Αυγούστου 2017</w:t>
      </w:r>
      <w:r>
        <w:rPr>
          <w:rFonts w:eastAsia="Times New Roman"/>
          <w:szCs w:val="24"/>
        </w:rPr>
        <w:t>,</w:t>
      </w:r>
      <w:r>
        <w:rPr>
          <w:rFonts w:eastAsia="Times New Roman"/>
          <w:szCs w:val="24"/>
        </w:rPr>
        <w:t xml:space="preserve"> ημέρα Πέμπτη και ώρα 9.35΄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463446">
        <w:rPr>
          <w:rFonts w:eastAsia="Times New Roman"/>
          <w:b/>
          <w:szCs w:val="24"/>
        </w:rPr>
        <w:t>ΣΠΥΡΙΔΩΝΟΣ ΛΥΚΟΥΔΗ</w:t>
      </w:r>
      <w:r>
        <w:rPr>
          <w:rFonts w:eastAsia="Times New Roman"/>
          <w:szCs w:val="24"/>
        </w:rPr>
        <w:t>.</w:t>
      </w:r>
    </w:p>
    <w:p w14:paraId="3A69A927" w14:textId="77777777" w:rsidR="00897BE7" w:rsidRDefault="00B658D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αρχίζει η συνεδρίαση. </w:t>
      </w:r>
    </w:p>
    <w:p w14:paraId="3A69A928"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Έχω την τ</w:t>
      </w:r>
      <w:r>
        <w:rPr>
          <w:rFonts w:eastAsia="Times New Roman"/>
          <w:color w:val="000000"/>
          <w:szCs w:val="24"/>
        </w:rPr>
        <w:t>ιμή να ανακοινώσω στο Σώμα το δελτίο επικαίρων ερωτήσεων της Παρασκευής 1</w:t>
      </w:r>
      <w:r>
        <w:rPr>
          <w:rFonts w:eastAsia="Times New Roman"/>
          <w:color w:val="000000"/>
          <w:szCs w:val="24"/>
          <w:vertAlign w:val="superscript"/>
        </w:rPr>
        <w:t>ης</w:t>
      </w:r>
      <w:r>
        <w:rPr>
          <w:rFonts w:eastAsia="Times New Roman"/>
          <w:color w:val="000000"/>
          <w:szCs w:val="24"/>
        </w:rPr>
        <w:t xml:space="preserve"> Σεπτεμβρίου 2017.</w:t>
      </w:r>
    </w:p>
    <w:p w14:paraId="3A69A929" w14:textId="77777777" w:rsidR="00897BE7" w:rsidRDefault="00B658DA">
      <w:pPr>
        <w:spacing w:after="0" w:line="600" w:lineRule="auto"/>
        <w:ind w:firstLine="720"/>
        <w:jc w:val="both"/>
        <w:rPr>
          <w:rFonts w:eastAsia="Times New Roman"/>
          <w:b/>
          <w:color w:val="000000"/>
          <w:szCs w:val="24"/>
        </w:rPr>
      </w:pPr>
      <w:r>
        <w:rPr>
          <w:rFonts w:eastAsia="Times New Roman"/>
          <w:bCs/>
          <w:color w:val="000000"/>
          <w:szCs w:val="24"/>
        </w:rPr>
        <w:t xml:space="preserve">Α. </w:t>
      </w:r>
      <w:r>
        <w:rPr>
          <w:rFonts w:eastAsia="Times New Roman"/>
          <w:bCs/>
          <w:color w:val="000000"/>
          <w:szCs w:val="24"/>
        </w:rPr>
        <w:t>ΕΠΙΚΑΙΡΕΣ ΕΡΩΤΗΣΕΙΣ Π</w:t>
      </w:r>
      <w:r>
        <w:rPr>
          <w:rFonts w:eastAsia="Times New Roman"/>
          <w:bCs/>
          <w:color w:val="000000"/>
          <w:szCs w:val="24"/>
        </w:rPr>
        <w:t xml:space="preserve">ρώτου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3A69A92A"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lastRenderedPageBreak/>
        <w:t xml:space="preserve">1. Η με αριθμό 1331/28-8-2017 επίκαιρη ερώτηση της Βουλευτού Χανίων </w:t>
      </w:r>
      <w:r>
        <w:rPr>
          <w:rFonts w:eastAsia="Times New Roman"/>
          <w:color w:val="000000"/>
          <w:szCs w:val="24"/>
        </w:rPr>
        <w:t>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Ευαγγελίας (</w:t>
      </w:r>
      <w:proofErr w:type="spellStart"/>
      <w:r>
        <w:rPr>
          <w:rFonts w:eastAsia="Times New Roman"/>
          <w:bCs/>
          <w:color w:val="000000"/>
          <w:szCs w:val="24"/>
        </w:rPr>
        <w:t>Βάλιας</w:t>
      </w:r>
      <w:proofErr w:type="spellEnd"/>
      <w:r>
        <w:rPr>
          <w:rFonts w:eastAsia="Times New Roman"/>
          <w:bCs/>
          <w:color w:val="000000"/>
          <w:szCs w:val="24"/>
        </w:rPr>
        <w:t>)</w:t>
      </w:r>
      <w:r>
        <w:rPr>
          <w:rFonts w:eastAsia="Times New Roman"/>
          <w:b/>
          <w:bCs/>
          <w:color w:val="000000"/>
          <w:szCs w:val="24"/>
        </w:rPr>
        <w:t xml:space="preserve"> </w:t>
      </w:r>
      <w:proofErr w:type="spellStart"/>
      <w:r>
        <w:rPr>
          <w:rFonts w:eastAsia="Times New Roman"/>
          <w:bCs/>
          <w:color w:val="000000"/>
          <w:szCs w:val="24"/>
        </w:rPr>
        <w:t>Βαγιωνάκη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σχετικά με τη θεσμική προστασία της περιοχής του </w:t>
      </w:r>
      <w:proofErr w:type="spellStart"/>
      <w:r>
        <w:rPr>
          <w:rFonts w:eastAsia="Times New Roman"/>
          <w:color w:val="000000"/>
          <w:szCs w:val="24"/>
        </w:rPr>
        <w:t>Ελαφονησίου</w:t>
      </w:r>
      <w:proofErr w:type="spellEnd"/>
      <w:r>
        <w:rPr>
          <w:rFonts w:eastAsia="Times New Roman"/>
          <w:color w:val="000000"/>
          <w:szCs w:val="24"/>
        </w:rPr>
        <w:t xml:space="preserve"> Χανίων.</w:t>
      </w:r>
    </w:p>
    <w:p w14:paraId="3A69A92B"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 xml:space="preserve">2. Η με αριθμό 1322/22-8-2017 επίκαιρη ερώτηση του Βουλευτή Έβρου της Νέας Δημοκρατίας κ. </w:t>
      </w:r>
      <w:r>
        <w:rPr>
          <w:rFonts w:eastAsia="Times New Roman"/>
          <w:bCs/>
          <w:color w:val="000000"/>
          <w:szCs w:val="24"/>
        </w:rPr>
        <w:t xml:space="preserve">Αναστασίου </w:t>
      </w:r>
      <w:proofErr w:type="spellStart"/>
      <w:r>
        <w:rPr>
          <w:rFonts w:eastAsia="Times New Roman"/>
          <w:bCs/>
          <w:color w:val="000000"/>
          <w:szCs w:val="24"/>
        </w:rPr>
        <w:t>Δημοσχάκη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με θέμα: «Αποκομμένη η Σαμοθράκη εν μέσω τουριστικής περιόδου! Σε απόγνωση οι κάτοικοι, οι τ</w:t>
      </w:r>
      <w:r>
        <w:rPr>
          <w:rFonts w:eastAsia="Times New Roman"/>
          <w:color w:val="000000"/>
          <w:szCs w:val="24"/>
        </w:rPr>
        <w:t>ουρίστες και οι επιχειρηματίες γενικά!»</w:t>
      </w:r>
    </w:p>
    <w:p w14:paraId="3A69A92C"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3. Η με αριθμό 1360/29-8-2017 επίκαιρη ερώτηση του 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Αθανασίου</w:t>
      </w:r>
      <w:r>
        <w:rPr>
          <w:rFonts w:eastAsia="Times New Roman"/>
          <w:bCs/>
          <w:color w:val="000000"/>
          <w:szCs w:val="24"/>
        </w:rPr>
        <w:t xml:space="preserve"> </w:t>
      </w:r>
      <w:proofErr w:type="spellStart"/>
      <w:r>
        <w:rPr>
          <w:rFonts w:eastAsia="Times New Roman"/>
          <w:bCs/>
          <w:color w:val="000000"/>
          <w:szCs w:val="24"/>
        </w:rPr>
        <w:t>Βαρδαλή</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με θέμα: «Προστασία του Εθνικού Πάρκο</w:t>
      </w:r>
      <w:r>
        <w:rPr>
          <w:rFonts w:eastAsia="Times New Roman"/>
          <w:color w:val="000000"/>
          <w:szCs w:val="24"/>
        </w:rPr>
        <w:t>υ Δέλτα Αξιού-Λουδία-Αλιάκμονα.»</w:t>
      </w:r>
    </w:p>
    <w:p w14:paraId="3A69A92D" w14:textId="77777777" w:rsidR="00897BE7" w:rsidRDefault="00B658DA">
      <w:pPr>
        <w:spacing w:after="0" w:line="600" w:lineRule="auto"/>
        <w:ind w:firstLine="720"/>
        <w:jc w:val="both"/>
        <w:rPr>
          <w:rFonts w:eastAsia="Times New Roman"/>
          <w:b/>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w:t>
      </w:r>
      <w:r>
        <w:rPr>
          <w:rFonts w:eastAsia="Times New Roman"/>
          <w:bCs/>
          <w:color w:val="000000"/>
          <w:szCs w:val="24"/>
        </w:rPr>
        <w:t>Δ</w:t>
      </w:r>
      <w:r>
        <w:rPr>
          <w:rFonts w:eastAsia="Times New Roman"/>
          <w:bCs/>
          <w:color w:val="000000"/>
          <w:szCs w:val="24"/>
        </w:rPr>
        <w:t xml:space="preserve">εύτερου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3A69A92E"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 xml:space="preserve">1. Η με αριθμό 1323/22-8-2017 επίκαιρη ερώτηση του Βουλευτή Αχαΐας της Νέας Δημοκρατίας κ. </w:t>
      </w:r>
      <w:proofErr w:type="spellStart"/>
      <w:r>
        <w:rPr>
          <w:rFonts w:eastAsia="Times New Roman"/>
          <w:bCs/>
          <w:color w:val="000000"/>
          <w:szCs w:val="24"/>
        </w:rPr>
        <w:t>Ιάσονα</w:t>
      </w:r>
      <w:proofErr w:type="spellEnd"/>
      <w:r>
        <w:rPr>
          <w:rFonts w:eastAsia="Times New Roman"/>
          <w:bCs/>
          <w:color w:val="000000"/>
          <w:szCs w:val="24"/>
        </w:rPr>
        <w:t xml:space="preserve"> Φωτήλα</w:t>
      </w:r>
      <w:r>
        <w:rPr>
          <w:rFonts w:eastAsia="Times New Roman"/>
          <w:b/>
          <w:bCs/>
          <w:color w:val="000000"/>
          <w:szCs w:val="24"/>
        </w:rPr>
        <w:t xml:space="preserve"> </w:t>
      </w:r>
      <w:r>
        <w:rPr>
          <w:rFonts w:eastAsia="Times New Roman"/>
          <w:color w:val="000000"/>
          <w:szCs w:val="24"/>
        </w:rPr>
        <w:t xml:space="preserve">προς </w:t>
      </w:r>
      <w:r>
        <w:rPr>
          <w:rFonts w:eastAsia="Times New Roman"/>
          <w:color w:val="000000"/>
          <w:szCs w:val="24"/>
        </w:rPr>
        <w:lastRenderedPageBreak/>
        <w:t>τον Υπουργό</w:t>
      </w:r>
      <w:r>
        <w:rPr>
          <w:rFonts w:eastAsia="Times New Roman"/>
          <w:b/>
          <w:bCs/>
          <w:color w:val="000000"/>
          <w:szCs w:val="24"/>
        </w:rPr>
        <w:t xml:space="preserve"> </w:t>
      </w:r>
      <w:r>
        <w:rPr>
          <w:rFonts w:eastAsia="Times New Roman"/>
          <w:bCs/>
          <w:color w:val="000000"/>
          <w:szCs w:val="24"/>
        </w:rPr>
        <w:t>Περιβ</w:t>
      </w:r>
      <w:r>
        <w:rPr>
          <w:rFonts w:eastAsia="Times New Roman"/>
          <w:bCs/>
          <w:color w:val="000000"/>
          <w:szCs w:val="24"/>
        </w:rPr>
        <w:t xml:space="preserve">άλλοντος και Ενέργειας, </w:t>
      </w:r>
      <w:r>
        <w:rPr>
          <w:rFonts w:eastAsia="Times New Roman"/>
          <w:color w:val="000000"/>
          <w:szCs w:val="24"/>
        </w:rPr>
        <w:t xml:space="preserve">με θέμα: «Θα δοθεί επιτέλους λύση στο θέμα της </w:t>
      </w:r>
      <w:r>
        <w:rPr>
          <w:rFonts w:eastAsia="Times New Roman"/>
          <w:color w:val="000000"/>
          <w:szCs w:val="24"/>
        </w:rPr>
        <w:t>«</w:t>
      </w:r>
      <w:r>
        <w:rPr>
          <w:rFonts w:eastAsia="Times New Roman"/>
          <w:color w:val="000000"/>
          <w:szCs w:val="24"/>
        </w:rPr>
        <w:t>ΑΜΙΑΝΤΙΤ</w:t>
      </w:r>
      <w:r>
        <w:rPr>
          <w:rFonts w:eastAsia="Times New Roman"/>
          <w:color w:val="000000"/>
          <w:szCs w:val="24"/>
        </w:rPr>
        <w:t>»</w:t>
      </w:r>
      <w:r>
        <w:rPr>
          <w:rFonts w:eastAsia="Times New Roman"/>
          <w:color w:val="000000"/>
          <w:szCs w:val="24"/>
        </w:rPr>
        <w:t>;».</w:t>
      </w:r>
    </w:p>
    <w:p w14:paraId="3A69A92F"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2. Η με αριθμό 1252/18-7-2017 επίκαιρη ερώτηση του Ε΄ Αντιπροέδρου της Βουλής και Βουλευτή Δωδεκανήσου της Δημοκρατικής Συμπαράταξης ΠΑΣΟΚ</w:t>
      </w:r>
      <w:r>
        <w:rPr>
          <w:rFonts w:eastAsia="Times New Roman"/>
          <w:color w:val="000000"/>
          <w:szCs w:val="24"/>
        </w:rPr>
        <w:t xml:space="preserve"> </w:t>
      </w:r>
      <w:r>
        <w:rPr>
          <w:rFonts w:eastAsia="Times New Roman"/>
          <w:color w:val="000000"/>
          <w:szCs w:val="24"/>
        </w:rPr>
        <w:t xml:space="preserve">– 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 </w:t>
      </w:r>
      <w:r>
        <w:rPr>
          <w:rFonts w:eastAsia="Times New Roman"/>
          <w:bCs/>
          <w:color w:val="000000"/>
          <w:szCs w:val="24"/>
        </w:rPr>
        <w:t xml:space="preserve">Περιβάλλοντος και Ενέργειας, </w:t>
      </w:r>
      <w:r>
        <w:rPr>
          <w:rFonts w:eastAsia="Times New Roman"/>
          <w:color w:val="000000"/>
          <w:szCs w:val="24"/>
        </w:rPr>
        <w:t>με θέμα: «Διακοπές ηλεκτρικού ρεύματος στη Ρόδο, εν μέσω καύσωνα και τουριστικής περιόδου».</w:t>
      </w:r>
    </w:p>
    <w:p w14:paraId="3A69A930"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3. Η με αριθμό 1253/18-7-2017 επίκαιρη ερώτηση του Βουλευτή Αττικής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Ηλία Κασιδιά</w:t>
      </w:r>
      <w:r>
        <w:rPr>
          <w:rFonts w:eastAsia="Times New Roman"/>
          <w:bCs/>
          <w:color w:val="000000"/>
          <w:szCs w:val="24"/>
        </w:rPr>
        <w:t xml:space="preserve">ρη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 xml:space="preserve">Περιβάλλοντος και Ενέργειας, </w:t>
      </w:r>
      <w:r>
        <w:rPr>
          <w:rFonts w:eastAsia="Times New Roman"/>
          <w:color w:val="000000"/>
          <w:szCs w:val="24"/>
        </w:rPr>
        <w:t>με θέμα: «Έρευνες και γεωτρήσεις για κοιτάσματα υδρογονανθράκων στην περιοχή νοτίως της Κρήτης και ευρύτερα στην ελληνική Αποκλειστική Οικονομική Ζώνη.»</w:t>
      </w:r>
    </w:p>
    <w:p w14:paraId="3A69A931"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4. Η με αριθμό 1158/4-7-2017 επίκαιρη ερώτηση του Βουλ</w:t>
      </w:r>
      <w:r>
        <w:rPr>
          <w:rFonts w:eastAsia="Times New Roman"/>
          <w:color w:val="000000"/>
          <w:szCs w:val="24"/>
        </w:rPr>
        <w:t xml:space="preserve">ευτή Φλώρινας της Νέας Δημοκρατίας κ. </w:t>
      </w:r>
      <w:r>
        <w:rPr>
          <w:rFonts w:eastAsia="Times New Roman"/>
          <w:bCs/>
          <w:color w:val="000000"/>
          <w:szCs w:val="24"/>
        </w:rPr>
        <w:t>Ιωάννη Αντωνιάδη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με θέμα: «Συνολική και όχι τμηματική μετεγκατάσταση της </w:t>
      </w:r>
      <w:r>
        <w:rPr>
          <w:rFonts w:eastAsia="Times New Roman"/>
          <w:color w:val="000000"/>
          <w:szCs w:val="24"/>
        </w:rPr>
        <w:t>Κ</w:t>
      </w:r>
      <w:r>
        <w:rPr>
          <w:rFonts w:eastAsia="Times New Roman"/>
          <w:color w:val="000000"/>
          <w:szCs w:val="24"/>
        </w:rPr>
        <w:t>οινότητας Αχλάδας του Νομού Φλώρινας».</w:t>
      </w:r>
    </w:p>
    <w:p w14:paraId="3A69A932" w14:textId="77777777" w:rsidR="00897BE7" w:rsidRDefault="00B658DA">
      <w:pPr>
        <w:spacing w:after="0" w:line="600" w:lineRule="auto"/>
        <w:ind w:firstLine="720"/>
        <w:jc w:val="both"/>
        <w:rPr>
          <w:rFonts w:eastAsia="Times New Roman"/>
          <w:b/>
          <w:color w:val="000000"/>
          <w:szCs w:val="24"/>
        </w:rPr>
      </w:pPr>
      <w:r>
        <w:rPr>
          <w:rFonts w:eastAsia="Times New Roman"/>
          <w:bCs/>
          <w:color w:val="000000"/>
          <w:szCs w:val="24"/>
        </w:rPr>
        <w:lastRenderedPageBreak/>
        <w:t>ΑΝΑΦΟΡΕΣ</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 xml:space="preserve">ΕΡΩΤΗΣΕΙΣ </w:t>
      </w:r>
      <w:r>
        <w:rPr>
          <w:rFonts w:eastAsia="Times New Roman"/>
          <w:bCs/>
          <w:color w:val="000000"/>
          <w:szCs w:val="24"/>
        </w:rPr>
        <w:t>(Άρθρο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w:t>
      </w:r>
      <w:r>
        <w:rPr>
          <w:rFonts w:eastAsia="Times New Roman"/>
          <w:bCs/>
          <w:color w:val="000000"/>
          <w:szCs w:val="24"/>
        </w:rPr>
        <w:t xml:space="preserve"> της </w:t>
      </w:r>
      <w:r>
        <w:rPr>
          <w:rFonts w:eastAsia="Times New Roman"/>
          <w:bCs/>
          <w:color w:val="000000"/>
          <w:szCs w:val="24"/>
        </w:rPr>
        <w:t>Βουλής)</w:t>
      </w:r>
    </w:p>
    <w:p w14:paraId="3A69A933"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 xml:space="preserve">1. Η με αριθμό 6397/602/15-6-2017 ερώτηση και αίτηση κατάθεσης εγγράφου του Ανεξάρτητου Βουλευτή Β΄ Αθηνών κ. </w:t>
      </w:r>
      <w:r>
        <w:rPr>
          <w:rFonts w:eastAsia="Times New Roman"/>
          <w:bCs/>
          <w:color w:val="000000"/>
          <w:szCs w:val="24"/>
        </w:rPr>
        <w:t>Γεωργίου</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 xml:space="preserve">Δημητρίου Καρρά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με θέμα: «Καταστροφική κατολίσθηση στο λιγνιτωρυχείο Αμυνταί</w:t>
      </w:r>
      <w:r>
        <w:rPr>
          <w:rFonts w:eastAsia="Times New Roman"/>
          <w:color w:val="000000"/>
          <w:szCs w:val="24"/>
        </w:rPr>
        <w:t>ου».</w:t>
      </w:r>
    </w:p>
    <w:p w14:paraId="3A69A93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Εργασίας, Κοινωνικής Ασφάλισης και Κοινωνικής Αλληλεγγύης, Εσωτερικών, Οικονομίας και Ανάπτυξης, Ψηφιακής Πολιτικής, Τηλεπικοινωνιών και Ενημέρωσης, Δικαιοσύνης, </w:t>
      </w:r>
      <w:r>
        <w:rPr>
          <w:rFonts w:eastAsia="Times New Roman" w:cs="Times New Roman"/>
          <w:szCs w:val="24"/>
        </w:rPr>
        <w:t>Διαφάνειας και Ανθρώπινων Δικαιωμάτων, Οικονομικών, Υγείας, Διοικητικής Ανασυγκρότησης και Επικρατείας, οι Αναπληρωτές Υπουργοί Εργασίας, Κοινωνικής Ασφάλισης και Κοινωνικής Αλληλεγγύης, Οικονομικών και Υγείας, καθώς και ο Υφυπουργός Εργασίας, Κοινωνικής Α</w:t>
      </w:r>
      <w:r>
        <w:rPr>
          <w:rFonts w:eastAsia="Times New Roman" w:cs="Times New Roman"/>
          <w:szCs w:val="24"/>
        </w:rPr>
        <w:t>σφάλισης και Κοινωνικής Αλληλεγγύης κατέθεσαν στις 29-8-2017 σχέδιο νόμου με τίτλο: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w:t>
      </w:r>
    </w:p>
    <w:p w14:paraId="3A69A93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οι Υπουργοί Δικαιοσύνης, Διαφάνειας και Ανθρωπίνων Δικαιωμάτων, Οικονομικών, Ναυτιλίας και Νησιωτικής Πολιτικής και Εσωτερικών, καθώς και ο Αναπληρωτής Υπουργός Εσωτερικών κατέθεσαν στις 30-8-2017 σχέδιο νόμου με τίτλο: «Ευρωπαϊκή εντολή έρευνας στις ποιν</w:t>
      </w:r>
      <w:r>
        <w:rPr>
          <w:rFonts w:eastAsia="Times New Roman" w:cs="Times New Roman"/>
          <w:szCs w:val="24"/>
        </w:rPr>
        <w:t>ικές υποθέσεις – Εναρμόνιση της νομοθεσίας με την Οδηγία 2014/41/ΕΕ».</w:t>
      </w:r>
    </w:p>
    <w:p w14:paraId="3A69A93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3A69A937" w14:textId="77777777" w:rsidR="00897BE7" w:rsidRDefault="00B658DA">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A69A938" w14:textId="77777777" w:rsidR="00897BE7" w:rsidRDefault="00B658DA">
      <w:pPr>
        <w:spacing w:after="0" w:line="60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w:t>
      </w:r>
    </w:p>
    <w:p w14:paraId="3A69A939" w14:textId="77777777" w:rsidR="00897BE7" w:rsidRDefault="00B658DA">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A69A93A"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Πρώτη θα συζητηθεί η τρίτη με </w:t>
      </w:r>
      <w:r>
        <w:rPr>
          <w:rFonts w:eastAsia="Times New Roman"/>
          <w:color w:val="000000"/>
          <w:szCs w:val="24"/>
          <w:shd w:val="clear" w:color="auto" w:fill="FFFFFF"/>
        </w:rPr>
        <w:t xml:space="preserve">αριθμό 1321/22-8-2017 επίκαιρη ερώτηση δεύτερου κύκλου της Βουλευτού Σερρών της Νέας Δημοκρατίας κ. </w:t>
      </w:r>
      <w:r>
        <w:rPr>
          <w:rFonts w:eastAsia="Times New Roman"/>
          <w:bCs/>
          <w:color w:val="000000"/>
          <w:szCs w:val="24"/>
          <w:shd w:val="clear" w:color="auto" w:fill="FFFFFF"/>
        </w:rPr>
        <w:t xml:space="preserve">Φωτεινής Αραμπατζή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Πολιτισμού και Αθλητισμού, </w:t>
      </w:r>
      <w:r>
        <w:rPr>
          <w:rFonts w:eastAsia="Times New Roman"/>
          <w:color w:val="000000"/>
          <w:szCs w:val="24"/>
          <w:shd w:val="clear" w:color="auto" w:fill="FFFFFF"/>
        </w:rPr>
        <w:t xml:space="preserve">με θέμα: «Εκτός ΕΣΠΑ το ακτινοβόλο μνημείο της Αμφίπολης, λόγω </w:t>
      </w:r>
      <w:r>
        <w:rPr>
          <w:rFonts w:eastAsia="Times New Roman"/>
          <w:color w:val="000000"/>
          <w:szCs w:val="24"/>
          <w:shd w:val="clear" w:color="auto" w:fill="FFFFFF"/>
        </w:rPr>
        <w:t xml:space="preserve">«ανωριμότητας» του έργου, με ευθύνη του Υπουργείου Πολιτισμού». Θα απαντήσει η Υπουργός Πολιτισμού και Αθλητισμού κ. Λυδία </w:t>
      </w:r>
      <w:proofErr w:type="spellStart"/>
      <w:r>
        <w:rPr>
          <w:rFonts w:eastAsia="Times New Roman"/>
          <w:color w:val="000000"/>
          <w:szCs w:val="24"/>
          <w:shd w:val="clear" w:color="auto" w:fill="FFFFFF"/>
        </w:rPr>
        <w:t>Κονιόρδου</w:t>
      </w:r>
      <w:proofErr w:type="spellEnd"/>
      <w:r>
        <w:rPr>
          <w:rFonts w:eastAsia="Times New Roman"/>
          <w:color w:val="000000"/>
          <w:szCs w:val="24"/>
          <w:shd w:val="clear" w:color="auto" w:fill="FFFFFF"/>
        </w:rPr>
        <w:t>.</w:t>
      </w:r>
    </w:p>
    <w:p w14:paraId="3A69A93B"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Αραμπατζή, έχετε τον λόγο για δύο λεπτά.</w:t>
      </w:r>
    </w:p>
    <w:p w14:paraId="3A69A93C"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ΦΩΤΕΙΝΗ ΑΡΑΜΠΑΤΖΗ: </w:t>
      </w:r>
      <w:r>
        <w:rPr>
          <w:rFonts w:eastAsia="Times New Roman"/>
          <w:color w:val="000000"/>
          <w:szCs w:val="24"/>
          <w:shd w:val="clear" w:color="auto" w:fill="FFFFFF"/>
        </w:rPr>
        <w:t>Ευχαριστώ, κύριε Πρόεδρε.</w:t>
      </w:r>
    </w:p>
    <w:p w14:paraId="3A69A93D"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Κυρία Υπουργέ, χαριστική βολή,</w:t>
      </w:r>
      <w:r>
        <w:rPr>
          <w:rFonts w:eastAsia="Times New Roman"/>
          <w:color w:val="000000"/>
          <w:szCs w:val="24"/>
          <w:shd w:val="clear" w:color="auto" w:fill="FFFFFF"/>
        </w:rPr>
        <w:t xml:space="preserve"> πραγματικά, στην απογοήτευση όλων μας για την εν γένει αντιμετώπιση της Αμφίπολης από την Κυβέρνηση ΣΥΡΙΖΑ – ΑΝΕΛ αποτέλεσε το φιάσκο –θα μου επιτρέψετε να πω- της απόρριψης του φακέλου ένταξης της Αμφίπολης στο πρόγραμμα ΕΣΠΑ 2014 – 2020, απόρριψη από τη</w:t>
      </w:r>
      <w:r>
        <w:rPr>
          <w:rFonts w:eastAsia="Times New Roman"/>
          <w:color w:val="000000"/>
          <w:szCs w:val="24"/>
          <w:shd w:val="clear" w:color="auto" w:fill="FFFFFF"/>
        </w:rPr>
        <w:t xml:space="preserve">ν ειδική υπηρεσία της Περιφέρειας Κεντρικής Μακεδονίας, όπως χαρακτηριστικά αναφέρει η απόφαση, λόγω «ανωριμότητας» του έργου και σοβαρότατων ελλείψεων στις απαιτούμενες μελέτες. </w:t>
      </w:r>
    </w:p>
    <w:p w14:paraId="3A69A93E"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κυρία Υπουργέ, συνέβη παρά τις διαβεβαιώσεις σας εδώ, από το Βήμα της </w:t>
      </w:r>
      <w:r>
        <w:rPr>
          <w:rFonts w:eastAsia="Times New Roman"/>
          <w:color w:val="000000"/>
          <w:szCs w:val="24"/>
          <w:shd w:val="clear" w:color="auto" w:fill="FFFFFF"/>
        </w:rPr>
        <w:t>Βουλής, στις 16-12-2016, σε συζήτηση επίκαιρης ερώτησής μου, ότι το Υπουργείο σας έχει προγραμματισμό για ένταξη στο ΕΣΠΑ 2014-2020. Αυτό συνέβη, παρά τις πρώιμες, όπως αποδείχθηκε, ανακοινώσεις σας κατά την επίσκεψή σας στην Αμφίπολη στις 11 Μαΐου του 201</w:t>
      </w:r>
      <w:r>
        <w:rPr>
          <w:rFonts w:eastAsia="Times New Roman"/>
          <w:color w:val="000000"/>
          <w:szCs w:val="24"/>
          <w:shd w:val="clear" w:color="auto" w:fill="FFFFFF"/>
        </w:rPr>
        <w:t>7 ότι ξεκινά νέα φάση εργασιών στον ευρύτερο αρχαιολογικό χώρο της Αμφίπολης, με την ένταξη του έργου ύψους 1,5 εκατομμυρίου ευρώ.</w:t>
      </w:r>
    </w:p>
    <w:p w14:paraId="3A69A93F"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δυσμενέστατη αυτή εξέλιξη, κυρία Υπουργέ, πλήττει, όπως αντιλαμβάνεστε, για μια ακόμη φορά το ακτινοβόλο και μοναδικό αυτό </w:t>
      </w:r>
      <w:r>
        <w:rPr>
          <w:rFonts w:eastAsia="Times New Roman"/>
          <w:color w:val="000000"/>
          <w:szCs w:val="24"/>
          <w:shd w:val="clear" w:color="auto" w:fill="FFFFFF"/>
        </w:rPr>
        <w:t xml:space="preserve">μνημείο της Αμφίπολης, το οποίο δυόμισι χρόνια τώρα και πλέον στέκει παρατημένο και κινδυνεύει να διανύσει έναν ακόμη χειμώνα χωρίς έργα. Αυτό, βεβαίως, να μου επιτρέψετε να πω πως αποτελεί εγκληματική αδράνεια και αδιαφορία. </w:t>
      </w:r>
    </w:p>
    <w:p w14:paraId="3A69A940"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Επειδή, λοιπόν, το Υπουργείο </w:t>
      </w:r>
      <w:r>
        <w:rPr>
          <w:rFonts w:eastAsia="Times New Roman"/>
          <w:color w:val="000000"/>
          <w:szCs w:val="24"/>
          <w:shd w:val="clear" w:color="auto" w:fill="FFFFFF"/>
        </w:rPr>
        <w:t xml:space="preserve">Πολιτισμού θα πρέπει προφανώς να υποβάλει εκ νέου τεχνικό δελτίο για την επιτυχή ένταξη του φακέλου, επειδή η ανασκαφή στον Λόφο </w:t>
      </w:r>
      <w:proofErr w:type="spellStart"/>
      <w:r>
        <w:rPr>
          <w:rFonts w:eastAsia="Times New Roman"/>
          <w:color w:val="000000"/>
          <w:szCs w:val="24"/>
          <w:shd w:val="clear" w:color="auto" w:fill="FFFFFF"/>
        </w:rPr>
        <w:t>Καστά</w:t>
      </w:r>
      <w:proofErr w:type="spellEnd"/>
      <w:r>
        <w:rPr>
          <w:rFonts w:eastAsia="Times New Roman"/>
          <w:color w:val="000000"/>
          <w:szCs w:val="24"/>
          <w:shd w:val="clear" w:color="auto" w:fill="FFFFFF"/>
        </w:rPr>
        <w:t xml:space="preserve"> έχει επανειλημμένως υποστεί την υποτίμηση αυτής της Κυβέρνησης, εγώ προσωπικά -και όπως φαίνεται δικαιώνομαι- την είχα χα</w:t>
      </w:r>
      <w:r>
        <w:rPr>
          <w:rFonts w:eastAsia="Times New Roman"/>
          <w:color w:val="000000"/>
          <w:szCs w:val="24"/>
          <w:shd w:val="clear" w:color="auto" w:fill="FFFFFF"/>
        </w:rPr>
        <w:t>ρακτηρίσει πολιτική καταδίκη, κυρία Υπουργέ, αφ’ ενός με τη χρονολόγηση του μνημείου, ότι τάχα το μνημείο δεν είναι μακεδονικό, αφ’ ετέρου, βεβαίως και κυρίως, με την παντελή εγκατάλειψή του τόσο σε επίπεδο συνέχισης της ανασκαφής, αλλά ακόμα και στις στοι</w:t>
      </w:r>
      <w:r>
        <w:rPr>
          <w:rFonts w:eastAsia="Times New Roman"/>
          <w:color w:val="000000"/>
          <w:szCs w:val="24"/>
          <w:shd w:val="clear" w:color="auto" w:fill="FFFFFF"/>
        </w:rPr>
        <w:t xml:space="preserve">χειώδεις πράξεις προστασίας του μνημείου και διάσωσής του, σας ερωτώ ευθέως: </w:t>
      </w:r>
    </w:p>
    <w:p w14:paraId="3A69A941"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Ποιες είναι πλέον εκεί που φτάσαμε οι επόμενες κινήσεις και το συγκεκριμένο χρονοδιάγραμμα του Υπουργείου σας για την εκ νέου υποβολή του φακέλου, προκειμένου να μη χαθεί η </w:t>
      </w:r>
      <w:r>
        <w:rPr>
          <w:rFonts w:eastAsia="Times New Roman"/>
          <w:color w:val="000000"/>
          <w:szCs w:val="24"/>
          <w:shd w:val="clear" w:color="auto" w:fill="FFFFFF"/>
        </w:rPr>
        <w:lastRenderedPageBreak/>
        <w:t>προθε</w:t>
      </w:r>
      <w:r>
        <w:rPr>
          <w:rFonts w:eastAsia="Times New Roman"/>
          <w:color w:val="000000"/>
          <w:szCs w:val="24"/>
          <w:shd w:val="clear" w:color="auto" w:fill="FFFFFF"/>
        </w:rPr>
        <w:t>σμία της 31</w:t>
      </w:r>
      <w:r w:rsidRPr="00B00C38">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Δεκεμβρίου 2017 που θέτει η προκήρυξη της Περιφέρειας Κεντρικής Μακεδονίας; </w:t>
      </w:r>
    </w:p>
    <w:p w14:paraId="3A69A942"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Ποιος, βεβαίως, έχει την ευθύνη αυτής της αποτυχίας, την ευθύνη απόρριψης του φακέλου και ως εκ τούτου ποιος θα συντονίσει εκ νέου την υποβολή του φακέλου στο ΕΣΠΑ </w:t>
      </w:r>
      <w:r>
        <w:rPr>
          <w:rFonts w:eastAsia="Times New Roman"/>
          <w:color w:val="000000"/>
          <w:szCs w:val="24"/>
          <w:shd w:val="clear" w:color="auto" w:fill="FFFFFF"/>
        </w:rPr>
        <w:t>2014 – 2020;</w:t>
      </w:r>
    </w:p>
    <w:p w14:paraId="3A69A943"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Ευχαριστώ, κυρία συνάδελφε.</w:t>
      </w:r>
    </w:p>
    <w:p w14:paraId="3A69A944"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έχετε τον λόγο.</w:t>
      </w:r>
    </w:p>
    <w:p w14:paraId="3A69A945"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ΛΥΔΙΑ ΚΟΝΙΟΡΔΟΥ (Υπουργός Πολιτισμού και Αθλητισμού): </w:t>
      </w:r>
      <w:r>
        <w:rPr>
          <w:rFonts w:eastAsia="Times New Roman"/>
          <w:color w:val="000000"/>
          <w:szCs w:val="24"/>
          <w:shd w:val="clear" w:color="auto" w:fill="FFFFFF"/>
        </w:rPr>
        <w:t>Ευχαριστώ, κύριε Πρόεδρε.</w:t>
      </w:r>
    </w:p>
    <w:p w14:paraId="3A69A946" w14:textId="77777777" w:rsidR="00897BE7" w:rsidRDefault="00B658D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κυρία Αραμπατζή, γιατί μου δίνετε τη δυνατότητα να διευκρινίσω κάποια θέματα που αφορούν αυτό το πραγματικά μοναδικής λαμπρότητας μνημείο. Ωστόσο δεν υπάρχει ούτε φιάσκο, ούτε «ανωριμότητα», ούτε αδιαφορία. </w:t>
      </w:r>
    </w:p>
    <w:p w14:paraId="3A69A94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Πράγματι, στο πλαίσιο του Περιφερ</w:t>
      </w:r>
      <w:r>
        <w:rPr>
          <w:rFonts w:eastAsia="Times New Roman" w:cs="Times New Roman"/>
          <w:szCs w:val="24"/>
        </w:rPr>
        <w:t>ειακού Επιχειρησιακού Προγράμματος της Κεντρικής Μακεδονίας 2014-2020 υποβλήθηκε προς ένταξη στις 2 Ιουνίου από το Υπουργείο Πολιτισμού και Αθλητισμού το έργο με τίτλο</w:t>
      </w:r>
      <w:r>
        <w:rPr>
          <w:rFonts w:eastAsia="Times New Roman" w:cs="Times New Roman"/>
          <w:szCs w:val="24"/>
        </w:rPr>
        <w:t>:</w:t>
      </w:r>
      <w:r>
        <w:rPr>
          <w:rFonts w:eastAsia="Times New Roman" w:cs="Times New Roman"/>
          <w:szCs w:val="24"/>
        </w:rPr>
        <w:t xml:space="preserve"> «Στερέωση, συντήρηση, </w:t>
      </w:r>
      <w:r>
        <w:rPr>
          <w:rFonts w:eastAsia="Times New Roman" w:cs="Times New Roman"/>
          <w:szCs w:val="24"/>
        </w:rPr>
        <w:lastRenderedPageBreak/>
        <w:t xml:space="preserve">αποκατάσταση και ανάδειξη μνημείου Τύμβου </w:t>
      </w:r>
      <w:proofErr w:type="spellStart"/>
      <w:r>
        <w:rPr>
          <w:rFonts w:eastAsia="Times New Roman" w:cs="Times New Roman"/>
          <w:szCs w:val="24"/>
        </w:rPr>
        <w:t>Καστά</w:t>
      </w:r>
      <w:proofErr w:type="spellEnd"/>
      <w:r>
        <w:rPr>
          <w:rFonts w:eastAsia="Times New Roman" w:cs="Times New Roman"/>
          <w:szCs w:val="24"/>
        </w:rPr>
        <w:t xml:space="preserve"> στην Αμφίπολη Σερ</w:t>
      </w:r>
      <w:r>
        <w:rPr>
          <w:rFonts w:eastAsia="Times New Roman" w:cs="Times New Roman"/>
          <w:szCs w:val="24"/>
        </w:rPr>
        <w:t>ρών», με προϋπολογισμό 1,5 εκατομμύριο ευρώ στο πλαίσιο της επίσημης πρόσκλησης της Περιφέρειας Κεντρικής Μακεδονίας και με φορείς υλοποίησης τη Διεύθυνση Αναστήλωσης Αρχαίων Μνημείων, τη Διεύθυνση Συντήρησης Αρχαίων και Νεότερων Μνημείων και την Εφορεία Α</w:t>
      </w:r>
      <w:r>
        <w:rPr>
          <w:rFonts w:eastAsia="Times New Roman" w:cs="Times New Roman"/>
          <w:szCs w:val="24"/>
        </w:rPr>
        <w:t>ρχαιοτήτων Σερρών.</w:t>
      </w:r>
    </w:p>
    <w:p w14:paraId="3A69A94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Θα ήθελα να τονίσω αυτό το οποίο όλοι γνωρίζουμε, αλλά είναι σημαντικό να το θυμόμαστε, ότι αυτό είναι ένα ιδιαίτερα σύνθετο έργο, ένα πολύπλοκο έργο το οποίο απαιτεί πάρα πολλές ειδικές παραμέτρους. Αυτό το έργο περιλαμβάνει την οριστικ</w:t>
      </w:r>
      <w:r>
        <w:rPr>
          <w:rFonts w:eastAsia="Times New Roman" w:cs="Times New Roman"/>
          <w:szCs w:val="24"/>
        </w:rPr>
        <w:t>οποίηση και εξειδίκευση των μελετών, τις εργασίες των ήδη υπαρχόντων μελετών για την Αμφίπολη, τις εργασίες αποκατάστασης και ανάδειξης του μνημείου, αλλά και της διαμόρφωσης και ανάπλασης του περιβάλλοντος χώρου του. Ταυτόχρονα, όμως, ενέχει –κι εδώ ερχόμ</w:t>
      </w:r>
      <w:r>
        <w:rPr>
          <w:rFonts w:eastAsia="Times New Roman" w:cs="Times New Roman"/>
          <w:szCs w:val="24"/>
        </w:rPr>
        <w:t xml:space="preserve">αστε σε ένα πολύ σημαντικό κομμάτι- την επίλυση </w:t>
      </w:r>
      <w:proofErr w:type="spellStart"/>
      <w:r>
        <w:rPr>
          <w:rFonts w:eastAsia="Times New Roman" w:cs="Times New Roman"/>
          <w:szCs w:val="24"/>
        </w:rPr>
        <w:t>πολυπαραμετρικών</w:t>
      </w:r>
      <w:proofErr w:type="spellEnd"/>
      <w:r>
        <w:rPr>
          <w:rFonts w:eastAsia="Times New Roman" w:cs="Times New Roman"/>
          <w:szCs w:val="24"/>
        </w:rPr>
        <w:t xml:space="preserve"> επιστημονικών και τεχνικών προβλημάτων για τα οποία κατέστη αναγκαία η περαιτέρω διερεύνηση και ιεράρχηση των αναγκαίων εργασιών. </w:t>
      </w:r>
    </w:p>
    <w:p w14:paraId="3A69A94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Λόγω, λοιπόν, της πολυπλοκότητάς του και της ανάγκης να προη</w:t>
      </w:r>
      <w:r>
        <w:rPr>
          <w:rFonts w:eastAsia="Times New Roman" w:cs="Times New Roman"/>
          <w:szCs w:val="24"/>
        </w:rPr>
        <w:t>γηθούν διερευνητικές εργασίες, προκειμένου να εκπονηθούν επιμέρους μελέτες για την ολοκληρωμένη στερέωση, συντήρηση, αποκατάσταση και ανάδειξη του μνημείου και του περιβάλλοντος χώρου του, το Υπουργείο μέσω της υποβληθείσας πρότασης προσπαθούσε να εξαντλήσ</w:t>
      </w:r>
      <w:r>
        <w:rPr>
          <w:rFonts w:eastAsia="Times New Roman" w:cs="Times New Roman"/>
          <w:szCs w:val="24"/>
        </w:rPr>
        <w:t>ει όλες τις δυνατότητες που παρέχει η νομοθεσία για την ωρίμανση του όλου έργου, σύμφωνα με το άρθρο 177 του ν.4412/2016, που αφορά τις δημόσιες συμβάσεις έργων, προμηθειών και υπηρεσιών.</w:t>
      </w:r>
    </w:p>
    <w:p w14:paraId="3A69A94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Ωστόσο, η ειδική υπηρεσία διαχείρισης του Επιχειρησιακού Προγράμματο</w:t>
      </w:r>
      <w:r>
        <w:rPr>
          <w:rFonts w:eastAsia="Times New Roman" w:cs="Times New Roman"/>
          <w:szCs w:val="24"/>
        </w:rPr>
        <w:t>ς Περιφέρειας Κεντρικής Μακεδονίας απέρριψε το κατατεθέν τεχνικό δελτίο, ενδεχομένως διότι υπήρξε έλλειμα συνεννόησης μεταξύ των δύο φορέων. Συνήθως η πάγια τακτική είναι να υπάρχει μια προηγούμενη συνεννόηση μεταξύ των φορέων για τις διευκρινίσεις που απα</w:t>
      </w:r>
      <w:r>
        <w:rPr>
          <w:rFonts w:eastAsia="Times New Roman" w:cs="Times New Roman"/>
          <w:szCs w:val="24"/>
        </w:rPr>
        <w:t>ιτούνται σε συγκεκριμένες τεχνικές λεπτομέρειες, διευκρινίσεις, διαχειριστικές παραμέτρους πριν κατατεθεί το τελικό δελτίο. Αυτό δεν έγινε και υπήρξε απόρριψη.</w:t>
      </w:r>
    </w:p>
    <w:p w14:paraId="3A69A94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Το Υπουργείο Πολιτισμού και Αθλητισμού αμέσως κινητοποιήθηκε στις 2-8-2017 σε κοινή σύσκεψη όλων</w:t>
      </w:r>
      <w:r>
        <w:rPr>
          <w:rFonts w:eastAsia="Times New Roman" w:cs="Times New Roman"/>
          <w:szCs w:val="24"/>
        </w:rPr>
        <w:t xml:space="preserve"> των εμπλεκομένων φορέων στην έδρα της Ειδικής Υπηρεσίας Διαχείρισης του Επιχειρησιακού Προγράμματος Περιφέρειας Κεντρικής Μακεδονίας στη Θεσσαλονίκη, όπου δόθηκαν εκατέρωθεν διευκρινίσεις και καταγράφηκαν τα απαιτούμενα στοιχεία για την εκ νέου υποβολή τη</w:t>
      </w:r>
      <w:r>
        <w:rPr>
          <w:rFonts w:eastAsia="Times New Roman" w:cs="Times New Roman"/>
          <w:szCs w:val="24"/>
        </w:rPr>
        <w:t>ς πρότασης με χρονικό ορίζοντα –κι εδώ ερχόμαστε στο χρονοδιάγραμμα- την 20</w:t>
      </w:r>
      <w:r>
        <w:rPr>
          <w:rFonts w:eastAsia="Times New Roman" w:cs="Times New Roman"/>
          <w:szCs w:val="24"/>
          <w:vertAlign w:val="superscript"/>
        </w:rPr>
        <w:t>η</w:t>
      </w:r>
      <w:r>
        <w:rPr>
          <w:rFonts w:eastAsia="Times New Roman" w:cs="Times New Roman"/>
          <w:szCs w:val="24"/>
        </w:rPr>
        <w:t xml:space="preserve"> Σεπτεμβρίου 2017 που θα υπάρξει και καινούργια συνάντηση, για να υπάρξουν τυχόν επιπλέον διευκρινίσεις που απαιτούνται, για την οποία εργάζονται αδιαλείπτως και πυρετωδώς όλο αυτό</w:t>
      </w:r>
      <w:r>
        <w:rPr>
          <w:rFonts w:eastAsia="Times New Roman" w:cs="Times New Roman"/>
          <w:szCs w:val="24"/>
        </w:rPr>
        <w:t xml:space="preserve"> το διάστημα οι αρμόδιες διευθύνσεις του Υπουργείου Πολιτισμού και Αθλητισμού, δηλαδή η Διεύθυνση Αναστήλωσης, η Διεύθυνση Συντήρησης μαζί με την αρμόδια διαχειριστική αρχή του Υπουργείου.</w:t>
      </w:r>
    </w:p>
    <w:p w14:paraId="3A69A94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πω ότι δεν ήταν μόνο το έργο του Τύμβου</w:t>
      </w:r>
      <w:r>
        <w:rPr>
          <w:rFonts w:eastAsia="Times New Roman" w:cs="Times New Roman"/>
          <w:szCs w:val="24"/>
        </w:rPr>
        <w:t xml:space="preserve"> </w:t>
      </w:r>
      <w:proofErr w:type="spellStart"/>
      <w:r>
        <w:rPr>
          <w:rFonts w:eastAsia="Times New Roman" w:cs="Times New Roman"/>
          <w:szCs w:val="24"/>
        </w:rPr>
        <w:t>Καστά</w:t>
      </w:r>
      <w:proofErr w:type="spellEnd"/>
      <w:r>
        <w:rPr>
          <w:rFonts w:eastAsia="Times New Roman" w:cs="Times New Roman"/>
          <w:szCs w:val="24"/>
        </w:rPr>
        <w:t xml:space="preserve"> στην Αμφίπολη που </w:t>
      </w:r>
      <w:proofErr w:type="spellStart"/>
      <w:r>
        <w:rPr>
          <w:rFonts w:eastAsia="Times New Roman" w:cs="Times New Roman"/>
          <w:szCs w:val="24"/>
        </w:rPr>
        <w:t>απερρίφθη</w:t>
      </w:r>
      <w:proofErr w:type="spellEnd"/>
      <w:r>
        <w:rPr>
          <w:rFonts w:eastAsia="Times New Roman" w:cs="Times New Roman"/>
          <w:szCs w:val="24"/>
        </w:rPr>
        <w:t>. Ήταν και άλλα τέσσερα έργα τα οποία αφορούν τον Νομό Ημαθίας, τον Νομό Πέλλας και ένα στον Νομό Θεσσαλονίκης, στον Άγιο Ανδρέα Περιστερά.</w:t>
      </w:r>
    </w:p>
    <w:p w14:paraId="3A69A94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Ωστόσο, θέλω να τονίσω το εξής: Οι ίδιες υπηρεσίες που επί χρόνια τώρα επιτελούν τ</w:t>
      </w:r>
      <w:r>
        <w:rPr>
          <w:rFonts w:eastAsia="Times New Roman" w:cs="Times New Roman"/>
          <w:szCs w:val="24"/>
        </w:rPr>
        <w:t>ο έργο αυτό που όλοι βλέπουμε σε όλη την ελληνική επικράτεια και το θαυμάζουμε, επιτελούν και τις μελέτες και τα τεχνικά δελτία για να φτιαχτούν όλα αυτά έργα. Οι ίδιοι άνθρωποι έφτιαξαν αυτές τις μελέτες, κυρία Αραμπατζή. Οι ίδιοι άνθρωποι τις επιμελήθηκα</w:t>
      </w:r>
      <w:r>
        <w:rPr>
          <w:rFonts w:eastAsia="Times New Roman" w:cs="Times New Roman"/>
          <w:szCs w:val="24"/>
        </w:rPr>
        <w:t>ν.</w:t>
      </w:r>
    </w:p>
    <w:p w14:paraId="3A69A94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Θα ήθελα να τονίσω εδώ ότι οι υπηρεσίες του Υπουργείου Πολιτισμού και Αθλητισμού, ανεξαρτήτως της αρχής, έχουν διαδικασίες τις οποίες τηρούν και τις τιμούν διαρκώς με την ίδια επιστημονική επάρκεια και την ίδια αφοσίωση. Και θα ήταν απορίας </w:t>
      </w:r>
      <w:proofErr w:type="spellStart"/>
      <w:r>
        <w:rPr>
          <w:rFonts w:eastAsia="Times New Roman" w:cs="Times New Roman"/>
          <w:szCs w:val="24"/>
        </w:rPr>
        <w:t>άξιον</w:t>
      </w:r>
      <w:proofErr w:type="spellEnd"/>
      <w:r>
        <w:rPr>
          <w:rFonts w:eastAsia="Times New Roman" w:cs="Times New Roman"/>
          <w:szCs w:val="24"/>
        </w:rPr>
        <w:t xml:space="preserve"> αν σε </w:t>
      </w:r>
      <w:r>
        <w:rPr>
          <w:rFonts w:eastAsia="Times New Roman" w:cs="Times New Roman"/>
          <w:szCs w:val="24"/>
        </w:rPr>
        <w:t xml:space="preserve">ένα έργο τέτοιας μεγάλης εμβέλειας και λαμπρότητας και ιδιαιτερότητας, όπως είναι η Αμφίπολη και ο Τύμβος </w:t>
      </w:r>
      <w:proofErr w:type="spellStart"/>
      <w:r>
        <w:rPr>
          <w:rFonts w:eastAsia="Times New Roman" w:cs="Times New Roman"/>
          <w:szCs w:val="24"/>
        </w:rPr>
        <w:t>Καστά</w:t>
      </w:r>
      <w:proofErr w:type="spellEnd"/>
      <w:r>
        <w:rPr>
          <w:rFonts w:eastAsia="Times New Roman" w:cs="Times New Roman"/>
          <w:szCs w:val="24"/>
        </w:rPr>
        <w:t>, αυτές οι ίδιες υπηρεσίες έδειχναν αμέλεια και αδιαφορία. Δεν ισχύει αυτό. Ίσα</w:t>
      </w:r>
      <w:r>
        <w:rPr>
          <w:rFonts w:eastAsia="Times New Roman" w:cs="Times New Roman"/>
          <w:szCs w:val="24"/>
        </w:rPr>
        <w:t xml:space="preserve"> </w:t>
      </w:r>
      <w:r>
        <w:rPr>
          <w:rFonts w:eastAsia="Times New Roman" w:cs="Times New Roman"/>
          <w:szCs w:val="24"/>
        </w:rPr>
        <w:t>ίσα που το Υπουργείο σε συνεργασία με την Περιφέρεια και τον Περι</w:t>
      </w:r>
      <w:r>
        <w:rPr>
          <w:rFonts w:eastAsia="Times New Roman" w:cs="Times New Roman"/>
          <w:szCs w:val="24"/>
        </w:rPr>
        <w:t>φερειάρχη είμαστε σε πολύ καλή σχέση και συνεργασία για να τιμήσουμε όλοι μαζί αυτό το έργο.</w:t>
      </w:r>
    </w:p>
    <w:p w14:paraId="3A69A94F" w14:textId="77777777" w:rsidR="00897BE7" w:rsidRDefault="00B658DA">
      <w:pPr>
        <w:spacing w:after="0"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Ευχαριστούμε, κυρία Υπουργέ. Έχετε και δευτερολογία.</w:t>
      </w:r>
    </w:p>
    <w:p w14:paraId="3A69A950" w14:textId="77777777" w:rsidR="00897BE7" w:rsidRDefault="00B658DA">
      <w:pPr>
        <w:spacing w:after="0" w:line="600" w:lineRule="auto"/>
        <w:ind w:firstLine="720"/>
        <w:jc w:val="both"/>
        <w:rPr>
          <w:rFonts w:eastAsia="Times New Roman" w:cs="Times New Roman"/>
          <w:szCs w:val="24"/>
        </w:rPr>
      </w:pPr>
      <w:r>
        <w:rPr>
          <w:rFonts w:eastAsia="Times New Roman"/>
          <w:bCs/>
        </w:rPr>
        <w:t>Κυρία Αραμπατζή, έχετε τον λόγο.</w:t>
      </w:r>
    </w:p>
    <w:p w14:paraId="3A69A951"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3A69A95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είπατε ότι δεν υπάρχει βεβαίως φιάσκο. Αυτό είναι πολιτική σας εκτίμηση. Είπατε, όμως, ότι δεν υπάρχει ανωριμότητα. Προφανώς, αμφισβητείτε το έγγραφο της </w:t>
      </w:r>
      <w:r>
        <w:rPr>
          <w:rFonts w:eastAsia="Times New Roman" w:cs="Times New Roman"/>
          <w:szCs w:val="24"/>
        </w:rPr>
        <w:t>π</w:t>
      </w:r>
      <w:r>
        <w:rPr>
          <w:rFonts w:eastAsia="Times New Roman" w:cs="Times New Roman"/>
          <w:szCs w:val="24"/>
        </w:rPr>
        <w:t>εριφέρειας που σας απάντησε και που λέει ότι για όλους τους παραπάνω λόγους το έργο κρ</w:t>
      </w:r>
      <w:r>
        <w:rPr>
          <w:rFonts w:eastAsia="Times New Roman" w:cs="Times New Roman"/>
          <w:szCs w:val="24"/>
        </w:rPr>
        <w:t xml:space="preserve">ίνεται ανώριμο. Το λέει η απόφαση της </w:t>
      </w:r>
      <w:r>
        <w:rPr>
          <w:rFonts w:eastAsia="Times New Roman" w:cs="Times New Roman"/>
          <w:szCs w:val="24"/>
        </w:rPr>
        <w:t>π</w:t>
      </w:r>
      <w:r>
        <w:rPr>
          <w:rFonts w:eastAsia="Times New Roman" w:cs="Times New Roman"/>
          <w:szCs w:val="24"/>
        </w:rPr>
        <w:t>εριφέρειας.</w:t>
      </w:r>
    </w:p>
    <w:p w14:paraId="3A69A95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Επίσης, είπατε ότι είναι πολύπλοκο και </w:t>
      </w:r>
      <w:proofErr w:type="spellStart"/>
      <w:r>
        <w:rPr>
          <w:rFonts w:eastAsia="Times New Roman" w:cs="Times New Roman"/>
          <w:szCs w:val="24"/>
        </w:rPr>
        <w:t>πολυπαραγοντικό</w:t>
      </w:r>
      <w:proofErr w:type="spellEnd"/>
      <w:r>
        <w:rPr>
          <w:rFonts w:eastAsia="Times New Roman" w:cs="Times New Roman"/>
          <w:szCs w:val="24"/>
        </w:rPr>
        <w:t xml:space="preserve"> έργο -είναι γνωστό αυτό, κυρία Υπουργέ- και χρειάζονται διαδικασίες. Δηλαδή, έπρεπε να ξεκινήσουν τα σωστικά μέτρα, που δεν ξεκίνησαν ποτέ. Σας θυμίζω</w:t>
      </w:r>
      <w:r>
        <w:rPr>
          <w:rFonts w:eastAsia="Times New Roman" w:cs="Times New Roman"/>
          <w:szCs w:val="24"/>
        </w:rPr>
        <w:t xml:space="preserve"> ότι το 30% από την προηγούμενη μελέτη εκπονήθηκε επί των ημερών σας. Βεβαίως, μετά πρέπει να προχωρήσουμε σε όλες τις διαδικασίες ανάδειξης του μνημείου, ώστε να το καταστήσουμε επισκέψιμο.</w:t>
      </w:r>
    </w:p>
    <w:p w14:paraId="3A69A95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Είπατε, λοιπόν, ότι προσπαθούσατε να εξαντλήσετε όλες τις δυνατότητες. Εγώ ρωτώ: Αυτές οι υπηρεσίες οι οποίες εκπονούσαν τη συγκεκριμένη μελέτη δεν είναι οι ίδιες υπηρεσίες, κυρία Υπουργέ, που εδώ και χρόνια και στα προηγούμενα </w:t>
      </w:r>
      <w:r>
        <w:rPr>
          <w:rFonts w:eastAsia="Times New Roman" w:cs="Times New Roman"/>
          <w:szCs w:val="24"/>
        </w:rPr>
        <w:t>κ</w:t>
      </w:r>
      <w:r>
        <w:rPr>
          <w:rFonts w:eastAsia="Times New Roman" w:cs="Times New Roman"/>
          <w:szCs w:val="24"/>
        </w:rPr>
        <w:t xml:space="preserve">οινοτικά </w:t>
      </w:r>
      <w:r>
        <w:rPr>
          <w:rFonts w:eastAsia="Times New Roman" w:cs="Times New Roman"/>
          <w:szCs w:val="24"/>
        </w:rPr>
        <w:t>π</w:t>
      </w:r>
      <w:r>
        <w:rPr>
          <w:rFonts w:eastAsia="Times New Roman" w:cs="Times New Roman"/>
          <w:szCs w:val="24"/>
        </w:rPr>
        <w:t>λαίσια συνέτασσαν</w:t>
      </w:r>
      <w:r>
        <w:rPr>
          <w:rFonts w:eastAsia="Times New Roman" w:cs="Times New Roman"/>
          <w:szCs w:val="24"/>
        </w:rPr>
        <w:t xml:space="preserve"> τα σχετικά δελτία με τον απαιτούμενο συντονισμό όλων των υπηρεσιών που εμπλέκονται, όπως πολύ </w:t>
      </w:r>
      <w:r>
        <w:rPr>
          <w:rFonts w:eastAsia="Times New Roman" w:cs="Times New Roman"/>
          <w:szCs w:val="24"/>
        </w:rPr>
        <w:lastRenderedPageBreak/>
        <w:t xml:space="preserve">καλά ξέρετε, με βάση τα κοινοτικά </w:t>
      </w:r>
      <w:proofErr w:type="spellStart"/>
      <w:r>
        <w:rPr>
          <w:rFonts w:eastAsia="Times New Roman" w:cs="Times New Roman"/>
          <w:szCs w:val="24"/>
        </w:rPr>
        <w:t>προαπαιτούμενα</w:t>
      </w:r>
      <w:proofErr w:type="spellEnd"/>
      <w:r>
        <w:rPr>
          <w:rFonts w:eastAsia="Times New Roman" w:cs="Times New Roman"/>
          <w:szCs w:val="24"/>
        </w:rPr>
        <w:t xml:space="preserve"> και το κοινοτικό πρωτόκολλο;</w:t>
      </w:r>
    </w:p>
    <w:p w14:paraId="3A69A95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Δεν ήταν οι ίδιες υπηρεσίες αυτές οι οποίες έφεραν χίλια τριακόσια εννιά έργα, κυρί</w:t>
      </w:r>
      <w:r>
        <w:rPr>
          <w:rFonts w:eastAsia="Times New Roman" w:cs="Times New Roman"/>
          <w:szCs w:val="24"/>
        </w:rPr>
        <w:t>α Υπουργέ, τον προηγούμενων χρόνων, 2,3 δισεκατομμύρια ευρώ; Τι άλλαξε ξαφνικά σε αυτές οι υπηρεσίες και πέντε τεχνικά δελτία επί των ημερών σας απορρίφθηκαν;</w:t>
      </w:r>
    </w:p>
    <w:p w14:paraId="3A69A95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w:t>
      </w:r>
      <w:r>
        <w:rPr>
          <w:rFonts w:eastAsia="Times New Roman" w:cs="Times New Roman"/>
          <w:szCs w:val="24"/>
        </w:rPr>
        <w:t xml:space="preserve"> αυτό, κυρία Υπουργέ, υπάρχει κάποια ευθύνη;</w:t>
      </w:r>
    </w:p>
    <w:p w14:paraId="3A69A95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Φαντάζομαι ότι η ευθύνη του συντονισμού είναι πολ</w:t>
      </w:r>
      <w:r>
        <w:rPr>
          <w:rFonts w:eastAsia="Times New Roman" w:cs="Times New Roman"/>
          <w:szCs w:val="24"/>
        </w:rPr>
        <w:t xml:space="preserve">ιτική ευθύνη όλων αυτών των υπηρεσιών. Εγώ ρωτώ: Ποιος έχει αυτή την ευθύνη; Την έχετε εσείς; Την έχει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ραμματέας του Υπουργείου, που φαντάζομαι ότι έχει την ευθύνη συντονισμού αυτών των έργων;</w:t>
      </w:r>
    </w:p>
    <w:p w14:paraId="3A69A95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Θέλω, επίσης, να ρωτήσω το εξής: Εσείς, όταν ήρθατε σ</w:t>
      </w:r>
      <w:r>
        <w:rPr>
          <w:rFonts w:eastAsia="Times New Roman" w:cs="Times New Roman"/>
          <w:szCs w:val="24"/>
        </w:rPr>
        <w:t>την Αμφίπολη στις 11 Μαΐου του 2017 και ανακοινώσατε στον σερραϊκό λαό και σε όλους τους όμορους νομούς που διψούσαν να ακούσουν δυόμισι χρόνια μετά μια θετική είδηση ότι αυτό το έργο επιτέλους θα προχωρήσει, ότι κάτι τέλος πάντων θα γίνει, δεν γνωρίζατε ό</w:t>
      </w:r>
      <w:r>
        <w:rPr>
          <w:rFonts w:eastAsia="Times New Roman" w:cs="Times New Roman"/>
          <w:szCs w:val="24"/>
        </w:rPr>
        <w:t>τι υπάρχει ανωριμότητα της μελέτης;</w:t>
      </w:r>
    </w:p>
    <w:p w14:paraId="3A69A95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επίσης, λένε τα δημοσιεύματα ότι η Γενική Γραμματέας σας, η κ. </w:t>
      </w:r>
      <w:proofErr w:type="spellStart"/>
      <w:r>
        <w:rPr>
          <w:rFonts w:eastAsia="Times New Roman" w:cs="Times New Roman"/>
          <w:szCs w:val="24"/>
        </w:rPr>
        <w:t>Βλαζάκη</w:t>
      </w:r>
      <w:proofErr w:type="spellEnd"/>
      <w:r>
        <w:rPr>
          <w:rFonts w:eastAsia="Times New Roman" w:cs="Times New Roman"/>
          <w:szCs w:val="24"/>
        </w:rPr>
        <w:t xml:space="preserve">, επικοινωνούσε με τον </w:t>
      </w:r>
      <w:r>
        <w:rPr>
          <w:rFonts w:eastAsia="Times New Roman" w:cs="Times New Roman"/>
          <w:szCs w:val="24"/>
        </w:rPr>
        <w:t>π</w:t>
      </w:r>
      <w:r>
        <w:rPr>
          <w:rFonts w:eastAsia="Times New Roman" w:cs="Times New Roman"/>
          <w:szCs w:val="24"/>
        </w:rPr>
        <w:t>εριφερειάρχη Κεντρικής Μακεδονίας και με εσάς βεβαίως και σας διαβεβαίωνε ότι όλα βαίνουν καλώς. Ξέρατε, λοιπόν, ότι κα</w:t>
      </w:r>
      <w:r>
        <w:rPr>
          <w:rFonts w:eastAsia="Times New Roman" w:cs="Times New Roman"/>
          <w:szCs w:val="24"/>
        </w:rPr>
        <w:t>ρκινοβατεί το έργο;</w:t>
      </w:r>
    </w:p>
    <w:p w14:paraId="3A69A95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Επίσης, τα δημοσιεύματα λένε ότι η </w:t>
      </w:r>
      <w:r>
        <w:rPr>
          <w:rFonts w:eastAsia="Times New Roman" w:cs="Times New Roman"/>
          <w:szCs w:val="24"/>
        </w:rPr>
        <w:t>π</w:t>
      </w:r>
      <w:r>
        <w:rPr>
          <w:rFonts w:eastAsia="Times New Roman" w:cs="Times New Roman"/>
          <w:szCs w:val="24"/>
        </w:rPr>
        <w:t>εριφέρεια σ</w:t>
      </w:r>
      <w:r>
        <w:rPr>
          <w:rFonts w:eastAsia="Times New Roman" w:cs="Times New Roman"/>
          <w:szCs w:val="24"/>
        </w:rPr>
        <w:t>ά</w:t>
      </w:r>
      <w:r>
        <w:rPr>
          <w:rFonts w:eastAsia="Times New Roman" w:cs="Times New Roman"/>
          <w:szCs w:val="24"/>
        </w:rPr>
        <w:t>ς είχε ενημερώσει ότι οι μελέτες έχουν πρόβλημα και είναι ανώριμες. Εσείς, λοιπόν, τι κάνατε για όλα αυτά; Περιμένατε, δηλαδή, τελευταία στιγμή να απορριφθεί το έργο;</w:t>
      </w:r>
    </w:p>
    <w:p w14:paraId="3A69A95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Κυρία Υπουργέ, αυτό δ</w:t>
      </w:r>
      <w:r>
        <w:rPr>
          <w:rFonts w:eastAsia="Times New Roman" w:cs="Times New Roman"/>
          <w:szCs w:val="24"/>
        </w:rPr>
        <w:t xml:space="preserve">εν λέγεται διαχειριστική ανεπάρκεια; Με </w:t>
      </w:r>
      <w:proofErr w:type="spellStart"/>
      <w:r>
        <w:rPr>
          <w:rFonts w:eastAsia="Times New Roman" w:cs="Times New Roman"/>
          <w:szCs w:val="24"/>
        </w:rPr>
        <w:t>συγχωρείτε</w:t>
      </w:r>
      <w:proofErr w:type="spellEnd"/>
      <w:r>
        <w:rPr>
          <w:rFonts w:eastAsia="Times New Roman" w:cs="Times New Roman"/>
          <w:szCs w:val="24"/>
        </w:rPr>
        <w:t xml:space="preserve">, αλλά θυμάστε στην προηγούμενη επίκαιρη ερώτηση που σας είχα κάνει επί τη </w:t>
      </w:r>
      <w:proofErr w:type="spellStart"/>
      <w:r>
        <w:rPr>
          <w:rFonts w:eastAsia="Times New Roman" w:cs="Times New Roman"/>
          <w:szCs w:val="24"/>
        </w:rPr>
        <w:t>αναλήψει</w:t>
      </w:r>
      <w:proofErr w:type="spellEnd"/>
      <w:r>
        <w:rPr>
          <w:rFonts w:eastAsia="Times New Roman" w:cs="Times New Roman"/>
          <w:szCs w:val="24"/>
        </w:rPr>
        <w:t xml:space="preserve"> των καθηκόντων σας, ότι σας είχα εκφράσει πραγματικά την ικανοποίησή μου ότι εσείς, ένας άνθρωπος πολιτισμού, αναλαμβάνετε</w:t>
      </w:r>
      <w:r>
        <w:rPr>
          <w:rFonts w:eastAsia="Times New Roman" w:cs="Times New Roman"/>
          <w:szCs w:val="24"/>
        </w:rPr>
        <w:t xml:space="preserve"> την ηγεσία αυτού του Υπουργείου και ήμουν πραγματικά πολύ αισιόδοξη ότι θα δώσετε τον καλύτερό σας εαυτό για την ανάδειξη και αυτού του ακτινοβόλου μνημείου της Αμφίπολης.</w:t>
      </w:r>
    </w:p>
    <w:p w14:paraId="3A69A95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Ωστόσο, κυρία Υπουργέ, πραγματικά η όλη πορεία βεβαίως των δυόμισι χρόνων, </w:t>
      </w:r>
      <w:proofErr w:type="spellStart"/>
      <w:r>
        <w:rPr>
          <w:rFonts w:eastAsia="Times New Roman" w:cs="Times New Roman"/>
          <w:szCs w:val="24"/>
        </w:rPr>
        <w:t>πολλώ</w:t>
      </w:r>
      <w:proofErr w:type="spellEnd"/>
      <w:r>
        <w:rPr>
          <w:rFonts w:eastAsia="Times New Roman" w:cs="Times New Roman"/>
          <w:szCs w:val="24"/>
        </w:rPr>
        <w:t xml:space="preserve"> δε</w:t>
      </w:r>
      <w:r>
        <w:rPr>
          <w:rFonts w:eastAsia="Times New Roman" w:cs="Times New Roman"/>
          <w:szCs w:val="24"/>
        </w:rPr>
        <w:t xml:space="preserve"> μάλλον και τώρα η τελευταία εξέλιξη, πραγματικά μας αφήνει βαθύτατα απογοητευμένους.</w:t>
      </w:r>
    </w:p>
    <w:p w14:paraId="3A69A95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Καταλαβαίνετε ότι αυτή η υποτίμηση, που αποτελεί υποτίμηση του μνημείου της Αμφίπολης και όλης της εν γένει περιοχής, δεν μπορεί πλέον να γίνει άλλο ανεκτή, κυρία Υπουργέ</w:t>
      </w:r>
      <w:r>
        <w:rPr>
          <w:rFonts w:eastAsia="Times New Roman" w:cs="Times New Roman"/>
          <w:szCs w:val="24"/>
        </w:rPr>
        <w:t xml:space="preserve">. Πραγματικά, δεν μου απαντήσατε στην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 xml:space="preserve">σας </w:t>
      </w:r>
      <w:r>
        <w:rPr>
          <w:rFonts w:eastAsia="Times New Roman" w:cs="Times New Roman"/>
          <w:szCs w:val="24"/>
        </w:rPr>
        <w:t>στο καίριο ερώτημα που σας έκανα: Εγγυάστε αυτή τη στιγμή ότι θα προλάβουμε την προθεσμία της 31</w:t>
      </w:r>
      <w:r>
        <w:rPr>
          <w:rFonts w:eastAsia="Times New Roman" w:cs="Times New Roman"/>
          <w:szCs w:val="24"/>
          <w:vertAlign w:val="superscript"/>
        </w:rPr>
        <w:t>ης</w:t>
      </w:r>
      <w:r>
        <w:rPr>
          <w:rFonts w:eastAsia="Times New Roman" w:cs="Times New Roman"/>
          <w:szCs w:val="24"/>
        </w:rPr>
        <w:t xml:space="preserve"> Δεκεμβρίου του 2017 ή θα χαθεί;</w:t>
      </w:r>
    </w:p>
    <w:p w14:paraId="3A69A95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Διότι θα χαθεί, κυρία Υπουργέ. Ο τρίτος μακεδονικός χειμώνας, ο βαρύς, θ</w:t>
      </w:r>
      <w:r>
        <w:rPr>
          <w:rFonts w:eastAsia="Times New Roman" w:cs="Times New Roman"/>
          <w:szCs w:val="24"/>
        </w:rPr>
        <w:t>α πέσει στην Αμφίπολη, με ό,τι αυτό συνεπάγεται για τη διάσωση του μνημείου και την εγκατάλειψή του στα καιρικά φαινόμενα και όλα αυτά.</w:t>
      </w:r>
    </w:p>
    <w:p w14:paraId="3A69A95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Μας εγγυάστε, λοιπόν, ότι </w:t>
      </w:r>
      <w:r>
        <w:rPr>
          <w:rFonts w:eastAsia="Times New Roman" w:cs="Times New Roman"/>
          <w:szCs w:val="24"/>
        </w:rPr>
        <w:t xml:space="preserve">δεν </w:t>
      </w:r>
      <w:r>
        <w:rPr>
          <w:rFonts w:eastAsia="Times New Roman" w:cs="Times New Roman"/>
          <w:szCs w:val="24"/>
        </w:rPr>
        <w:t xml:space="preserve">θα χαθεί </w:t>
      </w:r>
      <w:r>
        <w:rPr>
          <w:rFonts w:eastAsia="Times New Roman" w:cs="Times New Roman"/>
          <w:szCs w:val="24"/>
        </w:rPr>
        <w:t>-</w:t>
      </w:r>
      <w:r>
        <w:rPr>
          <w:rFonts w:eastAsia="Times New Roman" w:cs="Times New Roman"/>
          <w:szCs w:val="24"/>
        </w:rPr>
        <w:t>που θα χαθεί</w:t>
      </w:r>
      <w:r>
        <w:rPr>
          <w:rFonts w:eastAsia="Times New Roman" w:cs="Times New Roman"/>
          <w:szCs w:val="24"/>
        </w:rPr>
        <w:t>-</w:t>
      </w:r>
      <w:r>
        <w:rPr>
          <w:rFonts w:eastAsia="Times New Roman" w:cs="Times New Roman"/>
          <w:szCs w:val="24"/>
        </w:rPr>
        <w:t xml:space="preserve"> γιατί στο πιο αισιόδοξο σενάριο ότι θα εγκριθεί ο φάκελος στο ΕΣΠΑ</w:t>
      </w:r>
      <w:r>
        <w:rPr>
          <w:rFonts w:eastAsia="Times New Roman" w:cs="Times New Roman"/>
          <w:szCs w:val="24"/>
        </w:rPr>
        <w:t xml:space="preserve"> μέχρι τον Δεκέμβριο, αλλά μέχρι τον Απρίλιο για τις σχετικές προετοιμασίες χάνεται ο χειμώνας. Μας εγγυάστε ότι δεν θα χαθεί όλο το 2018;</w:t>
      </w:r>
    </w:p>
    <w:p w14:paraId="3A69A960"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ολοκληρώστε, παρακαλώ.</w:t>
      </w:r>
    </w:p>
    <w:p w14:paraId="3A69A961"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Ολοκληρώνω, κύριε Πρόεδρε </w:t>
      </w:r>
      <w:r>
        <w:rPr>
          <w:rFonts w:eastAsia="Times New Roman" w:cs="Times New Roman"/>
          <w:szCs w:val="24"/>
        </w:rPr>
        <w:t>και ευχαριστώ για την ανοχή σας.</w:t>
      </w:r>
    </w:p>
    <w:p w14:paraId="3A69A96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υπάρχει συστηματική εγκατάλειψη εδώ και δυόμισι χρόνια. Να μην αναφερθώ στις αλήστου μνήμης δηλώσεις του κ. </w:t>
      </w:r>
      <w:proofErr w:type="spellStart"/>
      <w:r>
        <w:rPr>
          <w:rFonts w:eastAsia="Times New Roman" w:cs="Times New Roman"/>
          <w:szCs w:val="24"/>
        </w:rPr>
        <w:t>Ξυδάκη</w:t>
      </w:r>
      <w:proofErr w:type="spellEnd"/>
      <w:r>
        <w:rPr>
          <w:rFonts w:eastAsia="Times New Roman" w:cs="Times New Roman"/>
          <w:szCs w:val="24"/>
        </w:rPr>
        <w:t>, του προκατόχου σας, ότι η ανασκαφή της Αμφίπολης είναι σαν όλες τις άλλες ανασκαφές, ότι είν</w:t>
      </w:r>
      <w:r>
        <w:rPr>
          <w:rFonts w:eastAsia="Times New Roman" w:cs="Times New Roman"/>
          <w:szCs w:val="24"/>
        </w:rPr>
        <w:t>αι Χόλυγουντ, ότι δόθηκαν υπέρμετρες χρηματοδοτήσεις και άλλες τέτοιες πραγματικά ανακριβείς δηλώσεις.</w:t>
      </w:r>
    </w:p>
    <w:p w14:paraId="3A69A96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Εγώ θέλω να μου πείτε, συν τοις </w:t>
      </w:r>
      <w:proofErr w:type="spellStart"/>
      <w:r>
        <w:rPr>
          <w:rFonts w:eastAsia="Times New Roman" w:cs="Times New Roman"/>
          <w:szCs w:val="24"/>
        </w:rPr>
        <w:t>άλλοις</w:t>
      </w:r>
      <w:proofErr w:type="spellEnd"/>
      <w:r>
        <w:rPr>
          <w:rFonts w:eastAsia="Times New Roman" w:cs="Times New Roman"/>
          <w:szCs w:val="24"/>
        </w:rPr>
        <w:t>, με το μείζον θέμα της ανάλυσης των οστών των νεκρών και του βαθμού συγγένειας των νεκρών τι είχε συμβεί; Διότι αυ</w:t>
      </w:r>
      <w:r>
        <w:rPr>
          <w:rFonts w:eastAsia="Times New Roman" w:cs="Times New Roman"/>
          <w:szCs w:val="24"/>
        </w:rPr>
        <w:t>τό είναι εξόχως σημαντικό για την ιστορικότητα και την αξία του μνημείου.</w:t>
      </w:r>
    </w:p>
    <w:p w14:paraId="3A69A964"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είμαστε στα πέντε λεπτά.</w:t>
      </w:r>
    </w:p>
    <w:p w14:paraId="3A69A965"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Κλείνω, κύριε Πρόεδρε.</w:t>
      </w:r>
    </w:p>
    <w:p w14:paraId="3A69A96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Κυρία Υπουργέ, γιατί ο λαός των Σερρών και βεβαίως οι πολίτες όλης</w:t>
      </w:r>
      <w:r>
        <w:rPr>
          <w:rFonts w:eastAsia="Times New Roman" w:cs="Times New Roman"/>
          <w:szCs w:val="24"/>
        </w:rPr>
        <w:t xml:space="preserve"> της Μακεδονίας δεν αντέχουν άλλη υποτίμηση του συγκεκριμένου μνημείου. Ζητούν την πολιτιστική, τουριστική ανάδειξή του και ό,τι αυτό σημαίνει για την οικονομία της περιοχής και της χώρας εν γένει.</w:t>
      </w:r>
    </w:p>
    <w:p w14:paraId="3A69A96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Συγκεκριμένες απαντήσεις για την Αμφίπολη, σας παρακαλώ.</w:t>
      </w:r>
    </w:p>
    <w:p w14:paraId="3A69A968"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lastRenderedPageBreak/>
        <w:t>ΛΥΔΙΑ ΚΟΝΙΟΡΔΟΥ (Υπουργός Πολιτισμού και Αθλητισμού):</w:t>
      </w:r>
      <w:r>
        <w:rPr>
          <w:rFonts w:eastAsia="Times New Roman" w:cs="Times New Roman"/>
          <w:szCs w:val="24"/>
        </w:rPr>
        <w:t xml:space="preserve"> Δεν υπάρχει κα</w:t>
      </w:r>
      <w:r>
        <w:rPr>
          <w:rFonts w:eastAsia="Times New Roman" w:cs="Times New Roman"/>
          <w:szCs w:val="24"/>
        </w:rPr>
        <w:t>μ</w:t>
      </w:r>
      <w:r>
        <w:rPr>
          <w:rFonts w:eastAsia="Times New Roman" w:cs="Times New Roman"/>
          <w:szCs w:val="24"/>
        </w:rPr>
        <w:t>μία αδιαφορία. Δεν υπάρχει κα</w:t>
      </w:r>
      <w:r>
        <w:rPr>
          <w:rFonts w:eastAsia="Times New Roman" w:cs="Times New Roman"/>
          <w:szCs w:val="24"/>
        </w:rPr>
        <w:t>μ</w:t>
      </w:r>
      <w:r>
        <w:rPr>
          <w:rFonts w:eastAsia="Times New Roman" w:cs="Times New Roman"/>
          <w:szCs w:val="24"/>
        </w:rPr>
        <w:t>μία ολιγωρία. Όλα αυτά τα χρόνια, και τα προηγούμενα αλλά και τα τελευταία, γίνονται διαρκώς εργασίες, μελέτες και προστασία του μνημείου από την αποκάλυψή τ</w:t>
      </w:r>
      <w:r>
        <w:rPr>
          <w:rFonts w:eastAsia="Times New Roman" w:cs="Times New Roman"/>
          <w:szCs w:val="24"/>
        </w:rPr>
        <w:t>ου, για να μην υποστεί χειρότερες ζημιές από τα καιρικά φαινόμενα. Έχουν ήδη γίνει γεωστατικές και στερεωτικές μελέτες, έχουν γίνει στερεωτικά έργα, έχει γίνει συντήρηση του θριγκού της τρίτης αίθουσας, έχουν γίνει μελέτες για χωματουργικές εργασίες και ερ</w:t>
      </w:r>
      <w:r>
        <w:rPr>
          <w:rFonts w:eastAsia="Times New Roman" w:cs="Times New Roman"/>
          <w:szCs w:val="24"/>
        </w:rPr>
        <w:t>γασίες για τα όμβρια ύδατα, για να μη βλάπτουν το μνημείο και το εκθέτουν στα νερά που συσσωρεύονται εκεί που έχει σκαφτεί, γύρω από το μνημείο.</w:t>
      </w:r>
    </w:p>
    <w:p w14:paraId="3A69A96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Είπατε σχετικά με το τεχνικό δελτίο ότι είναι ανώριμο. Η υπηρεσία μας δεν θεωρεί ότι είναι θέμα ανωριμότητας. Θ</w:t>
      </w:r>
      <w:r>
        <w:rPr>
          <w:rFonts w:eastAsia="Times New Roman" w:cs="Times New Roman"/>
          <w:szCs w:val="24"/>
        </w:rPr>
        <w:t>εωρεί ότι υπάρχει ανάγκη διευκρίνισης ορισμένων σημείων που είναι πάντα απαραίτητες, όπως ισχύει και με όλες τις άλλες περιφέρειες της Ελλάδας, πάντα λόγω του ότι τα καινούργια ΕΣΠΑ απαιτούν πολύ πιο εξειδικευμένες διευκρινίσεις</w:t>
      </w:r>
      <w:r>
        <w:rPr>
          <w:rFonts w:eastAsia="Times New Roman" w:cs="Times New Roman"/>
          <w:szCs w:val="24"/>
        </w:rPr>
        <w:t>,</w:t>
      </w:r>
      <w:r>
        <w:rPr>
          <w:rFonts w:eastAsia="Times New Roman" w:cs="Times New Roman"/>
          <w:szCs w:val="24"/>
        </w:rPr>
        <w:t xml:space="preserve"> υπάρχει μια συνεργασία. Πρ</w:t>
      </w:r>
      <w:r>
        <w:rPr>
          <w:rFonts w:eastAsia="Times New Roman" w:cs="Times New Roman"/>
          <w:szCs w:val="24"/>
        </w:rPr>
        <w:t xml:space="preserve">οφανώς, υπήρξε ένα έλλειμα επικοινωνίας και έγκαιρης επαφής και γι’ αυτό δημιουργήθηκε αυτή η απόρριψη. Όμως, εμάς μας ενδιαφέρει να προχωρήσουμε αυτό το λαμπρό </w:t>
      </w:r>
      <w:r>
        <w:rPr>
          <w:rFonts w:eastAsia="Times New Roman" w:cs="Times New Roman"/>
          <w:szCs w:val="24"/>
        </w:rPr>
        <w:lastRenderedPageBreak/>
        <w:t>έργο μαζί, σε συνεργασία, γιατί μόνο σε συνεργασία μπορούμε να το καταφέρουμε. Υπάρχει ένας ιστ</w:t>
      </w:r>
      <w:r>
        <w:rPr>
          <w:rFonts w:eastAsia="Times New Roman" w:cs="Times New Roman"/>
          <w:szCs w:val="24"/>
        </w:rPr>
        <w:t>ορικός ρόλος που όλοι αντιλαμβανόμαστε και πάνω απ’ όλα οι υπηρεσίες του Υπουργείου Πολιτισμού και οι ίδιοι άνθρωποι που και εσείς η ίδια παραδεχθήκατε ότι έχουν κάνει αυτά τα λαμπρά έργα. Πώς, λοιπόν, θα μπορούσαν αυτοί οι ίδιοι άνθρωποι να αποτύχουν τόσο</w:t>
      </w:r>
      <w:r>
        <w:rPr>
          <w:rFonts w:eastAsia="Times New Roman" w:cs="Times New Roman"/>
          <w:szCs w:val="24"/>
        </w:rPr>
        <w:t xml:space="preserve"> οικτρά; Εμάς μας ενδιαφέρει το ίδιο να πετύχουμε και με την Αμφίπολη.</w:t>
      </w:r>
    </w:p>
    <w:p w14:paraId="3A69A96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χρονολογία του μνημείου, περιμένουμε την επιστημονική κατάθεση της </w:t>
      </w:r>
      <w:proofErr w:type="spellStart"/>
      <w:r>
        <w:rPr>
          <w:rFonts w:eastAsia="Times New Roman" w:cs="Times New Roman"/>
          <w:szCs w:val="24"/>
        </w:rPr>
        <w:t>ανασκαφέως</w:t>
      </w:r>
      <w:proofErr w:type="spellEnd"/>
      <w:r>
        <w:rPr>
          <w:rFonts w:eastAsia="Times New Roman" w:cs="Times New Roman"/>
          <w:szCs w:val="24"/>
        </w:rPr>
        <w:t>. Από εκεί θα συμπεράνουμε και τη χρονολογία του μνημείου.</w:t>
      </w:r>
    </w:p>
    <w:p w14:paraId="3A69A96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Ευχαριστώ, κυρία συνάδελφε.</w:t>
      </w:r>
    </w:p>
    <w:p w14:paraId="3A69A96C"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Συνεχίζουμε με την</w:t>
      </w:r>
      <w:r>
        <w:rPr>
          <w:rFonts w:eastAsia="Times New Roman" w:cs="Times New Roman"/>
          <w:szCs w:val="24"/>
        </w:rPr>
        <w:t xml:space="preserve"> τρίτη με αριθμό 1326</w:t>
      </w:r>
      <w:r>
        <w:rPr>
          <w:rFonts w:eastAsia="Times New Roman" w:cs="Times New Roman"/>
          <w:szCs w:val="24"/>
        </w:rPr>
        <w:t>/</w:t>
      </w:r>
      <w:r>
        <w:rPr>
          <w:rFonts w:eastAsia="Times New Roman" w:cs="Times New Roman"/>
          <w:szCs w:val="24"/>
        </w:rPr>
        <w:t>23</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2017 επίκαιρη ερώτηση πρώτου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Ανδρέα Λοβέρδου προς τον Υπουργό Εξωτερικών με θέμα: «Η άρνηση του Υπουργού Δικ</w:t>
      </w:r>
      <w:r>
        <w:rPr>
          <w:rFonts w:eastAsia="Times New Roman" w:cs="Times New Roman"/>
          <w:szCs w:val="24"/>
        </w:rPr>
        <w:t>αιοσύνης στην πρόσκληση της Εσθονίας για συμμετοχή της Γενικής Γραμματείας Ανθρωπίνων Δικαιωμάτων σε συνέδριο με τίτλο “Η κληρονομιά στον 21</w:t>
      </w:r>
      <w:r>
        <w:rPr>
          <w:rFonts w:eastAsia="Times New Roman" w:cs="Times New Roman"/>
          <w:szCs w:val="24"/>
          <w:vertAlign w:val="superscript"/>
        </w:rPr>
        <w:t>ο</w:t>
      </w:r>
      <w:r>
        <w:rPr>
          <w:rFonts w:eastAsia="Times New Roman" w:cs="Times New Roman"/>
          <w:szCs w:val="24"/>
        </w:rPr>
        <w:t xml:space="preserve"> αιώνα των εγκλημάτων που διαπράχθηκαν από τα κομμουνιστικά καθεστώτα”».</w:t>
      </w:r>
    </w:p>
    <w:p w14:paraId="3A69A96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Απαντά ο Αναπληρωτής Υπουργός Εξωτερικών κ</w:t>
      </w:r>
      <w:r>
        <w:rPr>
          <w:rFonts w:eastAsia="Times New Roman" w:cs="Times New Roman"/>
          <w:szCs w:val="24"/>
        </w:rPr>
        <w:t xml:space="preserve">. Γεώργιος </w:t>
      </w:r>
      <w:proofErr w:type="spellStart"/>
      <w:r>
        <w:rPr>
          <w:rFonts w:eastAsia="Times New Roman" w:cs="Times New Roman"/>
          <w:szCs w:val="24"/>
        </w:rPr>
        <w:t>Κατρούγκαλος</w:t>
      </w:r>
      <w:proofErr w:type="spellEnd"/>
      <w:r>
        <w:rPr>
          <w:rFonts w:eastAsia="Times New Roman" w:cs="Times New Roman"/>
          <w:szCs w:val="24"/>
        </w:rPr>
        <w:t>.</w:t>
      </w:r>
    </w:p>
    <w:p w14:paraId="3A69A96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3A69A96F"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υπήρξε μια πρωτοβουλία της εσθονικής προεδρίας στην Ευρωπαϊκή Ένωση, του Υπουργείου Δικαιοσύνης της χώρας αυτής, με τον τίτλο που ανέφερα στην επίκαιρη ερώτησή μου. Γενικές </w:t>
      </w:r>
      <w:r>
        <w:rPr>
          <w:rFonts w:eastAsia="Times New Roman" w:cs="Times New Roman"/>
          <w:szCs w:val="24"/>
        </w:rPr>
        <w:t>γ</w:t>
      </w:r>
      <w:r>
        <w:rPr>
          <w:rFonts w:eastAsia="Times New Roman" w:cs="Times New Roman"/>
          <w:szCs w:val="24"/>
        </w:rPr>
        <w:t>ραμματείες προσκλήθηκαν για την καταδίκη των εγκλημάτων κομμουνιστι</w:t>
      </w:r>
      <w:r>
        <w:rPr>
          <w:rFonts w:eastAsia="Times New Roman" w:cs="Times New Roman"/>
          <w:szCs w:val="24"/>
        </w:rPr>
        <w:t>κών καθεστώτων. Όπως το αναφέρω στον τίτλο της επίκαιρης ερώτησής μου, έτσι ακριβώς ήταν και η συγκεκριμένη εκδήλωση.</w:t>
      </w:r>
    </w:p>
    <w:p w14:paraId="3A69A97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Έχω διατελέσει Υφυπουργός Εξωτερικών, ήμουν και είμαι για πολλά χρόνια υπεύθυνος εξωτερικών της Δημοκρατικής Συμπαράταξης. Μπορώ να θέτω τ</w:t>
      </w:r>
      <w:r>
        <w:rPr>
          <w:rFonts w:eastAsia="Times New Roman" w:cs="Times New Roman"/>
          <w:szCs w:val="24"/>
        </w:rPr>
        <w:t>α ερωτήματα που θέτω προς το Υπουργείο Εξωτερικών, σπάνια αλλά με έναν τρόπο που να επιδέχονται μόνο επί του θέματος απαντήσεις και όχι γενικεύσεις και γενικολογίες.</w:t>
      </w:r>
    </w:p>
    <w:p w14:paraId="3A69A97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Συγκεκριμένα, κύριε Υπουργέ, ρωτάω, πρώτον, αν είναι κοινός τόπος ότι τα θέματα εξωτερικής</w:t>
      </w:r>
      <w:r>
        <w:rPr>
          <w:rFonts w:eastAsia="Times New Roman" w:cs="Times New Roman"/>
          <w:szCs w:val="24"/>
        </w:rPr>
        <w:t xml:space="preserve"> πολιτικής δεν είναι θέματα που αφορούν </w:t>
      </w:r>
      <w:proofErr w:type="spellStart"/>
      <w:r>
        <w:rPr>
          <w:rFonts w:eastAsia="Times New Roman" w:cs="Times New Roman"/>
          <w:szCs w:val="24"/>
        </w:rPr>
        <w:t>ψηφαλάκια</w:t>
      </w:r>
      <w:proofErr w:type="spellEnd"/>
      <w:r>
        <w:rPr>
          <w:rFonts w:eastAsia="Times New Roman" w:cs="Times New Roman"/>
          <w:szCs w:val="24"/>
        </w:rPr>
        <w:t xml:space="preserve">, ψήφους, ψηφοθηρία. </w:t>
      </w:r>
    </w:p>
    <w:p w14:paraId="3A69A972"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Πρώτον, θεωρώ πως είναι</w:t>
      </w:r>
      <w:r>
        <w:rPr>
          <w:rFonts w:eastAsia="Times New Roman" w:cs="Times New Roman"/>
          <w:szCs w:val="24"/>
        </w:rPr>
        <w:t>,</w:t>
      </w:r>
      <w:r>
        <w:rPr>
          <w:rFonts w:eastAsia="Times New Roman" w:cs="Times New Roman"/>
          <w:szCs w:val="24"/>
        </w:rPr>
        <w:t xml:space="preserve"> και πως όλες οι πολιτικές δυνάμεις που έχουν ασκήσει κυβερνητικό έργο, το ξέρουν καλά αυτό. Μία ενέργεια που σου φέρνει μία ψήφο στο εσωτερικό, σου δημιουργεί π</w:t>
      </w:r>
      <w:r>
        <w:rPr>
          <w:rFonts w:eastAsia="Times New Roman" w:cs="Times New Roman"/>
          <w:szCs w:val="24"/>
        </w:rPr>
        <w:t>ροβλήματα στο εξωτερικό ενδεχομένως. Κοιτάς, λοιπόν, αυτά να τα ζυγίσεις και να είσαι σοβαρός.</w:t>
      </w:r>
    </w:p>
    <w:p w14:paraId="3A69A973"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καταδικάζουμε εξ ορισμού όλοι τα «καλλιστεία καθαρμάτων», όπως τα ανέφερε συγκεκριμένος δημοσιογράφος στα ΝΕΑ προ ημερών; Δηλαδή -φεύγω από τον τίτλο π</w:t>
      </w:r>
      <w:r>
        <w:rPr>
          <w:rFonts w:eastAsia="Times New Roman" w:cs="Times New Roman"/>
          <w:szCs w:val="24"/>
        </w:rPr>
        <w:t>ου είναι δάνειος, είναι άλλου ανθρώπου, και πάμε στις δικές μας φράσεις- καταδικάζουμε τη λογική ενός ανταγωνισμού για το ποιος έχει κάνει λιγότερα ή περισσότερα εγκλήματα και για το ποιος είναι καλός ή κακός εγκληματίας; Προφανώς ναι. Και πρέπει αυτό να ε</w:t>
      </w:r>
      <w:r>
        <w:rPr>
          <w:rFonts w:eastAsia="Times New Roman" w:cs="Times New Roman"/>
          <w:szCs w:val="24"/>
        </w:rPr>
        <w:t xml:space="preserve">ίναι τουλάχιστον δεδομένο του πολιτικού μας συστήματος. </w:t>
      </w:r>
    </w:p>
    <w:p w14:paraId="3A69A974"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Τρίτον, αντιμετωπίστηκε από τον Έλληνα Υπουργό Δικαιοσύνης το συγκεκριμένο θέμα με τον τρόπο που όλοι ξέρουμε. Γνωρίζουμε, όμως -και αυτό είναι το τρίτο δεδομένο, κύριε </w:t>
      </w:r>
      <w:proofErr w:type="spellStart"/>
      <w:r>
        <w:rPr>
          <w:rFonts w:eastAsia="Times New Roman" w:cs="Times New Roman"/>
          <w:szCs w:val="24"/>
        </w:rPr>
        <w:t>Κατρούγκαλε</w:t>
      </w:r>
      <w:proofErr w:type="spellEnd"/>
      <w:r>
        <w:rPr>
          <w:rFonts w:eastAsia="Times New Roman" w:cs="Times New Roman"/>
          <w:szCs w:val="24"/>
        </w:rPr>
        <w:t>- ότι στην εξωτερικ</w:t>
      </w:r>
      <w:r>
        <w:rPr>
          <w:rFonts w:eastAsia="Times New Roman" w:cs="Times New Roman"/>
          <w:szCs w:val="24"/>
        </w:rPr>
        <w:t xml:space="preserve">ή μας πολιτική, στην εξωτερική πολιτική, ένας Υπουργός και μία κυβέρνηση έχουν πολλές δυνατότητες να εκφράσουν τις επιφυλάξεις τους για μία πρωτοβουλία, </w:t>
      </w:r>
      <w:r>
        <w:rPr>
          <w:rFonts w:eastAsia="Times New Roman" w:cs="Times New Roman"/>
          <w:szCs w:val="24"/>
        </w:rPr>
        <w:lastRenderedPageBreak/>
        <w:t xml:space="preserve">πάρα πολλές. Δεν είναι μία η διαδικασία να εκφράσεις τις επιφυλάξεις σου. Είναι πολλές. Μπορείς, λόγου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να συμμετάσχεις με έναν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να συμμετάσχεις ακόμα πιο πολιτικώς χαλαρά με έναν πρέσβη. Έχεις, όμως, τη δυνατότητα και να απόσχεις, δεν πας.</w:t>
      </w:r>
    </w:p>
    <w:p w14:paraId="3A69A975"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επιστολή που ανοίγει ένα άλλο θέμα -δηλαδή ανοίγει το θέμα της σύγκρισης ναζισμού και </w:t>
      </w:r>
      <w:r>
        <w:rPr>
          <w:rFonts w:eastAsia="Times New Roman" w:cs="Times New Roman"/>
          <w:szCs w:val="24"/>
        </w:rPr>
        <w:t xml:space="preserve">σταλινισμού- είναι μία στάση ακατανόητη, διότι δημιουργεί προβλήματα χωρίς να βοηθάει πουθενά. Εκτός, βέβαια, εάν η βοήθεια έχει να κάνει με </w:t>
      </w:r>
      <w:proofErr w:type="spellStart"/>
      <w:r>
        <w:rPr>
          <w:rFonts w:eastAsia="Times New Roman" w:cs="Times New Roman"/>
          <w:szCs w:val="24"/>
        </w:rPr>
        <w:t>ψηφαλάκια</w:t>
      </w:r>
      <w:proofErr w:type="spellEnd"/>
      <w:r>
        <w:rPr>
          <w:rFonts w:eastAsia="Times New Roman" w:cs="Times New Roman"/>
          <w:szCs w:val="24"/>
        </w:rPr>
        <w:t>. Αυτό, όμως, σας ζητώ να το καταδικάσετε από την πρώτη στιγμή.</w:t>
      </w:r>
    </w:p>
    <w:p w14:paraId="3A69A976"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ερώτησή μου είναι μία: Αυτή η επιστολή τ</w:t>
      </w:r>
      <w:r>
        <w:rPr>
          <w:rFonts w:eastAsia="Times New Roman" w:cs="Times New Roman"/>
          <w:szCs w:val="24"/>
        </w:rPr>
        <w:t>ου Υπουργού Δικαιοσύνης εκφράζει την ελληνική εξωτερική πολιτική; Υπάρχει παρελθούσα τέτοιου είδους πολιτική στάση -όχι από κάποιον Βουλευτή εδώ ή εκεί, από Βουλευτές ή από κάποιον αναρμόδιο Υπουργό- που να εκφράστηκε από Πρωθυπουργό της χώρας, διπλωματικό</w:t>
      </w:r>
      <w:r>
        <w:rPr>
          <w:rFonts w:eastAsia="Times New Roman" w:cs="Times New Roman"/>
          <w:szCs w:val="24"/>
        </w:rPr>
        <w:t xml:space="preserve"> γραφείο Πρωθυπουργού και Έλληνα Υπουργό Εξωτερικών;</w:t>
      </w:r>
    </w:p>
    <w:p w14:paraId="3A69A977"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για να τα πω πιο απλά: Ο κ. Κοτζιάς σήμερα είναι στα Σκόπια. Όμως, ήθελα ο κ. Κοτζιάς να είναι εδώ, ο ίδιος ο Υπουργός Εξωτερικών, όχι ο Αναπληρωτής του. Θα μπορούσε, βέβαια, η ερώτηση να απαντηθεί τ</w:t>
      </w:r>
      <w:r>
        <w:rPr>
          <w:rFonts w:eastAsia="Times New Roman" w:cs="Times New Roman"/>
          <w:szCs w:val="24"/>
        </w:rPr>
        <w:t>ην άλλη εβδομάδα. Το θέμα δεν το θέτω για καίριες πολιτικές επιρροές. Το θέμα το θέτω για στρατηγικό ζήτημα της ελληνικής εξωτερικής πολιτικής. Θα προσυπέγραφε ο κ. Κοτζιάς την επιστολή του Υπουργού Δικαιοσύνης; Την προσυπογράφει εδώ και τώρα, σήμερα; Είστ</w:t>
      </w:r>
      <w:r>
        <w:rPr>
          <w:rFonts w:eastAsia="Times New Roman" w:cs="Times New Roman"/>
          <w:szCs w:val="24"/>
        </w:rPr>
        <w:t>ε υποχρεωμένος στο συγκεκριμένο ερώτημα να δώσετε την απάντησή σας.</w:t>
      </w:r>
    </w:p>
    <w:p w14:paraId="3A69A978"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3A69A979"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Αναπληρωτής Υπουργός Εξωτερικών. </w:t>
      </w:r>
    </w:p>
    <w:p w14:paraId="3A69A97A"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Ευχαριστώ,</w:t>
      </w:r>
      <w:r>
        <w:rPr>
          <w:rFonts w:eastAsia="Times New Roman" w:cs="Times New Roman"/>
          <w:szCs w:val="24"/>
        </w:rPr>
        <w:t xml:space="preserve"> κύριε Πρόεδρε.</w:t>
      </w:r>
    </w:p>
    <w:p w14:paraId="3A69A97B"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τα γεγονότα είναι ξεροκέφαλα και η ιστορία δεν ξαναγράφεται. Ο </w:t>
      </w:r>
      <w:proofErr w:type="spellStart"/>
      <w:r>
        <w:rPr>
          <w:rFonts w:eastAsia="Times New Roman" w:cs="Times New Roman"/>
          <w:szCs w:val="24"/>
        </w:rPr>
        <w:t>αντικομμουνισμός</w:t>
      </w:r>
      <w:proofErr w:type="spellEnd"/>
      <w:r>
        <w:rPr>
          <w:rFonts w:eastAsia="Times New Roman" w:cs="Times New Roman"/>
          <w:szCs w:val="24"/>
        </w:rPr>
        <w:t xml:space="preserve"> ήταν μία ιδεολογία μίσους που δίχασε την ελληνική κοινωνία μέχρι την πτώση της δικτατορίας. Είχε εγκαταλειφθεί από όλες τις πολιτικές δυνάμεις,</w:t>
      </w:r>
      <w:r>
        <w:rPr>
          <w:rFonts w:eastAsia="Times New Roman" w:cs="Times New Roman"/>
          <w:szCs w:val="24"/>
        </w:rPr>
        <w:t xml:space="preserve"> ακόμα και από εκείνες που καθόριζαν την πολιτική τους γραμμή με </w:t>
      </w:r>
      <w:r>
        <w:rPr>
          <w:rFonts w:eastAsia="Times New Roman" w:cs="Times New Roman"/>
          <w:szCs w:val="24"/>
        </w:rPr>
        <w:lastRenderedPageBreak/>
        <w:t>βάση αυτόν τον προσανατολισμό. Και είναι εξαιρετικά -όχι απλώς επικίνδυνο- ολέθριο να γίνεται προσπάθεια να ξαναέλθει στην πολιτική ζωή της χώρας.</w:t>
      </w:r>
    </w:p>
    <w:p w14:paraId="3A69A97C"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 των συγκεκριμένων ερωτήσεών σας οι θέσει</w:t>
      </w:r>
      <w:r>
        <w:rPr>
          <w:rFonts w:eastAsia="Times New Roman" w:cs="Times New Roman"/>
          <w:szCs w:val="24"/>
        </w:rPr>
        <w:t xml:space="preserve">ς του Υπουργού Δικαιοσύνης αποτελούν τις επίσημες θέσεις της ελληνικής Κυβέρνησης; Αυτονοήτως, ναι. </w:t>
      </w:r>
    </w:p>
    <w:p w14:paraId="3A69A97D"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δεύτερη ερώτηση αφορά το εάν εκφράστηκαν ποτέ παρόμοιες θέσεις με τον τρόπο αυτό από Υπουργό Εξωτερικών, όπως είπατε. Διαβάζω δήλωση του πρώην Υπουργού Ε</w:t>
      </w:r>
      <w:r>
        <w:rPr>
          <w:rFonts w:eastAsia="Times New Roman" w:cs="Times New Roman"/>
          <w:szCs w:val="24"/>
        </w:rPr>
        <w:t>ξωτερικών και Προέδρου του ΠΑΣΟΚ, κ. Ευάγγελου Βενιζέλου, στις 22-1-2006: «Είναι ανιστόρητο να επιχειρεί κάποιος να εξομοιώσει τα φαινόμενα του ναζισμού ή του φασισμού ή τα φαινόμενα των αυταρχικών δικτατοριών της Νοτίου Ευρώπης με τον κομμουνισμό ως σύστη</w:t>
      </w:r>
      <w:r>
        <w:rPr>
          <w:rFonts w:eastAsia="Times New Roman" w:cs="Times New Roman"/>
          <w:szCs w:val="24"/>
        </w:rPr>
        <w:t>μα σκέψης και ως σύστημα κοινωνικής και πολιτικής οργάνωσης».</w:t>
      </w:r>
    </w:p>
    <w:p w14:paraId="3A69A97E" w14:textId="77777777" w:rsidR="00897BE7" w:rsidRDefault="00B658D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Ενδεικτικά την ίδια ημερομηνία ο κ. Λαλιώτης γράφει: «Η ταύτιση, η εξίσωση και ο συμψηφισμός του φασισμού και του ναζισμού τόσο με τις ιδέες, τη διαδρομή, την παράδοση και το </w:t>
      </w:r>
      <w:proofErr w:type="spellStart"/>
      <w:r>
        <w:rPr>
          <w:rFonts w:eastAsia="Times New Roman" w:cs="Times New Roman"/>
          <w:szCs w:val="24"/>
        </w:rPr>
        <w:t>αξιακό</w:t>
      </w:r>
      <w:proofErr w:type="spellEnd"/>
      <w:r>
        <w:rPr>
          <w:rFonts w:eastAsia="Times New Roman" w:cs="Times New Roman"/>
          <w:szCs w:val="24"/>
        </w:rPr>
        <w:t xml:space="preserve"> φορτίο των κ</w:t>
      </w:r>
      <w:r>
        <w:rPr>
          <w:rFonts w:eastAsia="Times New Roman" w:cs="Times New Roman"/>
          <w:szCs w:val="24"/>
        </w:rPr>
        <w:t xml:space="preserve">ομμουνιστικών κομμάτων, όσο και με την εξέλιξη των κρατικών μορφωμάτων και καθεστώτων του υπαρκτού </w:t>
      </w:r>
      <w:r>
        <w:rPr>
          <w:rFonts w:eastAsia="Times New Roman" w:cs="Times New Roman"/>
          <w:szCs w:val="24"/>
        </w:rPr>
        <w:lastRenderedPageBreak/>
        <w:t>σοσιαλισμού, αποτελούν μία συνειδητή απόπειρα ανατροπής ιστορικών δεδομένων και ιστορικών αληθειών, χωρίς μνήμη, ευαισθησία και ηθική, χωρίς γνώση για αδιαμφ</w:t>
      </w:r>
      <w:r>
        <w:rPr>
          <w:rFonts w:eastAsia="Times New Roman" w:cs="Times New Roman"/>
          <w:szCs w:val="24"/>
        </w:rPr>
        <w:t>ισβήτητες αλήθειες».</w:t>
      </w:r>
    </w:p>
    <w:p w14:paraId="3A69A97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Και καλούσε ο κύριος Λαλιώτης να μην πλανιέται πάνω από την Ευρώπη ο </w:t>
      </w:r>
      <w:proofErr w:type="spellStart"/>
      <w:r>
        <w:rPr>
          <w:rFonts w:eastAsia="Times New Roman" w:cs="Times New Roman"/>
          <w:szCs w:val="24"/>
        </w:rPr>
        <w:t>αντικομμουνισμός</w:t>
      </w:r>
      <w:proofErr w:type="spellEnd"/>
      <w:r>
        <w:rPr>
          <w:rFonts w:eastAsia="Times New Roman" w:cs="Times New Roman"/>
          <w:szCs w:val="24"/>
        </w:rPr>
        <w:t xml:space="preserve"> ως φάντασμα, για να μην βρικολακιάσουν οι ψυχροπολεμικές θεωρίες περί «μαύρου» και «κόκκινου φασισμού, που εξομοίωναν τους θύτες με τα θύματα. Και πρ</w:t>
      </w:r>
      <w:r>
        <w:rPr>
          <w:rFonts w:eastAsia="Times New Roman" w:cs="Times New Roman"/>
          <w:szCs w:val="24"/>
        </w:rPr>
        <w:t xml:space="preserve">οσδιόριζε την πολιτική αυτή, όσων θέλουν να ξαναφέρουν στο προσκήνιο αυτές τις ανιστόρητες θεωρίες, ως νέο </w:t>
      </w:r>
      <w:proofErr w:type="spellStart"/>
      <w:r>
        <w:rPr>
          <w:rFonts w:eastAsia="Times New Roman" w:cs="Times New Roman"/>
          <w:szCs w:val="24"/>
        </w:rPr>
        <w:t>αντικομμουνισμό</w:t>
      </w:r>
      <w:proofErr w:type="spellEnd"/>
      <w:r>
        <w:rPr>
          <w:rFonts w:eastAsia="Times New Roman" w:cs="Times New Roman"/>
          <w:szCs w:val="24"/>
        </w:rPr>
        <w:t xml:space="preserve"> και νέο ευρωπαϊκό μακαρθισμό. </w:t>
      </w:r>
    </w:p>
    <w:p w14:paraId="3A69A98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Μήπως, όμως, αυτά τα έλεγαν μόνο εκπρόσωποι του ΠΑΣΟΚ;</w:t>
      </w:r>
    </w:p>
    <w:p w14:paraId="3A69A98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ύ</w:t>
      </w:r>
      <w:r>
        <w:rPr>
          <w:rFonts w:eastAsia="Times New Roman" w:cs="Times New Roman"/>
          <w:szCs w:val="24"/>
        </w:rPr>
        <w:t>ο προσπάθειες έγιναν σε ευρωπαϊκό επίπεδο για</w:t>
      </w:r>
      <w:r>
        <w:rPr>
          <w:rFonts w:eastAsia="Times New Roman" w:cs="Times New Roman"/>
          <w:szCs w:val="24"/>
        </w:rPr>
        <w:t xml:space="preserve"> να ταυτιστεί ο κομμουνισμός με το</w:t>
      </w:r>
      <w:r>
        <w:rPr>
          <w:rFonts w:eastAsia="Times New Roman" w:cs="Times New Roman"/>
          <w:szCs w:val="24"/>
        </w:rPr>
        <w:t>ν</w:t>
      </w:r>
      <w:r>
        <w:rPr>
          <w:rFonts w:eastAsia="Times New Roman" w:cs="Times New Roman"/>
          <w:szCs w:val="24"/>
        </w:rPr>
        <w:t xml:space="preserve"> φασισμό. Η πρώτη το 2006 στο Συμβούλιο της Ευρώπης. Δεν συγκέντρωσε την αναγκαία καταστατική πλειοψηφία, δεν ψηφίστηκε από κανέναν Έλληνα Βουλευτή. Όχι μόνο από τους εκπροσώπους του ΠΑΣΟΚ που καταψήφισαν, αλλά από κανένα</w:t>
      </w:r>
      <w:r>
        <w:rPr>
          <w:rFonts w:eastAsia="Times New Roman" w:cs="Times New Roman"/>
          <w:szCs w:val="24"/>
        </w:rPr>
        <w:t>ν Έλληνα Βουλευτή!</w:t>
      </w:r>
    </w:p>
    <w:p w14:paraId="3A69A98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2009 έχουμε ψήφισμα του Ευρωκοινοβουλίου που υπερψηφίστηκε. Δεν ψηφίστηκε, καταψηφίστηκε από το ΠΑΣΟΚ. Δεν ψηφίστηκε, με δήλωση αναλυτική και πολύ πειστική του κ. Βαρβιτσιώτη, από τη Νέα Δημοκρατία. Υπερψηφίστηκε από τον Ευρωβουλευτή </w:t>
      </w:r>
      <w:r>
        <w:rPr>
          <w:rFonts w:eastAsia="Times New Roman" w:cs="Times New Roman"/>
          <w:szCs w:val="24"/>
        </w:rPr>
        <w:t>του ΛΑΟΣ ευλόγως και από έναν μεμονωμένο Βουλευτή της Νέας Δημοκρατίας, που έκτοτε δεν είχε πολιτικό μέλλον.</w:t>
      </w:r>
    </w:p>
    <w:p w14:paraId="3A69A98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Η δεύτερη απάντηση, λοιπόν, είναι ότι οι απόψεις που υποστηρίζετε τώρα, ποτέ μέχρι στιγμής δεν έχουν υποστηριχθεί από πολιτικούς ανθρώπους της Δημο</w:t>
      </w:r>
      <w:r>
        <w:rPr>
          <w:rFonts w:eastAsia="Times New Roman" w:cs="Times New Roman"/>
          <w:szCs w:val="24"/>
        </w:rPr>
        <w:t>κρατικής Παράταξης, αλλά και από το σύνολο του ελληνικού πολιτικού κόσμου μετά την πτώση της δικτατορίας, πράγμα που ήταν σημαντικό θεσμικό κεκτημένο, ακριβώς γιατί έβαζε τέρμα στην ιδεολογία του μίσους και στο</w:t>
      </w:r>
      <w:r>
        <w:rPr>
          <w:rFonts w:eastAsia="Times New Roman" w:cs="Times New Roman"/>
          <w:szCs w:val="24"/>
        </w:rPr>
        <w:t>ν</w:t>
      </w:r>
      <w:r>
        <w:rPr>
          <w:rFonts w:eastAsia="Times New Roman" w:cs="Times New Roman"/>
          <w:szCs w:val="24"/>
        </w:rPr>
        <w:t xml:space="preserve"> διχασμό της ελληνικής κοινωνίας.</w:t>
      </w:r>
    </w:p>
    <w:p w14:paraId="3A69A98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Η τρίτη ερώ</w:t>
      </w:r>
      <w:r>
        <w:rPr>
          <w:rFonts w:eastAsia="Times New Roman" w:cs="Times New Roman"/>
          <w:szCs w:val="24"/>
        </w:rPr>
        <w:t>τησή σας είναι, πώς μπορεί να μετριαστεί η ζημιά που προκλήθηκε στα συμφέροντα της χώρας. Χθες απάντησε ο Υπουργός Δικαιοσύνης της Εσθονίας. Σας διαβάζω την πρώτη φράση: «Αγαπητέ Σταύρο, λυπάμαι για την απόφασή σου, αλλά εκτιμώ την εξήγησή σου για την άρνη</w:t>
      </w:r>
      <w:r>
        <w:rPr>
          <w:rFonts w:eastAsia="Times New Roman" w:cs="Times New Roman"/>
          <w:szCs w:val="24"/>
        </w:rPr>
        <w:t xml:space="preserve">σή σου να παραστείς </w:t>
      </w:r>
      <w:r>
        <w:rPr>
          <w:rFonts w:eastAsia="Times New Roman" w:cs="Times New Roman"/>
          <w:szCs w:val="24"/>
        </w:rPr>
        <w:lastRenderedPageBreak/>
        <w:t>και μπορώ να εκθέσω τα επιχειρήματά μου για τη διαφωνία μου». Και συνεχίζει.</w:t>
      </w:r>
    </w:p>
    <w:p w14:paraId="3A69A98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Δεν θα χαρακτηρίσω απολογητική την επιστολή αυτή, αλλά οπωσδήποτε δεν είναι αντιπαραθετική. Δείχνει ότι έχουμε μια σημαντική απόκλιση ως προς την αντίληψη των </w:t>
      </w:r>
      <w:r>
        <w:rPr>
          <w:rFonts w:eastAsia="Times New Roman" w:cs="Times New Roman"/>
          <w:szCs w:val="24"/>
        </w:rPr>
        <w:t xml:space="preserve">πραγμάτων με την κυβέρνηση μιας, κατά τα άλλα, φιλικής χώρας. Μήπως η άποψη της Εσθονίας είναι αυτή που είναι αυτή τη στιγμή πλειοψηφούσα στην Ευρωπαϊκή Ένωση; Μόνο οκτώ από τις είκοσι επτά χώρες ήταν παρούσες στο </w:t>
      </w:r>
      <w:r>
        <w:rPr>
          <w:rFonts w:eastAsia="Times New Roman" w:cs="Times New Roman"/>
          <w:szCs w:val="24"/>
        </w:rPr>
        <w:t>σ</w:t>
      </w:r>
      <w:r>
        <w:rPr>
          <w:rFonts w:eastAsia="Times New Roman" w:cs="Times New Roman"/>
          <w:szCs w:val="24"/>
        </w:rPr>
        <w:t>υνέδριο αυτό που καλούσε ο Υπουργός Δικαι</w:t>
      </w:r>
      <w:r>
        <w:rPr>
          <w:rFonts w:eastAsia="Times New Roman" w:cs="Times New Roman"/>
          <w:szCs w:val="24"/>
        </w:rPr>
        <w:t xml:space="preserve">οσύνης, ούτε καν όλες οι πρώην σοσιαλιστικές. Ούτε η Βουλγαρία ούτε η Ρουμανία ούτε η Σλοβενία ήταν παρούσες. </w:t>
      </w:r>
    </w:p>
    <w:p w14:paraId="3A69A98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Οι απόψεις αυτές, επομένως, εξακολουθούν να είναι η αιχμή του δόρατος της άκρας δεξιάς στην Ευρώπη. Για ιστορικούς λόγους ορισμένες χώρες τις υιο</w:t>
      </w:r>
      <w:r>
        <w:rPr>
          <w:rFonts w:eastAsia="Times New Roman" w:cs="Times New Roman"/>
          <w:szCs w:val="24"/>
        </w:rPr>
        <w:t>θετούν. Σε καμ</w:t>
      </w:r>
      <w:r>
        <w:rPr>
          <w:rFonts w:eastAsia="Times New Roman" w:cs="Times New Roman"/>
          <w:szCs w:val="24"/>
        </w:rPr>
        <w:t>μ</w:t>
      </w:r>
      <w:r>
        <w:rPr>
          <w:rFonts w:eastAsia="Times New Roman" w:cs="Times New Roman"/>
          <w:szCs w:val="24"/>
        </w:rPr>
        <w:t>ία περίπτωση δεν είναι πλειοψηφικές. Σε κα</w:t>
      </w:r>
      <w:r>
        <w:rPr>
          <w:rFonts w:eastAsia="Times New Roman" w:cs="Times New Roman"/>
          <w:szCs w:val="24"/>
        </w:rPr>
        <w:t>μ</w:t>
      </w:r>
      <w:r>
        <w:rPr>
          <w:rFonts w:eastAsia="Times New Roman" w:cs="Times New Roman"/>
          <w:szCs w:val="24"/>
        </w:rPr>
        <w:t xml:space="preserve">μία περίπτωση δεν απηχούν τις ελληνικές εμπειρίες, γιατί όπως είπε ο </w:t>
      </w:r>
      <w:r>
        <w:rPr>
          <w:rFonts w:eastAsia="Times New Roman" w:cs="Times New Roman"/>
          <w:szCs w:val="24"/>
        </w:rPr>
        <w:t>π</w:t>
      </w:r>
      <w:r>
        <w:rPr>
          <w:rFonts w:eastAsia="Times New Roman" w:cs="Times New Roman"/>
          <w:szCs w:val="24"/>
        </w:rPr>
        <w:t xml:space="preserve">ρόεδρος του </w:t>
      </w:r>
      <w:proofErr w:type="spellStart"/>
      <w:r>
        <w:rPr>
          <w:rFonts w:eastAsia="Times New Roman" w:cs="Times New Roman"/>
          <w:szCs w:val="24"/>
        </w:rPr>
        <w:t>ε</w:t>
      </w:r>
      <w:r>
        <w:rPr>
          <w:rFonts w:eastAsia="Times New Roman" w:cs="Times New Roman"/>
          <w:szCs w:val="24"/>
        </w:rPr>
        <w:t>λληνο</w:t>
      </w:r>
      <w:r>
        <w:rPr>
          <w:rFonts w:eastAsia="Times New Roman" w:cs="Times New Roman"/>
          <w:szCs w:val="24"/>
        </w:rPr>
        <w:t>ι</w:t>
      </w:r>
      <w:r>
        <w:rPr>
          <w:rFonts w:eastAsia="Times New Roman" w:cs="Times New Roman"/>
          <w:szCs w:val="24"/>
        </w:rPr>
        <w:t>σραηλινού</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πιμελητηρίου, δηλώνοντας ότι ο ίδιος ο άνθρωπος με τον καπιταλισμό είναι, δεν είναι κανένας κομμου</w:t>
      </w:r>
      <w:r>
        <w:rPr>
          <w:rFonts w:eastAsia="Times New Roman" w:cs="Times New Roman"/>
          <w:szCs w:val="24"/>
        </w:rPr>
        <w:t>νιστής, «Όλοι στην Ελλάδα ξέρουν ότι οι «</w:t>
      </w:r>
      <w:proofErr w:type="spellStart"/>
      <w:r>
        <w:rPr>
          <w:rFonts w:eastAsia="Times New Roman" w:cs="Times New Roman"/>
          <w:szCs w:val="24"/>
        </w:rPr>
        <w:t>χίτες</w:t>
      </w:r>
      <w:proofErr w:type="spellEnd"/>
      <w:r>
        <w:rPr>
          <w:rFonts w:eastAsia="Times New Roman" w:cs="Times New Roman"/>
          <w:szCs w:val="24"/>
        </w:rPr>
        <w:t xml:space="preserve">» και οι ταγματασφαλίτες </w:t>
      </w:r>
      <w:r>
        <w:rPr>
          <w:rFonts w:eastAsia="Times New Roman" w:cs="Times New Roman"/>
          <w:szCs w:val="24"/>
        </w:rPr>
        <w:lastRenderedPageBreak/>
        <w:t>συνεργάστηκαν με τους Γερμανούς». Και λέει ο άνθρωπος ως Εβραίος, «Αυτοί είναι που σκότωναν τους Εβραίους και είναι οι Αριστεροί που πολεμούσαν τους Γερμανούς και προσπαθούσαν, όσο μπορ</w:t>
      </w:r>
      <w:r>
        <w:rPr>
          <w:rFonts w:eastAsia="Times New Roman" w:cs="Times New Roman"/>
          <w:szCs w:val="24"/>
        </w:rPr>
        <w:t>ούσαν, να σώσουν τους Εβραίους».</w:t>
      </w:r>
    </w:p>
    <w:p w14:paraId="3A69A98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Και κλείνω...</w:t>
      </w:r>
    </w:p>
    <w:p w14:paraId="3A69A988"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και δευτερολογία. Το ξέρετε.</w:t>
      </w:r>
    </w:p>
    <w:p w14:paraId="3A69A989"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Ναι, είναι η τελευταία μου φράση.</w:t>
      </w:r>
    </w:p>
    <w:p w14:paraId="3A69A98A"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Πάμε στα έξι λεπτά, όμως. Καταλάβατε; Δεν γίνεται.</w:t>
      </w:r>
    </w:p>
    <w:p w14:paraId="3A69A98B"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Επιφυλάσσομαι για τη </w:t>
      </w:r>
      <w:proofErr w:type="spellStart"/>
      <w:r>
        <w:rPr>
          <w:rFonts w:eastAsia="Times New Roman" w:cs="Times New Roman"/>
          <w:szCs w:val="24"/>
        </w:rPr>
        <w:t>δευτερομιλία</w:t>
      </w:r>
      <w:proofErr w:type="spellEnd"/>
      <w:r>
        <w:rPr>
          <w:rFonts w:eastAsia="Times New Roman" w:cs="Times New Roman"/>
          <w:szCs w:val="24"/>
        </w:rPr>
        <w:t xml:space="preserve"> μου. Είναι μια μικρή φράση.</w:t>
      </w:r>
    </w:p>
    <w:p w14:paraId="3A69A98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Ο κ. Λαλιώτης πώς χαρακτήριζε αυτούς που επαναφέρουν αυτά τα θέματα; Στην ίδια δήλωση</w:t>
      </w:r>
      <w:r>
        <w:rPr>
          <w:rFonts w:eastAsia="Times New Roman" w:cs="Times New Roman"/>
          <w:szCs w:val="24"/>
        </w:rPr>
        <w:t>, που προφανώς θα καταθέσω στα Πρακτικά, τους χαρακτήριζε «ανιστόρητους» και «αλαζόνες», «αμνήμονες» και «</w:t>
      </w:r>
      <w:proofErr w:type="spellStart"/>
      <w:r>
        <w:rPr>
          <w:rFonts w:eastAsia="Times New Roman" w:cs="Times New Roman"/>
          <w:szCs w:val="24"/>
        </w:rPr>
        <w:t>τιποτόφρονες</w:t>
      </w:r>
      <w:proofErr w:type="spellEnd"/>
      <w:r>
        <w:rPr>
          <w:rFonts w:eastAsia="Times New Roman" w:cs="Times New Roman"/>
          <w:szCs w:val="24"/>
        </w:rPr>
        <w:t>».</w:t>
      </w:r>
    </w:p>
    <w:p w14:paraId="3A69A98D"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έχετε τον λόγο.</w:t>
      </w:r>
    </w:p>
    <w:p w14:paraId="3A69A98E"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η Ένωση Φυσικών Ελλάδος για την πολιτική </w:t>
      </w:r>
      <w:proofErr w:type="spellStart"/>
      <w:r>
        <w:rPr>
          <w:rFonts w:eastAsia="Times New Roman" w:cs="Times New Roman"/>
          <w:szCs w:val="24"/>
        </w:rPr>
        <w:t>Γαβρόγλου</w:t>
      </w:r>
      <w:proofErr w:type="spellEnd"/>
      <w:r>
        <w:rPr>
          <w:rFonts w:eastAsia="Times New Roman" w:cs="Times New Roman"/>
          <w:szCs w:val="24"/>
        </w:rPr>
        <w:t xml:space="preserve"> και ΣΥΡΙΖΑ</w:t>
      </w:r>
      <w:r>
        <w:rPr>
          <w:rFonts w:eastAsia="Times New Roman" w:cs="Times New Roman"/>
          <w:szCs w:val="24"/>
        </w:rPr>
        <w:t xml:space="preserve"> – </w:t>
      </w:r>
      <w:r>
        <w:rPr>
          <w:rFonts w:eastAsia="Times New Roman" w:cs="Times New Roman"/>
          <w:szCs w:val="24"/>
        </w:rPr>
        <w:t xml:space="preserve">ΑΝΕΛ </w:t>
      </w:r>
      <w:proofErr w:type="spellStart"/>
      <w:r>
        <w:rPr>
          <w:rFonts w:eastAsia="Times New Roman" w:cs="Times New Roman"/>
          <w:szCs w:val="24"/>
        </w:rPr>
        <w:t>ανεφώνησε</w:t>
      </w:r>
      <w:proofErr w:type="spellEnd"/>
      <w:r>
        <w:rPr>
          <w:rFonts w:eastAsia="Times New Roman" w:cs="Times New Roman"/>
          <w:szCs w:val="24"/>
        </w:rPr>
        <w:t xml:space="preserve"> «</w:t>
      </w:r>
      <w:proofErr w:type="spellStart"/>
      <w:r>
        <w:rPr>
          <w:rFonts w:eastAsia="Times New Roman" w:cs="Times New Roman"/>
          <w:szCs w:val="24"/>
        </w:rPr>
        <w:t>Ήμαρτον</w:t>
      </w:r>
      <w:proofErr w:type="spellEnd"/>
      <w:r>
        <w:rPr>
          <w:rFonts w:eastAsia="Times New Roman" w:cs="Times New Roman"/>
          <w:szCs w:val="24"/>
        </w:rPr>
        <w:t>!». «</w:t>
      </w:r>
      <w:proofErr w:type="spellStart"/>
      <w:r>
        <w:rPr>
          <w:rFonts w:eastAsia="Times New Roman" w:cs="Times New Roman"/>
          <w:szCs w:val="24"/>
        </w:rPr>
        <w:t>Ήμαρτον</w:t>
      </w:r>
      <w:proofErr w:type="spellEnd"/>
      <w:r>
        <w:rPr>
          <w:rFonts w:eastAsia="Times New Roman" w:cs="Times New Roman"/>
          <w:szCs w:val="24"/>
        </w:rPr>
        <w:t>» αναφωνεί και όλη η ελληνική κοινωνία για όσα πράττουν, ειδικά όταν τα συγκρίνουν και με αυτά που έλεγαν και μέχρι πρόσφατα.</w:t>
      </w:r>
    </w:p>
    <w:p w14:paraId="3A69A98F" w14:textId="77777777" w:rsidR="00897BE7" w:rsidRDefault="00B658DA">
      <w:pPr>
        <w:spacing w:after="0" w:line="600" w:lineRule="auto"/>
        <w:ind w:firstLine="720"/>
        <w:jc w:val="both"/>
        <w:rPr>
          <w:rFonts w:eastAsia="Times New Roman"/>
          <w:szCs w:val="24"/>
        </w:rPr>
      </w:pPr>
      <w:r>
        <w:rPr>
          <w:rFonts w:eastAsia="Times New Roman" w:cs="Times New Roman"/>
          <w:szCs w:val="24"/>
        </w:rPr>
        <w:t>«</w:t>
      </w:r>
      <w:proofErr w:type="spellStart"/>
      <w:r w:rsidRPr="00002BAD">
        <w:rPr>
          <w:rFonts w:eastAsia="Times New Roman"/>
          <w:color w:val="000000" w:themeColor="text1"/>
          <w:szCs w:val="24"/>
        </w:rPr>
        <w:t>Ήμαρτον</w:t>
      </w:r>
      <w:proofErr w:type="spellEnd"/>
      <w:r>
        <w:rPr>
          <w:rFonts w:eastAsia="Times New Roman"/>
          <w:color w:val="000000" w:themeColor="text1"/>
          <w:szCs w:val="24"/>
        </w:rPr>
        <w:t>»</w:t>
      </w:r>
      <w:r w:rsidRPr="00002BAD">
        <w:rPr>
          <w:rFonts w:eastAsia="Times New Roman"/>
          <w:color w:val="000000" w:themeColor="text1"/>
          <w:szCs w:val="24"/>
        </w:rPr>
        <w:t>, κύρι</w:t>
      </w:r>
      <w:r w:rsidRPr="00002BAD">
        <w:rPr>
          <w:rFonts w:eastAsia="Times New Roman"/>
          <w:color w:val="000000" w:themeColor="text1"/>
          <w:szCs w:val="24"/>
        </w:rPr>
        <w:t xml:space="preserve">ε Υπουργέ, και γι’ αυτά που λέτε σήμερα. Προσπάθησα να κρατήσω το θέμα εκεί που του αξίζει, ως σχετιζόμενο με την ελληνική εξωτερική πολιτική. Και ξέρετε πάρα πολύ καλά, γιατί συμμετέχετε στο ΕΣΕΕ </w:t>
      </w:r>
      <w:r>
        <w:rPr>
          <w:rFonts w:eastAsia="Times New Roman"/>
          <w:szCs w:val="24"/>
        </w:rPr>
        <w:t>που συμμετέχουμε, ποια είναι η στάση μας στα θέματα εξωτερι</w:t>
      </w:r>
      <w:r>
        <w:rPr>
          <w:rFonts w:eastAsia="Times New Roman"/>
          <w:szCs w:val="24"/>
        </w:rPr>
        <w:t>κής πολιτικής τα δυόμισ</w:t>
      </w:r>
      <w:r>
        <w:rPr>
          <w:rFonts w:eastAsia="Times New Roman"/>
          <w:szCs w:val="24"/>
        </w:rPr>
        <w:t>ι</w:t>
      </w:r>
      <w:r>
        <w:rPr>
          <w:rFonts w:eastAsia="Times New Roman"/>
          <w:szCs w:val="24"/>
        </w:rPr>
        <w:t xml:space="preserve"> χρόνια που κυβερνάτε. Έρχεστε, λοιπόν, να μου πείτε αυτές τις ανοησίες; Έρχεστε να μου πείτε αυτά τα λόγια εδώ; Σας μίλησα έτσι; </w:t>
      </w:r>
    </w:p>
    <w:p w14:paraId="3A69A990" w14:textId="77777777" w:rsidR="00897BE7" w:rsidRDefault="00B658DA">
      <w:pPr>
        <w:spacing w:after="0" w:line="600" w:lineRule="auto"/>
        <w:ind w:firstLine="720"/>
        <w:jc w:val="both"/>
        <w:rPr>
          <w:rFonts w:eastAsia="Times New Roman"/>
          <w:szCs w:val="24"/>
        </w:rPr>
      </w:pPr>
      <w:r>
        <w:rPr>
          <w:rFonts w:eastAsia="Times New Roman"/>
          <w:szCs w:val="24"/>
        </w:rPr>
        <w:t>Σας έθεσα συγκεκριμένα ερωτήματα και προσπάθησα να κατοχυρωθούν εδώ -και με τη δική σας συμφωνία- κοι</w:t>
      </w:r>
      <w:r>
        <w:rPr>
          <w:rFonts w:eastAsia="Times New Roman"/>
          <w:szCs w:val="24"/>
        </w:rPr>
        <w:t>νές αρχές, κοινοί τόποι εξωτερικής πολιτικής. Τι μου λέτε τώρα εσείς; Σας ρώτησα αν είναι επίσημη στάση του Υπουργείου Εξωτερικών και να μου δώσετε συγκεκριμένα παραδείγματα. Σας είπα, όχι Βουλευτών. Δεν αναφέρατε ούτε έναν Υπουργό Εξωτερικών της χώρας και</w:t>
      </w:r>
      <w:r>
        <w:rPr>
          <w:rFonts w:eastAsia="Times New Roman"/>
          <w:szCs w:val="24"/>
        </w:rPr>
        <w:t xml:space="preserve"> φυσικά ούτε τον κ. Κοτζιά.</w:t>
      </w:r>
    </w:p>
    <w:p w14:paraId="3A69A991" w14:textId="77777777" w:rsidR="00897BE7" w:rsidRDefault="00B658DA">
      <w:pPr>
        <w:spacing w:after="0" w:line="600" w:lineRule="auto"/>
        <w:ind w:firstLine="720"/>
        <w:jc w:val="both"/>
        <w:rPr>
          <w:rFonts w:eastAsia="Times New Roman"/>
          <w:szCs w:val="24"/>
        </w:rPr>
      </w:pPr>
      <w:r>
        <w:rPr>
          <w:rFonts w:eastAsia="Times New Roman"/>
          <w:b/>
          <w:szCs w:val="24"/>
        </w:rPr>
        <w:lastRenderedPageBreak/>
        <w:t>ΓΕΩΡΓΙΟΣ ΚΑΤΡΟΥΓΚΑΛΟΣ (Αναπληρωτής Υπουργός Εξωτερικών):</w:t>
      </w:r>
      <w:r>
        <w:rPr>
          <w:rFonts w:eastAsia="Times New Roman"/>
          <w:szCs w:val="24"/>
        </w:rPr>
        <w:t xml:space="preserve"> Ο κ. Βενιζέλος δεν ήταν Υπουργός Εξωτερικών;</w:t>
      </w:r>
    </w:p>
    <w:p w14:paraId="3A69A992"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 2006 ήταν Βουλευτής της Αντιπολίτευσης. Και το θέμα στο Συμβούλιο της Ευρώπης δεν αφορούσε τα εγκλήματα, </w:t>
      </w:r>
      <w:r>
        <w:rPr>
          <w:rFonts w:eastAsia="Times New Roman"/>
          <w:szCs w:val="24"/>
        </w:rPr>
        <w:t xml:space="preserve">τη δολοφονία είκοσι δύο χιλιάδων Πολωνών </w:t>
      </w:r>
      <w:r>
        <w:rPr>
          <w:rFonts w:eastAsia="Times New Roman"/>
          <w:szCs w:val="24"/>
        </w:rPr>
        <w:t>α</w:t>
      </w:r>
      <w:r>
        <w:rPr>
          <w:rFonts w:eastAsia="Times New Roman"/>
          <w:szCs w:val="24"/>
        </w:rPr>
        <w:t xml:space="preserve">ξιωματικών στο δάσος του </w:t>
      </w:r>
      <w:proofErr w:type="spellStart"/>
      <w:r>
        <w:rPr>
          <w:rFonts w:eastAsia="Times New Roman"/>
          <w:szCs w:val="24"/>
        </w:rPr>
        <w:t>Κατ</w:t>
      </w:r>
      <w:r>
        <w:rPr>
          <w:rFonts w:eastAsia="Times New Roman"/>
          <w:szCs w:val="24"/>
        </w:rPr>
        <w:t>ί</w:t>
      </w:r>
      <w:r>
        <w:rPr>
          <w:rFonts w:eastAsia="Times New Roman"/>
          <w:szCs w:val="24"/>
        </w:rPr>
        <w:t>ν</w:t>
      </w:r>
      <w:proofErr w:type="spellEnd"/>
      <w:r>
        <w:rPr>
          <w:rFonts w:eastAsia="Times New Roman"/>
          <w:szCs w:val="24"/>
        </w:rPr>
        <w:t>, κύριε Υπουργέ...</w:t>
      </w:r>
    </w:p>
    <w:p w14:paraId="3A69A993" w14:textId="77777777" w:rsidR="00897BE7" w:rsidRDefault="00B658DA">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Μήπως πρέπει να καθίσετε εκεί, κύριε Λοβέρδο;</w:t>
      </w:r>
    </w:p>
    <w:p w14:paraId="3A69A994"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Μιλάω εγώ τώρα κι εσείς ακούτε, όπως σας άκο</w:t>
      </w:r>
      <w:r>
        <w:rPr>
          <w:rFonts w:eastAsia="Times New Roman"/>
          <w:szCs w:val="24"/>
        </w:rPr>
        <w:t xml:space="preserve">υγα επί έξι λεπτά. </w:t>
      </w:r>
    </w:p>
    <w:p w14:paraId="3A69A995" w14:textId="77777777" w:rsidR="00897BE7" w:rsidRDefault="00B658DA">
      <w:pPr>
        <w:spacing w:after="0" w:line="600" w:lineRule="auto"/>
        <w:ind w:firstLine="720"/>
        <w:jc w:val="both"/>
        <w:rPr>
          <w:rFonts w:eastAsia="Times New Roman"/>
          <w:szCs w:val="24"/>
        </w:rPr>
      </w:pPr>
      <w:r>
        <w:rPr>
          <w:rFonts w:eastAsia="Times New Roman"/>
          <w:szCs w:val="24"/>
        </w:rPr>
        <w:t xml:space="preserve">…το οποίο η Σοβιετική Ένωση επί Γκορμπατσώφ αναγνώρισε ως αδίκημα, ως έγκλημα και </w:t>
      </w:r>
      <w:proofErr w:type="spellStart"/>
      <w:r>
        <w:rPr>
          <w:rFonts w:eastAsia="Times New Roman"/>
          <w:szCs w:val="24"/>
        </w:rPr>
        <w:t>αποτίεται</w:t>
      </w:r>
      <w:proofErr w:type="spellEnd"/>
      <w:r>
        <w:rPr>
          <w:rFonts w:eastAsia="Times New Roman"/>
          <w:szCs w:val="24"/>
        </w:rPr>
        <w:t xml:space="preserve"> κάθε χρόνο φόρος τιμής και σήμερα και επί πολλά χρόνια, από τη δεκαετία του ’80 και του </w:t>
      </w:r>
      <w:r>
        <w:rPr>
          <w:rFonts w:eastAsia="Times New Roman"/>
          <w:szCs w:val="24"/>
        </w:rPr>
        <w:t>’</w:t>
      </w:r>
      <w:r>
        <w:rPr>
          <w:rFonts w:eastAsia="Times New Roman"/>
          <w:szCs w:val="24"/>
        </w:rPr>
        <w:t>90.</w:t>
      </w:r>
    </w:p>
    <w:p w14:paraId="3A69A996" w14:textId="77777777" w:rsidR="00897BE7" w:rsidRDefault="00B658D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Μαζί με τη </w:t>
      </w:r>
      <w:r>
        <w:rPr>
          <w:rFonts w:eastAsia="Times New Roman"/>
          <w:szCs w:val="24"/>
          <w:lang w:val="en-US"/>
        </w:rPr>
        <w:t>CIA</w:t>
      </w:r>
      <w:r>
        <w:rPr>
          <w:rFonts w:eastAsia="Times New Roman"/>
          <w:szCs w:val="24"/>
        </w:rPr>
        <w:t>.</w:t>
      </w:r>
    </w:p>
    <w:p w14:paraId="3A69A997"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Εκείνο που εγώ σας ερώτησα είναι να μου πείτε έναν Έλληνα Υπουργό Εξωτερικών. Κανέναν δεν αναφέρατε, ούτε και τον δικό σας, τον κ. Κοτζιά. Και παίξατε </w:t>
      </w:r>
      <w:r>
        <w:rPr>
          <w:rFonts w:eastAsia="Times New Roman"/>
          <w:szCs w:val="24"/>
        </w:rPr>
        <w:lastRenderedPageBreak/>
        <w:t xml:space="preserve">παιχνίδι πλιάτσικου -αυτό το παιχνίδι που παίζει ο κ. </w:t>
      </w:r>
      <w:proofErr w:type="spellStart"/>
      <w:r>
        <w:rPr>
          <w:rFonts w:eastAsia="Times New Roman"/>
          <w:szCs w:val="24"/>
        </w:rPr>
        <w:t>Κουρουμπλής</w:t>
      </w:r>
      <w:proofErr w:type="spellEnd"/>
      <w:r>
        <w:rPr>
          <w:rFonts w:eastAsia="Times New Roman"/>
          <w:szCs w:val="24"/>
        </w:rPr>
        <w:t xml:space="preserve"> και πολλοί σαν κι εσάς- απέναντι σε μι</w:t>
      </w:r>
      <w:r>
        <w:rPr>
          <w:rFonts w:eastAsia="Times New Roman"/>
          <w:szCs w:val="24"/>
        </w:rPr>
        <w:t>α παράταξη που τα θέματα αυτά τα έχει κάνει καθαρά και οι ανακοινώσεις της τώρα ήταν πεντακάθαρες. Να τις διαβάσετε. Σε μας δεν θα παίζετε σε θολά νερά παιχνίδι, γιατί τα δικά μας τα νερά είναι καθαρά. Τα δικά σας είναι μπουρδουκλωμένα</w:t>
      </w:r>
      <w:r>
        <w:rPr>
          <w:rFonts w:eastAsia="Times New Roman"/>
          <w:szCs w:val="24"/>
        </w:rPr>
        <w:t>!</w:t>
      </w:r>
    </w:p>
    <w:p w14:paraId="3A69A998" w14:textId="77777777" w:rsidR="00897BE7" w:rsidRDefault="00B658DA">
      <w:pPr>
        <w:spacing w:after="0" w:line="600" w:lineRule="auto"/>
        <w:ind w:firstLine="720"/>
        <w:jc w:val="both"/>
        <w:rPr>
          <w:rFonts w:eastAsia="Times New Roman"/>
          <w:szCs w:val="24"/>
        </w:rPr>
      </w:pPr>
      <w:r>
        <w:rPr>
          <w:rFonts w:eastAsia="Times New Roman"/>
          <w:szCs w:val="24"/>
        </w:rPr>
        <w:t>Για να πάμε τώρα στ</w:t>
      </w:r>
      <w:r>
        <w:rPr>
          <w:rFonts w:eastAsia="Times New Roman"/>
          <w:szCs w:val="24"/>
        </w:rPr>
        <w:t xml:space="preserve">ο θέμα. Μόνο αν κάποιος εθελοτυφλεί μπορεί να λέει αυτά που λέει ο κύριος Υπουργός σήμερα. Αν είναι θέση του Υπουργείου Εξωτερικών, του κ. Τσίπρα και του </w:t>
      </w:r>
      <w:r>
        <w:rPr>
          <w:rFonts w:eastAsia="Times New Roman"/>
          <w:szCs w:val="24"/>
        </w:rPr>
        <w:t>Δ</w:t>
      </w:r>
      <w:r>
        <w:rPr>
          <w:rFonts w:eastAsia="Times New Roman"/>
          <w:szCs w:val="24"/>
        </w:rPr>
        <w:t>ιπλωματικού Γραφείου του Πρωθυπουργού; Είναι πρόσκαιρη η θέση της Ελλάδας, ότι δεν καταδικάζει εγκλήμ</w:t>
      </w:r>
      <w:r>
        <w:rPr>
          <w:rFonts w:eastAsia="Times New Roman"/>
          <w:szCs w:val="24"/>
        </w:rPr>
        <w:t xml:space="preserve">ατα ή ότι κάνει «καλλιστεία εγκληματιών». Θα αλλάξει σε ένα χρονικό διάστημα, πολύ βραχύ, όταν θα γίνουν οι εκλογές και θα πέσετε. Δεν μου αναφέρατε, όμως, έναν Έλληνα Υπουργό Εξωτερικών ή έναν Έλληνα Πρωθυπουργό ή μια ανακοίνωση του </w:t>
      </w:r>
      <w:r>
        <w:rPr>
          <w:rFonts w:eastAsia="Times New Roman"/>
          <w:szCs w:val="24"/>
        </w:rPr>
        <w:t>Δ</w:t>
      </w:r>
      <w:r>
        <w:rPr>
          <w:rFonts w:eastAsia="Times New Roman"/>
          <w:szCs w:val="24"/>
        </w:rPr>
        <w:t xml:space="preserve">ιπλωματικού Γραφείου </w:t>
      </w:r>
      <w:r>
        <w:rPr>
          <w:rFonts w:eastAsia="Times New Roman"/>
          <w:szCs w:val="24"/>
        </w:rPr>
        <w:t xml:space="preserve">Πρωθυπουργού ή του </w:t>
      </w:r>
      <w:r>
        <w:rPr>
          <w:rFonts w:eastAsia="Times New Roman"/>
          <w:szCs w:val="24"/>
        </w:rPr>
        <w:t>Δ</w:t>
      </w:r>
      <w:r>
        <w:rPr>
          <w:rFonts w:eastAsia="Times New Roman"/>
          <w:szCs w:val="24"/>
        </w:rPr>
        <w:t xml:space="preserve">ιπλωματικού Γραφείου </w:t>
      </w:r>
      <w:r>
        <w:rPr>
          <w:rFonts w:eastAsia="Times New Roman"/>
          <w:szCs w:val="24"/>
        </w:rPr>
        <w:t>του</w:t>
      </w:r>
      <w:r>
        <w:rPr>
          <w:rFonts w:eastAsia="Times New Roman"/>
          <w:szCs w:val="24"/>
        </w:rPr>
        <w:t xml:space="preserve"> Υπουργού Εξωτερικών με τέτοιο περιεχόμενο. Καμμία. Και επαναλαμβάνω, ούτε και του κ. Κοτζιά. </w:t>
      </w:r>
    </w:p>
    <w:p w14:paraId="3A69A999" w14:textId="77777777" w:rsidR="00897BE7" w:rsidRDefault="00B658DA">
      <w:pPr>
        <w:spacing w:after="0" w:line="600" w:lineRule="auto"/>
        <w:ind w:firstLine="720"/>
        <w:jc w:val="both"/>
        <w:rPr>
          <w:rFonts w:eastAsia="Times New Roman"/>
          <w:szCs w:val="24"/>
        </w:rPr>
      </w:pPr>
      <w:r>
        <w:rPr>
          <w:rFonts w:eastAsia="Times New Roman"/>
          <w:szCs w:val="24"/>
        </w:rPr>
        <w:t xml:space="preserve">Όπως σας είπα, το θέμα δεν είναι αν εκφράζεις επιφυλάξεις. Μπορείς να εκφράσεις. Σας έδωσα δύο, τρία παραδείγματα. </w:t>
      </w:r>
      <w:r>
        <w:rPr>
          <w:rFonts w:eastAsia="Times New Roman"/>
          <w:szCs w:val="24"/>
        </w:rPr>
        <w:lastRenderedPageBreak/>
        <w:t>Ακ</w:t>
      </w:r>
      <w:r>
        <w:rPr>
          <w:rFonts w:eastAsia="Times New Roman"/>
          <w:szCs w:val="24"/>
        </w:rPr>
        <w:t xml:space="preserve">όμα και επιφύλαξη βαρεία, που εκφράζεται με την αποχή, θα μπορούσες να κάνεις. Το θέμα είναι η επιστολή που έστειλε Υπουργός ελληνικής </w:t>
      </w:r>
      <w:r>
        <w:rPr>
          <w:rFonts w:eastAsia="Times New Roman"/>
          <w:szCs w:val="24"/>
        </w:rPr>
        <w:t>κ</w:t>
      </w:r>
      <w:r>
        <w:rPr>
          <w:rFonts w:eastAsia="Times New Roman"/>
          <w:szCs w:val="24"/>
        </w:rPr>
        <w:t xml:space="preserve">υβέρνησης, που δεν γνωρίζει, βέβαια, τα θέματα εξωτερικής πολιτικής, ούτε τις μεθόδους της εξωτερικής πολιτικής. Και </w:t>
      </w:r>
      <w:r>
        <w:rPr>
          <w:rFonts w:eastAsia="Times New Roman"/>
          <w:szCs w:val="24"/>
        </w:rPr>
        <w:t>άνοιξε θέματα, για τα οποία έλαβε απάντηση από την ίδια την πραγματικότητα -υπάρχει ημέρα που από την Ευρωπαϊκή Ένωση χαρακτηρίζεται «ημέρα μνήμης» και η Κομισιόν εκφράστηκε και επ’ αυτού- από τον Εσθονό Υπουργό, που αν διαβάζετε αυτά που διαβάζετε από την</w:t>
      </w:r>
      <w:r>
        <w:rPr>
          <w:rFonts w:eastAsia="Times New Roman"/>
          <w:szCs w:val="24"/>
        </w:rPr>
        <w:t xml:space="preserve"> επιστολή του, σημαίνει ότι χρειάζεστε -όπως έγραψε ο Γεώργιος Σκαμπαρδώνης και είναι δάνεια και αυτή η έκφραση- «κολλύριο εθελοτυφλίας», κύριε Υπουργέ. Και πονηρίας; Όχι. Πονηρός δεν είστε, γιατί οι παρακάτω φράσεις του Υπουργού Εσθονίας είναι κόλαφος για</w:t>
      </w:r>
      <w:r>
        <w:rPr>
          <w:rFonts w:eastAsia="Times New Roman"/>
          <w:szCs w:val="24"/>
        </w:rPr>
        <w:t xml:space="preserve"> τον Έλληνα Υπουργό. Είναι κόλαφος. Είναι πολύ σκληρή η απάντηση. </w:t>
      </w:r>
    </w:p>
    <w:p w14:paraId="3A69A99A" w14:textId="77777777" w:rsidR="00897BE7" w:rsidRDefault="00B658DA">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επίσης, πέρα από αυτά που είναι επίσημα θέματα πολιτικής, η αδυναμία σας να πάρετε θέση για ένα έγκλημα, είναι έλλειψη αρχών, είναι σαφής έλλειψη αρχών, είναι προσπάθεια άγρας κάποιων </w:t>
      </w:r>
      <w:r>
        <w:rPr>
          <w:rFonts w:eastAsia="Times New Roman"/>
          <w:szCs w:val="24"/>
        </w:rPr>
        <w:t xml:space="preserve">ψήφων που χάνετε προς τα αριστερά σας και θέλετε να τις μαζέψετε, είναι ασυναρτησία και έλλειψη συντονισμού </w:t>
      </w:r>
      <w:r>
        <w:rPr>
          <w:rFonts w:eastAsia="Times New Roman"/>
          <w:szCs w:val="24"/>
        </w:rPr>
        <w:lastRenderedPageBreak/>
        <w:t>στο επίπεδο της κυβερνητικής πολιτικής και χρειαστήκατε και ψέματα για να βελτιώσετε την επιρροή του πολιτικού σας λόγου. Χρησιμοποιήσατε και τα μέσ</w:t>
      </w:r>
      <w:r>
        <w:rPr>
          <w:rFonts w:eastAsia="Times New Roman"/>
          <w:szCs w:val="24"/>
        </w:rPr>
        <w:t>α κυβερνητικής προπαγάνδας για να πείτε ότι είναι ο</w:t>
      </w:r>
      <w:r>
        <w:rPr>
          <w:rFonts w:eastAsia="Times New Roman"/>
          <w:szCs w:val="24"/>
        </w:rPr>
        <w:t>κ</w:t>
      </w:r>
      <w:r>
        <w:rPr>
          <w:rFonts w:eastAsia="Times New Roman"/>
          <w:szCs w:val="24"/>
        </w:rPr>
        <w:t>τώ οι συμμετέχοντες. Δεκαεννιά ήταν οι συμμετέχοντες. Και να φροντίσετε ως Κυβέρνηση το «Αθηναϊκό Πρακτορείο Ειδήσεων» να είναι σοβαρότερο σε αυτά τα οποία λέτε. Δημιουργεί εσφαλμένα δεδομένα.</w:t>
      </w:r>
    </w:p>
    <w:p w14:paraId="3A69A99B" w14:textId="77777777" w:rsidR="00897BE7" w:rsidRDefault="00B658DA">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(Σπυρίδων Λυκούδης): </w:t>
      </w:r>
      <w:r>
        <w:rPr>
          <w:rFonts w:eastAsia="Times New Roman"/>
          <w:szCs w:val="24"/>
        </w:rPr>
        <w:t>Κύριε Λοβέρδο, πρέπει να ολοκληρώσετε.</w:t>
      </w:r>
    </w:p>
    <w:p w14:paraId="3A69A99C"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Υπουργέ, δεν ξέρω αν τα πράγματα τα έκανε χειρότερα ή καλύτερα η απάντηση που μου δίνετε σήμερα. Αυτό θα κριθεί από το τέλος και της δευτερολογίας σας. Ένα πράγμα ξέρω: Η χ</w:t>
      </w:r>
      <w:r>
        <w:rPr>
          <w:rFonts w:eastAsia="Times New Roman"/>
          <w:szCs w:val="24"/>
        </w:rPr>
        <w:t>ώρα χρειάζεται υπεύθυνη εξωτερική πολιτική. Με κομπίνες, με πονηρίες, με απόπειρα αλίευσης ψήφων στα θολά νερά, εξωτερική πολιτική δεν γίνεται. Και να είστε βέβαιος πως ό,τι ζημιές κάνετε στο επίπεδο των διεθνών σχέσεων της χώρας και των ευρωπαϊκών θεμάτων</w:t>
      </w:r>
      <w:r>
        <w:rPr>
          <w:rFonts w:eastAsia="Times New Roman"/>
          <w:szCs w:val="24"/>
        </w:rPr>
        <w:t xml:space="preserve"> της, όλα αυτά θα διορθωθούν. Είναι πρόσκαιρα λάθη. Είναι τα λάθη που παράγει η παρουσία σας ως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στο πεδίο της διαχείρισης των θεμάτων της Ελλάδας και του </w:t>
      </w:r>
      <w:r>
        <w:rPr>
          <w:rFonts w:eastAsia="Times New Roman"/>
          <w:szCs w:val="24"/>
        </w:rPr>
        <w:t>Ε</w:t>
      </w:r>
      <w:r>
        <w:rPr>
          <w:rFonts w:eastAsia="Times New Roman"/>
          <w:szCs w:val="24"/>
        </w:rPr>
        <w:t xml:space="preserve">λληνισμού. </w:t>
      </w:r>
    </w:p>
    <w:p w14:paraId="3A69A99D" w14:textId="77777777" w:rsidR="00897BE7" w:rsidRDefault="00B658DA">
      <w:pPr>
        <w:spacing w:after="0" w:line="600" w:lineRule="auto"/>
        <w:ind w:firstLine="720"/>
        <w:jc w:val="both"/>
        <w:rPr>
          <w:rFonts w:eastAsia="Times New Roman"/>
          <w:szCs w:val="24"/>
        </w:rPr>
      </w:pPr>
      <w:r>
        <w:rPr>
          <w:rFonts w:eastAsia="Times New Roman"/>
          <w:szCs w:val="24"/>
        </w:rPr>
        <w:lastRenderedPageBreak/>
        <w:t>Θα έρθει το τέλος σας και αυτό θα έρθει γρήγορα, κύριε Υπουργέ. Λυπάμαι για</w:t>
      </w:r>
      <w:r>
        <w:rPr>
          <w:rFonts w:eastAsia="Times New Roman"/>
          <w:szCs w:val="24"/>
        </w:rPr>
        <w:t xml:space="preserve"> την απάντηση που μου δώσατε. Δεν σταθήκατε ούτε ένα δευτερόλεπτο στα ερωτήματά μου. Και σας καλώ, τώρα, στη δευτερολογία σας, πριν πείτε οτιδήποτε άλλο, να μου αναφέρετε μια φράση Έλληνα Υπουργού Εξωτερικών ή Πρωθυπουργού στην κατεύθυνση της επιστολής…</w:t>
      </w:r>
    </w:p>
    <w:p w14:paraId="3A69A99E" w14:textId="77777777" w:rsidR="00897BE7" w:rsidRDefault="00B658DA">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(Σπυρίδων Λυκούδης): </w:t>
      </w:r>
      <w:r>
        <w:rPr>
          <w:rFonts w:eastAsia="Times New Roman"/>
          <w:szCs w:val="24"/>
        </w:rPr>
        <w:t>Ευχαριστούμε, κύριε Λοβέρδο.</w:t>
      </w:r>
    </w:p>
    <w:p w14:paraId="3A69A99F" w14:textId="77777777" w:rsidR="00897BE7" w:rsidRDefault="00B658DA">
      <w:pPr>
        <w:spacing w:after="0" w:line="600" w:lineRule="auto"/>
        <w:ind w:firstLine="720"/>
        <w:jc w:val="both"/>
        <w:rPr>
          <w:rFonts w:eastAsia="Times New Roman"/>
          <w:szCs w:val="24"/>
        </w:rPr>
      </w:pPr>
      <w:r>
        <w:rPr>
          <w:rFonts w:eastAsia="Times New Roman"/>
          <w:szCs w:val="24"/>
        </w:rPr>
        <w:t>Κύριε Υπουργέ, έχετε τον λόγο.</w:t>
      </w:r>
    </w:p>
    <w:p w14:paraId="3A69A9A0" w14:textId="77777777" w:rsidR="00897BE7" w:rsidRDefault="00B658DA">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Κύριε συνάδελφε, είναι δικαίωμά σας να θεωρείτε τη δήλωση του πρώην Υπουργού Εξωτερικών και πρώην Προέδρου το</w:t>
      </w:r>
      <w:r>
        <w:rPr>
          <w:rFonts w:eastAsia="Times New Roman"/>
          <w:szCs w:val="24"/>
        </w:rPr>
        <w:t xml:space="preserve">υ ΠΑΣΟΚ κ. Βενιζέλου, που διάβασα, ως ανοησία. </w:t>
      </w:r>
    </w:p>
    <w:p w14:paraId="3A69A9A1" w14:textId="77777777" w:rsidR="00897BE7" w:rsidRDefault="00B658DA">
      <w:pPr>
        <w:spacing w:after="0" w:line="600" w:lineRule="auto"/>
        <w:ind w:firstLine="720"/>
        <w:jc w:val="both"/>
        <w:rPr>
          <w:rFonts w:eastAsia="Times New Roman"/>
          <w:szCs w:val="24"/>
        </w:rPr>
      </w:pPr>
      <w:r>
        <w:rPr>
          <w:rFonts w:eastAsia="Times New Roman"/>
          <w:szCs w:val="24"/>
        </w:rPr>
        <w:t xml:space="preserve">Θα ξεκινήσω τη δευτερολογία μου με μια ακόμη φράση από αυτή τη γνωστή, ωμή τοποθέτηση του κ. Λαλιώτη… </w:t>
      </w:r>
    </w:p>
    <w:p w14:paraId="3A69A9A2"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Πάλι τα ίδια, κύριε Πρόεδρε.</w:t>
      </w:r>
    </w:p>
    <w:p w14:paraId="3A69A9A3" w14:textId="77777777" w:rsidR="00897BE7" w:rsidRDefault="00B658DA">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Το μαντολίνο</w:t>
      </w:r>
      <w:r>
        <w:rPr>
          <w:rFonts w:eastAsia="Times New Roman"/>
          <w:szCs w:val="24"/>
        </w:rPr>
        <w:t>…</w:t>
      </w:r>
      <w:r>
        <w:rPr>
          <w:rFonts w:eastAsia="Times New Roman"/>
          <w:szCs w:val="24"/>
        </w:rPr>
        <w:t xml:space="preserve"> που έμαθε την ιστορία</w:t>
      </w:r>
      <w:r>
        <w:rPr>
          <w:rFonts w:eastAsia="Times New Roman"/>
          <w:szCs w:val="24"/>
        </w:rPr>
        <w:t xml:space="preserve"> από το μαντολίνο. </w:t>
      </w:r>
    </w:p>
    <w:p w14:paraId="3A69A9A4" w14:textId="77777777" w:rsidR="00897BE7" w:rsidRDefault="00B658DA">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 xml:space="preserve">…που καλούσε αυτούς που τότε χαρακτήρισε </w:t>
      </w:r>
      <w:r>
        <w:rPr>
          <w:rFonts w:eastAsia="Times New Roman"/>
          <w:szCs w:val="24"/>
        </w:rPr>
        <w:lastRenderedPageBreak/>
        <w:t>«ανιστόρητους», «αλαζόνες», «αμνήμονες» και «</w:t>
      </w:r>
      <w:proofErr w:type="spellStart"/>
      <w:r>
        <w:rPr>
          <w:rFonts w:eastAsia="Times New Roman"/>
          <w:szCs w:val="24"/>
        </w:rPr>
        <w:t>τιποτόφρονες</w:t>
      </w:r>
      <w:proofErr w:type="spellEnd"/>
      <w:r>
        <w:rPr>
          <w:rFonts w:eastAsia="Times New Roman"/>
          <w:szCs w:val="24"/>
        </w:rPr>
        <w:t>» να μην επαναλαμβάνουν θεωρίες που επιτρέπουν να πλανιέται πάνω από την Ευρώπη ο</w:t>
      </w:r>
      <w:r>
        <w:rPr>
          <w:rFonts w:eastAsia="Times New Roman"/>
          <w:szCs w:val="24"/>
        </w:rPr>
        <w:t xml:space="preserve"> </w:t>
      </w:r>
      <w:proofErr w:type="spellStart"/>
      <w:r>
        <w:rPr>
          <w:rFonts w:eastAsia="Times New Roman"/>
          <w:szCs w:val="24"/>
        </w:rPr>
        <w:t>αντικομμουνισμός</w:t>
      </w:r>
      <w:proofErr w:type="spellEnd"/>
      <w:r>
        <w:rPr>
          <w:rFonts w:eastAsia="Times New Roman"/>
          <w:szCs w:val="24"/>
        </w:rPr>
        <w:t xml:space="preserve"> ως φάντασμα, για να μη βρικολακιάσουν οι ψυχροπολεμικές θεωρίες περί «μαύρου» και «κόκκινου» φασισμού</w:t>
      </w:r>
      <w:r>
        <w:rPr>
          <w:rFonts w:eastAsia="Times New Roman"/>
          <w:szCs w:val="24"/>
        </w:rPr>
        <w:t>,</w:t>
      </w:r>
      <w:r>
        <w:rPr>
          <w:rFonts w:eastAsia="Times New Roman"/>
          <w:szCs w:val="24"/>
        </w:rPr>
        <w:t xml:space="preserve"> που εξομοιώνουν τους θήτες με τα θύματα. </w:t>
      </w:r>
    </w:p>
    <w:p w14:paraId="3A69A9A5" w14:textId="77777777" w:rsidR="00897BE7" w:rsidRDefault="00B658DA">
      <w:pPr>
        <w:spacing w:after="0" w:line="600" w:lineRule="auto"/>
        <w:ind w:firstLine="720"/>
        <w:jc w:val="both"/>
        <w:rPr>
          <w:rFonts w:eastAsia="Times New Roman"/>
          <w:szCs w:val="24"/>
        </w:rPr>
      </w:pPr>
      <w:r>
        <w:rPr>
          <w:rFonts w:eastAsia="Times New Roman"/>
          <w:szCs w:val="24"/>
        </w:rPr>
        <w:t>Επαναλαμβάνω ότι αυτά ήταν κοινός τόπος του ελληνικού πολιτικού πολιτισμού μέχρις ότου εμφανι</w:t>
      </w:r>
      <w:r>
        <w:rPr>
          <w:rFonts w:eastAsia="Times New Roman"/>
          <w:szCs w:val="24"/>
        </w:rPr>
        <w:t xml:space="preserve">στείτε, προσφάτως, ορισμένοι από τον χώρο του ακραίου </w:t>
      </w:r>
      <w:r>
        <w:rPr>
          <w:rFonts w:eastAsia="Times New Roman"/>
          <w:szCs w:val="24"/>
        </w:rPr>
        <w:t>Κ</w:t>
      </w:r>
      <w:r>
        <w:rPr>
          <w:rFonts w:eastAsia="Times New Roman"/>
          <w:szCs w:val="24"/>
        </w:rPr>
        <w:t xml:space="preserve">έντρου και της άκρας </w:t>
      </w:r>
      <w:r>
        <w:rPr>
          <w:rFonts w:eastAsia="Times New Roman"/>
          <w:szCs w:val="24"/>
        </w:rPr>
        <w:t>Δ</w:t>
      </w:r>
      <w:r>
        <w:rPr>
          <w:rFonts w:eastAsia="Times New Roman"/>
          <w:szCs w:val="24"/>
        </w:rPr>
        <w:t xml:space="preserve">εξιάς που μετανάστευσε στη Νέα Δημοκρατία. Η ερώτηση είναι, γιατί συνέβη αυτό; </w:t>
      </w:r>
    </w:p>
    <w:p w14:paraId="3A69A9A6" w14:textId="77777777" w:rsidR="00897BE7" w:rsidRDefault="00B658DA">
      <w:pPr>
        <w:spacing w:after="0" w:line="600" w:lineRule="auto"/>
        <w:ind w:firstLine="720"/>
        <w:jc w:val="both"/>
        <w:rPr>
          <w:rFonts w:eastAsia="Times New Roman"/>
          <w:szCs w:val="24"/>
        </w:rPr>
      </w:pPr>
      <w:r>
        <w:rPr>
          <w:rFonts w:eastAsia="Times New Roman"/>
          <w:szCs w:val="24"/>
        </w:rPr>
        <w:t xml:space="preserve">Ως προς τη Νέα Δημοκρατία η απάντηση είναι σαφής: Διότι είχαμε μία σταδιακή μετάλλαξη του κόμματος </w:t>
      </w:r>
      <w:r>
        <w:rPr>
          <w:rFonts w:eastAsia="Times New Roman"/>
          <w:szCs w:val="24"/>
        </w:rPr>
        <w:t>αυτού από την περίοδο της διακυβέρνησης Σαμαρά και ιδίως επιταχυνόμενη μετά τη μεταγραφή των γνωστών πολιτικών από το</w:t>
      </w:r>
      <w:r>
        <w:rPr>
          <w:rFonts w:eastAsia="Times New Roman"/>
          <w:szCs w:val="24"/>
        </w:rPr>
        <w:t>ν</w:t>
      </w:r>
      <w:r>
        <w:rPr>
          <w:rFonts w:eastAsia="Times New Roman"/>
          <w:szCs w:val="24"/>
        </w:rPr>
        <w:t xml:space="preserve"> ΛΑΟΣ. </w:t>
      </w:r>
    </w:p>
    <w:p w14:paraId="3A69A9A7" w14:textId="77777777" w:rsidR="00897BE7" w:rsidRDefault="00B658DA">
      <w:pPr>
        <w:spacing w:after="0" w:line="600" w:lineRule="auto"/>
        <w:ind w:firstLine="720"/>
        <w:jc w:val="both"/>
        <w:rPr>
          <w:rFonts w:eastAsia="Times New Roman"/>
          <w:szCs w:val="24"/>
        </w:rPr>
      </w:pPr>
      <w:r>
        <w:rPr>
          <w:rFonts w:eastAsia="Times New Roman"/>
          <w:szCs w:val="24"/>
        </w:rPr>
        <w:t xml:space="preserve">Τα πράγματα είναι πιο ενδιαφέροντα σε ό,τι αφορά αυτό που ονομάζω «ακραίο </w:t>
      </w:r>
      <w:r>
        <w:rPr>
          <w:rFonts w:eastAsia="Times New Roman"/>
          <w:szCs w:val="24"/>
        </w:rPr>
        <w:t>Κ</w:t>
      </w:r>
      <w:r>
        <w:rPr>
          <w:rFonts w:eastAsia="Times New Roman"/>
          <w:szCs w:val="24"/>
        </w:rPr>
        <w:t>έντρο». Πώς είναι δυνατόν να έχουμε Ευρωβουλευτή του ΠΑ</w:t>
      </w:r>
      <w:r>
        <w:rPr>
          <w:rFonts w:eastAsia="Times New Roman"/>
          <w:szCs w:val="24"/>
        </w:rPr>
        <w:t xml:space="preserve">ΣΟΚ που να επαναφέρει κλασικά </w:t>
      </w:r>
      <w:proofErr w:type="spellStart"/>
      <w:r>
        <w:rPr>
          <w:rFonts w:eastAsia="Times New Roman"/>
          <w:szCs w:val="24"/>
        </w:rPr>
        <w:t>πτωματολογικά</w:t>
      </w:r>
      <w:proofErr w:type="spellEnd"/>
      <w:r>
        <w:rPr>
          <w:rFonts w:eastAsia="Times New Roman"/>
          <w:szCs w:val="24"/>
        </w:rPr>
        <w:t xml:space="preserve"> επιχειρήματα, που τα ακούγαμε τη δεκαετία του ’50 στις </w:t>
      </w:r>
      <w:r>
        <w:rPr>
          <w:rFonts w:eastAsia="Times New Roman"/>
          <w:szCs w:val="24"/>
        </w:rPr>
        <w:lastRenderedPageBreak/>
        <w:t>δίκες, επικαλούμενη σφαγιασμό παππού της, που η ίδια μετά ομολόγησε ότι δεν έχει καμμία συγγένεια αίματος μαζί της; Πώς δικαιολογείται στέλεχος που ήταν στην</w:t>
      </w:r>
      <w:r>
        <w:rPr>
          <w:rFonts w:eastAsia="Times New Roman"/>
          <w:szCs w:val="24"/>
        </w:rPr>
        <w:t xml:space="preserve"> εκτελεστική επιτροπή της κίνησης που κάνατε εσείς, κύριε Λοβέρδο, του ΡΙΚΣΣΥ, να δημοσιεύει άρθρα που να λέει ότι η Μακρόνησος είναι κατασκευή των κομμουνιστών ή που να πανηγυρίζει για τον Γράμμο; </w:t>
      </w:r>
    </w:p>
    <w:p w14:paraId="3A69A9A8" w14:textId="77777777" w:rsidR="00897BE7" w:rsidRDefault="00B658DA">
      <w:pPr>
        <w:spacing w:after="0" w:line="600" w:lineRule="auto"/>
        <w:ind w:firstLine="720"/>
        <w:jc w:val="both"/>
        <w:rPr>
          <w:rFonts w:eastAsia="Times New Roman"/>
          <w:szCs w:val="24"/>
        </w:rPr>
      </w:pPr>
      <w:r>
        <w:rPr>
          <w:rFonts w:eastAsia="Times New Roman"/>
          <w:szCs w:val="24"/>
        </w:rPr>
        <w:t>Αυτή τη ρητορική την ξέραμε από αυτά τα έδρανα, όπου είνα</w:t>
      </w:r>
      <w:r>
        <w:rPr>
          <w:rFonts w:eastAsia="Times New Roman"/>
          <w:szCs w:val="24"/>
        </w:rPr>
        <w:t>ι λογικό να υπάρχει. Πώς μεταναστεύει, όμως, στα δικά σας έδρανα; Προφανώς ορισμένοι από σας προετοιμάζετε τη μετάβασή σας στη Νέα Δημοκρατία του κ. Μητσοτάκη, που έχει ήδη μεταλλαχθεί.</w:t>
      </w:r>
    </w:p>
    <w:p w14:paraId="3A69A9A9"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Είσαι αλήτης!</w:t>
      </w:r>
    </w:p>
    <w:p w14:paraId="3A69A9AA" w14:textId="77777777" w:rsidR="00897BE7" w:rsidRDefault="00B658DA">
      <w:pPr>
        <w:spacing w:after="0" w:line="600" w:lineRule="auto"/>
        <w:ind w:firstLine="720"/>
        <w:jc w:val="both"/>
        <w:rPr>
          <w:rFonts w:eastAsia="Times New Roman"/>
          <w:szCs w:val="24"/>
        </w:rPr>
      </w:pPr>
      <w:r>
        <w:rPr>
          <w:rFonts w:eastAsia="Times New Roman"/>
          <w:b/>
          <w:szCs w:val="24"/>
        </w:rPr>
        <w:t>ΓΕΩΡΓΙΟΣ ΚΑΤΡΟΥΓΚΑΛΟΣ (Αναπληρωτής Υπο</w:t>
      </w:r>
      <w:r>
        <w:rPr>
          <w:rFonts w:eastAsia="Times New Roman"/>
          <w:b/>
          <w:szCs w:val="24"/>
        </w:rPr>
        <w:t xml:space="preserve">υργός Εξωτερικών): </w:t>
      </w:r>
      <w:r>
        <w:rPr>
          <w:rFonts w:eastAsia="Times New Roman"/>
          <w:szCs w:val="24"/>
        </w:rPr>
        <w:t>Άρα δεν ήταν για την εξωτερική πολιτική.</w:t>
      </w:r>
    </w:p>
    <w:p w14:paraId="3A69A9AB"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Είσαι αλήτης!</w:t>
      </w:r>
    </w:p>
    <w:p w14:paraId="3A69A9AC" w14:textId="77777777" w:rsidR="00897BE7" w:rsidRDefault="00B658DA">
      <w:pPr>
        <w:spacing w:after="0" w:line="600" w:lineRule="auto"/>
        <w:ind w:firstLine="720"/>
        <w:jc w:val="both"/>
        <w:rPr>
          <w:rFonts w:eastAsia="Times New Roman"/>
          <w:szCs w:val="24"/>
        </w:rPr>
      </w:pPr>
      <w:r>
        <w:rPr>
          <w:rFonts w:eastAsia="Times New Roman"/>
          <w:szCs w:val="24"/>
        </w:rPr>
        <w:t>Θα ήθελα τον λόγο επί προσωπικού, κύριε Πρόεδρε. Είναι πολιτική αλητεία αυτό.</w:t>
      </w:r>
    </w:p>
    <w:p w14:paraId="3A69A9AD" w14:textId="77777777" w:rsidR="00897BE7" w:rsidRDefault="00B658DA">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Δεν ήταν για την εξωτερική πο</w:t>
      </w:r>
      <w:r>
        <w:rPr>
          <w:rFonts w:eastAsia="Times New Roman"/>
          <w:szCs w:val="24"/>
        </w:rPr>
        <w:t>λιτική η ερώτησή σας.</w:t>
      </w:r>
    </w:p>
    <w:p w14:paraId="3A69A9AE" w14:textId="77777777" w:rsidR="00897BE7" w:rsidRDefault="00B658DA">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Κύριε Λοβέρδο, αφήστε να ολοκληρώσει ο κύριος Υπουργός. </w:t>
      </w:r>
    </w:p>
    <w:p w14:paraId="3A69A9AF" w14:textId="77777777" w:rsidR="00897BE7" w:rsidRDefault="00B658DA">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 xml:space="preserve">Δεν ήταν για την εξωτερική πολιτική η ερώτησή σας. Η ερώτησή σας ουσιαστικά δείχνει πού πηγαίνουν οι εκπρόσωποι του «ακραίου </w:t>
      </w:r>
      <w:r>
        <w:rPr>
          <w:rFonts w:eastAsia="Times New Roman"/>
          <w:szCs w:val="24"/>
        </w:rPr>
        <w:t>Κ</w:t>
      </w:r>
      <w:r>
        <w:rPr>
          <w:rFonts w:eastAsia="Times New Roman"/>
          <w:szCs w:val="24"/>
        </w:rPr>
        <w:t xml:space="preserve">έντρου». Βεβαίως, δεν θα πάνε όλοι εκεί. </w:t>
      </w:r>
    </w:p>
    <w:p w14:paraId="3A69A9B0" w14:textId="77777777" w:rsidR="00897BE7" w:rsidRDefault="00B658DA">
      <w:pPr>
        <w:spacing w:after="0" w:line="600" w:lineRule="auto"/>
        <w:ind w:firstLine="720"/>
        <w:jc w:val="both"/>
        <w:rPr>
          <w:rFonts w:eastAsia="Times New Roman"/>
          <w:szCs w:val="24"/>
        </w:rPr>
      </w:pPr>
      <w:r>
        <w:rPr>
          <w:rFonts w:eastAsia="Times New Roman"/>
          <w:szCs w:val="24"/>
        </w:rPr>
        <w:t xml:space="preserve">Ο κ. Λαλιώτης, που έλεγε αυτά τα οποία έλεγε τότε, ανάλογα λέει και τώρα. Η Δημοκρατική </w:t>
      </w:r>
      <w:r>
        <w:rPr>
          <w:rFonts w:eastAsia="Times New Roman"/>
          <w:szCs w:val="24"/>
        </w:rPr>
        <w:t>Συμπ</w:t>
      </w:r>
      <w:r>
        <w:rPr>
          <w:rFonts w:eastAsia="Times New Roman"/>
          <w:szCs w:val="24"/>
        </w:rPr>
        <w:t>αράταξη έχει στίγμα. Το στίγμα αυτό δεν το δίνει ο Γράμμος, η Μακρόνησος</w:t>
      </w:r>
      <w:r>
        <w:rPr>
          <w:rFonts w:eastAsia="Times New Roman"/>
          <w:szCs w:val="24"/>
        </w:rPr>
        <w:t>,</w:t>
      </w:r>
      <w:r>
        <w:rPr>
          <w:rFonts w:eastAsia="Times New Roman"/>
          <w:szCs w:val="24"/>
        </w:rPr>
        <w:t xml:space="preserve"> ούτε ο </w:t>
      </w:r>
      <w:proofErr w:type="spellStart"/>
      <w:r>
        <w:rPr>
          <w:rFonts w:eastAsia="Times New Roman"/>
          <w:szCs w:val="24"/>
        </w:rPr>
        <w:t>αντικομμουνισμός</w:t>
      </w:r>
      <w:proofErr w:type="spellEnd"/>
      <w:r>
        <w:rPr>
          <w:rFonts w:eastAsia="Times New Roman"/>
          <w:szCs w:val="24"/>
        </w:rPr>
        <w:t xml:space="preserve">. Και πράγματι όσοι ταυτίζονται με αυτόν, προσδιορίζουν και το δικό τους προσωπικό μέλλον και το μέλλον της παράταξής τους. </w:t>
      </w:r>
    </w:p>
    <w:p w14:paraId="3A69A9B1" w14:textId="77777777" w:rsidR="00897BE7" w:rsidRDefault="00B658D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b/>
          <w:szCs w:val="24"/>
        </w:rPr>
        <w:t xml:space="preserve">: </w:t>
      </w:r>
      <w:r>
        <w:rPr>
          <w:rFonts w:eastAsia="Times New Roman"/>
          <w:szCs w:val="24"/>
        </w:rPr>
        <w:t>Ευχαριστούμε κύριε Υπουργέ.</w:t>
      </w:r>
    </w:p>
    <w:p w14:paraId="3A69A9B2"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επί προσωπικού.</w:t>
      </w:r>
    </w:p>
    <w:p w14:paraId="3A69A9B3" w14:textId="77777777" w:rsidR="00897BE7" w:rsidRDefault="00B658D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Ξέρετε πολύ καλά ότι στη διαδικασία του </w:t>
      </w:r>
      <w:r>
        <w:rPr>
          <w:rFonts w:eastAsia="Times New Roman"/>
          <w:szCs w:val="24"/>
        </w:rPr>
        <w:t>κοινοβουλευτικού ελέγχου</w:t>
      </w:r>
      <w:r>
        <w:rPr>
          <w:rFonts w:eastAsia="Times New Roman"/>
          <w:szCs w:val="24"/>
        </w:rPr>
        <w:t xml:space="preserve"> δεν υπάρχουν τέτοιες παρεμβάσεις. </w:t>
      </w:r>
    </w:p>
    <w:p w14:paraId="3A69A9B4" w14:textId="77777777" w:rsidR="00897BE7" w:rsidRDefault="00B658DA">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Το ξέρω.</w:t>
      </w:r>
    </w:p>
    <w:p w14:paraId="3A69A9B5" w14:textId="77777777" w:rsidR="00897BE7" w:rsidRDefault="00B658DA">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Όμως κι εγώ αντιλαμβάνομαι πως από την ώρα που ακούσατε ότι είστε υπό μεταγραφή, θέλετε να έχετε μια προσωπική απάντηση. Σας παρακαλώ, όμως, πάρα πολύ να μην ξεπεράσετε το λεπτό.</w:t>
      </w:r>
      <w:r>
        <w:rPr>
          <w:rFonts w:eastAsia="Times New Roman"/>
          <w:b/>
          <w:szCs w:val="24"/>
        </w:rPr>
        <w:t xml:space="preserve"> </w:t>
      </w:r>
    </w:p>
    <w:p w14:paraId="3A69A9B6"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προσπαθήσω, κύριε Πρόεδ</w:t>
      </w:r>
      <w:r>
        <w:rPr>
          <w:rFonts w:eastAsia="Times New Roman"/>
          <w:szCs w:val="24"/>
        </w:rPr>
        <w:t>ρε.</w:t>
      </w:r>
    </w:p>
    <w:p w14:paraId="3A69A9B7" w14:textId="77777777" w:rsidR="00897BE7" w:rsidRDefault="00B658D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Όχι, μην προσπαθήσετε. Να μην το ξεπεράσετε. </w:t>
      </w:r>
    </w:p>
    <w:p w14:paraId="3A69A9B8" w14:textId="77777777" w:rsidR="00897BE7" w:rsidRDefault="00B658D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Δώστε μου τη δυνατότητα να δώσω μια απάντηση σε αυτά που ακούστηκαν. </w:t>
      </w:r>
    </w:p>
    <w:p w14:paraId="3A69A9B9" w14:textId="77777777" w:rsidR="00897BE7" w:rsidRDefault="00B658DA">
      <w:pPr>
        <w:spacing w:after="0" w:line="600" w:lineRule="auto"/>
        <w:ind w:firstLine="720"/>
        <w:jc w:val="both"/>
        <w:rPr>
          <w:rFonts w:eastAsia="Times New Roman"/>
          <w:szCs w:val="24"/>
        </w:rPr>
      </w:pPr>
      <w:r>
        <w:rPr>
          <w:rFonts w:eastAsia="Times New Roman"/>
          <w:szCs w:val="24"/>
        </w:rPr>
        <w:t>Επέμεινε δεύτερη φορά ο Αναπληρωτής Υπουργός Εξωτερικών στα δεδομένα που σχετίζονται μ</w:t>
      </w:r>
      <w:r>
        <w:rPr>
          <w:rFonts w:eastAsia="Times New Roman"/>
          <w:szCs w:val="24"/>
        </w:rPr>
        <w:t xml:space="preserve">ε τη στάση του Ευάγγελου Βενιζέλου το 2006 στο πλαίσιο του Συμβουλίου της Ευρώπης. </w:t>
      </w:r>
    </w:p>
    <w:p w14:paraId="3A69A9BA"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b/>
          <w:szCs w:val="24"/>
        </w:rPr>
        <w:t>ΓΕΩΡΓΙΟΣ ΚΑΤΡΟΥΓΚΑΛΟΣ (Αναπληρωτής Υπουργός Εξωτερικών):</w:t>
      </w:r>
      <w:r>
        <w:rPr>
          <w:rFonts w:eastAsia="Times New Roman"/>
          <w:szCs w:val="24"/>
        </w:rPr>
        <w:t xml:space="preserve"> Είναι προσωπικό αυτό, κύριε Πρόεδρε;</w:t>
      </w:r>
    </w:p>
    <w:p w14:paraId="3A69A9BB"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Επί του προσωπικού, κύριε συνάδελφε, σας παρακ</w:t>
      </w:r>
      <w:r>
        <w:rPr>
          <w:rFonts w:eastAsia="Times New Roman"/>
          <w:szCs w:val="24"/>
        </w:rPr>
        <w:t>αλώ πάρα πολύ!</w:t>
      </w:r>
    </w:p>
    <w:p w14:paraId="3A69A9BC" w14:textId="77777777" w:rsidR="00897BE7" w:rsidRDefault="00B658DA">
      <w:pPr>
        <w:tabs>
          <w:tab w:val="center" w:pos="4753"/>
          <w:tab w:val="left" w:pos="5685"/>
        </w:tabs>
        <w:spacing w:after="0" w:line="600" w:lineRule="auto"/>
        <w:ind w:firstLine="720"/>
        <w:jc w:val="both"/>
        <w:rPr>
          <w:rFonts w:eastAsia="Times New Roman" w:cs="Times New Roman"/>
          <w:bCs/>
          <w:szCs w:val="24"/>
        </w:rPr>
      </w:pPr>
      <w:r>
        <w:rPr>
          <w:rFonts w:eastAsia="Times New Roman" w:cs="Times New Roman"/>
          <w:b/>
          <w:bCs/>
          <w:szCs w:val="24"/>
        </w:rPr>
        <w:lastRenderedPageBreak/>
        <w:t xml:space="preserve">ΑΝΔΡΕΑΣ ΛΟΒΕΡΔΟΣ: </w:t>
      </w:r>
      <w:r>
        <w:rPr>
          <w:rFonts w:eastAsia="Times New Roman" w:cs="Times New Roman"/>
          <w:bCs/>
          <w:szCs w:val="24"/>
        </w:rPr>
        <w:t xml:space="preserve">Θα σας πω τι πάει να κάνει. Επιχειρεί μια απόπειρα καταδίκης -που δεν πέρασε αν θυμάμαι καλά και καταδικάστηκε και από πολλούς- συγκεκριμένου ιδεολογικοπολιτικού καθεστώτος να την μεταφέρει στο πεδίο των εγκλημάτων, να την </w:t>
      </w:r>
      <w:r>
        <w:rPr>
          <w:rFonts w:eastAsia="Times New Roman" w:cs="Times New Roman"/>
          <w:bCs/>
          <w:szCs w:val="24"/>
        </w:rPr>
        <w:t>μεταφέρει από το 2006 στο 2009</w:t>
      </w:r>
      <w:r>
        <w:rPr>
          <w:rFonts w:eastAsia="Times New Roman" w:cs="Times New Roman"/>
          <w:bCs/>
          <w:szCs w:val="24"/>
        </w:rPr>
        <w:t>,</w:t>
      </w:r>
      <w:r>
        <w:rPr>
          <w:rFonts w:eastAsia="Times New Roman" w:cs="Times New Roman"/>
          <w:bCs/>
          <w:szCs w:val="24"/>
        </w:rPr>
        <w:t xml:space="preserve"> που το Ευρωπαϊκό Κοινοβούλιο καταδίκασε και σε άλλο θέμα. Ο κ. Βενιζέλος ήταν σαφής σε αυτά που είχε πει και σε αυτά που υποστήριζε τότε και τώρα και...</w:t>
      </w:r>
    </w:p>
    <w:p w14:paraId="3A69A9BD"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συνάδελφε, επί του προσωπικού, </w:t>
      </w:r>
      <w:r>
        <w:rPr>
          <w:rFonts w:eastAsia="Times New Roman"/>
          <w:szCs w:val="24"/>
        </w:rPr>
        <w:t>σας παρακαλώ ιδιαιτέρως…</w:t>
      </w:r>
    </w:p>
    <w:p w14:paraId="3A69A9BE"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Οι δικές μας ανακοινώσεις…</w:t>
      </w:r>
    </w:p>
    <w:p w14:paraId="3A69A9BF"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ΠΡΟΕΔΡΕΥΩΝ (Σπυρίδων Λυκούδης):</w:t>
      </w:r>
      <w:r>
        <w:rPr>
          <w:rFonts w:eastAsia="Times New Roman"/>
          <w:szCs w:val="24"/>
        </w:rPr>
        <w:t xml:space="preserve"> …διότι ανοίξαμε ένα θέμα που δεν είναι σωστό!</w:t>
      </w:r>
    </w:p>
    <w:p w14:paraId="3A69A9C0" w14:textId="77777777" w:rsidR="00897BE7" w:rsidRDefault="00B658DA">
      <w:pPr>
        <w:tabs>
          <w:tab w:val="center" w:pos="4753"/>
          <w:tab w:val="left" w:pos="5685"/>
        </w:tabs>
        <w:spacing w:after="0" w:line="600" w:lineRule="auto"/>
        <w:ind w:firstLine="720"/>
        <w:jc w:val="both"/>
        <w:rPr>
          <w:rFonts w:eastAsia="Times New Roman" w:cs="Times New Roman"/>
          <w:bCs/>
          <w:szCs w:val="24"/>
        </w:rPr>
      </w:pPr>
      <w:r>
        <w:rPr>
          <w:rFonts w:eastAsia="Times New Roman" w:cs="Times New Roman"/>
          <w:b/>
          <w:bCs/>
          <w:szCs w:val="24"/>
        </w:rPr>
        <w:t xml:space="preserve">ΑΝΔΡΕΑΣ ΛΟΒΕΡΔΟΣ: </w:t>
      </w:r>
      <w:r>
        <w:rPr>
          <w:rFonts w:eastAsia="Times New Roman" w:cs="Times New Roman"/>
          <w:bCs/>
          <w:szCs w:val="24"/>
        </w:rPr>
        <w:t xml:space="preserve">Ωστόσο, όλα αυτά τα ανέφερε -και επί του προσωπικού το υπογραμμίζω αυτό- για να στηρίξει </w:t>
      </w:r>
      <w:r>
        <w:rPr>
          <w:rFonts w:eastAsia="Times New Roman" w:cs="Times New Roman"/>
          <w:bCs/>
          <w:szCs w:val="24"/>
        </w:rPr>
        <w:t xml:space="preserve">επιχειρήματα πολιτικής αλητείας σε μια ερώτηση που ήταν </w:t>
      </w:r>
      <w:proofErr w:type="spellStart"/>
      <w:r>
        <w:rPr>
          <w:rFonts w:eastAsia="Times New Roman" w:cs="Times New Roman"/>
          <w:bCs/>
          <w:szCs w:val="24"/>
        </w:rPr>
        <w:t>στοχευμένη</w:t>
      </w:r>
      <w:proofErr w:type="spellEnd"/>
      <w:r>
        <w:rPr>
          <w:rFonts w:eastAsia="Times New Roman" w:cs="Times New Roman"/>
          <w:bCs/>
          <w:szCs w:val="24"/>
        </w:rPr>
        <w:t xml:space="preserve"> στο πεδίο της εξωτερικής μας πολιτικής. Και το έκανε από την πρώτη του τοποθέτηση, χωρίς εγώ να έχω κάνει καμμία σχετική αναφορά εάν και μίλησα πρώτος. Και ήρθε στο τέλος, εκνευρισθείς από </w:t>
      </w:r>
      <w:r>
        <w:rPr>
          <w:rFonts w:eastAsia="Times New Roman" w:cs="Times New Roman"/>
          <w:bCs/>
          <w:szCs w:val="24"/>
        </w:rPr>
        <w:t xml:space="preserve">την αδυναμία που έχουν τα επιχειρήματά του και </w:t>
      </w:r>
      <w:r>
        <w:rPr>
          <w:rFonts w:eastAsia="Times New Roman" w:cs="Times New Roman"/>
          <w:bCs/>
          <w:szCs w:val="24"/>
        </w:rPr>
        <w:lastRenderedPageBreak/>
        <w:t>από την έλλειψη επιχειρημάτων, να αρχίσει να μιλάει σε ένα</w:t>
      </w:r>
      <w:r>
        <w:rPr>
          <w:rFonts w:eastAsia="Times New Roman" w:cs="Times New Roman"/>
          <w:bCs/>
          <w:szCs w:val="24"/>
        </w:rPr>
        <w:t>ν</w:t>
      </w:r>
      <w:r>
        <w:rPr>
          <w:rFonts w:eastAsia="Times New Roman" w:cs="Times New Roman"/>
          <w:bCs/>
          <w:szCs w:val="24"/>
        </w:rPr>
        <w:t xml:space="preserve"> βαθμό υψηλότερης πολιτικής αλητείας για μεταγραφές.</w:t>
      </w:r>
    </w:p>
    <w:p w14:paraId="3A69A9C1" w14:textId="77777777" w:rsidR="00897BE7" w:rsidRDefault="00B658DA">
      <w:pPr>
        <w:tabs>
          <w:tab w:val="center" w:pos="4753"/>
          <w:tab w:val="left" w:pos="5685"/>
        </w:tabs>
        <w:spacing w:after="0" w:line="600" w:lineRule="auto"/>
        <w:ind w:firstLine="720"/>
        <w:jc w:val="both"/>
        <w:rPr>
          <w:rFonts w:eastAsia="Times New Roman" w:cs="Times New Roman"/>
          <w:bCs/>
          <w:szCs w:val="24"/>
        </w:rPr>
      </w:pPr>
      <w:r>
        <w:rPr>
          <w:rFonts w:eastAsia="Times New Roman" w:cs="Times New Roman"/>
          <w:bCs/>
          <w:szCs w:val="24"/>
        </w:rPr>
        <w:t>Εγώ, κύριε -σε εσάς αναφέρομαι που έχετε υπάρξει υπάλληλος Υπουργών του ΠΑΣΟΚ επί πάρα πολλά χρόν</w:t>
      </w:r>
      <w:r>
        <w:rPr>
          <w:rFonts w:eastAsia="Times New Roman" w:cs="Times New Roman"/>
          <w:bCs/>
          <w:szCs w:val="24"/>
        </w:rPr>
        <w:t xml:space="preserve">ια- έχω κάνει δηλώσεις και τον καιρό της σύγκρουσής μου με τον πολιτικό χώρο, ότι από τον χώρο μου θα φύγω οριζοντίως, έχω κάνει δηλώσεις, οι οποίες με δεσμεύουν για όλη μου τη ζωή. Εσείς που είστε ευέλικτος, εσείς που η μέση σας είναι εύκαμπτη, εσείς που </w:t>
      </w:r>
      <w:r>
        <w:rPr>
          <w:rFonts w:eastAsia="Times New Roman" w:cs="Times New Roman"/>
          <w:bCs/>
          <w:szCs w:val="24"/>
        </w:rPr>
        <w:t>δεν έχετε οστά, αλλά είστε ένα μαλάκιο</w:t>
      </w:r>
      <w:r>
        <w:rPr>
          <w:rFonts w:eastAsia="Times New Roman" w:cs="Times New Roman"/>
          <w:bCs/>
          <w:szCs w:val="24"/>
        </w:rPr>
        <w:t>,</w:t>
      </w:r>
      <w:r>
        <w:rPr>
          <w:rFonts w:eastAsia="Times New Roman" w:cs="Times New Roman"/>
          <w:bCs/>
          <w:szCs w:val="24"/>
        </w:rPr>
        <w:t xml:space="preserve"> το οποίο περιφέρεται πολιτικά από εδώ και από εκεί, εσείς μπορεί να τα λέτε αυτά, αλλά να τα κρατάτε για τον εαυτό σας. Για εμένα να είστε πολύ προσεκτικός. Δεν σας επιτρέπω…</w:t>
      </w:r>
    </w:p>
    <w:p w14:paraId="3A69A9C2" w14:textId="77777777" w:rsidR="00897BE7" w:rsidRDefault="00B658DA">
      <w:pPr>
        <w:tabs>
          <w:tab w:val="center" w:pos="4753"/>
          <w:tab w:val="left" w:pos="5685"/>
        </w:tabs>
        <w:spacing w:after="0" w:line="600" w:lineRule="auto"/>
        <w:ind w:firstLine="720"/>
        <w:jc w:val="both"/>
        <w:rPr>
          <w:rFonts w:eastAsia="Times New Roman" w:cs="Times New Roman"/>
          <w:bCs/>
          <w:szCs w:val="24"/>
        </w:rPr>
      </w:pPr>
      <w:r>
        <w:rPr>
          <w:rFonts w:eastAsia="Times New Roman"/>
          <w:b/>
          <w:szCs w:val="24"/>
        </w:rPr>
        <w:t xml:space="preserve">ΠΡΟΕΔΡΕΥΩΝ (Σπυρίδων Λυκούδης): </w:t>
      </w:r>
      <w:r>
        <w:rPr>
          <w:rFonts w:eastAsia="Times New Roman"/>
          <w:szCs w:val="24"/>
        </w:rPr>
        <w:t>Απαντήσατ</w:t>
      </w:r>
      <w:r>
        <w:rPr>
          <w:rFonts w:eastAsia="Times New Roman"/>
          <w:szCs w:val="24"/>
        </w:rPr>
        <w:t>ε. Ευχαριστώ πολύ.</w:t>
      </w:r>
    </w:p>
    <w:p w14:paraId="3A69A9C3"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cs="Times New Roman"/>
          <w:b/>
          <w:bCs/>
          <w:szCs w:val="24"/>
        </w:rPr>
        <w:t xml:space="preserve">ΑΝΔΡΕΑΣ ΛΟΒΕΡΔΟΣ: </w:t>
      </w:r>
      <w:r>
        <w:rPr>
          <w:rFonts w:eastAsia="Times New Roman" w:cs="Times New Roman"/>
          <w:bCs/>
          <w:szCs w:val="24"/>
        </w:rPr>
        <w:t>Για να διατηρηθεί όποιο επίπεδο απέμεινε στις δυνατότητες που έδινε ακόμα και για έναν χαιρετισμό η προηγούμενη γνωριμία μας, σας δίνω τη δυνατότητα να μου ζητήσετε συγγνώμη. Εάν δεν το κάνετε, για εμένα δεν υπάρχετε πλ</w:t>
      </w:r>
      <w:r>
        <w:rPr>
          <w:rFonts w:eastAsia="Times New Roman" w:cs="Times New Roman"/>
          <w:bCs/>
          <w:szCs w:val="24"/>
        </w:rPr>
        <w:t>έον.</w:t>
      </w:r>
    </w:p>
    <w:p w14:paraId="3A69A9C4"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Κύριε Λοβέρδο, άλλη ώρα αυτό.</w:t>
      </w:r>
    </w:p>
    <w:p w14:paraId="3A69A9C5"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szCs w:val="24"/>
        </w:rPr>
        <w:t>Ευχαριστώ πάρα πολύ.</w:t>
      </w:r>
    </w:p>
    <w:p w14:paraId="3A69A9C6"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 xml:space="preserve">ΓΕΩΡΓΙΟΣ ΚΑΤΡΟΥΓΚΑΛΟΣ (Αναπληρωτής Υπουργός Εξωτερικών): </w:t>
      </w:r>
      <w:r>
        <w:rPr>
          <w:rFonts w:eastAsia="Times New Roman"/>
          <w:szCs w:val="24"/>
        </w:rPr>
        <w:t>Κύριε Πρόεδρε, θα ήθελα τον λόγο.</w:t>
      </w:r>
    </w:p>
    <w:p w14:paraId="3A69A9C7"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Υπουργέ, δεν είναι δυνατόν να συνεχιστε</w:t>
      </w:r>
      <w:r>
        <w:rPr>
          <w:rFonts w:eastAsia="Times New Roman"/>
          <w:szCs w:val="24"/>
        </w:rPr>
        <w:t>ί αυτό. Αντιλαμβάνεστε ότι εγώ έχω έναν ρόλο εδώ. Με πολύ μεγάλη άνεση και ανοχή σ</w:t>
      </w:r>
      <w:r>
        <w:rPr>
          <w:rFonts w:eastAsia="Times New Roman"/>
          <w:szCs w:val="24"/>
        </w:rPr>
        <w:t>ά</w:t>
      </w:r>
      <w:r>
        <w:rPr>
          <w:rFonts w:eastAsia="Times New Roman"/>
          <w:szCs w:val="24"/>
        </w:rPr>
        <w:t>ς έδωσα τη δυνατότητα να μιλήσετε.</w:t>
      </w:r>
    </w:p>
    <w:p w14:paraId="3A69A9C8"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szCs w:val="24"/>
        </w:rPr>
        <w:t xml:space="preserve">Και θα ήθελα να πω κάτι -θα το έλεγα αργότερα- με αφορμή το αίτημά σας να απαντήσετε τώρα. Ο Κανονισμός της Βουλής -όχι τυχαία, το ξέρετε </w:t>
      </w:r>
      <w:r>
        <w:rPr>
          <w:rFonts w:eastAsia="Times New Roman"/>
          <w:szCs w:val="24"/>
        </w:rPr>
        <w:t xml:space="preserve">πολύ καλά- δίνει για τον </w:t>
      </w:r>
      <w:r>
        <w:rPr>
          <w:rFonts w:eastAsia="Times New Roman"/>
          <w:szCs w:val="24"/>
        </w:rPr>
        <w:t>κοινοβουλευτικό έλεγχο</w:t>
      </w:r>
      <w:r>
        <w:rPr>
          <w:rFonts w:eastAsia="Times New Roman"/>
          <w:szCs w:val="24"/>
        </w:rPr>
        <w:t xml:space="preserve"> συνολικά έντεκα λεπτά στην ερώτηση και στην απάντηση. Μέχρι τώρα οι δύο ερωτήσεις που έχουν γίνει, έχουν φτάσει περίπου στη μ</w:t>
      </w:r>
      <w:r>
        <w:rPr>
          <w:rFonts w:eastAsia="Times New Roman"/>
          <w:szCs w:val="24"/>
        </w:rPr>
        <w:t>ί</w:t>
      </w:r>
      <w:r>
        <w:rPr>
          <w:rFonts w:eastAsia="Times New Roman"/>
          <w:szCs w:val="24"/>
        </w:rPr>
        <w:t xml:space="preserve">α ώρα, πενήντα λεπτά. Δεν είναι δυνατόν να συνεχιστεί αυτό. Με </w:t>
      </w:r>
      <w:proofErr w:type="spellStart"/>
      <w:r>
        <w:rPr>
          <w:rFonts w:eastAsia="Times New Roman"/>
          <w:szCs w:val="24"/>
        </w:rPr>
        <w:t>συγχωρείτε</w:t>
      </w:r>
      <w:proofErr w:type="spellEnd"/>
      <w:r>
        <w:rPr>
          <w:rFonts w:eastAsia="Times New Roman"/>
          <w:szCs w:val="24"/>
        </w:rPr>
        <w:t xml:space="preserve"> πολύ, βο</w:t>
      </w:r>
      <w:r>
        <w:rPr>
          <w:rFonts w:eastAsia="Times New Roman"/>
          <w:szCs w:val="24"/>
        </w:rPr>
        <w:t>ηθήστε το Προεδρείο. Εγώ δεν ανήκω στην κατηγορία αυτών που κλείνουν μικρόφωνα, αλλά δεν μπορώ να κάνω αλλιώς.</w:t>
      </w:r>
    </w:p>
    <w:p w14:paraId="3A69A9C9"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lastRenderedPageBreak/>
        <w:t xml:space="preserve">ΓΕΩΡΓΙΟΣ ΚΑΤΡΟΥΓΚΑΛΟΣ (Αναπληρωτής Υπουργός Εξωτερικών): </w:t>
      </w:r>
      <w:r>
        <w:rPr>
          <w:rFonts w:eastAsia="Times New Roman"/>
          <w:szCs w:val="24"/>
        </w:rPr>
        <w:t>Κύριε Πρόεδρε, θα σας ρωτήσω κάτι και από την απάντηση σας μπορεί να μην επιμείνω.</w:t>
      </w:r>
    </w:p>
    <w:p w14:paraId="3A69A9CA"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ΠΡΟΕΔ</w:t>
      </w:r>
      <w:r>
        <w:rPr>
          <w:rFonts w:eastAsia="Times New Roman"/>
          <w:b/>
          <w:szCs w:val="24"/>
        </w:rPr>
        <w:t xml:space="preserve">ΡΕΥΩΝ (Σπυρίδων Λυκούδης): </w:t>
      </w:r>
      <w:r>
        <w:rPr>
          <w:rFonts w:eastAsia="Times New Roman"/>
          <w:szCs w:val="24"/>
        </w:rPr>
        <w:t>Ευχαριστώ πολύ.</w:t>
      </w:r>
    </w:p>
    <w:p w14:paraId="3A69A9CB"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 xml:space="preserve">ΓΕΩΡΓΙΟΣ ΚΑΤΡΟΥΓΚΑΛΟΣ (Αναπληρωτής Υπουργός Εξωτερικών): </w:t>
      </w:r>
      <w:r>
        <w:rPr>
          <w:rFonts w:eastAsia="Times New Roman"/>
          <w:szCs w:val="24"/>
        </w:rPr>
        <w:t>Εγώ προχώρησα σε ορισμένους πολιτικούς προσδιορισμούς</w:t>
      </w:r>
      <w:r>
        <w:rPr>
          <w:rFonts w:eastAsia="Times New Roman"/>
          <w:szCs w:val="24"/>
        </w:rPr>
        <w:t>,</w:t>
      </w:r>
      <w:r>
        <w:rPr>
          <w:rFonts w:eastAsia="Times New Roman"/>
          <w:szCs w:val="24"/>
        </w:rPr>
        <w:t xml:space="preserve"> για τους οποίους δώσατε τον λόγο επί προσωπικού στον κύριο συνάδελφο. Για τις δηλώσεις περί αλητείας,</w:t>
      </w:r>
      <w:r>
        <w:rPr>
          <w:rFonts w:eastAsia="Times New Roman"/>
          <w:szCs w:val="24"/>
        </w:rPr>
        <w:t xml:space="preserve"> περί πολιτικού μαλακίου, περί εύκαμπτης μέσης θεωρείτε ότι δεν υπάρχει προσωπικό;</w:t>
      </w:r>
    </w:p>
    <w:p w14:paraId="3A69A9CC"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ΠΡΟΕΔΡΕΥΩΝ (Σπυρίδων Λυκούδης):</w:t>
      </w:r>
      <w:r>
        <w:rPr>
          <w:rFonts w:eastAsia="Times New Roman"/>
          <w:szCs w:val="24"/>
        </w:rPr>
        <w:t xml:space="preserve"> Θεωρώ ότι υπάρχει, κύριε Υπουργέ. Κατανοείστε τη δυσκολία που έχει το Προεδρείο. Κάνουμε </w:t>
      </w:r>
      <w:r>
        <w:rPr>
          <w:rFonts w:eastAsia="Times New Roman"/>
          <w:szCs w:val="24"/>
        </w:rPr>
        <w:t>κοινοβουλευτικό έλεγχο</w:t>
      </w:r>
      <w:r>
        <w:rPr>
          <w:rFonts w:eastAsia="Times New Roman"/>
          <w:szCs w:val="24"/>
        </w:rPr>
        <w:t xml:space="preserve"> και εκφωνούνται ομιλίες. Βοηθ</w:t>
      </w:r>
      <w:r>
        <w:rPr>
          <w:rFonts w:eastAsia="Times New Roman"/>
          <w:szCs w:val="24"/>
        </w:rPr>
        <w:t>ήστε με, σας παρακαλώ.</w:t>
      </w:r>
    </w:p>
    <w:p w14:paraId="3A69A9CD"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 xml:space="preserve">ΓΕΩΡΓΙΟΣ ΚΑΤΡΟΥΓΚΑΛΟΣ (Αναπληρωτής Υπουργός Εξωτερικών): </w:t>
      </w:r>
      <w:r>
        <w:rPr>
          <w:rFonts w:eastAsia="Times New Roman"/>
          <w:szCs w:val="24"/>
        </w:rPr>
        <w:t>Κύριε Πρόεδρε, δεν αντιλαμβάνομαι πολύ καλά τη μονόπλευρη δυσκολία σας. Ούτως ή άλλως, όμως, ήθελα να σας πω ότι δεν θα αναφερθώ...</w:t>
      </w:r>
    </w:p>
    <w:p w14:paraId="3A69A9CE" w14:textId="77777777" w:rsidR="00897BE7" w:rsidRDefault="00B658DA">
      <w:pPr>
        <w:tabs>
          <w:tab w:val="center" w:pos="4753"/>
          <w:tab w:val="left" w:pos="5685"/>
        </w:tabs>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Τώρα αυτό τι</w:t>
      </w:r>
      <w:r>
        <w:rPr>
          <w:rFonts w:eastAsia="Times New Roman" w:cs="Times New Roman"/>
          <w:szCs w:val="24"/>
        </w:rPr>
        <w:t xml:space="preserve"> είναι; Είναι παρατήρηση επί της ουσίας, για να καταλάβω; </w:t>
      </w:r>
    </w:p>
    <w:p w14:paraId="3A69A9CF" w14:textId="77777777" w:rsidR="00897BE7" w:rsidRDefault="00B658DA">
      <w:pPr>
        <w:tabs>
          <w:tab w:val="center" w:pos="4753"/>
          <w:tab w:val="left" w:pos="5685"/>
        </w:tabs>
        <w:spacing w:after="0" w:line="600" w:lineRule="auto"/>
        <w:ind w:firstLine="720"/>
        <w:jc w:val="both"/>
        <w:rPr>
          <w:rFonts w:eastAsia="Times New Roman" w:cs="Times New Roman"/>
          <w:b/>
          <w:szCs w:val="24"/>
        </w:rPr>
      </w:pPr>
      <w:r>
        <w:rPr>
          <w:rFonts w:eastAsia="Times New Roman"/>
          <w:b/>
          <w:szCs w:val="24"/>
        </w:rPr>
        <w:t xml:space="preserve">ΓΕΩΡΓΙΟΣ ΚΑΤΡΟΥΓΚΑΛΟΣ (Αναπληρωτής Υπουργός Εξωτερικών): </w:t>
      </w:r>
      <w:r>
        <w:rPr>
          <w:rFonts w:eastAsia="Times New Roman"/>
          <w:szCs w:val="24"/>
        </w:rPr>
        <w:t>Όχι.</w:t>
      </w:r>
    </w:p>
    <w:p w14:paraId="3A69A9D0" w14:textId="77777777" w:rsidR="00897BE7" w:rsidRDefault="00B658DA">
      <w:pPr>
        <w:tabs>
          <w:tab w:val="center" w:pos="4753"/>
          <w:tab w:val="left" w:pos="5685"/>
        </w:tabs>
        <w:spacing w:after="0"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Ποια είναι η μονόπλευρη; Τα είκοσι λεπτά που μιλήσατε πριν αντί για τρία;</w:t>
      </w:r>
    </w:p>
    <w:p w14:paraId="3A69A9D1" w14:textId="77777777" w:rsidR="00897BE7" w:rsidRDefault="00B658DA">
      <w:pPr>
        <w:tabs>
          <w:tab w:val="center" w:pos="4753"/>
          <w:tab w:val="left" w:pos="5685"/>
        </w:tabs>
        <w:spacing w:after="0" w:line="600" w:lineRule="auto"/>
        <w:ind w:firstLine="720"/>
        <w:jc w:val="both"/>
        <w:rPr>
          <w:rFonts w:eastAsia="Times New Roman"/>
          <w:b/>
          <w:szCs w:val="24"/>
        </w:rPr>
      </w:pPr>
      <w:r>
        <w:rPr>
          <w:rFonts w:eastAsia="Times New Roman"/>
          <w:b/>
          <w:szCs w:val="24"/>
        </w:rPr>
        <w:t xml:space="preserve">ΓΕΩΡΓΙΟΣ ΚΑΤΡΟΥΓΚΑΛΟΣ (Αναπληρωτής Υπουργός Εξωτερικών): </w:t>
      </w:r>
      <w:r>
        <w:rPr>
          <w:rFonts w:eastAsia="Times New Roman"/>
          <w:szCs w:val="24"/>
        </w:rPr>
        <w:t>Ωραία, κύριε Πρόεδρε, δεν αντιδικώ μαζί σας, ούτε με τον συνάδελφο θέλω να αντιδικήσω. Προφανώς, όποιος τοποθετείται με τους όρους που τοποθετήθηκε, έχει ήδη προσδιοριστεί στα μάτια και στα αυτιά όσω</w:t>
      </w:r>
      <w:r>
        <w:rPr>
          <w:rFonts w:eastAsia="Times New Roman"/>
          <w:szCs w:val="24"/>
        </w:rPr>
        <w:t xml:space="preserve">ν μας άκουσαν. Οι απαντήσεις περιττεύουν. Ο ίδιος </w:t>
      </w:r>
      <w:proofErr w:type="spellStart"/>
      <w:r>
        <w:rPr>
          <w:rFonts w:eastAsia="Times New Roman"/>
          <w:szCs w:val="24"/>
        </w:rPr>
        <w:t>αυτοπροσδιορίστηκε</w:t>
      </w:r>
      <w:proofErr w:type="spellEnd"/>
      <w:r>
        <w:rPr>
          <w:rFonts w:eastAsia="Times New Roman"/>
          <w:szCs w:val="24"/>
        </w:rPr>
        <w:t xml:space="preserve"> με τους χαρακτηρισμούς που απηύθυνε σε εμένα. Δεν χρειάζεται εγώ να προσθέσω τίποτα άλλο.</w:t>
      </w:r>
    </w:p>
    <w:p w14:paraId="3A69A9D2" w14:textId="77777777" w:rsidR="00897BE7" w:rsidRDefault="00B658DA">
      <w:pPr>
        <w:tabs>
          <w:tab w:val="center" w:pos="4753"/>
          <w:tab w:val="left" w:pos="5685"/>
        </w:tabs>
        <w:spacing w:after="0" w:line="600" w:lineRule="auto"/>
        <w:ind w:firstLine="720"/>
        <w:jc w:val="both"/>
        <w:rPr>
          <w:rFonts w:eastAsia="Times New Roman"/>
          <w:b/>
          <w:color w:val="000000" w:themeColor="text1"/>
          <w:szCs w:val="24"/>
        </w:rPr>
      </w:pPr>
      <w:r w:rsidRPr="00002BAD">
        <w:rPr>
          <w:rFonts w:eastAsia="Times New Roman" w:cs="Times New Roman"/>
          <w:color w:val="000000" w:themeColor="text1"/>
          <w:szCs w:val="24"/>
        </w:rPr>
        <w:t xml:space="preserve">(Στο σημείο αυτό ο Αναπληρωτής Υπουργός Εξωτερικών κ. Γεώργιος </w:t>
      </w:r>
      <w:proofErr w:type="spellStart"/>
      <w:r w:rsidRPr="00002BAD">
        <w:rPr>
          <w:rFonts w:eastAsia="Times New Roman" w:cs="Times New Roman"/>
          <w:color w:val="000000" w:themeColor="text1"/>
          <w:szCs w:val="24"/>
        </w:rPr>
        <w:t>Κατρούγκαλος</w:t>
      </w:r>
      <w:proofErr w:type="spellEnd"/>
      <w:r w:rsidRPr="00002BAD">
        <w:rPr>
          <w:rFonts w:eastAsia="Times New Roman" w:cs="Times New Roman"/>
          <w:color w:val="000000" w:themeColor="text1"/>
          <w:szCs w:val="24"/>
        </w:rPr>
        <w:t xml:space="preserve"> καταθέτει για τα Πρακ</w:t>
      </w:r>
      <w:r w:rsidRPr="00002BAD">
        <w:rPr>
          <w:rFonts w:eastAsia="Times New Roman" w:cs="Times New Roman"/>
          <w:color w:val="000000" w:themeColor="text1"/>
          <w:szCs w:val="24"/>
        </w:rPr>
        <w:t xml:space="preserve">τικά τα προαναφερθέντα έγγραφα, τα οποία βρίσκονται στο </w:t>
      </w:r>
      <w:r w:rsidRPr="00002BAD">
        <w:rPr>
          <w:rFonts w:eastAsia="Times New Roman" w:cs="Times New Roman"/>
          <w:color w:val="000000" w:themeColor="text1"/>
          <w:szCs w:val="24"/>
        </w:rPr>
        <w:t>α</w:t>
      </w:r>
      <w:r w:rsidRPr="00002BAD">
        <w:rPr>
          <w:rFonts w:eastAsia="Times New Roman" w:cs="Times New Roman"/>
          <w:color w:val="000000" w:themeColor="text1"/>
          <w:szCs w:val="24"/>
        </w:rPr>
        <w:t>ρχείο του Τμήματος Γραμματείας της Διεύθυνσης Στενογραφίας και Πρακτικών της Βουλής)</w:t>
      </w:r>
    </w:p>
    <w:p w14:paraId="3A69A9D3" w14:textId="77777777" w:rsidR="00897BE7" w:rsidRDefault="00B658DA">
      <w:pPr>
        <w:tabs>
          <w:tab w:val="center" w:pos="4753"/>
          <w:tab w:val="left" w:pos="5685"/>
        </w:tabs>
        <w:spacing w:after="0" w:line="600" w:lineRule="auto"/>
        <w:ind w:firstLine="720"/>
        <w:jc w:val="both"/>
        <w:rPr>
          <w:rFonts w:eastAsia="Times New Roman" w:cs="Times New Roman"/>
          <w:b/>
          <w:szCs w:val="24"/>
        </w:rPr>
      </w:pPr>
      <w:r w:rsidRPr="000B74EF">
        <w:rPr>
          <w:rFonts w:eastAsia="Times New Roman" w:cs="Times New Roman"/>
          <w:b/>
          <w:szCs w:val="24"/>
        </w:rPr>
        <w:t xml:space="preserve">ΠΡΟΕΔΡΕΥΩΝ (Σπυρίδων Λυκούδης): </w:t>
      </w:r>
      <w:r w:rsidRPr="000B74EF">
        <w:rPr>
          <w:rFonts w:eastAsia="Times New Roman" w:cs="Times New Roman"/>
          <w:szCs w:val="24"/>
        </w:rPr>
        <w:t>Ευχαριστώ.</w:t>
      </w:r>
    </w:p>
    <w:p w14:paraId="3A69A9D4" w14:textId="77777777" w:rsidR="00897BE7" w:rsidRDefault="00B658DA">
      <w:pPr>
        <w:tabs>
          <w:tab w:val="center" w:pos="4753"/>
          <w:tab w:val="left" w:pos="5685"/>
        </w:tabs>
        <w:spacing w:after="0" w:line="600" w:lineRule="auto"/>
        <w:ind w:firstLine="720"/>
        <w:jc w:val="both"/>
        <w:rPr>
          <w:rFonts w:eastAsia="Times New Roman" w:cs="Times New Roman"/>
          <w:szCs w:val="24"/>
        </w:rPr>
      </w:pPr>
      <w:r w:rsidRPr="000B74EF">
        <w:rPr>
          <w:rFonts w:eastAsia="Times New Roman" w:cs="Times New Roman"/>
          <w:szCs w:val="24"/>
        </w:rPr>
        <w:lastRenderedPageBreak/>
        <w:t>Κυρίες και κύριοι συνάδελφοι, ακολουθεί η δέκατη έκτη με αριθμό 1179/6-</w:t>
      </w:r>
      <w:r w:rsidRPr="000B74EF">
        <w:rPr>
          <w:rFonts w:eastAsia="Times New Roman" w:cs="Times New Roman"/>
          <w:szCs w:val="24"/>
        </w:rPr>
        <w:t>7-2017 επίκαιρη ερώτηση δεύτερου κύκλου της Βουλευτού Αττικής της Δημοκρατικής Συμπαράταξης ΠΑΣΟΚ - ΔΗΜΑΡ κ. Παρασκευής</w:t>
      </w:r>
      <w:r w:rsidRPr="000B74EF">
        <w:rPr>
          <w:rFonts w:eastAsia="Times New Roman" w:cs="Times New Roman"/>
          <w:b/>
          <w:szCs w:val="24"/>
        </w:rPr>
        <w:t xml:space="preserve"> </w:t>
      </w:r>
      <w:proofErr w:type="spellStart"/>
      <w:r w:rsidRPr="000B74EF">
        <w:rPr>
          <w:rFonts w:eastAsia="Times New Roman" w:cs="Times New Roman"/>
          <w:szCs w:val="24"/>
        </w:rPr>
        <w:t>Χριστοφιλοπούλου</w:t>
      </w:r>
      <w:proofErr w:type="spellEnd"/>
      <w:r w:rsidRPr="000B74EF">
        <w:rPr>
          <w:rFonts w:eastAsia="Times New Roman" w:cs="Times New Roman"/>
          <w:szCs w:val="24"/>
        </w:rPr>
        <w:t xml:space="preserve"> προς τον Υπουργό Εσωτερικών,</w:t>
      </w:r>
      <w:r w:rsidRPr="000B74EF">
        <w:rPr>
          <w:rFonts w:eastAsia="Times New Roman" w:cs="Times New Roman"/>
          <w:b/>
          <w:szCs w:val="24"/>
        </w:rPr>
        <w:t xml:space="preserve"> </w:t>
      </w:r>
      <w:r w:rsidRPr="000B74EF">
        <w:rPr>
          <w:rFonts w:eastAsia="Times New Roman" w:cs="Times New Roman"/>
          <w:szCs w:val="24"/>
        </w:rPr>
        <w:t>σχετικά με την προστασία και την ασφάλεια των κατοίκων των Αχαρνών.</w:t>
      </w:r>
    </w:p>
    <w:p w14:paraId="3A69A9D5" w14:textId="77777777" w:rsidR="00897BE7" w:rsidRDefault="00B658DA">
      <w:pPr>
        <w:tabs>
          <w:tab w:val="center" w:pos="4753"/>
          <w:tab w:val="left" w:pos="5685"/>
        </w:tabs>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w:t>
      </w:r>
      <w:r>
        <w:rPr>
          <w:rFonts w:eastAsia="Times New Roman" w:cs="Times New Roman"/>
          <w:szCs w:val="24"/>
        </w:rPr>
        <w:t xml:space="preserve">θα απαντήσει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w:t>
      </w:r>
    </w:p>
    <w:p w14:paraId="3A69A9D6" w14:textId="77777777" w:rsidR="00897BE7" w:rsidRDefault="00B658DA">
      <w:pPr>
        <w:tabs>
          <w:tab w:val="center" w:pos="4753"/>
          <w:tab w:val="left" w:pos="5685"/>
        </w:tabs>
        <w:spacing w:after="0" w:line="600" w:lineRule="auto"/>
        <w:ind w:firstLine="720"/>
        <w:jc w:val="both"/>
        <w:rPr>
          <w:rFonts w:eastAsia="Times New Roman" w:cs="Times New Roman"/>
          <w:szCs w:val="24"/>
        </w:rPr>
      </w:pPr>
      <w:r>
        <w:rPr>
          <w:rFonts w:eastAsia="Times New Roman" w:cs="Times New Roman"/>
          <w:szCs w:val="24"/>
        </w:rPr>
        <w:t>Παρακαλώ, κυρία συνάδελφε, έχετε τον λόγο για δύο λεπτά.</w:t>
      </w:r>
    </w:p>
    <w:p w14:paraId="3A69A9D7" w14:textId="77777777" w:rsidR="00897BE7" w:rsidRDefault="00B658DA">
      <w:pPr>
        <w:tabs>
          <w:tab w:val="center" w:pos="4753"/>
          <w:tab w:val="left" w:pos="5685"/>
        </w:tabs>
        <w:spacing w:after="0" w:line="600" w:lineRule="auto"/>
        <w:ind w:firstLine="720"/>
        <w:jc w:val="both"/>
        <w:rPr>
          <w:rFonts w:eastAsia="Times New Roman" w:cs="Times New Roman"/>
          <w:bCs/>
          <w:szCs w:val="24"/>
        </w:rPr>
      </w:pPr>
      <w:r>
        <w:rPr>
          <w:rFonts w:eastAsia="Times New Roman" w:cs="Times New Roman"/>
          <w:b/>
          <w:bCs/>
          <w:szCs w:val="24"/>
        </w:rPr>
        <w:t>ΠΑΡΑΣΚΕΥΗ</w:t>
      </w:r>
      <w:r>
        <w:rPr>
          <w:rFonts w:eastAsia="Times New Roman" w:cs="Times New Roman"/>
          <w:szCs w:val="24"/>
        </w:rPr>
        <w:t xml:space="preserve"> </w:t>
      </w:r>
      <w:r>
        <w:rPr>
          <w:rFonts w:eastAsia="Times New Roman" w:cs="Times New Roman"/>
          <w:b/>
          <w:bCs/>
          <w:szCs w:val="24"/>
        </w:rPr>
        <w:t xml:space="preserve">ΧΡΙΣΤΟΦΙΛΟΠΟΥΛΟΥ: </w:t>
      </w:r>
      <w:r>
        <w:rPr>
          <w:rFonts w:eastAsia="Times New Roman" w:cs="Times New Roman"/>
          <w:bCs/>
          <w:szCs w:val="24"/>
        </w:rPr>
        <w:t>Ευχαριστώ, κύριε Πρόεδρε, αν και δεν θέλω να εξαντλήσετε τα περιθώρια της ανοχής σας στην προηγούμενη ερ</w:t>
      </w:r>
      <w:r>
        <w:rPr>
          <w:rFonts w:eastAsia="Times New Roman" w:cs="Times New Roman"/>
          <w:bCs/>
          <w:szCs w:val="24"/>
        </w:rPr>
        <w:t xml:space="preserve">ώτηση. </w:t>
      </w:r>
    </w:p>
    <w:p w14:paraId="3A69A9D8" w14:textId="77777777" w:rsidR="00897BE7" w:rsidRDefault="00B658DA">
      <w:pPr>
        <w:tabs>
          <w:tab w:val="center" w:pos="4753"/>
          <w:tab w:val="left" w:pos="5685"/>
        </w:tabs>
        <w:spacing w:after="0" w:line="600" w:lineRule="auto"/>
        <w:ind w:firstLine="720"/>
        <w:jc w:val="both"/>
        <w:rPr>
          <w:rFonts w:eastAsia="Times New Roman"/>
          <w:szCs w:val="24"/>
        </w:rPr>
      </w:pPr>
      <w:r>
        <w:rPr>
          <w:rFonts w:eastAsia="Times New Roman" w:cs="Times New Roman"/>
          <w:bCs/>
          <w:szCs w:val="24"/>
        </w:rPr>
        <w:t>Δεν είναι για το παιδί που χάθηκε αρχές Ιουνίου στο Μενίδι στη σχολική γιορτή, είναι και για τις ζωές πολλών ανθρώπων, οι οποίοι ταλαιπωρούνται χρόνια. Αυτός ο θάνατος του μικρού Μάριου στο Μενίδι τον περασμένο Ιούνιο σηματοδότησε την εκ νέου απαρχή -γιατί</w:t>
      </w:r>
      <w:r>
        <w:rPr>
          <w:rFonts w:eastAsia="Times New Roman" w:cs="Times New Roman"/>
          <w:bCs/>
          <w:szCs w:val="24"/>
        </w:rPr>
        <w:t xml:space="preserve"> έχουν γίνει πολλές- μιας προσπάθειας </w:t>
      </w:r>
      <w:r>
        <w:rPr>
          <w:rFonts w:eastAsia="Times New Roman" w:cs="Times New Roman"/>
          <w:bCs/>
          <w:szCs w:val="24"/>
        </w:rPr>
        <w:lastRenderedPageBreak/>
        <w:t xml:space="preserve">να αντιμετωπιστεί η εγκληματικότητα στον ιστορικό Δήμο των Αχαρνών, έναν </w:t>
      </w:r>
      <w:r>
        <w:rPr>
          <w:rFonts w:eastAsia="Times New Roman" w:cs="Times New Roman"/>
          <w:bCs/>
          <w:szCs w:val="24"/>
        </w:rPr>
        <w:t>δ</w:t>
      </w:r>
      <w:r>
        <w:rPr>
          <w:rFonts w:eastAsia="Times New Roman" w:cs="Times New Roman"/>
          <w:bCs/>
          <w:szCs w:val="24"/>
        </w:rPr>
        <w:t>ήμο με πολλαπλές δυνατότητες αλλά και με πάρα πολλά προβλήματα.</w:t>
      </w:r>
    </w:p>
    <w:p w14:paraId="3A69A9D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Υπουργέ, σας κατέθεσα αυτή</w:t>
      </w:r>
      <w:r>
        <w:rPr>
          <w:rFonts w:eastAsia="Times New Roman" w:cs="Times New Roman"/>
          <w:szCs w:val="24"/>
        </w:rPr>
        <w:t xml:space="preserve"> την ερώτηση λίγες μέρες μετά τον θάνατο του μικρού Μάριου. Πριν από αυτό το τραγικό γεγονός που θρήνησε το Πανελλήνιο, είχαν προηγηθεί κι άλλες ερωτήσεις και δικές μου και άλλων συναδέλφων. Διότι όπως είπα στο Προεδρείο, κύριε Υπουργέ, το πρόβλημα είναι δ</w:t>
      </w:r>
      <w:r>
        <w:rPr>
          <w:rFonts w:eastAsia="Times New Roman" w:cs="Times New Roman"/>
          <w:szCs w:val="24"/>
        </w:rPr>
        <w:t>ιαχρονικό και δύσκολο και το γνωρίζετε πάρα πολύ καλά.</w:t>
      </w:r>
    </w:p>
    <w:p w14:paraId="3A69A9D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Αντιπαρέρχομαι το γεγονός ότι κι εσείς, όπως κι άλλοι συνάδελφοί σας, κάνετε πολύ καιρό να μου απαντήσετε. Χαίρομαι που είστε εδώ και θέλω στον χρόνο που έχω</w:t>
      </w:r>
      <w:r>
        <w:rPr>
          <w:rFonts w:eastAsia="Times New Roman" w:cs="Times New Roman"/>
          <w:szCs w:val="24"/>
        </w:rPr>
        <w:t>,</w:t>
      </w:r>
      <w:r>
        <w:rPr>
          <w:rFonts w:eastAsia="Times New Roman" w:cs="Times New Roman"/>
          <w:szCs w:val="24"/>
        </w:rPr>
        <w:t xml:space="preserve">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λίγο την κατάσταση, γ</w:t>
      </w:r>
      <w:r>
        <w:rPr>
          <w:rFonts w:eastAsia="Times New Roman" w:cs="Times New Roman"/>
          <w:szCs w:val="24"/>
        </w:rPr>
        <w:t xml:space="preserve">ιατί γνωρίζω πολύ καλά, όπως και όλοι, ότι στις 18 Ιουνίου εξαγγείλατε μια σειρά μέτρων. Τα μέτρα αυτά αφορούσαν και την καταστολή αλλά και την πρόληψη μέσω της κοινωνικής ένταξης των </w:t>
      </w:r>
      <w:proofErr w:type="spellStart"/>
      <w:r>
        <w:rPr>
          <w:rFonts w:eastAsia="Times New Roman" w:cs="Times New Roman"/>
          <w:szCs w:val="24"/>
        </w:rPr>
        <w:t>Ρομά</w:t>
      </w:r>
      <w:proofErr w:type="spellEnd"/>
      <w:r>
        <w:rPr>
          <w:rFonts w:eastAsia="Times New Roman" w:cs="Times New Roman"/>
          <w:szCs w:val="24"/>
        </w:rPr>
        <w:t>. Γνωρίζετε πολύ καλά, κύριε Υπουργέ, ότι το πρόβλημα είναι τόσο μεγ</w:t>
      </w:r>
      <w:r>
        <w:rPr>
          <w:rFonts w:eastAsia="Times New Roman" w:cs="Times New Roman"/>
          <w:szCs w:val="24"/>
        </w:rPr>
        <w:t>άλο</w:t>
      </w:r>
      <w:r>
        <w:rPr>
          <w:rFonts w:eastAsia="Times New Roman" w:cs="Times New Roman"/>
          <w:szCs w:val="24"/>
        </w:rPr>
        <w:t>,</w:t>
      </w:r>
      <w:r>
        <w:rPr>
          <w:rFonts w:eastAsia="Times New Roman" w:cs="Times New Roman"/>
          <w:szCs w:val="24"/>
        </w:rPr>
        <w:t xml:space="preserve"> που οι κάτοικοι πολλές φορές έχουν πάρει την κατάσταση στα χέρια τους όχι με τη μορφή της αυτοδικίας. </w:t>
      </w:r>
    </w:p>
    <w:p w14:paraId="3A69A9D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σήμερα ακόμα ο </w:t>
      </w:r>
      <w:r>
        <w:rPr>
          <w:rFonts w:eastAsia="Times New Roman" w:cs="Times New Roman"/>
          <w:szCs w:val="24"/>
        </w:rPr>
        <w:t>σ</w:t>
      </w:r>
      <w:r>
        <w:rPr>
          <w:rFonts w:eastAsia="Times New Roman" w:cs="Times New Roman"/>
          <w:szCs w:val="24"/>
        </w:rPr>
        <w:t>ύλλογος κατά της εγκληματικότητας στον Δήμο Αχαρνών συνεργάζεται στενά -και θα σας το πουν τα στελέχη της ΕΛΑΣ- θα έλεγα ότι διε</w:t>
      </w:r>
      <w:r>
        <w:rPr>
          <w:rFonts w:eastAsia="Times New Roman" w:cs="Times New Roman"/>
          <w:szCs w:val="24"/>
        </w:rPr>
        <w:t xml:space="preserve">ξάγει έναν είδους κλεφτοπόλεμο, κύριε Υπουργέ, δίνοντας τις πληροφορίες που πρέπει, έτσι ώστε οι άντρες και οι γυναίκες της ΕΛΑΣ να κάνουν τη δουλειά τους. </w:t>
      </w:r>
    </w:p>
    <w:p w14:paraId="3A69A9D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A69A9D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Αλλά η ερώτησή</w:t>
      </w:r>
      <w:r>
        <w:rPr>
          <w:rFonts w:eastAsia="Times New Roman" w:cs="Times New Roman"/>
          <w:szCs w:val="24"/>
        </w:rPr>
        <w:t xml:space="preserve"> μου είναι πέρα από αυτό. Περιμένω να μου δώσετε στοιχεία για τον αντίκτυπο, για τις ίδιες τις ενέργειες και περιμένω να τα καταθέσετε αυτά και να τα γνωρίζει η Βουλή των Ελλήνων και οι κάτοικοι της περιοχής, αλλά θέτω το κεντρικό ερώτημα που ήταν και στην</w:t>
      </w:r>
      <w:r>
        <w:rPr>
          <w:rFonts w:eastAsia="Times New Roman" w:cs="Times New Roman"/>
          <w:szCs w:val="24"/>
        </w:rPr>
        <w:t xml:space="preserve"> αρχική γραπτή ερώτησή μου και παραμένει</w:t>
      </w:r>
      <w:r>
        <w:rPr>
          <w:rFonts w:eastAsia="Times New Roman" w:cs="Times New Roman"/>
          <w:szCs w:val="24"/>
        </w:rPr>
        <w:t>.</w:t>
      </w:r>
      <w:r>
        <w:rPr>
          <w:rFonts w:eastAsia="Times New Roman" w:cs="Times New Roman"/>
          <w:szCs w:val="24"/>
        </w:rPr>
        <w:t xml:space="preserve"> Ποιο είναι το συνολικό σχέδιο αντιμετώπισης της εγκληματικότητας στον Δήμο Αχαρνών και στην περιοχή της </w:t>
      </w:r>
      <w:r>
        <w:rPr>
          <w:rFonts w:eastAsia="Times New Roman" w:cs="Times New Roman"/>
          <w:szCs w:val="24"/>
        </w:rPr>
        <w:t>δ</w:t>
      </w:r>
      <w:r>
        <w:rPr>
          <w:rFonts w:eastAsia="Times New Roman" w:cs="Times New Roman"/>
          <w:szCs w:val="24"/>
        </w:rPr>
        <w:t>υτικής Αττικής;</w:t>
      </w:r>
    </w:p>
    <w:p w14:paraId="3A69A9D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Το ρωτώ αυτό, κύριε Πρόεδρε, γιατί γνωρίζετε ότι πολλές φορές η διακίνηση των ναρκωτικών</w:t>
      </w:r>
      <w:r>
        <w:rPr>
          <w:rFonts w:eastAsia="Times New Roman" w:cs="Times New Roman"/>
          <w:szCs w:val="24"/>
        </w:rPr>
        <w:t>,</w:t>
      </w:r>
      <w:r>
        <w:rPr>
          <w:rFonts w:eastAsia="Times New Roman" w:cs="Times New Roman"/>
          <w:szCs w:val="24"/>
        </w:rPr>
        <w:t xml:space="preserve"> μπο</w:t>
      </w:r>
      <w:r>
        <w:rPr>
          <w:rFonts w:eastAsia="Times New Roman" w:cs="Times New Roman"/>
          <w:szCs w:val="24"/>
        </w:rPr>
        <w:t xml:space="preserve">ρεί να φύγει από την περιοχή των Αθηνών όπου εκλέγεσθε, και να πάει να μετοικήσει αλλού </w:t>
      </w:r>
      <w:r>
        <w:rPr>
          <w:rFonts w:eastAsia="Times New Roman" w:cs="Times New Roman"/>
          <w:szCs w:val="24"/>
        </w:rPr>
        <w:t>κ</w:t>
      </w:r>
      <w:r>
        <w:rPr>
          <w:rFonts w:eastAsia="Times New Roman" w:cs="Times New Roman"/>
          <w:szCs w:val="24"/>
        </w:rPr>
        <w:t xml:space="preserve">αι το θέμα δεν είναι το πρόβλημα να το πηγαίνουμε από την </w:t>
      </w:r>
      <w:r>
        <w:rPr>
          <w:rFonts w:eastAsia="Times New Roman" w:cs="Times New Roman"/>
          <w:szCs w:val="24"/>
        </w:rPr>
        <w:lastRenderedPageBreak/>
        <w:t xml:space="preserve">Αθήνα στο Μενίδι και από το Μενίδι στο </w:t>
      </w:r>
      <w:proofErr w:type="spellStart"/>
      <w:r>
        <w:rPr>
          <w:rFonts w:eastAsia="Times New Roman" w:cs="Times New Roman"/>
          <w:szCs w:val="24"/>
        </w:rPr>
        <w:t>Ζεφύρι</w:t>
      </w:r>
      <w:proofErr w:type="spellEnd"/>
      <w:r>
        <w:rPr>
          <w:rFonts w:eastAsia="Times New Roman" w:cs="Times New Roman"/>
          <w:szCs w:val="24"/>
        </w:rPr>
        <w:t xml:space="preserve"> και από το </w:t>
      </w:r>
      <w:proofErr w:type="spellStart"/>
      <w:r>
        <w:rPr>
          <w:rFonts w:eastAsia="Times New Roman" w:cs="Times New Roman"/>
          <w:szCs w:val="24"/>
        </w:rPr>
        <w:t>Ζεφύρι</w:t>
      </w:r>
      <w:proofErr w:type="spellEnd"/>
      <w:r>
        <w:rPr>
          <w:rFonts w:eastAsia="Times New Roman" w:cs="Times New Roman"/>
          <w:szCs w:val="24"/>
        </w:rPr>
        <w:t xml:space="preserve"> στα Λιόσια και να πηγαίνει βόλτα. </w:t>
      </w:r>
      <w:r>
        <w:rPr>
          <w:rFonts w:eastAsia="Times New Roman" w:cs="Times New Roman"/>
          <w:szCs w:val="24"/>
        </w:rPr>
        <w:t>Τ</w:t>
      </w:r>
      <w:r>
        <w:rPr>
          <w:rFonts w:eastAsia="Times New Roman" w:cs="Times New Roman"/>
          <w:szCs w:val="24"/>
        </w:rPr>
        <w:t>ο γνωρίζει</w:t>
      </w:r>
      <w:r>
        <w:rPr>
          <w:rFonts w:eastAsia="Times New Roman" w:cs="Times New Roman"/>
          <w:szCs w:val="24"/>
        </w:rPr>
        <w:t xml:space="preserve"> πάρα πολύ καλά και ο κύριος Υπουργός και περιμένω συγκεκριμένες απαντήσεις επ’ αυτού. </w:t>
      </w:r>
    </w:p>
    <w:p w14:paraId="3A69A9D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Επίσης γνωρίζω -και θέλω να σας δώσω στοιχεία γι’ αυτό- ότι για παράδειγμα στην περιοχή της </w:t>
      </w:r>
      <w:proofErr w:type="spellStart"/>
      <w:r>
        <w:rPr>
          <w:rFonts w:eastAsia="Times New Roman" w:cs="Times New Roman"/>
          <w:szCs w:val="24"/>
        </w:rPr>
        <w:t>Αυλίζας</w:t>
      </w:r>
      <w:proofErr w:type="spellEnd"/>
      <w:r>
        <w:rPr>
          <w:rFonts w:eastAsia="Times New Roman" w:cs="Times New Roman"/>
          <w:szCs w:val="24"/>
        </w:rPr>
        <w:t>,</w:t>
      </w:r>
      <w:r>
        <w:rPr>
          <w:rFonts w:eastAsia="Times New Roman" w:cs="Times New Roman"/>
          <w:szCs w:val="24"/>
        </w:rPr>
        <w:t xml:space="preserve"> υπήρξε -απ’ ό,τι γνωρίζω από τους κατοίκους- μια μείωση των περιστα</w:t>
      </w:r>
      <w:r>
        <w:rPr>
          <w:rFonts w:eastAsia="Times New Roman" w:cs="Times New Roman"/>
          <w:szCs w:val="24"/>
        </w:rPr>
        <w:t xml:space="preserve">τικών και μείωση της διακίνησης και μάλιστα σε πολύ ικανό βαθμό. Όμως σε άλλες περιοχές όπως η Αγία Σωτήρα όπου έχουμε καταυλισμούς και προφανώς είναι πολύ πιο δύσκολο το έργο της ΕΛΑΣ, δεν έχουμε αντίστοιχη μείωση </w:t>
      </w:r>
      <w:r>
        <w:rPr>
          <w:rFonts w:eastAsia="Times New Roman" w:cs="Times New Roman"/>
          <w:szCs w:val="24"/>
        </w:rPr>
        <w:t>κ</w:t>
      </w:r>
      <w:r>
        <w:rPr>
          <w:rFonts w:eastAsia="Times New Roman" w:cs="Times New Roman"/>
          <w:szCs w:val="24"/>
        </w:rPr>
        <w:t>αι θέλω να σας πω ότι, παρ’ όλα αυτά, μέ</w:t>
      </w:r>
      <w:r>
        <w:rPr>
          <w:rFonts w:eastAsia="Times New Roman" w:cs="Times New Roman"/>
          <w:szCs w:val="24"/>
        </w:rPr>
        <w:t xml:space="preserve">ρες που είναι, έχουν ξεκινήσει εκ νέου οι πυροβολισμοί. Μάλιστα τον Δεκαπενταύγουστο συνέχισαν και μετά την παρέμβαση της Ελληνικής Αστυνομίας και την ηχορύπανση που είναι το έλασσον και τους πυροβολισμούς που είναι το μείζον. </w:t>
      </w:r>
    </w:p>
    <w:p w14:paraId="3A69A9E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Επειδή, λοιπόν, όλα αυτά χρε</w:t>
      </w:r>
      <w:r>
        <w:rPr>
          <w:rFonts w:eastAsia="Times New Roman" w:cs="Times New Roman"/>
          <w:szCs w:val="24"/>
        </w:rPr>
        <w:t xml:space="preserve">ιάζονται ένα σχέδιο, νομίζω ότι είναι ώρα να το παρουσιάσετε. </w:t>
      </w:r>
      <w:r>
        <w:rPr>
          <w:rFonts w:eastAsia="Times New Roman" w:cs="Times New Roman"/>
          <w:szCs w:val="24"/>
        </w:rPr>
        <w:t>Θ</w:t>
      </w:r>
      <w:r>
        <w:rPr>
          <w:rFonts w:eastAsia="Times New Roman" w:cs="Times New Roman"/>
          <w:szCs w:val="24"/>
        </w:rPr>
        <w:t xml:space="preserve">α σας καλέσω από το Βήμα αυτό της Βουλής από κοινού με τους συναδέλφους σας στην Κυβέρνηση, και με την αρμόδια Επιτροπή Κοινωνικών Υποθέσεων </w:t>
      </w:r>
      <w:r>
        <w:rPr>
          <w:rFonts w:eastAsia="Times New Roman" w:cs="Times New Roman"/>
          <w:szCs w:val="24"/>
        </w:rPr>
        <w:lastRenderedPageBreak/>
        <w:t>και την Επιτροπή Δημόσιας Τάξης, να παρουσιάσετε ένα</w:t>
      </w:r>
      <w:r>
        <w:rPr>
          <w:rFonts w:eastAsia="Times New Roman" w:cs="Times New Roman"/>
          <w:szCs w:val="24"/>
        </w:rPr>
        <w:t xml:space="preserve"> συνολικό σχέδιο.</w:t>
      </w:r>
    </w:p>
    <w:p w14:paraId="3A69A9E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Με την ανοχή σας, κύριε Πρόεδρε, θα αναφέρω κι άλλο ένα παράδειγμα. </w:t>
      </w:r>
    </w:p>
    <w:p w14:paraId="3A69A9E2"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Μήπως μπορείτε να το κρατήσετε για τη δευτερολογία σας;</w:t>
      </w:r>
    </w:p>
    <w:p w14:paraId="3A69A9E3"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Εντάξει, κύριε Πρόεδρε. θα ακούσω την απάντηση του Υπ</w:t>
      </w:r>
      <w:r>
        <w:rPr>
          <w:rFonts w:eastAsia="Times New Roman" w:cs="Times New Roman"/>
          <w:szCs w:val="24"/>
        </w:rPr>
        <w:t xml:space="preserve">ουργού και θα συνεχίσω μετά. </w:t>
      </w:r>
    </w:p>
    <w:p w14:paraId="3A69A9E4"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πολύ,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3A69A9E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Εσωτερικών και Διοικητικής Ανασυγκρότησης κ. Νικόλαος </w:t>
      </w:r>
      <w:proofErr w:type="spellStart"/>
      <w:r>
        <w:rPr>
          <w:rFonts w:eastAsia="Times New Roman" w:cs="Times New Roman"/>
          <w:szCs w:val="24"/>
        </w:rPr>
        <w:t>Τόσκας</w:t>
      </w:r>
      <w:proofErr w:type="spellEnd"/>
      <w:r>
        <w:rPr>
          <w:rFonts w:eastAsia="Times New Roman" w:cs="Times New Roman"/>
          <w:szCs w:val="24"/>
        </w:rPr>
        <w:t xml:space="preserve">. </w:t>
      </w:r>
    </w:p>
    <w:p w14:paraId="3A69A9E6"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Ευ</w:t>
      </w:r>
      <w:r>
        <w:rPr>
          <w:rFonts w:eastAsia="Times New Roman" w:cs="Times New Roman"/>
          <w:szCs w:val="24"/>
        </w:rPr>
        <w:t>χαριστώ, κύριε Πρόεδρε</w:t>
      </w:r>
      <w:r>
        <w:rPr>
          <w:rFonts w:eastAsia="Times New Roman" w:cs="Times New Roman"/>
          <w:szCs w:val="24"/>
        </w:rPr>
        <w:t>. Ε</w:t>
      </w:r>
      <w:r>
        <w:rPr>
          <w:rFonts w:eastAsia="Times New Roman" w:cs="Times New Roman"/>
          <w:szCs w:val="24"/>
        </w:rPr>
        <w:t xml:space="preserve">υχαριστώ,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3A69A9E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Χαίρομαι γιατί αναγνωρίζετε ότι το πρόβλημα είναι και μεγάλο και διαχρονικό. Πιστεύω ότι θα ήταν κοινοτ</w:t>
      </w:r>
      <w:r>
        <w:rPr>
          <w:rFonts w:eastAsia="Times New Roman" w:cs="Times New Roman"/>
          <w:szCs w:val="24"/>
        </w:rPr>
        <w:t>ο</w:t>
      </w:r>
      <w:r>
        <w:rPr>
          <w:rFonts w:eastAsia="Times New Roman" w:cs="Times New Roman"/>
          <w:szCs w:val="24"/>
        </w:rPr>
        <w:t>πία</w:t>
      </w:r>
      <w:r>
        <w:rPr>
          <w:rFonts w:eastAsia="Times New Roman" w:cs="Times New Roman"/>
          <w:szCs w:val="24"/>
        </w:rPr>
        <w:t>,</w:t>
      </w:r>
      <w:r>
        <w:rPr>
          <w:rFonts w:eastAsia="Times New Roman" w:cs="Times New Roman"/>
          <w:szCs w:val="24"/>
        </w:rPr>
        <w:t xml:space="preserve"> αυτή τη στιγμή να πούμε πως μετά τη δεκαετία του ’90 οι άνθρωποι αυτοί ήρθαν κατατρεγμέν</w:t>
      </w:r>
      <w:r>
        <w:rPr>
          <w:rFonts w:eastAsia="Times New Roman" w:cs="Times New Roman"/>
          <w:szCs w:val="24"/>
        </w:rPr>
        <w:t xml:space="preserve">οι να βρουν ένα καλύτερο τόπο, να βρουν τον </w:t>
      </w:r>
      <w:r>
        <w:rPr>
          <w:rFonts w:eastAsia="Times New Roman" w:cs="Times New Roman"/>
          <w:szCs w:val="24"/>
        </w:rPr>
        <w:lastRenderedPageBreak/>
        <w:t>τόπο τους -οι περισσότεροι απ’ αυτούς ελληνικής καταγωγής- ήρθαν και στριμώχτηκαν, στοιβάχτηκαν -θα έλεγα- χωρίς κα</w:t>
      </w:r>
      <w:r>
        <w:rPr>
          <w:rFonts w:eastAsia="Times New Roman" w:cs="Times New Roman"/>
          <w:szCs w:val="24"/>
        </w:rPr>
        <w:t>μ</w:t>
      </w:r>
      <w:r>
        <w:rPr>
          <w:rFonts w:eastAsia="Times New Roman" w:cs="Times New Roman"/>
          <w:szCs w:val="24"/>
        </w:rPr>
        <w:t xml:space="preserve">μία προοπτική, χωρίς κανένα σχέδιο στους χώρους της </w:t>
      </w:r>
      <w:r>
        <w:rPr>
          <w:rFonts w:eastAsia="Times New Roman" w:cs="Times New Roman"/>
          <w:szCs w:val="24"/>
        </w:rPr>
        <w:t>δ</w:t>
      </w:r>
      <w:r>
        <w:rPr>
          <w:rFonts w:eastAsia="Times New Roman" w:cs="Times New Roman"/>
          <w:szCs w:val="24"/>
        </w:rPr>
        <w:t xml:space="preserve">υτικής Αττικής. </w:t>
      </w:r>
    </w:p>
    <w:p w14:paraId="3A69A9E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τι έγινε στη </w:t>
      </w:r>
      <w:r>
        <w:rPr>
          <w:rFonts w:eastAsia="Times New Roman" w:cs="Times New Roman"/>
          <w:szCs w:val="24"/>
        </w:rPr>
        <w:t>διάρκεια των Ολυμπιακών Αγώνων; Τι έγινε όταν κάποιοι Υπουργοί προηγούμενων κυβερνήσεων</w:t>
      </w:r>
      <w:r>
        <w:rPr>
          <w:rFonts w:eastAsia="Times New Roman" w:cs="Times New Roman"/>
          <w:szCs w:val="24"/>
        </w:rPr>
        <w:t>,</w:t>
      </w:r>
      <w:r>
        <w:rPr>
          <w:rFonts w:eastAsia="Times New Roman" w:cs="Times New Roman"/>
          <w:szCs w:val="24"/>
        </w:rPr>
        <w:t xml:space="preserve"> ωθούσαν ναρκομανείς, αυτούς τους άρρωστους ανθρώπους, στις περιοχές αυτές, προκειμένου να μη βρίσκονται στο κέντρο της Αθήνας; </w:t>
      </w:r>
    </w:p>
    <w:p w14:paraId="3A69A9E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Επίσης νομίζω ότι αναγνωρίζουμε όλοι πό</w:t>
      </w:r>
      <w:r>
        <w:rPr>
          <w:rFonts w:eastAsia="Times New Roman" w:cs="Times New Roman"/>
          <w:szCs w:val="24"/>
        </w:rPr>
        <w:t xml:space="preserve">σο δύσκολα -και όχι μόνο με αστυνομικά μέτρα- μπορούν να λυθούν καταστάσεις εξαθλίωσης και καταστάσεις μεγάλης παραβατικότητας και εγκληματικότητας σαν και αυτές που είχαν συσσωρευθεί για πολλές δεκαετίες στη μεγάλη περιοχή της </w:t>
      </w:r>
      <w:r>
        <w:rPr>
          <w:rFonts w:eastAsia="Times New Roman" w:cs="Times New Roman"/>
          <w:szCs w:val="24"/>
        </w:rPr>
        <w:t>δ</w:t>
      </w:r>
      <w:r>
        <w:rPr>
          <w:rFonts w:eastAsia="Times New Roman" w:cs="Times New Roman"/>
          <w:szCs w:val="24"/>
        </w:rPr>
        <w:t>υτικής Αττικής και που παρό</w:t>
      </w:r>
      <w:r>
        <w:rPr>
          <w:rFonts w:eastAsia="Times New Roman" w:cs="Times New Roman"/>
          <w:szCs w:val="24"/>
        </w:rPr>
        <w:t xml:space="preserve">μοια κατάσταση ίσως δεν υπάρχει πουθενά στην Ελλάδα. </w:t>
      </w:r>
    </w:p>
    <w:p w14:paraId="3A69A9E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μακρηγορώ πάνω στην κατάσταση η οποία υπάρχει και η οποία είναι γνωστή σε όλους μας, εγώ θα ήθελα να σας πω ότι τα μέτρα τα οποία εξαγγέλθηκαν και υλοποιήθηκαν -γιατί κάποιοι νόμιζαν ότι ήταν μέτρα της μιας ημέρας ή της μιας εβδομάδας ή του πρώτου μήνα με</w:t>
      </w:r>
      <w:r>
        <w:rPr>
          <w:rFonts w:eastAsia="Times New Roman" w:cs="Times New Roman"/>
          <w:szCs w:val="24"/>
        </w:rPr>
        <w:t xml:space="preserve">τά το τραγικό περιστατικό που </w:t>
      </w:r>
      <w:r>
        <w:rPr>
          <w:rFonts w:eastAsia="Times New Roman" w:cs="Times New Roman"/>
          <w:szCs w:val="24"/>
        </w:rPr>
        <w:lastRenderedPageBreak/>
        <w:t xml:space="preserve">έγινε τον Ιούνιο με το παιδάκι που έχασε τη ζωή του- εμείς δεσμευτήκαμε ότι θα ιδρύσουμε στη </w:t>
      </w:r>
      <w:r>
        <w:rPr>
          <w:rFonts w:eastAsia="Times New Roman" w:cs="Times New Roman"/>
          <w:szCs w:val="24"/>
        </w:rPr>
        <w:t>δ</w:t>
      </w:r>
      <w:r>
        <w:rPr>
          <w:rFonts w:eastAsia="Times New Roman" w:cs="Times New Roman"/>
          <w:szCs w:val="24"/>
        </w:rPr>
        <w:t>υτική Αττική, με έδρα το</w:t>
      </w:r>
      <w:r>
        <w:rPr>
          <w:rFonts w:eastAsia="Times New Roman" w:cs="Times New Roman"/>
          <w:szCs w:val="24"/>
        </w:rPr>
        <w:t>ν</w:t>
      </w:r>
      <w:r>
        <w:rPr>
          <w:rFonts w:eastAsia="Times New Roman" w:cs="Times New Roman"/>
          <w:szCs w:val="24"/>
        </w:rPr>
        <w:t xml:space="preserve"> Δήμο Αχαρνών, Τμήμα Αστυνομικών Επιχειρήσεων Δυτικής Αττικής, το οποίο έγινε. </w:t>
      </w:r>
    </w:p>
    <w:p w14:paraId="3A69A9E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Δεύτερον, δεσμευτήκαμε ότι </w:t>
      </w:r>
      <w:r>
        <w:rPr>
          <w:rFonts w:eastAsia="Times New Roman" w:cs="Times New Roman"/>
          <w:szCs w:val="24"/>
        </w:rPr>
        <w:t xml:space="preserve">θα γίνουν </w:t>
      </w:r>
      <w:proofErr w:type="spellStart"/>
      <w:r>
        <w:rPr>
          <w:rFonts w:eastAsia="Times New Roman" w:cs="Times New Roman"/>
          <w:szCs w:val="24"/>
        </w:rPr>
        <w:t>στοχευμένες</w:t>
      </w:r>
      <w:proofErr w:type="spellEnd"/>
      <w:r>
        <w:rPr>
          <w:rFonts w:eastAsia="Times New Roman" w:cs="Times New Roman"/>
          <w:szCs w:val="24"/>
        </w:rPr>
        <w:t xml:space="preserve"> συνεχείς δράσεις με ειδικές δυνάμεις, ΟΠΚΕ, ΟΕΠΤΑ,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της Αστυνομίας, προκειμένου να ελεγχθεί η παραβατικότητα και η εγκληματικότητα. Έγινε. Συνεχίστηκε. Συνεχίζεται. </w:t>
      </w:r>
    </w:p>
    <w:p w14:paraId="3A69A9E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Τρίτον, δεσμευθήκαμε για ενίσχυση των υπηρεσιών με αστυν</w:t>
      </w:r>
      <w:r>
        <w:rPr>
          <w:rFonts w:eastAsia="Times New Roman" w:cs="Times New Roman"/>
          <w:szCs w:val="24"/>
        </w:rPr>
        <w:t xml:space="preserve">ομικό προσωπικό, που έχει ήδη γίνει στα Αστυνομικά Τμήματα Αχαρνών, Φυλής, </w:t>
      </w:r>
      <w:proofErr w:type="spellStart"/>
      <w:r>
        <w:rPr>
          <w:rFonts w:eastAsia="Times New Roman" w:cs="Times New Roman"/>
          <w:szCs w:val="24"/>
        </w:rPr>
        <w:t>Ζεφυρίου</w:t>
      </w:r>
      <w:proofErr w:type="spellEnd"/>
      <w:r>
        <w:rPr>
          <w:rFonts w:eastAsia="Times New Roman" w:cs="Times New Roman"/>
          <w:szCs w:val="24"/>
        </w:rPr>
        <w:t xml:space="preserve">, Ασπροπύργου, Μεγάρων και θα ενισχυθεί και με άλλο προσωπικό μετά την αποφοίτηση από τις σχολές. </w:t>
      </w:r>
    </w:p>
    <w:p w14:paraId="3A69A9E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Τέταρτον, δεσμευτήκαμε ότι δεν θα σταματούσαμε και δεν θα ήταν παροδικά αυ</w:t>
      </w:r>
      <w:r>
        <w:rPr>
          <w:rFonts w:eastAsia="Times New Roman" w:cs="Times New Roman"/>
          <w:szCs w:val="24"/>
        </w:rPr>
        <w:t xml:space="preserve">τά τα μέτρα, πράγμα που έγινε. </w:t>
      </w:r>
    </w:p>
    <w:p w14:paraId="3A69A9E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Σας αναφέρω και κάποια νούμερα, γιατί τα νούμερα έχουν σημασία και δεν είναι επικοινωνιακή πολιτική, όπως αναφέρετε στην ερώτησή σας. Είναι πρακτικά μέτρα, τα οποία όχι από τον Ιούνιο αλλά από τον Μάρτιο έχουν ξεκινήσει. </w:t>
      </w:r>
    </w:p>
    <w:p w14:paraId="3A69A9E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Έγ</w:t>
      </w:r>
      <w:r>
        <w:rPr>
          <w:rFonts w:eastAsia="Times New Roman" w:cs="Times New Roman"/>
          <w:szCs w:val="24"/>
        </w:rPr>
        <w:t xml:space="preserve">ιναν τρεις χιλιάδες διακόσιες είκοσι επτά γενικές και ειδικές δράσεις και </w:t>
      </w:r>
      <w:proofErr w:type="spellStart"/>
      <w:r>
        <w:rPr>
          <w:rFonts w:eastAsia="Times New Roman" w:cs="Times New Roman"/>
          <w:szCs w:val="24"/>
        </w:rPr>
        <w:t>εκατόν</w:t>
      </w:r>
      <w:proofErr w:type="spellEnd"/>
      <w:r>
        <w:rPr>
          <w:rFonts w:eastAsia="Times New Roman" w:cs="Times New Roman"/>
          <w:szCs w:val="24"/>
        </w:rPr>
        <w:t xml:space="preserve"> δώδεκα εξορμήσεις. Ελέγχθηκαν πενήντα μία χιλιάδες άτομα. </w:t>
      </w:r>
      <w:proofErr w:type="spellStart"/>
      <w:r>
        <w:rPr>
          <w:rFonts w:eastAsia="Times New Roman" w:cs="Times New Roman"/>
          <w:szCs w:val="24"/>
        </w:rPr>
        <w:t>Προσήχθησαν</w:t>
      </w:r>
      <w:proofErr w:type="spellEnd"/>
      <w:r>
        <w:rPr>
          <w:rFonts w:eastAsia="Times New Roman" w:cs="Times New Roman"/>
          <w:szCs w:val="24"/>
        </w:rPr>
        <w:t xml:space="preserve"> δεκαέξι χιλιάδες. Συνελήφθησαν χίλιοι πεντακόσιοι μέχρι χτες. </w:t>
      </w:r>
    </w:p>
    <w:p w14:paraId="3A69A9F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Πότε είχαν γίνει παρόμοιες ενέργειες; Πότε</w:t>
      </w:r>
      <w:r>
        <w:rPr>
          <w:rFonts w:eastAsia="Times New Roman" w:cs="Times New Roman"/>
          <w:szCs w:val="24"/>
        </w:rPr>
        <w:t xml:space="preserve"> είχαν γίνει τέτοιες επιχειρήσεις; Νομίζω ότι αναγνωρίσατε σε αυτά που είπατε πριν ότι η κατάσταση έχει αλλάξει. </w:t>
      </w:r>
      <w:r>
        <w:rPr>
          <w:rFonts w:eastAsia="Times New Roman" w:cs="Times New Roman"/>
          <w:szCs w:val="24"/>
        </w:rPr>
        <w:t>Π</w:t>
      </w:r>
      <w:r>
        <w:rPr>
          <w:rFonts w:eastAsia="Times New Roman" w:cs="Times New Roman"/>
          <w:szCs w:val="24"/>
        </w:rPr>
        <w:t>ράγματι δεν μπορεί να αλλάξει μόνο με αστυνομικά μέτρα, αλλά από τη μεριά τη δική μας, σαν αρχή, έχουμε ξεκινήσει με τα αστυνομικά μέτρα τα οπ</w:t>
      </w:r>
      <w:r>
        <w:rPr>
          <w:rFonts w:eastAsia="Times New Roman" w:cs="Times New Roman"/>
          <w:szCs w:val="24"/>
        </w:rPr>
        <w:t xml:space="preserve">οία είναι πολύ αποτελεσματικά και στη συνέχεια αν χρειαστεί, θα αναφερθώ και σε επιμέρους επιχειρήσεις σε περιοχές που δεν τολμούσε, όχι να πάει οποιοσδήποτε πολίτης αλλά ούτε περιπολικό να πάει. </w:t>
      </w:r>
    </w:p>
    <w:p w14:paraId="3A69A9F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Αν θέλετε, να αναφερθούμε και στο Στρατόπεδο «Καποτά», που </w:t>
      </w:r>
      <w:r>
        <w:rPr>
          <w:rFonts w:eastAsia="Times New Roman" w:cs="Times New Roman"/>
          <w:szCs w:val="24"/>
        </w:rPr>
        <w:t>ήταν το άντρο παραβατικότητας και εγκληματικότητας, και στο τι επιχείρηση συνδυασμένη έγινε, που δεν τολμούσε κανένας να κάνει ούτε από τους προηγούμενους Υπουργούς ούτε από τις προηγούμενες διοικήσεις της Αστυνομίας.</w:t>
      </w:r>
    </w:p>
    <w:p w14:paraId="3A69A9F2"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w:t>
      </w:r>
      <w:r>
        <w:rPr>
          <w:rFonts w:eastAsia="Times New Roman" w:cs="Times New Roman"/>
          <w:szCs w:val="24"/>
        </w:rPr>
        <w:t xml:space="preserve">στούμε, κύριε Υπουργέ. </w:t>
      </w:r>
    </w:p>
    <w:p w14:paraId="3A69A9F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Κυρία συνάδελφε, έχετε το</w:t>
      </w:r>
      <w:r>
        <w:rPr>
          <w:rFonts w:eastAsia="Times New Roman" w:cs="Times New Roman"/>
          <w:szCs w:val="24"/>
        </w:rPr>
        <w:t>ν</w:t>
      </w:r>
      <w:r>
        <w:rPr>
          <w:rFonts w:eastAsia="Times New Roman" w:cs="Times New Roman"/>
          <w:szCs w:val="24"/>
        </w:rPr>
        <w:t xml:space="preserve"> λόγο για τρία λεπτά. </w:t>
      </w:r>
    </w:p>
    <w:p w14:paraId="3A69A9F4"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Πρόεδρε, αν ήθελα να βάλω κομματικά «γυαλιά» επειδή προκαλούμαι -είδατε 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ζήτημα δεν σηκώνει κομματική αντιμετώπιση, θα μπορούσα</w:t>
      </w:r>
      <w:r>
        <w:rPr>
          <w:rFonts w:eastAsia="Times New Roman" w:cs="Times New Roman"/>
          <w:szCs w:val="24"/>
        </w:rPr>
        <w:t xml:space="preserve"> να μιλήσω για το φιάσκο της </w:t>
      </w:r>
      <w:proofErr w:type="spellStart"/>
      <w:r>
        <w:rPr>
          <w:rFonts w:eastAsia="Times New Roman" w:cs="Times New Roman"/>
          <w:szCs w:val="24"/>
        </w:rPr>
        <w:t>Αμυγδαλέζας</w:t>
      </w:r>
      <w:proofErr w:type="spellEnd"/>
      <w:r>
        <w:rPr>
          <w:rFonts w:eastAsia="Times New Roman" w:cs="Times New Roman"/>
          <w:szCs w:val="24"/>
        </w:rPr>
        <w:t xml:space="preserve">, όπου ο ΣΥΡΙΖΑ, όταν τότε ο κύριος Υπουργός ήταν διευθυντής Υπουργού του ΠΑΣΟΚ, έπαιξε χοντρό παιχνίδι στην </w:t>
      </w:r>
      <w:proofErr w:type="spellStart"/>
      <w:r>
        <w:rPr>
          <w:rFonts w:eastAsia="Times New Roman" w:cs="Times New Roman"/>
          <w:szCs w:val="24"/>
        </w:rPr>
        <w:t>Αμυγδαλέζα</w:t>
      </w:r>
      <w:proofErr w:type="spellEnd"/>
      <w:r>
        <w:rPr>
          <w:rFonts w:eastAsia="Times New Roman" w:cs="Times New Roman"/>
          <w:szCs w:val="24"/>
        </w:rPr>
        <w:t xml:space="preserve"> και μετά πήγε και έκανε μια δεύτερη </w:t>
      </w:r>
      <w:proofErr w:type="spellStart"/>
      <w:r>
        <w:rPr>
          <w:rFonts w:eastAsia="Times New Roman" w:cs="Times New Roman"/>
          <w:szCs w:val="24"/>
        </w:rPr>
        <w:t>Αμυγδαλέζα</w:t>
      </w:r>
      <w:proofErr w:type="spellEnd"/>
      <w:r>
        <w:rPr>
          <w:rFonts w:eastAsia="Times New Roman" w:cs="Times New Roman"/>
          <w:szCs w:val="24"/>
        </w:rPr>
        <w:t xml:space="preserve">. Δεν θα μιλήσω, λοιπόν, κομματικά. </w:t>
      </w:r>
    </w:p>
    <w:p w14:paraId="3A69A9F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Δεν είναι μόν</w:t>
      </w:r>
      <w:r>
        <w:rPr>
          <w:rFonts w:eastAsia="Times New Roman" w:cs="Times New Roman"/>
          <w:szCs w:val="24"/>
        </w:rPr>
        <w:t>ο το παιδί που χάθηκε. Ξαναλέω ότι είναι πολύ σοβαρό το ζήτημα για να πάμε κομματικά. Δεν θα σας μιμηθώ, κύριε Υπουργέ. Απλώς θα σας πω ότι υπήρξαν και άλλες φορές που έγινε ακριβώς το ίδιο πράγμα, που αυξήθηκαν όντως οι περιπολίες -και γι’ αυτό αναφέρομαι</w:t>
      </w:r>
      <w:r>
        <w:rPr>
          <w:rFonts w:eastAsia="Times New Roman" w:cs="Times New Roman"/>
          <w:szCs w:val="24"/>
        </w:rPr>
        <w:t xml:space="preserve"> στην ερώτησή μου- έγινε μια μικρή βελτίωση και μετά αφέθηκε το πράγμα. </w:t>
      </w:r>
    </w:p>
    <w:p w14:paraId="3A69A9F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Επειδή η απόφασή σας αφορά έναν χρόνο, τι θα γίνει μετά από αυτόν τον χρόνο, κύριε Υπουργέ; Ποιο θα είναι το μόνιμο σχέδιο αντιμετώπισης; </w:t>
      </w:r>
    </w:p>
    <w:p w14:paraId="3A69A9F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Μη μου πείτε για το «Καποτά», γιατί με προκα</w:t>
      </w:r>
      <w:r>
        <w:rPr>
          <w:rFonts w:eastAsia="Times New Roman" w:cs="Times New Roman"/>
          <w:szCs w:val="24"/>
        </w:rPr>
        <w:t xml:space="preserve">λέσατε. Το «Καποτά» καλά κρατεί, κύριε Υπουργέ, και αν δεν το ξέρετε, πάτε </w:t>
      </w:r>
      <w:r>
        <w:rPr>
          <w:rFonts w:eastAsia="Times New Roman" w:cs="Times New Roman"/>
          <w:szCs w:val="24"/>
        </w:rPr>
        <w:lastRenderedPageBreak/>
        <w:t xml:space="preserve">και ρωτήστε. Πάτε και ρωτήστε στο </w:t>
      </w:r>
      <w:r>
        <w:rPr>
          <w:rFonts w:eastAsia="Times New Roman" w:cs="Times New Roman"/>
          <w:szCs w:val="24"/>
        </w:rPr>
        <w:t>τ</w:t>
      </w:r>
      <w:r>
        <w:rPr>
          <w:rFonts w:eastAsia="Times New Roman" w:cs="Times New Roman"/>
          <w:szCs w:val="24"/>
        </w:rPr>
        <w:t xml:space="preserve">μήμα εκεί. Πάτε και ρωτήστε τους κατοίκους των Αχαρνών. Πάτε και ρωτήστε τον </w:t>
      </w:r>
      <w:r>
        <w:rPr>
          <w:rFonts w:eastAsia="Times New Roman" w:cs="Times New Roman"/>
          <w:szCs w:val="24"/>
        </w:rPr>
        <w:t>σ</w:t>
      </w:r>
      <w:r>
        <w:rPr>
          <w:rFonts w:eastAsia="Times New Roman" w:cs="Times New Roman"/>
          <w:szCs w:val="24"/>
        </w:rPr>
        <w:t>ύλλογο. Πάτε και ρωτήστε τα στελέχη σας. Καλά κρατεί το «Καποτά», κύ</w:t>
      </w:r>
      <w:r>
        <w:rPr>
          <w:rFonts w:eastAsia="Times New Roman" w:cs="Times New Roman"/>
          <w:szCs w:val="24"/>
        </w:rPr>
        <w:t xml:space="preserve">ριε Υπουργέ. </w:t>
      </w:r>
    </w:p>
    <w:p w14:paraId="3A69A9F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Η ερώτηση είναι προς την Κυβέρνηση. Γιατί το «Καποτά» δεν κλείνει; </w:t>
      </w:r>
      <w:r>
        <w:rPr>
          <w:rFonts w:eastAsia="Times New Roman" w:cs="Times New Roman"/>
          <w:szCs w:val="24"/>
        </w:rPr>
        <w:t>Π</w:t>
      </w:r>
      <w:r>
        <w:rPr>
          <w:rFonts w:eastAsia="Times New Roman" w:cs="Times New Roman"/>
          <w:szCs w:val="24"/>
        </w:rPr>
        <w:t xml:space="preserve">άλι εγώ δεν θα φορέσω τα «γυαλιά» που θέλει ο κύριος Υπουργός, ο οποίος τα φόρεσε μια χαρά. </w:t>
      </w:r>
    </w:p>
    <w:p w14:paraId="3A69A9F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Μετά τον καταστροφικό σεισμό του 1999 έχουν γίνει πολλές ατελέσφορες προσπάθειες.</w:t>
      </w:r>
      <w:r>
        <w:rPr>
          <w:rFonts w:eastAsia="Times New Roman" w:cs="Times New Roman"/>
          <w:szCs w:val="24"/>
        </w:rPr>
        <w:t xml:space="preserve"> Μέσα στο «Καποτά» υπάρχουν διάφορα κυκλώματα και μαφίες που συνδέονται με άλλα κυκλώματα και μαφίες, που αφορούν λαθρεμπορία όπλων, τσιγάρων και δυστυχώς και </w:t>
      </w:r>
      <w:r>
        <w:rPr>
          <w:rFonts w:eastAsia="Times New Roman" w:cs="Times New Roman"/>
          <w:szCs w:val="24"/>
          <w:lang w:val="en-US"/>
        </w:rPr>
        <w:t>trafficking</w:t>
      </w:r>
      <w:r>
        <w:rPr>
          <w:rFonts w:eastAsia="Times New Roman" w:cs="Times New Roman"/>
          <w:szCs w:val="24"/>
        </w:rPr>
        <w:t xml:space="preserve">, ληστείες, κάθε είδους παραβατικότητα και εγκληματικότητα. </w:t>
      </w:r>
    </w:p>
    <w:p w14:paraId="3A69A9F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Κάνατε επιχειρήσεις στο «</w:t>
      </w:r>
      <w:r>
        <w:rPr>
          <w:rFonts w:eastAsia="Times New Roman" w:cs="Times New Roman"/>
          <w:szCs w:val="24"/>
        </w:rPr>
        <w:t xml:space="preserve">Καποτά». Κλείστε το «Καποτά»! Το «Καποτά» καλά κρατεί, κύριε Υπουργέ. Αυτό χρειάζεται σχέδιο, χρειάζεται συνεννόηση με τους συνάδελφους σας στην Κυβέρνηση, χρειάζεται διυπουργικό σχέδιο. </w:t>
      </w:r>
    </w:p>
    <w:p w14:paraId="3A69A9F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πέταξα και τα μπαλάκι της στήριξης από άλλα κόμματα και από την </w:t>
      </w:r>
      <w:r>
        <w:rPr>
          <w:rFonts w:eastAsia="Times New Roman" w:cs="Times New Roman"/>
          <w:szCs w:val="24"/>
        </w:rPr>
        <w:t>Αντιπολίτευση, γιατί εμείς δεν βάζουμε παρω</w:t>
      </w:r>
      <w:r>
        <w:rPr>
          <w:rFonts w:eastAsia="Times New Roman" w:cs="Times New Roman"/>
          <w:szCs w:val="24"/>
        </w:rPr>
        <w:lastRenderedPageBreak/>
        <w:t>πίδες</w:t>
      </w:r>
      <w:r>
        <w:rPr>
          <w:rFonts w:eastAsia="Times New Roman" w:cs="Times New Roman"/>
          <w:szCs w:val="24"/>
        </w:rPr>
        <w:t>,</w:t>
      </w:r>
      <w:r>
        <w:rPr>
          <w:rFonts w:eastAsia="Times New Roman" w:cs="Times New Roman"/>
          <w:szCs w:val="24"/>
        </w:rPr>
        <w:t xml:space="preserve"> κάθε φορά να στηρίζουμε ό,τι μας βολεύει. Σας είπα να έρθετε στην Επιτροπή Κοινωνικών Υποθέσεων και στην Επιτροπή Δημόσιας Τάξης να τα δούμε μαζί. Γιατί μιλήσατε –όχι εσείς, οι συνάδελφοί σας και σωστά- για</w:t>
      </w:r>
      <w:r>
        <w:rPr>
          <w:rFonts w:eastAsia="Times New Roman" w:cs="Times New Roman"/>
          <w:szCs w:val="24"/>
        </w:rPr>
        <w:t xml:space="preserve"> μέτρα κοινωνικής ένταξης, συνέχεια όσων έχουν ήδη υπάρξει από το παρελθόν, από τις κυβερνήσεις του ΠΑΣΟΚ. Το αντιπαρέρχομαι. </w:t>
      </w:r>
    </w:p>
    <w:p w14:paraId="3A69A9F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Γνωρίζετε, όμως, πάρα πολύ καλά ότι υπάρχουν συνάνθρωποί μας </w:t>
      </w:r>
      <w:proofErr w:type="spellStart"/>
      <w:r>
        <w:rPr>
          <w:rFonts w:eastAsia="Times New Roman" w:cs="Times New Roman"/>
          <w:szCs w:val="24"/>
        </w:rPr>
        <w:t>Ρομά</w:t>
      </w:r>
      <w:proofErr w:type="spellEnd"/>
      <w:r>
        <w:rPr>
          <w:rFonts w:eastAsia="Times New Roman" w:cs="Times New Roman"/>
          <w:szCs w:val="24"/>
        </w:rPr>
        <w:t>, οι οποίοι δεν είναι καν καταγεγραμμένοι στην πολιτεία. Το γνωρ</w:t>
      </w:r>
      <w:r>
        <w:rPr>
          <w:rFonts w:eastAsia="Times New Roman" w:cs="Times New Roman"/>
          <w:szCs w:val="24"/>
        </w:rPr>
        <w:t xml:space="preserve">ίζετε πολύ καλά ότι οι άνθρωποι αυτοί, οι συμπολίτες μας, οι </w:t>
      </w:r>
      <w:proofErr w:type="spellStart"/>
      <w:r>
        <w:rPr>
          <w:rFonts w:eastAsia="Times New Roman" w:cs="Times New Roman"/>
          <w:szCs w:val="24"/>
        </w:rPr>
        <w:t>Ρομά</w:t>
      </w:r>
      <w:proofErr w:type="spellEnd"/>
      <w:r>
        <w:rPr>
          <w:rFonts w:eastAsia="Times New Roman" w:cs="Times New Roman"/>
          <w:szCs w:val="24"/>
        </w:rPr>
        <w:t>, δεν έχουν καταγραφεί, δεν έχουν ταυτότητα, δεν έχουν ΑΜΚΑ, δεν μπορούμε να τους βρούμε και να τους εντάξουμε και να τους βοηθήσουμε και να τους στηρίξουμε. Αυτό το πράγμα θα υπάρχει όσο δεν</w:t>
      </w:r>
      <w:r>
        <w:rPr>
          <w:rFonts w:eastAsia="Times New Roman" w:cs="Times New Roman"/>
          <w:szCs w:val="24"/>
        </w:rPr>
        <w:t xml:space="preserve"> εκπονείται ένα συνολικό σχέδιο</w:t>
      </w:r>
      <w:r>
        <w:rPr>
          <w:rFonts w:eastAsia="Times New Roman" w:cs="Times New Roman"/>
          <w:szCs w:val="24"/>
        </w:rPr>
        <w:t>,</w:t>
      </w:r>
      <w:r>
        <w:rPr>
          <w:rFonts w:eastAsia="Times New Roman" w:cs="Times New Roman"/>
          <w:szCs w:val="24"/>
        </w:rPr>
        <w:t xml:space="preserve"> το οποίο θα αναστείλει τη ροή του χρήματος γύρω από τις ενέργειες που είπα και γι’ αυτό σας ρωτώ και πάλι και δεν μου απαντάτε. </w:t>
      </w:r>
    </w:p>
    <w:p w14:paraId="3A69A9F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Γιατί αυτά έχουν ξαναγίνει, κύριε Υπουργέ. Τώρα είχαμε τον χαμό του παιδιού. Γιατί πριν στις ε</w:t>
      </w:r>
      <w:r>
        <w:rPr>
          <w:rFonts w:eastAsia="Times New Roman" w:cs="Times New Roman"/>
          <w:szCs w:val="24"/>
        </w:rPr>
        <w:t>ρωτήσεις μου μετά την επίσκεψη της ίδιας της κ</w:t>
      </w:r>
      <w:r>
        <w:rPr>
          <w:rFonts w:eastAsia="Times New Roman" w:cs="Times New Roman"/>
          <w:szCs w:val="24"/>
        </w:rPr>
        <w:t>.</w:t>
      </w:r>
      <w:r>
        <w:rPr>
          <w:rFonts w:eastAsia="Times New Roman" w:cs="Times New Roman"/>
          <w:szCs w:val="24"/>
        </w:rPr>
        <w:t xml:space="preserve"> Γεννηματά και τη</w:t>
      </w:r>
      <w:r>
        <w:rPr>
          <w:rFonts w:eastAsia="Times New Roman" w:cs="Times New Roman"/>
          <w:szCs w:val="24"/>
        </w:rPr>
        <w:t>ν</w:t>
      </w:r>
      <w:r>
        <w:rPr>
          <w:rFonts w:eastAsia="Times New Roman" w:cs="Times New Roman"/>
          <w:szCs w:val="24"/>
        </w:rPr>
        <w:t xml:space="preserve"> συνάντηση με τον </w:t>
      </w:r>
      <w:r>
        <w:rPr>
          <w:rFonts w:eastAsia="Times New Roman" w:cs="Times New Roman"/>
          <w:szCs w:val="24"/>
        </w:rPr>
        <w:lastRenderedPageBreak/>
        <w:t>Σύλλογο της Εγκληματικότητας επανήλθα. Απαντούσατε σαν να ήταν όλα καλά. Έγινε το τραγικό συμβάν και εντάθηκε.</w:t>
      </w:r>
    </w:p>
    <w:p w14:paraId="3A69A9F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Αυτό, όμως, δεν αφορά κόμματα και χρώματα. Είναι ένα ελληνικό </w:t>
      </w:r>
      <w:r>
        <w:rPr>
          <w:rFonts w:eastAsia="Times New Roman" w:cs="Times New Roman"/>
          <w:szCs w:val="24"/>
        </w:rPr>
        <w:t xml:space="preserve">φαινόμενο και το έχουμε ζήσει και με τις ζώνες ασφαλείας. Όταν γίνονται τραγικά δυστυχήματα, θυμόμαστε όλοι και λέμε να φοράμε ζώνη και μετά το αφήνουμε. Πρόκειται για κοινωνικές στάσεις και αντιλήψεις </w:t>
      </w:r>
      <w:r>
        <w:rPr>
          <w:rFonts w:eastAsia="Times New Roman" w:cs="Times New Roman"/>
          <w:szCs w:val="24"/>
        </w:rPr>
        <w:t>κ</w:t>
      </w:r>
      <w:r>
        <w:rPr>
          <w:rFonts w:eastAsia="Times New Roman" w:cs="Times New Roman"/>
          <w:szCs w:val="24"/>
        </w:rPr>
        <w:t>ι αυτός εδώ ο θεσμός του Κοινοβουλίου οφείλει να προσ</w:t>
      </w:r>
      <w:r>
        <w:rPr>
          <w:rFonts w:eastAsia="Times New Roman" w:cs="Times New Roman"/>
          <w:szCs w:val="24"/>
        </w:rPr>
        <w:t xml:space="preserve">παθεί να διαμορφώνει νέου είδους στάσεις και αντιλήψεις. </w:t>
      </w:r>
    </w:p>
    <w:p w14:paraId="3A69A9F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Γι’ αυτό, κύριε Υπουργέ, παρακαλώ θερμά, απαντήστε μου</w:t>
      </w:r>
      <w:r>
        <w:rPr>
          <w:rFonts w:eastAsia="Times New Roman" w:cs="Times New Roman"/>
          <w:szCs w:val="24"/>
        </w:rPr>
        <w:t>.</w:t>
      </w:r>
      <w:r>
        <w:rPr>
          <w:rFonts w:eastAsia="Times New Roman" w:cs="Times New Roman"/>
          <w:szCs w:val="24"/>
        </w:rPr>
        <w:t xml:space="preserve"> Υπάρχει αυτό το σχέδιο; Τι θα κάνετε με το «Καποτά»; Θα το κλείσετε το «Καποτά»; Θα έχετε την αμέριστη στήριξή μας. Και τρίτον, θα μπορέσετε ν</w:t>
      </w:r>
      <w:r>
        <w:rPr>
          <w:rFonts w:eastAsia="Times New Roman" w:cs="Times New Roman"/>
          <w:szCs w:val="24"/>
        </w:rPr>
        <w:t xml:space="preserve">α το αναστείλετε, όχι μόνο για έναν χρόνο αλλά εις το διηνεκές; Τι θα χρειαστεί γι’ αυτό. Ξαναλέω ότι εμείς τουλάχιστον, ως Δημοκρατική Συμπαράταξη, θα σταθούμε πολύ θετικά σε όποια τέτοιου είδους στρατηγική μας αναπτύξετε. </w:t>
      </w:r>
    </w:p>
    <w:p w14:paraId="3A69AA00"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ΠΡΟΔΡΕΥΩΝ (Σπυρίδων Λυκούδης):</w:t>
      </w:r>
      <w:r>
        <w:rPr>
          <w:rFonts w:eastAsia="Times New Roman" w:cs="Times New Roman"/>
          <w:szCs w:val="24"/>
        </w:rPr>
        <w:t xml:space="preserve"> </w:t>
      </w:r>
      <w:r>
        <w:rPr>
          <w:rFonts w:eastAsia="Times New Roman" w:cs="Times New Roman"/>
          <w:szCs w:val="24"/>
        </w:rPr>
        <w:t xml:space="preserve">Ευχαριστώ, κυρία συνάδελφε. </w:t>
      </w:r>
    </w:p>
    <w:p w14:paraId="3A69AA0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κάτω δυτικά θεωρ</w:t>
      </w:r>
      <w:r>
        <w:rPr>
          <w:rFonts w:eastAsia="Times New Roman" w:cs="Times New Roman"/>
          <w:szCs w:val="24"/>
        </w:rPr>
        <w:t>ε</w:t>
      </w:r>
      <w:r>
        <w:rPr>
          <w:rFonts w:eastAsia="Times New Roman" w:cs="Times New Roman"/>
          <w:szCs w:val="24"/>
        </w:rPr>
        <w:t>ία της Βουλής η Πρόεδρος της Επιτροπής Τρεχουσών Υποθέσεων του Κογκρέσου Τοπικών και Περιφερειακών Αρ</w:t>
      </w:r>
      <w:r>
        <w:rPr>
          <w:rFonts w:eastAsia="Times New Roman" w:cs="Times New Roman"/>
          <w:szCs w:val="24"/>
        </w:rPr>
        <w:t xml:space="preserve">χών του Συμβουλίου της Ευρώπης κ. Γκαμπριέλ </w:t>
      </w:r>
      <w:proofErr w:type="spellStart"/>
      <w:r>
        <w:rPr>
          <w:rFonts w:eastAsia="Times New Roman" w:cs="Times New Roman"/>
          <w:szCs w:val="24"/>
        </w:rPr>
        <w:t>Νεφ</w:t>
      </w:r>
      <w:proofErr w:type="spellEnd"/>
      <w:r>
        <w:rPr>
          <w:rFonts w:eastAsia="Times New Roman" w:cs="Times New Roman"/>
          <w:szCs w:val="24"/>
        </w:rPr>
        <w:t xml:space="preserve">, η Προϊστάμενη της Διεύθυνσης Νομοθετικών Δραστηριοτήτων του Κογκρέσου Τοπικών και Περιφερειακών Αρχών του Συμβουλίου της Ευρώπης κ. </w:t>
      </w:r>
      <w:proofErr w:type="spellStart"/>
      <w:r>
        <w:rPr>
          <w:rFonts w:eastAsia="Times New Roman" w:cs="Times New Roman"/>
          <w:szCs w:val="24"/>
        </w:rPr>
        <w:t>Ρενάτε</w:t>
      </w:r>
      <w:proofErr w:type="spellEnd"/>
      <w:r>
        <w:rPr>
          <w:rFonts w:eastAsia="Times New Roman" w:cs="Times New Roman"/>
          <w:szCs w:val="24"/>
        </w:rPr>
        <w:t xml:space="preserve"> </w:t>
      </w:r>
      <w:proofErr w:type="spellStart"/>
      <w:r>
        <w:rPr>
          <w:rFonts w:eastAsia="Times New Roman" w:cs="Times New Roman"/>
          <w:szCs w:val="24"/>
        </w:rPr>
        <w:t>Ζίγκουντ</w:t>
      </w:r>
      <w:proofErr w:type="spellEnd"/>
      <w:r>
        <w:rPr>
          <w:rFonts w:eastAsia="Times New Roman" w:cs="Times New Roman"/>
          <w:szCs w:val="24"/>
        </w:rPr>
        <w:t xml:space="preserve"> και η Περιφερειάρχης Αττικής κ. Ρένα Δούρου. </w:t>
      </w:r>
    </w:p>
    <w:p w14:paraId="3A69AA0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Αγαπητές φίλε</w:t>
      </w:r>
      <w:r>
        <w:rPr>
          <w:rFonts w:eastAsia="Times New Roman" w:cs="Times New Roman"/>
          <w:szCs w:val="24"/>
        </w:rPr>
        <w:t xml:space="preserve">ς και αγαπητή κυρία Περιφερειάρχη, καλώς ήλθατε στο </w:t>
      </w:r>
      <w:r>
        <w:rPr>
          <w:rFonts w:eastAsia="Times New Roman" w:cs="Times New Roman"/>
          <w:szCs w:val="24"/>
        </w:rPr>
        <w:t>ε</w:t>
      </w:r>
      <w:r>
        <w:rPr>
          <w:rFonts w:eastAsia="Times New Roman" w:cs="Times New Roman"/>
          <w:szCs w:val="24"/>
        </w:rPr>
        <w:t xml:space="preserve">λληνικό Κοινοβούλιο. </w:t>
      </w:r>
    </w:p>
    <w:p w14:paraId="3A69AA03" w14:textId="77777777" w:rsidR="00897BE7" w:rsidRDefault="00B658DA">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A69AA0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A69AA05"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Ευχαριστώ, κύριε Πρόεδρε.</w:t>
      </w:r>
    </w:p>
    <w:p w14:paraId="3A69AA0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Εγώ, βέβαια, έχω εκπαιδευτεί να είμαι πιο ψύχραιμος και</w:t>
      </w:r>
      <w:r>
        <w:rPr>
          <w:rFonts w:eastAsia="Times New Roman" w:cs="Times New Roman"/>
          <w:szCs w:val="24"/>
        </w:rPr>
        <w:t xml:space="preserve"> να απαντάω με αριθμούς. Έγιναν επιχειρήσεις και στο Στρατόπεδο «Καποτά» και στον Ασπρόπυργο, αν θυμάστε, με τα μεγάλα εργοστάσια παραγωγής λαθραίων τσιγάρων και οι άλλες επιχειρήσεις όπου κατασχέθηκαν πολύ μεγάλες ποσότητες αιθυλικής αλκοόλης, που τροφοδο</w:t>
      </w:r>
      <w:r>
        <w:rPr>
          <w:rFonts w:eastAsia="Times New Roman" w:cs="Times New Roman"/>
          <w:szCs w:val="24"/>
        </w:rPr>
        <w:t>τούσαν περιοχές με παράνομο και επι</w:t>
      </w:r>
      <w:r>
        <w:rPr>
          <w:rFonts w:eastAsia="Times New Roman" w:cs="Times New Roman"/>
          <w:szCs w:val="24"/>
        </w:rPr>
        <w:lastRenderedPageBreak/>
        <w:t xml:space="preserve">κίνδυνο αλκοόλ. Θα μπορούσα να αναφερθώ σε ολόκληρο πακέτο επιχειρήσεων, για να μη λέει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ότι δεν έχουμε σχέδιο. </w:t>
      </w:r>
    </w:p>
    <w:p w14:paraId="3A69AA0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Θα μπορούσα να μιλήσω αρκετή ώρα</w:t>
      </w:r>
      <w:r>
        <w:rPr>
          <w:rFonts w:eastAsia="Times New Roman" w:cs="Times New Roman"/>
          <w:szCs w:val="24"/>
        </w:rPr>
        <w:t>,</w:t>
      </w:r>
      <w:r>
        <w:rPr>
          <w:rFonts w:eastAsia="Times New Roman" w:cs="Times New Roman"/>
          <w:szCs w:val="24"/>
        </w:rPr>
        <w:t xml:space="preserve"> αναφέροντας τις τεράστιες προσπάθειες οι οποίες έγινα</w:t>
      </w:r>
      <w:r>
        <w:rPr>
          <w:rFonts w:eastAsia="Times New Roman" w:cs="Times New Roman"/>
          <w:szCs w:val="24"/>
        </w:rPr>
        <w:t>ν από πλευράς αστυνομικών αρχών, σε περιβάλλον που δεν είχε συνηθίσει να ελέγχεται, σε περιβάλλον που τα μικρά παιδάκια σε ένα πολύ μεγάλο ποσοστό δεν πηγαίνουν στο σχολείο –και αυτό δεν είναι καινούργιο φαινόμενο-, σε ένα περιβάλλον που οι άνθρωποι εκεί π</w:t>
      </w:r>
      <w:r>
        <w:rPr>
          <w:rFonts w:eastAsia="Times New Roman" w:cs="Times New Roman"/>
          <w:szCs w:val="24"/>
        </w:rPr>
        <w:t xml:space="preserve">αλιά ασχολούνταν με παραδοσιακές επαγγελματικές ενασχολήσεις και κάποιοι από αυτούς ασχολήθηκαν, για λόγους που δεν είναι απλά κοινωνικοί -γιατί οι κοινωνικοί λόγοι δεν είναι ουδέτεροι και </w:t>
      </w:r>
      <w:proofErr w:type="spellStart"/>
      <w:r>
        <w:rPr>
          <w:rFonts w:eastAsia="Times New Roman" w:cs="Times New Roman"/>
          <w:szCs w:val="24"/>
        </w:rPr>
        <w:t>απολίτικοι</w:t>
      </w:r>
      <w:proofErr w:type="spellEnd"/>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w:t>
      </w:r>
      <w:r>
        <w:rPr>
          <w:rFonts w:eastAsia="Times New Roman" w:cs="Times New Roman"/>
          <w:szCs w:val="24"/>
        </w:rPr>
        <w:t>- με τα ναρκωτικά και το εμπόριο</w:t>
      </w:r>
      <w:r>
        <w:rPr>
          <w:rFonts w:eastAsia="Times New Roman" w:cs="Times New Roman"/>
          <w:szCs w:val="24"/>
        </w:rPr>
        <w:t xml:space="preserve"> όπλων.</w:t>
      </w:r>
    </w:p>
    <w:p w14:paraId="3A69AA0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Έγιναν τεράστιες επιχειρήσεις. Ξέρω ότι δεν αρκεί αυτό, όσο έντονες, εντατικές και αποτελεσματικές και εάν είναι αυτές. Το λέω και το ξαναλέω ότι μόνο οι αστυνομικές επιχειρήσεις, μόνο η αστυνομική καταστολή και οι έλεγχοι δεν αρκούν. Είναι θέμα πο</w:t>
      </w:r>
      <w:r>
        <w:rPr>
          <w:rFonts w:eastAsia="Times New Roman" w:cs="Times New Roman"/>
          <w:szCs w:val="24"/>
        </w:rPr>
        <w:t>υ πρέπει να απασχολήσει όλες τις πλευρές στον χώρο του Κοινοβουλίου και στο χώρο της Κυβέρνησης</w:t>
      </w:r>
      <w:r>
        <w:rPr>
          <w:rFonts w:eastAsia="Times New Roman" w:cs="Times New Roman"/>
          <w:szCs w:val="24"/>
        </w:rPr>
        <w:t>,</w:t>
      </w:r>
      <w:r>
        <w:rPr>
          <w:rFonts w:eastAsia="Times New Roman" w:cs="Times New Roman"/>
          <w:szCs w:val="24"/>
        </w:rPr>
        <w:t xml:space="preserve"> προκειμένου </w:t>
      </w:r>
      <w:r>
        <w:rPr>
          <w:rFonts w:eastAsia="Times New Roman" w:cs="Times New Roman"/>
          <w:szCs w:val="24"/>
        </w:rPr>
        <w:lastRenderedPageBreak/>
        <w:t>να γίνουν τα βήματα εκείνα που χρειάζονται για να πάψει να είναι η περιοχή αυτή και περιοχή εκτός ελέγχου και περιοχή προβληματική και με εγκληματι</w:t>
      </w:r>
      <w:r>
        <w:rPr>
          <w:rFonts w:eastAsia="Times New Roman" w:cs="Times New Roman"/>
          <w:szCs w:val="24"/>
        </w:rPr>
        <w:t xml:space="preserve">κή δραστηριότητα. </w:t>
      </w:r>
    </w:p>
    <w:p w14:paraId="3A69AA0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Είναι αλήθεια ότι πολλά βήματα πρέπει να γίνουν και σε αυτήν την κατεύθυνση είμαστε. Εμείς σε ό,τι αφορά τις αστυνομικές επιχειρήσεις δουλεύουμε με σύστημα και αυτά τα αποτελέσματα τα ξέρουν οι κάτοικοι, χωρίς αυτό να σημαίνει ότι έχει γ</w:t>
      </w:r>
      <w:r>
        <w:rPr>
          <w:rFonts w:eastAsia="Times New Roman" w:cs="Times New Roman"/>
          <w:szCs w:val="24"/>
        </w:rPr>
        <w:t>ίνει παραδεισένιος τόπος και δεν υπάρχει παραβατικότητα. Έχει φανεί, όμως, ότι ακόμη και στο θέμα της ηχορύπανσης, όχι της μεγάλης εγκληματικότητας, έχουν υπάρξει τεράστιες διαφορές και ο κόσμος το έχει αναγνωρίσει.</w:t>
      </w:r>
    </w:p>
    <w:p w14:paraId="3A69AA0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Τώρα, εάν κάποιοι δεν το βλέπουν, λυπάμα</w:t>
      </w:r>
      <w:r>
        <w:rPr>
          <w:rFonts w:eastAsia="Times New Roman" w:cs="Times New Roman"/>
          <w:szCs w:val="24"/>
        </w:rPr>
        <w:t xml:space="preserve">ι. Δεν μπορώ να κάνω τίποτα. </w:t>
      </w:r>
    </w:p>
    <w:p w14:paraId="3A69AA0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A69AA0C"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3A69AA0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ακολουθεί η </w:t>
      </w:r>
      <w:r>
        <w:rPr>
          <w:rFonts w:eastAsia="Times New Roman" w:cs="Times New Roman"/>
          <w:szCs w:val="24"/>
        </w:rPr>
        <w:t xml:space="preserve">δέκατη έβδομη </w:t>
      </w:r>
      <w:r>
        <w:rPr>
          <w:rFonts w:eastAsia="Times New Roman" w:cs="Times New Roman"/>
          <w:szCs w:val="24"/>
        </w:rPr>
        <w:t xml:space="preserve">με αριθμό 1184/7-7-2017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 Θεσσαλονίκης του </w:t>
      </w:r>
      <w:r>
        <w:rPr>
          <w:rFonts w:eastAsia="Times New Roman" w:cs="Times New Roman"/>
          <w:szCs w:val="24"/>
        </w:rPr>
        <w:t>Λαϊκού Συνδέσμου - Χρυσή</w:t>
      </w:r>
      <w:r>
        <w:rPr>
          <w:rFonts w:eastAsia="Times New Roman" w:cs="Times New Roman"/>
          <w:szCs w:val="24"/>
        </w:rPr>
        <w:t xml:space="preserve"> </w:t>
      </w:r>
      <w:r>
        <w:rPr>
          <w:rFonts w:eastAsia="Times New Roman" w:cs="Times New Roman"/>
          <w:szCs w:val="24"/>
        </w:rPr>
        <w:t>Αυγή κ.</w:t>
      </w:r>
      <w:r w:rsidDel="004F4399">
        <w:rPr>
          <w:rFonts w:eastAsia="Times New Roman" w:cs="Times New Roman"/>
          <w:szCs w:val="24"/>
        </w:rPr>
        <w:t xml:space="preserve"> </w:t>
      </w:r>
      <w:r>
        <w:rPr>
          <w:rFonts w:eastAsia="Times New Roman" w:cs="Times New Roman"/>
          <w:bCs/>
          <w:szCs w:val="24"/>
        </w:rPr>
        <w:t>Αντωνίου Γρέγου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bCs/>
          <w:szCs w:val="24"/>
        </w:rPr>
        <w:t xml:space="preserve"> </w:t>
      </w:r>
      <w:r>
        <w:rPr>
          <w:rFonts w:eastAsia="Times New Roman" w:cs="Times New Roman"/>
          <w:szCs w:val="24"/>
        </w:rPr>
        <w:t xml:space="preserve">με </w:t>
      </w:r>
      <w:r>
        <w:rPr>
          <w:rFonts w:eastAsia="Times New Roman" w:cs="Times New Roman"/>
          <w:szCs w:val="24"/>
        </w:rPr>
        <w:lastRenderedPageBreak/>
        <w:t xml:space="preserve">θέμα: «Η βεβήλωση του ιερού μνημείου του Αγνώστου </w:t>
      </w:r>
      <w:proofErr w:type="spellStart"/>
      <w:r>
        <w:rPr>
          <w:rFonts w:eastAsia="Times New Roman" w:cs="Times New Roman"/>
          <w:szCs w:val="24"/>
        </w:rPr>
        <w:t>Στρατιώτου</w:t>
      </w:r>
      <w:proofErr w:type="spellEnd"/>
      <w:r>
        <w:rPr>
          <w:rFonts w:eastAsia="Times New Roman" w:cs="Times New Roman"/>
          <w:szCs w:val="24"/>
        </w:rPr>
        <w:t>, ως αποτέλεσμα συνεχούς ατιμωρησίας».</w:t>
      </w:r>
    </w:p>
    <w:p w14:paraId="3A69AA0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κ. </w:t>
      </w:r>
      <w:proofErr w:type="spellStart"/>
      <w:r>
        <w:rPr>
          <w:rFonts w:eastAsia="Times New Roman" w:cs="Times New Roman"/>
          <w:szCs w:val="24"/>
        </w:rPr>
        <w:t>Τόσκας</w:t>
      </w:r>
      <w:proofErr w:type="spellEnd"/>
      <w:r>
        <w:rPr>
          <w:rFonts w:eastAsia="Times New Roman" w:cs="Times New Roman"/>
          <w:szCs w:val="24"/>
        </w:rPr>
        <w:t>.</w:t>
      </w:r>
    </w:p>
    <w:p w14:paraId="3A69AA0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Γρέγος </w:t>
      </w:r>
      <w:r>
        <w:rPr>
          <w:rFonts w:eastAsia="Times New Roman" w:cs="Times New Roman"/>
          <w:szCs w:val="24"/>
        </w:rPr>
        <w:t>για δύο λεπτά.</w:t>
      </w:r>
    </w:p>
    <w:p w14:paraId="3A69AA10"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Ευχαριστώ, κύριε Πρόεδρε.</w:t>
      </w:r>
    </w:p>
    <w:p w14:paraId="3A69AA1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Η ερώτηση αυτή κατατέθηκε στις 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Τώρα πλέον, βέβαια, δεν είναι επίκαιρη. Αλλά σίγουρα θα είναι επίκαιρη μετά από λίγο καιρό, γιατί αυτά τα φαινόμενα -όπως αναφέρει και η ερώτηση- είναι συνεχ</w:t>
      </w:r>
      <w:r>
        <w:rPr>
          <w:rFonts w:eastAsia="Times New Roman" w:cs="Times New Roman"/>
          <w:szCs w:val="24"/>
        </w:rPr>
        <w:t xml:space="preserve">ή και επαναλαμβανόμενα. Για μια ακόμα φορά είδαμε αυτό το τραγικό φαινόμενο. Είναι ένα φαινόμενο που προσβάλλει βάναυσα όλους εμάς τους Έλληνες, δηλαδή οι γνωστές συμμορίες των παρακρατικών να βεβηλώνουν το μνημείο του Αγνώστου </w:t>
      </w:r>
      <w:proofErr w:type="spellStart"/>
      <w:r>
        <w:rPr>
          <w:rFonts w:eastAsia="Times New Roman" w:cs="Times New Roman"/>
          <w:szCs w:val="24"/>
        </w:rPr>
        <w:t>Στρατιώτου</w:t>
      </w:r>
      <w:proofErr w:type="spellEnd"/>
      <w:r>
        <w:rPr>
          <w:rFonts w:eastAsia="Times New Roman" w:cs="Times New Roman"/>
          <w:szCs w:val="24"/>
        </w:rPr>
        <w:t xml:space="preserve"> και όχι μόνο αυτό</w:t>
      </w:r>
      <w:r>
        <w:rPr>
          <w:rFonts w:eastAsia="Times New Roman" w:cs="Times New Roman"/>
          <w:szCs w:val="24"/>
        </w:rPr>
        <w:t>, αλλά να κινδυνεύουν και οι ζωές των ευζώνων αλλά και των αστυνομικών που βρίσκονταν εκεί.</w:t>
      </w:r>
    </w:p>
    <w:p w14:paraId="3A69AA1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καθώς</w:t>
      </w:r>
      <w:r>
        <w:rPr>
          <w:rFonts w:eastAsia="Times New Roman" w:cs="Times New Roman"/>
          <w:szCs w:val="24"/>
        </w:rPr>
        <w:t xml:space="preserve"> μιλάω για τις αστυνομικές δυνάμεις, να πούμε ότι ήταν γνωστή η δράση των συγκεκριμένων συμμοριών. Οι αστυνομικές δυνάμεις απ’ ό,τι γνωρίζουμε δεν έχουν κά</w:t>
      </w:r>
      <w:r>
        <w:rPr>
          <w:rFonts w:eastAsia="Times New Roman" w:cs="Times New Roman"/>
          <w:szCs w:val="24"/>
        </w:rPr>
        <w:t>νει κάποιες συλλήψεις. Να πω και πάλι ότι η ερώτηση αυτή έγινε στις 7</w:t>
      </w:r>
      <w:r>
        <w:rPr>
          <w:rFonts w:eastAsia="Times New Roman" w:cs="Times New Roman"/>
          <w:szCs w:val="24"/>
        </w:rPr>
        <w:t xml:space="preserve"> Ιουλίου</w:t>
      </w:r>
      <w:r>
        <w:rPr>
          <w:rFonts w:eastAsia="Times New Roman" w:cs="Times New Roman"/>
          <w:szCs w:val="24"/>
        </w:rPr>
        <w:t xml:space="preserve"> και να προειδοποιήσω ότι αυτά που θα μας απαντήσει </w:t>
      </w:r>
      <w:r>
        <w:rPr>
          <w:rFonts w:eastAsia="Times New Roman" w:cs="Times New Roman"/>
          <w:szCs w:val="24"/>
        </w:rPr>
        <w:lastRenderedPageBreak/>
        <w:t>ο κύριος Υπουργός ίσως χρειαστεί να μας τα ξαναπεί σε επόμενη ερώτηση.</w:t>
      </w:r>
    </w:p>
    <w:p w14:paraId="3A69AA1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Έχουμε καταθέσει </w:t>
      </w:r>
      <w:r>
        <w:rPr>
          <w:rFonts w:eastAsia="Times New Roman" w:cs="Times New Roman"/>
          <w:szCs w:val="24"/>
        </w:rPr>
        <w:t xml:space="preserve">ως </w:t>
      </w:r>
      <w:r>
        <w:rPr>
          <w:rFonts w:eastAsia="Times New Roman" w:cs="Times New Roman"/>
          <w:szCs w:val="24"/>
        </w:rPr>
        <w:t>Βουλευτές της Χρυσής Αυγής πάρα πολλ</w:t>
      </w:r>
      <w:r>
        <w:rPr>
          <w:rFonts w:eastAsia="Times New Roman" w:cs="Times New Roman"/>
          <w:szCs w:val="24"/>
        </w:rPr>
        <w:t>ά ερωτήματα που αφορούν θέματα αρμοδιότητας του Υπουργού και περιμένουμε πάρα πολλές απαντήσεις.</w:t>
      </w:r>
    </w:p>
    <w:p w14:paraId="3A69AA1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Να πούμε ότι τέτοια φαινόμενα παρουσιάζονται μόνο στην Ελλάδα. Δεν υπάρχουν πουθενά αλλού στον κόσμο. Κάθε Σαββατοκύριακο βλέπουμε στα Εξάρχεια να καίγεται η π</w:t>
      </w:r>
      <w:r>
        <w:rPr>
          <w:rFonts w:eastAsia="Times New Roman" w:cs="Times New Roman"/>
          <w:szCs w:val="24"/>
        </w:rPr>
        <w:t>εριοχή. Είναι πολύ πιθανό να γίνουν και αυτό το Σαββατοκύριακο. Θα γίνουν και στο Σύνταγμα, όπως είπα και πριν.</w:t>
      </w:r>
    </w:p>
    <w:p w14:paraId="3A69AA1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Έχουμε επικοινωνία και καταγγελίες από πολλούς αστυνομικούς, απλούς αστυνομικούς, ανώτερους και ανώτατους αξιωματικούς, οι οποίοι μας επιβεβαιών</w:t>
      </w:r>
      <w:r>
        <w:rPr>
          <w:rFonts w:eastAsia="Times New Roman" w:cs="Times New Roman"/>
          <w:szCs w:val="24"/>
        </w:rPr>
        <w:t>ουν ότι έχει δοθεί ρητή εντολή να μη γίνονται συλλήψεις όσον αφορά τέτοια φαινόμενα αλλά ακόμα και χειρότερα.</w:t>
      </w:r>
    </w:p>
    <w:p w14:paraId="3A69AA1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Και να σας πω ότι με έναν πολύ απλό –παιδικό θα τον χαρακτήριζα- σχεδιασμό θα μπορούσαν αυτά τα άθλια υποκείμενα να συλληφθούν και να οδηγηθούν στ</w:t>
      </w:r>
      <w:r>
        <w:rPr>
          <w:rFonts w:eastAsia="Times New Roman" w:cs="Times New Roman"/>
          <w:szCs w:val="24"/>
        </w:rPr>
        <w:t xml:space="preserve">η δικαιοσύνη. Αυτό απαιτούμε εμείς, αυτό απαιτεί και ο ελληνικός λαός. Και όχι μόνο να οδηγηθούν στη δικαιοσύνη, αλλά να τους βγάλουμε επιτέλους τις </w:t>
      </w:r>
      <w:r>
        <w:rPr>
          <w:rFonts w:eastAsia="Times New Roman" w:cs="Times New Roman"/>
          <w:szCs w:val="24"/>
        </w:rPr>
        <w:lastRenderedPageBreak/>
        <w:t>κουκούλες, να δούμε και ποιοι είναι και ποια είναι τα ονόματά τους. Αν και τους ξέρετε και εσείς, τους ξέρο</w:t>
      </w:r>
      <w:r>
        <w:rPr>
          <w:rFonts w:eastAsia="Times New Roman" w:cs="Times New Roman"/>
          <w:szCs w:val="24"/>
        </w:rPr>
        <w:t>υμε και εμείς, τους ξέρουν και όλοι.</w:t>
      </w:r>
    </w:p>
    <w:p w14:paraId="3A69AA1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Περιμένουμε την απάντηση με πολύ μεγάλο ενδιαφέρον.</w:t>
      </w:r>
    </w:p>
    <w:p w14:paraId="3A69AA18"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 και για τη συνέπεια στο</w:t>
      </w:r>
      <w:r>
        <w:rPr>
          <w:rFonts w:eastAsia="Times New Roman" w:cs="Times New Roman"/>
          <w:szCs w:val="24"/>
        </w:rPr>
        <w:t>ν</w:t>
      </w:r>
      <w:r>
        <w:rPr>
          <w:rFonts w:eastAsia="Times New Roman" w:cs="Times New Roman"/>
          <w:szCs w:val="24"/>
        </w:rPr>
        <w:t xml:space="preserve"> χρόνο.</w:t>
      </w:r>
    </w:p>
    <w:p w14:paraId="3A69AA1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3A69AA1A"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w:t>
      </w:r>
      <w:r>
        <w:rPr>
          <w:rFonts w:eastAsia="Times New Roman" w:cs="Times New Roman"/>
          <w:b/>
          <w:szCs w:val="24"/>
        </w:rPr>
        <w:t xml:space="preserve">ρικών): </w:t>
      </w:r>
      <w:r>
        <w:rPr>
          <w:rFonts w:eastAsia="Times New Roman" w:cs="Times New Roman"/>
          <w:szCs w:val="24"/>
        </w:rPr>
        <w:t>Και εγώ θα είμαι συνεπής στο</w:t>
      </w:r>
      <w:r>
        <w:rPr>
          <w:rFonts w:eastAsia="Times New Roman" w:cs="Times New Roman"/>
          <w:szCs w:val="24"/>
        </w:rPr>
        <w:t>ν</w:t>
      </w:r>
      <w:r>
        <w:rPr>
          <w:rFonts w:eastAsia="Times New Roman" w:cs="Times New Roman"/>
          <w:szCs w:val="24"/>
        </w:rPr>
        <w:t xml:space="preserve"> χρόνο, κύριε Πρόεδρε.</w:t>
      </w:r>
    </w:p>
    <w:p w14:paraId="3A69AA1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Να υπενθυμίσω ότι τις απογευματινές ώρες στις 18</w:t>
      </w:r>
      <w:r>
        <w:rPr>
          <w:rFonts w:eastAsia="Times New Roman" w:cs="Times New Roman"/>
          <w:szCs w:val="24"/>
        </w:rPr>
        <w:t xml:space="preserve"> Μαΐου</w:t>
      </w:r>
      <w:r>
        <w:rPr>
          <w:rFonts w:eastAsia="Times New Roman" w:cs="Times New Roman"/>
          <w:szCs w:val="24"/>
        </w:rPr>
        <w:t xml:space="preserve"> στο κέντρο της Αθήνας, με αφορμή τη συζήτηση του πολυνομοσχεδίου που συζητείτο στη Βουλή, πραγματοποιήθηκαν προγραμματισμένες συναθροίσεις συ</w:t>
      </w:r>
      <w:r>
        <w:rPr>
          <w:rFonts w:eastAsia="Times New Roman" w:cs="Times New Roman"/>
          <w:szCs w:val="24"/>
        </w:rPr>
        <w:t>νδικαλιστικών και επαγγελματικών φορέων στην πλατεία Συντάγματος και στην πλατεία Ομονοίας.</w:t>
      </w:r>
    </w:p>
    <w:p w14:paraId="3A69AA1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έγιναν και συναθροίσεις αναρχικών οργανώσεων μπροστά στον Άγνωστο </w:t>
      </w:r>
      <w:r>
        <w:rPr>
          <w:rFonts w:eastAsia="Times New Roman" w:cs="Times New Roman"/>
          <w:szCs w:val="24"/>
        </w:rPr>
        <w:t xml:space="preserve">Στρατιώτη </w:t>
      </w:r>
      <w:r>
        <w:rPr>
          <w:rFonts w:eastAsia="Times New Roman" w:cs="Times New Roman"/>
          <w:szCs w:val="24"/>
        </w:rPr>
        <w:t xml:space="preserve">εδώ στο Σύνταγμα. Εκδηλώθηκαν έντονα αστυνομικά μέτρα για την αποτροπή επεισοδίων και ελήφθησαν όλα τα επιχειρησιακά μέτρα που απαιτούντο. Συνελήφθη ένα άτομο που εκδήλωνε επιθέσεις </w:t>
      </w:r>
      <w:r>
        <w:rPr>
          <w:rFonts w:eastAsia="Times New Roman" w:cs="Times New Roman"/>
          <w:szCs w:val="24"/>
        </w:rPr>
        <w:lastRenderedPageBreak/>
        <w:t>και βρέθηκαν εντός του σακιδίου του ένα τσεκούρι, μια βαριοπούλα.</w:t>
      </w:r>
    </w:p>
    <w:p w14:paraId="3A69AA1D" w14:textId="77777777" w:rsidR="00897BE7" w:rsidRDefault="00B658DA">
      <w:pPr>
        <w:spacing w:after="0" w:line="600" w:lineRule="auto"/>
        <w:jc w:val="both"/>
        <w:rPr>
          <w:rFonts w:eastAsia="Times New Roman" w:cs="Times New Roman"/>
          <w:szCs w:val="24"/>
        </w:rPr>
      </w:pPr>
      <w:r>
        <w:rPr>
          <w:rFonts w:eastAsia="Times New Roman" w:cs="Times New Roman"/>
          <w:szCs w:val="24"/>
        </w:rPr>
        <w:t>Το άτομο</w:t>
      </w:r>
      <w:r>
        <w:rPr>
          <w:rFonts w:eastAsia="Times New Roman" w:cs="Times New Roman"/>
          <w:szCs w:val="24"/>
        </w:rPr>
        <w:t xml:space="preserve"> αυτό </w:t>
      </w:r>
      <w:proofErr w:type="spellStart"/>
      <w:r>
        <w:rPr>
          <w:rFonts w:eastAsia="Times New Roman" w:cs="Times New Roman"/>
          <w:szCs w:val="24"/>
        </w:rPr>
        <w:t>προσήχθη</w:t>
      </w:r>
      <w:proofErr w:type="spellEnd"/>
      <w:r>
        <w:rPr>
          <w:rFonts w:eastAsia="Times New Roman" w:cs="Times New Roman"/>
          <w:szCs w:val="24"/>
        </w:rPr>
        <w:t xml:space="preserve"> στον εισαγγελέα και όρισε δικάσιμο στην αρχή την 1</w:t>
      </w:r>
      <w:r>
        <w:rPr>
          <w:rFonts w:eastAsia="Times New Roman" w:cs="Times New Roman"/>
          <w:szCs w:val="24"/>
        </w:rPr>
        <w:t xml:space="preserve"> Ιουνίου</w:t>
      </w:r>
      <w:r>
        <w:rPr>
          <w:rFonts w:eastAsia="Times New Roman" w:cs="Times New Roman"/>
          <w:szCs w:val="24"/>
        </w:rPr>
        <w:t xml:space="preserve"> και στη συνέχεια στις 27</w:t>
      </w:r>
      <w:r>
        <w:rPr>
          <w:rFonts w:eastAsia="Times New Roman" w:cs="Times New Roman"/>
          <w:szCs w:val="24"/>
        </w:rPr>
        <w:t xml:space="preserve"> Νοεμβρίου</w:t>
      </w:r>
      <w:r>
        <w:rPr>
          <w:rFonts w:eastAsia="Times New Roman" w:cs="Times New Roman"/>
          <w:szCs w:val="24"/>
        </w:rPr>
        <w:t xml:space="preserve"> και ήρθη η κράτησή του. Όσον αφορά τις άλλες φθορές, που λέτε, διενεργείται προανάκριση. </w:t>
      </w:r>
    </w:p>
    <w:p w14:paraId="3A69AA1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Και τέλος πάντων είναι απαράδεκτο να αφήνετε εικασίες ότι</w:t>
      </w:r>
      <w:r>
        <w:rPr>
          <w:rFonts w:eastAsia="Times New Roman" w:cs="Times New Roman"/>
          <w:szCs w:val="24"/>
        </w:rPr>
        <w:t xml:space="preserve"> υπάρχουν εντολές μη σύλληψης ανθρώπων οι οποίοι </w:t>
      </w:r>
      <w:proofErr w:type="spellStart"/>
      <w:r>
        <w:rPr>
          <w:rFonts w:eastAsia="Times New Roman" w:cs="Times New Roman"/>
          <w:szCs w:val="24"/>
        </w:rPr>
        <w:t>παραβατούν</w:t>
      </w:r>
      <w:proofErr w:type="spellEnd"/>
      <w:r>
        <w:rPr>
          <w:rFonts w:eastAsia="Times New Roman" w:cs="Times New Roman"/>
          <w:szCs w:val="24"/>
        </w:rPr>
        <w:t>. Κα</w:t>
      </w:r>
      <w:r>
        <w:rPr>
          <w:rFonts w:eastAsia="Times New Roman" w:cs="Times New Roman"/>
          <w:szCs w:val="24"/>
        </w:rPr>
        <w:t>μ</w:t>
      </w:r>
      <w:r>
        <w:rPr>
          <w:rFonts w:eastAsia="Times New Roman" w:cs="Times New Roman"/>
          <w:szCs w:val="24"/>
        </w:rPr>
        <w:t xml:space="preserve">μία τέτοια εντολή δεν έχει δοθεί. Ίσα-ίσα, το αντίθετο, υπάρχουν αυστηρές οδηγίες και εντολές για τη σύλληψη όσων </w:t>
      </w:r>
      <w:proofErr w:type="spellStart"/>
      <w:r>
        <w:rPr>
          <w:rFonts w:eastAsia="Times New Roman" w:cs="Times New Roman"/>
          <w:szCs w:val="24"/>
        </w:rPr>
        <w:t>παραβατούν</w:t>
      </w:r>
      <w:proofErr w:type="spellEnd"/>
      <w:r>
        <w:rPr>
          <w:rFonts w:eastAsia="Times New Roman" w:cs="Times New Roman"/>
          <w:szCs w:val="24"/>
        </w:rPr>
        <w:t xml:space="preserve">. Βέβαια υπάρχουν περιπτώσεις στις οποίες δεν είναι δυνατό, μερικές </w:t>
      </w:r>
      <w:r>
        <w:rPr>
          <w:rFonts w:eastAsia="Times New Roman" w:cs="Times New Roman"/>
          <w:szCs w:val="24"/>
        </w:rPr>
        <w:t xml:space="preserve">φορές, όταν γίνεται συγκέντρωση μεγάλου αριθμού ατόμων, να συλληφθούν όλοι όσοι </w:t>
      </w:r>
      <w:proofErr w:type="spellStart"/>
      <w:r>
        <w:rPr>
          <w:rFonts w:eastAsia="Times New Roman" w:cs="Times New Roman"/>
          <w:szCs w:val="24"/>
        </w:rPr>
        <w:t>παραβατούν</w:t>
      </w:r>
      <w:proofErr w:type="spellEnd"/>
      <w:r>
        <w:rPr>
          <w:rFonts w:eastAsia="Times New Roman" w:cs="Times New Roman"/>
          <w:szCs w:val="24"/>
        </w:rPr>
        <w:t>. Τα προβλήματα αυτά δεν είναι καινούρ</w:t>
      </w:r>
      <w:r>
        <w:rPr>
          <w:rFonts w:eastAsia="Times New Roman" w:cs="Times New Roman"/>
          <w:szCs w:val="24"/>
        </w:rPr>
        <w:t>γ</w:t>
      </w:r>
      <w:r>
        <w:rPr>
          <w:rFonts w:eastAsia="Times New Roman" w:cs="Times New Roman"/>
          <w:szCs w:val="24"/>
        </w:rPr>
        <w:t xml:space="preserve">ια στη χώρα μας. Οι αστυνομικές δυνάμεις κάνουν ό,τι μπορούν και έχουν το ελεύθερο στο πλαίσιο του νόμου να εφαρμόζουν ακριβώς </w:t>
      </w:r>
      <w:r>
        <w:rPr>
          <w:rFonts w:eastAsia="Times New Roman" w:cs="Times New Roman"/>
          <w:szCs w:val="24"/>
        </w:rPr>
        <w:t>ό,τι προβλέπεται από τον νόμο.</w:t>
      </w:r>
    </w:p>
    <w:p w14:paraId="3A69AA1F"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A69AA2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A69AA21"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Ευχαριστώ, κύριε Πρόεδρε.</w:t>
      </w:r>
    </w:p>
    <w:p w14:paraId="3A69AA2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Μίλησε ο κύριος Υπουργός για μία σύλληψη. Είναι πάρα πολύ λίγο η μία σύλληψη. Εξάλλου τα φα</w:t>
      </w:r>
      <w:r>
        <w:rPr>
          <w:rFonts w:eastAsia="Times New Roman" w:cs="Times New Roman"/>
          <w:szCs w:val="24"/>
        </w:rPr>
        <w:t xml:space="preserve">ινόμενα αυτά, όπως είπα και πριν, είναι συνήθη. Και δεν είναι απλές φθορές. Εδώ μιλάμε για τη βεβήλωση του μνημείου των πεσόντων ηρώων, είναι κάτι πάρα πολύ παραπάνω. </w:t>
      </w:r>
    </w:p>
    <w:p w14:paraId="3A69AA2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Ωστόσο θα ήθελα να σας κάνω και κάποιες προτάσεις όσον αφορά την αντιμετώπιση τέτοιων πε</w:t>
      </w:r>
      <w:r>
        <w:rPr>
          <w:rFonts w:eastAsia="Times New Roman" w:cs="Times New Roman"/>
          <w:szCs w:val="24"/>
        </w:rPr>
        <w:t>ριστατικών. Θα μπορούσατε να παρακολουθούσατε αυτήν τη δράση των συμμοριών από την αρχή μέχρι το τέλος, δηλαδή</w:t>
      </w:r>
      <w:r>
        <w:rPr>
          <w:rFonts w:eastAsia="Times New Roman" w:cs="Times New Roman"/>
          <w:szCs w:val="24"/>
        </w:rPr>
        <w:t>,</w:t>
      </w:r>
      <w:r>
        <w:rPr>
          <w:rFonts w:eastAsia="Times New Roman" w:cs="Times New Roman"/>
          <w:szCs w:val="24"/>
        </w:rPr>
        <w:t xml:space="preserve"> από την εκδήλωση μέχρι και την καταφυγή τους στις γνωστές γιάφκες. Μπορείτε, επίσης, να τους παρακολουθείτε και από τον γνωστό </w:t>
      </w:r>
      <w:proofErr w:type="spellStart"/>
      <w:r>
        <w:rPr>
          <w:rFonts w:eastAsia="Times New Roman" w:cs="Times New Roman"/>
          <w:szCs w:val="24"/>
        </w:rPr>
        <w:t>ιστότοπο</w:t>
      </w:r>
      <w:proofErr w:type="spellEnd"/>
      <w:r>
        <w:rPr>
          <w:rFonts w:eastAsia="Times New Roman" w:cs="Times New Roman"/>
          <w:szCs w:val="24"/>
        </w:rPr>
        <w:t xml:space="preserve"> του </w:t>
      </w:r>
      <w:proofErr w:type="spellStart"/>
      <w:r>
        <w:rPr>
          <w:rFonts w:eastAsia="Times New Roman" w:cs="Times New Roman"/>
          <w:szCs w:val="24"/>
        </w:rPr>
        <w:t>αντι</w:t>
      </w:r>
      <w:r>
        <w:rPr>
          <w:rFonts w:eastAsia="Times New Roman" w:cs="Times New Roman"/>
          <w:szCs w:val="24"/>
        </w:rPr>
        <w:t>εξουσιαστικού</w:t>
      </w:r>
      <w:proofErr w:type="spellEnd"/>
      <w:r>
        <w:rPr>
          <w:rFonts w:eastAsia="Times New Roman" w:cs="Times New Roman"/>
          <w:szCs w:val="24"/>
        </w:rPr>
        <w:t xml:space="preserve"> χώρου, στον οποίο αναρτώνται όλες οι εγκληματικές τους δράσεις. Να πούμε εδώ ότι στη Γερμανία ο συγκεκριμένος </w:t>
      </w:r>
      <w:proofErr w:type="spellStart"/>
      <w:r>
        <w:rPr>
          <w:rFonts w:eastAsia="Times New Roman" w:cs="Times New Roman"/>
          <w:szCs w:val="24"/>
        </w:rPr>
        <w:t>ιστότοπος</w:t>
      </w:r>
      <w:proofErr w:type="spellEnd"/>
      <w:r>
        <w:rPr>
          <w:rFonts w:eastAsia="Times New Roman" w:cs="Times New Roman"/>
          <w:szCs w:val="24"/>
        </w:rPr>
        <w:t xml:space="preserve"> έκλεισε από τις </w:t>
      </w:r>
      <w:r>
        <w:rPr>
          <w:rFonts w:eastAsia="Times New Roman" w:cs="Times New Roman"/>
          <w:szCs w:val="24"/>
        </w:rPr>
        <w:t xml:space="preserve">αρχές </w:t>
      </w:r>
      <w:r>
        <w:rPr>
          <w:rFonts w:eastAsia="Times New Roman" w:cs="Times New Roman"/>
          <w:szCs w:val="24"/>
        </w:rPr>
        <w:t xml:space="preserve">και συνελήφθησαν οι διαχειριστές. Κάτι τέτοιο δεν πιστεύω να γίνει εδώ στην Ελλάδα. </w:t>
      </w:r>
    </w:p>
    <w:p w14:paraId="3A69AA2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Επίσης, η παρακ</w:t>
      </w:r>
      <w:r>
        <w:rPr>
          <w:rFonts w:eastAsia="Times New Roman" w:cs="Times New Roman"/>
          <w:szCs w:val="24"/>
        </w:rPr>
        <w:t>ολούθηση τέτοιων ατόμων δεν γίνεται όπως παλιά ούτε καν μέσω κοινών τηλεφώνων. Χρησιμοποιούνται άλλοι μέθοδοι επικοινωνίας αυτών των εγκληματικών στοιχείων. Μπορείτε να ψάξετε και να τους βρείτε.</w:t>
      </w:r>
    </w:p>
    <w:p w14:paraId="3A69AA2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είχα κάνει και ένα ερώτημα σχετικά με την επανασύσταση </w:t>
      </w:r>
      <w:r>
        <w:rPr>
          <w:rFonts w:eastAsia="Times New Roman" w:cs="Times New Roman"/>
          <w:szCs w:val="24"/>
        </w:rPr>
        <w:t>της Ομάδας Δ, η οποία ήταν πάρα πολύ αποτελεσματική και περιμένω και τη σχετική απάντηση.</w:t>
      </w:r>
    </w:p>
    <w:p w14:paraId="3A69AA2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Άλλη πρόταση είναι ότι θα θέλαμε να έχουν πιο ρητές εντολές οι επικεφαλής των μέτρων τάξης ώστε να γίνονται άμεσα οι συλλήψεις. Να εξοπλιστούν, επίσης, οι ειδικές αυτ</w:t>
      </w:r>
      <w:r>
        <w:rPr>
          <w:rFonts w:eastAsia="Times New Roman" w:cs="Times New Roman"/>
          <w:szCs w:val="24"/>
        </w:rPr>
        <w:t xml:space="preserve">ές μονάδες της </w:t>
      </w:r>
      <w:r>
        <w:rPr>
          <w:rFonts w:eastAsia="Times New Roman" w:cs="Times New Roman"/>
          <w:szCs w:val="24"/>
        </w:rPr>
        <w:t xml:space="preserve">Αστυνομίας </w:t>
      </w:r>
      <w:r>
        <w:rPr>
          <w:rFonts w:eastAsia="Times New Roman" w:cs="Times New Roman"/>
          <w:szCs w:val="24"/>
        </w:rPr>
        <w:t xml:space="preserve">εν ανάγκη και με άλλα μέσα, όπως αντλίες νερού, πλαστικές σφαίρες –και λίγο είναι για αυτούς- χρωμόσφαιρες και άλλα πολλά που τα χρησιμοποιούν και άλλες ειδικές μονάδες σε άλλες ευρωπαϊκές χώρες. </w:t>
      </w:r>
    </w:p>
    <w:p w14:paraId="3A69AA2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Συνεργασία επίσης με άλλες υπηρεσ</w:t>
      </w:r>
      <w:r>
        <w:rPr>
          <w:rFonts w:eastAsia="Times New Roman" w:cs="Times New Roman"/>
          <w:szCs w:val="24"/>
        </w:rPr>
        <w:t xml:space="preserve">ίες και κυρίως με τη Δίωξη Ηλεκτρονικού Εγκλήματος. Από εκεί θα καταφέρετε πάρα πολλά, εάν και εφόσον το θέλετε. </w:t>
      </w:r>
    </w:p>
    <w:p w14:paraId="3A69AA2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Και κυρίως, κύριε Υπουργέ, χρειάζεται πολιτική βούληση, την οποία όμως δεν νομίζω ότι έχετε, οι ενέργειές σας αυτό αποδεικνύουν. Η ασφάλεια τω</w:t>
      </w:r>
      <w:r>
        <w:rPr>
          <w:rFonts w:eastAsia="Times New Roman" w:cs="Times New Roman"/>
          <w:szCs w:val="24"/>
        </w:rPr>
        <w:t xml:space="preserve">ν πολιτών και ο σεβασμός στα μνημεία και στην ιστορία είναι για εμάς ιερή υποχρέωση και για τον ελληνικό λαό. Περιμένουμε να δούμε τι θα πράξετε από εδώ και πέρα. Έχουμε και την </w:t>
      </w:r>
      <w:r>
        <w:rPr>
          <w:rFonts w:eastAsia="Times New Roman" w:cs="Times New Roman"/>
          <w:szCs w:val="24"/>
        </w:rPr>
        <w:t xml:space="preserve">Έκθεση </w:t>
      </w:r>
      <w:r>
        <w:rPr>
          <w:rFonts w:eastAsia="Times New Roman" w:cs="Times New Roman"/>
          <w:szCs w:val="24"/>
        </w:rPr>
        <w:t xml:space="preserve">της Θεσσαλονίκης. Εκεί φυσικά δεν θα </w:t>
      </w:r>
      <w:r>
        <w:rPr>
          <w:rFonts w:eastAsia="Times New Roman" w:cs="Times New Roman"/>
          <w:szCs w:val="24"/>
        </w:rPr>
        <w:lastRenderedPageBreak/>
        <w:t>γίνουν κάποια επεισόδια στον περιβ</w:t>
      </w:r>
      <w:r>
        <w:rPr>
          <w:rFonts w:eastAsia="Times New Roman" w:cs="Times New Roman"/>
          <w:szCs w:val="24"/>
        </w:rPr>
        <w:t xml:space="preserve">άλλοντα χώρο, διότι θα έρθουν πάρα πολλές ειδικές δυνάμεις προκειμένου να προστατέψουν τον Πρωθυπουργό, αλλού, όμως, στην περιφέρεια θα συνεχίσουν αυτές οι εγκληματικές ενέργειες. </w:t>
      </w:r>
    </w:p>
    <w:p w14:paraId="3A69AA2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Επαναλαμβάνω και πάλι θα περιμένουμε να μας απαντήσετε ξανά στην ίδια ερώτη</w:t>
      </w:r>
      <w:r>
        <w:rPr>
          <w:rFonts w:eastAsia="Times New Roman" w:cs="Times New Roman"/>
          <w:szCs w:val="24"/>
        </w:rPr>
        <w:t>ση όταν θα ξαναγίνουν επεισόδια και στο Σύνταγμα και στα Εξάρχεια και σε όλη την επικράτεια</w:t>
      </w:r>
      <w:r>
        <w:rPr>
          <w:rFonts w:eastAsia="Times New Roman" w:cs="Times New Roman"/>
          <w:szCs w:val="24"/>
        </w:rPr>
        <w:t>,</w:t>
      </w:r>
      <w:r>
        <w:rPr>
          <w:rFonts w:eastAsia="Times New Roman" w:cs="Times New Roman"/>
          <w:szCs w:val="24"/>
        </w:rPr>
        <w:t xml:space="preserve"> λόγω του ότι εσείς πιστεύουμε ότι δεν θέλετε να καταπολεμήσετε αυτό το φαινόμενο. Και δεν είναι μόνο ότι το λέμε εμείς, αυτό πιστεύει ο ελληνικός λαός, ότι υποθάλπ</w:t>
      </w:r>
      <w:r>
        <w:rPr>
          <w:rFonts w:eastAsia="Times New Roman" w:cs="Times New Roman"/>
          <w:szCs w:val="24"/>
        </w:rPr>
        <w:t>ετε –θα μπορούσα να πω αυτήν την έκφραση- αν όχι στηρίζετε αυτές τις εγκληματικές συμμορίες.</w:t>
      </w:r>
    </w:p>
    <w:p w14:paraId="3A69AA2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Ευχαριστώ.</w:t>
      </w:r>
    </w:p>
    <w:p w14:paraId="3A69AA2B"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A69AA2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A69AA2D"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Βλέπω έχετε μια βεβαιότητα ότι θα γίνουν επεισόδια.</w:t>
      </w:r>
    </w:p>
    <w:p w14:paraId="3A69AA2E"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Κάθε εβδομάδα γίνονται.</w:t>
      </w:r>
    </w:p>
    <w:p w14:paraId="3A69AA2F"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w:t>
      </w:r>
      <w:r>
        <w:rPr>
          <w:rFonts w:eastAsia="Times New Roman" w:cs="Times New Roman"/>
          <w:szCs w:val="24"/>
        </w:rPr>
        <w:t xml:space="preserve"> Δεν ξέρω αν έχετε πληροφορίες για αυτό το θέμα. Παρακαλώ, αν έχετε πληροφορίες, να τις δώσετε στις αρμόδιες </w:t>
      </w:r>
      <w:r>
        <w:rPr>
          <w:rFonts w:eastAsia="Times New Roman" w:cs="Times New Roman"/>
          <w:szCs w:val="24"/>
        </w:rPr>
        <w:t>αρχ</w:t>
      </w:r>
      <w:r>
        <w:rPr>
          <w:rFonts w:eastAsia="Times New Roman" w:cs="Times New Roman"/>
          <w:szCs w:val="24"/>
        </w:rPr>
        <w:t>ές</w:t>
      </w:r>
      <w:r>
        <w:rPr>
          <w:rFonts w:eastAsia="Times New Roman" w:cs="Times New Roman"/>
          <w:szCs w:val="24"/>
        </w:rPr>
        <w:t>.</w:t>
      </w:r>
    </w:p>
    <w:p w14:paraId="3A69AA3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Δεύτερον, βλέπω ότι προτείνετε μέτρα επιπλέον μεγαλύτερης βιαιότητας, μεγαλύτερης σκληρότητας, αλλά υπενθυμίζω ότι εδώ έχουμε δημοκρατική κοινωνία με κανόνες συντεταγμένους. </w:t>
      </w:r>
    </w:p>
    <w:p w14:paraId="3A69AA3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μέτρα που πήρε η </w:t>
      </w:r>
      <w:r>
        <w:rPr>
          <w:rFonts w:eastAsia="Times New Roman" w:cs="Times New Roman"/>
          <w:szCs w:val="24"/>
        </w:rPr>
        <w:t>γερμανική κυβέρνηση</w:t>
      </w:r>
      <w:r>
        <w:rPr>
          <w:rFonts w:eastAsia="Times New Roman" w:cs="Times New Roman"/>
          <w:szCs w:val="24"/>
        </w:rPr>
        <w:t>, μπορείτε να μπείτε στο</w:t>
      </w:r>
      <w:r>
        <w:rPr>
          <w:rFonts w:eastAsia="Times New Roman" w:cs="Times New Roman"/>
          <w:szCs w:val="24"/>
        </w:rPr>
        <w:t xml:space="preserve"> </w:t>
      </w:r>
      <w:r>
        <w:rPr>
          <w:rFonts w:eastAsia="Times New Roman" w:cs="Times New Roman"/>
          <w:szCs w:val="24"/>
          <w:lang w:val="en-US"/>
        </w:rPr>
        <w:t>internet</w:t>
      </w:r>
      <w:r>
        <w:rPr>
          <w:rFonts w:eastAsia="Times New Roman" w:cs="Times New Roman"/>
          <w:szCs w:val="24"/>
        </w:rPr>
        <w:t xml:space="preserve"> και να δείτε τι έγινε στο Αμβούργο και πόσης μεγάλης έκτασης επεισόδια έγιναν.</w:t>
      </w:r>
    </w:p>
    <w:p w14:paraId="3A69AA3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Τρίτο και τελευταίο, δεν περίμενα να βρεθώ ποτέ στη θέση, τώρα στην ηλικία που έχω, να μου κάνουν μαθήματα πατριωτικής αντίληψης και εξυπηρέτησης των εθνικών συμφερόντ</w:t>
      </w:r>
      <w:r>
        <w:rPr>
          <w:rFonts w:eastAsia="Times New Roman" w:cs="Times New Roman"/>
          <w:szCs w:val="24"/>
        </w:rPr>
        <w:t>ων μετά από τόσα χρόνια που έχω υπηρετήσει σε ακριτικές περιοχές και σε ευαίσθητα πόστα.</w:t>
      </w:r>
    </w:p>
    <w:p w14:paraId="3A69AA3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Ευχαριστώ.</w:t>
      </w:r>
    </w:p>
    <w:p w14:paraId="3A69AA34" w14:textId="77777777" w:rsidR="00897BE7" w:rsidRDefault="00B658DA">
      <w:pPr>
        <w:spacing w:after="0"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Ε</w:t>
      </w:r>
      <w:r>
        <w:rPr>
          <w:rFonts w:eastAsia="Times New Roman" w:cs="Times New Roman"/>
          <w:szCs w:val="24"/>
        </w:rPr>
        <w:t xml:space="preserve">υχαριστώ, κύριε Υπουργέ. </w:t>
      </w:r>
    </w:p>
    <w:p w14:paraId="3A69AA3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Ακολουθεί η δέκατη όγδοη με αριθμό 1190/11-7-2017 επίκαιρη ερώτηση δεύτερου κύκλου του Βουλευτή Δ</w:t>
      </w:r>
      <w:r>
        <w:rPr>
          <w:rFonts w:eastAsia="Times New Roman" w:cs="Times New Roman"/>
          <w:szCs w:val="24"/>
        </w:rPr>
        <w:t xml:space="preserve">ράμας του Συνασπισμού Ριζοσπαστικής Αριστεράς κ. Χρήστου Καραγιαννίδη προς τον Υπουργό Εσωτερικών, σχετικά με τη δράση των «Ανένταχτων </w:t>
      </w:r>
      <w:proofErr w:type="spellStart"/>
      <w:r>
        <w:rPr>
          <w:rFonts w:eastAsia="Times New Roman" w:cs="Times New Roman"/>
          <w:szCs w:val="24"/>
        </w:rPr>
        <w:t>Μαιάνδριων</w:t>
      </w:r>
      <w:proofErr w:type="spellEnd"/>
      <w:r>
        <w:rPr>
          <w:rFonts w:eastAsia="Times New Roman" w:cs="Times New Roman"/>
          <w:szCs w:val="24"/>
        </w:rPr>
        <w:t xml:space="preserve"> Εθνικιστών» και της «</w:t>
      </w:r>
      <w:proofErr w:type="spellStart"/>
      <w:r>
        <w:rPr>
          <w:rFonts w:eastAsia="Times New Roman" w:cs="Times New Roman"/>
          <w:szCs w:val="24"/>
        </w:rPr>
        <w:t>Combat</w:t>
      </w:r>
      <w:proofErr w:type="spellEnd"/>
      <w:r>
        <w:rPr>
          <w:rFonts w:eastAsia="Times New Roman" w:cs="Times New Roman"/>
          <w:szCs w:val="24"/>
        </w:rPr>
        <w:t xml:space="preserve"> 18 </w:t>
      </w:r>
      <w:proofErr w:type="spellStart"/>
      <w:r>
        <w:rPr>
          <w:rFonts w:eastAsia="Times New Roman" w:cs="Times New Roman"/>
          <w:szCs w:val="24"/>
        </w:rPr>
        <w:t>Hellas</w:t>
      </w:r>
      <w:proofErr w:type="spellEnd"/>
      <w:r>
        <w:rPr>
          <w:rFonts w:eastAsia="Times New Roman" w:cs="Times New Roman"/>
          <w:szCs w:val="24"/>
        </w:rPr>
        <w:t xml:space="preserve">» στο Μενίδι. Θα απαντήσει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 xml:space="preserve">. </w:t>
      </w:r>
    </w:p>
    <w:p w14:paraId="3A69AA3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Κύριε Καραγιαννίδη, έχετε τον λόγο για δύο λεπτά. </w:t>
      </w:r>
    </w:p>
    <w:p w14:paraId="3A69AA37"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Ευχαριστώ, κύριε Πρόεδρε. </w:t>
      </w:r>
    </w:p>
    <w:p w14:paraId="3A69AA3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Υπουργέ, η ερώτηση αυτή έρχεται σε συνέχεια γραπτής ερώτησης που είχε γίνει τον Φεβρουάριο του 2015. Έρχεται όμως ως επίκαιρη και αφορά τα γ</w:t>
      </w:r>
      <w:r>
        <w:rPr>
          <w:rFonts w:eastAsia="Times New Roman" w:cs="Times New Roman"/>
          <w:szCs w:val="24"/>
        </w:rPr>
        <w:t xml:space="preserve">εγονότα που συνέβησαν στο Μενίδι μετά τον φόνο του εντεκάχρονου μαθητή από δύο ναζιστικές ομάδες, οι οποίες μάλιστα νιώθουν τόσο ασφαλείς και αλαζόνες που διαφημίζουν τις </w:t>
      </w:r>
      <w:proofErr w:type="spellStart"/>
      <w:r>
        <w:rPr>
          <w:rFonts w:eastAsia="Times New Roman" w:cs="Times New Roman"/>
          <w:szCs w:val="24"/>
        </w:rPr>
        <w:t>παραβατικές</w:t>
      </w:r>
      <w:proofErr w:type="spellEnd"/>
      <w:r>
        <w:rPr>
          <w:rFonts w:eastAsia="Times New Roman" w:cs="Times New Roman"/>
          <w:szCs w:val="24"/>
        </w:rPr>
        <w:t xml:space="preserve"> τους πράξεις στο διαδίκτυο. Και έρχεται τώρα γιατί είναι ένα φαινόμενο πο</w:t>
      </w:r>
      <w:r>
        <w:rPr>
          <w:rFonts w:eastAsia="Times New Roman" w:cs="Times New Roman"/>
          <w:szCs w:val="24"/>
        </w:rPr>
        <w:t xml:space="preserve">υ δεν το γνωρίσαμε το 2017, αλλά ξεκινάει από το 2014-2015, και δεν βλέπουμε κάποια εξέλιξη σε δύο ομάδες που καταφανώς </w:t>
      </w:r>
      <w:proofErr w:type="spellStart"/>
      <w:r>
        <w:rPr>
          <w:rFonts w:eastAsia="Times New Roman" w:cs="Times New Roman"/>
          <w:szCs w:val="24"/>
        </w:rPr>
        <w:t>παραβατούν</w:t>
      </w:r>
      <w:proofErr w:type="spellEnd"/>
      <w:r>
        <w:rPr>
          <w:rFonts w:eastAsia="Times New Roman" w:cs="Times New Roman"/>
          <w:szCs w:val="24"/>
        </w:rPr>
        <w:t xml:space="preserve">, σε δύο ομάδες που είναι εγκληματικές, σε δύο ομάδες που </w:t>
      </w:r>
      <w:r>
        <w:rPr>
          <w:rFonts w:eastAsia="Times New Roman" w:cs="Times New Roman"/>
          <w:szCs w:val="24"/>
        </w:rPr>
        <w:lastRenderedPageBreak/>
        <w:t>είναι ναζιστικές και σε δύο ομάδες που ουσιαστικά απειλούν όσους θεω</w:t>
      </w:r>
      <w:r>
        <w:rPr>
          <w:rFonts w:eastAsia="Times New Roman" w:cs="Times New Roman"/>
          <w:szCs w:val="24"/>
        </w:rPr>
        <w:t xml:space="preserve">ρούν εχθρούς τους. </w:t>
      </w:r>
    </w:p>
    <w:p w14:paraId="3A69AA3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Πιστεύω ότι με έναν τρόπο πρέπει να ελέγξουμε όχι απλώς διοικητικά αυτές τις ομάδες, πώς λειτουργούν και τι κάνουν, αλλά πρέπει να συλληφθούν και να προσαχθούν στη δικαιοσύνη, γιατί στο Μενίδι </w:t>
      </w:r>
      <w:proofErr w:type="spellStart"/>
      <w:r>
        <w:rPr>
          <w:rFonts w:eastAsia="Times New Roman" w:cs="Times New Roman"/>
          <w:szCs w:val="24"/>
        </w:rPr>
        <w:t>πυρπολήθηκαν</w:t>
      </w:r>
      <w:proofErr w:type="spellEnd"/>
      <w:r>
        <w:rPr>
          <w:rFonts w:eastAsia="Times New Roman" w:cs="Times New Roman"/>
          <w:szCs w:val="24"/>
        </w:rPr>
        <w:t xml:space="preserve"> δ</w:t>
      </w:r>
      <w:r>
        <w:rPr>
          <w:rFonts w:eastAsia="Times New Roman" w:cs="Times New Roman"/>
          <w:szCs w:val="24"/>
        </w:rPr>
        <w:t>ύ</w:t>
      </w:r>
      <w:r>
        <w:rPr>
          <w:rFonts w:eastAsia="Times New Roman" w:cs="Times New Roman"/>
          <w:szCs w:val="24"/>
        </w:rPr>
        <w:t>ο σπίτια. Έγιναν επεισόδια κ</w:t>
      </w:r>
      <w:r>
        <w:rPr>
          <w:rFonts w:eastAsia="Times New Roman" w:cs="Times New Roman"/>
          <w:szCs w:val="24"/>
        </w:rPr>
        <w:t>αι οι ομάδες αυτές διαφήμιζαν τη δράση τους ως την απάντηση προς του</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ριστερούς ή προς το ελληνικό κράτος, γιατί δεν λαμβάνει τις απαραίτητες δράσεις. Δηλαδή χρίστηκαν αυτόκλητοι τιμωροί πραγμάτων με τα οποία οι ίδιοι δεν θα έπρεπε ούτε καν να ασχολούνται</w:t>
      </w:r>
      <w:r>
        <w:rPr>
          <w:rFonts w:eastAsia="Times New Roman" w:cs="Times New Roman"/>
          <w:szCs w:val="24"/>
        </w:rPr>
        <w:t xml:space="preserve">. Διότι αυτές οι ναζιστικές ομάδες είναι μέσα στο λαθρεμπόριο και πουλάνε προστασία, κάτι που γνωρίσαμε και από άλλες τέτοιες ναζιστικές οργανώσεις. </w:t>
      </w:r>
    </w:p>
    <w:p w14:paraId="3A69AA3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Το πιο επικίνδυνο βέβαια για αυτήν την ιστορία είναι το εξής: Μετά τη δίκη, που υπάρχει μέχρι σήμερα, της </w:t>
      </w:r>
      <w:r>
        <w:rPr>
          <w:rFonts w:eastAsia="Times New Roman" w:cs="Times New Roman"/>
          <w:szCs w:val="24"/>
        </w:rPr>
        <w:t>Χρυσής Αυγής, τα τάγματα εφόδου της Χρυσής Αυγής αποσύρθηκαν από τον δρόμο. Το κενό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αυτό έρχονται να το καλύψουν αυτές οι δύο νεοναζιστικές οργανώσεις. Τι θα κάνουμε; Με ποιον τρόπο θα τους ελέγξουμε και πότε θα προσαχθούν στη δικαιοσύνη;</w:t>
      </w:r>
    </w:p>
    <w:p w14:paraId="3A69AA3B" w14:textId="77777777" w:rsidR="00897BE7" w:rsidRDefault="00B658DA">
      <w:pPr>
        <w:spacing w:after="0" w:line="600" w:lineRule="auto"/>
        <w:ind w:firstLine="720"/>
        <w:jc w:val="both"/>
        <w:rPr>
          <w:rFonts w:eastAsia="Times New Roman" w:cs="Times New Roman"/>
          <w:szCs w:val="24"/>
        </w:rPr>
      </w:pPr>
      <w:r>
        <w:rPr>
          <w:rFonts w:eastAsia="Times New Roman"/>
          <w:b/>
          <w:bCs/>
          <w:szCs w:val="24"/>
        </w:rPr>
        <w:lastRenderedPageBreak/>
        <w:t>ΠΡΟΕΔΡΕΥ</w:t>
      </w:r>
      <w:r>
        <w:rPr>
          <w:rFonts w:eastAsia="Times New Roman"/>
          <w:b/>
          <w:bCs/>
          <w:szCs w:val="24"/>
        </w:rPr>
        <w:t xml:space="preserve">ΩΝ (Σπυρίδων Λυκούδης): </w:t>
      </w:r>
      <w:r>
        <w:rPr>
          <w:rFonts w:eastAsia="Times New Roman"/>
          <w:bCs/>
          <w:szCs w:val="24"/>
        </w:rPr>
        <w:t>Ε</w:t>
      </w:r>
      <w:r>
        <w:rPr>
          <w:rFonts w:eastAsia="Times New Roman" w:cs="Times New Roman"/>
          <w:szCs w:val="24"/>
        </w:rPr>
        <w:t xml:space="preserve">υχαριστώ, κύριε Καραγιαννίδη και εσάς για τον χρόνο. </w:t>
      </w:r>
    </w:p>
    <w:p w14:paraId="3A69AA3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A69AA3D"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Ευχαριστώ, κύριε Πρόεδρε. </w:t>
      </w:r>
    </w:p>
    <w:p w14:paraId="3A69AA3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Κατ’ αρχάς, κύριε Καραγιαννίδη, συμμερίζομαι και τις ανησυχίες σας κ</w:t>
      </w:r>
      <w:r>
        <w:rPr>
          <w:rFonts w:eastAsia="Times New Roman" w:cs="Times New Roman"/>
          <w:szCs w:val="24"/>
        </w:rPr>
        <w:t>αι τους προβληματισμούς σας και γυρίζω πίσω στις δύσκολες αυτές μέρες του άδικου χαμού του παιδιού στο Μενίδι και στις αντιδράσεις που υπήρξαν από πολλές πλευρές, δίκαιες ή άδικες. Σε κα</w:t>
      </w:r>
      <w:r>
        <w:rPr>
          <w:rFonts w:eastAsia="Times New Roman" w:cs="Times New Roman"/>
          <w:szCs w:val="24"/>
        </w:rPr>
        <w:t>μ</w:t>
      </w:r>
      <w:r>
        <w:rPr>
          <w:rFonts w:eastAsia="Times New Roman" w:cs="Times New Roman"/>
          <w:szCs w:val="24"/>
        </w:rPr>
        <w:t>μία περίπτωση, όμως, δεν πρέπει να παρασύρονται ομάδες πολιτών είτε σ</w:t>
      </w:r>
      <w:r>
        <w:rPr>
          <w:rFonts w:eastAsia="Times New Roman" w:cs="Times New Roman"/>
          <w:szCs w:val="24"/>
        </w:rPr>
        <w:t xml:space="preserve">ε αυτενέργειες που δεν προβλέπονται από κανένα νόμο είτε πολύ περισσότερο σε ενέργειες τέτοιες που θίγουν ομάδες συγκεκριμένες, κοινωνικές ομάδες, που σε τίποτα δεν φταίνε. Μπορεί να φταίνε ορισμένα άτομα, αλλά όχι ομάδες, είτε φυλετικές είτε άλλες ομάδες </w:t>
      </w:r>
      <w:r>
        <w:rPr>
          <w:rFonts w:eastAsia="Times New Roman" w:cs="Times New Roman"/>
          <w:szCs w:val="24"/>
        </w:rPr>
        <w:t>πολιτών.</w:t>
      </w:r>
    </w:p>
    <w:p w14:paraId="3A69AA3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Στο συγκεκριμένο ζήτημα, στο ζήτημα του πώς αντιμετωπίζεται η παραβατικότητα στο διαδίκτυο και τι γίνεται με τις διάφορες ομάδες –και δεν αναφέρομαι μόνο σε αυτές της ακραίας αντίληψης ομάδες στις οποίες αναφέρεστε στην ερώτησή σας, αλλά μιλάω γεν</w:t>
      </w:r>
      <w:r>
        <w:rPr>
          <w:rFonts w:eastAsia="Times New Roman" w:cs="Times New Roman"/>
          <w:szCs w:val="24"/>
        </w:rPr>
        <w:t xml:space="preserve">ικότερα- υπάρχει ένα τεράστιο πρόβλημα, όχι </w:t>
      </w:r>
      <w:r>
        <w:rPr>
          <w:rFonts w:eastAsia="Times New Roman" w:cs="Times New Roman"/>
          <w:szCs w:val="24"/>
        </w:rPr>
        <w:lastRenderedPageBreak/>
        <w:t xml:space="preserve">μόνο στη νομοθεσία τη δική μας, αλλά και στη νομοθεσία όλων των χωρών που έχουν την πρόθεση και τη βούληση να αντιμετωπίσουν τα διάφορα φαινόμενα. Ξέρετε ότι υπάρχουν οι κεντρικοί </w:t>
      </w:r>
      <w:proofErr w:type="spellStart"/>
      <w:r>
        <w:rPr>
          <w:rFonts w:eastAsia="Times New Roman" w:cs="Times New Roman"/>
          <w:szCs w:val="24"/>
        </w:rPr>
        <w:t>πάροχοι</w:t>
      </w:r>
      <w:proofErr w:type="spellEnd"/>
      <w:r>
        <w:rPr>
          <w:rFonts w:eastAsia="Times New Roman" w:cs="Times New Roman"/>
          <w:szCs w:val="24"/>
        </w:rPr>
        <w:t xml:space="preserve"> του </w:t>
      </w:r>
      <w:r>
        <w:rPr>
          <w:rFonts w:eastAsia="Times New Roman" w:cs="Times New Roman"/>
          <w:szCs w:val="24"/>
          <w:lang w:val="en-US"/>
        </w:rPr>
        <w:t>Google</w:t>
      </w:r>
      <w:r>
        <w:rPr>
          <w:rFonts w:eastAsia="Times New Roman" w:cs="Times New Roman"/>
          <w:szCs w:val="24"/>
        </w:rPr>
        <w:t xml:space="preserve"> στην Αμερική,</w:t>
      </w:r>
      <w:r>
        <w:rPr>
          <w:rFonts w:eastAsia="Times New Roman" w:cs="Times New Roman"/>
          <w:szCs w:val="24"/>
        </w:rPr>
        <w:t xml:space="preserve"> στον οποίον πρέπει να απευθυνθεί κάποιος για να δώσει στοιχεία για να διωχθούν από εκεί και πέρα, εκτός από δύο περιπτώσεις, την περίπτωση της παιδικής πορνογραφίας και την περίπτωση των τυχερών παιγνίων, όπου υπάρχει μεγαλύτερη ευελιξία. Είναι μεγάλο το </w:t>
      </w:r>
      <w:r>
        <w:rPr>
          <w:rFonts w:eastAsia="Times New Roman" w:cs="Times New Roman"/>
          <w:szCs w:val="24"/>
        </w:rPr>
        <w:t xml:space="preserve">πρόβλημα. </w:t>
      </w:r>
    </w:p>
    <w:p w14:paraId="3A69AA4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η οποία δεν αφέθηκε έτσι, έγινε έρευνα, προανάκριση από την </w:t>
      </w:r>
      <w:r>
        <w:rPr>
          <w:rFonts w:eastAsia="Times New Roman" w:cs="Times New Roman"/>
          <w:szCs w:val="24"/>
        </w:rPr>
        <w:t xml:space="preserve">Ελληνική Αστυνομία </w:t>
      </w:r>
      <w:r>
        <w:rPr>
          <w:rFonts w:eastAsia="Times New Roman" w:cs="Times New Roman"/>
          <w:szCs w:val="24"/>
        </w:rPr>
        <w:t>και ήδη</w:t>
      </w:r>
      <w:r>
        <w:rPr>
          <w:rFonts w:eastAsia="Times New Roman" w:cs="Times New Roman"/>
          <w:szCs w:val="24"/>
        </w:rPr>
        <w:t>,</w:t>
      </w:r>
      <w:r>
        <w:rPr>
          <w:rFonts w:eastAsia="Times New Roman" w:cs="Times New Roman"/>
          <w:szCs w:val="24"/>
        </w:rPr>
        <w:t xml:space="preserve"> έχει υποβληθεί στην αρμόδια εισαγγελική αρχή. Όπως καταλαβαίνετε, λοιπόν, δεν μπορούμε να έχουμε ούτε πληροφόρηση, αλλά ούτε και να αναφερθούμε σ’ αυτά. </w:t>
      </w:r>
    </w:p>
    <w:p w14:paraId="3A69AA4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Το ζήτημα, βέβαια, της παρακολούθησης, της πρόληψης των διαφόρων ομάδων, που δρουν στην συγκεκριμένη περιοχή και έχουν ακραίες αντιλήψεις είναι ένα ζήτημα, το οποίο απασχολεί τις αρχές. </w:t>
      </w:r>
      <w:r>
        <w:rPr>
          <w:rFonts w:eastAsia="Times New Roman" w:cs="Times New Roman"/>
          <w:szCs w:val="24"/>
        </w:rPr>
        <w:t>Ε</w:t>
      </w:r>
      <w:r>
        <w:rPr>
          <w:rFonts w:eastAsia="Times New Roman" w:cs="Times New Roman"/>
          <w:szCs w:val="24"/>
        </w:rPr>
        <w:t>φόσον υπάρχει παράβαση νόμου, φυσικά ασχολούνται οι αστυνομικές αρχές</w:t>
      </w:r>
      <w:r>
        <w:rPr>
          <w:rFonts w:eastAsia="Times New Roman" w:cs="Times New Roman"/>
          <w:szCs w:val="24"/>
        </w:rPr>
        <w:t xml:space="preserve"> και θα ασχολούνται, ειδικά σε αυτή την περιοχή, μια περιοχή, η οποία έχει στοιχεία, τα οποία πρέπει </w:t>
      </w:r>
      <w:r>
        <w:rPr>
          <w:rFonts w:eastAsia="Times New Roman" w:cs="Times New Roman"/>
          <w:szCs w:val="24"/>
        </w:rPr>
        <w:lastRenderedPageBreak/>
        <w:t xml:space="preserve">να μας ανησυχούν και μας ανησυχούν. Έγινε αναφορά και στην προηγούμενη ερώτηση, γιατί είναι συνδυασμός πολλών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Θα συνεχίσουμε να α</w:t>
      </w:r>
      <w:r>
        <w:rPr>
          <w:rFonts w:eastAsia="Times New Roman" w:cs="Times New Roman"/>
          <w:szCs w:val="24"/>
        </w:rPr>
        <w:t>σχολούμαστε με αυτά τα θέματα. Όμως, υπάρχουν δυσκολίες και λόγω του Διεθνούς Δικαίου, αλλά και λόγω της ιδιομορφίας και των δυσκολιών της τεχνολογίας.</w:t>
      </w:r>
    </w:p>
    <w:p w14:paraId="3A69AA42"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3A69AA4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Καραγιαννίδη, έχετε τον λόγο για τη δευτ</w:t>
      </w:r>
      <w:r>
        <w:rPr>
          <w:rFonts w:eastAsia="Times New Roman" w:cs="Times New Roman"/>
          <w:szCs w:val="24"/>
        </w:rPr>
        <w:t>ερολογία σας.</w:t>
      </w:r>
    </w:p>
    <w:p w14:paraId="3A69AA44"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Κύριε Υπουργέ, κατανοώ τα προβλήματα και έχετε δίκιο και υπάρχει βάση σε αυτά στα οποία αναφερθήκατε. Όμως, θέλω να πω το εξής: Δεν ήσασταν τον Φεβρουάριο του 2015 Υπουργός Δημόσιας Τάξης, αλλά η ερώτηση απευθυνόταν στο</w:t>
      </w:r>
      <w:r>
        <w:rPr>
          <w:rFonts w:eastAsia="Times New Roman" w:cs="Times New Roman"/>
          <w:szCs w:val="24"/>
        </w:rPr>
        <w:t>ν τότε Υπουργό Δημόσιας Τάξης και στο Υπουργείο Δικαιοσύνης. Οι απαντήσεις, που μου δόθηκαν τότε στη γραπτή ερώτησή μου, ήταν αυτό που μου είπατε, ότι δεν μπορούμε να βρούμε στοιχεία, ο έλεγχος του διαδικτύου είναι δύσκολος και κάνουμε ό,τι μπορούμε για να</w:t>
      </w:r>
      <w:r>
        <w:rPr>
          <w:rFonts w:eastAsia="Times New Roman" w:cs="Times New Roman"/>
          <w:szCs w:val="24"/>
        </w:rPr>
        <w:t xml:space="preserve"> προχωρήσει η υπόθεση. </w:t>
      </w:r>
    </w:p>
    <w:p w14:paraId="3A69AA4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Υπάρχει συνέντευξη αυτών των κυρίων στις 27</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και συνέντευξη το 2016: Στην </w:t>
      </w:r>
      <w:r>
        <w:rPr>
          <w:rFonts w:eastAsia="Times New Roman" w:cs="Times New Roman"/>
          <w:szCs w:val="24"/>
        </w:rPr>
        <w:t>εφημερίδα «</w:t>
      </w:r>
      <w:r>
        <w:rPr>
          <w:rFonts w:eastAsia="Times New Roman" w:cs="Times New Roman"/>
          <w:szCs w:val="24"/>
        </w:rPr>
        <w:t>ΕΛΕΥΘΕΡΟΣ ΤΥΠΟΣ</w:t>
      </w:r>
      <w:r>
        <w:rPr>
          <w:rFonts w:eastAsia="Times New Roman" w:cs="Times New Roman"/>
          <w:szCs w:val="24"/>
        </w:rPr>
        <w:t>»</w:t>
      </w:r>
      <w:r>
        <w:rPr>
          <w:rFonts w:eastAsia="Times New Roman" w:cs="Times New Roman"/>
          <w:szCs w:val="24"/>
        </w:rPr>
        <w:t xml:space="preserve"> είναι ένας κύριος, που κάθεται αναπαυτικά στην πολυθρόνα του και εκπροσωπεί τους Αυτόνομους, </w:t>
      </w:r>
      <w:proofErr w:type="spellStart"/>
      <w:r>
        <w:rPr>
          <w:rFonts w:eastAsia="Times New Roman" w:cs="Times New Roman"/>
          <w:szCs w:val="24"/>
        </w:rPr>
        <w:t>Αυτοδιαχειριζόμενους</w:t>
      </w:r>
      <w:proofErr w:type="spellEnd"/>
      <w:r>
        <w:rPr>
          <w:rFonts w:eastAsia="Times New Roman" w:cs="Times New Roman"/>
          <w:szCs w:val="24"/>
        </w:rPr>
        <w:t xml:space="preserve"> Μαιάνδρους</w:t>
      </w:r>
      <w:r>
        <w:rPr>
          <w:rFonts w:eastAsia="Times New Roman" w:cs="Times New Roman"/>
          <w:szCs w:val="24"/>
        </w:rPr>
        <w:t xml:space="preserve"> Εθνικιστές. Ο κύριος αυτός δεν έχει συλληφθεί. Ο κύριος αυτός κυκλοφορεί ελεύθερος και δίνει συνέντευξη στον </w:t>
      </w:r>
      <w:r>
        <w:rPr>
          <w:rFonts w:eastAsia="Times New Roman" w:cs="Times New Roman"/>
          <w:szCs w:val="24"/>
        </w:rPr>
        <w:t>«</w:t>
      </w:r>
      <w:r>
        <w:rPr>
          <w:rFonts w:eastAsia="Times New Roman" w:cs="Times New Roman"/>
          <w:szCs w:val="24"/>
        </w:rPr>
        <w:t>ΕΛΕΥΘΕΡΟ ΤΥΠΟ</w:t>
      </w:r>
      <w:r>
        <w:rPr>
          <w:rFonts w:eastAsia="Times New Roman" w:cs="Times New Roman"/>
          <w:szCs w:val="24"/>
        </w:rPr>
        <w:t>»</w:t>
      </w:r>
      <w:r>
        <w:rPr>
          <w:rFonts w:eastAsia="Times New Roman" w:cs="Times New Roman"/>
          <w:szCs w:val="24"/>
        </w:rPr>
        <w:t xml:space="preserve"> τις ημέρες των επεισοδίων. </w:t>
      </w:r>
    </w:p>
    <w:p w14:paraId="3A69AA4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Ξέρετε τι λέει; Να σας πω. «Οι Ανένταχτοι Μαίανδροι Εθνικιστές επιχειρούμε ως στρατιωτικό σώμα. Βρισκό</w:t>
      </w:r>
      <w:r>
        <w:rPr>
          <w:rFonts w:eastAsia="Times New Roman" w:cs="Times New Roman"/>
          <w:szCs w:val="24"/>
        </w:rPr>
        <w:t xml:space="preserve">μαστε σε αδιάκοπο πόλεμο με τη </w:t>
      </w:r>
      <w:r>
        <w:rPr>
          <w:rFonts w:eastAsia="Times New Roman" w:cs="Times New Roman"/>
          <w:szCs w:val="24"/>
        </w:rPr>
        <w:t xml:space="preserve">δημοκρατία </w:t>
      </w:r>
      <w:r>
        <w:rPr>
          <w:rFonts w:eastAsia="Times New Roman" w:cs="Times New Roman"/>
          <w:szCs w:val="24"/>
        </w:rPr>
        <w:t>και όσους την αποτελούν». Οι κύριοι αυτοί έχουν γυρίσει βίντεο στο «</w:t>
      </w:r>
      <w:r>
        <w:rPr>
          <w:rFonts w:eastAsia="Times New Roman" w:cs="Times New Roman"/>
          <w:szCs w:val="24"/>
          <w:lang w:val="en-US"/>
        </w:rPr>
        <w:t>Y</w:t>
      </w:r>
      <w:r>
        <w:rPr>
          <w:rFonts w:eastAsia="Times New Roman" w:cs="Times New Roman"/>
          <w:szCs w:val="24"/>
          <w:lang w:val="en-US"/>
        </w:rPr>
        <w:t>ou</w:t>
      </w:r>
      <w:r>
        <w:rPr>
          <w:rFonts w:eastAsia="Times New Roman" w:cs="Times New Roman"/>
          <w:szCs w:val="24"/>
          <w:lang w:val="en-US"/>
        </w:rPr>
        <w:t>T</w:t>
      </w:r>
      <w:r>
        <w:rPr>
          <w:rFonts w:eastAsia="Times New Roman" w:cs="Times New Roman"/>
          <w:szCs w:val="24"/>
          <w:lang w:val="en-US"/>
        </w:rPr>
        <w:t>ube</w:t>
      </w:r>
      <w:r>
        <w:rPr>
          <w:rFonts w:eastAsia="Times New Roman" w:cs="Times New Roman"/>
          <w:szCs w:val="24"/>
        </w:rPr>
        <w:t>» και τα έχουν αναρτήσει και έχουν παραβεί όλο τον Ποινικό Κώδικα. Θα συλληφθεί; Δεν έχει γίνει κάτι γι’ αυτό. Μπορεί ο κύριος αυτός, που δ</w:t>
      </w:r>
      <w:r>
        <w:rPr>
          <w:rFonts w:eastAsia="Times New Roman" w:cs="Times New Roman"/>
          <w:szCs w:val="24"/>
        </w:rPr>
        <w:t>εν έχει νόμιμη οργάνωση, που κυκλοφορούν με όπλα στους δρόμους, ρίχνουν μολότοφ, έχουν κάψει τέσσερα αντιφασιστικά στέκια στο Ίλιον, στον Κορυδαλλό, στο Περιστέρι να δίνει συνεντεύξεις στην εφημερίδα και να μην γίνεται κάτι; Την τεχνολογία την καταλαβαίνω.</w:t>
      </w:r>
      <w:r>
        <w:rPr>
          <w:rFonts w:eastAsia="Times New Roman" w:cs="Times New Roman"/>
          <w:szCs w:val="24"/>
        </w:rPr>
        <w:t xml:space="preserve"> Έχετε δίκιο. Δεν μπορούμε να το ελέγξουμε. Στον βαθμό που μπορούμε να το ελέγξουμε, θα το δούμε. Όμως, εδώ πέρα έχουν αρχίσει να δίνουν συνεντεύξεις σε εφημερίδες και να </w:t>
      </w:r>
      <w:r>
        <w:rPr>
          <w:rFonts w:eastAsia="Times New Roman" w:cs="Times New Roman"/>
          <w:szCs w:val="24"/>
        </w:rPr>
        <w:lastRenderedPageBreak/>
        <w:t xml:space="preserve">διαφημίζουν τη ναζιστική τους σταδιοδρομία και τη ναζιστική τους στρατηγική. </w:t>
      </w:r>
    </w:p>
    <w:p w14:paraId="3A69AA4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Αυτό πο</w:t>
      </w:r>
      <w:r>
        <w:rPr>
          <w:rFonts w:eastAsia="Times New Roman" w:cs="Times New Roman"/>
          <w:szCs w:val="24"/>
        </w:rPr>
        <w:t>υ ζητάμε είναι να συλληφθούν τώρα.</w:t>
      </w:r>
    </w:p>
    <w:p w14:paraId="3A69AA48"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3A69AA4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Τόσκα</w:t>
      </w:r>
      <w:proofErr w:type="spellEnd"/>
      <w:r>
        <w:rPr>
          <w:rFonts w:eastAsia="Times New Roman" w:cs="Times New Roman"/>
          <w:szCs w:val="24"/>
        </w:rPr>
        <w:t>, έχετε τον λόγο.</w:t>
      </w:r>
    </w:p>
    <w:p w14:paraId="3A69AA4A"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Κύριε Καραγιαννίδη, σας είπα ότι συμμερίζομαι την ανησυχία σας, πλην όμως</w:t>
      </w:r>
      <w:r>
        <w:rPr>
          <w:rFonts w:eastAsia="Times New Roman" w:cs="Times New Roman"/>
          <w:szCs w:val="24"/>
        </w:rPr>
        <w:t xml:space="preserve">, ο νόμος έχει συγκεκριμένους κανόνες. Η υπόθεση, η προανάκριση έχει υποβληθεί στην αρμόδια εισαγγελική αρχή και περιμένουμε από τη </w:t>
      </w:r>
      <w:r>
        <w:rPr>
          <w:rFonts w:eastAsia="Times New Roman" w:cs="Times New Roman"/>
          <w:szCs w:val="24"/>
        </w:rPr>
        <w:t xml:space="preserve">δικαιοσύνη </w:t>
      </w:r>
      <w:r>
        <w:rPr>
          <w:rFonts w:eastAsia="Times New Roman" w:cs="Times New Roman"/>
          <w:szCs w:val="24"/>
        </w:rPr>
        <w:t>να πάρει τις αποφάσεις της.</w:t>
      </w:r>
    </w:p>
    <w:p w14:paraId="3A69AA4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A69AA4C"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3A69AA4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Ακολουθεί η </w:t>
      </w:r>
      <w:r>
        <w:rPr>
          <w:rFonts w:eastAsia="Times New Roman" w:cs="Times New Roman"/>
          <w:szCs w:val="24"/>
        </w:rPr>
        <w:t xml:space="preserve">δέκατη ένατη με αριθμό 1175/4-7-2017 επίκαιρη ερώτηση δεύτερου κύκλου 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με θέμα «Η μειωμένη χρηματοδότηση </w:t>
      </w:r>
      <w:r>
        <w:rPr>
          <w:rFonts w:eastAsia="Times New Roman" w:cs="Times New Roman"/>
          <w:szCs w:val="24"/>
        </w:rPr>
        <w:lastRenderedPageBreak/>
        <w:t>του Πυροσβεστικού Σώματος δημιουργεί μεγάλα π</w:t>
      </w:r>
      <w:r>
        <w:rPr>
          <w:rFonts w:eastAsia="Times New Roman" w:cs="Times New Roman"/>
          <w:szCs w:val="24"/>
        </w:rPr>
        <w:t>ροβλήματα στο έργο των πυροσβεστών και στην πυρόσβεση».</w:t>
      </w:r>
    </w:p>
    <w:p w14:paraId="3A69AA4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δυο λεπτά.</w:t>
      </w:r>
    </w:p>
    <w:p w14:paraId="3A69AA4F"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3A69AA5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Βέβαια, η ερώτηση αυτή έγινε από τις 4 Ιουλίου, όταν ήμασταν στην καρδιά της αντιπυρικής περιόδου. Από τότε μέχ</w:t>
      </w:r>
      <w:r>
        <w:rPr>
          <w:rFonts w:eastAsia="Times New Roman" w:cs="Times New Roman"/>
          <w:szCs w:val="24"/>
        </w:rPr>
        <w:t xml:space="preserve">ρι τώρα, έχουν υπάρξει πολλές, αν θέλετε, εξελίξεις, που επιβεβαίωσαν, κύριε Υπουργέ, όλα αυτά που γράφουμε στην ερώτησή μας για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w:t>
      </w:r>
      <w:proofErr w:type="spellStart"/>
      <w:r>
        <w:rPr>
          <w:rFonts w:eastAsia="Times New Roman" w:cs="Times New Roman"/>
          <w:szCs w:val="24"/>
        </w:rPr>
        <w:t>υποστελέχωση</w:t>
      </w:r>
      <w:proofErr w:type="spellEnd"/>
      <w:r>
        <w:rPr>
          <w:rFonts w:eastAsia="Times New Roman" w:cs="Times New Roman"/>
          <w:szCs w:val="24"/>
        </w:rPr>
        <w:t xml:space="preserve"> της Πυροσβεστικής, τη μεγάλη έλλειψη σε μόνιμο προσωπικό, που διευρύνθηκε λόγω των μετατ</w:t>
      </w:r>
      <w:r>
        <w:rPr>
          <w:rFonts w:eastAsia="Times New Roman" w:cs="Times New Roman"/>
          <w:szCs w:val="24"/>
        </w:rPr>
        <w:t xml:space="preserve">άξεων επτακοσίων και πλέον πυροσβεστών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και στους οδικούς άξονες, τις μεγάλες ελλείψεις σε μηχανολογικό και υλικοτεχνικό εξοπλισμό, στα </w:t>
      </w:r>
      <w:proofErr w:type="spellStart"/>
      <w:r>
        <w:rPr>
          <w:rFonts w:eastAsia="Times New Roman" w:cs="Times New Roman"/>
          <w:szCs w:val="24"/>
        </w:rPr>
        <w:t>ακινητοποιημένα</w:t>
      </w:r>
      <w:proofErr w:type="spellEnd"/>
      <w:r>
        <w:rPr>
          <w:rFonts w:eastAsia="Times New Roman" w:cs="Times New Roman"/>
          <w:szCs w:val="24"/>
        </w:rPr>
        <w:t xml:space="preserve"> πυροσβεστικά οχήματα και τα μηχανήματα λόγω μη συντήρησης και επισκευής και, βέβαια, τη μεγάλη έλλειψη, όπως είπαμε, στα κονδύλια του Σώματος γ</w:t>
      </w:r>
      <w:r>
        <w:rPr>
          <w:rFonts w:eastAsia="Times New Roman" w:cs="Times New Roman"/>
          <w:szCs w:val="24"/>
        </w:rPr>
        <w:t xml:space="preserve">ια την </w:t>
      </w:r>
      <w:proofErr w:type="spellStart"/>
      <w:r>
        <w:rPr>
          <w:rFonts w:eastAsia="Times New Roman" w:cs="Times New Roman"/>
          <w:szCs w:val="24"/>
        </w:rPr>
        <w:t>πυροπρόληψη</w:t>
      </w:r>
      <w:proofErr w:type="spellEnd"/>
      <w:r>
        <w:rPr>
          <w:rFonts w:eastAsia="Times New Roman" w:cs="Times New Roman"/>
          <w:szCs w:val="24"/>
        </w:rPr>
        <w:t xml:space="preserve"> και πυροπροστασία.</w:t>
      </w:r>
    </w:p>
    <w:p w14:paraId="3A69AA5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Αυτά τα ερωτήματα, που είχαμε καταθέσει τότε, κύριε Υπουργέ, θα θέλαμε έστω εκ των υστέρων να μας τα απαντήσετε </w:t>
      </w:r>
      <w:r>
        <w:rPr>
          <w:rFonts w:eastAsia="Times New Roman" w:cs="Times New Roman"/>
          <w:szCs w:val="24"/>
        </w:rPr>
        <w:lastRenderedPageBreak/>
        <w:t>μιας και τελειώνει σχεδόν η αντιπυρική περίοδος και έχετε και εσείς έναν απολογισμό της μέχρι τώρα μεγάλης</w:t>
      </w:r>
      <w:r>
        <w:rPr>
          <w:rFonts w:eastAsia="Times New Roman" w:cs="Times New Roman"/>
          <w:szCs w:val="24"/>
        </w:rPr>
        <w:t xml:space="preserve"> καταστροφής στο φυσικό περιβάλλον και στην περιουσία των ίδιων των κατοίκων σε όλες τις περιοχές της Ελλάδας. </w:t>
      </w:r>
    </w:p>
    <w:p w14:paraId="3A69AA5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Όμως, έχουμε και έναν άλλο απολογισμό, δυστυχώς έναν νεκρό, τον νεαρό </w:t>
      </w:r>
      <w:proofErr w:type="spellStart"/>
      <w:r>
        <w:rPr>
          <w:rFonts w:eastAsia="Times New Roman" w:cs="Times New Roman"/>
          <w:szCs w:val="24"/>
        </w:rPr>
        <w:t>Μουζακίτη</w:t>
      </w:r>
      <w:proofErr w:type="spellEnd"/>
      <w:r>
        <w:rPr>
          <w:rFonts w:eastAsia="Times New Roman" w:cs="Times New Roman"/>
          <w:szCs w:val="24"/>
        </w:rPr>
        <w:t xml:space="preserve"> στο Ζευγολατιό, αλλά και αρκετούς τραυματίες, στους οποίους ευχό</w:t>
      </w:r>
      <w:r>
        <w:rPr>
          <w:rFonts w:eastAsia="Times New Roman" w:cs="Times New Roman"/>
          <w:szCs w:val="24"/>
        </w:rPr>
        <w:t xml:space="preserve">μαστε γρήγορη ανάρρωση. </w:t>
      </w:r>
    </w:p>
    <w:p w14:paraId="3A69AA5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Θέλουμε να μας πείτε, λοιπόν, σε σχέση με αυτά τα ερωτήματα τα οποία έχουμε θέσει στην ερώτησή μας, εάν πράγματι η Κυβέρνηση προτίθεται να αλλάξει αυτή την κατάσταση στο Πυροσβεστικό Σώμα και να πάρει μέτρα για την αύξηση των κονδυ</w:t>
      </w:r>
      <w:r>
        <w:rPr>
          <w:rFonts w:eastAsia="Times New Roman" w:cs="Times New Roman"/>
          <w:szCs w:val="24"/>
        </w:rPr>
        <w:t>λίων και βέβαια για την πρόσληψη στην Πυροσβεστική, για τη μονιμοποίηση των εργαζομένων πενταετούς θητείας και συμβασιούχων.</w:t>
      </w:r>
    </w:p>
    <w:p w14:paraId="3A69AA54" w14:textId="77777777" w:rsidR="00897BE7" w:rsidRDefault="00B658DA">
      <w:pPr>
        <w:spacing w:after="0"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Ευχαριστώ, κύριε συνάδελφε.</w:t>
      </w:r>
    </w:p>
    <w:p w14:paraId="3A69AA55" w14:textId="77777777" w:rsidR="00897BE7" w:rsidRDefault="00B658DA">
      <w:pPr>
        <w:spacing w:after="0" w:line="600" w:lineRule="auto"/>
        <w:ind w:firstLine="720"/>
        <w:jc w:val="both"/>
        <w:rPr>
          <w:rFonts w:eastAsia="Times New Roman"/>
          <w:bCs/>
          <w:szCs w:val="24"/>
        </w:rPr>
      </w:pPr>
      <w:r>
        <w:rPr>
          <w:rFonts w:eastAsia="Times New Roman"/>
          <w:bCs/>
          <w:szCs w:val="24"/>
        </w:rPr>
        <w:t>Κύριε Υπουργέ, έχετε τον λόγο.</w:t>
      </w:r>
    </w:p>
    <w:p w14:paraId="3A69AA56" w14:textId="77777777" w:rsidR="00897BE7" w:rsidRDefault="00B658DA">
      <w:pPr>
        <w:spacing w:after="0" w:line="600" w:lineRule="auto"/>
        <w:ind w:firstLine="720"/>
        <w:jc w:val="both"/>
        <w:rPr>
          <w:rFonts w:eastAsia="Times New Roman"/>
          <w:bCs/>
          <w:szCs w:val="24"/>
        </w:rPr>
      </w:pPr>
      <w:r>
        <w:rPr>
          <w:rFonts w:eastAsia="Times New Roman"/>
          <w:b/>
          <w:bCs/>
          <w:szCs w:val="24"/>
        </w:rPr>
        <w:t>ΝΙΚΟΛΑΟΣ ΤΟΣΚΑΣ (Αναπληρωτής Υπουργός Εσ</w:t>
      </w:r>
      <w:r>
        <w:rPr>
          <w:rFonts w:eastAsia="Times New Roman"/>
          <w:b/>
          <w:bCs/>
          <w:szCs w:val="24"/>
        </w:rPr>
        <w:t>ωτερικών):</w:t>
      </w:r>
      <w:r>
        <w:rPr>
          <w:rFonts w:eastAsia="Times New Roman"/>
          <w:bCs/>
          <w:szCs w:val="24"/>
        </w:rPr>
        <w:t xml:space="preserve"> Ευχαριστώ, κύριε Πρόεδρε και κύριε </w:t>
      </w:r>
      <w:proofErr w:type="spellStart"/>
      <w:r>
        <w:rPr>
          <w:rFonts w:eastAsia="Times New Roman"/>
          <w:bCs/>
          <w:szCs w:val="24"/>
        </w:rPr>
        <w:t>Κατσώτη</w:t>
      </w:r>
      <w:proofErr w:type="spellEnd"/>
      <w:r>
        <w:rPr>
          <w:rFonts w:eastAsia="Times New Roman"/>
          <w:bCs/>
          <w:szCs w:val="24"/>
        </w:rPr>
        <w:t>.</w:t>
      </w:r>
    </w:p>
    <w:p w14:paraId="3A69AA57" w14:textId="77777777" w:rsidR="00897BE7" w:rsidRDefault="00B658DA">
      <w:pPr>
        <w:spacing w:after="0" w:line="600" w:lineRule="auto"/>
        <w:ind w:firstLine="720"/>
        <w:jc w:val="both"/>
        <w:rPr>
          <w:rFonts w:eastAsia="Times New Roman"/>
          <w:bCs/>
          <w:szCs w:val="24"/>
        </w:rPr>
      </w:pPr>
      <w:r>
        <w:rPr>
          <w:rFonts w:eastAsia="Times New Roman"/>
          <w:bCs/>
          <w:szCs w:val="24"/>
        </w:rPr>
        <w:lastRenderedPageBreak/>
        <w:t>Θα αρχίσω με τους προϋπολογισμούς, αναφέροντας ότι πράγματι το 2009 ο προϋπολογισμός του Πυροσβεστικού Σώματος έφτανε τα 371 εκατομμύρια για τις αποδοχές και τις συντάξεις και τα 81 εκατομμύρια για τις</w:t>
      </w:r>
      <w:r>
        <w:rPr>
          <w:rFonts w:eastAsia="Times New Roman"/>
          <w:bCs/>
          <w:szCs w:val="24"/>
        </w:rPr>
        <w:t xml:space="preserve"> καταναλωτικές και σύνθετες δαπάνες. Σήμερα φτάνει στα 301 εκατομμύρια για αποδοχές και συντάξεις και στα 53 εκατομμύρια για καταναλωτικές και σύνθετες δαπάνες.</w:t>
      </w:r>
    </w:p>
    <w:p w14:paraId="3A69AA58" w14:textId="77777777" w:rsidR="00897BE7" w:rsidRDefault="00B658DA">
      <w:pPr>
        <w:spacing w:after="0" w:line="600" w:lineRule="auto"/>
        <w:ind w:firstLine="720"/>
        <w:jc w:val="both"/>
        <w:rPr>
          <w:rFonts w:eastAsia="Times New Roman"/>
          <w:bCs/>
          <w:szCs w:val="24"/>
        </w:rPr>
      </w:pPr>
      <w:r>
        <w:rPr>
          <w:rFonts w:eastAsia="Times New Roman"/>
          <w:bCs/>
          <w:szCs w:val="24"/>
        </w:rPr>
        <w:t>Από εκεί και πέρα, θα πάω στην αποτελεσματικότητα. Μπορούμε να συγκρίνουμε διαχρονικά. Δεν βιάζ</w:t>
      </w:r>
      <w:r>
        <w:rPr>
          <w:rFonts w:eastAsia="Times New Roman"/>
          <w:bCs/>
          <w:szCs w:val="24"/>
        </w:rPr>
        <w:t>ομαι να το κάνω και γι’ αυτό με βλέπετε επιφυλακτικό, γιατί περιμένω να αναφερθώ στα όποια αποτελέσματα υπάρξουν, στις όποιες καμένες εκτάσεις, όταν τελειώσει η αντιπυρική περίοδος. Και πρέπει να πω ότι παρ</w:t>
      </w:r>
      <w:r>
        <w:rPr>
          <w:rFonts w:eastAsia="Times New Roman"/>
          <w:bCs/>
          <w:szCs w:val="24"/>
        </w:rPr>
        <w:t xml:space="preserve">’ </w:t>
      </w:r>
      <w:r>
        <w:rPr>
          <w:rFonts w:eastAsia="Times New Roman"/>
          <w:bCs/>
          <w:szCs w:val="24"/>
        </w:rPr>
        <w:t>ότι τελειώνει το καλοκαίρι, η αντιπυρική περίοδο</w:t>
      </w:r>
      <w:r>
        <w:rPr>
          <w:rFonts w:eastAsia="Times New Roman"/>
          <w:bCs/>
          <w:szCs w:val="24"/>
        </w:rPr>
        <w:t>ς τελειώνει στο τέλος Σεπτεμβρίου. Τότε, λοιπόν, θα μπορώ να αναφερθώ στην αποτελεσματικότητα τότε και τώρα, στον χρόνο αντίδρασης του Πυροσβεστικού Σώματος τότε και τώρα και σε όλα αυτά τα οποία με πολύ έντεχνο τρόπο –και νομίζω ότι δεν πρέπει να παρασυρό</w:t>
      </w:r>
      <w:r>
        <w:rPr>
          <w:rFonts w:eastAsia="Times New Roman"/>
          <w:bCs/>
          <w:szCs w:val="24"/>
        </w:rPr>
        <w:t>μαστε- έχουν αναφερθεί από συγκεκριμένα κανάλια ή από ένα συγκεκριμένο κανάλι με ιδιαίτερη έμφαση.</w:t>
      </w:r>
    </w:p>
    <w:p w14:paraId="3A69AA59" w14:textId="77777777" w:rsidR="00897BE7" w:rsidRDefault="00B658DA">
      <w:pPr>
        <w:spacing w:after="0" w:line="600" w:lineRule="auto"/>
        <w:ind w:firstLine="720"/>
        <w:jc w:val="both"/>
        <w:rPr>
          <w:rFonts w:eastAsia="Times New Roman"/>
          <w:bCs/>
          <w:szCs w:val="24"/>
        </w:rPr>
      </w:pPr>
      <w:r>
        <w:rPr>
          <w:rFonts w:eastAsia="Times New Roman"/>
          <w:bCs/>
          <w:szCs w:val="24"/>
        </w:rPr>
        <w:lastRenderedPageBreak/>
        <w:t>Ποια είναι η πραγματικότητα; Όπως έχω ξαναπεί, το Πυροσβεστικό Σώμα ίσως αποτελεί τον πιο στρεβλό μηχανισμό του ελληνικού δημοσίου. Χρησιμοποιήθηκε για χρόνι</w:t>
      </w:r>
      <w:r>
        <w:rPr>
          <w:rFonts w:eastAsia="Times New Roman"/>
          <w:bCs/>
          <w:szCs w:val="24"/>
        </w:rPr>
        <w:t>α περισσότερο σαν κομματικός μηχανισμός, παρά σαν κομμάτι του κρατικού μηχανισμού, που θα έπρεπε να είχε την αποτελεσματικότητα, την εκπαίδευση, τον εξοπλισμό που έχουν σύγχρονα πυροσβεστικά σώματα.</w:t>
      </w:r>
    </w:p>
    <w:p w14:paraId="3A69AA5A" w14:textId="77777777" w:rsidR="00897BE7" w:rsidRDefault="00B658DA">
      <w:pPr>
        <w:spacing w:after="0" w:line="600" w:lineRule="auto"/>
        <w:ind w:firstLine="720"/>
        <w:jc w:val="both"/>
        <w:rPr>
          <w:rFonts w:eastAsia="Times New Roman"/>
          <w:bCs/>
          <w:szCs w:val="24"/>
        </w:rPr>
      </w:pPr>
      <w:r>
        <w:rPr>
          <w:rFonts w:eastAsia="Times New Roman"/>
          <w:bCs/>
          <w:szCs w:val="24"/>
        </w:rPr>
        <w:t>Να σας θυμίσω ότι τα αεροσκάφη ανήκουν στο Υπουργείο Άμυν</w:t>
      </w:r>
      <w:r>
        <w:rPr>
          <w:rFonts w:eastAsia="Times New Roman"/>
          <w:bCs/>
          <w:szCs w:val="24"/>
        </w:rPr>
        <w:t xml:space="preserve">ας, αλλά επιχειρησιακά χρησιμοποιούνται από το Υπουργείο Προστασίας του Πολίτη. Τα περισσότερα πυροσβεστικά αεροσκάφη είναι της δεκαετίας του </w:t>
      </w:r>
      <w:r>
        <w:rPr>
          <w:rFonts w:eastAsia="Times New Roman"/>
          <w:bCs/>
          <w:szCs w:val="24"/>
        </w:rPr>
        <w:t xml:space="preserve">΄70 </w:t>
      </w:r>
      <w:r>
        <w:rPr>
          <w:rFonts w:eastAsia="Times New Roman"/>
          <w:bCs/>
          <w:szCs w:val="24"/>
        </w:rPr>
        <w:t>και τα «καινούργια» είναι της περιόδου 2000-2001.</w:t>
      </w:r>
    </w:p>
    <w:p w14:paraId="3A69AA5B" w14:textId="77777777" w:rsidR="00897BE7" w:rsidRDefault="00B658DA">
      <w:pPr>
        <w:spacing w:after="0" w:line="600" w:lineRule="auto"/>
        <w:ind w:firstLine="720"/>
        <w:jc w:val="both"/>
        <w:rPr>
          <w:rFonts w:eastAsia="Times New Roman"/>
          <w:bCs/>
          <w:szCs w:val="24"/>
        </w:rPr>
      </w:pPr>
      <w:r>
        <w:rPr>
          <w:rFonts w:eastAsia="Times New Roman"/>
          <w:bCs/>
          <w:szCs w:val="24"/>
        </w:rPr>
        <w:t>Να σας υπενθυμίσω, επίσης, ότι σοβαρή εκπαίδευση δεν είχε γί</w:t>
      </w:r>
      <w:r>
        <w:rPr>
          <w:rFonts w:eastAsia="Times New Roman"/>
          <w:bCs/>
          <w:szCs w:val="24"/>
        </w:rPr>
        <w:t>νει. Η Σχολή Υπαξιωματικών του Πυροσβεστικού Σώματος -για να συνεννοούμαστε- ξεκίνησε φέτος στην Πτολεμαΐδα, μετά από χίλια βάσανα και χίλιες προσπάθειες συνδικαλιστών και άλλων που ήθελαν η Σχολή να είναι εδώ στην Αθήνα για να βολεύονται και όχι σε ένα πε</w:t>
      </w:r>
      <w:r>
        <w:rPr>
          <w:rFonts w:eastAsia="Times New Roman"/>
          <w:bCs/>
          <w:szCs w:val="24"/>
        </w:rPr>
        <w:t xml:space="preserve">ριβάλλον που έχει βιομηχανικές εγκαταστάσεις ή και άλλες εγκαταστάσεις που μπορεί να διευκολύνουν την εκπαίδευση. Έγινε, λοιπόν, μια σύγχρονη </w:t>
      </w:r>
      <w:r>
        <w:rPr>
          <w:rFonts w:eastAsia="Times New Roman"/>
          <w:bCs/>
          <w:szCs w:val="24"/>
        </w:rPr>
        <w:t>σχολή</w:t>
      </w:r>
      <w:r>
        <w:rPr>
          <w:rFonts w:eastAsia="Times New Roman"/>
          <w:bCs/>
          <w:szCs w:val="24"/>
        </w:rPr>
        <w:t xml:space="preserve"> που είναι </w:t>
      </w:r>
      <w:r>
        <w:rPr>
          <w:rFonts w:eastAsia="Times New Roman"/>
          <w:bCs/>
          <w:szCs w:val="24"/>
        </w:rPr>
        <w:lastRenderedPageBreak/>
        <w:t>στολίδι, μαργαριτάρι της όλης εκπαίδευσης του Πυροσβεστικού Σώματος εκεί. Επίσης, οι πανελλήνιες ε</w:t>
      </w:r>
      <w:r>
        <w:rPr>
          <w:rFonts w:eastAsia="Times New Roman"/>
          <w:bCs/>
          <w:szCs w:val="24"/>
        </w:rPr>
        <w:t xml:space="preserve">ξετάσεις για τα στελέχη του Πυροσβεστικού Σώματος άρχισαν από πέρυσι. </w:t>
      </w:r>
    </w:p>
    <w:p w14:paraId="3A69AA5C" w14:textId="77777777" w:rsidR="00897BE7" w:rsidRDefault="00B658DA">
      <w:pPr>
        <w:spacing w:after="0" w:line="600" w:lineRule="auto"/>
        <w:ind w:firstLine="720"/>
        <w:jc w:val="both"/>
        <w:rPr>
          <w:rFonts w:eastAsia="Times New Roman"/>
          <w:bCs/>
          <w:szCs w:val="24"/>
        </w:rPr>
      </w:pPr>
      <w:r>
        <w:rPr>
          <w:rFonts w:eastAsia="Times New Roman"/>
          <w:bCs/>
          <w:szCs w:val="24"/>
        </w:rPr>
        <w:t>Όμως, υπάρχουν πολλές κατηγορίες εργαζομένων, γιατί έμπαιναν από το «παράθυρο», από τις «πόρτες», από παντού εργαζόμενοι στο Πυροσβεστικό Σώμα και όχι με κανονικές διαδικασίες. Όλοι αυτ</w:t>
      </w:r>
      <w:r>
        <w:rPr>
          <w:rFonts w:eastAsia="Times New Roman"/>
          <w:bCs/>
          <w:szCs w:val="24"/>
        </w:rPr>
        <w:t xml:space="preserve">οί οι άνθρωποι δεν μπορούν να βρεθούν στον δρόμο. Όλοι αυτοί οι άνθρωποι στηρίζονται από εμάς στο μέτρο του δυνατού. Ξέρω τις απόψεις σας. Θα θέλατε να στηρίζονται, όπως και εμείς θα θέλαμε να στηρίζονται παραπάνω και να έχει σταθεροποιηθεί η πορεία τους, </w:t>
      </w:r>
      <w:r>
        <w:rPr>
          <w:rFonts w:eastAsia="Times New Roman"/>
          <w:bCs/>
          <w:szCs w:val="24"/>
        </w:rPr>
        <w:t>αλλά κάνουμε ό,τι μπορούμε.</w:t>
      </w:r>
    </w:p>
    <w:p w14:paraId="3A69AA5D" w14:textId="77777777" w:rsidR="00897BE7" w:rsidRDefault="00B658DA">
      <w:pPr>
        <w:spacing w:after="0" w:line="600" w:lineRule="auto"/>
        <w:ind w:firstLine="720"/>
        <w:jc w:val="both"/>
        <w:rPr>
          <w:rFonts w:eastAsia="Times New Roman"/>
          <w:bCs/>
          <w:szCs w:val="24"/>
        </w:rPr>
      </w:pPr>
      <w:r>
        <w:rPr>
          <w:rFonts w:eastAsia="Times New Roman"/>
          <w:bCs/>
          <w:szCs w:val="24"/>
        </w:rPr>
        <w:t xml:space="preserve">Για το θέμα της συντήρησης του εξοπλισμού, θέλω να πω ότι δεν υπήρχε και προσπαθούμε να φτιάξουμε οργανωμένο σύστημα συντήρησης. Υπάρχουν πάρα πολλά σύγχρονα οχήματα και υπάρχουν και παλιά, που τα περισσότερα θα έπρεπε να είχαν </w:t>
      </w:r>
      <w:r>
        <w:rPr>
          <w:rFonts w:eastAsia="Times New Roman"/>
          <w:bCs/>
          <w:szCs w:val="24"/>
        </w:rPr>
        <w:t>αποσυρθεί και εκεί αναφέρονται κάποιοι περισσότερο, όταν μιλούν για έλλειψη συντήρησης.</w:t>
      </w:r>
    </w:p>
    <w:p w14:paraId="3A69AA5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Υπήρξαν και υπερβολές. Και τι δεν ακούσαμε αυτές τις μέρες, όπως ότι κάποιοι δεν είχαν κράνη και άρβυλα. Δείτε τα φιλμάκια και τα βίντεο τα προηγούμενα χρόνια, που οι π</w:t>
      </w:r>
      <w:r>
        <w:rPr>
          <w:rFonts w:eastAsia="Times New Roman" w:cs="Times New Roman"/>
          <w:szCs w:val="24"/>
        </w:rPr>
        <w:t xml:space="preserve">υροσβέστες </w:t>
      </w:r>
      <w:r>
        <w:rPr>
          <w:rFonts w:eastAsia="Times New Roman" w:cs="Times New Roman"/>
          <w:szCs w:val="24"/>
        </w:rPr>
        <w:lastRenderedPageBreak/>
        <w:t xml:space="preserve">πήγαιναν με κοντομάνικα φανελάκια και </w:t>
      </w:r>
      <w:r>
        <w:rPr>
          <w:rFonts w:eastAsia="Times New Roman" w:cs="Times New Roman"/>
          <w:szCs w:val="24"/>
          <w:lang w:val="en-US"/>
        </w:rPr>
        <w:t>T</w:t>
      </w:r>
      <w:r>
        <w:rPr>
          <w:rFonts w:eastAsia="Times New Roman" w:cs="Times New Roman"/>
          <w:szCs w:val="24"/>
        </w:rPr>
        <w:t>-</w:t>
      </w:r>
      <w:r>
        <w:rPr>
          <w:rFonts w:eastAsia="Times New Roman" w:cs="Times New Roman"/>
          <w:szCs w:val="24"/>
          <w:lang w:val="en-US"/>
        </w:rPr>
        <w:t>shirt</w:t>
      </w:r>
      <w:r>
        <w:rPr>
          <w:rFonts w:eastAsia="Times New Roman" w:cs="Times New Roman"/>
          <w:szCs w:val="24"/>
        </w:rPr>
        <w:t xml:space="preserve"> για να σβήσουν τη φωτιά και δείτε πώς πηγαίνουν τώρα. Έχουν γίνει πάρα πολλά βήματα και θα γίνουν ακόμη περισσότερα. </w:t>
      </w:r>
    </w:p>
    <w:p w14:paraId="3A69AA5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Διότι και τότε που είχαμε πολλά λεφτά στον προϋπολογισμό, να σας δείξω –αν θέλετε</w:t>
      </w:r>
      <w:r>
        <w:rPr>
          <w:rFonts w:eastAsia="Times New Roman" w:cs="Times New Roman"/>
          <w:szCs w:val="24"/>
        </w:rPr>
        <w:t>- πού πήγαιναν. Πήγαιναν σε μισθώσεις αεροσκαφών και ελικοπτέρων τριακόσιες εξήντα πέντε μέρες τον χρόνο -έχουμε καλοκαίρι εμείς εδώ τριακόσιες εξήντα πέντε μέρες- ή πήγαιναν σε εξαμηνιαίες μισθώσεις. Δεν έχει σημασία δηλαδή μόνο το ύψος του προϋπολογισμού</w:t>
      </w:r>
      <w:r>
        <w:rPr>
          <w:rFonts w:eastAsia="Times New Roman" w:cs="Times New Roman"/>
          <w:szCs w:val="24"/>
        </w:rPr>
        <w:t xml:space="preserve">, αλλά και το πώς διατίθενται αυτά τα χρήματα. </w:t>
      </w:r>
    </w:p>
    <w:p w14:paraId="3A69AA6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Υπάρχουν, λοιπόν, πολλά βήματα, που πρέπει να γίνουν. Υπάρχουν διαφορετικές κατηγορίες εργαζομένων, στους οποίους θα πρέπει να υπάρξει μια εναρμόνιση και όχι </w:t>
      </w:r>
      <w:proofErr w:type="spellStart"/>
      <w:r>
        <w:rPr>
          <w:rFonts w:eastAsia="Times New Roman" w:cs="Times New Roman"/>
          <w:szCs w:val="24"/>
        </w:rPr>
        <w:t>ομογενοποίηση</w:t>
      </w:r>
      <w:proofErr w:type="spellEnd"/>
      <w:r>
        <w:rPr>
          <w:rFonts w:eastAsia="Times New Roman" w:cs="Times New Roman"/>
          <w:szCs w:val="24"/>
        </w:rPr>
        <w:t>, όπως λένε, δηλαδή ισοπέδωση όλων. Δ</w:t>
      </w:r>
      <w:r>
        <w:rPr>
          <w:rFonts w:eastAsia="Times New Roman" w:cs="Times New Roman"/>
          <w:szCs w:val="24"/>
        </w:rPr>
        <w:t xml:space="preserve">εν γίνεται αυτό. Προσπαθούμε να κινηθούμε σε αυτήν την κατεύθυνση σε μια εποχή που τα μέσα δεν είναι τόσο πολλά, όπως στις παλιότερες εποχές. </w:t>
      </w:r>
    </w:p>
    <w:p w14:paraId="3A69AA61"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3A69AA6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3A69AA63"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Κ</w:t>
      </w:r>
      <w:r>
        <w:rPr>
          <w:rFonts w:eastAsia="Times New Roman" w:cs="Times New Roman"/>
          <w:szCs w:val="24"/>
        </w:rPr>
        <w:t xml:space="preserve">ύριε Υπουργέ, νομίζω ότι έχουμε κουβεντιάσει πολλές φορές για το μέγεθος των προβλημάτων που έχει αυτή τη στιγμή η </w:t>
      </w:r>
      <w:proofErr w:type="spellStart"/>
      <w:r>
        <w:rPr>
          <w:rFonts w:eastAsia="Times New Roman" w:cs="Times New Roman"/>
          <w:szCs w:val="24"/>
        </w:rPr>
        <w:t>πυροπρόληψη</w:t>
      </w:r>
      <w:proofErr w:type="spellEnd"/>
      <w:r>
        <w:rPr>
          <w:rFonts w:eastAsia="Times New Roman" w:cs="Times New Roman"/>
          <w:szCs w:val="24"/>
        </w:rPr>
        <w:t xml:space="preserve"> και η πυροπροστασία. Είναι δύο ξεχωριστά ζητήματα. Και στα δύο, δυστυχώς, υπάρχουν σοβαρά προβλήματα τα οποία δεν έχουν αντιμετωπ</w:t>
      </w:r>
      <w:r>
        <w:rPr>
          <w:rFonts w:eastAsia="Times New Roman" w:cs="Times New Roman"/>
          <w:szCs w:val="24"/>
        </w:rPr>
        <w:t xml:space="preserve">ιστεί, ούτε από τους προηγούμενους ούτε από εσάς. </w:t>
      </w:r>
    </w:p>
    <w:p w14:paraId="3A69AA6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Είναι γνωστό αυτό που είπατε. Επιβεβαιώσατε πράγματι ότι ο προϋπολογισμός έχει μειωθεί. Αυτό όμως δημιουργεί προβλήματα έτσι κι αλλιώς. Πού δημιουργεί προβλήματα; Έχουμε ανύπαρκτους δασικούς και αγροτικούς</w:t>
      </w:r>
      <w:r>
        <w:rPr>
          <w:rFonts w:eastAsia="Times New Roman" w:cs="Times New Roman"/>
          <w:szCs w:val="24"/>
        </w:rPr>
        <w:t xml:space="preserve"> δρόμους, κύριε Υπουργέ, έτσι ώστε να μπορούν να επιχειρήσουν οι πυροσβέστες, με αποτέλεσμα να χάνουν και τη ζωή τους, όπως για παράδειγμα στο Ζευγολατιό, όπως ανέφερα και προηγουμένως. </w:t>
      </w:r>
    </w:p>
    <w:p w14:paraId="3A69AA6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Το 50% των πυροσβεστικών οχημάτων είναι πέραν της δεκαπενταετίας. Πολ</w:t>
      </w:r>
      <w:r>
        <w:rPr>
          <w:rFonts w:eastAsia="Times New Roman" w:cs="Times New Roman"/>
          <w:szCs w:val="24"/>
        </w:rPr>
        <w:t>λά από αυτά τα οχήματα είναι σχεδόν άχρηστα. Το ξέρετε κι εσείς. Είπατε και προηγουμένως για το θέμα της συντήρησης. Έχει να κάνει με τον προϋπολογισμό; Βεβαίως, κι έχει να κάνει με τον προϋπολογισμό. Δεν απαιτείται εδώ να υ</w:t>
      </w:r>
      <w:r>
        <w:rPr>
          <w:rFonts w:eastAsia="Times New Roman" w:cs="Times New Roman"/>
          <w:szCs w:val="24"/>
        </w:rPr>
        <w:lastRenderedPageBreak/>
        <w:t>πάρχει υλικοτεχνική υποδομή ικαν</w:t>
      </w:r>
      <w:r>
        <w:rPr>
          <w:rFonts w:eastAsia="Times New Roman" w:cs="Times New Roman"/>
          <w:szCs w:val="24"/>
        </w:rPr>
        <w:t xml:space="preserve">ή, έτσι ώστε πράγματι να αντιμετωπίζει αυτό το φαινόμενο; Πρέπει να υπάρχει. Αλλιώς, θα λέμε άλλα πράγματα. </w:t>
      </w:r>
    </w:p>
    <w:p w14:paraId="3A69AA6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Τα αεροπλάνα παρουσιάζουν βλάβες με το που σηκώνονται για την πτήση. Όπως είπατε κι εσείς, είναι πολύ παλιά. Άρα, λοιπόν, απαιτείται σήμερα συγκεκρ</w:t>
      </w:r>
      <w:r>
        <w:rPr>
          <w:rFonts w:eastAsia="Times New Roman" w:cs="Times New Roman"/>
          <w:szCs w:val="24"/>
        </w:rPr>
        <w:t xml:space="preserve">ιμένος σχεδιασμός και προγραμματισμός, έτσι ώστε να υπάρχουν και αυτά τα υλικά, προκειμένου να χρησιμοποιούνται για να σταματούν τις καταστροφές. </w:t>
      </w:r>
    </w:p>
    <w:p w14:paraId="3A69AA6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Υπάρχει αποψίλωση επιστημονικού προσωπικού που μπορούσε να βοηθήσει στον συντονισμό, κύριε Υπουργέ. Λείπει αυ</w:t>
      </w:r>
      <w:r>
        <w:rPr>
          <w:rFonts w:eastAsia="Times New Roman" w:cs="Times New Roman"/>
          <w:szCs w:val="24"/>
        </w:rPr>
        <w:t xml:space="preserve">τή τη στιγμή αυτό το επιστημονικό προσωπικό, το ικανό, το εξειδικευμένο που μπορεί πράγματι να παίξει σημαντικό ρόλο στον συντονισμό, ώστε να μην έχουμε αυτές τις καταστροφές. </w:t>
      </w:r>
    </w:p>
    <w:p w14:paraId="3A69AA6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Βέβαια, υπάρχουν όλα αυτά τα στοιχεία των εργασιακών σχέσεων στους πυροσβέστες </w:t>
      </w:r>
      <w:r>
        <w:rPr>
          <w:rFonts w:eastAsia="Times New Roman" w:cs="Times New Roman"/>
          <w:szCs w:val="24"/>
        </w:rPr>
        <w:t>που δουλεύουν έως και εβδομήντα δύο ώρες ασταμάτητα. Κι εδώ, πάλι, υπάρχει θέμα, κύριε Υπουργέ, για φροντίδα, για νερό και για υλικά τέτοια που είναι αναγκαία γι’ αυτούς που τους αποκαλούμε «ήρωες». Όμως, πράγματι δεν δίνουμε δεκάρα ή μειώνουμε τις δαπάνες</w:t>
      </w:r>
      <w:r>
        <w:rPr>
          <w:rFonts w:eastAsia="Times New Roman" w:cs="Times New Roman"/>
          <w:szCs w:val="24"/>
        </w:rPr>
        <w:t xml:space="preserve"> γι’ αυτά τα υλικά που είναι αναγκαία για να διασφαλίζουν τη ζωή τους, αλλά </w:t>
      </w:r>
      <w:r>
        <w:rPr>
          <w:rFonts w:eastAsia="Times New Roman" w:cs="Times New Roman"/>
          <w:szCs w:val="24"/>
        </w:rPr>
        <w:lastRenderedPageBreak/>
        <w:t xml:space="preserve">και για μια εργασιακή σχέση τέτοια που θα τους επιτρέπει να ρίχνονται στη φωτιά, όπως λέμε. </w:t>
      </w:r>
    </w:p>
    <w:p w14:paraId="3A69AA6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Υπάρχουν όλα αυτά τα ζητήματα, που δημιουργούν σοβαρά προβλήματα. Δεν μπορεί να </w:t>
      </w:r>
      <w:r>
        <w:rPr>
          <w:rFonts w:eastAsia="Times New Roman" w:cs="Times New Roman"/>
          <w:szCs w:val="24"/>
        </w:rPr>
        <w:t>αποδυναμώνεται άλλο η Πυροσβεστική. Εμείς θεωρούμε ότι σήμερα αυτές οι οργανικές θέσεις, οι τέσσερις χιλιάδες, που έχουν καταργηθεί, κύριε Υπουργέ, με αφορμή και αυτήν την αντιπυρική περίοδο, αλλά και την προηγούμενη, εν</w:t>
      </w:r>
      <w:r>
        <w:rPr>
          <w:rFonts w:eastAsia="Times New Roman" w:cs="Times New Roman"/>
          <w:szCs w:val="24"/>
        </w:rPr>
        <w:t xml:space="preserve"> </w:t>
      </w:r>
      <w:r>
        <w:rPr>
          <w:rFonts w:eastAsia="Times New Roman" w:cs="Times New Roman"/>
          <w:szCs w:val="24"/>
        </w:rPr>
        <w:t>όψει του σχεδιασμού που θα πρέπει ν</w:t>
      </w:r>
      <w:r>
        <w:rPr>
          <w:rFonts w:eastAsia="Times New Roman" w:cs="Times New Roman"/>
          <w:szCs w:val="24"/>
        </w:rPr>
        <w:t>α αρχίσει από τώρα, χρειάζεται να καλυφθούν, έχοντας βεβαίως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πρέπει να είναι σε προτεραιότητα. </w:t>
      </w:r>
    </w:p>
    <w:p w14:paraId="3A69AA6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Εμείς όταν λέμε «</w:t>
      </w:r>
      <w:proofErr w:type="spellStart"/>
      <w:r>
        <w:rPr>
          <w:rFonts w:eastAsia="Times New Roman" w:cs="Times New Roman"/>
          <w:szCs w:val="24"/>
        </w:rPr>
        <w:t>ομογενοποίηση</w:t>
      </w:r>
      <w:proofErr w:type="spellEnd"/>
      <w:r>
        <w:rPr>
          <w:rFonts w:eastAsia="Times New Roman" w:cs="Times New Roman"/>
          <w:szCs w:val="24"/>
        </w:rPr>
        <w:t>», εννοούμε ότι χρειάζεται ένας ενιαίος σχεδιασμός και προγραμματισμός, έτσι ώστε όλοι αυτοί που έχουν την τεχν</w:t>
      </w:r>
      <w:r>
        <w:rPr>
          <w:rFonts w:eastAsia="Times New Roman" w:cs="Times New Roman"/>
          <w:szCs w:val="24"/>
        </w:rPr>
        <w:t xml:space="preserve">ογνωσία, είτε είναι πενταετείς είτε είναι συμβασιούχοι και ανεξάρτητα με το πώς μπήκαν, κύριε Υπουργέ –δεν το εξετάζουμε αυτό-, να μπορούν πραγματικά να αντιμετωπίζουν το φαινόμενο της πυρκαγιάς. </w:t>
      </w:r>
    </w:p>
    <w:p w14:paraId="3A69AA6B" w14:textId="77777777" w:rsidR="00897BE7" w:rsidRDefault="00B658D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Εμείς πιστεύουμε ότι στα θέματα αυτά, η Κυβέρνηση πρέπει να</w:t>
      </w:r>
      <w:r>
        <w:rPr>
          <w:rFonts w:eastAsia="Times New Roman" w:cs="Times New Roman"/>
          <w:szCs w:val="24"/>
        </w:rPr>
        <w:t xml:space="preserve"> αλλάξει της στάση της απέναντι στο Πυροσβεστικό Σώμα. Λέτε ότι είναι ο πιο στρεβλός μηχανισμός του </w:t>
      </w:r>
      <w:r>
        <w:rPr>
          <w:rFonts w:eastAsia="Times New Roman" w:cs="Times New Roman"/>
          <w:szCs w:val="24"/>
        </w:rPr>
        <w:t>δημοσίου</w:t>
      </w:r>
      <w:r>
        <w:rPr>
          <w:rFonts w:eastAsia="Times New Roman" w:cs="Times New Roman"/>
          <w:szCs w:val="24"/>
        </w:rPr>
        <w:t xml:space="preserve">. Πείτε </w:t>
      </w:r>
      <w:r>
        <w:rPr>
          <w:rFonts w:eastAsia="Times New Roman" w:cs="Times New Roman"/>
          <w:szCs w:val="24"/>
        </w:rPr>
        <w:lastRenderedPageBreak/>
        <w:t xml:space="preserve">μας, πού είναι αυτή η στρέβλωση. Λέτε ότι τώρα αρχίσατε τις σχολές. Πάλι υπήρχαν σχολές το προηγούμενο διάστημα. </w:t>
      </w:r>
    </w:p>
    <w:p w14:paraId="3A69AA6C" w14:textId="77777777" w:rsidR="00897BE7" w:rsidRDefault="00B658D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Ωστόσο, όμως, δεν μπορούμε</w:t>
      </w:r>
      <w:r>
        <w:rPr>
          <w:rFonts w:eastAsia="Times New Roman" w:cs="Times New Roman"/>
          <w:szCs w:val="24"/>
        </w:rPr>
        <w:t>, κύριε Υπουργέ, να λέμε στρεβλό μηχανισμό του δημοσίου ένα Σώμα το οποίο ρίχνεται πραγματικά στη φωτιά με όλες αυτές τις μεγάλες ελλείψεις, που και εσείς επιβεβαιώνετε μέσα από την τοποθέτησή σας.</w:t>
      </w:r>
    </w:p>
    <w:p w14:paraId="3A69AA6D"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r>
        <w:rPr>
          <w:rFonts w:eastAsia="Times New Roman" w:cs="Times New Roman"/>
          <w:szCs w:val="24"/>
        </w:rPr>
        <w:t>.</w:t>
      </w:r>
    </w:p>
    <w:p w14:paraId="3A69AA6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A69AA6F" w14:textId="77777777" w:rsidR="00897BE7" w:rsidRDefault="00B658DA">
      <w:pPr>
        <w:spacing w:after="0" w:line="600" w:lineRule="auto"/>
        <w:ind w:firstLine="720"/>
        <w:jc w:val="both"/>
        <w:rPr>
          <w:rFonts w:eastAsia="Times New Roman" w:cs="Times New Roman"/>
        </w:rPr>
      </w:pPr>
      <w:r>
        <w:rPr>
          <w:rFonts w:eastAsia="Times New Roman" w:cs="Times New Roman"/>
          <w:b/>
        </w:rPr>
        <w:t>ΝΙΚΟΛΑΟΣ ΤΟΣΚΑΣ (Αναπληρωτής Υπουργός Εσωτερικών):</w:t>
      </w:r>
      <w:r>
        <w:rPr>
          <w:rFonts w:eastAsia="Times New Roman" w:cs="Times New Roman"/>
        </w:rPr>
        <w:t xml:space="preserve"> Κύριε Πρόεδρε, κύριε </w:t>
      </w:r>
      <w:proofErr w:type="spellStart"/>
      <w:r>
        <w:rPr>
          <w:rFonts w:eastAsia="Times New Roman" w:cs="Times New Roman"/>
        </w:rPr>
        <w:t>Κατσώτη</w:t>
      </w:r>
      <w:proofErr w:type="spellEnd"/>
      <w:r>
        <w:rPr>
          <w:rFonts w:eastAsia="Times New Roman" w:cs="Times New Roman"/>
        </w:rPr>
        <w:t>, κατ</w:t>
      </w:r>
      <w:r>
        <w:rPr>
          <w:rFonts w:eastAsia="Times New Roman" w:cs="Times New Roman"/>
        </w:rPr>
        <w:t xml:space="preserve">’ </w:t>
      </w:r>
      <w:r>
        <w:rPr>
          <w:rFonts w:eastAsia="Times New Roman" w:cs="Times New Roman"/>
        </w:rPr>
        <w:t xml:space="preserve">αρχάς είναι λάθος -και νομίζω ότι το καταλαβαίνουμε όλοι- να συγκρίνουμε τον </w:t>
      </w:r>
      <w:r>
        <w:rPr>
          <w:rFonts w:eastAsia="Times New Roman" w:cs="Times New Roman"/>
        </w:rPr>
        <w:t xml:space="preserve">προϋπολογισμό </w:t>
      </w:r>
      <w:r>
        <w:rPr>
          <w:rFonts w:eastAsia="Times New Roman" w:cs="Times New Roman"/>
        </w:rPr>
        <w:t xml:space="preserve">του 2009 με τον σημερινό </w:t>
      </w:r>
      <w:r>
        <w:rPr>
          <w:rFonts w:eastAsia="Times New Roman" w:cs="Times New Roman"/>
        </w:rPr>
        <w:t>προϋπολογισμό</w:t>
      </w:r>
      <w:r>
        <w:rPr>
          <w:rFonts w:eastAsia="Times New Roman" w:cs="Times New Roman"/>
        </w:rPr>
        <w:t>. Μακάρι</w:t>
      </w:r>
      <w:r>
        <w:rPr>
          <w:rFonts w:eastAsia="Times New Roman" w:cs="Times New Roman"/>
        </w:rPr>
        <w:t xml:space="preserve"> να είχαμε τη δυνατότητα του </w:t>
      </w:r>
      <w:r>
        <w:rPr>
          <w:rFonts w:eastAsia="Times New Roman" w:cs="Times New Roman"/>
        </w:rPr>
        <w:t xml:space="preserve">προϋπολογισμού </w:t>
      </w:r>
      <w:r>
        <w:rPr>
          <w:rFonts w:eastAsia="Times New Roman" w:cs="Times New Roman"/>
        </w:rPr>
        <w:t xml:space="preserve">του 2009. </w:t>
      </w:r>
    </w:p>
    <w:p w14:paraId="3A69AA70" w14:textId="77777777" w:rsidR="00897BE7" w:rsidRDefault="00B658DA">
      <w:pPr>
        <w:spacing w:after="0" w:line="600" w:lineRule="auto"/>
        <w:ind w:firstLine="720"/>
        <w:jc w:val="both"/>
        <w:rPr>
          <w:rFonts w:eastAsia="Times New Roman" w:cs="Times New Roman"/>
        </w:rPr>
      </w:pPr>
      <w:r>
        <w:rPr>
          <w:rFonts w:eastAsia="Times New Roman" w:cs="Times New Roman"/>
        </w:rPr>
        <w:t>Όμως, από το 2011 μέχρι το 2017 σήμερα έχουμε τον μεγαλύτερο προϋπολογισμό για το Πυροσβεστικό Σώμα. Το 2011 είχαμε 343 εκατομμύρια. Το 2012 μόνο είχαμε 378 εκατομμύρια, γιατί τότε προσλήφθηκαν οι πυρο</w:t>
      </w:r>
      <w:r>
        <w:rPr>
          <w:rFonts w:eastAsia="Times New Roman" w:cs="Times New Roman"/>
        </w:rPr>
        <w:t xml:space="preserve">σβέστες πενταετούς υποχρέωσης. Το 2013 είχαμε 324 εκατομμύρια, το 2014 είχαμε 320 εκατομμύρια, το 2015 είχαμε 342 εκατομμύρια, το 2016 είχαμε 344 </w:t>
      </w:r>
      <w:r>
        <w:rPr>
          <w:rFonts w:eastAsia="Times New Roman" w:cs="Times New Roman"/>
        </w:rPr>
        <w:lastRenderedPageBreak/>
        <w:t>εκατομμύρια και το 2017 έχουμε 354 εκατομμύρια. Άρα, έχουμε τον μεγαλύτερο προϋπολογισμό του Πυροσβεστικού Σώμ</w:t>
      </w:r>
      <w:r>
        <w:rPr>
          <w:rFonts w:eastAsia="Times New Roman" w:cs="Times New Roman"/>
        </w:rPr>
        <w:t>ατος από το 2011.</w:t>
      </w:r>
    </w:p>
    <w:p w14:paraId="3A69AA71" w14:textId="77777777" w:rsidR="00897BE7" w:rsidRDefault="00B658DA">
      <w:pPr>
        <w:spacing w:after="0" w:line="600" w:lineRule="auto"/>
        <w:ind w:firstLine="720"/>
        <w:jc w:val="both"/>
        <w:rPr>
          <w:rFonts w:eastAsia="Times New Roman" w:cs="Times New Roman"/>
        </w:rPr>
      </w:pPr>
      <w:r>
        <w:rPr>
          <w:rFonts w:eastAsia="Times New Roman" w:cs="Times New Roman"/>
        </w:rPr>
        <w:t xml:space="preserve">Από εκεί και πέρα, προσπαθούμε όλες αυτές τις στρεβλώσεις που πραγματικά υπάρχουν και στο θέμα της εκπαίδευσης και στο θέμα της δομής και στο θέμα του εξοπλισμού σιγά-σιγά να τις βελτιώνουμε και να μειώνουμε τις στρεβλώσεις αυτές και τις </w:t>
      </w:r>
      <w:r>
        <w:rPr>
          <w:rFonts w:eastAsia="Times New Roman" w:cs="Times New Roman"/>
        </w:rPr>
        <w:t xml:space="preserve">αδυναμίες. </w:t>
      </w:r>
    </w:p>
    <w:p w14:paraId="3A69AA72" w14:textId="77777777" w:rsidR="00897BE7" w:rsidRDefault="00B658DA">
      <w:pPr>
        <w:spacing w:after="0" w:line="600" w:lineRule="auto"/>
        <w:ind w:firstLine="720"/>
        <w:jc w:val="both"/>
        <w:rPr>
          <w:rFonts w:eastAsia="Times New Roman" w:cs="Times New Roman"/>
        </w:rPr>
      </w:pPr>
      <w:r>
        <w:rPr>
          <w:rFonts w:eastAsia="Times New Roman" w:cs="Times New Roman"/>
        </w:rPr>
        <w:t>Όσον αφορά τον επόμενο χρόνο, από τώρα σχεδιάζουμε τι πρέπει να γίνει μέσα στα οικονομικά πλαίσια και τις οικονομικές δυνατότητες τις οποίες έχουμε. Μπορούν να γίνουν αρκετά πράγματα. Είμαστε σε συνεχή συνεννόηση με άλλες χώρες του Νότου. Είμασ</w:t>
      </w:r>
      <w:r>
        <w:rPr>
          <w:rFonts w:eastAsia="Times New Roman" w:cs="Times New Roman"/>
        </w:rPr>
        <w:t>τε σε συνεχή συνεννόηση με άλλες χώρες που υποφέρουν και αυτές από δασικές πυρκαγιές για να κάνουμε ανταλλαγές στο θέμα της εκπαίδευσης, για να δούμε τι συνέργειες μπορούν να γίνουν στο θέμα του εξοπλισμού και των πυροσβεστικών αεροσκαφών, αλλά και των ελι</w:t>
      </w:r>
      <w:r>
        <w:rPr>
          <w:rFonts w:eastAsia="Times New Roman" w:cs="Times New Roman"/>
        </w:rPr>
        <w:t>κοπτέρων.</w:t>
      </w:r>
    </w:p>
    <w:p w14:paraId="3A69AA73" w14:textId="77777777" w:rsidR="00897BE7" w:rsidRDefault="00B658DA">
      <w:pPr>
        <w:spacing w:after="0" w:line="600" w:lineRule="auto"/>
        <w:ind w:firstLine="720"/>
        <w:jc w:val="both"/>
        <w:rPr>
          <w:rFonts w:eastAsia="Times New Roman" w:cs="Times New Roman"/>
        </w:rPr>
      </w:pPr>
      <w:r>
        <w:rPr>
          <w:rFonts w:eastAsia="Times New Roman" w:cs="Times New Roman"/>
        </w:rPr>
        <w:t xml:space="preserve">Βλέπετε ότι ενώ έχουμε ένταση σε πυρκαγιές που είναι πολύ λιγότερες από προηγούμενα χρόνια -αλλά σας είπα ότι δεν </w:t>
      </w:r>
      <w:r>
        <w:rPr>
          <w:rFonts w:eastAsia="Times New Roman" w:cs="Times New Roman"/>
        </w:rPr>
        <w:lastRenderedPageBreak/>
        <w:t>θέλω να προχωρήσω σε αυτό το στοιχείο, γιατί μπροστά μας έχουμε περίοδο επικίνδυνη για πυρκαγιές- κάνουμε ό,τι μπορούμε. Είναι ένα δ</w:t>
      </w:r>
      <w:r>
        <w:rPr>
          <w:rFonts w:eastAsia="Times New Roman" w:cs="Times New Roman"/>
        </w:rPr>
        <w:t xml:space="preserve">ύσκολο θέμα. </w:t>
      </w:r>
    </w:p>
    <w:p w14:paraId="3A69AA74" w14:textId="77777777" w:rsidR="00897BE7" w:rsidRDefault="00B658DA">
      <w:pPr>
        <w:spacing w:after="0" w:line="600" w:lineRule="auto"/>
        <w:ind w:firstLine="720"/>
        <w:jc w:val="both"/>
        <w:rPr>
          <w:rFonts w:eastAsia="Times New Roman" w:cs="Times New Roman"/>
        </w:rPr>
      </w:pPr>
      <w:r>
        <w:rPr>
          <w:rFonts w:eastAsia="Times New Roman" w:cs="Times New Roman"/>
        </w:rPr>
        <w:t xml:space="preserve">Οι τελευταίες μελέτες που βγήκαν αυτές τις μέρες στη δημοσιότητα από ευρωπαϊκούς οίκους δείχνουν ότι μέχρι το 2100 δύο στους τρεις Ευρωπαίους θα έχουν πληγεί από φυσικά φαινόμενα. Ψάχνουμε, λοιπόν, να δούμε τι μπορεί να γίνει τόσο σε επίπεδο </w:t>
      </w:r>
      <w:r>
        <w:rPr>
          <w:rFonts w:eastAsia="Times New Roman" w:cs="Times New Roman"/>
        </w:rPr>
        <w:t xml:space="preserve">Ευρωπαϊκής Ένωσης αλλά, όπως είπα, και με άλλες συνέργειες. Κάνουμε βήματα που ποτέ δεν είχαν γίνει και στο θέμα της τακτικής χρησιμοποίησης στο πεδίο των δυνάμεων που διαθέτουμε, αλλά και στο θέμα της διαχείρισης και στο θέμα της καλύτερης χρησιμοποίησης </w:t>
      </w:r>
      <w:r>
        <w:rPr>
          <w:rFonts w:eastAsia="Times New Roman" w:cs="Times New Roman"/>
        </w:rPr>
        <w:t>των οικονομικών δυνατοτήτων μας.</w:t>
      </w:r>
    </w:p>
    <w:p w14:paraId="3A69AA75" w14:textId="77777777" w:rsidR="00897BE7" w:rsidRDefault="00B658DA">
      <w:pPr>
        <w:spacing w:after="0" w:line="600" w:lineRule="auto"/>
        <w:ind w:firstLine="720"/>
        <w:jc w:val="both"/>
        <w:rPr>
          <w:rFonts w:eastAsia="Times New Roman" w:cs="Times New Roman"/>
        </w:rPr>
      </w:pPr>
      <w:r>
        <w:rPr>
          <w:rFonts w:eastAsia="Times New Roman" w:cs="Times New Roman"/>
        </w:rPr>
        <w:t>Είναι –νομίζω- ένα στοιχείο για το οποίο κανένας δεν μπορεί να μας κατηγορήσει ότι αδρανούμε σε αυτά τα θέματα ή ότι δεν προσέχουμε το προσωπικό όσο μπορούμε και ότι δεν προσέχουμε το υλικό.</w:t>
      </w:r>
    </w:p>
    <w:p w14:paraId="3A69AA76" w14:textId="77777777" w:rsidR="00897BE7" w:rsidRDefault="00B658DA">
      <w:pPr>
        <w:spacing w:after="0" w:line="600" w:lineRule="auto"/>
        <w:ind w:firstLine="720"/>
        <w:jc w:val="both"/>
        <w:rPr>
          <w:rFonts w:eastAsia="Times New Roman" w:cs="Times New Roman"/>
        </w:rPr>
      </w:pPr>
      <w:r>
        <w:rPr>
          <w:rFonts w:eastAsia="Times New Roman" w:cs="Times New Roman"/>
        </w:rPr>
        <w:t xml:space="preserve">Παρ’ όλα αυτά, είμαστε </w:t>
      </w:r>
      <w:r>
        <w:rPr>
          <w:rFonts w:eastAsia="Times New Roman" w:cs="Times New Roman"/>
        </w:rPr>
        <w:t>διατεθειμένοι και να σας παράσχουμε οποιαδήποτε άλλη ενημέρωση θέλετε, αλλά και να σας ενημερώσουμε για το ποια είναι τα επόμενα βήματα τα οποία σχεδιάζουμε στο θέμα της πυρόσβεσης.</w:t>
      </w:r>
    </w:p>
    <w:p w14:paraId="3A69AA77" w14:textId="77777777" w:rsidR="00897BE7" w:rsidRDefault="00B658DA">
      <w:pPr>
        <w:spacing w:after="0" w:line="600" w:lineRule="auto"/>
        <w:ind w:firstLine="720"/>
        <w:jc w:val="both"/>
        <w:rPr>
          <w:rFonts w:eastAsia="Times New Roman" w:cs="Times New Roman"/>
        </w:rPr>
      </w:pPr>
      <w:r>
        <w:rPr>
          <w:rFonts w:eastAsia="Times New Roman" w:cs="Times New Roman"/>
        </w:rPr>
        <w:lastRenderedPageBreak/>
        <w:t>Ευχαριστώ.</w:t>
      </w:r>
    </w:p>
    <w:p w14:paraId="3A69AA78"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3A69AA7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ρίες και κύριοι συνάδελφοι, στο σημείο αυτό, θα ήθελα να σας γνωστοποιήσω μια επιστολή.</w:t>
      </w:r>
    </w:p>
    <w:p w14:paraId="3A69AA7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 με την παρούσα επιστολή θα ήθελα να ενημερώσω το Σώμα πως κατά το διάστημα από 30</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2017 έως 7</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θα βρίσκομαι εκτός Ελλάδος για προσωπικού</w:t>
      </w:r>
      <w:r>
        <w:rPr>
          <w:rFonts w:eastAsia="Times New Roman" w:cs="Times New Roman"/>
          <w:szCs w:val="24"/>
        </w:rPr>
        <w:t>ς λόγους. Με εκτίμηση, Κώστας Βλάσης, Βουλευτής Αρκαδίας της Νέας Δημοκρατίας».</w:t>
      </w:r>
    </w:p>
    <w:p w14:paraId="3A69AA7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Η Βουλή εγκρίνει</w:t>
      </w:r>
      <w:r>
        <w:rPr>
          <w:rFonts w:eastAsia="Times New Roman" w:cs="Times New Roman"/>
          <w:szCs w:val="24"/>
        </w:rPr>
        <w:t xml:space="preserve"> την προαναφερθείσα άδεια</w:t>
      </w:r>
      <w:r>
        <w:rPr>
          <w:rFonts w:eastAsia="Times New Roman" w:cs="Times New Roman"/>
          <w:szCs w:val="24"/>
        </w:rPr>
        <w:t xml:space="preserve">; </w:t>
      </w:r>
    </w:p>
    <w:p w14:paraId="3A69AA7C"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 </w:t>
      </w:r>
    </w:p>
    <w:p w14:paraId="3A69AA7D"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3A69AA7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Ακολουθεί η δέκατη με αριθμό 1291/28-7-2017 </w:t>
      </w:r>
      <w:r>
        <w:rPr>
          <w:rFonts w:eastAsia="Times New Roman" w:cs="Times New Roman"/>
          <w:szCs w:val="24"/>
        </w:rPr>
        <w:t xml:space="preserve">επίκαιρη ερώτηση </w:t>
      </w:r>
      <w:r>
        <w:rPr>
          <w:rFonts w:eastAsia="Times New Roman" w:cs="Times New Roman"/>
          <w:szCs w:val="24"/>
        </w:rPr>
        <w:t>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bCs/>
          <w:szCs w:val="24"/>
        </w:rPr>
        <w:t>«</w:t>
      </w:r>
      <w:r>
        <w:rPr>
          <w:rFonts w:eastAsia="Times New Roman" w:cs="Times New Roman"/>
          <w:szCs w:val="24"/>
        </w:rPr>
        <w:t xml:space="preserve">Κατασκευή επαρχιακής οδού </w:t>
      </w:r>
      <w:proofErr w:type="spellStart"/>
      <w:r>
        <w:rPr>
          <w:rFonts w:eastAsia="Times New Roman" w:cs="Times New Roman"/>
          <w:szCs w:val="24"/>
        </w:rPr>
        <w:t>Παραλογγοί</w:t>
      </w:r>
      <w:proofErr w:type="spellEnd"/>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Τριπότα</w:t>
      </w:r>
      <w:r>
        <w:rPr>
          <w:rFonts w:eastAsia="Times New Roman" w:cs="Times New Roman"/>
          <w:szCs w:val="24"/>
        </w:rPr>
        <w:t>μα</w:t>
      </w:r>
      <w:proofErr w:type="spellEnd"/>
      <w:r>
        <w:rPr>
          <w:rFonts w:eastAsia="Times New Roman" w:cs="Times New Roman"/>
          <w:szCs w:val="24"/>
        </w:rPr>
        <w:t>».</w:t>
      </w:r>
    </w:p>
    <w:p w14:paraId="3A69AA7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Στην επίκαιρη ερώτηση θα απαντήσει ο Υπουργός Εσωτερικών κ. Σκουρλέτης.</w:t>
      </w:r>
    </w:p>
    <w:p w14:paraId="3A69AA8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 για δύο λεπτά.</w:t>
      </w:r>
    </w:p>
    <w:p w14:paraId="3A69AA81" w14:textId="77777777" w:rsidR="00897BE7" w:rsidRDefault="00B658DA">
      <w:pPr>
        <w:spacing w:after="0" w:line="600" w:lineRule="auto"/>
        <w:ind w:firstLine="720"/>
        <w:jc w:val="both"/>
        <w:rPr>
          <w:rFonts w:eastAsia="Times New Roman" w:cs="Times New Roman"/>
          <w:bCs/>
          <w:szCs w:val="24"/>
        </w:rPr>
      </w:pPr>
      <w:r>
        <w:rPr>
          <w:rFonts w:eastAsia="Times New Roman" w:cs="Times New Roman"/>
          <w:b/>
          <w:bCs/>
          <w:szCs w:val="24"/>
        </w:rPr>
        <w:t>ΟΔΥΣΣΕΑΣ ΚΩΝΣΤΑΝΤΙΝΟΠΟΥΛΟΣ:</w:t>
      </w:r>
      <w:r>
        <w:rPr>
          <w:rFonts w:eastAsia="Times New Roman" w:cs="Times New Roman"/>
          <w:bCs/>
          <w:szCs w:val="24"/>
        </w:rPr>
        <w:t xml:space="preserve"> Ευχαριστώ κύριε Πρόεδρε.</w:t>
      </w:r>
    </w:p>
    <w:p w14:paraId="3A69AA82" w14:textId="77777777" w:rsidR="00897BE7" w:rsidRDefault="00B658DA">
      <w:pPr>
        <w:spacing w:after="0" w:line="600" w:lineRule="auto"/>
        <w:ind w:firstLine="720"/>
        <w:jc w:val="both"/>
        <w:rPr>
          <w:rFonts w:eastAsia="Times New Roman" w:cs="Times New Roman"/>
          <w:bCs/>
          <w:szCs w:val="24"/>
        </w:rPr>
      </w:pPr>
      <w:r>
        <w:rPr>
          <w:rFonts w:eastAsia="Times New Roman" w:cs="Times New Roman"/>
          <w:bCs/>
          <w:szCs w:val="24"/>
        </w:rPr>
        <w:t xml:space="preserve">Κύριε Υπουργέ, αυτό το έργο κι αυτή η συζήτηση σήμερα έχει μια διάρκεια </w:t>
      </w:r>
      <w:r>
        <w:rPr>
          <w:rFonts w:eastAsia="Times New Roman" w:cs="Times New Roman"/>
          <w:bCs/>
          <w:szCs w:val="24"/>
        </w:rPr>
        <w:t>τουλάχιστον τριών, τεσσάρων μηνών. Κατανοώ ότι πολλές φορές οι περιφέρειες δεν στέλνουν τα στοιχεία. Όμως, όλοι πρέπει να κατανοήσουμε ότι υπάρχουν οι θεσμοί και ο Βουλευτής απευθύνεται στην Κυβέρνηση και πρέπει η Περιφερειακή Αυτοδιοίκηση να απαντήσει στα</w:t>
      </w:r>
      <w:r>
        <w:rPr>
          <w:rFonts w:eastAsia="Times New Roman" w:cs="Times New Roman"/>
          <w:bCs/>
          <w:szCs w:val="24"/>
        </w:rPr>
        <w:t xml:space="preserve"> θέματα αυτά.</w:t>
      </w:r>
    </w:p>
    <w:p w14:paraId="3A69AA83" w14:textId="77777777" w:rsidR="00897BE7" w:rsidRDefault="00B658DA">
      <w:pPr>
        <w:spacing w:after="0" w:line="600" w:lineRule="auto"/>
        <w:ind w:firstLine="720"/>
        <w:jc w:val="both"/>
        <w:rPr>
          <w:rFonts w:eastAsia="Times New Roman"/>
          <w:szCs w:val="24"/>
        </w:rPr>
      </w:pPr>
      <w:r>
        <w:rPr>
          <w:rFonts w:eastAsia="Times New Roman"/>
          <w:szCs w:val="24"/>
        </w:rPr>
        <w:t xml:space="preserve">Παρ’ όλα αυτά, θέλω να σας πω γι’ αυτό το έργο, το οποίο έχει μια μεγάλη ιστορία και επέμενα γιατί νομίζω ότι οι περιφέρειες έχουν υποχρέωση να απαντούν στο ελληνικό Κοινοβούλιο. </w:t>
      </w:r>
    </w:p>
    <w:p w14:paraId="3A69AA84" w14:textId="77777777" w:rsidR="00897BE7" w:rsidRDefault="00B658DA">
      <w:pPr>
        <w:spacing w:after="0" w:line="600" w:lineRule="auto"/>
        <w:ind w:firstLine="720"/>
        <w:jc w:val="both"/>
        <w:rPr>
          <w:rFonts w:eastAsia="Times New Roman"/>
          <w:szCs w:val="24"/>
        </w:rPr>
      </w:pPr>
      <w:r>
        <w:rPr>
          <w:rFonts w:eastAsia="Times New Roman"/>
          <w:szCs w:val="24"/>
        </w:rPr>
        <w:t>Όσον αφορά αυτόν τον δρόμο, λοιπόν, «</w:t>
      </w:r>
      <w:proofErr w:type="spellStart"/>
      <w:r>
        <w:rPr>
          <w:rFonts w:eastAsia="Times New Roman"/>
          <w:szCs w:val="24"/>
        </w:rPr>
        <w:t>Παραλογγοί-Τριπόταμα</w:t>
      </w:r>
      <w:proofErr w:type="spellEnd"/>
      <w:r>
        <w:rPr>
          <w:rFonts w:eastAsia="Times New Roman"/>
          <w:szCs w:val="24"/>
        </w:rPr>
        <w:t xml:space="preserve">», ο </w:t>
      </w:r>
      <w:r>
        <w:rPr>
          <w:rFonts w:eastAsia="Times New Roman"/>
          <w:szCs w:val="24"/>
        </w:rPr>
        <w:t xml:space="preserve">οποίος είναι ένας σημαντικός δρόμος για την περιοχή και εδώ και πάρα πολλά χρόνια έχει δεκάδες προβλήματα, η περιφέρεια το 2011 και η σημερινή διοίκηση είχαν ανακοινώσει ότι </w:t>
      </w:r>
      <w:r>
        <w:rPr>
          <w:rFonts w:eastAsia="Times New Roman"/>
          <w:szCs w:val="24"/>
        </w:rPr>
        <w:lastRenderedPageBreak/>
        <w:t>υπάρχει μελέτη, η οποία έχει αναμορφωθεί στα καινούργια δεδομένα, πραγματικά με δυ</w:t>
      </w:r>
      <w:r>
        <w:rPr>
          <w:rFonts w:eastAsia="Times New Roman"/>
          <w:szCs w:val="24"/>
        </w:rPr>
        <w:t xml:space="preserve">σκολίες και ο προϋπολογισμός θα ήταν περίπου 2.100.000. </w:t>
      </w:r>
    </w:p>
    <w:p w14:paraId="3A69AA85" w14:textId="77777777" w:rsidR="00897BE7" w:rsidRDefault="00B658DA">
      <w:pPr>
        <w:spacing w:after="0" w:line="600" w:lineRule="auto"/>
        <w:ind w:firstLine="720"/>
        <w:jc w:val="both"/>
        <w:rPr>
          <w:rFonts w:eastAsia="Times New Roman"/>
          <w:szCs w:val="24"/>
        </w:rPr>
      </w:pPr>
      <w:r>
        <w:rPr>
          <w:rFonts w:eastAsia="Times New Roman"/>
          <w:szCs w:val="24"/>
        </w:rPr>
        <w:t>Το 2014 η περιφέρεια πάλι, η ίδια διοίκηση, αφού μιλάει για το ιστορικό αυτό έργο, στις 4 Μαρτίου του 2014 λέει ότι υπάρχουν τα λεφτά -πάμε μετά από τρία χρόνια- για να προχωρήσει αυτός ο δρόμος. Είχ</w:t>
      </w:r>
      <w:r>
        <w:rPr>
          <w:rFonts w:eastAsia="Times New Roman"/>
          <w:szCs w:val="24"/>
        </w:rPr>
        <w:t xml:space="preserve">ε προηγηθεί απόφαση του περιφερειακού συμβουλίου. Να μη σας λέω άλλα και σας κουράζω. </w:t>
      </w:r>
    </w:p>
    <w:p w14:paraId="3A69AA86" w14:textId="77777777" w:rsidR="00897BE7" w:rsidRDefault="00B658DA">
      <w:pPr>
        <w:spacing w:after="0" w:line="600" w:lineRule="auto"/>
        <w:ind w:firstLine="720"/>
        <w:jc w:val="both"/>
        <w:rPr>
          <w:rFonts w:eastAsia="Times New Roman"/>
          <w:szCs w:val="24"/>
        </w:rPr>
      </w:pPr>
      <w:r>
        <w:rPr>
          <w:rFonts w:eastAsia="Times New Roman"/>
          <w:szCs w:val="24"/>
        </w:rPr>
        <w:t>Σήμερα βρισκόμαστε στο 2017 και σας ερωτώ, κύριε Υπουργέ: Τι πρόκειται να γίνει και ποια είναι η απάντηση της περιφέρειας και των αρμόδιων υπηρεσιών γι’ αυτό το θέμα;</w:t>
      </w:r>
    </w:p>
    <w:p w14:paraId="3A69AA87" w14:textId="77777777" w:rsidR="00897BE7" w:rsidRDefault="00B658DA">
      <w:pPr>
        <w:spacing w:after="0" w:line="600" w:lineRule="auto"/>
        <w:ind w:firstLine="720"/>
        <w:jc w:val="both"/>
        <w:rPr>
          <w:rFonts w:eastAsia="Times New Roman"/>
          <w:szCs w:val="24"/>
        </w:rPr>
      </w:pPr>
      <w:r>
        <w:rPr>
          <w:rFonts w:eastAsia="Times New Roman"/>
          <w:b/>
          <w:szCs w:val="24"/>
        </w:rPr>
        <w:t>ΠΡ</w:t>
      </w:r>
      <w:r>
        <w:rPr>
          <w:rFonts w:eastAsia="Times New Roman"/>
          <w:b/>
          <w:szCs w:val="24"/>
        </w:rPr>
        <w:t>ΟΕΔΡΕΥΩΝ (Σπυρίδων Λυκούδης):</w:t>
      </w:r>
      <w:r>
        <w:rPr>
          <w:rFonts w:eastAsia="Times New Roman"/>
          <w:szCs w:val="24"/>
        </w:rPr>
        <w:t xml:space="preserve"> Ευχαριστώ, κύριε συνάδελφε.</w:t>
      </w:r>
    </w:p>
    <w:p w14:paraId="3A69AA88" w14:textId="77777777" w:rsidR="00897BE7" w:rsidRDefault="00B658DA">
      <w:pPr>
        <w:spacing w:after="0" w:line="600" w:lineRule="auto"/>
        <w:ind w:firstLine="720"/>
        <w:jc w:val="both"/>
        <w:rPr>
          <w:rFonts w:eastAsia="Times New Roman"/>
          <w:szCs w:val="24"/>
        </w:rPr>
      </w:pPr>
      <w:r>
        <w:rPr>
          <w:rFonts w:eastAsia="Times New Roman"/>
          <w:szCs w:val="24"/>
        </w:rPr>
        <w:t>Κύριε Υπουργέ, έχετε τον λόγο.</w:t>
      </w:r>
    </w:p>
    <w:p w14:paraId="3A69AA89" w14:textId="77777777" w:rsidR="00897BE7" w:rsidRDefault="00B658DA">
      <w:pPr>
        <w:spacing w:after="0"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Ευχαριστώ, κύριε Πρόεδρε.</w:t>
      </w:r>
    </w:p>
    <w:p w14:paraId="3A69AA8A" w14:textId="77777777" w:rsidR="00897BE7" w:rsidRDefault="00B658DA">
      <w:pPr>
        <w:spacing w:after="0" w:line="600" w:lineRule="auto"/>
        <w:ind w:firstLine="720"/>
        <w:jc w:val="both"/>
        <w:rPr>
          <w:rFonts w:eastAsia="Times New Roman"/>
          <w:szCs w:val="24"/>
        </w:rPr>
      </w:pPr>
      <w:r>
        <w:rPr>
          <w:rFonts w:eastAsia="Times New Roman"/>
          <w:szCs w:val="24"/>
        </w:rPr>
        <w:t>Κύριε Κωνσταντινόπουλε, νομίζω ότι με την ερώτησή σας αναδείξατε</w:t>
      </w:r>
      <w:r>
        <w:rPr>
          <w:rFonts w:eastAsia="Times New Roman"/>
          <w:szCs w:val="24"/>
        </w:rPr>
        <w:t>,</w:t>
      </w:r>
      <w:r>
        <w:rPr>
          <w:rFonts w:eastAsia="Times New Roman"/>
          <w:szCs w:val="24"/>
        </w:rPr>
        <w:t xml:space="preserve"> στις πραγματικές του διαστάσεις</w:t>
      </w:r>
      <w:r>
        <w:rPr>
          <w:rFonts w:eastAsia="Times New Roman"/>
          <w:szCs w:val="24"/>
        </w:rPr>
        <w:t>,</w:t>
      </w:r>
      <w:r>
        <w:rPr>
          <w:rFonts w:eastAsia="Times New Roman"/>
          <w:szCs w:val="24"/>
        </w:rPr>
        <w:t xml:space="preserve"> το ζήτημα και είναι αρκετές εκείνες οι περιπτώσεις</w:t>
      </w:r>
      <w:r w:rsidRPr="00B538C7">
        <w:rPr>
          <w:rFonts w:eastAsia="Times New Roman"/>
          <w:szCs w:val="24"/>
        </w:rPr>
        <w:t>,</w:t>
      </w:r>
      <w:r>
        <w:rPr>
          <w:rFonts w:eastAsia="Times New Roman"/>
          <w:szCs w:val="24"/>
        </w:rPr>
        <w:t xml:space="preserve"> που σημαντικής τελικά σημασίας </w:t>
      </w:r>
      <w:r>
        <w:rPr>
          <w:rFonts w:eastAsia="Times New Roman"/>
          <w:szCs w:val="24"/>
        </w:rPr>
        <w:lastRenderedPageBreak/>
        <w:t>δρόμοι στο επαρχιακό δίκτυο αντιμετωπίζουν, λόγω της μορφολογίας της πατρίδας μας, σοβαρά προβλήματα</w:t>
      </w:r>
      <w:r>
        <w:rPr>
          <w:rFonts w:eastAsia="Times New Roman"/>
          <w:szCs w:val="24"/>
        </w:rPr>
        <w:t>,</w:t>
      </w:r>
      <w:r>
        <w:rPr>
          <w:rFonts w:eastAsia="Times New Roman"/>
          <w:szCs w:val="24"/>
        </w:rPr>
        <w:t xml:space="preserve"> που σχετίζονται με τις ιδιαίτερες συν</w:t>
      </w:r>
      <w:r>
        <w:rPr>
          <w:rFonts w:eastAsia="Times New Roman"/>
          <w:szCs w:val="24"/>
        </w:rPr>
        <w:t>θήκες -κατολισθήσεις, μορφολογικές ιδιαιτερότητες κ.λπ.- και υπάρχει ανάγκη από καιρού εις καιρόν να υπάρχουν παρεμβάσεις, έτσι ώστε οι κάτοικοι των περιοχών αυτών να μην στερούνται του δικαιώματος της μετακίνησης.</w:t>
      </w:r>
    </w:p>
    <w:p w14:paraId="3A69AA8B" w14:textId="77777777" w:rsidR="00897BE7" w:rsidRDefault="00B658DA">
      <w:pPr>
        <w:spacing w:after="0" w:line="600" w:lineRule="auto"/>
        <w:ind w:firstLine="720"/>
        <w:jc w:val="both"/>
        <w:rPr>
          <w:rFonts w:eastAsia="Times New Roman"/>
          <w:szCs w:val="24"/>
        </w:rPr>
      </w:pPr>
      <w:r>
        <w:rPr>
          <w:rFonts w:eastAsia="Times New Roman"/>
          <w:szCs w:val="24"/>
        </w:rPr>
        <w:t xml:space="preserve">Όπως γνωρίζετε, η </w:t>
      </w:r>
      <w:r>
        <w:rPr>
          <w:rFonts w:eastAsia="Times New Roman"/>
          <w:szCs w:val="24"/>
        </w:rPr>
        <w:t>α</w:t>
      </w:r>
      <w:r>
        <w:rPr>
          <w:rFonts w:eastAsia="Times New Roman"/>
          <w:szCs w:val="24"/>
        </w:rPr>
        <w:t>υτοδιοίκηση Β</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 xml:space="preserve">αθμού </w:t>
      </w:r>
      <w:r>
        <w:rPr>
          <w:rFonts w:eastAsia="Times New Roman"/>
          <w:szCs w:val="24"/>
        </w:rPr>
        <w:t>έχει τις δικές της αρμοδιότητες, τους δικούς της προϋπολογισμούς με βάση το Σύνταγμα, με βάση αυτά τα οποία έχει αναλάβει και με βάση τον ρόλο που καλείται κάθε φορά να παίξει.</w:t>
      </w:r>
    </w:p>
    <w:p w14:paraId="3A69AA8C" w14:textId="77777777" w:rsidR="00897BE7" w:rsidRDefault="00B658DA">
      <w:pPr>
        <w:spacing w:after="0" w:line="600" w:lineRule="auto"/>
        <w:ind w:firstLine="720"/>
        <w:jc w:val="both"/>
        <w:rPr>
          <w:rFonts w:eastAsia="Times New Roman"/>
          <w:szCs w:val="24"/>
        </w:rPr>
      </w:pPr>
      <w:r>
        <w:rPr>
          <w:rFonts w:eastAsia="Times New Roman"/>
          <w:szCs w:val="24"/>
        </w:rPr>
        <w:t>Στη βάση, λοιπόν, αυτής της αρμοδιότητας και με την πληροφόρηση που μας έχει πα</w:t>
      </w:r>
      <w:r>
        <w:rPr>
          <w:rFonts w:eastAsia="Times New Roman"/>
          <w:szCs w:val="24"/>
        </w:rPr>
        <w:t>ράσχει, που ενδεχομένως να είναι και εις γνώσιν σας, υπάρχει ανάγκη στη συγκεκριμένη περιοχή να γίνουν οι κατάλληλες μελέτες για να διερευνηθούν οι γεωλογικές και οι γεωτεχνικές συνθήκες, έτσι ώστε πια να δούμε ποια είναι τα ενδεδειγμένα μέτρα.</w:t>
      </w:r>
    </w:p>
    <w:p w14:paraId="3A69AA8D" w14:textId="77777777" w:rsidR="00897BE7" w:rsidRDefault="00B658DA">
      <w:pPr>
        <w:spacing w:after="0" w:line="600" w:lineRule="auto"/>
        <w:ind w:firstLine="720"/>
        <w:jc w:val="both"/>
        <w:rPr>
          <w:rFonts w:eastAsia="Times New Roman"/>
          <w:szCs w:val="24"/>
        </w:rPr>
      </w:pPr>
      <w:r>
        <w:rPr>
          <w:rFonts w:eastAsia="Times New Roman"/>
          <w:szCs w:val="24"/>
        </w:rPr>
        <w:t>Απ’ όσο γνω</w:t>
      </w:r>
      <w:r>
        <w:rPr>
          <w:rFonts w:eastAsia="Times New Roman"/>
          <w:szCs w:val="24"/>
        </w:rPr>
        <w:t>ρίζω, λοιπόν, έχει υπάρξει στις 26</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2017 έγκριση για σύναψη προγραμματικής σύμβασης της Διεύθυνσης Τεχνικών Έργων της Περιφέρειας με την </w:t>
      </w:r>
      <w:r>
        <w:rPr>
          <w:rFonts w:eastAsia="Times New Roman"/>
          <w:szCs w:val="24"/>
        </w:rPr>
        <w:t>α</w:t>
      </w:r>
      <w:r>
        <w:rPr>
          <w:rFonts w:eastAsia="Times New Roman"/>
          <w:szCs w:val="24"/>
        </w:rPr>
        <w:t xml:space="preserve">ναπτυξιακή </w:t>
      </w:r>
      <w:r>
        <w:rPr>
          <w:rFonts w:eastAsia="Times New Roman"/>
          <w:szCs w:val="24"/>
        </w:rPr>
        <w:t>ε</w:t>
      </w:r>
      <w:r>
        <w:rPr>
          <w:rFonts w:eastAsia="Times New Roman"/>
          <w:szCs w:val="24"/>
        </w:rPr>
        <w:t xml:space="preserve">ταιρεία </w:t>
      </w:r>
      <w:r>
        <w:rPr>
          <w:rFonts w:eastAsia="Times New Roman"/>
          <w:szCs w:val="24"/>
        </w:rPr>
        <w:lastRenderedPageBreak/>
        <w:t>«</w:t>
      </w:r>
      <w:r>
        <w:rPr>
          <w:rFonts w:eastAsia="Times New Roman"/>
          <w:szCs w:val="24"/>
        </w:rPr>
        <w:t>ΠΕΛΟΠΟΝΝΗΣΟΣ</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και, ακολούθως, υπήρξε και απόφαση της οικονομικής επιτροπής με τον αριθμό 14</w:t>
      </w:r>
      <w:r>
        <w:rPr>
          <w:rFonts w:eastAsia="Times New Roman"/>
          <w:szCs w:val="24"/>
        </w:rPr>
        <w:t xml:space="preserve">23/2017, όπου ενέκρινε το συγκεκριμένο ποσό για τη μελέτη. Ο χρόνος για την εκπόνηση της μελέτης, που απ’ ό,τι καταλαβαίνω από τα </w:t>
      </w:r>
      <w:proofErr w:type="spellStart"/>
      <w:r>
        <w:rPr>
          <w:rFonts w:eastAsia="Times New Roman"/>
          <w:szCs w:val="24"/>
        </w:rPr>
        <w:t>συμφραζόμενα</w:t>
      </w:r>
      <w:proofErr w:type="spellEnd"/>
      <w:r>
        <w:rPr>
          <w:rFonts w:eastAsia="Times New Roman"/>
          <w:szCs w:val="24"/>
        </w:rPr>
        <w:t xml:space="preserve"> είναι ένα δίμηνο, θα μας δείξει και το τι ακριβώς πρέπει να κάνουμε, ποιες ακριβώς παρεμβάσεις πρέπει να υπάρξουν</w:t>
      </w:r>
      <w:r>
        <w:rPr>
          <w:rFonts w:eastAsia="Times New Roman"/>
          <w:szCs w:val="24"/>
        </w:rPr>
        <w:t>.</w:t>
      </w:r>
    </w:p>
    <w:p w14:paraId="3A69AA8E" w14:textId="77777777" w:rsidR="00897BE7" w:rsidRDefault="00B658DA">
      <w:pPr>
        <w:spacing w:after="0" w:line="600" w:lineRule="auto"/>
        <w:ind w:firstLine="720"/>
        <w:jc w:val="both"/>
        <w:rPr>
          <w:rFonts w:eastAsia="Times New Roman"/>
          <w:szCs w:val="24"/>
        </w:rPr>
      </w:pPr>
      <w:r>
        <w:rPr>
          <w:rFonts w:eastAsia="Times New Roman"/>
          <w:szCs w:val="24"/>
        </w:rPr>
        <w:t xml:space="preserve">Αντιλαμβάνομαι από την ερώτησή σας, αλλά και από τη δική μου πληροφόρηση -που είναι, βεβαίως, σαφώς μικρότερη από τη δική σας, μιας και είστε τοπικός </w:t>
      </w:r>
      <w:r>
        <w:rPr>
          <w:rFonts w:eastAsia="Times New Roman"/>
        </w:rPr>
        <w:t>Βουλευτής</w:t>
      </w:r>
      <w:r>
        <w:rPr>
          <w:rFonts w:eastAsia="Times New Roman"/>
          <w:szCs w:val="24"/>
        </w:rPr>
        <w:t>- ότι έχουμε καθυστερήσεις στην αντιμετώπιση του προβλήματος και νομίζω ότι αν έχει μια αξία αυ</w:t>
      </w:r>
      <w:r>
        <w:rPr>
          <w:rFonts w:eastAsia="Times New Roman"/>
          <w:szCs w:val="24"/>
        </w:rPr>
        <w:t>τή η συζήτηση</w:t>
      </w:r>
      <w:r>
        <w:rPr>
          <w:rFonts w:eastAsia="Times New Roman"/>
          <w:szCs w:val="24"/>
        </w:rPr>
        <w:t>,</w:t>
      </w:r>
      <w:r>
        <w:rPr>
          <w:rFonts w:eastAsia="Times New Roman"/>
          <w:szCs w:val="24"/>
        </w:rPr>
        <w:t xml:space="preserve"> που κάνουμε εδώ σήμερα, είναι για να αναδείξουμε το ζήτημα, να δώσουμε την απαιτούμενη πληροφόρηση πρώτα απ’ όλα στους κατοίκους και να δημιουργήσουμε πλέον μια καλώς εννοούμενη πίεση, έτσι ώστε να επισπευσθεί το έργο.</w:t>
      </w:r>
    </w:p>
    <w:p w14:paraId="3A69AA8F" w14:textId="77777777" w:rsidR="00897BE7" w:rsidRDefault="00B658DA">
      <w:pPr>
        <w:spacing w:after="0" w:line="600" w:lineRule="auto"/>
        <w:ind w:firstLine="720"/>
        <w:jc w:val="both"/>
        <w:rPr>
          <w:rFonts w:eastAsia="Times New Roman"/>
          <w:szCs w:val="24"/>
        </w:rPr>
      </w:pPr>
      <w:r>
        <w:rPr>
          <w:rFonts w:eastAsia="Times New Roman"/>
          <w:szCs w:val="24"/>
        </w:rPr>
        <w:t xml:space="preserve">Η περιφέρεια έχει τον </w:t>
      </w:r>
      <w:r>
        <w:rPr>
          <w:rFonts w:eastAsia="Times New Roman"/>
          <w:szCs w:val="24"/>
        </w:rPr>
        <w:t xml:space="preserve">δικό της προϋπολογισμό, το κράτος είναι συνεπές με βάση αυτά που μπορεί. Έχει δώσει τα χρήματα μέσω των ΚΑΠ στην περιφέρεια. Άρα, νομίζω ότι είναι ανοιχτός </w:t>
      </w:r>
      <w:r>
        <w:rPr>
          <w:rFonts w:eastAsia="Times New Roman"/>
          <w:szCs w:val="24"/>
        </w:rPr>
        <w:lastRenderedPageBreak/>
        <w:t>ο δρόμος να επιταχυνθούν οι διαδικασίες για να αντιμετωπιστούν τα προβλήματα.</w:t>
      </w:r>
    </w:p>
    <w:p w14:paraId="3A69AA90" w14:textId="77777777" w:rsidR="00897BE7" w:rsidRDefault="00B658DA">
      <w:pPr>
        <w:spacing w:after="0" w:line="600" w:lineRule="auto"/>
        <w:ind w:firstLine="720"/>
        <w:jc w:val="both"/>
        <w:rPr>
          <w:rFonts w:eastAsia="Times New Roman"/>
          <w:szCs w:val="24"/>
        </w:rPr>
      </w:pPr>
      <w:r>
        <w:rPr>
          <w:rFonts w:eastAsia="Times New Roman"/>
          <w:szCs w:val="24"/>
        </w:rPr>
        <w:t>Ευχαριστώ.</w:t>
      </w:r>
    </w:p>
    <w:p w14:paraId="3A69AA91" w14:textId="77777777" w:rsidR="00897BE7" w:rsidRDefault="00B658DA">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Ευχαριστώ, κύριε Υπουργέ.</w:t>
      </w:r>
    </w:p>
    <w:p w14:paraId="3A69AA92" w14:textId="77777777" w:rsidR="00897BE7" w:rsidRDefault="00B658DA">
      <w:pPr>
        <w:spacing w:after="0" w:line="600" w:lineRule="auto"/>
        <w:ind w:firstLine="720"/>
        <w:jc w:val="both"/>
        <w:rPr>
          <w:rFonts w:eastAsia="Times New Roman"/>
          <w:szCs w:val="24"/>
        </w:rPr>
      </w:pPr>
      <w:r>
        <w:rPr>
          <w:rFonts w:eastAsia="Times New Roman"/>
          <w:szCs w:val="24"/>
        </w:rPr>
        <w:t>Κύριε Κωνσταντινόπουλε, έχετε τον λόγο.</w:t>
      </w:r>
    </w:p>
    <w:p w14:paraId="3A69AA93" w14:textId="77777777" w:rsidR="00897BE7" w:rsidRDefault="00B658DA">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Υπουργέ, υπάρχει ένα θέμα. </w:t>
      </w:r>
    </w:p>
    <w:p w14:paraId="3A69AA94" w14:textId="77777777" w:rsidR="00897BE7" w:rsidRDefault="00B658DA">
      <w:pPr>
        <w:spacing w:after="0" w:line="600" w:lineRule="auto"/>
        <w:ind w:firstLine="720"/>
        <w:jc w:val="both"/>
        <w:rPr>
          <w:rFonts w:eastAsia="Times New Roman" w:cs="Times New Roman"/>
          <w:szCs w:val="24"/>
        </w:rPr>
      </w:pPr>
      <w:r>
        <w:rPr>
          <w:rFonts w:eastAsia="Times New Roman"/>
          <w:szCs w:val="24"/>
        </w:rPr>
        <w:t>Έχουμε φτιάξει μια μελέτη, με βάση τις ανακοινώσεις</w:t>
      </w:r>
      <w:r>
        <w:rPr>
          <w:rFonts w:eastAsia="Times New Roman"/>
          <w:szCs w:val="24"/>
        </w:rPr>
        <w:t>,</w:t>
      </w:r>
      <w:r>
        <w:rPr>
          <w:rFonts w:eastAsia="Times New Roman"/>
          <w:szCs w:val="24"/>
        </w:rPr>
        <w:t xml:space="preserve"> που λένε ότι το 2011 έχει ολοκληρωθεί η μελέτη και τώρα κάνουμε καινούργια μελέτη. </w:t>
      </w:r>
      <w:r>
        <w:rPr>
          <w:rFonts w:eastAsia="Times New Roman" w:cs="Times New Roman"/>
          <w:szCs w:val="24"/>
        </w:rPr>
        <w:t>Εγώ θα ζητήσω να μου κατατεθεί αυτή η μελέτη. Γιατί εάν κάνουμε κάθε δύο χρόνια μελέτες και στο τέλος δεν προχωράει αυτή η διαδικασία, τι έχει αλλάξει από το 2011;</w:t>
      </w:r>
    </w:p>
    <w:p w14:paraId="3A69AA9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Παρ’ όλα</w:t>
      </w:r>
      <w:r>
        <w:rPr>
          <w:rFonts w:eastAsia="Times New Roman" w:cs="Times New Roman"/>
          <w:szCs w:val="24"/>
        </w:rPr>
        <w:t xml:space="preserve"> αυτά θέλω να σας πω το εξής: Όπως λέτε σωστά, μετά από πάρα πολύ καιρό –τρεις μήνες- έρχεται αυτή η διαδικασία, γι’ αυτό είχαμε προχωρήσει και εμείς με βάση τον Κανονισμό σε επίκαιρη ερώτηση. Από ό,τι καταλαβαίνω θα αρχίσει να υλοποιείται προς το τέλος το</w:t>
      </w:r>
      <w:r>
        <w:rPr>
          <w:rFonts w:eastAsia="Times New Roman" w:cs="Times New Roman"/>
          <w:szCs w:val="24"/>
        </w:rPr>
        <w:t>υ 2018. Εύχομαι και ελπίζω να μην μείνει στα λόγια, όπως έμεναν οι προηγούμενες του 2011 και του 2014.</w:t>
      </w:r>
    </w:p>
    <w:p w14:paraId="3A69AA9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μέσα από τον Κοινοβουλευτικό Έλεγχο θα ζητήσω από την </w:t>
      </w:r>
      <w:r>
        <w:rPr>
          <w:rFonts w:eastAsia="Times New Roman" w:cs="Times New Roman"/>
          <w:szCs w:val="24"/>
        </w:rPr>
        <w:t>π</w:t>
      </w:r>
      <w:r>
        <w:rPr>
          <w:rFonts w:eastAsia="Times New Roman" w:cs="Times New Roman"/>
          <w:szCs w:val="24"/>
        </w:rPr>
        <w:t>εριφέρεια να μου πει ποια είναι η μελέτη που έκανε το 2011 και αφορούσε τον προϋπολογισμό 2.10</w:t>
      </w:r>
      <w:r>
        <w:rPr>
          <w:rFonts w:eastAsia="Times New Roman" w:cs="Times New Roman"/>
          <w:szCs w:val="24"/>
        </w:rPr>
        <w:t xml:space="preserve">0.000 ευρώ. Από ό,τι καταλαβαίνω τώρα, ο προϋπολογισμός είναι στις 800.000. Μακάρι να τις έχουμε εξοικονομήσει και να γίνει αυτό. Επίσης, θα ζητήσω να μάθω τι καινούργια μελέτη χρειαζόταν, πόσα χρήματα πληρώθηκαν τότε και πόσα χρήματα πληρώθηκαν σήμερα. </w:t>
      </w:r>
    </w:p>
    <w:p w14:paraId="3A69AA9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 πολύ.</w:t>
      </w:r>
    </w:p>
    <w:p w14:paraId="3A69AA98"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Κωνσταντινόπουλε.</w:t>
      </w:r>
    </w:p>
    <w:p w14:paraId="3A69AA9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A69AA9A"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Κύριε Κωνσταντινόπουλε, δεν είμαι σε θέση να κρίνω εάν η μελέτη του 2011 έπρεπε να </w:t>
      </w:r>
      <w:proofErr w:type="spellStart"/>
      <w:r>
        <w:rPr>
          <w:rFonts w:eastAsia="Times New Roman" w:cs="Times New Roman"/>
          <w:szCs w:val="24"/>
        </w:rPr>
        <w:t>επικαιροποιηθεί</w:t>
      </w:r>
      <w:proofErr w:type="spellEnd"/>
      <w:r>
        <w:rPr>
          <w:rFonts w:eastAsia="Times New Roman" w:cs="Times New Roman"/>
          <w:szCs w:val="24"/>
        </w:rPr>
        <w:t>, διότι με βάση τις συνθήκες κάθε χρονιάς, όπως αντιλαμβάνεστε, υφίστανται διάφορες φθορές στους δρόμους. Θεωρώ, λοιπόν, χωρίς να είμαι μηχανικός, αλλά έχοντ</w:t>
      </w:r>
      <w:r>
        <w:rPr>
          <w:rFonts w:eastAsia="Times New Roman" w:cs="Times New Roman"/>
          <w:szCs w:val="24"/>
        </w:rPr>
        <w:t xml:space="preserve">ας μία γενική αντίληψη, ότι προφανώς ίσως να έχρηζε να </w:t>
      </w:r>
      <w:proofErr w:type="spellStart"/>
      <w:r>
        <w:rPr>
          <w:rFonts w:eastAsia="Times New Roman" w:cs="Times New Roman"/>
          <w:szCs w:val="24"/>
        </w:rPr>
        <w:t>επικαιροποιηθεί</w:t>
      </w:r>
      <w:proofErr w:type="spellEnd"/>
      <w:r>
        <w:rPr>
          <w:rFonts w:eastAsia="Times New Roman" w:cs="Times New Roman"/>
          <w:szCs w:val="24"/>
        </w:rPr>
        <w:t xml:space="preserve"> αυτή η μελέτη. </w:t>
      </w:r>
    </w:p>
    <w:p w14:paraId="3A69AA9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θεωρώ εύλογο το αίτημά σας να δίνονται όλα τα στοιχεία, τα οποία υπάρχουν, μέσω της κλασικής κοινοβουλευτικής διαδικασίας γύρω από αυτό το έργο. Κατά </w:t>
      </w:r>
      <w:r>
        <w:rPr>
          <w:rFonts w:eastAsia="Times New Roman" w:cs="Times New Roman"/>
          <w:szCs w:val="24"/>
        </w:rPr>
        <w:t xml:space="preserve">συνέπεια, το αίτημά σας πρέπει να κατατεθεί κι εμείς προφανώς, ως αρμόδιο Υπουργείο, θα ζητήσουμε τα απαιτούμενα στοιχεία και την απαιτούμενη πληροφόρηση από την </w:t>
      </w:r>
      <w:r>
        <w:rPr>
          <w:rFonts w:eastAsia="Times New Roman" w:cs="Times New Roman"/>
          <w:szCs w:val="24"/>
        </w:rPr>
        <w:t>π</w:t>
      </w:r>
      <w:r>
        <w:rPr>
          <w:rFonts w:eastAsia="Times New Roman" w:cs="Times New Roman"/>
          <w:szCs w:val="24"/>
        </w:rPr>
        <w:t>εριφέρεια.</w:t>
      </w:r>
    </w:p>
    <w:p w14:paraId="3A69AA9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Αυτό στο οποίο νομίζω όλοι θα συμφωνήσουμε και κα</w:t>
      </w:r>
      <w:r>
        <w:rPr>
          <w:rFonts w:eastAsia="Times New Roman" w:cs="Times New Roman"/>
          <w:szCs w:val="24"/>
        </w:rPr>
        <w:t>μ</w:t>
      </w:r>
      <w:r>
        <w:rPr>
          <w:rFonts w:eastAsia="Times New Roman" w:cs="Times New Roman"/>
          <w:szCs w:val="24"/>
        </w:rPr>
        <w:t>μία σκοπιμότητα του οποιουδήποτε</w:t>
      </w:r>
      <w:r>
        <w:rPr>
          <w:rFonts w:eastAsia="Times New Roman" w:cs="Times New Roman"/>
          <w:szCs w:val="24"/>
        </w:rPr>
        <w:t xml:space="preserve"> δεν πρέπει να αποτελεί τροχοπέδη στην όσο πιο γρήγορη αντιμετώπιση όλων των ζητημάτων, είναι ότι οι κάτοικοι της περιοχής έχουν δικαίωμα να μετακινούνται με ασφάλεια. Είναι ειδικές οι συνθήκες που ζουν, είναι ορεινή η περιοχή. </w:t>
      </w:r>
    </w:p>
    <w:p w14:paraId="3A69AA9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Αυτοί οι άνθρωποι τελικά με</w:t>
      </w:r>
      <w:r>
        <w:rPr>
          <w:rFonts w:eastAsia="Times New Roman" w:cs="Times New Roman"/>
          <w:szCs w:val="24"/>
        </w:rPr>
        <w:t xml:space="preserve"> την επιλογή τους και με τον αγώνα τους να μένουν σε αυτές τις περιοχές συμβάλλουν στη σημερινή ταυτότητα της χώρας και έχει ιδιαίτερη σημασία να στηρίζουμε τις καθημερινές συνθήκες ζωής σε αυτή την περιοχή, αλλά όχι μόνο σε αυτήν. Νομίζω, λοιπόν, ότι σε α</w:t>
      </w:r>
      <w:r>
        <w:rPr>
          <w:rFonts w:eastAsia="Times New Roman" w:cs="Times New Roman"/>
          <w:szCs w:val="24"/>
        </w:rPr>
        <w:t xml:space="preserve">υτό το θέμα είμαστε στην ίδια πλευρά και έχουμε την ίδια στόχευση. </w:t>
      </w:r>
    </w:p>
    <w:p w14:paraId="3A69AA9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Κατά συνέπεια, εμείς, ως αρμόδιο Υπουργείο, θα ζητήσουμε να έχουμε όσο το δυνατόν μεγαλύτερη πληροφόρηση και προφανώς να γίνετε κι εσείς κοινωνοί αυτής της πληροφόρησης.</w:t>
      </w:r>
    </w:p>
    <w:p w14:paraId="3A69AA9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Ευχαριστώ.</w:t>
      </w:r>
    </w:p>
    <w:p w14:paraId="3A69AAA0" w14:textId="77777777" w:rsidR="00897BE7" w:rsidRDefault="00B658DA">
      <w:pPr>
        <w:spacing w:after="0" w:line="600" w:lineRule="auto"/>
        <w:ind w:firstLine="720"/>
        <w:jc w:val="both"/>
        <w:rPr>
          <w:rFonts w:eastAsia="Times New Roman"/>
          <w:szCs w:val="24"/>
        </w:rPr>
      </w:pPr>
      <w:r>
        <w:rPr>
          <w:rFonts w:eastAsia="Times New Roman"/>
          <w:b/>
          <w:szCs w:val="24"/>
        </w:rPr>
        <w:t>ΠΡΟΕΔΡΕ</w:t>
      </w:r>
      <w:r>
        <w:rPr>
          <w:rFonts w:eastAsia="Times New Roman"/>
          <w:b/>
          <w:szCs w:val="24"/>
        </w:rPr>
        <w:t>ΥΩΝ (Σπυρίδων Λυκούδης):</w:t>
      </w:r>
      <w:r>
        <w:rPr>
          <w:rFonts w:eastAsia="Times New Roman"/>
          <w:szCs w:val="24"/>
        </w:rPr>
        <w:t xml:space="preserve"> Ευχαριστώ, κύριε Υπουργέ.</w:t>
      </w:r>
    </w:p>
    <w:p w14:paraId="3A69AAA1" w14:textId="77777777" w:rsidR="00897BE7" w:rsidRDefault="00B658DA">
      <w:pPr>
        <w:spacing w:after="0" w:line="600" w:lineRule="auto"/>
        <w:ind w:firstLine="720"/>
        <w:jc w:val="both"/>
        <w:rPr>
          <w:rFonts w:eastAsia="Times New Roman"/>
          <w:color w:val="000000"/>
          <w:szCs w:val="24"/>
        </w:rPr>
      </w:pPr>
      <w:r>
        <w:rPr>
          <w:rFonts w:eastAsia="Times New Roman"/>
          <w:szCs w:val="24"/>
        </w:rPr>
        <w:t xml:space="preserve">Ακολουθεί η πρώτη με αριθμό </w:t>
      </w:r>
      <w:r>
        <w:rPr>
          <w:rFonts w:eastAsia="Times New Roman"/>
          <w:color w:val="000000"/>
          <w:szCs w:val="24"/>
        </w:rPr>
        <w:t>1327/28-8-2017 επίκαιρη ερώτηση πρώτου κύκλου της Βουλευτού Β΄ Πειραι</w:t>
      </w:r>
      <w:r>
        <w:rPr>
          <w:rFonts w:eastAsia="Times New Roman"/>
          <w:color w:val="000000"/>
          <w:szCs w:val="24"/>
        </w:rPr>
        <w:t>ώς</w:t>
      </w:r>
      <w:r>
        <w:rPr>
          <w:rFonts w:eastAsia="Times New Roman"/>
          <w:color w:val="000000"/>
          <w:szCs w:val="24"/>
        </w:rPr>
        <w:t xml:space="preserve"> του Συνασπισμού Ριζοσπαστικής Αριστεράς κ. </w:t>
      </w:r>
      <w:r>
        <w:rPr>
          <w:rFonts w:eastAsia="Times New Roman"/>
          <w:bCs/>
          <w:color w:val="000000"/>
          <w:szCs w:val="24"/>
        </w:rPr>
        <w:t xml:space="preserve">Καρακώστα Ευαγγελίας </w:t>
      </w:r>
      <w:r>
        <w:rPr>
          <w:rFonts w:eastAsia="Times New Roman"/>
          <w:color w:val="000000"/>
          <w:szCs w:val="24"/>
        </w:rPr>
        <w:t xml:space="preserve">προς την Υπουργό </w:t>
      </w:r>
      <w:r>
        <w:rPr>
          <w:rFonts w:eastAsia="Times New Roman"/>
          <w:bCs/>
          <w:color w:val="000000"/>
          <w:szCs w:val="24"/>
        </w:rPr>
        <w:t>Εργασίας, Κοινωνικής Ασφ</w:t>
      </w:r>
      <w:r>
        <w:rPr>
          <w:rFonts w:eastAsia="Times New Roman"/>
          <w:bCs/>
          <w:color w:val="000000"/>
          <w:szCs w:val="24"/>
        </w:rPr>
        <w:t xml:space="preserve">άλισης και Κοινωνικής Αλληλεγγύης, </w:t>
      </w:r>
      <w:r>
        <w:rPr>
          <w:rFonts w:eastAsia="Times New Roman"/>
          <w:color w:val="000000"/>
          <w:szCs w:val="24"/>
        </w:rPr>
        <w:t xml:space="preserve">σχετικά με την επαναλειτουργία της </w:t>
      </w:r>
      <w:r>
        <w:rPr>
          <w:rFonts w:eastAsia="Times New Roman"/>
          <w:color w:val="000000"/>
          <w:szCs w:val="24"/>
        </w:rPr>
        <w:t>«</w:t>
      </w:r>
      <w:r>
        <w:rPr>
          <w:rFonts w:eastAsia="Times New Roman"/>
          <w:color w:val="000000"/>
          <w:szCs w:val="24"/>
        </w:rPr>
        <w:t xml:space="preserve">Παιδικής Στέγης </w:t>
      </w:r>
      <w:r>
        <w:rPr>
          <w:rFonts w:eastAsia="Times New Roman"/>
          <w:color w:val="000000"/>
          <w:szCs w:val="24"/>
        </w:rPr>
        <w:t>-</w:t>
      </w:r>
      <w:r>
        <w:rPr>
          <w:rFonts w:eastAsia="Times New Roman"/>
          <w:color w:val="000000"/>
          <w:szCs w:val="24"/>
        </w:rPr>
        <w:t xml:space="preserve"> </w:t>
      </w:r>
      <w:proofErr w:type="spellStart"/>
      <w:r>
        <w:rPr>
          <w:rFonts w:eastAsia="Times New Roman"/>
          <w:color w:val="000000"/>
          <w:szCs w:val="24"/>
        </w:rPr>
        <w:t>Κρώσφηλδ</w:t>
      </w:r>
      <w:proofErr w:type="spellEnd"/>
      <w:r>
        <w:rPr>
          <w:rFonts w:eastAsia="Times New Roman"/>
          <w:color w:val="000000"/>
          <w:szCs w:val="24"/>
        </w:rPr>
        <w:t>».</w:t>
      </w:r>
    </w:p>
    <w:p w14:paraId="3A69AAA2"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 xml:space="preserve">Θα απαντήσει η Υπουργός κ. Φωτίου. </w:t>
      </w:r>
    </w:p>
    <w:p w14:paraId="3A69AAA3"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 xml:space="preserve">Κυρία Καρακώστα, έχετε τον λόγο για δύο λεπτά. </w:t>
      </w:r>
    </w:p>
    <w:p w14:paraId="3A69AAA4" w14:textId="77777777" w:rsidR="00897BE7" w:rsidRDefault="00B658DA">
      <w:pPr>
        <w:spacing w:after="0" w:line="600" w:lineRule="auto"/>
        <w:ind w:firstLine="720"/>
        <w:jc w:val="both"/>
        <w:rPr>
          <w:rFonts w:eastAsia="Times New Roman"/>
          <w:color w:val="000000"/>
          <w:szCs w:val="24"/>
        </w:rPr>
      </w:pPr>
      <w:r>
        <w:rPr>
          <w:rFonts w:eastAsia="Times New Roman"/>
          <w:b/>
          <w:color w:val="000000"/>
          <w:szCs w:val="24"/>
        </w:rPr>
        <w:t>ΕΥΑΓΓΕΛΙΑ ΚΑΡΑΚΩΣΤΑ:</w:t>
      </w:r>
      <w:r>
        <w:rPr>
          <w:rFonts w:eastAsia="Times New Roman"/>
          <w:color w:val="000000"/>
          <w:szCs w:val="24"/>
        </w:rPr>
        <w:t xml:space="preserve"> Κατ’ αρχάς, να σας καλημερίσω και να ευχηθώ καλό φθ</w:t>
      </w:r>
      <w:r>
        <w:rPr>
          <w:rFonts w:eastAsia="Times New Roman"/>
          <w:color w:val="000000"/>
          <w:szCs w:val="24"/>
        </w:rPr>
        <w:t xml:space="preserve">ινόπωρο και καλό κουράγιο για τη νέα σεζόν. Ελπίζω ότι θα το έχουν οι Υπουργοί που είναι παρόντες και όλοι εμείς που ακολουθούμε. </w:t>
      </w:r>
    </w:p>
    <w:p w14:paraId="3A69AAA5"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lastRenderedPageBreak/>
        <w:t>Έρχομαι να θίξω ένα θέμα που έχει θιγεί επανειλημμένα σε αυτή την Αίθουσα, όχι μόνο από εμάς, αλλά και από παλαιότερες ερωτήσ</w:t>
      </w:r>
      <w:r>
        <w:rPr>
          <w:rFonts w:eastAsia="Times New Roman"/>
          <w:color w:val="000000"/>
          <w:szCs w:val="24"/>
        </w:rPr>
        <w:t xml:space="preserve">εις του Κομμουνιστικού Κόμματος Ελλάδας, που είχαν περισσότερο σχέση με τους απλήρωτους εργαζόμενους, σχετικά με την </w:t>
      </w:r>
      <w:r>
        <w:rPr>
          <w:rFonts w:eastAsia="Times New Roman"/>
          <w:color w:val="000000"/>
          <w:szCs w:val="24"/>
        </w:rPr>
        <w:t>«</w:t>
      </w:r>
      <w:r>
        <w:rPr>
          <w:rFonts w:eastAsia="Times New Roman"/>
          <w:color w:val="000000"/>
          <w:szCs w:val="24"/>
        </w:rPr>
        <w:t xml:space="preserve">Παιδική Στέγη </w:t>
      </w:r>
      <w:r>
        <w:rPr>
          <w:rFonts w:eastAsia="Times New Roman"/>
          <w:color w:val="000000"/>
          <w:szCs w:val="24"/>
        </w:rPr>
        <w:t>-</w:t>
      </w:r>
      <w:r>
        <w:rPr>
          <w:rFonts w:eastAsia="Times New Roman"/>
          <w:color w:val="000000"/>
          <w:szCs w:val="24"/>
        </w:rPr>
        <w:t xml:space="preserve"> </w:t>
      </w:r>
      <w:proofErr w:type="spellStart"/>
      <w:r>
        <w:rPr>
          <w:rFonts w:eastAsia="Times New Roman"/>
          <w:color w:val="000000"/>
          <w:szCs w:val="24"/>
        </w:rPr>
        <w:t>Κρώσφηλδ</w:t>
      </w:r>
      <w:proofErr w:type="spellEnd"/>
      <w:r>
        <w:rPr>
          <w:rFonts w:eastAsia="Times New Roman"/>
          <w:color w:val="000000"/>
          <w:szCs w:val="24"/>
        </w:rPr>
        <w:t>» στον Δήμο Κερατσινίου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Δραπετσώνας.</w:t>
      </w:r>
    </w:p>
    <w:p w14:paraId="3A69AAA6" w14:textId="77777777" w:rsidR="00897BE7" w:rsidRDefault="00B658DA">
      <w:pPr>
        <w:spacing w:after="0" w:line="600" w:lineRule="auto"/>
        <w:ind w:firstLine="720"/>
        <w:jc w:val="both"/>
        <w:rPr>
          <w:rFonts w:eastAsia="Times New Roman"/>
          <w:color w:val="000000"/>
          <w:szCs w:val="24"/>
        </w:rPr>
      </w:pPr>
      <w:r>
        <w:rPr>
          <w:rFonts w:eastAsia="Times New Roman"/>
          <w:color w:val="000000"/>
          <w:szCs w:val="24"/>
        </w:rPr>
        <w:t xml:space="preserve">Αυτή η </w:t>
      </w:r>
      <w:r>
        <w:rPr>
          <w:rFonts w:eastAsia="Times New Roman"/>
          <w:color w:val="000000"/>
          <w:szCs w:val="24"/>
        </w:rPr>
        <w:t>παιδική</w:t>
      </w:r>
      <w:r>
        <w:rPr>
          <w:rFonts w:eastAsia="Times New Roman"/>
          <w:color w:val="000000"/>
          <w:szCs w:val="24"/>
        </w:rPr>
        <w:t xml:space="preserve"> </w:t>
      </w:r>
      <w:r>
        <w:rPr>
          <w:rFonts w:eastAsia="Times New Roman"/>
          <w:color w:val="000000"/>
          <w:szCs w:val="24"/>
        </w:rPr>
        <w:t>στέγη</w:t>
      </w:r>
      <w:r>
        <w:rPr>
          <w:rFonts w:eastAsia="Times New Roman"/>
          <w:color w:val="000000"/>
          <w:szCs w:val="24"/>
        </w:rPr>
        <w:t xml:space="preserve"> βρίσκεται σε ένα οικόπεδο 2.680 </w:t>
      </w:r>
      <w:proofErr w:type="spellStart"/>
      <w:r>
        <w:rPr>
          <w:rFonts w:eastAsia="Times New Roman"/>
          <w:color w:val="000000"/>
          <w:szCs w:val="24"/>
        </w:rPr>
        <w:t>τ.μ</w:t>
      </w:r>
      <w:proofErr w:type="spellEnd"/>
      <w:r>
        <w:rPr>
          <w:rFonts w:eastAsia="Times New Roman"/>
          <w:color w:val="000000"/>
          <w:szCs w:val="24"/>
        </w:rPr>
        <w:t>, τα οποία έχουν παραχωρηθεί από τον αντίστοιχο δήμο της εποχής εκείνης το 1931, δηλαδή</w:t>
      </w:r>
      <w:r>
        <w:rPr>
          <w:rFonts w:eastAsia="Times New Roman"/>
          <w:color w:val="000000"/>
          <w:szCs w:val="24"/>
        </w:rPr>
        <w:t>,</w:t>
      </w:r>
      <w:r>
        <w:rPr>
          <w:rFonts w:eastAsia="Times New Roman"/>
          <w:color w:val="000000"/>
          <w:szCs w:val="24"/>
        </w:rPr>
        <w:t xml:space="preserve"> πριν από ογδόντα πέντε χρόνια. </w:t>
      </w:r>
    </w:p>
    <w:p w14:paraId="3A69AAA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Αυτή, λοιπόν, η </w:t>
      </w:r>
      <w:r>
        <w:rPr>
          <w:rFonts w:eastAsia="Times New Roman" w:cs="Times New Roman"/>
          <w:szCs w:val="24"/>
        </w:rPr>
        <w:t>π</w:t>
      </w:r>
      <w:r>
        <w:rPr>
          <w:rFonts w:eastAsia="Times New Roman" w:cs="Times New Roman"/>
          <w:szCs w:val="24"/>
        </w:rPr>
        <w:t xml:space="preserve">αιδική </w:t>
      </w:r>
      <w:r>
        <w:rPr>
          <w:rFonts w:eastAsia="Times New Roman" w:cs="Times New Roman"/>
          <w:szCs w:val="24"/>
        </w:rPr>
        <w:t>στέγη</w:t>
      </w:r>
      <w:r>
        <w:rPr>
          <w:rFonts w:eastAsia="Times New Roman" w:cs="Times New Roman"/>
          <w:szCs w:val="24"/>
        </w:rPr>
        <w:t xml:space="preserve"> έχει 704 τ</w:t>
      </w:r>
      <w:r>
        <w:rPr>
          <w:rFonts w:eastAsia="Times New Roman" w:cs="Times New Roman"/>
          <w:szCs w:val="24"/>
        </w:rPr>
        <w:t>.</w:t>
      </w:r>
      <w:r>
        <w:rPr>
          <w:rFonts w:eastAsia="Times New Roman" w:cs="Times New Roman"/>
          <w:szCs w:val="24"/>
        </w:rPr>
        <w:t>μ</w:t>
      </w:r>
      <w:r>
        <w:rPr>
          <w:rFonts w:eastAsia="Times New Roman" w:cs="Times New Roman"/>
          <w:szCs w:val="24"/>
        </w:rPr>
        <w:t xml:space="preserve">. </w:t>
      </w:r>
      <w:r>
        <w:rPr>
          <w:rFonts w:eastAsia="Times New Roman" w:cs="Times New Roman"/>
          <w:szCs w:val="24"/>
        </w:rPr>
        <w:t>κτίσματος, έχει παιδικές χαρές, έχει ικανοποιητικές υπο</w:t>
      </w:r>
      <w:r>
        <w:rPr>
          <w:rFonts w:eastAsia="Times New Roman" w:cs="Times New Roman"/>
          <w:szCs w:val="24"/>
        </w:rPr>
        <w:t xml:space="preserve">δομές και λειτουργούσε με εκατό παιδιά μέχρι το 2012, επί ογδόντα ένα συναπτά χρόνια εξυπηρετούσε τις οικογένειες του Δήμου Κερατσινίου – Δραπετσώνας. </w:t>
      </w:r>
    </w:p>
    <w:p w14:paraId="3A69AAA8"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Πρέπει να πω ότι περιουσιακά ανήκει στο Ίδρυμα «Παιδική Στέγη», το οποίο διοικείται από ένα διοικητικό σ</w:t>
      </w:r>
      <w:r>
        <w:rPr>
          <w:rFonts w:eastAsia="Times New Roman" w:cs="Times New Roman"/>
          <w:szCs w:val="24"/>
        </w:rPr>
        <w:t xml:space="preserve">υμβούλιο, μέλη του οποίου μέχρι πρότινος ήταν εκπρόσωποι του ιδρύματος και εκπρόσωποι του Δήμου Αθηναίων, γιατί σε αυτήν την παιδική στέγη ανήκουν και άλλα τμήματα παροχής υπηρεσιών για παιδιά σε άλλους δήμους. Με την αιτιολογία, λοιπόν, ότι δεν </w:t>
      </w:r>
      <w:r>
        <w:rPr>
          <w:rFonts w:eastAsia="Times New Roman" w:cs="Times New Roman"/>
          <w:szCs w:val="24"/>
        </w:rPr>
        <w:lastRenderedPageBreak/>
        <w:t>έχουν χρήμ</w:t>
      </w:r>
      <w:r>
        <w:rPr>
          <w:rFonts w:eastAsia="Times New Roman" w:cs="Times New Roman"/>
          <w:szCs w:val="24"/>
        </w:rPr>
        <w:t>ατα να αποκαταστήσουν ζημιές</w:t>
      </w:r>
      <w:r>
        <w:rPr>
          <w:rFonts w:eastAsia="Times New Roman" w:cs="Times New Roman"/>
          <w:szCs w:val="24"/>
        </w:rPr>
        <w:t>,</w:t>
      </w:r>
      <w:r>
        <w:rPr>
          <w:rFonts w:eastAsia="Times New Roman" w:cs="Times New Roman"/>
          <w:szCs w:val="24"/>
        </w:rPr>
        <w:t xml:space="preserve"> που υπάρχουν στο κτήριο αυτό, έρχονται να κλείσουν αυτό το ίδρυμα, αυτό το τόσο χρήσιμο εργαλείο για τον Δήμο Κερατσινίου – Δραπετσώνας.</w:t>
      </w:r>
    </w:p>
    <w:p w14:paraId="3A69AAA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Ξέρω ότι η πλευρά σας, κυρία Φωτίου, έχει ενεργοποιηθεί έντονα σε αυτήν την κατεύθυνση, ό</w:t>
      </w:r>
      <w:r>
        <w:rPr>
          <w:rFonts w:eastAsia="Times New Roman" w:cs="Times New Roman"/>
          <w:szCs w:val="24"/>
        </w:rPr>
        <w:t xml:space="preserve">πως γνωρίζω και τις ενδιάμεσες αντιδράσεις που έχουν υπάρξει. Όμως το πρόβλημα αυτό δεν έχει λυθεί. Με δεδομένη μια συγκεκριμένη πρόταση του </w:t>
      </w:r>
      <w:r>
        <w:rPr>
          <w:rFonts w:eastAsia="Times New Roman" w:cs="Times New Roman"/>
          <w:szCs w:val="24"/>
        </w:rPr>
        <w:t>δ</w:t>
      </w:r>
      <w:r>
        <w:rPr>
          <w:rFonts w:eastAsia="Times New Roman" w:cs="Times New Roman"/>
          <w:szCs w:val="24"/>
        </w:rPr>
        <w:t>ήμου –φαντάζομαι ότι θα αναφερθείτε εσείς, δεν αναφέρομαι εγώ λόγω χρόνου, θα τα πούμε στις δευτερολογίες- ερωτώ τ</w:t>
      </w:r>
      <w:r>
        <w:rPr>
          <w:rFonts w:eastAsia="Times New Roman" w:cs="Times New Roman"/>
          <w:szCs w:val="24"/>
        </w:rPr>
        <w:t>ι μπορούμε πραγματικά να κάνουμε, ώστε να ξαναλειτουργήσει αυτό το ίδρυμα, που τόσο μεγάλη ανάγκη το έχει η περιοχή μου.</w:t>
      </w:r>
    </w:p>
    <w:p w14:paraId="3A69AAAA"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Καρακώστα.</w:t>
      </w:r>
    </w:p>
    <w:p w14:paraId="3A69AAA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A69AAAC"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 xml:space="preserve">Κυρία Καρακώστα, η ερώτηση που κάνετε σήμερα νομίζω ότι είναι εξαιρετικά επίκαιρη. </w:t>
      </w:r>
    </w:p>
    <w:p w14:paraId="3A69AAA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Συνδυάζει δύο θέματα</w:t>
      </w:r>
      <w:r>
        <w:rPr>
          <w:rFonts w:eastAsia="Times New Roman" w:cs="Times New Roman"/>
          <w:szCs w:val="24"/>
        </w:rPr>
        <w:t>,</w:t>
      </w:r>
      <w:r>
        <w:rPr>
          <w:rFonts w:eastAsia="Times New Roman" w:cs="Times New Roman"/>
          <w:szCs w:val="24"/>
        </w:rPr>
        <w:t xml:space="preserve"> που απασχολούν την κοινή γνώμη, κύριε Πρόεδρε. Το ένα είναι οι παιδικοί σταθμοί και η έλλειψή τους</w:t>
      </w:r>
      <w:r>
        <w:rPr>
          <w:rFonts w:eastAsia="Times New Roman" w:cs="Times New Roman"/>
          <w:szCs w:val="24"/>
        </w:rPr>
        <w:t>, τι έχουμε, τι δεν έχουμε. Το δεύτερο είναι η κατάσταση των νομικών προσώπων ιδιωτικού δικαίου, τα ιδρύματα, η ηλεκτρονική πλατφόρμα την οποία ανοίξαμε χθες με απόφαση της Βουλής, ώστε να καταρτίσουμε -με απόφαση της Βουλής- το Εθνικό Μητρώο Νομικών Προσώ</w:t>
      </w:r>
      <w:r>
        <w:rPr>
          <w:rFonts w:eastAsia="Times New Roman" w:cs="Times New Roman"/>
          <w:szCs w:val="24"/>
        </w:rPr>
        <w:t xml:space="preserve">πων Ιδιωτικού Δικαίου, που περιλαμβάνουν φιλανθρωπικά ιδρύματα, φιλανθρωπικές οργανώσεις κ.λπ., για πρώτη φορά στην Ελλάδα. Πρόκειται για έναν χώρο </w:t>
      </w:r>
      <w:r>
        <w:rPr>
          <w:rFonts w:eastAsia="Times New Roman" w:cs="Times New Roman"/>
          <w:szCs w:val="24"/>
        </w:rPr>
        <w:t>χιλίων πεντακοσίων</w:t>
      </w:r>
      <w:r>
        <w:rPr>
          <w:rFonts w:eastAsia="Times New Roman" w:cs="Times New Roman"/>
          <w:szCs w:val="24"/>
        </w:rPr>
        <w:t xml:space="preserve"> περίπου ιδρυμάτων τα οποία βρίσκονται σε διαφορετικές ταχύτητες, με διαφορετικά προβλήματ</w:t>
      </w:r>
      <w:r>
        <w:rPr>
          <w:rFonts w:eastAsia="Times New Roman" w:cs="Times New Roman"/>
          <w:szCs w:val="24"/>
        </w:rPr>
        <w:t>α.</w:t>
      </w:r>
    </w:p>
    <w:p w14:paraId="3A69AAA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Π</w:t>
      </w:r>
      <w:r>
        <w:rPr>
          <w:rFonts w:eastAsia="Times New Roman" w:cs="Times New Roman"/>
          <w:szCs w:val="24"/>
        </w:rPr>
        <w:t xml:space="preserve">αιδική </w:t>
      </w:r>
      <w:r>
        <w:rPr>
          <w:rFonts w:eastAsia="Times New Roman" w:cs="Times New Roman"/>
          <w:szCs w:val="24"/>
        </w:rPr>
        <w:t>Σ</w:t>
      </w:r>
      <w:r>
        <w:rPr>
          <w:rFonts w:eastAsia="Times New Roman" w:cs="Times New Roman"/>
          <w:szCs w:val="24"/>
        </w:rPr>
        <w:t>τέγη</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Κρώσφηλδ</w:t>
      </w:r>
      <w:proofErr w:type="spellEnd"/>
      <w:r>
        <w:rPr>
          <w:rFonts w:eastAsia="Times New Roman" w:cs="Times New Roman"/>
          <w:szCs w:val="24"/>
        </w:rPr>
        <w:t xml:space="preserve">» είναι χαρακτηριστικό παράδειγμα. Γιατί; Πρώτα- πρώτα, συμφωνώ με όλα τα ιστορικά δεδομένα που αναφέρατε. Δεν αναφέρατε ότι το ίδρυμα, δηλαδή το </w:t>
      </w:r>
      <w:r>
        <w:rPr>
          <w:rFonts w:eastAsia="Times New Roman" w:cs="Times New Roman"/>
          <w:szCs w:val="24"/>
        </w:rPr>
        <w:t>σ</w:t>
      </w:r>
      <w:r>
        <w:rPr>
          <w:rFonts w:eastAsia="Times New Roman" w:cs="Times New Roman"/>
          <w:szCs w:val="24"/>
        </w:rPr>
        <w:t xml:space="preserve">ωματείο «Παιδική Στέγη» επιχείρησε να πουλήσει την </w:t>
      </w:r>
      <w:r>
        <w:rPr>
          <w:rFonts w:eastAsia="Times New Roman" w:cs="Times New Roman"/>
          <w:szCs w:val="24"/>
        </w:rPr>
        <w:t>«</w:t>
      </w:r>
      <w:r>
        <w:rPr>
          <w:rFonts w:eastAsia="Times New Roman" w:cs="Times New Roman"/>
          <w:szCs w:val="24"/>
        </w:rPr>
        <w:t xml:space="preserve">Παιδική Στέγη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Κρώσφηλδ</w:t>
      </w:r>
      <w:proofErr w:type="spellEnd"/>
      <w:r>
        <w:rPr>
          <w:rFonts w:eastAsia="Times New Roman" w:cs="Times New Roman"/>
          <w:szCs w:val="24"/>
        </w:rPr>
        <w:t xml:space="preserve">», να πουλήσει το ακίνητο. Είναι προς τιμήν τής τότε Κυβέρνησης που αρνήθηκε την αγοραπωλησία, διότι υπερέβαινε τους σκοπούς ακριβώς του ιδρύματος. Επρόκειτο, δηλαδή, να πουληθεί για να γίνει τότε ίσως ένα </w:t>
      </w:r>
      <w:r>
        <w:rPr>
          <w:rFonts w:eastAsia="Times New Roman" w:cs="Times New Roman"/>
          <w:szCs w:val="24"/>
          <w:lang w:val="en-US"/>
        </w:rPr>
        <w:t>mall</w:t>
      </w:r>
      <w:r>
        <w:rPr>
          <w:rFonts w:eastAsia="Times New Roman" w:cs="Times New Roman"/>
          <w:szCs w:val="24"/>
        </w:rPr>
        <w:t xml:space="preserve"> ή δεν ξέρω τι </w:t>
      </w:r>
      <w:r>
        <w:rPr>
          <w:rFonts w:eastAsia="Times New Roman" w:cs="Times New Roman"/>
          <w:szCs w:val="24"/>
        </w:rPr>
        <w:lastRenderedPageBreak/>
        <w:t xml:space="preserve">ακριβώς. Βεβαίως, αυτό </w:t>
      </w:r>
      <w:r>
        <w:rPr>
          <w:rFonts w:eastAsia="Times New Roman" w:cs="Times New Roman"/>
          <w:szCs w:val="24"/>
        </w:rPr>
        <w:t xml:space="preserve">ήταν πέρα από τους σκοπούς του ιδρύματος. </w:t>
      </w:r>
    </w:p>
    <w:p w14:paraId="3A69AAA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Τι δεν έκανε, όμως, τότε η Κυβέρνηση, αμέσως μετά; Δεν προχώρησε στο να λειτουργήσει την </w:t>
      </w:r>
      <w:r>
        <w:rPr>
          <w:rFonts w:eastAsia="Times New Roman" w:cs="Times New Roman"/>
          <w:szCs w:val="24"/>
        </w:rPr>
        <w:t>π</w:t>
      </w:r>
      <w:r>
        <w:rPr>
          <w:rFonts w:eastAsia="Times New Roman" w:cs="Times New Roman"/>
          <w:szCs w:val="24"/>
        </w:rPr>
        <w:t xml:space="preserve">αιδική </w:t>
      </w:r>
      <w:r>
        <w:rPr>
          <w:rFonts w:eastAsia="Times New Roman" w:cs="Times New Roman"/>
          <w:szCs w:val="24"/>
        </w:rPr>
        <w:t>στέγη</w:t>
      </w:r>
      <w:r>
        <w:rPr>
          <w:rFonts w:eastAsia="Times New Roman" w:cs="Times New Roman"/>
          <w:szCs w:val="24"/>
        </w:rPr>
        <w:t>, ενώ έχουμε τόσο μεγάλες ανάγκες και έκλεισε. Εκατό παιδιά έμειναν έξω στο Κερατσίνι.</w:t>
      </w:r>
    </w:p>
    <w:p w14:paraId="3A69AAB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Τι έγινε, λοιπόν, τότε; </w:t>
      </w:r>
      <w:r>
        <w:rPr>
          <w:rFonts w:eastAsia="Times New Roman" w:cs="Times New Roman"/>
          <w:szCs w:val="24"/>
        </w:rPr>
        <w:t xml:space="preserve">Περιήλθε αμέσως σε δεινή οικονομική κατάσταση το </w:t>
      </w:r>
      <w:r>
        <w:rPr>
          <w:rFonts w:eastAsia="Times New Roman" w:cs="Times New Roman"/>
          <w:szCs w:val="24"/>
        </w:rPr>
        <w:t>ί</w:t>
      </w:r>
      <w:r>
        <w:rPr>
          <w:rFonts w:eastAsia="Times New Roman" w:cs="Times New Roman"/>
          <w:szCs w:val="24"/>
        </w:rPr>
        <w:t xml:space="preserve">δρυμα και με απόφαση του τότε Υπουργού Υγείας διακόπηκε η καταβολή τροφείων από το ΙΚΑ για τις ασφαλισμένες μητέρες, προκειμένου να τοποθετήσουν τα παιδιά τους εκεί. </w:t>
      </w:r>
    </w:p>
    <w:p w14:paraId="3A69AAB1"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Έπαψε το </w:t>
      </w:r>
      <w:r>
        <w:rPr>
          <w:rFonts w:eastAsia="Times New Roman" w:cs="Times New Roman"/>
          <w:szCs w:val="24"/>
        </w:rPr>
        <w:t>ί</w:t>
      </w:r>
      <w:r>
        <w:rPr>
          <w:rFonts w:eastAsia="Times New Roman" w:cs="Times New Roman"/>
          <w:szCs w:val="24"/>
        </w:rPr>
        <w:t>δρυμα να καταβάλλει μισθούς σ</w:t>
      </w:r>
      <w:r>
        <w:rPr>
          <w:rFonts w:eastAsia="Times New Roman" w:cs="Times New Roman"/>
          <w:szCs w:val="24"/>
        </w:rPr>
        <w:t>τους εργαζόμενους, στις εργαζόμενες για την ακρίβεια και το αποτέλεσμα είναι να μένουν απλήρωτες οι εργαζόμενες, να έχουμε μεγάλη αναταραχή και όταν εμείς παραλαμβάνουμε πια την κατάσταση, είναι ήδη υπό αναστολή η λειτουργία του και έτοιμη να κλείσει με απ</w:t>
      </w:r>
      <w:r>
        <w:rPr>
          <w:rFonts w:eastAsia="Times New Roman" w:cs="Times New Roman"/>
          <w:szCs w:val="24"/>
        </w:rPr>
        <w:t>όφαση του ιδρύματος δεύτερη στέγη του ιδρύματος, η οποία είναι η «</w:t>
      </w:r>
      <w:proofErr w:type="spellStart"/>
      <w:r>
        <w:rPr>
          <w:rFonts w:eastAsia="Times New Roman" w:cs="Times New Roman"/>
          <w:szCs w:val="24"/>
        </w:rPr>
        <w:t>Αργέντειος</w:t>
      </w:r>
      <w:proofErr w:type="spellEnd"/>
      <w:r>
        <w:rPr>
          <w:rFonts w:eastAsia="Times New Roman" w:cs="Times New Roman"/>
          <w:szCs w:val="24"/>
        </w:rPr>
        <w:t>-</w:t>
      </w:r>
      <w:r>
        <w:rPr>
          <w:rFonts w:eastAsia="Times New Roman" w:cs="Times New Roman"/>
          <w:szCs w:val="24"/>
        </w:rPr>
        <w:t xml:space="preserve"> Παιδική Στέγη</w:t>
      </w:r>
      <w:r>
        <w:rPr>
          <w:rFonts w:eastAsia="Times New Roman" w:cs="Times New Roman"/>
          <w:szCs w:val="24"/>
        </w:rPr>
        <w:t>»</w:t>
      </w:r>
      <w:r>
        <w:rPr>
          <w:rFonts w:eastAsia="Times New Roman" w:cs="Times New Roman"/>
          <w:szCs w:val="24"/>
        </w:rPr>
        <w:t xml:space="preserve"> στο Θησείο.</w:t>
      </w:r>
    </w:p>
    <w:p w14:paraId="3A69AAB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Τι κάνουμε εμείς; Δεν μπορούμε προφανώς να διαχειριστούμε την κατάσταση όπως έχει με το διοικητικό συμβούλιο που </w:t>
      </w:r>
      <w:r>
        <w:rPr>
          <w:rFonts w:eastAsia="Times New Roman" w:cs="Times New Roman"/>
          <w:szCs w:val="24"/>
        </w:rPr>
        <w:lastRenderedPageBreak/>
        <w:t xml:space="preserve">υπάρχει, </w:t>
      </w:r>
      <w:r>
        <w:rPr>
          <w:rFonts w:eastAsia="Times New Roman"/>
          <w:bCs/>
        </w:rPr>
        <w:t>κύριε Πρόεδρε,</w:t>
      </w:r>
      <w:r>
        <w:rPr>
          <w:rFonts w:eastAsia="Times New Roman" w:cs="Times New Roman"/>
          <w:szCs w:val="24"/>
        </w:rPr>
        <w:t xml:space="preserve"> διότι το διοικ</w:t>
      </w:r>
      <w:r>
        <w:rPr>
          <w:rFonts w:eastAsia="Times New Roman" w:cs="Times New Roman"/>
          <w:szCs w:val="24"/>
        </w:rPr>
        <w:t>ητικό συμβούλιο είχε αυτές τις απόψεις που είχε. Δηλαδή, τότε η Βουλή πάλι με νομοθετική ρύθμιση συμφωνεί να μπουν από το Υπουργείο, με απόφαση της Υπουργού, και να διοριστεί νέος πρόεδρος</w:t>
      </w:r>
      <w:r>
        <w:rPr>
          <w:rFonts w:eastAsia="Times New Roman" w:cs="Times New Roman"/>
          <w:szCs w:val="24"/>
        </w:rPr>
        <w:t>,</w:t>
      </w:r>
      <w:r>
        <w:rPr>
          <w:rFonts w:eastAsia="Times New Roman" w:cs="Times New Roman"/>
          <w:szCs w:val="24"/>
        </w:rPr>
        <w:t xml:space="preserve"> που να μπορέσει να διαχειριστεί αυτή την κατάσταση.</w:t>
      </w:r>
    </w:p>
    <w:p w14:paraId="3A69AAB3"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Τι έγινε τότε,</w:t>
      </w:r>
      <w:r>
        <w:rPr>
          <w:rFonts w:eastAsia="Times New Roman" w:cs="Times New Roman"/>
          <w:szCs w:val="24"/>
        </w:rPr>
        <w:t xml:space="preserve"> το 2016; Το νέο διοικητικό συμβούλιο, λοιπόν, στο οποίο διορίσαμε δύο μέλη -τον ή την πρόεδρο και δύο μέλη ορίστηκε να διοριστούν από τον Δήμο Αθηναίων- καταφέρνει πρώτον, να μην ανασταλεί η λειτουργία της «</w:t>
      </w:r>
      <w:proofErr w:type="spellStart"/>
      <w:r>
        <w:rPr>
          <w:rFonts w:eastAsia="Times New Roman" w:cs="Times New Roman"/>
          <w:szCs w:val="24"/>
        </w:rPr>
        <w:t>Αργεντείου</w:t>
      </w:r>
      <w:proofErr w:type="spellEnd"/>
      <w:r>
        <w:rPr>
          <w:rFonts w:eastAsia="Times New Roman" w:cs="Times New Roman"/>
          <w:szCs w:val="24"/>
        </w:rPr>
        <w:t>», με αποτέλεσμα σήμερα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δεύτερη στέγη να έχει σωθεί και μπαίνουν παιδιά στη δεύτερη στέγη, που σας είπα ότι απειλείται κι αυτή με κλείσιμο.</w:t>
      </w:r>
    </w:p>
    <w:p w14:paraId="3A69AAB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Δεύτερον, η νέα ρύθμιση</w:t>
      </w:r>
      <w:r>
        <w:rPr>
          <w:rFonts w:eastAsia="Times New Roman" w:cs="Times New Roman"/>
          <w:szCs w:val="24"/>
        </w:rPr>
        <w:t>,</w:t>
      </w:r>
      <w:r>
        <w:rPr>
          <w:rFonts w:eastAsia="Times New Roman" w:cs="Times New Roman"/>
          <w:szCs w:val="24"/>
        </w:rPr>
        <w:t xml:space="preserve"> που κάναμε για το πώς πληρώνονται οι μητέρες στους βρεφονηπιακούς σταθμούς , για την οποία πολύς σαματάς έγινε, </w:t>
      </w:r>
      <w:r>
        <w:rPr>
          <w:rFonts w:eastAsia="Times New Roman" w:cs="Times New Roman"/>
          <w:szCs w:val="24"/>
        </w:rPr>
        <w:t>π</w:t>
      </w:r>
      <w:r>
        <w:rPr>
          <w:rFonts w:eastAsia="Times New Roman" w:cs="Times New Roman"/>
          <w:szCs w:val="24"/>
        </w:rPr>
        <w:t xml:space="preserve">έρσι </w:t>
      </w:r>
      <w:r>
        <w:rPr>
          <w:rFonts w:eastAsia="Times New Roman" w:cs="Times New Roman"/>
          <w:szCs w:val="24"/>
        </w:rPr>
        <w:t xml:space="preserve">επέτρεψε να παίρνουν τα τροφεία κανονικά και η </w:t>
      </w:r>
      <w:r>
        <w:rPr>
          <w:rFonts w:eastAsia="Times New Roman" w:cs="Times New Roman"/>
          <w:szCs w:val="24"/>
        </w:rPr>
        <w:t>«</w:t>
      </w:r>
      <w:r>
        <w:rPr>
          <w:rFonts w:eastAsia="Times New Roman" w:cs="Times New Roman"/>
          <w:szCs w:val="24"/>
        </w:rPr>
        <w:t>Παιδική Στέγη</w:t>
      </w:r>
      <w:r>
        <w:rPr>
          <w:rFonts w:eastAsia="Times New Roman" w:cs="Times New Roman"/>
          <w:szCs w:val="24"/>
        </w:rPr>
        <w:t>»</w:t>
      </w:r>
      <w:r>
        <w:rPr>
          <w:rFonts w:eastAsia="Times New Roman" w:cs="Times New Roman"/>
          <w:szCs w:val="24"/>
        </w:rPr>
        <w:t xml:space="preserve"> κάθε μήνα, με αποτέλεσμα οι εργαζόμενες που είχαν προβεί ήδη σε επίσχεση εργασίας, να επιστρέψουν στην εργασία τους και να πληρώνονται κανονικά. Αυτό ήταν το δεύτερο που κάναμε.</w:t>
      </w:r>
    </w:p>
    <w:p w14:paraId="3A69AAB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Αμέσως μετ</w:t>
      </w:r>
      <w:r>
        <w:rPr>
          <w:rFonts w:eastAsia="Times New Roman" w:cs="Times New Roman"/>
          <w:szCs w:val="24"/>
        </w:rPr>
        <w:t xml:space="preserve">ά, το Υπουργείο επιχορήγησε τη </w:t>
      </w:r>
      <w:r>
        <w:rPr>
          <w:rFonts w:eastAsia="Times New Roman" w:cs="Times New Roman"/>
          <w:szCs w:val="24"/>
        </w:rPr>
        <w:t xml:space="preserve">«Παιδική </w:t>
      </w:r>
      <w:r>
        <w:rPr>
          <w:rFonts w:eastAsia="Times New Roman" w:cs="Times New Roman"/>
          <w:szCs w:val="24"/>
        </w:rPr>
        <w:t>Στέγη</w:t>
      </w:r>
      <w:r>
        <w:rPr>
          <w:rFonts w:eastAsia="Times New Roman" w:cs="Times New Roman"/>
          <w:szCs w:val="24"/>
        </w:rPr>
        <w:t>»</w:t>
      </w:r>
      <w:r>
        <w:rPr>
          <w:rFonts w:eastAsia="Times New Roman" w:cs="Times New Roman"/>
          <w:szCs w:val="24"/>
        </w:rPr>
        <w:t xml:space="preserve">, όπως είχε κάνει και στο παρελθόν, γιατί είναι πιστοποιημένο ίδρυμα από το Υπουργείο, με 400.000 ευρώ για το 2016, μέσω του κρατικού λαχείου και της Περιφέρειας Αττικής. Έτσι εξασφάλισε την αποπληρωμή χρεών </w:t>
      </w:r>
      <w:r>
        <w:rPr>
          <w:rFonts w:eastAsia="Times New Roman" w:cs="Times New Roman"/>
          <w:szCs w:val="24"/>
        </w:rPr>
        <w:t>στους ασφαλιστικούς φορείς, διότι όλα αυτά τα ιδρύματα -τα περισσότερα- χρωστούν στους ασφαλιστικούς φορείς και τους εργαζόμενους.</w:t>
      </w:r>
    </w:p>
    <w:p w14:paraId="3A69AAB6" w14:textId="77777777" w:rsidR="00897BE7" w:rsidRDefault="00B658DA">
      <w:pPr>
        <w:spacing w:after="0"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cs="Times New Roman"/>
          <w:szCs w:val="24"/>
        </w:rPr>
        <w:t>Κυρία Υπουργέ, να τα πούμε τα άλλα στη δευτερολογία, γιατί έχουμε φτάσει στα έξι λεπτά;</w:t>
      </w:r>
    </w:p>
    <w:p w14:paraId="3A69AAB7"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ΘΕΑΝΩ</w:t>
      </w:r>
      <w:r>
        <w:rPr>
          <w:rFonts w:eastAsia="Times New Roman" w:cs="Times New Roman"/>
          <w:b/>
          <w:szCs w:val="24"/>
        </w:rPr>
        <w:t xml:space="preserve"> ΦΩΤΙΟΥ (Αναπληρώτρια Υπουργός Εργασίας, Κοινωνικής Ασφάλισης και Κοινωνικής Αλληλεγγύης): </w:t>
      </w:r>
      <w:r>
        <w:rPr>
          <w:rFonts w:eastAsia="Times New Roman" w:cs="Times New Roman"/>
          <w:szCs w:val="24"/>
        </w:rPr>
        <w:t>Ναι, ναι, κύριε Πρόεδρε.</w:t>
      </w:r>
    </w:p>
    <w:p w14:paraId="3A69AAB8" w14:textId="77777777" w:rsidR="00897BE7" w:rsidRDefault="00B658DA">
      <w:pPr>
        <w:spacing w:after="0"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cs="Times New Roman"/>
          <w:szCs w:val="24"/>
        </w:rPr>
        <w:t>Τον λόγο έχει η κ. Καρακώστα.</w:t>
      </w:r>
    </w:p>
    <w:p w14:paraId="3A69AAB9"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ΕΥΑΓΓΕΛΙΑ ΚΑΡΑΚΩΣΤΑ:</w:t>
      </w:r>
      <w:r>
        <w:rPr>
          <w:rFonts w:eastAsia="Times New Roman" w:cs="Times New Roman"/>
          <w:szCs w:val="24"/>
        </w:rPr>
        <w:t xml:space="preserve"> Είναι αλήθεια ότι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από τ</w:t>
      </w:r>
      <w:r>
        <w:rPr>
          <w:rFonts w:eastAsia="Times New Roman" w:cs="Times New Roman"/>
          <w:szCs w:val="24"/>
        </w:rPr>
        <w:t xml:space="preserve">ην πλευρά του Υπουργείου έχουν γίνει εξαιρετικές κινήσεις. Αναγνωρίζουμε τη διεύρυνση του διοικητικού συμβουλίου, το οποίο όμως, οφείλω να πω ότι παρ’ όλα αυτά επί έναν χρόνο -γιατί παλεύουμε γι’ αυτό- δεν έχει πάρει </w:t>
      </w:r>
      <w:r>
        <w:rPr>
          <w:rFonts w:eastAsia="Times New Roman" w:cs="Times New Roman"/>
          <w:szCs w:val="24"/>
        </w:rPr>
        <w:lastRenderedPageBreak/>
        <w:t>απόφαση –και πρέπει να τα πούμε ανοικτά</w:t>
      </w:r>
      <w:r>
        <w:rPr>
          <w:rFonts w:eastAsia="Times New Roman" w:cs="Times New Roman"/>
          <w:szCs w:val="24"/>
        </w:rPr>
        <w:t xml:space="preserve"> τα πράγματα εδώ- και με ευθύνη εκπροσώπου του Δήμου Αθηναίων. </w:t>
      </w:r>
    </w:p>
    <w:p w14:paraId="3A69AAB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Δεν είναι δυνατόν δηλαδή εκπρόσωπος του Δήμου Αθηναίων να μην παρίσταται στα συμβούλια, ώστε να μπορέσει να υπάρξει αντίστοιχη πλειοψηφία και αντίστοιχη απόφαση στο συγκεκριμένο θέμα.</w:t>
      </w:r>
    </w:p>
    <w:p w14:paraId="3A69AAB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Κι εδώ β</w:t>
      </w:r>
      <w:r>
        <w:rPr>
          <w:rFonts w:eastAsia="Times New Roman" w:cs="Times New Roman"/>
          <w:szCs w:val="24"/>
        </w:rPr>
        <w:t>εβαίως θέλω να αναφερθώ -και θεωρώ ότι πραγματικά γι’ αυτό γίνονται και οι ερωτήσεις, για να αναδεικνύονται τα ζητήματα- στο γεγονός ότι ο Δήμαρχος Αθηναίων, ο οποίος διεκδικεί και θέση αρχηγού πολιτικού κόμματος σήμερα, αδιαφορεί για τη μη παρουσία εκπροσ</w:t>
      </w:r>
      <w:r>
        <w:rPr>
          <w:rFonts w:eastAsia="Times New Roman" w:cs="Times New Roman"/>
          <w:szCs w:val="24"/>
        </w:rPr>
        <w:t>ώπου του σε ένα τόσο σοβαρό ζήτημα.</w:t>
      </w:r>
    </w:p>
    <w:p w14:paraId="3A69AAB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Νομίζω, λοιπόν, ότι θα πρέπει να λάβει επίσης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το Υπουργείο -γιατί αναγνωρίζω τη θέληση του Υπουργείου να λειτουργήσει αυτός ο παιδικός σταθμός, αναγνωρίζω πράγματι τις κινήσεις που έχουν γίνει από την πλευρά</w:t>
      </w:r>
      <w:r>
        <w:rPr>
          <w:rFonts w:eastAsia="Times New Roman" w:cs="Times New Roman"/>
          <w:szCs w:val="24"/>
        </w:rPr>
        <w:t xml:space="preserve"> του να αυξηθούν οι παιδικοί σταθμοί- την πρόταση που υπάρχει από τον Δήμο Κερατσινίου να αναλάβει τις δαπάνες επισκευής όσων πραγμάτων χρειάζεται αυτό το κτήριο, με δεδομένο ότι έχει να λειτουργήσει τα τελευταία πέντε χρόνια.</w:t>
      </w:r>
    </w:p>
    <w:p w14:paraId="3A69AABD"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lastRenderedPageBreak/>
        <w:t>Με δεδομένη, λοιπόν, αυτή την</w:t>
      </w:r>
      <w:r>
        <w:rPr>
          <w:rFonts w:eastAsia="Times New Roman" w:cs="Times New Roman"/>
          <w:szCs w:val="24"/>
        </w:rPr>
        <w:t xml:space="preserve"> απόφαση του διοικητικού συμβουλίου, με δεδομένη τη θέληση του </w:t>
      </w:r>
      <w:r>
        <w:rPr>
          <w:rFonts w:eastAsia="Times New Roman" w:cs="Times New Roman"/>
          <w:szCs w:val="24"/>
        </w:rPr>
        <w:t>δ</w:t>
      </w:r>
      <w:r>
        <w:rPr>
          <w:rFonts w:eastAsia="Times New Roman" w:cs="Times New Roman"/>
          <w:szCs w:val="24"/>
        </w:rPr>
        <w:t xml:space="preserve">ήμου, του Υπουργείου και του </w:t>
      </w:r>
      <w:r>
        <w:rPr>
          <w:rFonts w:eastAsia="Times New Roman" w:cs="Times New Roman"/>
          <w:szCs w:val="24"/>
        </w:rPr>
        <w:t>π</w:t>
      </w:r>
      <w:r>
        <w:rPr>
          <w:rFonts w:eastAsia="Times New Roman" w:cs="Times New Roman"/>
          <w:szCs w:val="24"/>
        </w:rPr>
        <w:t xml:space="preserve">ροέδρου του </w:t>
      </w:r>
      <w:r>
        <w:rPr>
          <w:rFonts w:eastAsia="Times New Roman" w:cs="Times New Roman"/>
          <w:szCs w:val="24"/>
        </w:rPr>
        <w:t>ι</w:t>
      </w:r>
      <w:r>
        <w:rPr>
          <w:rFonts w:eastAsia="Times New Roman" w:cs="Times New Roman"/>
          <w:szCs w:val="24"/>
        </w:rPr>
        <w:t xml:space="preserve">δρύματος, δεν καταλαβαίνω γιατί ο Δήμος Αθηναίων δεν φροντίζει να λύσει άμεσα αυτό το πρόβλημα, έτσι ώστε από τη φετινή κιόλας χρονιά να μπορέσει να </w:t>
      </w:r>
      <w:r>
        <w:rPr>
          <w:rFonts w:eastAsia="Times New Roman" w:cs="Times New Roman"/>
          <w:szCs w:val="24"/>
        </w:rPr>
        <w:t>λειτουργήσει, έστω και με δύο-τρεις μήνες καθυστέρηση, αυτός ο παιδικός σταθμός που πραγματικά είναι τόσο ωφέλιμος για την περιοχή μου.</w:t>
      </w:r>
    </w:p>
    <w:p w14:paraId="3A69AAB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Είναι σαφές πως είναι εξαιρετικό το ότι φτιάχνετε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ι</w:t>
      </w:r>
      <w:r>
        <w:rPr>
          <w:rFonts w:eastAsia="Times New Roman" w:cs="Times New Roman"/>
          <w:szCs w:val="24"/>
        </w:rPr>
        <w:t>δρυμάτων, διότι πρέπει κάποτε να ξεκαθαρίσουν αυτά τα ζητήμ</w:t>
      </w:r>
      <w:r>
        <w:rPr>
          <w:rFonts w:eastAsia="Times New Roman" w:cs="Times New Roman"/>
          <w:szCs w:val="24"/>
        </w:rPr>
        <w:t>ατα και πρέπει να λειτουργήσουν σωστά. Πρέπει να φύγουν από τις σκέψεις των ανθρώπων που διοικούν οι πωλήσεις αυτών των ιδρυμάτων. Πρέπει να καταλάβουμε ότι η Ελλάδα έχει ανάγκη από κοινωνική πρόνοια και δεν μπορεί να ζήσουμε με τον ιδιωτικό τομέα παντού.</w:t>
      </w:r>
    </w:p>
    <w:p w14:paraId="3A69AAB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Άρα λοιπόν εγώ μέσω αυτής της ερώτησης θέλω να αναδείξω αυτό το ζήτημα και θέλω να ζητήσω από την Υπουργό πώς μπορούμε να πιέσουμε τον Δήμο Αθηναίων, γιατί πλέον, όπως αντιλαμβάνομαι από το ιστορικό που έχουμε διαβάσει και γνωρίζουμε όλοι, με δεδομένη τη θ</w:t>
      </w:r>
      <w:r>
        <w:rPr>
          <w:rFonts w:eastAsia="Times New Roman" w:cs="Times New Roman"/>
          <w:szCs w:val="24"/>
        </w:rPr>
        <w:t xml:space="preserve">έληση των υπολοίπων, έστω και </w:t>
      </w:r>
      <w:r>
        <w:rPr>
          <w:rFonts w:eastAsia="Times New Roman" w:cs="Times New Roman"/>
          <w:szCs w:val="24"/>
        </w:rPr>
        <w:lastRenderedPageBreak/>
        <w:t xml:space="preserve">χωρίς τη θέληση των μελών-εκπροσώπων που </w:t>
      </w:r>
      <w:r>
        <w:rPr>
          <w:rFonts w:eastAsia="Times New Roman" w:cs="Times New Roman"/>
          <w:szCs w:val="24"/>
        </w:rPr>
        <w:t>ι</w:t>
      </w:r>
      <w:r>
        <w:rPr>
          <w:rFonts w:eastAsia="Times New Roman" w:cs="Times New Roman"/>
          <w:szCs w:val="24"/>
        </w:rPr>
        <w:t xml:space="preserve">δρύματος, η πλειοψηφία, </w:t>
      </w:r>
      <w:r>
        <w:rPr>
          <w:rFonts w:eastAsia="Times New Roman" w:cs="Times New Roman"/>
          <w:szCs w:val="24"/>
        </w:rPr>
        <w:t>δ</w:t>
      </w:r>
      <w:r>
        <w:rPr>
          <w:rFonts w:eastAsia="Times New Roman" w:cs="Times New Roman"/>
          <w:szCs w:val="24"/>
        </w:rPr>
        <w:t>ήμος και Υπουργείο μπορούν να περάσουν και να προωθήσουν τη λειτουργία αυτού του παιδικού σταθμού και να λύσουν ένα τεράστιο πρόβλημα στην περιοχή μου.</w:t>
      </w:r>
    </w:p>
    <w:p w14:paraId="3A69AAC0"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3A69AAC1"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Καρακώστα.</w:t>
      </w:r>
    </w:p>
    <w:p w14:paraId="3A69AAC2"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Υπουργέ, έχετε τον λόγο.</w:t>
      </w:r>
    </w:p>
    <w:p w14:paraId="3A69AAC3" w14:textId="77777777" w:rsidR="00897BE7" w:rsidRDefault="00B658DA">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Ναι, είναι έτσι όπως τα λέτε. Ο Δήμος Κερατσινίου, λοιπόν, από τη</w:t>
      </w:r>
      <w:r>
        <w:rPr>
          <w:rFonts w:eastAsia="Times New Roman" w:cs="Times New Roman"/>
          <w:szCs w:val="24"/>
        </w:rPr>
        <w:t xml:space="preserve">ν πρώτη στιγμή εκδήλωσε ενδιαφέρον και είπε σε μας «κύριοι, εμείς αναλαμβάνουμε όλες τις επιδιορθώσεις του κτηρίου», αυτό το οποίο έλεγε η </w:t>
      </w:r>
      <w:r>
        <w:rPr>
          <w:rFonts w:eastAsia="Times New Roman" w:cs="Times New Roman"/>
          <w:szCs w:val="24"/>
        </w:rPr>
        <w:t>«</w:t>
      </w:r>
      <w:r>
        <w:rPr>
          <w:rFonts w:eastAsia="Times New Roman" w:cs="Times New Roman"/>
          <w:szCs w:val="24"/>
        </w:rPr>
        <w:t xml:space="preserve">Παιδική </w:t>
      </w:r>
      <w:r>
        <w:rPr>
          <w:rFonts w:eastAsia="Times New Roman" w:cs="Times New Roman"/>
          <w:szCs w:val="24"/>
        </w:rPr>
        <w:t>Σ</w:t>
      </w:r>
      <w:r>
        <w:rPr>
          <w:rFonts w:eastAsia="Times New Roman" w:cs="Times New Roman"/>
          <w:szCs w:val="24"/>
        </w:rPr>
        <w:t>τέγη</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Κρώσφηλδ</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ότι δηλαδή «εμείς το έχουμε κλειστό, γιατί δεν έχουμε λεφτά να το επιδιορθώσουμε». </w:t>
      </w:r>
    </w:p>
    <w:p w14:paraId="3A69AAC4"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Μας </w:t>
      </w:r>
      <w:r>
        <w:rPr>
          <w:rFonts w:eastAsia="Times New Roman" w:cs="Times New Roman"/>
          <w:szCs w:val="24"/>
        </w:rPr>
        <w:t xml:space="preserve">είπε: «Το αναλαμβάνουμε, κύριοι, εμείς, αν μας δώσετε τη χρήση. Έχουμε εκατό παιδιά να βάλουμε και πολύ περισσότερα στο Κερατσίνι, να κάνουμε έναν δημοτικό σταθμό. Δεν το </w:t>
      </w:r>
      <w:r>
        <w:rPr>
          <w:rFonts w:eastAsia="Times New Roman" w:cs="Times New Roman"/>
          <w:szCs w:val="24"/>
        </w:rPr>
        <w:lastRenderedPageBreak/>
        <w:t>παίρνουμε εμείς, δεν σας το απαλλοτριώνουμε. Απλώς να έχουμε τη χρήση και έναντι τιμή</w:t>
      </w:r>
      <w:r>
        <w:rPr>
          <w:rFonts w:eastAsia="Times New Roman" w:cs="Times New Roman"/>
          <w:szCs w:val="24"/>
        </w:rPr>
        <w:t>ματος γι’ αυτή τη χρήση, κάνουμε τις εκτεταμένες επισκευές που χρειάζονται».</w:t>
      </w:r>
    </w:p>
    <w:p w14:paraId="3A69AAC5"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Τι απάντησε, πριν την αλλαγή που έκανε η Βουλή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 προηγούμενο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στα μέσα του 2016; Όχι, κατηγορηματικά όχι, να το έχω κλειστό.</w:t>
      </w:r>
    </w:p>
    <w:p w14:paraId="3A69AAC6"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Όταν βά</w:t>
      </w:r>
      <w:r>
        <w:rPr>
          <w:rFonts w:eastAsia="Times New Roman" w:cs="Times New Roman"/>
          <w:szCs w:val="24"/>
        </w:rPr>
        <w:t xml:space="preserve">λαμε, μετά τη νομοθετική πρωτοβουλία της Βουλής το νέο </w:t>
      </w:r>
      <w:r>
        <w:rPr>
          <w:rFonts w:eastAsia="Times New Roman" w:cs="Times New Roman"/>
          <w:szCs w:val="24"/>
        </w:rPr>
        <w:t>π</w:t>
      </w:r>
      <w:r>
        <w:rPr>
          <w:rFonts w:eastAsia="Times New Roman" w:cs="Times New Roman"/>
          <w:szCs w:val="24"/>
        </w:rPr>
        <w:t xml:space="preserve">ροεδρείο, αμέσως ο καινούργιος </w:t>
      </w:r>
      <w:r>
        <w:rPr>
          <w:rFonts w:eastAsia="Times New Roman" w:cs="Times New Roman"/>
          <w:szCs w:val="24"/>
        </w:rPr>
        <w:t>π</w:t>
      </w:r>
      <w:r>
        <w:rPr>
          <w:rFonts w:eastAsia="Times New Roman" w:cs="Times New Roman"/>
          <w:szCs w:val="24"/>
        </w:rPr>
        <w:t>ρόεδρος ήρθε σε επαφή με τον Δήμο Κερατσινίου. Καταρτίσαμε τότε με την υποστήριξη των νομικών μας συμβούλων στο Υπουργείο, αλλά και με την υποστήριξη των νομικών συμβού</w:t>
      </w:r>
      <w:r>
        <w:rPr>
          <w:rFonts w:eastAsia="Times New Roman" w:cs="Times New Roman"/>
          <w:szCs w:val="24"/>
        </w:rPr>
        <w:t xml:space="preserve">λων του </w:t>
      </w:r>
      <w:r>
        <w:rPr>
          <w:rFonts w:eastAsia="Times New Roman" w:cs="Times New Roman"/>
          <w:szCs w:val="24"/>
        </w:rPr>
        <w:t>δ</w:t>
      </w:r>
      <w:r>
        <w:rPr>
          <w:rFonts w:eastAsia="Times New Roman" w:cs="Times New Roman"/>
          <w:szCs w:val="24"/>
        </w:rPr>
        <w:t xml:space="preserve">ήμου, συμφωνητικό για την παραχώρηση </w:t>
      </w:r>
      <w:r>
        <w:rPr>
          <w:rFonts w:eastAsia="Times New Roman" w:cs="Times New Roman"/>
          <w:szCs w:val="24"/>
        </w:rPr>
        <w:t>της «Παιδικής</w:t>
      </w:r>
      <w:r>
        <w:rPr>
          <w:rFonts w:eastAsia="Times New Roman" w:cs="Times New Roman"/>
          <w:szCs w:val="24"/>
        </w:rPr>
        <w:t xml:space="preserve"> Στέγης</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Κρώσφηλδ</w:t>
      </w:r>
      <w:proofErr w:type="spellEnd"/>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δ</w:t>
      </w:r>
      <w:r>
        <w:rPr>
          <w:rFonts w:eastAsia="Times New Roman" w:cs="Times New Roman"/>
          <w:szCs w:val="24"/>
        </w:rPr>
        <w:t xml:space="preserve">ήμο για συγκεκριμένο χρονικό διάστημα, χωρίς να απαλλοτριώνει η </w:t>
      </w:r>
      <w:r>
        <w:rPr>
          <w:rFonts w:eastAsia="Times New Roman" w:cs="Times New Roman"/>
          <w:szCs w:val="24"/>
        </w:rPr>
        <w:t>«</w:t>
      </w:r>
      <w:r>
        <w:rPr>
          <w:rFonts w:eastAsia="Times New Roman" w:cs="Times New Roman"/>
          <w:szCs w:val="24"/>
        </w:rPr>
        <w:t>Παιδική Στέγη</w:t>
      </w:r>
      <w:r>
        <w:rPr>
          <w:rFonts w:eastAsia="Times New Roman" w:cs="Times New Roman"/>
          <w:szCs w:val="24"/>
        </w:rPr>
        <w:t>»</w:t>
      </w:r>
      <w:r>
        <w:rPr>
          <w:rFonts w:eastAsia="Times New Roman" w:cs="Times New Roman"/>
          <w:szCs w:val="24"/>
        </w:rPr>
        <w:t xml:space="preserve"> τα δικαιώματά της και την ιδιοκτησία της. </w:t>
      </w:r>
    </w:p>
    <w:p w14:paraId="3A69AAC7"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Το καταθέτω. Είναι έτοιμο από τον Πρόεδρο του Δι</w:t>
      </w:r>
      <w:r>
        <w:rPr>
          <w:rFonts w:eastAsia="Times New Roman" w:cs="Times New Roman"/>
          <w:szCs w:val="24"/>
        </w:rPr>
        <w:t>οικητικού Συμβουλίου και από τον Δήμο Κερατσινίου.</w:t>
      </w:r>
    </w:p>
    <w:p w14:paraId="3A69AAC8" w14:textId="77777777" w:rsidR="00897BE7" w:rsidRDefault="00B658DA">
      <w:pPr>
        <w:spacing w:after="0" w:line="600" w:lineRule="auto"/>
        <w:ind w:firstLine="720"/>
        <w:jc w:val="both"/>
        <w:rPr>
          <w:rFonts w:eastAsia="Times New Roman" w:cs="Times New Roman"/>
        </w:rPr>
      </w:pPr>
      <w:r>
        <w:rPr>
          <w:rFonts w:eastAsia="Times New Roman" w:cs="Times New Roman"/>
        </w:rPr>
        <w:t xml:space="preserve">(Στο σημείο αυτό η Αναπληρώτρια Υπουργός κ. Θεανώ Φωτίου καταθέτει για τα Πρακτικά το προαναφερθέν έγγραφο, το </w:t>
      </w:r>
      <w:r>
        <w:rPr>
          <w:rFonts w:eastAsia="Times New Roman" w:cs="Times New Roman"/>
        </w:rPr>
        <w:lastRenderedPageBreak/>
        <w:t xml:space="preserve">οποίο βρίσκεται στο αρχείο του Τμήματος Γραμματείας της Διεύθυνσης Στενογραφίας και Πρακτικών </w:t>
      </w:r>
      <w:r>
        <w:rPr>
          <w:rFonts w:eastAsia="Times New Roman" w:cs="Times New Roman"/>
        </w:rPr>
        <w:t>της Βουλής)</w:t>
      </w:r>
    </w:p>
    <w:p w14:paraId="3A69AAC9"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Λέει μέσα το καταστατικό ότι εξασφαλίζει την </w:t>
      </w:r>
      <w:proofErr w:type="spellStart"/>
      <w:r>
        <w:rPr>
          <w:rFonts w:eastAsia="Times New Roman" w:cs="Times New Roman"/>
          <w:szCs w:val="24"/>
        </w:rPr>
        <w:t>αδειοδότηση</w:t>
      </w:r>
      <w:proofErr w:type="spellEnd"/>
      <w:r>
        <w:rPr>
          <w:rFonts w:eastAsia="Times New Roman" w:cs="Times New Roman"/>
          <w:szCs w:val="24"/>
        </w:rPr>
        <w:t xml:space="preserve">, τη συντήρηση, τα έξοδα λειτουργίας του βρεφονηπιακού, </w:t>
      </w:r>
      <w:proofErr w:type="spellStart"/>
      <w:r>
        <w:rPr>
          <w:rFonts w:eastAsia="Times New Roman" w:cs="Times New Roman"/>
          <w:szCs w:val="24"/>
        </w:rPr>
        <w:t>αποκλειόμενης</w:t>
      </w:r>
      <w:proofErr w:type="spellEnd"/>
      <w:r>
        <w:rPr>
          <w:rFonts w:eastAsia="Times New Roman" w:cs="Times New Roman"/>
          <w:szCs w:val="24"/>
        </w:rPr>
        <w:t xml:space="preserve"> κάθε άλλης χρήσης, ενοικίασης ή παραχώρησης σε τρίτους. Είναι απολύτως καθαρό αυτό το οποίο έχουμε εκπονήσει με τον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όεδρο. Συνέβαλε δηλαδή το Υπουργείο και ο </w:t>
      </w:r>
      <w:r>
        <w:rPr>
          <w:rFonts w:eastAsia="Times New Roman" w:cs="Times New Roman"/>
          <w:szCs w:val="24"/>
        </w:rPr>
        <w:t>δ</w:t>
      </w:r>
      <w:r>
        <w:rPr>
          <w:rFonts w:eastAsia="Times New Roman" w:cs="Times New Roman"/>
          <w:szCs w:val="24"/>
        </w:rPr>
        <w:t>ήμος.</w:t>
      </w:r>
    </w:p>
    <w:p w14:paraId="3A69AACA"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Δυστυχώς, οι εκπρόσωποι του </w:t>
      </w:r>
      <w:r>
        <w:rPr>
          <w:rFonts w:eastAsia="Times New Roman" w:cs="Times New Roman"/>
          <w:szCs w:val="24"/>
        </w:rPr>
        <w:t>ι</w:t>
      </w:r>
      <w:r>
        <w:rPr>
          <w:rFonts w:eastAsia="Times New Roman" w:cs="Times New Roman"/>
          <w:szCs w:val="24"/>
        </w:rPr>
        <w:t>δρύματος, που είναι πάντα βέβαια στο Διοικητικό Συμβούλιο, αρνούνται. Τι συμβαίνει, όμως, στον δρόμο; Στον δρόμο γίνεται μ</w:t>
      </w:r>
      <w:r>
        <w:rPr>
          <w:rFonts w:eastAsia="Times New Roman" w:cs="Times New Roman"/>
          <w:szCs w:val="24"/>
        </w:rPr>
        <w:t>ί</w:t>
      </w:r>
      <w:r>
        <w:rPr>
          <w:rFonts w:eastAsia="Times New Roman" w:cs="Times New Roman"/>
          <w:szCs w:val="24"/>
        </w:rPr>
        <w:t>α παραδοξότητα. Ο ένας εκ των δ</w:t>
      </w:r>
      <w:r>
        <w:rPr>
          <w:rFonts w:eastAsia="Times New Roman" w:cs="Times New Roman"/>
          <w:szCs w:val="24"/>
        </w:rPr>
        <w:t>ύ</w:t>
      </w:r>
      <w:r>
        <w:rPr>
          <w:rFonts w:eastAsia="Times New Roman" w:cs="Times New Roman"/>
          <w:szCs w:val="24"/>
        </w:rPr>
        <w:t xml:space="preserve">ο εκπροσώπων του Δήμου </w:t>
      </w:r>
      <w:r>
        <w:rPr>
          <w:rFonts w:eastAsia="Times New Roman" w:cs="Times New Roman"/>
          <w:szCs w:val="24"/>
        </w:rPr>
        <w:t>Αθηναίων είναι αρνητικός. Το λέω «παραδοξότητα», διότι δεν μπορεί ο Δήμος Αθηναίων να μη στέργει σε μ</w:t>
      </w:r>
      <w:r>
        <w:rPr>
          <w:rFonts w:eastAsia="Times New Roman" w:cs="Times New Roman"/>
          <w:szCs w:val="24"/>
        </w:rPr>
        <w:t>ί</w:t>
      </w:r>
      <w:r>
        <w:rPr>
          <w:rFonts w:eastAsia="Times New Roman" w:cs="Times New Roman"/>
          <w:szCs w:val="24"/>
        </w:rPr>
        <w:t>α δράση η οποία είναι δημοτική, η οποία είναι της τοπικής αυτοδιοίκησης. Δηλαδή είναι όχι μόνο παράδοξο, αλλά και εξωφρενικό αυτό που συμβαίνει.</w:t>
      </w:r>
    </w:p>
    <w:p w14:paraId="3A69AACB"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Το μοναδι</w:t>
      </w:r>
      <w:r>
        <w:rPr>
          <w:rFonts w:eastAsia="Times New Roman" w:cs="Times New Roman"/>
          <w:szCs w:val="24"/>
        </w:rPr>
        <w:t>κό επιχείρημα το οποίο προβλήθηκε ήταν ότι η Δημοτική Αρχή Κερατσινίου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Δραπετσώνος</w:t>
      </w:r>
      <w:proofErr w:type="spellEnd"/>
      <w:r>
        <w:rPr>
          <w:rFonts w:eastAsia="Times New Roman" w:cs="Times New Roman"/>
          <w:szCs w:val="24"/>
        </w:rPr>
        <w:t xml:space="preserve"> είναι κατά πλειοψηφία αριστερή και ως εκ τούτου, η παράδοση των εγκαταστάσεων μετά την πάροδο της δεκαετίας, για την οποία έχουμε συνομολογήσει στο καταστατικό -δηλαδή για</w:t>
      </w:r>
      <w:r>
        <w:rPr>
          <w:rFonts w:eastAsia="Times New Roman" w:cs="Times New Roman"/>
          <w:szCs w:val="24"/>
        </w:rPr>
        <w:t xml:space="preserve"> δέκα χρόνια θα έχει την χρήση </w:t>
      </w:r>
      <w:r>
        <w:rPr>
          <w:rFonts w:eastAsia="Times New Roman" w:cs="Times New Roman"/>
          <w:szCs w:val="24"/>
        </w:rPr>
        <w:lastRenderedPageBreak/>
        <w:t xml:space="preserve">ο </w:t>
      </w:r>
      <w:r>
        <w:rPr>
          <w:rFonts w:eastAsia="Times New Roman" w:cs="Times New Roman"/>
          <w:szCs w:val="24"/>
        </w:rPr>
        <w:t>δ</w:t>
      </w:r>
      <w:r>
        <w:rPr>
          <w:rFonts w:eastAsia="Times New Roman" w:cs="Times New Roman"/>
          <w:szCs w:val="24"/>
        </w:rPr>
        <w:t>ήμος- είναι επισφαλής. Εδώ είναι καθαρά πολιτικά παιγνίδια στην πλάτη των βρεφών και των παιδιών.</w:t>
      </w:r>
    </w:p>
    <w:p w14:paraId="3A69AACC"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Τι κάναμε μετά; Δεν το αφήσαμε.</w:t>
      </w:r>
    </w:p>
    <w:p w14:paraId="3A69AACD" w14:textId="77777777" w:rsidR="00897BE7" w:rsidRDefault="00B658D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Αναπληρώτριας Υπου</w:t>
      </w:r>
      <w:r>
        <w:rPr>
          <w:rFonts w:eastAsia="Times New Roman"/>
          <w:bCs/>
        </w:rPr>
        <w:t>ργού)</w:t>
      </w:r>
    </w:p>
    <w:p w14:paraId="3A69AACE"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Θα μου δώσετε λίγο χρόνο, κύριε Πρόεδρε, γιατί είναι σημαντικό.</w:t>
      </w:r>
    </w:p>
    <w:p w14:paraId="3A69AACF" w14:textId="77777777" w:rsidR="00897BE7" w:rsidRDefault="00B658DA">
      <w:pPr>
        <w:spacing w:after="0" w:line="600" w:lineRule="auto"/>
        <w:ind w:firstLine="720"/>
        <w:jc w:val="both"/>
        <w:rPr>
          <w:rFonts w:eastAsia="Times New Roman" w:cs="Times New Roman"/>
          <w:szCs w:val="24"/>
        </w:rPr>
      </w:pPr>
      <w:r>
        <w:rPr>
          <w:rFonts w:eastAsia="Times New Roman" w:cs="Times New Roman"/>
          <w:szCs w:val="24"/>
        </w:rPr>
        <w:t xml:space="preserve">Απέστειλε ο Γενικός Γραμματέας Πρόνοιας αυστηρή επιστολή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ι</w:t>
      </w:r>
      <w:r>
        <w:rPr>
          <w:rFonts w:eastAsia="Times New Roman" w:cs="Times New Roman"/>
          <w:szCs w:val="24"/>
        </w:rPr>
        <w:t xml:space="preserve">δρύματος, την οποία και καταθέτω, στις 17 Ιουλίου και τους λέει το εξής: «Προσέξτε καλά, έχετε ευθύνες με αυτό που κάνετε. Διότι, εάν συνεχίσει έτσι η </w:t>
      </w:r>
      <w:r>
        <w:rPr>
          <w:rFonts w:eastAsia="Times New Roman" w:cs="Times New Roman"/>
          <w:szCs w:val="24"/>
        </w:rPr>
        <w:t>«</w:t>
      </w:r>
      <w:r>
        <w:rPr>
          <w:rFonts w:eastAsia="Times New Roman" w:cs="Times New Roman"/>
          <w:szCs w:val="24"/>
        </w:rPr>
        <w:t xml:space="preserve">Παιδική </w:t>
      </w:r>
      <w:r>
        <w:rPr>
          <w:rFonts w:eastAsia="Times New Roman" w:cs="Times New Roman"/>
          <w:szCs w:val="24"/>
        </w:rPr>
        <w:t>Σ</w:t>
      </w:r>
      <w:r>
        <w:rPr>
          <w:rFonts w:eastAsia="Times New Roman" w:cs="Times New Roman"/>
          <w:szCs w:val="24"/>
        </w:rPr>
        <w:t>τέγη</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Κρώσφηλδ</w:t>
      </w:r>
      <w:proofErr w:type="spellEnd"/>
      <w:r>
        <w:rPr>
          <w:rFonts w:eastAsia="Times New Roman" w:cs="Times New Roman"/>
          <w:szCs w:val="24"/>
        </w:rPr>
        <w:t>»</w:t>
      </w:r>
      <w:r>
        <w:rPr>
          <w:rFonts w:eastAsia="Times New Roman" w:cs="Times New Roman"/>
          <w:szCs w:val="24"/>
        </w:rPr>
        <w:t>, τότε είστε εκτός του καταστατικού σας» -λέει ο Γενικός Γραμματέας Πρόνοιας- «</w:t>
      </w:r>
      <w:r>
        <w:rPr>
          <w:rFonts w:eastAsia="Times New Roman" w:cs="Times New Roman"/>
          <w:szCs w:val="24"/>
        </w:rPr>
        <w:t xml:space="preserve">τίθεται εν αμφιβόλω η δυνατότητα δημόσιας επιχορήγησής σας, διότι, δεδομένων των συνθηκών, η προσφορότερη λύση φαίνεται να είναι η ικανοποίηση του σχετικού αιτήματος του </w:t>
      </w:r>
      <w:r>
        <w:rPr>
          <w:rFonts w:eastAsia="Times New Roman" w:cs="Times New Roman"/>
          <w:szCs w:val="24"/>
        </w:rPr>
        <w:t>δ</w:t>
      </w:r>
      <w:r>
        <w:rPr>
          <w:rFonts w:eastAsia="Times New Roman" w:cs="Times New Roman"/>
          <w:szCs w:val="24"/>
        </w:rPr>
        <w:t>ημάρχου κ.λπ.».</w:t>
      </w:r>
    </w:p>
    <w:p w14:paraId="3A69AAD0" w14:textId="77777777" w:rsidR="00897BE7" w:rsidRDefault="00B658DA">
      <w:pPr>
        <w:spacing w:after="0" w:line="600" w:lineRule="auto"/>
        <w:ind w:firstLine="720"/>
        <w:jc w:val="both"/>
        <w:rPr>
          <w:rFonts w:eastAsia="Times New Roman" w:cs="Times New Roman"/>
        </w:rPr>
      </w:pPr>
      <w:r>
        <w:rPr>
          <w:rFonts w:eastAsia="Times New Roman" w:cs="Times New Roman"/>
        </w:rPr>
        <w:t>(Στο σημείο αυτό η Αναπληρώτρια Υπουργός κ. Θεανώ Φωτίου καταθέτει γι</w:t>
      </w:r>
      <w:r>
        <w:rPr>
          <w:rFonts w:eastAsia="Times New Roman" w:cs="Times New Roman"/>
        </w:rPr>
        <w:t>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69AAD1" w14:textId="77777777" w:rsidR="00897BE7" w:rsidRDefault="00B658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Αυτά έγιναν τον Ιούλιο του 2017. Μεσολάβησαν οι διακοπές, κυρία Καρακώστα, τις επόμενες ημέρες.</w:t>
      </w:r>
    </w:p>
    <w:p w14:paraId="3A69AAD2" w14:textId="77777777" w:rsidR="00897BE7" w:rsidRDefault="00B658DA">
      <w:pPr>
        <w:spacing w:after="0" w:line="600" w:lineRule="auto"/>
        <w:ind w:firstLine="720"/>
        <w:contextualSpacing/>
        <w:jc w:val="both"/>
        <w:rPr>
          <w:rFonts w:eastAsia="Times New Roman" w:cs="Times New Roman"/>
          <w:szCs w:val="24"/>
        </w:rPr>
      </w:pPr>
      <w:r>
        <w:rPr>
          <w:rFonts w:eastAsia="Times New Roman" w:cs="Times New Roman"/>
          <w:szCs w:val="24"/>
        </w:rPr>
        <w:t>Τελειώνω λέγ</w:t>
      </w:r>
      <w:r>
        <w:rPr>
          <w:rFonts w:eastAsia="Times New Roman" w:cs="Times New Roman"/>
          <w:szCs w:val="24"/>
        </w:rPr>
        <w:t xml:space="preserve">οντας το εξής, κύριε Πρόεδρε, και σας ευχαριστώ. </w:t>
      </w:r>
    </w:p>
    <w:p w14:paraId="3A69AAD3" w14:textId="77777777" w:rsidR="00897BE7" w:rsidRDefault="00B658DA">
      <w:pPr>
        <w:spacing w:after="0" w:line="600" w:lineRule="auto"/>
        <w:ind w:firstLine="720"/>
        <w:contextualSpacing/>
        <w:jc w:val="both"/>
        <w:rPr>
          <w:rFonts w:eastAsia="Times New Roman" w:cs="Times New Roman"/>
          <w:szCs w:val="24"/>
        </w:rPr>
      </w:pPr>
      <w:r>
        <w:rPr>
          <w:rFonts w:eastAsia="Times New Roman" w:cs="Times New Roman"/>
          <w:szCs w:val="24"/>
        </w:rPr>
        <w:t xml:space="preserve">Σκοπεύω σε συνεννόηση με τον Δήμο Αθηναίων, την Περιφερειακή Ένωση Δήμων Αττικής, τον Δήμο Κερατσινίου - Δραπετσώνας και τη </w:t>
      </w:r>
      <w:r>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ι</w:t>
      </w:r>
      <w:r>
        <w:rPr>
          <w:rFonts w:eastAsia="Times New Roman" w:cs="Times New Roman"/>
          <w:szCs w:val="24"/>
        </w:rPr>
        <w:t xml:space="preserve">δρύματος να συγκαλέσω σύσκεψη, ώστε η </w:t>
      </w:r>
      <w:r>
        <w:rPr>
          <w:rFonts w:eastAsia="Times New Roman" w:cs="Times New Roman"/>
          <w:szCs w:val="24"/>
        </w:rPr>
        <w:t>«</w:t>
      </w:r>
      <w:r>
        <w:rPr>
          <w:rFonts w:eastAsia="Times New Roman" w:cs="Times New Roman"/>
          <w:szCs w:val="24"/>
        </w:rPr>
        <w:t xml:space="preserve">Παιδική </w:t>
      </w:r>
      <w:r>
        <w:rPr>
          <w:rFonts w:eastAsia="Times New Roman" w:cs="Times New Roman"/>
          <w:szCs w:val="24"/>
        </w:rPr>
        <w:t>Σ</w:t>
      </w:r>
      <w:r>
        <w:rPr>
          <w:rFonts w:eastAsia="Times New Roman" w:cs="Times New Roman"/>
          <w:szCs w:val="24"/>
        </w:rPr>
        <w:t>τέγη</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Κρώσφηλδ</w:t>
      </w:r>
      <w:proofErr w:type="spellEnd"/>
      <w:r>
        <w:rPr>
          <w:rFonts w:eastAsia="Times New Roman" w:cs="Times New Roman"/>
          <w:szCs w:val="24"/>
        </w:rPr>
        <w:t xml:space="preserve">» να </w:t>
      </w:r>
      <w:r>
        <w:rPr>
          <w:rFonts w:eastAsia="Times New Roman" w:cs="Times New Roman"/>
          <w:szCs w:val="24"/>
        </w:rPr>
        <w:t xml:space="preserve">επαναλειτουργήσει όσο το δυνατόν γρηγορότερα, να προηγηθούν και οι κατασκευές και να εξασφαλιστούν πλέον και για την επόμενη ακόμη, εάν γίνεται, χρονιά οι εκατό πολύτιμες για το Κερατσίνι θέσεις βρεφονηπιακών σταθμών. </w:t>
      </w:r>
    </w:p>
    <w:p w14:paraId="3A69AAD4" w14:textId="77777777" w:rsidR="00897BE7" w:rsidRDefault="00B658D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A69AAD5" w14:textId="77777777" w:rsidR="00897BE7" w:rsidRDefault="00B658D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 xml:space="preserve">Λυκούδης): </w:t>
      </w:r>
      <w:r>
        <w:rPr>
          <w:rFonts w:eastAsia="Times New Roman" w:cs="Times New Roman"/>
          <w:szCs w:val="24"/>
        </w:rPr>
        <w:t xml:space="preserve">Ευχαριστώ, κυρία Υπουργέ. </w:t>
      </w:r>
    </w:p>
    <w:p w14:paraId="3A69AAD6" w14:textId="77777777" w:rsidR="00897BE7" w:rsidRDefault="00B658D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βάση την ενημέρωση που έχουμε από την Ειδική Γραμματεία του Προέδρου της Βουλής, δεν θα συζητηθούν οι κάτωθι επίκαιρες ερωτήσεις. </w:t>
      </w:r>
    </w:p>
    <w:p w14:paraId="3A69AAD7"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Η έβδομη με αριθμό 1288/25-7-2017 επίκαιρη ερώτηση δευ</w:t>
      </w:r>
      <w:r>
        <w:rPr>
          <w:rFonts w:eastAsia="Times New Roman"/>
          <w:color w:val="000000"/>
          <w:szCs w:val="24"/>
          <w:shd w:val="clear" w:color="auto" w:fill="FFFFFF"/>
        </w:rPr>
        <w:t>τέρου κύκλου της Βουλευτού Δράμας της Δημοκρατικής Συμπαράταξης ΠΑΣΟΚ - ΔΗΜΑΡ κ</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Χαράς </w:t>
      </w:r>
      <w:proofErr w:type="spellStart"/>
      <w:r>
        <w:rPr>
          <w:rFonts w:eastAsia="Times New Roman"/>
          <w:bCs/>
          <w:color w:val="000000"/>
          <w:szCs w:val="24"/>
          <w:shd w:val="clear" w:color="auto" w:fill="FFFFFF"/>
        </w:rPr>
        <w:t>Κεφαλίδου</w:t>
      </w:r>
      <w:proofErr w:type="spellEnd"/>
      <w:r>
        <w:rPr>
          <w:rFonts w:eastAsia="Times New Roman"/>
          <w:color w:val="000000"/>
          <w:szCs w:val="24"/>
          <w:shd w:val="clear" w:color="auto" w:fill="FFFFFF"/>
        </w:rPr>
        <w:t xml:space="preserve"> προς την Υπουργό </w:t>
      </w:r>
      <w:r>
        <w:rPr>
          <w:rFonts w:eastAsia="Times New Roman"/>
          <w:bCs/>
          <w:color w:val="000000"/>
          <w:szCs w:val="24"/>
          <w:shd w:val="clear" w:color="auto" w:fill="FFFFFF"/>
        </w:rPr>
        <w:t xml:space="preserve">Πολιτισμού και Αθλητισμού, </w:t>
      </w:r>
      <w:r>
        <w:rPr>
          <w:rFonts w:eastAsia="Times New Roman"/>
          <w:color w:val="000000"/>
          <w:szCs w:val="24"/>
          <w:shd w:val="clear" w:color="auto" w:fill="FFFFFF"/>
        </w:rPr>
        <w:t>με θέμα: «Αμφίπολη: αποχαιρέτα το ΕΣΠΑ που χάνεις», δεν θα συζητηθεί λόγω κωλύματος της κυρίας Βουλευτού.</w:t>
      </w:r>
    </w:p>
    <w:p w14:paraId="3A69AAD8"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όγδοη </w:t>
      </w:r>
      <w:r>
        <w:rPr>
          <w:rFonts w:eastAsia="Times New Roman"/>
          <w:color w:val="000000"/>
          <w:szCs w:val="24"/>
          <w:shd w:val="clear" w:color="auto" w:fill="FFFFFF"/>
        </w:rPr>
        <w:t xml:space="preserve">με αριθμό 1290/27-7-2017 επίκαιρη ερώτηση δευτέρου κύκλου του Βουλευτή Σερρών της Δημοκρατικής Συμπαράταξης ΠΑΣΟΚ - ΔΗΜΑΡ κ. </w:t>
      </w:r>
      <w:r>
        <w:rPr>
          <w:rFonts w:eastAsia="Times New Roman"/>
          <w:bCs/>
          <w:color w:val="000000"/>
          <w:szCs w:val="24"/>
          <w:shd w:val="clear" w:color="auto" w:fill="FFFFFF"/>
        </w:rPr>
        <w:t xml:space="preserve">Μιχαήλ Τζελέπη </w:t>
      </w:r>
      <w:r>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Πολιτισμού και Αθλητισμού, </w:t>
      </w:r>
      <w:r>
        <w:rPr>
          <w:rFonts w:eastAsia="Times New Roman"/>
          <w:color w:val="000000"/>
          <w:szCs w:val="24"/>
          <w:shd w:val="clear" w:color="auto" w:fill="FFFFFF"/>
        </w:rPr>
        <w:t xml:space="preserve">με θέμα: «Τύμβος </w:t>
      </w:r>
      <w:proofErr w:type="spellStart"/>
      <w:r>
        <w:rPr>
          <w:rFonts w:eastAsia="Times New Roman"/>
          <w:color w:val="000000"/>
          <w:szCs w:val="24"/>
          <w:shd w:val="clear" w:color="auto" w:fill="FFFFFF"/>
        </w:rPr>
        <w:t>Καστά</w:t>
      </w:r>
      <w:proofErr w:type="spellEnd"/>
      <w:r>
        <w:rPr>
          <w:rFonts w:eastAsia="Times New Roman"/>
          <w:color w:val="000000"/>
          <w:szCs w:val="24"/>
          <w:shd w:val="clear" w:color="auto" w:fill="FFFFFF"/>
        </w:rPr>
        <w:t xml:space="preserve"> Αμφίπολης», δεν θα συζητηθεί λόγω κωλύματος του κ</w:t>
      </w:r>
      <w:r>
        <w:rPr>
          <w:rFonts w:eastAsia="Times New Roman"/>
          <w:color w:val="000000"/>
          <w:szCs w:val="24"/>
          <w:shd w:val="clear" w:color="auto" w:fill="FFFFFF"/>
        </w:rPr>
        <w:t>υρίου Βουλευτή.</w:t>
      </w:r>
    </w:p>
    <w:p w14:paraId="3A69AAD9" w14:textId="77777777" w:rsidR="00897BE7" w:rsidRDefault="00B658DA">
      <w:pPr>
        <w:spacing w:after="0" w:line="600" w:lineRule="auto"/>
        <w:ind w:firstLine="720"/>
        <w:contextualSpacing/>
        <w:jc w:val="both"/>
        <w:rPr>
          <w:rFonts w:eastAsia="Times New Roman"/>
          <w:color w:val="000000"/>
          <w:szCs w:val="24"/>
        </w:rPr>
      </w:pPr>
      <w:r>
        <w:rPr>
          <w:rFonts w:eastAsia="Times New Roman"/>
          <w:color w:val="000000"/>
          <w:szCs w:val="24"/>
          <w:shd w:val="clear" w:color="auto" w:fill="FFFFFF"/>
        </w:rPr>
        <w:t xml:space="preserve">Η πρώτη </w:t>
      </w:r>
      <w:r>
        <w:rPr>
          <w:rFonts w:eastAsia="Times New Roman"/>
          <w:color w:val="000000"/>
          <w:szCs w:val="24"/>
        </w:rPr>
        <w:t xml:space="preserve">με αριθμό 1328/28-8-2017 </w:t>
      </w:r>
      <w:r>
        <w:rPr>
          <w:rFonts w:eastAsia="Times New Roman"/>
          <w:color w:val="000000"/>
          <w:szCs w:val="24"/>
          <w:shd w:val="clear" w:color="auto" w:fill="FFFFFF"/>
        </w:rPr>
        <w:t xml:space="preserve">επίκαιρη ερώτηση δευτέρου κύκλου, </w:t>
      </w:r>
      <w:r>
        <w:rPr>
          <w:rFonts w:eastAsia="Times New Roman"/>
          <w:color w:val="000000"/>
          <w:szCs w:val="24"/>
        </w:rPr>
        <w:t>της Βουλευτού Αιτωλοακαρνανίας 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Μαρίας Τριανταφύλλου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με θέμα: «Η μη εύρυθμη λειτουργία της Δημοτικής Ε</w:t>
      </w:r>
      <w:r>
        <w:rPr>
          <w:rFonts w:eastAsia="Times New Roman"/>
          <w:color w:val="000000"/>
          <w:szCs w:val="24"/>
        </w:rPr>
        <w:t>πιχείρησης Ύδρευσης Αποχέτευσης (ΔΕΥΑ) Μεσολογγίου», δ</w:t>
      </w:r>
      <w:r>
        <w:rPr>
          <w:rFonts w:eastAsia="Times New Roman"/>
          <w:color w:val="000000"/>
          <w:szCs w:val="24"/>
          <w:shd w:val="clear" w:color="auto" w:fill="FFFFFF"/>
        </w:rPr>
        <w:t>εν θα συζητηθεί λόγω αναρμοδιότητας,</w:t>
      </w:r>
      <w:r>
        <w:rPr>
          <w:rFonts w:eastAsia="Times New Roman"/>
          <w:color w:val="000000"/>
          <w:szCs w:val="24"/>
        </w:rPr>
        <w:t xml:space="preserve"> διότι αρμόδιο είναι το Υπουργείο Περιβάλλοντος και Ενέργειας. </w:t>
      </w:r>
    </w:p>
    <w:p w14:paraId="3A69AADA" w14:textId="77777777" w:rsidR="00897BE7" w:rsidRDefault="00B658DA">
      <w:pPr>
        <w:spacing w:after="0" w:line="600" w:lineRule="auto"/>
        <w:ind w:firstLine="720"/>
        <w:contextualSpacing/>
        <w:jc w:val="both"/>
        <w:rPr>
          <w:rFonts w:eastAsia="Times New Roman"/>
          <w:color w:val="000000"/>
          <w:szCs w:val="24"/>
        </w:rPr>
      </w:pPr>
      <w:r>
        <w:rPr>
          <w:rFonts w:eastAsia="Times New Roman"/>
          <w:color w:val="000000"/>
          <w:szCs w:val="24"/>
        </w:rPr>
        <w:lastRenderedPageBreak/>
        <w:t>Επίσης, η έκτη με αριθμό 1350/28-8-2017 επίκαιρη ερώτηση</w:t>
      </w:r>
      <w:r>
        <w:rPr>
          <w:rFonts w:eastAsia="Times New Roman"/>
          <w:color w:val="000000"/>
          <w:szCs w:val="24"/>
          <w:shd w:val="clear" w:color="auto" w:fill="FFFFFF"/>
        </w:rPr>
        <w:t xml:space="preserve"> δευτέρου κύκλου</w:t>
      </w:r>
      <w:r>
        <w:rPr>
          <w:rFonts w:eastAsia="Times New Roman"/>
          <w:color w:val="000000"/>
          <w:szCs w:val="24"/>
        </w:rPr>
        <w:t xml:space="preserve"> της Ανεξάρτητης Βουλευτού Β΄ </w:t>
      </w:r>
      <w:r>
        <w:rPr>
          <w:rFonts w:eastAsia="Times New Roman"/>
          <w:color w:val="000000"/>
          <w:szCs w:val="24"/>
        </w:rPr>
        <w:t>Πειραι</w:t>
      </w:r>
      <w:r>
        <w:rPr>
          <w:rFonts w:eastAsia="Times New Roman"/>
          <w:color w:val="000000"/>
          <w:szCs w:val="24"/>
        </w:rPr>
        <w:t>ώς</w:t>
      </w:r>
      <w:r>
        <w:rPr>
          <w:rFonts w:eastAsia="Times New Roman"/>
          <w:color w:val="000000"/>
          <w:szCs w:val="24"/>
        </w:rPr>
        <w:t xml:space="preserve">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Θεοδώρας </w:t>
      </w:r>
      <w:proofErr w:type="spellStart"/>
      <w:r>
        <w:rPr>
          <w:rFonts w:eastAsia="Times New Roman"/>
          <w:bCs/>
          <w:color w:val="000000"/>
          <w:szCs w:val="24"/>
        </w:rPr>
        <w:t>Μεγαλοοικονόμου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«Άμεση αναγκαιότητα για αντιπλημμυρικά έργα στα Κύθηρα», δεν θα συζητηθεί λόγω αναρμοδιότητας. Αρμόδιο είναι το Υπουργείο Εσωτερικών. </w:t>
      </w:r>
    </w:p>
    <w:p w14:paraId="3A69AADB"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rPr>
        <w:t xml:space="preserve">Η τέταρτη </w:t>
      </w:r>
      <w:r>
        <w:rPr>
          <w:rFonts w:eastAsia="Times New Roman"/>
          <w:color w:val="000000"/>
          <w:szCs w:val="24"/>
          <w:shd w:val="clear" w:color="auto" w:fill="FFFFFF"/>
        </w:rPr>
        <w:t>με αριθμό 1357/29-8-2017</w:t>
      </w:r>
      <w:r>
        <w:rPr>
          <w:rFonts w:eastAsia="Times New Roman"/>
          <w:color w:val="000000"/>
          <w:szCs w:val="24"/>
          <w:shd w:val="clear" w:color="auto" w:fill="FFFFFF"/>
        </w:rPr>
        <w:t xml:space="preserve"> </w:t>
      </w:r>
      <w:r>
        <w:rPr>
          <w:rFonts w:eastAsia="Times New Roman"/>
          <w:color w:val="000000"/>
          <w:szCs w:val="24"/>
        </w:rPr>
        <w:t>επίκαιρη ερώτηση</w:t>
      </w:r>
      <w:r>
        <w:rPr>
          <w:rFonts w:eastAsia="Times New Roman"/>
          <w:color w:val="000000"/>
          <w:szCs w:val="24"/>
          <w:shd w:val="clear" w:color="auto" w:fill="FFFFFF"/>
        </w:rPr>
        <w:t xml:space="preserve"> δευτέρου κύκλου του Βουλευτή Ηρακλείου της Δημοκρατικής Συμπαράταξης ΠΑΣΟΚ - 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Υποδομών και Μεταφορών, </w:t>
      </w:r>
      <w:r>
        <w:rPr>
          <w:rFonts w:eastAsia="Times New Roman"/>
          <w:color w:val="000000"/>
          <w:szCs w:val="24"/>
          <w:shd w:val="clear" w:color="auto" w:fill="FFFFFF"/>
        </w:rPr>
        <w:t>με θέμα: «Ένταξη όλου του Βορείου Οδικού Άξονα Κρήτης (ΒΟΑΚ) στο φυσικό αντικείμενο για τ</w:t>
      </w:r>
      <w:r>
        <w:rPr>
          <w:rFonts w:eastAsia="Times New Roman"/>
          <w:color w:val="000000"/>
          <w:szCs w:val="24"/>
          <w:shd w:val="clear" w:color="auto" w:fill="FFFFFF"/>
        </w:rPr>
        <w:t>ις μελέτες που θα ανατεθούν», δ</w:t>
      </w:r>
      <w:r>
        <w:rPr>
          <w:rFonts w:eastAsia="Times New Roman"/>
          <w:color w:val="000000"/>
          <w:szCs w:val="24"/>
        </w:rPr>
        <w:t xml:space="preserve">εν θα συζητηθεί λόγω κωλύματος του Υπουργού Υποδομών και Μεταφορών κ. Χρήστου </w:t>
      </w:r>
      <w:proofErr w:type="spellStart"/>
      <w:r>
        <w:rPr>
          <w:rFonts w:eastAsia="Times New Roman"/>
          <w:color w:val="000000"/>
          <w:szCs w:val="24"/>
        </w:rPr>
        <w:t>Σπίρτζη</w:t>
      </w:r>
      <w:proofErr w:type="spellEnd"/>
      <w:r>
        <w:rPr>
          <w:rFonts w:eastAsia="Times New Roman"/>
          <w:color w:val="000000"/>
          <w:szCs w:val="24"/>
          <w:shd w:val="clear" w:color="auto" w:fill="FFFFFF"/>
        </w:rPr>
        <w:t>.</w:t>
      </w:r>
    </w:p>
    <w:p w14:paraId="3A69AADC" w14:textId="77777777" w:rsidR="00897BE7" w:rsidRDefault="00B658DA">
      <w:pPr>
        <w:spacing w:after="0" w:line="600" w:lineRule="auto"/>
        <w:ind w:firstLine="720"/>
        <w:contextualSpacing/>
        <w:jc w:val="both"/>
        <w:rPr>
          <w:rFonts w:eastAsia="Times New Roman"/>
          <w:color w:val="000000"/>
          <w:szCs w:val="24"/>
        </w:rPr>
      </w:pPr>
      <w:r>
        <w:rPr>
          <w:rFonts w:eastAsia="Times New Roman"/>
          <w:color w:val="000000"/>
          <w:szCs w:val="24"/>
        </w:rPr>
        <w:t>Η πέμπτη με αριθμό 1329/28-8-2017 επίκαιρη ερώτηση</w:t>
      </w:r>
      <w:r>
        <w:rPr>
          <w:rFonts w:eastAsia="Times New Roman"/>
          <w:color w:val="000000"/>
          <w:szCs w:val="24"/>
          <w:shd w:val="clear" w:color="auto" w:fill="FFFFFF"/>
        </w:rPr>
        <w:t xml:space="preserve"> δευτέρου κύκλου</w:t>
      </w:r>
      <w:r>
        <w:rPr>
          <w:rFonts w:eastAsia="Times New Roman"/>
          <w:color w:val="000000"/>
          <w:szCs w:val="24"/>
        </w:rPr>
        <w:t xml:space="preserve"> του Βουλευτή Χίου του Συνασπισμού Ριζοσπαστικής Αριστεράς κ. </w:t>
      </w:r>
      <w:r>
        <w:rPr>
          <w:rFonts w:eastAsia="Times New Roman"/>
          <w:bCs/>
          <w:color w:val="000000"/>
          <w:szCs w:val="24"/>
        </w:rPr>
        <w:t>Ανδρέα Μιχ</w:t>
      </w:r>
      <w:r>
        <w:rPr>
          <w:rFonts w:eastAsia="Times New Roman"/>
          <w:bCs/>
          <w:color w:val="000000"/>
          <w:szCs w:val="24"/>
        </w:rPr>
        <w:t xml:space="preserve">αηλίδη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«Ολοκλήρωση εργασιών διαμόρφωσης και περίφραξης </w:t>
      </w:r>
      <w:proofErr w:type="spellStart"/>
      <w:r>
        <w:rPr>
          <w:rFonts w:eastAsia="Times New Roman"/>
          <w:color w:val="000000"/>
          <w:szCs w:val="24"/>
        </w:rPr>
        <w:t>απαλλοτριωθείσας</w:t>
      </w:r>
      <w:proofErr w:type="spellEnd"/>
      <w:r>
        <w:rPr>
          <w:rFonts w:eastAsia="Times New Roman"/>
          <w:color w:val="000000"/>
          <w:szCs w:val="24"/>
        </w:rPr>
        <w:t xml:space="preserve"> περιοχής στο αεροδρόμιο Χίου και κατασκευή επέκτασης της οδού Χρήστου», </w:t>
      </w:r>
      <w:r>
        <w:rPr>
          <w:rFonts w:eastAsia="Times New Roman"/>
          <w:color w:val="000000"/>
          <w:szCs w:val="24"/>
        </w:rPr>
        <w:lastRenderedPageBreak/>
        <w:t>δ</w:t>
      </w:r>
      <w:r>
        <w:rPr>
          <w:rFonts w:eastAsia="Times New Roman"/>
          <w:color w:val="000000"/>
          <w:szCs w:val="24"/>
          <w:shd w:val="clear" w:color="auto" w:fill="FFFFFF"/>
        </w:rPr>
        <w:t xml:space="preserve">εν θα συζητηθεί λόγω κωλύματος </w:t>
      </w:r>
      <w:r>
        <w:rPr>
          <w:rFonts w:eastAsia="Times New Roman"/>
          <w:color w:val="000000"/>
          <w:szCs w:val="24"/>
        </w:rPr>
        <w:t xml:space="preserve">του Υπουργού Υποδομών και </w:t>
      </w:r>
      <w:r>
        <w:rPr>
          <w:rFonts w:eastAsia="Times New Roman"/>
          <w:color w:val="000000"/>
          <w:szCs w:val="24"/>
        </w:rPr>
        <w:t xml:space="preserve">Μεταφορών κ. Χρήστου </w:t>
      </w:r>
      <w:proofErr w:type="spellStart"/>
      <w:r>
        <w:rPr>
          <w:rFonts w:eastAsia="Times New Roman"/>
          <w:color w:val="000000"/>
          <w:szCs w:val="24"/>
        </w:rPr>
        <w:t>Σπίρτζη</w:t>
      </w:r>
      <w:proofErr w:type="spellEnd"/>
      <w:r>
        <w:rPr>
          <w:rFonts w:eastAsia="Times New Roman"/>
          <w:color w:val="000000"/>
          <w:szCs w:val="24"/>
        </w:rPr>
        <w:t>.</w:t>
      </w:r>
    </w:p>
    <w:p w14:paraId="3A69AADD"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rPr>
        <w:t xml:space="preserve">Η δέκατη πέμπτη </w:t>
      </w:r>
      <w:r>
        <w:rPr>
          <w:rFonts w:eastAsia="Times New Roman"/>
          <w:color w:val="000000"/>
          <w:szCs w:val="24"/>
          <w:shd w:val="clear" w:color="auto" w:fill="FFFFFF"/>
        </w:rPr>
        <w:t xml:space="preserve">με αριθμό 1114/29-6-2017 </w:t>
      </w:r>
      <w:r>
        <w:rPr>
          <w:rFonts w:eastAsia="Times New Roman"/>
          <w:color w:val="000000"/>
          <w:szCs w:val="24"/>
        </w:rPr>
        <w:t>επίκαιρη ερώτηση</w:t>
      </w:r>
      <w:r>
        <w:rPr>
          <w:rFonts w:eastAsia="Times New Roman"/>
          <w:color w:val="000000"/>
          <w:szCs w:val="24"/>
          <w:shd w:val="clear" w:color="auto" w:fill="FFFFFF"/>
        </w:rPr>
        <w:t xml:space="preserve"> δευτέρου κύκλου του Βουλευτή Σερρών της Δημοκρατικής Συμπαράταξης ΠΑΣΟΚ - ΔΗΜΑΡ κ. </w:t>
      </w:r>
      <w:r>
        <w:rPr>
          <w:rFonts w:eastAsia="Times New Roman"/>
          <w:bCs/>
          <w:color w:val="000000"/>
          <w:szCs w:val="24"/>
          <w:shd w:val="clear" w:color="auto" w:fill="FFFFFF"/>
        </w:rPr>
        <w:t xml:space="preserve">Μιχαήλ Τζελέπη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Υποδομών και Μεταφορών, </w:t>
      </w:r>
      <w:r>
        <w:rPr>
          <w:rFonts w:eastAsia="Times New Roman"/>
          <w:color w:val="000000"/>
          <w:szCs w:val="24"/>
          <w:shd w:val="clear" w:color="auto" w:fill="FFFFFF"/>
        </w:rPr>
        <w:t xml:space="preserve">με θέμα: «Η δημιουργία τριών </w:t>
      </w:r>
      <w:r>
        <w:rPr>
          <w:rFonts w:eastAsia="Times New Roman"/>
          <w:color w:val="000000"/>
          <w:szCs w:val="24"/>
          <w:shd w:val="clear" w:color="auto" w:fill="FFFFFF"/>
        </w:rPr>
        <w:t>νέων σταθμών διοδίων στον οδικό άξονα Προμαχώνας - Σέρρες -Λιμάνι Θεσσαλονίκης είναι καταστροφική για τον Νομό Σερρών», δ</w:t>
      </w:r>
      <w:r>
        <w:rPr>
          <w:rFonts w:eastAsia="Times New Roman"/>
          <w:color w:val="000000"/>
          <w:szCs w:val="24"/>
        </w:rPr>
        <w:t xml:space="preserve">εν θα συζητηθεί </w:t>
      </w:r>
      <w:r>
        <w:rPr>
          <w:rFonts w:eastAsia="Times New Roman"/>
          <w:color w:val="000000"/>
          <w:szCs w:val="24"/>
          <w:shd w:val="clear" w:color="auto" w:fill="FFFFFF"/>
        </w:rPr>
        <w:t xml:space="preserve">λόγω κωλύματος </w:t>
      </w:r>
      <w:r>
        <w:rPr>
          <w:rFonts w:eastAsia="Times New Roman"/>
          <w:color w:val="000000"/>
          <w:szCs w:val="24"/>
        </w:rPr>
        <w:t xml:space="preserve">του Υπουργού Υποδομών και Μεταφορών κ. Χρήστου </w:t>
      </w:r>
      <w:proofErr w:type="spellStart"/>
      <w:r>
        <w:rPr>
          <w:rFonts w:eastAsia="Times New Roman"/>
          <w:color w:val="000000"/>
          <w:szCs w:val="24"/>
        </w:rPr>
        <w:t>Σπίρτζη</w:t>
      </w:r>
      <w:proofErr w:type="spellEnd"/>
      <w:r>
        <w:rPr>
          <w:rFonts w:eastAsia="Times New Roman"/>
          <w:color w:val="000000"/>
          <w:szCs w:val="24"/>
        </w:rPr>
        <w:t>.</w:t>
      </w:r>
    </w:p>
    <w:p w14:paraId="3A69AADE"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δέκατη τέταρτη με αριθμό 1223/14-7-2017 επίκαι</w:t>
      </w:r>
      <w:r>
        <w:rPr>
          <w:rFonts w:eastAsia="Times New Roman"/>
          <w:color w:val="000000"/>
          <w:szCs w:val="24"/>
          <w:shd w:val="clear" w:color="auto" w:fill="FFFFFF"/>
        </w:rPr>
        <w:t>ρη ερώτηση δευτέρου κύκλου της Βουλευτού Β΄ Αθηνών του Λαϊκού Συνδέσμου - Χρυσή Αυγή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Ελένης </w:t>
      </w:r>
      <w:proofErr w:type="spellStart"/>
      <w:r>
        <w:rPr>
          <w:rFonts w:eastAsia="Times New Roman"/>
          <w:bCs/>
          <w:color w:val="000000"/>
          <w:szCs w:val="24"/>
          <w:shd w:val="clear" w:color="auto" w:fill="FFFFFF"/>
        </w:rPr>
        <w:t>Ζαρούλια</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Εξωτερικών, </w:t>
      </w:r>
      <w:r>
        <w:rPr>
          <w:rFonts w:eastAsia="Times New Roman"/>
          <w:color w:val="000000"/>
          <w:szCs w:val="24"/>
          <w:shd w:val="clear" w:color="auto" w:fill="FFFFFF"/>
        </w:rPr>
        <w:t xml:space="preserve">με θέμα: «Η Παγκόσμια Τράπεζα «χαρίζει» το Αιγαίο στην Τουρκία», δεν θα συζητηθεί λόγω κωλύματος του Υφυπουργού Εξωτερικών </w:t>
      </w:r>
      <w:r>
        <w:rPr>
          <w:rFonts w:eastAsia="Times New Roman"/>
          <w:color w:val="000000"/>
          <w:szCs w:val="24"/>
          <w:shd w:val="clear" w:color="auto" w:fill="FFFFFF"/>
        </w:rPr>
        <w:t>κ. Ιωάννη Αμανατίδη.</w:t>
      </w:r>
    </w:p>
    <w:p w14:paraId="3A69AADF"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δεν θα συζητηθούν λόγω κωλύματος των αρμόδιων Υπουργών και δεν θα επαναπροσδιοριστούν για συζήτηση οι κάτωθι επίκαιρες ερωτήσεις:</w:t>
      </w:r>
    </w:p>
    <w:p w14:paraId="3A69AAE0" w14:textId="77777777" w:rsidR="00897BE7" w:rsidRDefault="00B658D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Η δωδέκατη με αριθμό 1287/25-7-2017 επίκαιρη ερώτηση δευτέρου κύκλου του Βουλευτή Β΄ Αθηνών του Κ</w:t>
      </w:r>
      <w:r>
        <w:rPr>
          <w:rFonts w:eastAsia="Times New Roman"/>
          <w:color w:val="000000"/>
          <w:szCs w:val="24"/>
          <w:shd w:val="clear" w:color="auto" w:fill="FFFFFF"/>
        </w:rPr>
        <w:t>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 xml:space="preserve">Χρήστου </w:t>
      </w:r>
      <w:proofErr w:type="spellStart"/>
      <w:r>
        <w:rPr>
          <w:rFonts w:eastAsia="Times New Roman"/>
          <w:bCs/>
          <w:color w:val="000000"/>
          <w:szCs w:val="24"/>
          <w:shd w:val="clear" w:color="auto" w:fill="FFFFFF"/>
        </w:rPr>
        <w:t>Κατσώτη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την Υπουργό</w:t>
      </w:r>
      <w:r>
        <w:rPr>
          <w:rFonts w:eastAsia="Times New Roman"/>
          <w:bCs/>
          <w:color w:val="000000"/>
          <w:szCs w:val="24"/>
          <w:shd w:val="clear" w:color="auto" w:fill="FFFFFF"/>
        </w:rPr>
        <w:t xml:space="preserve"> Εργασίας, Κοινωνικής Ασφάλισης και Κοινωνικής Αλληλεγγύης, </w:t>
      </w:r>
      <w:r>
        <w:rPr>
          <w:rFonts w:eastAsia="Times New Roman"/>
          <w:color w:val="000000"/>
          <w:szCs w:val="24"/>
          <w:shd w:val="clear" w:color="auto" w:fill="FFFFFF"/>
        </w:rPr>
        <w:t>με θέμα: «Να καταργηθούν οι παρεμβάσεις του ν.4387/2016 στο καταστατικό του Ταμείου Επικουρικής Ασφάλισης του Προσωπικού της Εμπορ</w:t>
      </w:r>
      <w:r>
        <w:rPr>
          <w:rFonts w:eastAsia="Times New Roman"/>
          <w:color w:val="000000"/>
          <w:szCs w:val="24"/>
          <w:shd w:val="clear" w:color="auto" w:fill="FFFFFF"/>
        </w:rPr>
        <w:t>ικής Τράπεζας (ΤΕΑΠΕΤΕ)», δεν θα συζητηθεί λόγω κωλύματος του Υφυπουργού Εργασίας, Κοινωνικής Ασφάλισης και Κοινωνικής Αλληλεγγύης κ. Αναστασίου Πετρόπουλου, εξαιτίας παράλληλης άσκησης κοινοβουλευτικών καθηκόντων.</w:t>
      </w:r>
    </w:p>
    <w:p w14:paraId="3A69AAE1" w14:textId="77777777" w:rsidR="00897BE7" w:rsidRDefault="00B658DA">
      <w:pPr>
        <w:spacing w:after="0" w:line="600" w:lineRule="auto"/>
        <w:ind w:firstLine="720"/>
        <w:contextualSpacing/>
        <w:jc w:val="both"/>
        <w:rPr>
          <w:rFonts w:eastAsia="Times New Roman"/>
          <w:color w:val="000000"/>
          <w:szCs w:val="24"/>
        </w:rPr>
      </w:pPr>
      <w:r>
        <w:rPr>
          <w:rFonts w:eastAsia="Times New Roman"/>
          <w:color w:val="000000"/>
          <w:szCs w:val="24"/>
          <w:shd w:val="clear" w:color="auto" w:fill="FFFFFF"/>
        </w:rPr>
        <w:t xml:space="preserve">Η δεύτερη </w:t>
      </w:r>
      <w:r>
        <w:rPr>
          <w:rFonts w:eastAsia="Times New Roman"/>
          <w:color w:val="000000"/>
          <w:szCs w:val="24"/>
        </w:rPr>
        <w:t xml:space="preserve">με αριθμό 1330/28-8-2017 </w:t>
      </w:r>
      <w:r>
        <w:rPr>
          <w:rFonts w:eastAsia="Times New Roman"/>
          <w:color w:val="000000"/>
          <w:szCs w:val="24"/>
          <w:shd w:val="clear" w:color="auto" w:fill="FFFFFF"/>
        </w:rPr>
        <w:t>επίκαι</w:t>
      </w:r>
      <w:r>
        <w:rPr>
          <w:rFonts w:eastAsia="Times New Roman"/>
          <w:color w:val="000000"/>
          <w:szCs w:val="24"/>
          <w:shd w:val="clear" w:color="auto" w:fill="FFFFFF"/>
        </w:rPr>
        <w:t>ρη ερώτηση δευτέρου κύκλου</w:t>
      </w:r>
      <w:r>
        <w:rPr>
          <w:rFonts w:eastAsia="Times New Roman"/>
          <w:color w:val="000000"/>
          <w:szCs w:val="24"/>
        </w:rPr>
        <w:t xml:space="preserve"> του Βουλευτή Ξάνθης του Συνασπισμού Ριζοσπαστικής Αριστεράς κ. </w:t>
      </w:r>
      <w:r>
        <w:rPr>
          <w:rFonts w:eastAsia="Times New Roman"/>
          <w:bCs/>
          <w:color w:val="000000"/>
          <w:szCs w:val="24"/>
        </w:rPr>
        <w:t xml:space="preserve">Γρηγορίου Στογιαννίδη </w:t>
      </w:r>
      <w:r>
        <w:rPr>
          <w:rFonts w:eastAsia="Times New Roman"/>
          <w:color w:val="000000"/>
          <w:szCs w:val="24"/>
        </w:rPr>
        <w:t>προς την Υπουργό</w:t>
      </w:r>
      <w:r>
        <w:rPr>
          <w:rFonts w:eastAsia="Times New Roman"/>
          <w:color w:val="000000"/>
          <w:szCs w:val="24"/>
        </w:rPr>
        <w:t xml:space="preserve">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με θέμα: «Προστασία εργαζομένων και λήψη δραστικών μέτρων σε περίπτω</w:t>
      </w:r>
      <w:r>
        <w:rPr>
          <w:rFonts w:eastAsia="Times New Roman"/>
          <w:color w:val="000000"/>
          <w:szCs w:val="24"/>
        </w:rPr>
        <w:t>ση οφειλής δεδουλευμένων αποδοχών», δ</w:t>
      </w:r>
      <w:r>
        <w:rPr>
          <w:rFonts w:eastAsia="Times New Roman"/>
          <w:color w:val="000000"/>
          <w:szCs w:val="24"/>
          <w:shd w:val="clear" w:color="auto" w:fill="FFFFFF"/>
        </w:rPr>
        <w:t xml:space="preserve">εν θα συζητηθεί λόγω κωλύματος της Υπουργού Εργασίας κ. 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rPr>
        <w:t xml:space="preserve">. </w:t>
      </w:r>
    </w:p>
    <w:p w14:paraId="3A69AAE2" w14:textId="77777777" w:rsidR="00897BE7" w:rsidRDefault="00B658DA">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Επίσης, η δέκατη τρίτη </w:t>
      </w:r>
      <w:r>
        <w:rPr>
          <w:rFonts w:eastAsia="Times New Roman"/>
          <w:color w:val="000000"/>
          <w:szCs w:val="24"/>
          <w:shd w:val="clear" w:color="auto" w:fill="FFFFFF"/>
        </w:rPr>
        <w:t xml:space="preserve">με αριθμό 1263/24-7-2017 </w:t>
      </w:r>
      <w:r>
        <w:rPr>
          <w:rFonts w:eastAsia="Times New Roman"/>
          <w:color w:val="000000"/>
          <w:szCs w:val="24"/>
        </w:rPr>
        <w:t>επίκαιρη ερώτηση</w:t>
      </w:r>
      <w:r>
        <w:rPr>
          <w:rFonts w:eastAsia="Times New Roman"/>
          <w:color w:val="000000"/>
          <w:szCs w:val="24"/>
          <w:shd w:val="clear" w:color="auto" w:fill="FFFFFF"/>
        </w:rPr>
        <w:t xml:space="preserve"> δευτέρου κύκλου του Βουλευτή Α΄ Θεσσαλονίκης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 xml:space="preserve">Ιωάννη Δελή </w:t>
      </w:r>
      <w:r>
        <w:rPr>
          <w:rFonts w:eastAsia="Times New Roman"/>
          <w:color w:val="000000"/>
          <w:szCs w:val="24"/>
          <w:shd w:val="clear" w:color="auto" w:fill="FFFFFF"/>
        </w:rPr>
        <w:t>προς την Υπουργό</w:t>
      </w:r>
      <w:r>
        <w:rPr>
          <w:rFonts w:eastAsia="Times New Roman"/>
          <w:bCs/>
          <w:color w:val="000000"/>
          <w:szCs w:val="24"/>
          <w:shd w:val="clear" w:color="auto" w:fill="FFFFFF"/>
        </w:rPr>
        <w:t xml:space="preserve"> Εργασίας, Κοινωνικής Ασφάλισης και Κοινωνικής Αλληλεγγύης, </w:t>
      </w:r>
      <w:r>
        <w:rPr>
          <w:rFonts w:eastAsia="Times New Roman"/>
          <w:color w:val="000000"/>
          <w:szCs w:val="24"/>
          <w:shd w:val="clear" w:color="auto" w:fill="FFFFFF"/>
        </w:rPr>
        <w:t xml:space="preserve">με θέμα: «Απόλυση εργαζόμενης στο ξενοδοχείο «BELLAGIO» στη Φούρκα της Περιφερειακής Ενότητας Χαλκιδικής», </w:t>
      </w:r>
      <w:r>
        <w:rPr>
          <w:rFonts w:eastAsia="Times New Roman"/>
          <w:color w:val="000000"/>
          <w:szCs w:val="24"/>
        </w:rPr>
        <w:t xml:space="preserve">δεν θα συζητηθεί λόγω κωλύματος </w:t>
      </w:r>
      <w:r>
        <w:rPr>
          <w:rFonts w:eastAsia="Times New Roman"/>
          <w:color w:val="000000"/>
          <w:szCs w:val="24"/>
          <w:shd w:val="clear" w:color="auto" w:fill="FFFFFF"/>
        </w:rPr>
        <w:t>της Υπουργού Εργασίας κ.</w:t>
      </w:r>
      <w:r>
        <w:rPr>
          <w:rFonts w:eastAsia="Times New Roman"/>
          <w:color w:val="000000"/>
          <w:szCs w:val="24"/>
          <w:shd w:val="clear" w:color="auto" w:fill="FFFFFF"/>
        </w:rPr>
        <w:t xml:space="preserve"> 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w:t>
      </w:r>
    </w:p>
    <w:p w14:paraId="3A69AAE3" w14:textId="77777777" w:rsidR="00897BE7" w:rsidRDefault="00B658DA">
      <w:pPr>
        <w:spacing w:after="0" w:line="600" w:lineRule="auto"/>
        <w:ind w:firstLine="720"/>
        <w:jc w:val="both"/>
        <w:rPr>
          <w:rFonts w:eastAsia="Times New Roman"/>
          <w:szCs w:val="24"/>
        </w:rPr>
      </w:pPr>
      <w:r>
        <w:rPr>
          <w:rFonts w:eastAsia="Times New Roman"/>
          <w:szCs w:val="24"/>
        </w:rPr>
        <w:t xml:space="preserve">Η δεύτερη με αριθμό 1320/22-8-2017 επίκαιρη ερώτηση πρώτου κύκλου του Βουλευτή Κοζάνης της Νέας Δημοκρατίας κ. </w:t>
      </w:r>
      <w:r>
        <w:rPr>
          <w:rFonts w:eastAsia="Times New Roman"/>
          <w:bCs/>
          <w:szCs w:val="24"/>
        </w:rPr>
        <w:t>Γεωργίου Κασαπίδη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με θέμα: «Ποια η θέση της Ελληνικής  Κυβέρνησης στη διαρκώ</w:t>
      </w:r>
      <w:r>
        <w:rPr>
          <w:rFonts w:eastAsia="Times New Roman"/>
          <w:szCs w:val="24"/>
        </w:rPr>
        <w:t xml:space="preserve">ς </w:t>
      </w:r>
      <w:proofErr w:type="spellStart"/>
      <w:r>
        <w:rPr>
          <w:rFonts w:eastAsia="Times New Roman"/>
          <w:szCs w:val="24"/>
        </w:rPr>
        <w:t>διευρυνόμενη</w:t>
      </w:r>
      <w:proofErr w:type="spellEnd"/>
      <w:r>
        <w:rPr>
          <w:rFonts w:eastAsia="Times New Roman"/>
          <w:szCs w:val="24"/>
        </w:rPr>
        <w:t xml:space="preserve"> διάδοση της καλλιέργειας και διακίνησης μεταλλαγμένων αγροτικών προϊόντων στην Ευρωπαϊκή Ένωση;», δεν θα συζητηθεί λόγω κωλύματος του Υπουργού Αγροτικής Ανάπτυξης και Τροφίμων κ. Ευαγγέλου Αποστόλου, επειδή είναι σε κυβερνητική αποστολή στη </w:t>
      </w:r>
      <w:r>
        <w:rPr>
          <w:rFonts w:eastAsia="Times New Roman"/>
          <w:szCs w:val="24"/>
        </w:rPr>
        <w:t>Ζάκυνθο λόγω των πυρκαγιών.</w:t>
      </w:r>
    </w:p>
    <w:p w14:paraId="3A69AAE4" w14:textId="77777777" w:rsidR="00897BE7" w:rsidRDefault="00B658DA">
      <w:pPr>
        <w:spacing w:after="0" w:line="600" w:lineRule="auto"/>
        <w:ind w:firstLine="720"/>
        <w:jc w:val="both"/>
        <w:rPr>
          <w:rFonts w:eastAsia="Times New Roman"/>
          <w:szCs w:val="24"/>
        </w:rPr>
      </w:pPr>
      <w:r>
        <w:rPr>
          <w:rFonts w:eastAsia="Times New Roman"/>
          <w:szCs w:val="24"/>
        </w:rPr>
        <w:lastRenderedPageBreak/>
        <w:t>Η τέταρτη με αριθμό 1358/29-8-2017 επίκαιρη ερώτηση πρώτου κύκλου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με θέμα: «Αποζημιώσεις των πυρόπληκτων ελαιοπαραγωγών, κτηνοτρόφων και μελισσοκόμων της Θάσου», δεν θα συζητηθεί λόγω κωλύματος του Υπουργού Αγροτικής Ανάπτυξης και Τροφίμων κ. Ευαγγέλου Αποστόλου, επειδή είναι σε κυβερνητική αποστολή στη Ζάκυνθο λόγω των </w:t>
      </w:r>
      <w:r>
        <w:rPr>
          <w:rFonts w:eastAsia="Times New Roman"/>
          <w:szCs w:val="24"/>
        </w:rPr>
        <w:t>πυρκαγιών.</w:t>
      </w:r>
    </w:p>
    <w:p w14:paraId="3A69AAE5" w14:textId="77777777" w:rsidR="00897BE7" w:rsidRDefault="00B658DA">
      <w:pPr>
        <w:spacing w:after="0" w:line="600" w:lineRule="auto"/>
        <w:ind w:firstLine="720"/>
        <w:jc w:val="both"/>
        <w:rPr>
          <w:rFonts w:eastAsia="Times New Roman"/>
          <w:szCs w:val="24"/>
        </w:rPr>
      </w:pPr>
      <w:r>
        <w:rPr>
          <w:rFonts w:eastAsia="Times New Roman"/>
          <w:szCs w:val="24"/>
        </w:rPr>
        <w:t xml:space="preserve">Η ένατη με αριθμό 1292/31-7-2017 επίκαιρη ερώτηση δεύτερου κύκλου του Βουλευτή Αργολίδας της Δημοκρατικής Συμπαράταξης ΠΑΣΟΚ - ΔΗΜΑΡ κ. </w:t>
      </w:r>
      <w:r>
        <w:rPr>
          <w:rFonts w:eastAsia="Times New Roman"/>
          <w:bCs/>
          <w:szCs w:val="24"/>
        </w:rPr>
        <w:t>Ιωάννη Μανιάτη</w:t>
      </w:r>
      <w:r>
        <w:rPr>
          <w:rFonts w:eastAsia="Times New Roman"/>
          <w:b/>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με θέμα: «Σε απόγνωση η Αργολίδα λόγω </w:t>
      </w:r>
      <w:proofErr w:type="spellStart"/>
      <w:r>
        <w:rPr>
          <w:rFonts w:eastAsia="Times New Roman"/>
          <w:szCs w:val="24"/>
        </w:rPr>
        <w:t>τριστ</w:t>
      </w:r>
      <w:r>
        <w:rPr>
          <w:rFonts w:eastAsia="Times New Roman"/>
          <w:szCs w:val="24"/>
        </w:rPr>
        <w:t>έτσας</w:t>
      </w:r>
      <w:proofErr w:type="spellEnd"/>
      <w:r>
        <w:rPr>
          <w:rFonts w:eastAsia="Times New Roman"/>
          <w:szCs w:val="24"/>
        </w:rPr>
        <w:t>», δεν θα συζητηθεί λόγω κωλύματος του Υπουργού Αγροτικής Ανάπτυξης και Τροφίμων κ. Ευαγγέλου Αποστόλου, επειδή είναι σε κυβερνητική αποστολή στη Ζάκυνθο λόγω των πυρκαγιών.</w:t>
      </w:r>
    </w:p>
    <w:p w14:paraId="3A69AAE6" w14:textId="77777777" w:rsidR="00897BE7" w:rsidRDefault="00B658DA">
      <w:pPr>
        <w:spacing w:after="0" w:line="600" w:lineRule="auto"/>
        <w:ind w:firstLine="720"/>
        <w:jc w:val="both"/>
        <w:rPr>
          <w:rFonts w:eastAsia="Times New Roman"/>
          <w:szCs w:val="24"/>
        </w:rPr>
      </w:pPr>
      <w:r>
        <w:rPr>
          <w:rFonts w:eastAsia="Times New Roman"/>
          <w:szCs w:val="24"/>
        </w:rPr>
        <w:t>Η εντέκατη με αριθμό 1264/24-7-2017 επίκαιρη ερώτηση δεύτερου κύκλου του Βουλ</w:t>
      </w:r>
      <w:r>
        <w:rPr>
          <w:rFonts w:eastAsia="Times New Roman"/>
          <w:szCs w:val="24"/>
        </w:rPr>
        <w:t xml:space="preserve">ευτή Ηρακλείου της Δημοκρατικής Συμπαράταξης ΠΑΣΟΚ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bCs/>
          <w:szCs w:val="24"/>
        </w:rPr>
        <w:t xml:space="preserve"> </w:t>
      </w:r>
      <w:r>
        <w:rPr>
          <w:rFonts w:eastAsia="Times New Roman"/>
          <w:szCs w:val="24"/>
        </w:rPr>
        <w:t xml:space="preserve">προς </w:t>
      </w:r>
      <w:r>
        <w:rPr>
          <w:rFonts w:eastAsia="Times New Roman"/>
          <w:szCs w:val="24"/>
        </w:rPr>
        <w:lastRenderedPageBreak/>
        <w:t xml:space="preserve">τον Υπουργό </w:t>
      </w:r>
      <w:r>
        <w:rPr>
          <w:rFonts w:eastAsia="Times New Roman"/>
          <w:bCs/>
          <w:szCs w:val="24"/>
        </w:rPr>
        <w:t>Αγροτικής Ανάπτυξης και Τροφίμων,</w:t>
      </w:r>
      <w:r>
        <w:rPr>
          <w:rFonts w:eastAsia="Times New Roman"/>
          <w:szCs w:val="24"/>
        </w:rPr>
        <w:t xml:space="preserve"> με θέμα: «Αύξηση της χρηματοδότησης του μέτρου «Εγκατάσταση Νέων Γεωργών» για να μην μείνει εκτός κανένας νέος που επιθυμε</w:t>
      </w:r>
      <w:r>
        <w:rPr>
          <w:rFonts w:eastAsia="Times New Roman"/>
          <w:szCs w:val="24"/>
        </w:rPr>
        <w:t>ί να ασχοληθεί με την αγροτική παραγωγή, δίκαιη εξέταση των ενστάσεων», δεν θα συζητηθεί λόγω κωλύματος του Υπουργού Αγροτικής Ανάπτυξης και Τροφίμων κ. Ευαγγέλου Αποστόλου, επειδή είναι σε κυβερνητική αποστολή στη Ζάκυνθο λόγω των πυρκαγιών.</w:t>
      </w:r>
    </w:p>
    <w:p w14:paraId="3A69AAE7" w14:textId="77777777" w:rsidR="00897BE7" w:rsidRDefault="00B658DA">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w:t>
      </w:r>
      <w:r>
        <w:rPr>
          <w:rFonts w:eastAsia="Times New Roman"/>
          <w:szCs w:val="24"/>
        </w:rPr>
        <w:t>η συζήτηση των επικαίρων ερωτήσεων.</w:t>
      </w:r>
    </w:p>
    <w:p w14:paraId="3A69AAE8" w14:textId="77777777" w:rsidR="00897BE7" w:rsidRDefault="00B658DA">
      <w:pPr>
        <w:spacing w:after="0"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3A69AAE9" w14:textId="77777777" w:rsidR="00897BE7" w:rsidRDefault="00B658DA">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3A69AAEA" w14:textId="77777777" w:rsidR="00897BE7" w:rsidRDefault="00B658D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Με τη συναίνεση του Σώματος και ώρα 11.42΄ </w:t>
      </w:r>
      <w:proofErr w:type="spellStart"/>
      <w:r>
        <w:rPr>
          <w:rFonts w:eastAsia="Times New Roman"/>
          <w:szCs w:val="24"/>
        </w:rPr>
        <w:t>λύεται</w:t>
      </w:r>
      <w:proofErr w:type="spellEnd"/>
      <w:r>
        <w:rPr>
          <w:rFonts w:eastAsia="Times New Roman"/>
          <w:szCs w:val="24"/>
        </w:rPr>
        <w:t xml:space="preserve"> η συνεδρίαση για </w:t>
      </w:r>
      <w:r>
        <w:rPr>
          <w:rFonts w:eastAsia="Times New Roman"/>
          <w:szCs w:val="24"/>
        </w:rPr>
        <w:t>αύριο, ημέρα Παρασκευή 1</w:t>
      </w:r>
      <w:r>
        <w:rPr>
          <w:rFonts w:eastAsia="Times New Roman"/>
          <w:szCs w:val="24"/>
          <w:vertAlign w:val="superscript"/>
        </w:rPr>
        <w:t>η</w:t>
      </w:r>
      <w:r>
        <w:rPr>
          <w:rFonts w:eastAsia="Times New Roman"/>
          <w:szCs w:val="24"/>
        </w:rPr>
        <w:t xml:space="preserve"> Σεπτεμβρίου 2017 και ώρα 10.00΄, με αντικείμενο εργασιών του Σώματος: κοινοβουλευτικό έλεγχο, συζήτηση επικαίρων ερωτήσεων.</w:t>
      </w:r>
    </w:p>
    <w:p w14:paraId="3A69AAEB" w14:textId="77777777" w:rsidR="00897BE7" w:rsidRDefault="00B658DA">
      <w:pPr>
        <w:spacing w:after="0" w:line="600" w:lineRule="auto"/>
        <w:ind w:firstLine="720"/>
        <w:jc w:val="both"/>
        <w:rPr>
          <w:rFonts w:eastAsia="Times New Roman"/>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ΟΙ ΓΡΑΜΜΑΤΕΙΣ</w:t>
      </w:r>
    </w:p>
    <w:sectPr w:rsidR="00897B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zLfsJJ21csIe1MIoSCVtX1NOutw=" w:salt="3mMQREaQIYn5Uo0CUBQj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E7"/>
    <w:rsid w:val="00897BE7"/>
    <w:rsid w:val="00B658DA"/>
    <w:rsid w:val="00BC4D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A91F"/>
  <w15:docId w15:val="{0D8727FC-4049-4960-8F56-E2A16077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2F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2F45"/>
    <w:rPr>
      <w:rFonts w:ascii="Segoe UI" w:hAnsi="Segoe UI" w:cs="Segoe UI"/>
      <w:sz w:val="18"/>
      <w:szCs w:val="18"/>
    </w:rPr>
  </w:style>
  <w:style w:type="paragraph" w:styleId="a4">
    <w:name w:val="Revision"/>
    <w:hidden/>
    <w:uiPriority w:val="99"/>
    <w:semiHidden/>
    <w:rsid w:val="00E35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497</MetadataID>
    <Session xmlns="641f345b-441b-4b81-9152-adc2e73ba5e1">Β´</Session>
    <Date xmlns="641f345b-441b-4b81-9152-adc2e73ba5e1">2017-08-30T21:00:00+00:00</Date>
    <Status xmlns="641f345b-441b-4b81-9152-adc2e73ba5e1">
      <Url>http://srv-sp1/praktika/Lists/Incoming_Metadata/EditForm.aspx?ID=497&amp;Source=/praktika/Recordings_Library/Forms/AllItems.aspx</Url>
      <Description>Δημοσιεύτηκε</Description>
    </Status>
    <Meeting xmlns="641f345b-441b-4b81-9152-adc2e73ba5e1">ΡΞΘ´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15FF7-B8C5-4EE8-8EA7-C43527DDCB50}">
  <ds:schemaRefs>
    <ds:schemaRef ds:uri="http://purl.org/dc/elements/1.1/"/>
    <ds:schemaRef ds:uri="641f345b-441b-4b81-9152-adc2e73ba5e1"/>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7AAE275-1B7F-4F1B-833E-37488EA53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492B1-665D-49BB-AB6D-248751D5D1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18432</Words>
  <Characters>99538</Characters>
  <Application>Microsoft Office Word</Application>
  <DocSecurity>0</DocSecurity>
  <Lines>829</Lines>
  <Paragraphs>235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2017-09-05T10:47:00Z</dcterms:created>
  <dcterms:modified xsi:type="dcterms:W3CDTF">2017-09-05T10:47:00Z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