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EA272" w14:textId="77777777" w:rsidR="00D14AD5" w:rsidRPr="00D14AD5" w:rsidRDefault="00D14AD5" w:rsidP="00D14AD5">
      <w:pPr>
        <w:spacing w:after="200" w:line="360" w:lineRule="auto"/>
        <w:rPr>
          <w:ins w:id="0" w:author="Φλούδα Χριστίνα" w:date="2016-05-05T11:34:00Z"/>
          <w:rFonts w:eastAsia="Times New Roman"/>
          <w:szCs w:val="24"/>
          <w:lang w:eastAsia="en-US"/>
        </w:rPr>
      </w:pPr>
      <w:ins w:id="1" w:author="Φλούδα Χριστίνα" w:date="2016-05-05T11:34:00Z">
        <w:r w:rsidRPr="00D14AD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ACABFE3" w14:textId="77777777" w:rsidR="00D14AD5" w:rsidRPr="00D14AD5" w:rsidRDefault="00D14AD5" w:rsidP="00D14AD5">
      <w:pPr>
        <w:spacing w:after="200" w:line="360" w:lineRule="auto"/>
        <w:rPr>
          <w:ins w:id="2" w:author="Φλούδα Χριστίνα" w:date="2016-05-05T11:34:00Z"/>
          <w:rFonts w:eastAsia="Times New Roman"/>
          <w:szCs w:val="24"/>
          <w:lang w:eastAsia="en-US"/>
        </w:rPr>
      </w:pPr>
    </w:p>
    <w:p w14:paraId="2F304474" w14:textId="77777777" w:rsidR="00D14AD5" w:rsidRPr="00D14AD5" w:rsidRDefault="00D14AD5" w:rsidP="00D14AD5">
      <w:pPr>
        <w:spacing w:after="200" w:line="360" w:lineRule="auto"/>
        <w:rPr>
          <w:ins w:id="3" w:author="Φλούδα Χριστίνα" w:date="2016-05-05T11:34:00Z"/>
          <w:rFonts w:eastAsia="Times New Roman"/>
          <w:szCs w:val="24"/>
          <w:lang w:eastAsia="en-US"/>
        </w:rPr>
      </w:pPr>
      <w:ins w:id="4" w:author="Φλούδα Χριστίνα" w:date="2016-05-05T11:34:00Z">
        <w:r w:rsidRPr="00D14AD5">
          <w:rPr>
            <w:rFonts w:eastAsia="Times New Roman"/>
            <w:szCs w:val="24"/>
            <w:lang w:eastAsia="en-US"/>
          </w:rPr>
          <w:t>ΠΙΝΑΚΑΣ ΠΕΡΙΕΧΟΜΕΝΩΝ</w:t>
        </w:r>
      </w:ins>
    </w:p>
    <w:p w14:paraId="69BED993" w14:textId="77777777" w:rsidR="00D14AD5" w:rsidRPr="00D14AD5" w:rsidRDefault="00D14AD5" w:rsidP="00D14AD5">
      <w:pPr>
        <w:spacing w:after="200" w:line="360" w:lineRule="auto"/>
        <w:rPr>
          <w:ins w:id="5" w:author="Φλούδα Χριστίνα" w:date="2016-05-05T11:34:00Z"/>
          <w:rFonts w:eastAsia="Times New Roman"/>
          <w:szCs w:val="24"/>
          <w:lang w:eastAsia="en-US"/>
        </w:rPr>
      </w:pPr>
      <w:ins w:id="6" w:author="Φλούδα Χριστίνα" w:date="2016-05-05T11:34:00Z">
        <w:r w:rsidRPr="00D14AD5">
          <w:rPr>
            <w:rFonts w:eastAsia="Times New Roman"/>
            <w:szCs w:val="24"/>
            <w:lang w:eastAsia="en-US"/>
          </w:rPr>
          <w:t xml:space="preserve">ΙΖ’ ΠΕΡΙΟΔΟΣ </w:t>
        </w:r>
      </w:ins>
    </w:p>
    <w:p w14:paraId="59ADC886" w14:textId="77777777" w:rsidR="00D14AD5" w:rsidRPr="00D14AD5" w:rsidRDefault="00D14AD5" w:rsidP="00D14AD5">
      <w:pPr>
        <w:spacing w:after="200" w:line="360" w:lineRule="auto"/>
        <w:rPr>
          <w:ins w:id="7" w:author="Φλούδα Χριστίνα" w:date="2016-05-05T11:34:00Z"/>
          <w:rFonts w:eastAsia="Times New Roman"/>
          <w:szCs w:val="24"/>
          <w:lang w:eastAsia="en-US"/>
        </w:rPr>
      </w:pPr>
      <w:ins w:id="8" w:author="Φλούδα Χριστίνα" w:date="2016-05-05T11:34:00Z">
        <w:r w:rsidRPr="00D14AD5">
          <w:rPr>
            <w:rFonts w:eastAsia="Times New Roman"/>
            <w:szCs w:val="24"/>
            <w:lang w:eastAsia="en-US"/>
          </w:rPr>
          <w:t>ΠΡΟΕΔΡΕΥΟΜΕΝΗΣ ΚΟΙΝΟΒΟΥΛΕΥΤΙΚΗΣ ΔΗΜΟΚΡΑΤΙΑΣ</w:t>
        </w:r>
      </w:ins>
    </w:p>
    <w:p w14:paraId="7AF29AA3" w14:textId="77777777" w:rsidR="00D14AD5" w:rsidRPr="00D14AD5" w:rsidRDefault="00D14AD5" w:rsidP="00D14AD5">
      <w:pPr>
        <w:spacing w:after="200" w:line="360" w:lineRule="auto"/>
        <w:rPr>
          <w:ins w:id="9" w:author="Φλούδα Χριστίνα" w:date="2016-05-05T11:34:00Z"/>
          <w:rFonts w:eastAsia="Times New Roman"/>
          <w:szCs w:val="24"/>
          <w:lang w:eastAsia="en-US"/>
        </w:rPr>
      </w:pPr>
      <w:ins w:id="10" w:author="Φλούδα Χριστίνα" w:date="2016-05-05T11:34:00Z">
        <w:r w:rsidRPr="00D14AD5">
          <w:rPr>
            <w:rFonts w:eastAsia="Times New Roman"/>
            <w:szCs w:val="24"/>
            <w:lang w:eastAsia="en-US"/>
          </w:rPr>
          <w:t>ΣΥΝΟΔΟΣ Α΄</w:t>
        </w:r>
      </w:ins>
    </w:p>
    <w:p w14:paraId="482356E0" w14:textId="77777777" w:rsidR="00D14AD5" w:rsidRPr="00D14AD5" w:rsidRDefault="00D14AD5" w:rsidP="00D14AD5">
      <w:pPr>
        <w:spacing w:after="200" w:line="360" w:lineRule="auto"/>
        <w:rPr>
          <w:ins w:id="11" w:author="Φλούδα Χριστίνα" w:date="2016-05-05T11:34:00Z"/>
          <w:rFonts w:eastAsia="Times New Roman"/>
          <w:szCs w:val="24"/>
          <w:lang w:eastAsia="en-US"/>
        </w:rPr>
      </w:pPr>
    </w:p>
    <w:p w14:paraId="0EC8AC5D" w14:textId="77777777" w:rsidR="00D14AD5" w:rsidRPr="00D14AD5" w:rsidRDefault="00D14AD5" w:rsidP="00D14AD5">
      <w:pPr>
        <w:spacing w:after="200" w:line="360" w:lineRule="auto"/>
        <w:rPr>
          <w:ins w:id="12" w:author="Φλούδα Χριστίνα" w:date="2016-05-05T11:34:00Z"/>
          <w:rFonts w:eastAsia="Times New Roman"/>
          <w:szCs w:val="24"/>
          <w:lang w:eastAsia="en-US"/>
        </w:rPr>
      </w:pPr>
      <w:ins w:id="13" w:author="Φλούδα Χριστίνα" w:date="2016-05-05T11:34:00Z">
        <w:r w:rsidRPr="00D14AD5">
          <w:rPr>
            <w:rFonts w:eastAsia="Times New Roman"/>
            <w:szCs w:val="24"/>
            <w:lang w:eastAsia="en-US"/>
          </w:rPr>
          <w:t>ΣΥΝΕΔΡΙΑΣΗ ΡΙΓ΄</w:t>
        </w:r>
      </w:ins>
    </w:p>
    <w:p w14:paraId="43892F39" w14:textId="77777777" w:rsidR="00D14AD5" w:rsidRPr="00D14AD5" w:rsidRDefault="00D14AD5" w:rsidP="00D14AD5">
      <w:pPr>
        <w:spacing w:after="200" w:line="360" w:lineRule="auto"/>
        <w:rPr>
          <w:ins w:id="14" w:author="Φλούδα Χριστίνα" w:date="2016-05-05T11:34:00Z"/>
          <w:rFonts w:eastAsia="Times New Roman"/>
          <w:szCs w:val="24"/>
          <w:lang w:eastAsia="en-US"/>
        </w:rPr>
      </w:pPr>
      <w:ins w:id="15" w:author="Φλούδα Χριστίνα" w:date="2016-05-05T11:34:00Z">
        <w:r w:rsidRPr="00D14AD5">
          <w:rPr>
            <w:rFonts w:eastAsia="Times New Roman"/>
            <w:szCs w:val="24"/>
            <w:lang w:eastAsia="en-US"/>
          </w:rPr>
          <w:t>Τετάρτη  20 Απριλίου 2016 (Απόγευμα)</w:t>
        </w:r>
      </w:ins>
    </w:p>
    <w:p w14:paraId="00E56378" w14:textId="77777777" w:rsidR="00D14AD5" w:rsidRPr="00D14AD5" w:rsidRDefault="00D14AD5" w:rsidP="00D14AD5">
      <w:pPr>
        <w:spacing w:after="200" w:line="360" w:lineRule="auto"/>
        <w:rPr>
          <w:ins w:id="16" w:author="Φλούδα Χριστίνα" w:date="2016-05-05T11:34:00Z"/>
          <w:rFonts w:eastAsia="Times New Roman"/>
          <w:szCs w:val="24"/>
          <w:lang w:eastAsia="en-US"/>
        </w:rPr>
      </w:pPr>
    </w:p>
    <w:p w14:paraId="7B25AA30" w14:textId="77777777" w:rsidR="00D14AD5" w:rsidRPr="00D14AD5" w:rsidRDefault="00D14AD5" w:rsidP="00D14AD5">
      <w:pPr>
        <w:spacing w:after="200" w:line="360" w:lineRule="auto"/>
        <w:rPr>
          <w:ins w:id="17" w:author="Φλούδα Χριστίνα" w:date="2016-05-05T11:34:00Z"/>
          <w:rFonts w:eastAsia="Times New Roman"/>
          <w:szCs w:val="24"/>
          <w:lang w:eastAsia="en-US"/>
        </w:rPr>
      </w:pPr>
      <w:ins w:id="18" w:author="Φλούδα Χριστίνα" w:date="2016-05-05T11:34:00Z">
        <w:r w:rsidRPr="00D14AD5">
          <w:rPr>
            <w:rFonts w:eastAsia="Times New Roman"/>
            <w:szCs w:val="24"/>
            <w:lang w:eastAsia="en-US"/>
          </w:rPr>
          <w:t>ΘΕΜΑΤΑ</w:t>
        </w:r>
      </w:ins>
    </w:p>
    <w:p w14:paraId="6EFEEB19" w14:textId="77777777" w:rsidR="00D14AD5" w:rsidRPr="00D14AD5" w:rsidRDefault="00D14AD5" w:rsidP="00D14AD5">
      <w:pPr>
        <w:spacing w:after="200" w:line="360" w:lineRule="auto"/>
        <w:rPr>
          <w:ins w:id="19" w:author="Φλούδα Χριστίνα" w:date="2016-05-05T11:34:00Z"/>
          <w:rFonts w:eastAsia="Times New Roman"/>
          <w:szCs w:val="24"/>
          <w:lang w:eastAsia="en-US"/>
        </w:rPr>
      </w:pPr>
      <w:ins w:id="20" w:author="Φλούδα Χριστίνα" w:date="2016-05-05T11:34:00Z">
        <w:r w:rsidRPr="00D14AD5">
          <w:rPr>
            <w:rFonts w:eastAsia="Times New Roman"/>
            <w:szCs w:val="24"/>
            <w:lang w:eastAsia="en-US"/>
          </w:rPr>
          <w:t xml:space="preserve"> </w:t>
        </w:r>
        <w:r w:rsidRPr="00D14AD5">
          <w:rPr>
            <w:rFonts w:eastAsia="Times New Roman"/>
            <w:szCs w:val="24"/>
            <w:lang w:eastAsia="en-US"/>
          </w:rPr>
          <w:br/>
          <w:t xml:space="preserve">Α. ΕΙΔΙΚΑ ΘΕΜΑΤΑ </w:t>
        </w:r>
        <w:r w:rsidRPr="00D14AD5">
          <w:rPr>
            <w:rFonts w:eastAsia="Times New Roman"/>
            <w:szCs w:val="24"/>
            <w:lang w:eastAsia="en-US"/>
          </w:rPr>
          <w:br/>
          <w:t xml:space="preserve">1. Ανακοινώνεται ότι τη συνεδρίαση παρακολουθούν μαθητές από το Γυμνάσιο Πολυκάστρου Κιλκίς, σελ. </w:t>
        </w:r>
        <w:r w:rsidRPr="00D14AD5">
          <w:rPr>
            <w:rFonts w:eastAsia="Times New Roman"/>
            <w:szCs w:val="24"/>
            <w:lang w:eastAsia="en-US"/>
          </w:rPr>
          <w:br/>
          <w:t xml:space="preserve">2. Επί διαδικαστικού θέματος, σελ. </w:t>
        </w:r>
        <w:r w:rsidRPr="00D14AD5">
          <w:rPr>
            <w:rFonts w:eastAsia="Times New Roman"/>
            <w:szCs w:val="24"/>
            <w:lang w:eastAsia="en-US"/>
          </w:rPr>
          <w:br/>
          <w:t xml:space="preserve"> </w:t>
        </w:r>
        <w:r w:rsidRPr="00D14AD5">
          <w:rPr>
            <w:rFonts w:eastAsia="Times New Roman"/>
            <w:szCs w:val="24"/>
            <w:lang w:eastAsia="en-US"/>
          </w:rPr>
          <w:br/>
          <w:t xml:space="preserve">Β. ΝΟΜΟΘΕΤΙΚΗ ΕΡΓΑΣΙΑ </w:t>
        </w:r>
        <w:r w:rsidRPr="00D14AD5">
          <w:rPr>
            <w:rFonts w:eastAsia="Times New Roman"/>
            <w:szCs w:val="24"/>
            <w:lang w:eastAsia="en-US"/>
          </w:rPr>
          <w:br/>
          <w:t xml:space="preserve">Συζήτηση επί της αρχής, επί των άρθρων και των τροπολογιών του σχεδίου νόμου του Υπουργείου Αγροτικής Ανάπτυξης και Τροφίμων: "Αγροτικοί συνεταιρισμοί, μορφές συλλογικής οργάνωσης του αγροτικού χώρου και άλλες διατάξεις", σελ. </w:t>
        </w:r>
        <w:r w:rsidRPr="00D14AD5">
          <w:rPr>
            <w:rFonts w:eastAsia="Times New Roman"/>
            <w:szCs w:val="24"/>
            <w:lang w:eastAsia="en-US"/>
          </w:rPr>
          <w:br/>
          <w:t xml:space="preserve"> </w:t>
        </w:r>
        <w:r w:rsidRPr="00D14AD5">
          <w:rPr>
            <w:rFonts w:eastAsia="Times New Roman"/>
            <w:szCs w:val="24"/>
            <w:lang w:eastAsia="en-US"/>
          </w:rPr>
          <w:br/>
          <w:t>ΠΡΟΕΔΡΕΥΟΝΤΕΣ</w:t>
        </w:r>
      </w:ins>
    </w:p>
    <w:p w14:paraId="448E069B" w14:textId="77777777" w:rsidR="00D14AD5" w:rsidRPr="00D14AD5" w:rsidRDefault="00D14AD5" w:rsidP="00D14AD5">
      <w:pPr>
        <w:spacing w:after="200" w:line="360" w:lineRule="auto"/>
        <w:rPr>
          <w:ins w:id="21" w:author="Φλούδα Χριστίνα" w:date="2016-05-05T11:34:00Z"/>
          <w:rFonts w:eastAsia="Times New Roman"/>
          <w:szCs w:val="24"/>
          <w:lang w:eastAsia="en-US"/>
        </w:rPr>
      </w:pPr>
      <w:ins w:id="22" w:author="Φλούδα Χριστίνα" w:date="2016-05-05T11:34:00Z">
        <w:r w:rsidRPr="00D14AD5">
          <w:rPr>
            <w:rFonts w:eastAsia="Times New Roman"/>
            <w:szCs w:val="24"/>
            <w:lang w:eastAsia="en-US"/>
          </w:rPr>
          <w:t>ΚΑΚΛΑΜΑΝΗΣ Ν. , σελ.</w:t>
        </w:r>
      </w:ins>
    </w:p>
    <w:p w14:paraId="17A05123" w14:textId="77777777" w:rsidR="00D14AD5" w:rsidRPr="00D14AD5" w:rsidRDefault="00D14AD5" w:rsidP="00D14AD5">
      <w:pPr>
        <w:spacing w:after="200" w:line="360" w:lineRule="auto"/>
        <w:rPr>
          <w:ins w:id="23" w:author="Φλούδα Χριστίνα" w:date="2016-05-05T11:34:00Z"/>
          <w:rFonts w:eastAsia="Times New Roman"/>
          <w:szCs w:val="24"/>
          <w:lang w:eastAsia="en-US"/>
        </w:rPr>
      </w:pPr>
      <w:ins w:id="24" w:author="Φλούδα Χριστίνα" w:date="2016-05-05T11:34:00Z">
        <w:r w:rsidRPr="00D14AD5">
          <w:rPr>
            <w:rFonts w:eastAsia="Times New Roman"/>
            <w:szCs w:val="24"/>
            <w:lang w:eastAsia="en-US"/>
          </w:rPr>
          <w:t xml:space="preserve">ΛΑΜΠΡΟΥΛΗΣ Γ., σελ. </w:t>
        </w:r>
      </w:ins>
    </w:p>
    <w:p w14:paraId="7C55639C" w14:textId="77777777" w:rsidR="00D14AD5" w:rsidRPr="00D14AD5" w:rsidRDefault="00D14AD5" w:rsidP="00D14AD5">
      <w:pPr>
        <w:spacing w:after="200" w:line="360" w:lineRule="auto"/>
        <w:rPr>
          <w:ins w:id="25" w:author="Φλούδα Χριστίνα" w:date="2016-05-05T11:34:00Z"/>
          <w:rFonts w:eastAsia="Times New Roman"/>
          <w:szCs w:val="24"/>
          <w:lang w:eastAsia="en-US"/>
        </w:rPr>
      </w:pPr>
    </w:p>
    <w:p w14:paraId="72DB44D7" w14:textId="77777777" w:rsidR="00D14AD5" w:rsidRPr="00D14AD5" w:rsidRDefault="00D14AD5" w:rsidP="00D14AD5">
      <w:pPr>
        <w:spacing w:after="200" w:line="360" w:lineRule="auto"/>
        <w:rPr>
          <w:ins w:id="26" w:author="Φλούδα Χριστίνα" w:date="2016-05-05T11:34:00Z"/>
          <w:rFonts w:eastAsia="Times New Roman"/>
          <w:szCs w:val="24"/>
          <w:lang w:eastAsia="en-US"/>
        </w:rPr>
      </w:pPr>
      <w:ins w:id="27" w:author="Φλούδα Χριστίνα" w:date="2016-05-05T11:34:00Z">
        <w:r w:rsidRPr="00D14AD5">
          <w:rPr>
            <w:rFonts w:eastAsia="Times New Roman"/>
            <w:szCs w:val="24"/>
            <w:lang w:eastAsia="en-US"/>
          </w:rPr>
          <w:t>ΟΜΙΛΗΤΕΣ</w:t>
        </w:r>
      </w:ins>
    </w:p>
    <w:p w14:paraId="174EBC68" w14:textId="60ECDEF8" w:rsidR="00D14AD5" w:rsidRDefault="00D14AD5" w:rsidP="00D14AD5">
      <w:pPr>
        <w:spacing w:line="600" w:lineRule="auto"/>
        <w:ind w:firstLine="720"/>
        <w:jc w:val="both"/>
        <w:rPr>
          <w:ins w:id="28" w:author="Φλούδα Χριστίνα" w:date="2016-05-05T11:34:00Z"/>
          <w:rFonts w:eastAsia="Times New Roman"/>
          <w:szCs w:val="24"/>
        </w:rPr>
        <w:pPrChange w:id="29" w:author="Φλούδα Χριστίνα" w:date="2016-05-05T11:34:00Z">
          <w:pPr>
            <w:spacing w:line="600" w:lineRule="auto"/>
            <w:ind w:firstLine="720"/>
            <w:jc w:val="center"/>
          </w:pPr>
        </w:pPrChange>
      </w:pPr>
      <w:ins w:id="30" w:author="Φλούδα Χριστίνα" w:date="2016-05-05T11:34:00Z">
        <w:r w:rsidRPr="00D14AD5">
          <w:rPr>
            <w:rFonts w:eastAsia="Times New Roman"/>
            <w:szCs w:val="24"/>
            <w:lang w:eastAsia="en-US"/>
          </w:rPr>
          <w:br/>
          <w:t>Α. Επί διαδικαστικού θέματος:</w:t>
        </w:r>
        <w:r w:rsidRPr="00D14AD5">
          <w:rPr>
            <w:rFonts w:eastAsia="Times New Roman"/>
            <w:szCs w:val="24"/>
            <w:lang w:eastAsia="en-US"/>
          </w:rPr>
          <w:br/>
          <w:t>ΑΠΟΣΤΟΛΟΥ Ε. , σελ.</w:t>
        </w:r>
        <w:r w:rsidRPr="00D14AD5">
          <w:rPr>
            <w:rFonts w:eastAsia="Times New Roman"/>
            <w:szCs w:val="24"/>
            <w:lang w:eastAsia="en-US"/>
          </w:rPr>
          <w:br/>
          <w:t>ΒΛΑΧΟΣ Γ. , σελ.</w:t>
        </w:r>
        <w:r w:rsidRPr="00D14AD5">
          <w:rPr>
            <w:rFonts w:eastAsia="Times New Roman"/>
            <w:szCs w:val="24"/>
            <w:lang w:eastAsia="en-US"/>
          </w:rPr>
          <w:br/>
          <w:t>ΒΡΟΥΤΣΗΣ Ι. , σελ.</w:t>
        </w:r>
        <w:r w:rsidRPr="00D14AD5">
          <w:rPr>
            <w:rFonts w:eastAsia="Times New Roman"/>
            <w:szCs w:val="24"/>
            <w:lang w:eastAsia="en-US"/>
          </w:rPr>
          <w:br/>
          <w:t>ΚΑΚΛΑΜΑΝΗΣ Ν. , σελ.</w:t>
        </w:r>
        <w:r w:rsidRPr="00D14AD5">
          <w:rPr>
            <w:rFonts w:eastAsia="Times New Roman"/>
            <w:szCs w:val="24"/>
            <w:lang w:eastAsia="en-US"/>
          </w:rPr>
          <w:br/>
          <w:t>ΚΑΣΑΠΙΔΗΣ Γ. , σελ.</w:t>
        </w:r>
        <w:r w:rsidRPr="00D14AD5">
          <w:rPr>
            <w:rFonts w:eastAsia="Times New Roman"/>
            <w:szCs w:val="24"/>
            <w:lang w:eastAsia="en-US"/>
          </w:rPr>
          <w:br/>
          <w:t>ΚΑΦΑΝΤΑΡΗ Χ. , σελ.</w:t>
        </w:r>
        <w:r w:rsidRPr="00D14AD5">
          <w:rPr>
            <w:rFonts w:eastAsia="Times New Roman"/>
            <w:szCs w:val="24"/>
            <w:lang w:eastAsia="en-US"/>
          </w:rPr>
          <w:br/>
          <w:t>ΚΕΓΚΕΡΟΓΛΟΥ Β. , σελ.</w:t>
        </w:r>
        <w:r w:rsidRPr="00D14AD5">
          <w:rPr>
            <w:rFonts w:eastAsia="Times New Roman"/>
            <w:szCs w:val="24"/>
            <w:lang w:eastAsia="en-US"/>
          </w:rPr>
          <w:br/>
          <w:t>ΛΑΜΠΡΟΥΛΗΣ Γ. , σελ.</w:t>
        </w:r>
        <w:r w:rsidRPr="00D14AD5">
          <w:rPr>
            <w:rFonts w:eastAsia="Times New Roman"/>
            <w:szCs w:val="24"/>
            <w:lang w:eastAsia="en-US"/>
          </w:rPr>
          <w:br/>
          <w:t>ΠΑΠΑΔΟΠΟΥΛΟΣ Ν. , σελ.</w:t>
        </w:r>
        <w:r w:rsidRPr="00D14AD5">
          <w:rPr>
            <w:rFonts w:eastAsia="Times New Roman"/>
            <w:szCs w:val="24"/>
            <w:lang w:eastAsia="en-US"/>
          </w:rPr>
          <w:br/>
          <w:t>ΠΑΠΑΧΡΙΣΤΟΠΟΥΛΟΣ Α. , σελ.</w:t>
        </w:r>
        <w:r w:rsidRPr="00D14AD5">
          <w:rPr>
            <w:rFonts w:eastAsia="Times New Roman"/>
            <w:szCs w:val="24"/>
            <w:lang w:eastAsia="en-US"/>
          </w:rPr>
          <w:br/>
          <w:t>ΦΑΜΕΛΛΟΣ Σ. , σελ.</w:t>
        </w:r>
        <w:r w:rsidRPr="00D14AD5">
          <w:rPr>
            <w:rFonts w:eastAsia="Times New Roman"/>
            <w:szCs w:val="24"/>
            <w:lang w:eastAsia="en-US"/>
          </w:rPr>
          <w:br/>
        </w:r>
        <w:r w:rsidRPr="00D14AD5">
          <w:rPr>
            <w:rFonts w:eastAsia="Times New Roman"/>
            <w:szCs w:val="24"/>
            <w:lang w:eastAsia="en-US"/>
          </w:rPr>
          <w:br/>
          <w:t>Β. Επί του σχεδίου νόμου του Υπουργείου Αγροτικής Ανάπτυξης:</w:t>
        </w:r>
        <w:r w:rsidRPr="00D14AD5">
          <w:rPr>
            <w:rFonts w:eastAsia="Times New Roman"/>
            <w:szCs w:val="24"/>
            <w:lang w:eastAsia="en-US"/>
          </w:rPr>
          <w:br/>
          <w:t>ΑΛΕΞΙΑΔΗΣ Τ. , σελ.</w:t>
        </w:r>
        <w:r w:rsidRPr="00D14AD5">
          <w:rPr>
            <w:rFonts w:eastAsia="Times New Roman"/>
            <w:szCs w:val="24"/>
            <w:lang w:eastAsia="en-US"/>
          </w:rPr>
          <w:br/>
          <w:t>ΑΝΔΡΙΑΝΟΣ Ι. , σελ.</w:t>
        </w:r>
        <w:r w:rsidRPr="00D14AD5">
          <w:rPr>
            <w:rFonts w:eastAsia="Times New Roman"/>
            <w:szCs w:val="24"/>
            <w:lang w:eastAsia="en-US"/>
          </w:rPr>
          <w:br/>
          <w:t>ΑΠΟΣΤΟΛΟΥ Ε. , σελ.</w:t>
        </w:r>
        <w:r w:rsidRPr="00D14AD5">
          <w:rPr>
            <w:rFonts w:eastAsia="Times New Roman"/>
            <w:szCs w:val="24"/>
            <w:lang w:eastAsia="en-US"/>
          </w:rPr>
          <w:br/>
          <w:t>ΑΧΜΕΤ Ι. , σελ.</w:t>
        </w:r>
        <w:r w:rsidRPr="00D14AD5">
          <w:rPr>
            <w:rFonts w:eastAsia="Times New Roman"/>
            <w:szCs w:val="24"/>
            <w:lang w:eastAsia="en-US"/>
          </w:rPr>
          <w:br/>
          <w:t>ΒΛΑΧΟΣ Γ. , σελ.</w:t>
        </w:r>
        <w:r w:rsidRPr="00D14AD5">
          <w:rPr>
            <w:rFonts w:eastAsia="Times New Roman"/>
            <w:szCs w:val="24"/>
            <w:lang w:eastAsia="en-US"/>
          </w:rPr>
          <w:br/>
          <w:t>ΓΕΩΡΓΙΑΔΗΣ Μ. , σελ.</w:t>
        </w:r>
        <w:r w:rsidRPr="00D14AD5">
          <w:rPr>
            <w:rFonts w:eastAsia="Times New Roman"/>
            <w:szCs w:val="24"/>
            <w:lang w:eastAsia="en-US"/>
          </w:rPr>
          <w:br/>
          <w:t>ΓΙΟΓΙΑΚΑΣ Β. , σελ.</w:t>
        </w:r>
        <w:r w:rsidRPr="00D14AD5">
          <w:rPr>
            <w:rFonts w:eastAsia="Times New Roman"/>
            <w:szCs w:val="24"/>
            <w:lang w:eastAsia="en-US"/>
          </w:rPr>
          <w:br/>
          <w:t>ΔΗΜΑΡΑΣ Γ. , σελ.</w:t>
        </w:r>
        <w:r w:rsidRPr="00D14AD5">
          <w:rPr>
            <w:rFonts w:eastAsia="Times New Roman"/>
            <w:szCs w:val="24"/>
            <w:lang w:eastAsia="en-US"/>
          </w:rPr>
          <w:br/>
          <w:t>ΙΓΓΛΕΖΗ Α. , σελ.</w:t>
        </w:r>
        <w:r w:rsidRPr="00D14AD5">
          <w:rPr>
            <w:rFonts w:eastAsia="Times New Roman"/>
            <w:szCs w:val="24"/>
            <w:lang w:eastAsia="en-US"/>
          </w:rPr>
          <w:br/>
          <w:t>ΚΑΚΛΑΜΑΝΗΣ Ν. , σελ.</w:t>
        </w:r>
        <w:r w:rsidRPr="00D14AD5">
          <w:rPr>
            <w:rFonts w:eastAsia="Times New Roman"/>
            <w:szCs w:val="24"/>
            <w:lang w:eastAsia="en-US"/>
          </w:rPr>
          <w:br/>
          <w:t>ΚΑΡΑΓΙΑΝΝΗΣ Ι. , σελ.</w:t>
        </w:r>
        <w:r w:rsidRPr="00D14AD5">
          <w:rPr>
            <w:rFonts w:eastAsia="Times New Roman"/>
            <w:szCs w:val="24"/>
            <w:lang w:eastAsia="en-US"/>
          </w:rPr>
          <w:br/>
          <w:t>ΚΑΣΑΠΙΔΗΣ Γ. , σελ.</w:t>
        </w:r>
        <w:r w:rsidRPr="00D14AD5">
          <w:rPr>
            <w:rFonts w:eastAsia="Times New Roman"/>
            <w:szCs w:val="24"/>
            <w:lang w:eastAsia="en-US"/>
          </w:rPr>
          <w:br/>
          <w:t>ΚΑΦΑΝΤΑΡΗ Χ. , σελ.</w:t>
        </w:r>
        <w:r w:rsidRPr="00D14AD5">
          <w:rPr>
            <w:rFonts w:eastAsia="Times New Roman"/>
            <w:szCs w:val="24"/>
            <w:lang w:eastAsia="en-US"/>
          </w:rPr>
          <w:br/>
          <w:t>ΚΕΓΚΕΡΟΓΛΟΥ Β. , σελ.</w:t>
        </w:r>
        <w:r w:rsidRPr="00D14AD5">
          <w:rPr>
            <w:rFonts w:eastAsia="Times New Roman"/>
            <w:szCs w:val="24"/>
            <w:lang w:eastAsia="en-US"/>
          </w:rPr>
          <w:br/>
          <w:t>ΚΟΥΤΣΟΥΚΟΣ Γ. , σελ.</w:t>
        </w:r>
        <w:r w:rsidRPr="00D14AD5">
          <w:rPr>
            <w:rFonts w:eastAsia="Times New Roman"/>
            <w:szCs w:val="24"/>
            <w:lang w:eastAsia="en-US"/>
          </w:rPr>
          <w:br/>
          <w:t>ΜΑΡΚΟΥ Α. , σελ.</w:t>
        </w:r>
        <w:r w:rsidRPr="00D14AD5">
          <w:rPr>
            <w:rFonts w:eastAsia="Times New Roman"/>
            <w:szCs w:val="24"/>
            <w:lang w:eastAsia="en-US"/>
          </w:rPr>
          <w:br/>
          <w:t>ΜΠΑΛΑΟΥΡΑΣ Γ. , σελ.</w:t>
        </w:r>
        <w:r w:rsidRPr="00D14AD5">
          <w:rPr>
            <w:rFonts w:eastAsia="Times New Roman"/>
            <w:szCs w:val="24"/>
            <w:lang w:eastAsia="en-US"/>
          </w:rPr>
          <w:br/>
          <w:t>ΜΩΡΑΪΤΗΣ Ν. , σελ.</w:t>
        </w:r>
        <w:r w:rsidRPr="00D14AD5">
          <w:rPr>
            <w:rFonts w:eastAsia="Times New Roman"/>
            <w:szCs w:val="24"/>
            <w:lang w:eastAsia="en-US"/>
          </w:rPr>
          <w:br/>
          <w:t>ΠΑΠΑΗΛΙΟΥ Γ. , σελ.</w:t>
        </w:r>
        <w:r w:rsidRPr="00D14AD5">
          <w:rPr>
            <w:rFonts w:eastAsia="Times New Roman"/>
            <w:szCs w:val="24"/>
            <w:lang w:eastAsia="en-US"/>
          </w:rPr>
          <w:br/>
          <w:t>ΠΑΠΑΝΑΤΣΙΟΥ Α. , σελ.</w:t>
        </w:r>
        <w:r w:rsidRPr="00D14AD5">
          <w:rPr>
            <w:rFonts w:eastAsia="Times New Roman"/>
            <w:szCs w:val="24"/>
            <w:lang w:eastAsia="en-US"/>
          </w:rPr>
          <w:br/>
          <w:t>ΠΑΠΑΧΡΙΣΤΟΠΟΥΛΟΣ Α. , σελ.</w:t>
        </w:r>
        <w:r w:rsidRPr="00D14AD5">
          <w:rPr>
            <w:rFonts w:eastAsia="Times New Roman"/>
            <w:szCs w:val="24"/>
            <w:lang w:eastAsia="en-US"/>
          </w:rPr>
          <w:br/>
          <w:t>ΠΟΛΑΚΗΣ Π. , σελ.</w:t>
        </w:r>
        <w:r w:rsidRPr="00D14AD5">
          <w:rPr>
            <w:rFonts w:eastAsia="Times New Roman"/>
            <w:szCs w:val="24"/>
            <w:lang w:eastAsia="en-US"/>
          </w:rPr>
          <w:br/>
          <w:t>ΣΑΧΙΝΙΔΗΣ Ι. , σελ.</w:t>
        </w:r>
        <w:r w:rsidRPr="00D14AD5">
          <w:rPr>
            <w:rFonts w:eastAsia="Times New Roman"/>
            <w:szCs w:val="24"/>
            <w:lang w:eastAsia="en-US"/>
          </w:rPr>
          <w:br/>
          <w:t>ΤΑΣΟΥΛΑΣ Κ. , σελ.</w:t>
        </w:r>
        <w:r w:rsidRPr="00D14AD5">
          <w:rPr>
            <w:rFonts w:eastAsia="Times New Roman"/>
            <w:szCs w:val="24"/>
            <w:lang w:eastAsia="en-US"/>
          </w:rPr>
          <w:br/>
          <w:t>ΤΖΕΛΕΠΗΣ Μ. , σελ.</w:t>
        </w:r>
        <w:r w:rsidRPr="00D14AD5">
          <w:rPr>
            <w:rFonts w:eastAsia="Times New Roman"/>
            <w:szCs w:val="24"/>
            <w:lang w:eastAsia="en-US"/>
          </w:rPr>
          <w:br/>
        </w:r>
        <w:r w:rsidRPr="00D14AD5">
          <w:rPr>
            <w:rFonts w:eastAsia="Times New Roman"/>
            <w:szCs w:val="24"/>
            <w:lang w:eastAsia="en-US"/>
          </w:rPr>
          <w:br/>
          <w:t>Γ. ΠΑΡΕΜΒΑΣΕΙΣ:</w:t>
        </w:r>
        <w:r w:rsidRPr="00D14AD5">
          <w:rPr>
            <w:rFonts w:eastAsia="Times New Roman"/>
            <w:szCs w:val="24"/>
            <w:lang w:eastAsia="en-US"/>
          </w:rPr>
          <w:br/>
          <w:t>ΑΡΑΧΩΒΙΤΗΣ Σ. , σελ.</w:t>
        </w:r>
        <w:r w:rsidRPr="00D14AD5">
          <w:rPr>
            <w:rFonts w:eastAsia="Times New Roman"/>
            <w:szCs w:val="24"/>
            <w:lang w:eastAsia="en-US"/>
          </w:rPr>
          <w:br/>
          <w:t>ΚΑΣΑΠΙΔΗΣ Γ. , σελ.</w:t>
        </w:r>
        <w:r w:rsidRPr="00D14AD5">
          <w:rPr>
            <w:rFonts w:eastAsia="Times New Roman"/>
            <w:szCs w:val="24"/>
            <w:lang w:eastAsia="en-US"/>
          </w:rPr>
          <w:br/>
          <w:t>ΜΑΝΩΛΑΚΟΥ Δ. , σελ.</w:t>
        </w:r>
        <w:r w:rsidRPr="00D14AD5">
          <w:rPr>
            <w:rFonts w:eastAsia="Times New Roman"/>
            <w:szCs w:val="24"/>
            <w:lang w:eastAsia="en-US"/>
          </w:rPr>
          <w:br/>
          <w:t>ΜΠΑΛΑΟΥΡΑΣ Γ. , σελ.</w:t>
        </w:r>
        <w:r w:rsidRPr="00D14AD5">
          <w:rPr>
            <w:rFonts w:eastAsia="Times New Roman"/>
            <w:szCs w:val="24"/>
            <w:lang w:eastAsia="en-US"/>
          </w:rPr>
          <w:br/>
          <w:t>ΜΠΟΥΚΩΡΟΣ Χ. , σελ.</w:t>
        </w:r>
        <w:r w:rsidRPr="00D14AD5">
          <w:rPr>
            <w:rFonts w:eastAsia="Times New Roman"/>
            <w:szCs w:val="24"/>
            <w:lang w:eastAsia="en-US"/>
          </w:rPr>
          <w:br/>
          <w:t>ΜΩΡΑΪΤΗΣ Ν. , σελ.</w:t>
        </w:r>
        <w:r w:rsidRPr="00D14AD5">
          <w:rPr>
            <w:rFonts w:eastAsia="Times New Roman"/>
            <w:szCs w:val="24"/>
            <w:lang w:eastAsia="en-US"/>
          </w:rPr>
          <w:br/>
          <w:t>ΠΑΠΑΔΟΠΟΥΛΟΣ Ν. , σελ.</w:t>
        </w:r>
        <w:r w:rsidRPr="00D14AD5">
          <w:rPr>
            <w:rFonts w:eastAsia="Times New Roman"/>
            <w:szCs w:val="24"/>
            <w:lang w:eastAsia="en-US"/>
          </w:rPr>
          <w:br/>
          <w:t>ΦΑΜΕΛΛΟΣ Σ. , σελ.</w:t>
        </w:r>
        <w:r w:rsidRPr="00D14AD5">
          <w:rPr>
            <w:rFonts w:eastAsia="Times New Roman"/>
            <w:szCs w:val="24"/>
            <w:lang w:eastAsia="en-US"/>
          </w:rPr>
          <w:br/>
        </w:r>
        <w:bookmarkStart w:id="31" w:name="_GoBack"/>
        <w:bookmarkEnd w:id="31"/>
      </w:ins>
    </w:p>
    <w:p w14:paraId="6BC3A54F" w14:textId="77777777" w:rsidR="00A94BE7" w:rsidRDefault="00D14AD5">
      <w:pPr>
        <w:spacing w:line="600" w:lineRule="auto"/>
        <w:ind w:firstLine="720"/>
        <w:jc w:val="center"/>
        <w:rPr>
          <w:rFonts w:eastAsia="Times New Roman"/>
          <w:szCs w:val="24"/>
        </w:rPr>
      </w:pPr>
      <w:r>
        <w:rPr>
          <w:rFonts w:eastAsia="Times New Roman"/>
          <w:szCs w:val="24"/>
        </w:rPr>
        <w:t>ΠΡΑΚΤΙΚΑ ΒΟΥΛΗΣ</w:t>
      </w:r>
    </w:p>
    <w:p w14:paraId="6BC3A550" w14:textId="77777777" w:rsidR="00A94BE7" w:rsidRDefault="00D14AD5">
      <w:pPr>
        <w:spacing w:line="600" w:lineRule="auto"/>
        <w:ind w:firstLine="720"/>
        <w:jc w:val="center"/>
        <w:rPr>
          <w:rFonts w:eastAsia="Times New Roman"/>
          <w:szCs w:val="24"/>
        </w:rPr>
      </w:pPr>
      <w:r>
        <w:rPr>
          <w:rFonts w:eastAsia="Times New Roman"/>
          <w:szCs w:val="24"/>
        </w:rPr>
        <w:t xml:space="preserve">ΙΖ΄ ΠΕΡΙΟΔΟΣ </w:t>
      </w:r>
    </w:p>
    <w:p w14:paraId="6BC3A551" w14:textId="77777777" w:rsidR="00A94BE7" w:rsidRDefault="00D14AD5">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BC3A552" w14:textId="77777777" w:rsidR="00A94BE7" w:rsidRDefault="00D14AD5">
      <w:pPr>
        <w:spacing w:line="600" w:lineRule="auto"/>
        <w:ind w:firstLine="720"/>
        <w:jc w:val="center"/>
        <w:rPr>
          <w:rFonts w:eastAsia="Times New Roman"/>
          <w:szCs w:val="24"/>
        </w:rPr>
      </w:pPr>
      <w:r>
        <w:rPr>
          <w:rFonts w:eastAsia="Times New Roman"/>
          <w:szCs w:val="24"/>
        </w:rPr>
        <w:t>ΣΥΝΟΔΟΣ Α΄</w:t>
      </w:r>
    </w:p>
    <w:p w14:paraId="6BC3A553" w14:textId="77777777" w:rsidR="00A94BE7" w:rsidRDefault="00D14AD5">
      <w:pPr>
        <w:spacing w:line="600" w:lineRule="auto"/>
        <w:ind w:firstLine="720"/>
        <w:jc w:val="center"/>
        <w:rPr>
          <w:rFonts w:eastAsia="Times New Roman"/>
          <w:szCs w:val="24"/>
        </w:rPr>
      </w:pPr>
      <w:r>
        <w:rPr>
          <w:rFonts w:eastAsia="Times New Roman"/>
          <w:szCs w:val="24"/>
        </w:rPr>
        <w:t>ΣΥΝΕΔΡΙΑΣΗ ΡΙΓ΄</w:t>
      </w:r>
    </w:p>
    <w:p w14:paraId="6BC3A554" w14:textId="77777777" w:rsidR="00A94BE7" w:rsidRDefault="00D14AD5">
      <w:pPr>
        <w:spacing w:line="600" w:lineRule="auto"/>
        <w:ind w:firstLine="720"/>
        <w:jc w:val="center"/>
        <w:rPr>
          <w:rFonts w:eastAsia="Times New Roman"/>
          <w:szCs w:val="24"/>
        </w:rPr>
      </w:pPr>
      <w:r>
        <w:rPr>
          <w:rFonts w:eastAsia="Times New Roman"/>
          <w:szCs w:val="24"/>
        </w:rPr>
        <w:t>Τετάρτη 20 Απριλίου 2016</w:t>
      </w:r>
      <w:r>
        <w:rPr>
          <w:rFonts w:eastAsia="Times New Roman"/>
          <w:szCs w:val="24"/>
        </w:rPr>
        <w:t xml:space="preserve"> (απόγευμα)</w:t>
      </w:r>
    </w:p>
    <w:p w14:paraId="6BC3A555" w14:textId="77777777" w:rsidR="00A94BE7" w:rsidRDefault="00D14AD5">
      <w:pPr>
        <w:spacing w:line="600" w:lineRule="auto"/>
        <w:ind w:firstLine="720"/>
        <w:jc w:val="both"/>
        <w:rPr>
          <w:rFonts w:eastAsia="Times New Roman"/>
          <w:b/>
          <w:szCs w:val="24"/>
        </w:rPr>
      </w:pPr>
      <w:r>
        <w:rPr>
          <w:rFonts w:eastAsia="Times New Roman"/>
          <w:szCs w:val="24"/>
        </w:rPr>
        <w:t xml:space="preserve">Αθήνα, σήμερα στις 20 Απριλίου 2016 ημέρα Τετάρτη και ώρα 18.09΄ συνήλθε στην Αίθουσα των συνεδριάσεων του </w:t>
      </w:r>
      <w:r>
        <w:rPr>
          <w:rFonts w:eastAsia="Times New Roman"/>
          <w:szCs w:val="24"/>
        </w:rPr>
        <w:t xml:space="preserve">Βουλευτηρίου η Βουλή σε ολομέλεια για να συνεδριάσει υπό την </w:t>
      </w:r>
      <w:r>
        <w:rPr>
          <w:rFonts w:eastAsia="Times New Roman"/>
          <w:szCs w:val="24"/>
        </w:rPr>
        <w:lastRenderedPageBreak/>
        <w:t xml:space="preserve">προεδρία </w:t>
      </w:r>
      <w:r>
        <w:rPr>
          <w:rFonts w:eastAsia="Times New Roman"/>
          <w:szCs w:val="24"/>
        </w:rPr>
        <w:t>του</w:t>
      </w:r>
      <w:r>
        <w:rPr>
          <w:rFonts w:eastAsia="Times New Roman"/>
          <w:szCs w:val="24"/>
        </w:rPr>
        <w:t xml:space="preserve"> Ζ΄ Αντιπροέδρου αυτής κ. </w:t>
      </w:r>
      <w:r w:rsidRPr="003252D4">
        <w:rPr>
          <w:rFonts w:eastAsia="Times New Roman"/>
          <w:b/>
          <w:szCs w:val="24"/>
        </w:rPr>
        <w:t>ΓΕΩΡΓΙΟΥ ΛΑΜΠΡΟΥΛΗ</w:t>
      </w:r>
      <w:r>
        <w:rPr>
          <w:rFonts w:eastAsia="Times New Roman"/>
          <w:b/>
          <w:szCs w:val="24"/>
        </w:rPr>
        <w:t>.</w:t>
      </w:r>
    </w:p>
    <w:p w14:paraId="6BC3A556" w14:textId="77777777" w:rsidR="00A94BE7" w:rsidRDefault="00D14AD5">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 xml:space="preserve">Κυρίες και κύριοι συνάδελφοι, αρχίζει η συνεδρίαση. </w:t>
      </w:r>
    </w:p>
    <w:p w14:paraId="6BC3A557"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Εισερχόμαστε στην ημερήσια διάταξη της</w:t>
      </w:r>
    </w:p>
    <w:p w14:paraId="6BC3A558" w14:textId="77777777" w:rsidR="00A94BE7" w:rsidRDefault="00D14AD5">
      <w:pPr>
        <w:spacing w:line="600" w:lineRule="auto"/>
        <w:ind w:firstLine="720"/>
        <w:jc w:val="center"/>
        <w:rPr>
          <w:rFonts w:eastAsia="Times New Roman" w:cs="Times New Roman"/>
          <w:b/>
          <w:szCs w:val="24"/>
        </w:rPr>
      </w:pPr>
      <w:r>
        <w:rPr>
          <w:rFonts w:eastAsia="Times New Roman" w:cs="Times New Roman"/>
          <w:b/>
          <w:szCs w:val="24"/>
        </w:rPr>
        <w:t>ΝΟΜΟΘΕΤΙΚΗΣ</w:t>
      </w:r>
      <w:r>
        <w:rPr>
          <w:rFonts w:eastAsia="Times New Roman" w:cs="Times New Roman"/>
          <w:b/>
          <w:szCs w:val="24"/>
        </w:rPr>
        <w:t xml:space="preserve"> ΕΡΓΑΣΙΑΣ</w:t>
      </w:r>
    </w:p>
    <w:p w14:paraId="6BC3A559" w14:textId="77777777" w:rsidR="00A94BE7" w:rsidRDefault="00D14AD5">
      <w:pPr>
        <w:shd w:val="clear" w:color="auto" w:fill="FFFFFF"/>
        <w:spacing w:line="600" w:lineRule="auto"/>
        <w:ind w:firstLine="720"/>
        <w:jc w:val="both"/>
        <w:rPr>
          <w:rFonts w:eastAsia="Times New Roman"/>
          <w:color w:val="000000"/>
          <w:szCs w:val="24"/>
        </w:rPr>
      </w:pPr>
      <w:r>
        <w:rPr>
          <w:rFonts w:eastAsia="Times New Roman"/>
          <w:color w:val="000000"/>
          <w:szCs w:val="24"/>
        </w:rPr>
        <w:t>Μόνη συζήτηση και ψήφιση επί της αρχής, των άρθρων και του συνόλου του σχεδίου νόμου του Υπουργείου Αγροτικής Ανάπτυξης και Τροφίμων</w:t>
      </w:r>
      <w:r>
        <w:rPr>
          <w:rFonts w:eastAsia="Times New Roman"/>
          <w:color w:val="000000"/>
          <w:szCs w:val="24"/>
        </w:rPr>
        <w:t>:</w:t>
      </w:r>
      <w:r>
        <w:rPr>
          <w:rFonts w:eastAsia="Times New Roman"/>
          <w:color w:val="000000"/>
          <w:szCs w:val="24"/>
        </w:rPr>
        <w:t xml:space="preserve"> «Αγροτικοί συνεταιρισμοί, μορφές συλλογικής οργάνωσης του αγροτικού χώρου και άλλες διατάξεις».</w:t>
      </w:r>
    </w:p>
    <w:p w14:paraId="6BC3A55A" w14:textId="77777777" w:rsidR="00A94BE7" w:rsidRDefault="00D14AD5">
      <w:pPr>
        <w:shd w:val="clear" w:color="auto" w:fill="FFFFFF"/>
        <w:spacing w:line="600" w:lineRule="auto"/>
        <w:ind w:firstLine="720"/>
        <w:jc w:val="both"/>
        <w:rPr>
          <w:rFonts w:eastAsia="Times New Roman"/>
          <w:color w:val="000000"/>
          <w:szCs w:val="24"/>
        </w:rPr>
      </w:pPr>
      <w:r>
        <w:rPr>
          <w:rFonts w:eastAsia="Times New Roman"/>
          <w:color w:val="000000"/>
          <w:szCs w:val="24"/>
        </w:rPr>
        <w:lastRenderedPageBreak/>
        <w:t xml:space="preserve">Στο σημείο αυτό </w:t>
      </w:r>
      <w:r>
        <w:rPr>
          <w:rFonts w:eastAsia="Times New Roman"/>
          <w:color w:val="000000"/>
          <w:szCs w:val="24"/>
        </w:rPr>
        <w:t xml:space="preserve">θα ήθελα να υπενθυμίσω ότι η Διάσκεψη των Προέδρων αποφάσισε στη συνεδρίασή της στις 14 Απριλίου 2016 τη συζήτηση του νομοσχεδίου σε δύο συνεδριάσεις, σήμερα και αύριο. </w:t>
      </w:r>
    </w:p>
    <w:p w14:paraId="6BC3A55B" w14:textId="77777777" w:rsidR="00A94BE7" w:rsidRDefault="00D14AD5">
      <w:pPr>
        <w:shd w:val="clear" w:color="auto" w:fill="FFFFFF"/>
        <w:spacing w:line="600" w:lineRule="auto"/>
        <w:ind w:firstLine="720"/>
        <w:jc w:val="both"/>
        <w:rPr>
          <w:rFonts w:eastAsia="Times New Roman"/>
          <w:color w:val="000000"/>
          <w:szCs w:val="24"/>
        </w:rPr>
      </w:pPr>
      <w:r>
        <w:rPr>
          <w:rFonts w:eastAsia="Times New Roman"/>
          <w:color w:val="000000"/>
          <w:szCs w:val="24"/>
        </w:rPr>
        <w:t xml:space="preserve">Αν δεν υπάρχει αντίρρηση, προτείνω η συζήτηση του νομοσχεδίου να γίνει ενιαία επί της </w:t>
      </w:r>
      <w:r>
        <w:rPr>
          <w:rFonts w:eastAsia="Times New Roman"/>
          <w:color w:val="000000"/>
          <w:szCs w:val="24"/>
        </w:rPr>
        <w:t>αρχής, επί των άρθρων, αλλά και των τροπολογιών, ως μία ενότητα. Αυτή εξάλλου ήταν και η ομόφωνη απόφαση της Διάσκεψης των Προέδρων.</w:t>
      </w:r>
    </w:p>
    <w:p w14:paraId="6BC3A55C" w14:textId="77777777" w:rsidR="00A94BE7" w:rsidRDefault="00D14AD5">
      <w:pPr>
        <w:shd w:val="clear" w:color="auto" w:fill="FFFFFF"/>
        <w:spacing w:line="600" w:lineRule="auto"/>
        <w:ind w:firstLine="720"/>
        <w:jc w:val="both"/>
        <w:rPr>
          <w:rFonts w:eastAsia="Times New Roman"/>
          <w:color w:val="000000"/>
          <w:szCs w:val="24"/>
        </w:rPr>
      </w:pPr>
      <w:r>
        <w:rPr>
          <w:rFonts w:eastAsia="Times New Roman"/>
          <w:color w:val="000000"/>
          <w:szCs w:val="24"/>
        </w:rPr>
        <w:t>Στην αποψινή μας συνεδρίαση προτείνω να μιλήσουν οι εισηγητές, οι ειδικοί αγορητές και αναλόγως του αριθμού των Βουλευτών π</w:t>
      </w:r>
      <w:r>
        <w:rPr>
          <w:rFonts w:eastAsia="Times New Roman"/>
          <w:color w:val="000000"/>
          <w:szCs w:val="24"/>
        </w:rPr>
        <w:t xml:space="preserve">ου θα εγγραφούν στον κατάλογο ως ομιλητές, να </w:t>
      </w:r>
      <w:r>
        <w:rPr>
          <w:rFonts w:eastAsia="Times New Roman"/>
          <w:color w:val="000000"/>
          <w:szCs w:val="24"/>
        </w:rPr>
        <w:lastRenderedPageBreak/>
        <w:t>δώσουμε τον λόγο και σε έναν αριθμό Βουλευτών, αν δεν υπάρχει αντίρρηση.</w:t>
      </w:r>
    </w:p>
    <w:p w14:paraId="6BC3A55D" w14:textId="77777777" w:rsidR="00A94BE7" w:rsidRDefault="00D14AD5">
      <w:pPr>
        <w:shd w:val="clear" w:color="auto" w:fill="FFFFFF"/>
        <w:spacing w:line="600" w:lineRule="auto"/>
        <w:ind w:firstLine="720"/>
        <w:jc w:val="both"/>
        <w:rPr>
          <w:rFonts w:eastAsia="Times New Roman"/>
          <w:color w:val="000000"/>
          <w:szCs w:val="24"/>
        </w:rPr>
      </w:pPr>
      <w:r>
        <w:rPr>
          <w:rFonts w:eastAsia="Times New Roman"/>
          <w:color w:val="000000"/>
          <w:szCs w:val="24"/>
        </w:rPr>
        <w:t>Θα ξεκινήσουμε δίνοντας τον λόγο στην εισηγήτρια του ΣΥΡΙΖΑ κ. Παπανάτσιου.</w:t>
      </w:r>
    </w:p>
    <w:p w14:paraId="6BC3A55E" w14:textId="77777777" w:rsidR="00A94BE7" w:rsidRDefault="00D14AD5">
      <w:pPr>
        <w:shd w:val="clear" w:color="auto" w:fill="FFFFFF"/>
        <w:spacing w:line="600" w:lineRule="auto"/>
        <w:ind w:firstLine="720"/>
        <w:jc w:val="both"/>
        <w:rPr>
          <w:rFonts w:eastAsia="Times New Roman"/>
          <w:color w:val="000000"/>
          <w:szCs w:val="24"/>
        </w:rPr>
      </w:pPr>
      <w:r>
        <w:rPr>
          <w:rFonts w:eastAsia="Times New Roman"/>
          <w:b/>
          <w:color w:val="000000"/>
          <w:szCs w:val="24"/>
        </w:rPr>
        <w:t>ΕΥΑΓΓΕΛΟΣ ΑΠΟΣΤΟΛΟΥ (Υπουργός Αγροτικής Ανάπτυξης και Τροφίμω</w:t>
      </w:r>
      <w:r>
        <w:rPr>
          <w:rFonts w:eastAsia="Times New Roman"/>
          <w:b/>
          <w:color w:val="000000"/>
          <w:szCs w:val="24"/>
        </w:rPr>
        <w:t xml:space="preserve">ν): </w:t>
      </w:r>
      <w:r>
        <w:rPr>
          <w:rFonts w:eastAsia="Times New Roman"/>
          <w:color w:val="000000"/>
          <w:szCs w:val="24"/>
        </w:rPr>
        <w:t>Κύριε Πρόεδρε, με συγχωρείτε, θα μπορούσα να έχω τον λόγο;</w:t>
      </w:r>
    </w:p>
    <w:p w14:paraId="6BC3A55F" w14:textId="77777777" w:rsidR="00A94BE7" w:rsidRDefault="00D14AD5">
      <w:pPr>
        <w:shd w:val="clear" w:color="auto" w:fill="FFFFFF"/>
        <w:spacing w:line="600" w:lineRule="auto"/>
        <w:ind w:firstLine="720"/>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 xml:space="preserve">Βεβαίως, κύριε Υπουργέ. </w:t>
      </w:r>
    </w:p>
    <w:p w14:paraId="6BC3A560" w14:textId="77777777" w:rsidR="00A94BE7" w:rsidRDefault="00D14AD5">
      <w:pPr>
        <w:shd w:val="clear" w:color="auto" w:fill="FFFFFF"/>
        <w:spacing w:line="600" w:lineRule="auto"/>
        <w:ind w:firstLine="720"/>
        <w:jc w:val="both"/>
        <w:rPr>
          <w:rFonts w:eastAsia="Times New Roman"/>
          <w:bCs/>
          <w:szCs w:val="24"/>
        </w:rPr>
      </w:pPr>
      <w:r>
        <w:rPr>
          <w:rFonts w:eastAsia="Times New Roman"/>
          <w:bCs/>
          <w:szCs w:val="24"/>
        </w:rPr>
        <w:lastRenderedPageBreak/>
        <w:t>Κυρία Παπανάτσιου, με συγχωρείτε, αλλά ο κύριος Υπουργός είχε ζητήσει τον λόγο για να κάνει κάποιες νομοτεχνικές βελτιώσεις.</w:t>
      </w:r>
    </w:p>
    <w:p w14:paraId="6BC3A561" w14:textId="77777777" w:rsidR="00A94BE7" w:rsidRDefault="00D14AD5">
      <w:pPr>
        <w:shd w:val="clear" w:color="auto" w:fill="FFFFFF"/>
        <w:spacing w:line="600" w:lineRule="auto"/>
        <w:ind w:firstLine="720"/>
        <w:jc w:val="both"/>
        <w:rPr>
          <w:rFonts w:eastAsia="Times New Roman"/>
          <w:bCs/>
          <w:szCs w:val="24"/>
        </w:rPr>
      </w:pPr>
      <w:r>
        <w:rPr>
          <w:rFonts w:eastAsia="Times New Roman"/>
          <w:bCs/>
          <w:szCs w:val="28"/>
        </w:rPr>
        <w:t xml:space="preserve">Κύριε Υπουργέ, </w:t>
      </w:r>
      <w:r>
        <w:rPr>
          <w:rFonts w:eastAsia="Times New Roman"/>
          <w:bCs/>
          <w:szCs w:val="24"/>
        </w:rPr>
        <w:t>ορίστε, έχετε τον λόγο.</w:t>
      </w:r>
    </w:p>
    <w:p w14:paraId="6BC3A562"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Απλά η παρέμβασή μου είναι να ανακοινώσω βελτιώσεις τις οποίες, βεβαίως, στο μεγαλύτερο μέρος τις συζητήσαμε στη β</w:t>
      </w:r>
      <w:r>
        <w:rPr>
          <w:rFonts w:eastAsia="Times New Roman"/>
          <w:szCs w:val="24"/>
        </w:rPr>
        <w:t>΄</w:t>
      </w:r>
      <w:r>
        <w:rPr>
          <w:rFonts w:eastAsia="Times New Roman"/>
          <w:szCs w:val="24"/>
        </w:rPr>
        <w:t xml:space="preserve"> ανάγνωση. </w:t>
      </w:r>
    </w:p>
    <w:p w14:paraId="6BC3A563"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 xml:space="preserve">Θα παρακαλούσα να δοθούν </w:t>
      </w:r>
      <w:r>
        <w:rPr>
          <w:rFonts w:eastAsia="Times New Roman"/>
          <w:szCs w:val="24"/>
        </w:rPr>
        <w:t>στους συναδέλφους Βουλευτές, ούτως ώστε να λάβουν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τους στην τοποθέτησή τους και τις σχετικές βελτιώσεις.</w:t>
      </w:r>
    </w:p>
    <w:p w14:paraId="6BC3A564"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lastRenderedPageBreak/>
        <w:t>(Στο σημείο αυτό ο Υπουργός Αγροτικής Ανάπτυξης και Τροφίμων κ. Ευάγγελος Αποστόλου καταθέτει για τα Πρακτικά τις προαναφερθείσες νομοτεχνικές</w:t>
      </w:r>
      <w:r>
        <w:rPr>
          <w:rFonts w:eastAsia="Times New Roman"/>
          <w:szCs w:val="24"/>
        </w:rPr>
        <w:t xml:space="preserve"> βελτιώσεις, οι οποίες έχουν ως εξής:</w:t>
      </w:r>
    </w:p>
    <w:p w14:paraId="6BC3A565" w14:textId="77777777" w:rsidR="00A94BE7" w:rsidRDefault="00D14AD5">
      <w:pPr>
        <w:tabs>
          <w:tab w:val="left" w:pos="2820"/>
        </w:tabs>
        <w:spacing w:line="600" w:lineRule="auto"/>
        <w:ind w:firstLine="720"/>
        <w:jc w:val="center"/>
        <w:rPr>
          <w:rFonts w:eastAsia="Times New Roman"/>
          <w:szCs w:val="24"/>
        </w:rPr>
      </w:pPr>
      <w:r>
        <w:rPr>
          <w:rFonts w:eastAsia="Times New Roman"/>
          <w:szCs w:val="24"/>
        </w:rPr>
        <w:t>ΑΛΛΑΓΗ ΣΕΛΙΔΑΣ</w:t>
      </w:r>
    </w:p>
    <w:p w14:paraId="6BC3A566" w14:textId="77777777" w:rsidR="00A94BE7" w:rsidRDefault="00D14AD5">
      <w:pPr>
        <w:tabs>
          <w:tab w:val="left" w:pos="2820"/>
        </w:tabs>
        <w:spacing w:line="600" w:lineRule="auto"/>
        <w:ind w:firstLine="720"/>
        <w:jc w:val="center"/>
        <w:rPr>
          <w:rFonts w:eastAsia="Times New Roman"/>
          <w:szCs w:val="24"/>
        </w:rPr>
      </w:pPr>
      <w:r>
        <w:rPr>
          <w:rFonts w:eastAsia="Times New Roman"/>
          <w:szCs w:val="24"/>
        </w:rPr>
        <w:t>(Να μπουν οι σελ.4-14)</w:t>
      </w:r>
    </w:p>
    <w:p w14:paraId="6BC3A567" w14:textId="77777777" w:rsidR="00A94BE7" w:rsidRDefault="00D14AD5">
      <w:pPr>
        <w:jc w:val="center"/>
        <w:rPr>
          <w:rFonts w:eastAsia="Times New Roman"/>
          <w:szCs w:val="24"/>
        </w:rPr>
      </w:pPr>
      <w:r>
        <w:rPr>
          <w:rFonts w:eastAsia="Times New Roman"/>
          <w:szCs w:val="24"/>
        </w:rPr>
        <w:t>ΑΛΛΑΓΗ ΣΕΛΙΔΑΣ</w:t>
      </w:r>
    </w:p>
    <w:p w14:paraId="6BC3A568"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Παρακαλώ να διανεμηθούν.</w:t>
      </w:r>
    </w:p>
    <w:p w14:paraId="6BC3A569"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 xml:space="preserve">Τον λόγο έχει η </w:t>
      </w:r>
      <w:r>
        <w:rPr>
          <w:rFonts w:eastAsia="Times New Roman"/>
          <w:szCs w:val="24"/>
        </w:rPr>
        <w:t>ε</w:t>
      </w:r>
      <w:r>
        <w:rPr>
          <w:rFonts w:eastAsia="Times New Roman"/>
          <w:szCs w:val="24"/>
        </w:rPr>
        <w:t>ισηγήτρια του ΣΥΡΙΖΑ κ. Αικατερίνη Παπανάτσιου.</w:t>
      </w:r>
    </w:p>
    <w:p w14:paraId="6BC3A56A"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lastRenderedPageBreak/>
        <w:t xml:space="preserve">ΑΙΚΑΤΕΡΙΝΗ ΠΑΠΑΝΑΤΣΙΟΥ: </w:t>
      </w:r>
      <w:r>
        <w:rPr>
          <w:rFonts w:eastAsia="Times New Roman"/>
          <w:szCs w:val="24"/>
        </w:rPr>
        <w:t xml:space="preserve">Ευχαριστώ, κύριε </w:t>
      </w:r>
      <w:r>
        <w:rPr>
          <w:rFonts w:eastAsia="Times New Roman"/>
          <w:szCs w:val="24"/>
        </w:rPr>
        <w:t>Πρόεδρε.</w:t>
      </w:r>
    </w:p>
    <w:p w14:paraId="6BC3A56B"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το σημερινό νομοσχέδιο που εισάγεται στην Ολομέλεια έρχεται για να βάλει επιτέλους τις νέες βάσεις που τόσο χρειάζεται ο αγροτικός κόσμος και το συνεταιριστικό κίνημα. Παράλληλα, γίνεται η αρχή, ώστε να σταματήσει η α</w:t>
      </w:r>
      <w:r>
        <w:rPr>
          <w:rFonts w:eastAsia="Times New Roman"/>
          <w:szCs w:val="24"/>
        </w:rPr>
        <w:t xml:space="preserve">ποσπασματική αντιμετώπιση του συνεργατισμού. Ένα από τα πλέον σημαντικά νομοθετήματα της παρούσας Κυβέρνησης έρχεται για να διορθώσει αστοχίες πάρα πολλών χρόνων, αλλά και να δώσει τον απαραίτητο αέρα, ώστε να </w:t>
      </w:r>
      <w:r>
        <w:rPr>
          <w:rFonts w:eastAsia="Times New Roman"/>
          <w:szCs w:val="24"/>
        </w:rPr>
        <w:lastRenderedPageBreak/>
        <w:t>αναπνεύσει το συνεταιριστικό κίνημα, οι αγρότε</w:t>
      </w:r>
      <w:r>
        <w:rPr>
          <w:rFonts w:eastAsia="Times New Roman"/>
          <w:szCs w:val="24"/>
        </w:rPr>
        <w:t>ς και οι αγρότισσες της χώρας.</w:t>
      </w:r>
    </w:p>
    <w:p w14:paraId="6BC3A56C"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 xml:space="preserve">Εδώ θα μου επιτρέψετε να σημειώσω ότι αποτελεί ιδιαίτερη τιμή για μένα να βρίσκομαι εδώ σαν </w:t>
      </w:r>
      <w:r>
        <w:rPr>
          <w:rFonts w:eastAsia="Times New Roman"/>
          <w:szCs w:val="24"/>
        </w:rPr>
        <w:t>ε</w:t>
      </w:r>
      <w:r>
        <w:rPr>
          <w:rFonts w:eastAsia="Times New Roman"/>
          <w:szCs w:val="24"/>
        </w:rPr>
        <w:t>ισηγήτρια σε ένα σχέδιο νόμου για τους αγροτικούς συνεταιρισμούς, πρώτα απ’ όλα γιατί το μεγαλύτερο μέρος της επαγγελματικής μου στα</w:t>
      </w:r>
      <w:r>
        <w:rPr>
          <w:rFonts w:eastAsia="Times New Roman"/>
          <w:szCs w:val="24"/>
        </w:rPr>
        <w:t>διοδρομίας το πέρασα μέσα στο συνεταιριστικό κίνημα, πολύ περισσότερο, όμως, εξαιτίας της καταγωγής μου.</w:t>
      </w:r>
    </w:p>
    <w:p w14:paraId="6BC3A56D"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Έχω, λοιπόν, την τύχη να κατάγομαι από τον Αλμυρό από όπου και ξεκίνησε ένας πρώιμος συνεταιρισμός, το Μετοχικό Γεωργικό Ταμείο Αλληλοβοήθειας Αλμυρού,</w:t>
      </w:r>
      <w:r>
        <w:rPr>
          <w:rFonts w:eastAsia="Times New Roman"/>
          <w:szCs w:val="24"/>
        </w:rPr>
        <w:t xml:space="preserve"> που ιδρύθηκε το </w:t>
      </w:r>
      <w:r>
        <w:rPr>
          <w:rFonts w:eastAsia="Times New Roman"/>
          <w:szCs w:val="24"/>
        </w:rPr>
        <w:lastRenderedPageBreak/>
        <w:t>1900. Το 1908 τροποποιείται το καταστατικό του ώστε να τονιστεί περισσότερο η έννοια του συνεταιρισμού. Ακολουθεί η προσαρμογή στο ν. 602, που δημοσιεύεται στην Εφημερίδα της Κυβερνήσεως στο ΦΕΚ Α’ 118/1-1-1915, τιμής ένεκεν σαν ο πρώτος σ</w:t>
      </w:r>
      <w:r>
        <w:rPr>
          <w:rFonts w:eastAsia="Times New Roman"/>
          <w:szCs w:val="24"/>
        </w:rPr>
        <w:t>υνεταιρισμός με τον τίτλο: Γεωργικός Πιστωτικός Συνεταιρισμός Αλμυρού.</w:t>
      </w:r>
    </w:p>
    <w:p w14:paraId="6BC3A56E"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Έτσι, λοιπόν, φτάσαμε στον πρώτο νόμο για τους συνεταιρισμούς στη χώρα. Από το 1915 μέχρι σήμερα συνολικά έχουμε έξι νόμους: τον 602/1915…</w:t>
      </w:r>
    </w:p>
    <w:p w14:paraId="6BC3A56F" w14:textId="77777777" w:rsidR="00A94BE7" w:rsidRDefault="00D14AD5">
      <w:pPr>
        <w:tabs>
          <w:tab w:val="left" w:pos="2820"/>
        </w:tabs>
        <w:spacing w:line="600" w:lineRule="auto"/>
        <w:ind w:firstLine="720"/>
        <w:jc w:val="center"/>
        <w:rPr>
          <w:rFonts w:eastAsia="Times New Roman"/>
          <w:szCs w:val="24"/>
        </w:rPr>
      </w:pPr>
      <w:r>
        <w:rPr>
          <w:rFonts w:eastAsia="Times New Roman"/>
          <w:szCs w:val="24"/>
        </w:rPr>
        <w:t>(Θόρυβος στην Αίθουσα)</w:t>
      </w:r>
    </w:p>
    <w:p w14:paraId="6BC3A570"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lastRenderedPageBreak/>
        <w:t>ΠΡΟΕΔΡΕΥΩΝ (Γεώργιος Λα</w:t>
      </w:r>
      <w:r>
        <w:rPr>
          <w:rFonts w:eastAsia="Times New Roman"/>
          <w:b/>
          <w:szCs w:val="24"/>
        </w:rPr>
        <w:t xml:space="preserve">μπρούλης): </w:t>
      </w:r>
      <w:r>
        <w:rPr>
          <w:rFonts w:eastAsia="Times New Roman"/>
          <w:szCs w:val="24"/>
        </w:rPr>
        <w:t>Συγγνώμη, κυρία Παπανάτσιου.</w:t>
      </w:r>
    </w:p>
    <w:p w14:paraId="6BC3A571"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Θα παρακαλούσα για λίγη ησυχία στην Αίθουσα. Θερμή παράκληση. Κάντε λίγη ησυχία. Τώρα μόλις ξεκινήσαμε.</w:t>
      </w:r>
    </w:p>
    <w:p w14:paraId="6BC3A572"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Κυρία Παπανάτσιου, έχετε τον λόγο.</w:t>
      </w:r>
    </w:p>
    <w:p w14:paraId="6BC3A573"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szCs w:val="24"/>
        </w:rPr>
        <w:t>…το</w:t>
      </w:r>
      <w:r>
        <w:rPr>
          <w:rFonts w:eastAsia="Times New Roman"/>
          <w:szCs w:val="24"/>
        </w:rPr>
        <w:t>ν</w:t>
      </w:r>
      <w:r>
        <w:rPr>
          <w:rFonts w:eastAsia="Times New Roman"/>
          <w:szCs w:val="24"/>
        </w:rPr>
        <w:t xml:space="preserve"> ν.1541/1985, το</w:t>
      </w:r>
      <w:r>
        <w:rPr>
          <w:rFonts w:eastAsia="Times New Roman"/>
          <w:szCs w:val="24"/>
        </w:rPr>
        <w:t>ν</w:t>
      </w:r>
      <w:r>
        <w:rPr>
          <w:rFonts w:eastAsia="Times New Roman"/>
          <w:szCs w:val="24"/>
        </w:rPr>
        <w:t xml:space="preserve"> ν.2196/1993, το</w:t>
      </w:r>
      <w:r>
        <w:rPr>
          <w:rFonts w:eastAsia="Times New Roman"/>
          <w:szCs w:val="24"/>
        </w:rPr>
        <w:t>ν</w:t>
      </w:r>
      <w:r>
        <w:rPr>
          <w:rFonts w:eastAsia="Times New Roman"/>
          <w:szCs w:val="24"/>
        </w:rPr>
        <w:t xml:space="preserve"> ν.2810/2000 κα</w:t>
      </w:r>
      <w:r>
        <w:rPr>
          <w:rFonts w:eastAsia="Times New Roman"/>
          <w:szCs w:val="24"/>
        </w:rPr>
        <w:t>ι τέλος τον περιβόητο ν.4015/2011, που παρέμεινε ανεφάρμοστος σε μεγάλο βαθμό, ενώ όπου εφαρμόστηκε δημιούργησε περισσότερα προβλήματα από όσα σωρευτικά υπήρχαν τα προηγούμενα χρόνια.</w:t>
      </w:r>
    </w:p>
    <w:p w14:paraId="6BC3A574" w14:textId="77777777" w:rsidR="00A94BE7" w:rsidRDefault="00D14AD5">
      <w:pPr>
        <w:spacing w:line="600" w:lineRule="auto"/>
        <w:ind w:firstLine="720"/>
        <w:jc w:val="both"/>
        <w:rPr>
          <w:rFonts w:eastAsia="Times New Roman"/>
          <w:szCs w:val="24"/>
        </w:rPr>
      </w:pPr>
      <w:r>
        <w:rPr>
          <w:rFonts w:eastAsia="Times New Roman"/>
          <w:szCs w:val="24"/>
        </w:rPr>
        <w:lastRenderedPageBreak/>
        <w:t>Ενώ, λοιπόν, συμπληρώθηκαν εκατό χρόνια από την πρώτη νομοθετική προσπάθ</w:t>
      </w:r>
      <w:r>
        <w:rPr>
          <w:rFonts w:eastAsia="Times New Roman"/>
          <w:szCs w:val="24"/>
        </w:rPr>
        <w:t>εια, δεν έχουμε καταφέρει να δώσουμε την απαραίτητη ώθηση στο συνεταιριστικό κίνημα, καθώς το κράτος τα τελευταία χρόνια αγκάλιασε τον συνεργατισμό μόνο όταν αυτός εξυπηρετούσε συγκεκριμένα συμφέροντα, έχοντας το βλέμμα στραμμένο στα κομματικά οφέλη και κέ</w:t>
      </w:r>
      <w:r>
        <w:rPr>
          <w:rFonts w:eastAsia="Times New Roman"/>
          <w:szCs w:val="24"/>
        </w:rPr>
        <w:t xml:space="preserve">ρδη. Στο τέλος επικρατούσαν οι απόψεις των ανταγωνιστικών οικονομικών συμφερόντων που σκόπιμα καλλιέργησαν τη σύγχυση του συνεργατισμού με κομματικά συμφέροντα και ιδεολογίες. </w:t>
      </w:r>
    </w:p>
    <w:p w14:paraId="6BC3A575" w14:textId="77777777" w:rsidR="00A94BE7" w:rsidRDefault="00D14AD5">
      <w:pPr>
        <w:spacing w:line="600" w:lineRule="auto"/>
        <w:ind w:firstLine="720"/>
        <w:jc w:val="both"/>
        <w:rPr>
          <w:rFonts w:eastAsia="Times New Roman"/>
          <w:szCs w:val="24"/>
        </w:rPr>
      </w:pPr>
      <w:r>
        <w:rPr>
          <w:rFonts w:eastAsia="Times New Roman"/>
          <w:szCs w:val="24"/>
        </w:rPr>
        <w:lastRenderedPageBreak/>
        <w:t>Ακόμα και όταν αναγνωρίστηκε από το Σύνταγμα της χώρας ο ρόλος του συνεργατισμο</w:t>
      </w:r>
      <w:r>
        <w:rPr>
          <w:rFonts w:eastAsia="Times New Roman"/>
          <w:szCs w:val="24"/>
        </w:rPr>
        <w:t>ύ το 1952, αλλάζοντας τη συμπεριφορά του κράτους προς τους συνεταιρισμούς, δεν φάνηκε να είναι αρκετό αυτό, ώστε να υπάρξουν τα μεγάλα άλματα που απαιτούνται. Δυστυχώς, δεν πραγματώθηκε η εμπλοκή της ατροφικής τότε κοινωνίας των πολιτών, ώστε να γίνει κτήμ</w:t>
      </w:r>
      <w:r>
        <w:rPr>
          <w:rFonts w:eastAsia="Times New Roman"/>
          <w:szCs w:val="24"/>
        </w:rPr>
        <w:t xml:space="preserve">α της η καλλιέργεια της συνεργατικής κουλτούρας στα κοινωνικά στρώματα που πλήττονταν περισσότερο από το νεοφιλελεύθερο μοντέλο ανάπτυξης που επικράτησε από τη δεκαετία του 1970 και μετά. </w:t>
      </w:r>
    </w:p>
    <w:p w14:paraId="6BC3A576" w14:textId="77777777" w:rsidR="00A94BE7" w:rsidRDefault="00D14AD5">
      <w:pPr>
        <w:spacing w:line="600" w:lineRule="auto"/>
        <w:ind w:firstLine="720"/>
        <w:jc w:val="both"/>
        <w:rPr>
          <w:rFonts w:eastAsia="Times New Roman"/>
          <w:szCs w:val="24"/>
        </w:rPr>
      </w:pPr>
      <w:r>
        <w:rPr>
          <w:rFonts w:eastAsia="Times New Roman"/>
          <w:szCs w:val="24"/>
        </w:rPr>
        <w:t>Τα όσα έγιναν στον συνεταιριστικό χώρο την τελευταία εικοσιπενταετί</w:t>
      </w:r>
      <w:r>
        <w:rPr>
          <w:rFonts w:eastAsia="Times New Roman"/>
          <w:szCs w:val="24"/>
        </w:rPr>
        <w:t xml:space="preserve">α είναι περισσότερο δυσφημιστικά για την ιδέα του </w:t>
      </w:r>
      <w:r>
        <w:rPr>
          <w:rFonts w:eastAsia="Times New Roman"/>
          <w:szCs w:val="24"/>
        </w:rPr>
        <w:lastRenderedPageBreak/>
        <w:t xml:space="preserve">συνεταιρισμού παρά εξυγιαντικά για την κοινωνία και για τον αγροτικό κόσμο. </w:t>
      </w:r>
    </w:p>
    <w:p w14:paraId="6BC3A577" w14:textId="77777777" w:rsidR="00A94BE7" w:rsidRDefault="00D14AD5">
      <w:pPr>
        <w:spacing w:line="600" w:lineRule="auto"/>
        <w:ind w:firstLine="720"/>
        <w:jc w:val="both"/>
        <w:rPr>
          <w:rFonts w:eastAsia="Times New Roman"/>
          <w:szCs w:val="24"/>
        </w:rPr>
      </w:pPr>
      <w:r>
        <w:rPr>
          <w:rFonts w:eastAsia="Times New Roman"/>
          <w:szCs w:val="24"/>
        </w:rPr>
        <w:t xml:space="preserve">Ο συνεταιρισμός, λοιπόν, είναι ένα μέσο άμυνας των οικονομικά ασθενέστερων μελών της κοινωνίας. Πηγάζει από τα μεσαία και χαμηλά </w:t>
      </w:r>
      <w:r>
        <w:rPr>
          <w:rFonts w:eastAsia="Times New Roman"/>
          <w:szCs w:val="24"/>
        </w:rPr>
        <w:t>λαϊκά στρώματα. Είναι μ</w:t>
      </w:r>
      <w:r>
        <w:rPr>
          <w:rFonts w:eastAsia="Times New Roman"/>
          <w:szCs w:val="24"/>
        </w:rPr>
        <w:t>ί</w:t>
      </w:r>
      <w:r>
        <w:rPr>
          <w:rFonts w:eastAsia="Times New Roman"/>
          <w:szCs w:val="24"/>
        </w:rPr>
        <w:t xml:space="preserve">α πρωτοβουλία στηριζόμενη στην αλληλεγγύη, στην αυτενέργεια και τη δημιουργικότητα. Είναι επιβεβλημένο, λοιπόν, από το έργο του συνεταιρισμού να εξυπηρετούνται οι άμεσα ενδιαφερόμενοι και όχι τα καρτέλ και το πολιτικό προσωπικό. </w:t>
      </w:r>
    </w:p>
    <w:p w14:paraId="6BC3A578" w14:textId="77777777" w:rsidR="00A94BE7" w:rsidRDefault="00D14AD5">
      <w:pPr>
        <w:spacing w:line="600" w:lineRule="auto"/>
        <w:ind w:firstLine="720"/>
        <w:jc w:val="both"/>
        <w:rPr>
          <w:rFonts w:eastAsia="Times New Roman"/>
          <w:szCs w:val="24"/>
        </w:rPr>
      </w:pPr>
      <w:r>
        <w:rPr>
          <w:rFonts w:eastAsia="Times New Roman"/>
          <w:szCs w:val="24"/>
        </w:rPr>
        <w:lastRenderedPageBreak/>
        <w:t xml:space="preserve">Ταυτόχρονα, πρέπει αυτό το έργο να είναι μακρόπνοο και όχι με στόχο το βραχυπρόθεσμο όφελος που πολλές φορές είναι εύκολο, αλλά κρύβει παγίδες οι οποίες μπορεί να αποτελέσουν ανάχωμα και οπισθοδρόμηση σε πολυετείς προσπάθειες. Αυτό το ξέρουμε καλά όσοι με </w:t>
      </w:r>
      <w:r>
        <w:rPr>
          <w:rFonts w:eastAsia="Times New Roman"/>
          <w:szCs w:val="24"/>
        </w:rPr>
        <w:t xml:space="preserve">τον έναν ή με τον άλλο τρόπο έχουμε εμπλακεί στον συνεταιριστικό χώρο. </w:t>
      </w:r>
    </w:p>
    <w:p w14:paraId="6BC3A579" w14:textId="77777777" w:rsidR="00A94BE7" w:rsidRDefault="00D14AD5">
      <w:pPr>
        <w:spacing w:line="600" w:lineRule="auto"/>
        <w:ind w:firstLine="720"/>
        <w:jc w:val="both"/>
        <w:rPr>
          <w:rFonts w:eastAsia="Times New Roman"/>
          <w:szCs w:val="24"/>
        </w:rPr>
      </w:pPr>
      <w:r>
        <w:rPr>
          <w:rFonts w:eastAsia="Times New Roman"/>
          <w:szCs w:val="24"/>
        </w:rPr>
        <w:t xml:space="preserve">Πρέπει, λοιπόν, η διοίκηση να ασκείται με σύνεση, με προνοητικότητα, χωρίς να χάνεται στιγμή από τα μάτια μας ο στρατηγικός στόχος και ο ρόλος του συνεταιρισμού. Δεν πρέπει η διοίκηση </w:t>
      </w:r>
      <w:r>
        <w:rPr>
          <w:rFonts w:eastAsia="Times New Roman"/>
          <w:szCs w:val="24"/>
        </w:rPr>
        <w:t>να ασκείται με τη στενή ταύτιση των συμφερόντων του συνεταιρισμού με το έργο της θητείας των αιρετών διαχειριστών.</w:t>
      </w:r>
    </w:p>
    <w:p w14:paraId="6BC3A57A" w14:textId="77777777" w:rsidR="00A94BE7" w:rsidRDefault="00D14AD5">
      <w:pPr>
        <w:spacing w:line="600" w:lineRule="auto"/>
        <w:ind w:firstLine="720"/>
        <w:jc w:val="both"/>
        <w:rPr>
          <w:rFonts w:eastAsia="Times New Roman"/>
          <w:szCs w:val="24"/>
        </w:rPr>
      </w:pPr>
      <w:r>
        <w:rPr>
          <w:rFonts w:eastAsia="Times New Roman"/>
          <w:szCs w:val="24"/>
        </w:rPr>
        <w:lastRenderedPageBreak/>
        <w:t>Ο συνεταιρισμός δεν είναι υπόθεση μιας θητείας, ούτε καν μιας γενιάς. Είναι υπόθεση πολλών και μάλιστα διαδοχικών γενεών. Εδώ ακριβώς εντοπίζ</w:t>
      </w:r>
      <w:r>
        <w:rPr>
          <w:rFonts w:eastAsia="Times New Roman"/>
          <w:szCs w:val="24"/>
        </w:rPr>
        <w:t xml:space="preserve">εται ο κοινωνικός του ρόλος. Ακριβώς γι’ αυτό, συνάδελφοι και συναδέλφισσες, το νομοσχέδιο προβλέπει τον μέγιστο αριθμό για τη θητεία των προέδρων στους συνεταιρισμούς. </w:t>
      </w:r>
    </w:p>
    <w:p w14:paraId="6BC3A57B" w14:textId="77777777" w:rsidR="00A94BE7" w:rsidRDefault="00D14AD5">
      <w:pPr>
        <w:spacing w:line="600" w:lineRule="auto"/>
        <w:ind w:firstLine="720"/>
        <w:jc w:val="both"/>
        <w:rPr>
          <w:rFonts w:eastAsia="Times New Roman"/>
          <w:szCs w:val="24"/>
        </w:rPr>
      </w:pPr>
      <w:r>
        <w:rPr>
          <w:rFonts w:eastAsia="Times New Roman"/>
          <w:szCs w:val="24"/>
        </w:rPr>
        <w:t>Αγαπητοί συνάδελφοι και συναδέλφισσες, με το παρόν σχέδιο νόμου γίνεται μ</w:t>
      </w:r>
      <w:r>
        <w:rPr>
          <w:rFonts w:eastAsia="Times New Roman"/>
          <w:szCs w:val="24"/>
        </w:rPr>
        <w:t>ί</w:t>
      </w:r>
      <w:r>
        <w:rPr>
          <w:rFonts w:eastAsia="Times New Roman"/>
          <w:szCs w:val="24"/>
        </w:rPr>
        <w:t>α προσπάθεια</w:t>
      </w:r>
      <w:r>
        <w:rPr>
          <w:rFonts w:eastAsia="Times New Roman"/>
          <w:szCs w:val="24"/>
        </w:rPr>
        <w:t xml:space="preserve"> για την ενοποίηση των διάσπαρτων ρυθμίσεων και διατάξεων σχετικά με τους αγροτικούς συνεταιρισμούς. Είναι και το πιο ενδεικτικό χαρακτηριστικό της αποσπασματικής αντιμετώπισης του συνεργατισμού, αλλά και της κομματικής παροχολογίας που σαν αποτέλεσμα </w:t>
      </w:r>
      <w:r>
        <w:rPr>
          <w:rFonts w:eastAsia="Times New Roman"/>
          <w:szCs w:val="24"/>
        </w:rPr>
        <w:lastRenderedPageBreak/>
        <w:t>έχει</w:t>
      </w:r>
      <w:r>
        <w:rPr>
          <w:rFonts w:eastAsia="Times New Roman"/>
          <w:szCs w:val="24"/>
        </w:rPr>
        <w:t xml:space="preserve"> την ανώμαλη λειτουργία των συνεταιρισμών και κατ’ επέκταση της ίδιας της παραγωγής. </w:t>
      </w:r>
    </w:p>
    <w:p w14:paraId="6BC3A57C" w14:textId="77777777" w:rsidR="00A94BE7" w:rsidRDefault="00D14AD5">
      <w:pPr>
        <w:spacing w:line="600" w:lineRule="auto"/>
        <w:ind w:firstLine="720"/>
        <w:jc w:val="both"/>
        <w:rPr>
          <w:rFonts w:eastAsia="Times New Roman"/>
          <w:szCs w:val="24"/>
        </w:rPr>
      </w:pPr>
      <w:r>
        <w:rPr>
          <w:rFonts w:eastAsia="Times New Roman"/>
          <w:szCs w:val="24"/>
        </w:rPr>
        <w:t>Ελπίζουμε –και το πιστεύουμε- αυτή η προσπάθεια να βάλει φρένο σε παθογένειες του παρελθόντος, με σκοπό να μην επαναληφθούν. Ταυτόχρονα, ευελπιστούμε ότι με τη συγκέντρωσ</w:t>
      </w:r>
      <w:r>
        <w:rPr>
          <w:rFonts w:eastAsia="Times New Roman"/>
          <w:szCs w:val="24"/>
        </w:rPr>
        <w:t>η του μεγαλύτερου μέρους του παραγόμενου προϊόντος θα δημιουργηθούν οι όροι για δυνατούς, αυτάρκεις και οικονομικά εύρωστους συνεταιρισμούς, που θα είναι θωρακισμένοι απέναντι στις προκλήσεις της διεθνούς συγκυρίας μέσω της απόκτησης του συγκριτικού πλεονε</w:t>
      </w:r>
      <w:r>
        <w:rPr>
          <w:rFonts w:eastAsia="Times New Roman"/>
          <w:szCs w:val="24"/>
        </w:rPr>
        <w:t>κτήματος, αλλά και εξαιτίας της υιοθέτησης κοινών καλλιεργητικών μεθόδων που θα τείνουν να αποκτήσουν και το ποιοτικό πλεονέκτημα.</w:t>
      </w:r>
    </w:p>
    <w:p w14:paraId="6BC3A57D" w14:textId="77777777" w:rsidR="00A94BE7" w:rsidRDefault="00D14AD5">
      <w:pPr>
        <w:spacing w:line="600" w:lineRule="auto"/>
        <w:ind w:firstLine="720"/>
        <w:jc w:val="center"/>
        <w:rPr>
          <w:rFonts w:eastAsia="Times New Roman"/>
          <w:szCs w:val="24"/>
        </w:rPr>
      </w:pPr>
      <w:r>
        <w:rPr>
          <w:rFonts w:eastAsia="Times New Roman"/>
          <w:szCs w:val="24"/>
        </w:rPr>
        <w:lastRenderedPageBreak/>
        <w:t>(Θόρυβος στην Αίθουσα)</w:t>
      </w:r>
    </w:p>
    <w:p w14:paraId="6BC3A57E" w14:textId="77777777" w:rsidR="00A94BE7" w:rsidRDefault="00D14AD5">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Κυρία Παπανάτσιου, χίλια συγγνώμη.</w:t>
      </w:r>
    </w:p>
    <w:p w14:paraId="6BC3A57F" w14:textId="77777777" w:rsidR="00A94BE7" w:rsidRDefault="00D14AD5">
      <w:pPr>
        <w:spacing w:line="600" w:lineRule="auto"/>
        <w:ind w:firstLine="720"/>
        <w:jc w:val="both"/>
        <w:rPr>
          <w:rFonts w:eastAsia="Times New Roman"/>
          <w:szCs w:val="24"/>
        </w:rPr>
      </w:pPr>
      <w:r>
        <w:rPr>
          <w:rFonts w:eastAsia="Times New Roman"/>
          <w:szCs w:val="24"/>
        </w:rPr>
        <w:t>Κύριοι συνάδελφοι, θα παρακαλούσα</w:t>
      </w:r>
      <w:r>
        <w:rPr>
          <w:rFonts w:eastAsia="Times New Roman"/>
          <w:szCs w:val="24"/>
        </w:rPr>
        <w:t xml:space="preserve"> όσοι θέλετε να μιλήσετε μεταξύ σας, επειδή δεν ακούτε την εισηγήτρια, να περάσετε έξω και να πείτε ό,τι θέλετε.</w:t>
      </w:r>
    </w:p>
    <w:p w14:paraId="6BC3A580" w14:textId="77777777" w:rsidR="00A94BE7" w:rsidRDefault="00D14AD5">
      <w:pPr>
        <w:spacing w:line="600" w:lineRule="auto"/>
        <w:ind w:firstLine="720"/>
        <w:jc w:val="both"/>
        <w:rPr>
          <w:rFonts w:eastAsia="Times New Roman"/>
          <w:szCs w:val="24"/>
        </w:rPr>
      </w:pPr>
      <w:r>
        <w:rPr>
          <w:rFonts w:eastAsia="Times New Roman"/>
          <w:szCs w:val="24"/>
        </w:rPr>
        <w:t>Συνεχίστε, κυρία Παπανάτσιου.</w:t>
      </w:r>
    </w:p>
    <w:p w14:paraId="6BC3A581" w14:textId="77777777" w:rsidR="00A94BE7" w:rsidRDefault="00D14AD5">
      <w:pPr>
        <w:spacing w:line="600" w:lineRule="auto"/>
        <w:ind w:firstLine="720"/>
        <w:jc w:val="both"/>
        <w:rPr>
          <w:rFonts w:eastAsia="Times New Roman"/>
          <w:szCs w:val="24"/>
        </w:rPr>
      </w:pPr>
      <w:r>
        <w:rPr>
          <w:rFonts w:eastAsia="Times New Roman"/>
          <w:b/>
          <w:szCs w:val="24"/>
        </w:rPr>
        <w:t>ΑΙΚΑΤΕΡΙΝΗ ΠΑΠΑΝΑΤΣΙΟΥ:</w:t>
      </w:r>
      <w:r>
        <w:rPr>
          <w:rFonts w:eastAsia="Times New Roman"/>
          <w:szCs w:val="24"/>
        </w:rPr>
        <w:t xml:space="preserve"> Ευχαριστώ, κύριε Πρόεδρε.</w:t>
      </w:r>
    </w:p>
    <w:p w14:paraId="6BC3A582" w14:textId="77777777" w:rsidR="00A94BE7" w:rsidRDefault="00D14AD5">
      <w:pPr>
        <w:spacing w:line="600" w:lineRule="auto"/>
        <w:ind w:firstLine="720"/>
        <w:jc w:val="both"/>
        <w:rPr>
          <w:rFonts w:eastAsia="Times New Roman"/>
          <w:szCs w:val="24"/>
        </w:rPr>
      </w:pPr>
      <w:r>
        <w:rPr>
          <w:rFonts w:eastAsia="Times New Roman"/>
          <w:szCs w:val="24"/>
        </w:rPr>
        <w:t>Το παρόν σχέδιο νόμου, αγαπητοί συνάδελφοι, προσβλέπει στους μι</w:t>
      </w:r>
      <w:r>
        <w:rPr>
          <w:rFonts w:eastAsia="Times New Roman"/>
          <w:szCs w:val="24"/>
        </w:rPr>
        <w:t xml:space="preserve">κρομεσαίους αγρότες και αγρότισσες και είναι εξ </w:t>
      </w:r>
      <w:r>
        <w:rPr>
          <w:rFonts w:eastAsia="Times New Roman"/>
          <w:szCs w:val="24"/>
        </w:rPr>
        <w:lastRenderedPageBreak/>
        <w:t>ορισμού ταξικά μεροληπτικό. Είναι ένα νομοσχέδιο που για την επιτυχία του προϋποθέτει τη συμφιλίωση παραγωγού και κοινωνίας με φόντο την οικονομία. Γίνεται μια καλοπροαίρετη προσπάθεια ενδυνάμωσης αυτών των σ</w:t>
      </w:r>
      <w:r>
        <w:rPr>
          <w:rFonts w:eastAsia="Times New Roman"/>
          <w:szCs w:val="24"/>
        </w:rPr>
        <w:t xml:space="preserve">τρωμάτων της παραγωγής και μάλιστα με ορίζοντα το μέλλον. </w:t>
      </w:r>
    </w:p>
    <w:p w14:paraId="6BC3A583" w14:textId="77777777" w:rsidR="00A94BE7" w:rsidRDefault="00D14AD5">
      <w:pPr>
        <w:spacing w:line="600" w:lineRule="auto"/>
        <w:ind w:firstLine="720"/>
        <w:jc w:val="both"/>
        <w:rPr>
          <w:rFonts w:eastAsia="Times New Roman"/>
          <w:szCs w:val="24"/>
        </w:rPr>
      </w:pPr>
      <w:r>
        <w:rPr>
          <w:rFonts w:eastAsia="Times New Roman"/>
          <w:szCs w:val="24"/>
        </w:rPr>
        <w:t xml:space="preserve">Για την εδραίωση και την κοινωνική νομιμοποίηση των συνεταιριστικών σχημάτων και με σεβασμό στην αυτονομία τους, το σχέδιο νόμου απλά κωδικοποιεί τις ελάχιστες αναγκαίες ρυθμίσεις. </w:t>
      </w:r>
    </w:p>
    <w:p w14:paraId="6BC3A584"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Η κεντρική διοί</w:t>
      </w:r>
      <w:r>
        <w:rPr>
          <w:rFonts w:eastAsia="Times New Roman" w:cs="Times New Roman"/>
          <w:szCs w:val="24"/>
        </w:rPr>
        <w:t xml:space="preserve">κηση πρέπει να ανοίξει τον δρόμο για την εξάπλωση των συνεταιρισμών με τον τρόπο που το έκανε ο </w:t>
      </w:r>
      <w:r>
        <w:rPr>
          <w:rFonts w:eastAsia="Times New Roman" w:cs="Times New Roman"/>
          <w:szCs w:val="24"/>
        </w:rPr>
        <w:lastRenderedPageBreak/>
        <w:t xml:space="preserve">πρώτος ν. 602 και σύμφωνα πάντα με τις κοινά αποδεκτές συνεταιριστικές αρχές. </w:t>
      </w:r>
    </w:p>
    <w:p w14:paraId="6BC3A585"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Αν θέλουμε πραγματικά όλα τα συνεταιριστικά εγχειρήματα να επιτύχουν και να διαρκ</w:t>
      </w:r>
      <w:r>
        <w:rPr>
          <w:rFonts w:eastAsia="Times New Roman" w:cs="Times New Roman"/>
          <w:szCs w:val="24"/>
        </w:rPr>
        <w:t xml:space="preserve">έσουν στο μέλλον, πρέπει να πάρουμε μια γενναία απόφαση. Αυτή δεν είναι άλλη από το να βοηθήσουμε τους συνεταιρισμούς να στραφούν στην κοινωνία, να θεσμοποιηθούν μέσω αυτής, να μην έχουν στραμμένη την προσοχή τους στο κράτος. </w:t>
      </w:r>
    </w:p>
    <w:p w14:paraId="6BC3A586"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Παράλληλα το σχέδιο νόμου προ</w:t>
      </w:r>
      <w:r>
        <w:rPr>
          <w:rFonts w:eastAsia="Times New Roman" w:cs="Times New Roman"/>
          <w:szCs w:val="24"/>
        </w:rPr>
        <w:t>σπαθεί να αντιμετωπίσει θέματα που έχουν φέρει τους συνεταιρισμούς αντιμέτωπους με μ</w:t>
      </w:r>
      <w:r>
        <w:rPr>
          <w:rFonts w:eastAsia="Times New Roman" w:cs="Times New Roman"/>
          <w:szCs w:val="24"/>
        </w:rPr>
        <w:t>ί</w:t>
      </w:r>
      <w:r>
        <w:rPr>
          <w:rFonts w:eastAsia="Times New Roman" w:cs="Times New Roman"/>
          <w:szCs w:val="24"/>
        </w:rPr>
        <w:t xml:space="preserve">α νέα πραγματικότητα που κανείς δεν μπορεί να πει ότι ήταν </w:t>
      </w:r>
      <w:r>
        <w:rPr>
          <w:rFonts w:eastAsia="Times New Roman" w:cs="Times New Roman"/>
          <w:szCs w:val="24"/>
        </w:rPr>
        <w:lastRenderedPageBreak/>
        <w:t xml:space="preserve">συνέπεια μιας μόνο συγκεκριμένης ακολουθούμενης πολιτικής. Μοιάζει να ήταν αποτέλεσμα του εντεινόμενου κρατικού </w:t>
      </w:r>
      <w:r>
        <w:rPr>
          <w:rFonts w:eastAsia="Times New Roman" w:cs="Times New Roman"/>
          <w:szCs w:val="24"/>
        </w:rPr>
        <w:t xml:space="preserve">κορπορατισμού, καθώς οι συνεταιρισμοί φαίνονταν όλο και περισσότερο δεμένοι με την κεντρική εξουσία παρά με την κοινωνία των πολιτών. </w:t>
      </w:r>
    </w:p>
    <w:p w14:paraId="6BC3A587"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Από την άλλη όμως, και οι ίδιες οι συνεταιριστές και συνεταιρισμένοι παραγωγοί απέτυχαν να μπολιάσουν την κοινωνία -και τ</w:t>
      </w:r>
      <w:r>
        <w:rPr>
          <w:rFonts w:eastAsia="Times New Roman" w:cs="Times New Roman"/>
          <w:szCs w:val="24"/>
        </w:rPr>
        <w:t>ους ίδιους- τον συνεργατισμό και το εμείς αντί του εγώ, πολλές φορές άθελά τους λόγω ελλιπέστατης πληροφόρησης, κατάρτισης και τεχνογνωσίας, άλλοτε πάλι εξαιτίας προσωπι</w:t>
      </w:r>
      <w:r>
        <w:rPr>
          <w:rFonts w:eastAsia="Times New Roman" w:cs="Times New Roman"/>
          <w:szCs w:val="24"/>
        </w:rPr>
        <w:lastRenderedPageBreak/>
        <w:t>κών επιδιώξεων, είτε αυτές ήταν η πολιτική ανάδειξη είτε οι επιλογές συγκεκριμένων ομάδ</w:t>
      </w:r>
      <w:r>
        <w:rPr>
          <w:rFonts w:eastAsia="Times New Roman" w:cs="Times New Roman"/>
          <w:szCs w:val="24"/>
        </w:rPr>
        <w:t xml:space="preserve">ων συμφερόντων εντός του κινήματος. </w:t>
      </w:r>
    </w:p>
    <w:p w14:paraId="6BC3A588"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Παρ’ όλα αυτά, υπήρχαν υγιείς οργανώσεις και άνθρωποι με μεράκι. Αυτές οι οργανώσεις αποτέλεσαν και αποτελούν φωτεινό οδηγό, συνεταιρισμοί με αλληλεπίδραση στην κοινωνία που ανταπέδιδαν την εμπιστοσύνη των μελών τους. Ε</w:t>
      </w:r>
      <w:r>
        <w:rPr>
          <w:rFonts w:eastAsia="Times New Roman" w:cs="Times New Roman"/>
          <w:szCs w:val="24"/>
        </w:rPr>
        <w:t xml:space="preserve">δώ ακριβώς θέλω να σταθώ σε μια τομή σε σχέση με το παρελθόν. </w:t>
      </w:r>
    </w:p>
    <w:p w14:paraId="6BC3A589"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Αγαπητοί συνάδελφοι, πολύ σημαντικό ρόλο στην αποφυγή των προαναφερθέντων έρχεται να υπηρετήσει το υπό ί</w:t>
      </w:r>
      <w:r>
        <w:rPr>
          <w:rFonts w:eastAsia="Times New Roman" w:cs="Times New Roman"/>
          <w:szCs w:val="24"/>
        </w:rPr>
        <w:lastRenderedPageBreak/>
        <w:t>δρυση Ταμείο Αγροτικής Συνεταιριστικής Εκπαίδευσης και Κατάρτισης. Σκοπός του είναι η παρ</w:t>
      </w:r>
      <w:r>
        <w:rPr>
          <w:rFonts w:eastAsia="Times New Roman" w:cs="Times New Roman"/>
          <w:szCs w:val="24"/>
        </w:rPr>
        <w:t xml:space="preserve">ακολούθηση εφαρμογής επιμορφωτικών προγραμμάτων συνεταιριστικής εκπαίδευσης και κατάρτισης στο πρώτο εξάμηνο της θητείας των συνεταιρισμών. </w:t>
      </w:r>
    </w:p>
    <w:p w14:paraId="6BC3A58A"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Η εξάρτηση των συνεταιρισμών, τόσο από τη δανειοδότηση που αποτελεί ένα χρόνιο πρόβλημα όσο από τις επιδοτήσεις, δη</w:t>
      </w:r>
      <w:r>
        <w:rPr>
          <w:rFonts w:eastAsia="Times New Roman" w:cs="Times New Roman"/>
          <w:szCs w:val="24"/>
        </w:rPr>
        <w:t xml:space="preserve">μιούργησε πολλά εμπόδια στην αυτονομία του συνεταιριστικού κινήματος. Η εξάρτηση από τον τραπεζικό δανεισμό βέβαια δεν είναι τωρινό φαινόμενο. Ξεκινάει πολύ παλιότερα στο διάστημα του μεσοπολέμου, ενώ κορυφώνεται ξανά στην </w:t>
      </w:r>
      <w:r>
        <w:rPr>
          <w:rFonts w:eastAsia="Times New Roman" w:cs="Times New Roman"/>
          <w:szCs w:val="24"/>
        </w:rPr>
        <w:lastRenderedPageBreak/>
        <w:t>περίοδο των ψευδών υποσχέσεων του</w:t>
      </w:r>
      <w:r>
        <w:rPr>
          <w:rFonts w:eastAsia="Times New Roman" w:cs="Times New Roman"/>
          <w:szCs w:val="24"/>
        </w:rPr>
        <w:t xml:space="preserve"> ελληνικού καπιταλισμού στη δεκαετία του ’90. </w:t>
      </w:r>
    </w:p>
    <w:p w14:paraId="6BC3A58B"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Εδώ πρέπει να σημειώσουμε επίσης ότι μετά το σκάνδαλο της πώλησης της Αγροτικής Τράπεζας έναντι πινακίου φακής που πυροδότησε την εκτίναξη των επιτοκίων, ήρθε και το τελειωτικό χτύπημα στους συνεταιρισμούς το </w:t>
      </w:r>
      <w:r>
        <w:rPr>
          <w:rFonts w:eastAsia="Times New Roman" w:cs="Times New Roman"/>
          <w:szCs w:val="24"/>
        </w:rPr>
        <w:t xml:space="preserve">οποίο συμπλήρωσε ο ν. 4015. </w:t>
      </w:r>
    </w:p>
    <w:p w14:paraId="6BC3A58C"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Στο παρόν νομοσχέδιο δίνεται ο ορισμός του συνεταιρισμού σαν αυτόνομη και εθελοντική οργάνωση, ενώ δεν προβλέπονται συνεταιριστικές βαθμίδες αλλά η δημιουργία κλαδι</w:t>
      </w:r>
      <w:r>
        <w:rPr>
          <w:rFonts w:eastAsia="Times New Roman" w:cs="Times New Roman"/>
          <w:szCs w:val="24"/>
        </w:rPr>
        <w:lastRenderedPageBreak/>
        <w:t>κών και εθνικών κλαδικών συνεταιρισμών που θα τους επιτρέψει να</w:t>
      </w:r>
      <w:r>
        <w:rPr>
          <w:rFonts w:eastAsia="Times New Roman" w:cs="Times New Roman"/>
          <w:szCs w:val="24"/>
        </w:rPr>
        <w:t xml:space="preserve"> ευνοηθούν από τις οικονομίες κλίμακας, καθώς θα χαμηλώσουν το κόστος παραγωγής συγκεντρώνοντας πολύ μεγαλύτερο μερίδιο στη διανομή του εκάστοτε προϊόντος. Αυτό θα κρατήσει το διττό στόχο τους τόσο στη συγκράτηση των τιμών και την προστασία των μικρών και </w:t>
      </w:r>
      <w:r>
        <w:rPr>
          <w:rFonts w:eastAsia="Times New Roman" w:cs="Times New Roman"/>
          <w:szCs w:val="24"/>
        </w:rPr>
        <w:t xml:space="preserve">μεσαίων στρωμάτων από τον ελεύθερο ανταγωνισμό, παραδίδοντας ταυτόχρονα ποιοτικά προϊόντα στον καταναλωτή. </w:t>
      </w:r>
    </w:p>
    <w:p w14:paraId="6BC3A58D"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Με τις ρυθμίσεις του σχεδίου νόμου απλοποιείται η σύσταση των αγροτικών συνεταιρισμών και ρυθμίζεται η υποχρέ</w:t>
      </w:r>
      <w:r>
        <w:rPr>
          <w:rFonts w:eastAsia="Times New Roman" w:cs="Times New Roman"/>
          <w:szCs w:val="24"/>
        </w:rPr>
        <w:lastRenderedPageBreak/>
        <w:t>ωση των μελών να παραδίδουν το μεγαλύτε</w:t>
      </w:r>
      <w:r>
        <w:rPr>
          <w:rFonts w:eastAsia="Times New Roman" w:cs="Times New Roman"/>
          <w:szCs w:val="24"/>
        </w:rPr>
        <w:t xml:space="preserve">ρο μέρος της παραγωγής τους, ισχυροποιώντας έτσι την ίδια τους την επιχείρηση. </w:t>
      </w:r>
    </w:p>
    <w:p w14:paraId="6BC3A58E"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Ταυτόχρονα παίρνει ουσία η δημοκρατική αρχή των συνεταιρισμών -ένα μέλος, μία μερίδα, μία ψήφος-, ανεξάρτητα του όγκου παραγωγής, διαφοροποιώντας τον συνεταιρισμό από τις κεφαλ</w:t>
      </w:r>
      <w:r>
        <w:rPr>
          <w:rFonts w:eastAsia="Times New Roman" w:cs="Times New Roman"/>
          <w:szCs w:val="24"/>
        </w:rPr>
        <w:t>αιουχικές εταιρείες. Επίσης, εισάγεται ένα έξυπνο εργαλείο αποκατάστασης της ρευστότητας και χρηματοδότησης των οργανώσεων από μέλη και φίλους των συνεταιρισμών, με την καθιέρωση της προαιρετικής μερίδας χωρίς δικαίωμα ψήφου και εκλογής. Επιπρόσθετα, γίνον</w:t>
      </w:r>
      <w:r>
        <w:rPr>
          <w:rFonts w:eastAsia="Times New Roman" w:cs="Times New Roman"/>
          <w:szCs w:val="24"/>
        </w:rPr>
        <w:t xml:space="preserve">ται ρυθμίσεις με τις οποίες </w:t>
      </w:r>
      <w:r>
        <w:rPr>
          <w:rFonts w:eastAsia="Times New Roman" w:cs="Times New Roman"/>
          <w:szCs w:val="24"/>
        </w:rPr>
        <w:lastRenderedPageBreak/>
        <w:t>λύνεται το χρόνιο πρόβλημα για τις αγορές παραγωγών</w:t>
      </w:r>
      <w:r>
        <w:rPr>
          <w:rFonts w:eastAsia="Times New Roman" w:cs="Times New Roman"/>
          <w:szCs w:val="24"/>
        </w:rPr>
        <w:t xml:space="preserve">, </w:t>
      </w:r>
      <w:r>
        <w:rPr>
          <w:rFonts w:eastAsia="Times New Roman" w:cs="Times New Roman"/>
          <w:szCs w:val="24"/>
          <w:lang w:val="en-US"/>
        </w:rPr>
        <w:t>farmers</w:t>
      </w:r>
      <w:r>
        <w:rPr>
          <w:rFonts w:eastAsia="Times New Roman" w:cs="Times New Roman"/>
          <w:szCs w:val="24"/>
        </w:rPr>
        <w:t xml:space="preserve"> </w:t>
      </w:r>
      <w:r>
        <w:rPr>
          <w:rFonts w:eastAsia="Times New Roman" w:cs="Times New Roman"/>
          <w:szCs w:val="24"/>
          <w:lang w:val="en-US"/>
        </w:rPr>
        <w:t>market</w:t>
      </w:r>
      <w:r>
        <w:rPr>
          <w:rFonts w:eastAsia="Times New Roman" w:cs="Times New Roman"/>
          <w:szCs w:val="24"/>
        </w:rPr>
        <w:t xml:space="preserve">. </w:t>
      </w:r>
    </w:p>
    <w:p w14:paraId="6BC3A58F"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Αγαπητοί συνάδελφοι, χρειαζόμαστε τους παραγωγικούς συνεταιρισμούς, που όχι μόνο θα συγκεντρώνουν την παραγωγή, θα την μεταποιούν, θα τη συσκευάζουν και θα τη</w:t>
      </w:r>
      <w:r>
        <w:rPr>
          <w:rFonts w:eastAsia="Times New Roman" w:cs="Times New Roman"/>
          <w:szCs w:val="24"/>
        </w:rPr>
        <w:t xml:space="preserve">ν τυποποιούν, αλλά θα την εμπορεύονται κιόλας. Χρειαζόμαστε τον συνεταιρισμό παρόντα σε όλη τη διάρκεια της παραγωγικής διαδικασίας. Θέλουμε τον συνεταιρισμό που θα εμπορεύεται προϊόντα με </w:t>
      </w:r>
      <w:r>
        <w:rPr>
          <w:rFonts w:eastAsia="Times New Roman" w:cs="Times New Roman"/>
          <w:szCs w:val="24"/>
          <w:lang w:val="en-US"/>
        </w:rPr>
        <w:t>brand</w:t>
      </w:r>
      <w:r>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και προστατευόμενη ονομασία προέλευσης για την ανάπτυξη </w:t>
      </w:r>
      <w:r>
        <w:rPr>
          <w:rFonts w:eastAsia="Times New Roman" w:cs="Times New Roman"/>
          <w:szCs w:val="24"/>
        </w:rPr>
        <w:t xml:space="preserve">και ανάδειξη της τοπικής κοινωνίας και της εγχώριας παραγωγής.  </w:t>
      </w:r>
    </w:p>
    <w:p w14:paraId="6BC3A590"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Θέλουμε τον συνεταιρισμό που θα αλληλεπιδρά με την κοινωνία και θα είναι κομμάτι της ίδιας και ταυτόχρονα θα είναι αντίβαρο στον ελεύθερο ανταγωνισμό.</w:t>
      </w:r>
    </w:p>
    <w:p w14:paraId="6BC3A591"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Οι παραγωγικοί συνεταιρισμοί θα μπορέσου</w:t>
      </w:r>
      <w:r>
        <w:rPr>
          <w:rFonts w:eastAsia="Times New Roman" w:cs="Times New Roman"/>
          <w:szCs w:val="24"/>
        </w:rPr>
        <w:t>ν να αντιμετωπίσουν τις μεγάλες καπιταλιστικές επιχειρήσεις, τις πολυεθνικές εταιρείες, τα μονοπώλια, τα ολιγοπώλια, τα καρτέλ, την ελεύθερη αγορά και την παγκοσμιοποιημένη οικονομία.</w:t>
      </w:r>
    </w:p>
    <w:p w14:paraId="6BC3A592"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Οι παραγωγικοί συνεταιρισμοί μπορούν να συνδυάσουν στον αποδοτικότερο βα</w:t>
      </w:r>
      <w:r>
        <w:rPr>
          <w:rFonts w:eastAsia="Times New Roman" w:cs="Times New Roman"/>
          <w:szCs w:val="24"/>
        </w:rPr>
        <w:t xml:space="preserve">θμό τους συντελεστές παραγωγής ενώ παράλληλα μπορούν να δημιουργήσουν κοινωνικό οργανισμό </w:t>
      </w:r>
      <w:r>
        <w:rPr>
          <w:rFonts w:eastAsia="Times New Roman" w:cs="Times New Roman"/>
          <w:szCs w:val="24"/>
        </w:rPr>
        <w:lastRenderedPageBreak/>
        <w:t>μεταφοράς των αγροτικών προϊόντων στις εθνικές και διεθνείς αγορές.</w:t>
      </w:r>
    </w:p>
    <w:p w14:paraId="6BC3A593"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Τελευταίο αλλά εξίσου σημαντικό είναι η πρόβλεψη της ρύθμισης για πρώτη φορά θεμάτων των γυναικείων συνεταιρισμών. Οι γυναικείοι συνεταιρισμοί είναι το κυριότερο μέσο για τη χειραφέτηση της Ελληνίδας αγρότισσας. Από τη δεκαετία του 1990 που άρχισαν να ιδρύ</w:t>
      </w:r>
      <w:r>
        <w:rPr>
          <w:rFonts w:eastAsia="Times New Roman" w:cs="Times New Roman"/>
          <w:szCs w:val="24"/>
        </w:rPr>
        <w:t xml:space="preserve">ονται έδωσαν πνοή στη γυναικεία επιχειρηματικότητα και ανέδειξαν την ιδιαίτερη πολιτιστική κληρονομιά της ελληνικής υπαίθρου. Δυστυχώς η αυξητική τους πορεία ανακόπηκε, καθώς αντιμετώπισαν προβλήματα παρόμοια μ’ αυτά των υπολοίπων αγροτικών συνεταιρισμών. </w:t>
      </w:r>
    </w:p>
    <w:p w14:paraId="6BC3A594"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Ο μικρός αριθμός των γυναικείων συνεταιρισμών σε σχέση με τις δυνατότητες που υπάρχουν μόνο περήφανους δεν μπορεί να μας κάνει. Φαντάζομαι εδώ ισχύει η λαϊκή ρήση «τα πρώτα εκατό χρόνια είναι δύσκολα». Παρ’ όλα αυτά, η δική μας νοοτροπία δεν θα μπορούσε ν</w:t>
      </w:r>
      <w:r>
        <w:rPr>
          <w:rFonts w:eastAsia="Times New Roman" w:cs="Times New Roman"/>
          <w:szCs w:val="24"/>
        </w:rPr>
        <w:t xml:space="preserve">α κάνει αλλιώς από το να δώσει ιδιαίτερη σημασία στην αγρότισσα. Κάλλιο αργά παρά ποτέ. </w:t>
      </w:r>
    </w:p>
    <w:p w14:paraId="6BC3A595"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Αγαπητοί συνάδελφοι, ο συνεταιρισμός δεν είναι ένα αντικείμενο που μπορούμε να περιγράψουμε με λέξεις. Σύμφωνα με τη δική μας αντίληψη, είναι κάτι παραπάνω. Είναι σχέσ</w:t>
      </w:r>
      <w:r>
        <w:rPr>
          <w:rFonts w:eastAsia="Times New Roman" w:cs="Times New Roman"/>
          <w:szCs w:val="24"/>
        </w:rPr>
        <w:t xml:space="preserve">η ανάμεσα σε ανθρώπους. Είναι σχέση αμοιβαία και αδιαμεσολάβητη μεταξύ παραγωγού και καταναλωτή. Οι συνεταιρισμοί εκπληρώνουν στο πεδίο δράσης τους το αξίωμα κάλυψης πρώτα </w:t>
      </w:r>
      <w:r>
        <w:rPr>
          <w:rFonts w:eastAsia="Times New Roman" w:cs="Times New Roman"/>
          <w:szCs w:val="24"/>
        </w:rPr>
        <w:lastRenderedPageBreak/>
        <w:t>και κύρια των βασικών και οικονομικών αναγκών, των ασθενέστερων παραγωγικών στρωμάτω</w:t>
      </w:r>
      <w:r>
        <w:rPr>
          <w:rFonts w:eastAsia="Times New Roman" w:cs="Times New Roman"/>
          <w:szCs w:val="24"/>
        </w:rPr>
        <w:t xml:space="preserve">ν, εκπληρώνοντας έτσι έναν πολύ οικείο κοινωνικό σκοπό, αυτόν της προαγωγής με αλληλεγγύη των κοινωνικών συμφερόντων. Είναι τελικά η απελευθέρωση του «εμείς» απέναντι στο «εγώ» και η επικράτηση του συλλογικού έναντι του ατομικού. </w:t>
      </w:r>
    </w:p>
    <w:p w14:paraId="6BC3A596"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Καλή αρχή, λοιπόν.</w:t>
      </w:r>
    </w:p>
    <w:p w14:paraId="6BC3A597"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ευχαριστώ.</w:t>
      </w:r>
    </w:p>
    <w:p w14:paraId="6BC3A598" w14:textId="77777777" w:rsidR="00A94BE7" w:rsidRDefault="00D14AD5">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14:paraId="6BC3A599"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Λαμπρούλης): </w:t>
      </w:r>
      <w:r>
        <w:rPr>
          <w:rFonts w:eastAsia="Times New Roman" w:cs="Times New Roman"/>
          <w:szCs w:val="24"/>
        </w:rPr>
        <w:t>Ευχαριστούμε την κ. Παπανάτσιου.</w:t>
      </w:r>
    </w:p>
    <w:p w14:paraId="6BC3A59A"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Πριν δώσω τον λόγο στον επόμενο εισηγητή, τον κ. Βλάχο, από τη Νέα Δημοκρατία, επιτρέψτε μου να ανακοινώσω τους κοινοβουλευτικούς εκπ</w:t>
      </w:r>
      <w:r>
        <w:rPr>
          <w:rFonts w:eastAsia="Times New Roman" w:cs="Times New Roman"/>
          <w:szCs w:val="24"/>
        </w:rPr>
        <w:t xml:space="preserve">ροσώπους που έχουν ορίσει οι κοινοβουλευτικές ομάδες. Είναι ο κ. Σωκράτης Φάμελλος από το ΣΥΡΙΖΑ, ο κ. Ιωάννης Βρούτσης από τη Νέα Δημοκρατία, ο κ. Ηλίας Παναγιώταρος από τη Χρυσή Αυγή, ο κ. Θεοχαρόπουλος από τη Δημοκρατική Συμπαράταξη, η κ. Μανωλάκου από </w:t>
      </w:r>
      <w:r>
        <w:rPr>
          <w:rFonts w:eastAsia="Times New Roman" w:cs="Times New Roman"/>
          <w:szCs w:val="24"/>
        </w:rPr>
        <w:t xml:space="preserve">το ΚΚΕ, ο κ. Δανέλλης από το Ποτάμι, ο κ. Κόκκαλης από τους Ανεξάρτητους Έλληνες και ο κ. Καρράς από την Ένωση Κεντρώων. </w:t>
      </w:r>
    </w:p>
    <w:p w14:paraId="6BC3A59B"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Υπάρχουν είκοσι τρεις τροπολογίες στο σύνολο. Ήταν είκοσι τέσσερις οι τροπολογίες αλλά η μ</w:t>
      </w:r>
      <w:r>
        <w:rPr>
          <w:rFonts w:eastAsia="Times New Roman" w:cs="Times New Roman"/>
          <w:szCs w:val="24"/>
        </w:rPr>
        <w:t>ί</w:t>
      </w:r>
      <w:r>
        <w:rPr>
          <w:rFonts w:eastAsia="Times New Roman" w:cs="Times New Roman"/>
          <w:szCs w:val="24"/>
        </w:rPr>
        <w:t>α απεσύρθη. Είναι τέσσερις υπουργικές και δ</w:t>
      </w:r>
      <w:r>
        <w:rPr>
          <w:rFonts w:eastAsia="Times New Roman" w:cs="Times New Roman"/>
          <w:szCs w:val="24"/>
        </w:rPr>
        <w:t>εκαεννιά βουλευτικές. Σε ό,τι αφορά στις υπουργικές, να ενημερώσω ότι ήδη οι αρμόδιοι Υπουργοί ή οι Αναπληρωτές Υπουργοί έχουν ενημερώσει ότι μέσα στο επόμενο δίωρο περίπου θα έρθουν στην Ολομέλεια για να υποστηρίξουν τις τροπολογίες που έχουν καταθέσει. Σ</w:t>
      </w:r>
      <w:r>
        <w:rPr>
          <w:rFonts w:eastAsia="Times New Roman" w:cs="Times New Roman"/>
          <w:szCs w:val="24"/>
        </w:rPr>
        <w:t>ε ό,τι αφορά στις βουλευτικές, κύριε Υπουργέ, πείτε και στο Σώμα πότε υπολογίζετε να ανακοινώσετε ποιες κάνετε δεκτές. Σήμερα, αύριο;</w:t>
      </w:r>
    </w:p>
    <w:p w14:paraId="6BC3A59C"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Έχετε τον λόγο.</w:t>
      </w:r>
    </w:p>
    <w:p w14:paraId="6BC3A59D"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Θέλω να ενημερώσω το Σώμα ότι επειδή υπάρ</w:t>
      </w:r>
      <w:r>
        <w:rPr>
          <w:rFonts w:eastAsia="Times New Roman" w:cs="Times New Roman"/>
          <w:szCs w:val="24"/>
        </w:rPr>
        <w:t>χουν και δ</w:t>
      </w:r>
      <w:r>
        <w:rPr>
          <w:rFonts w:eastAsia="Times New Roman" w:cs="Times New Roman"/>
          <w:szCs w:val="24"/>
        </w:rPr>
        <w:t>ύ</w:t>
      </w:r>
      <w:r>
        <w:rPr>
          <w:rFonts w:eastAsia="Times New Roman" w:cs="Times New Roman"/>
          <w:szCs w:val="24"/>
        </w:rPr>
        <w:t>ο-τρία ζητήματα που προκύπτουν ιδιαίτερα από την έκθεση της Επιστημονικής Επιτροπής, θα γίνουν δ</w:t>
      </w:r>
      <w:r>
        <w:rPr>
          <w:rFonts w:eastAsia="Times New Roman" w:cs="Times New Roman"/>
          <w:szCs w:val="24"/>
        </w:rPr>
        <w:t>ύ</w:t>
      </w:r>
      <w:r>
        <w:rPr>
          <w:rFonts w:eastAsia="Times New Roman" w:cs="Times New Roman"/>
          <w:szCs w:val="24"/>
        </w:rPr>
        <w:t xml:space="preserve">ο-τρεις παρεμβάσεις ακόμα αύριο το πρωί όταν ξεκινήσουμε. Γιατί κάποια στιγμή πρέπει να αρχίζουμε να σεβόμαστε στη λειτουργία μας όλη τη λειτουργία </w:t>
      </w:r>
      <w:r>
        <w:rPr>
          <w:rFonts w:eastAsia="Times New Roman" w:cs="Times New Roman"/>
          <w:szCs w:val="24"/>
        </w:rPr>
        <w:t xml:space="preserve">του Κοινοβουλίου. Ταυτόχρονα, θα ανακοινωθεί αύριο το πρωί ποιες από τις τροπολογίες των Βουλευτών γίνονται δεκτές και ποιες δεν γίνονται δεκτές. </w:t>
      </w:r>
    </w:p>
    <w:p w14:paraId="6BC3A59E"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Για τις τροπολογίες που έχουν κατατεθεί από Υπουργούς έχουν κατατεθεί με τη δική μου σύμφωνη γνώμη, με την πρ</w:t>
      </w:r>
      <w:r>
        <w:rPr>
          <w:rFonts w:eastAsia="Times New Roman" w:cs="Times New Roman"/>
          <w:szCs w:val="24"/>
        </w:rPr>
        <w:t>οϋπόθεση βεβαίως ότι θα έρθουν οι ίδιοι να τις στηρίξουν.</w:t>
      </w:r>
    </w:p>
    <w:p w14:paraId="6BC3A59F" w14:textId="77777777" w:rsidR="00A94BE7" w:rsidRDefault="00D14AD5">
      <w:pPr>
        <w:spacing w:line="600" w:lineRule="auto"/>
        <w:ind w:firstLine="720"/>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Ευχαριστούμε, κύριε Υπουργέ.</w:t>
      </w:r>
    </w:p>
    <w:p w14:paraId="6BC3A5A0" w14:textId="77777777" w:rsidR="00A94BE7" w:rsidRDefault="00D14AD5">
      <w:pPr>
        <w:spacing w:line="600" w:lineRule="auto"/>
        <w:ind w:firstLine="720"/>
        <w:jc w:val="both"/>
        <w:rPr>
          <w:rFonts w:eastAsia="Times New Roman"/>
          <w:b/>
          <w:szCs w:val="24"/>
        </w:rPr>
      </w:pPr>
      <w:r>
        <w:rPr>
          <w:rFonts w:eastAsia="Times New Roman"/>
          <w:b/>
          <w:szCs w:val="24"/>
        </w:rPr>
        <w:t xml:space="preserve">ΙΩΑΝΝΗΣ ΒΡΟΥΤΣΗΣ: </w:t>
      </w:r>
      <w:r>
        <w:rPr>
          <w:rFonts w:eastAsia="Times New Roman"/>
          <w:szCs w:val="24"/>
        </w:rPr>
        <w:t>Κύριε Πρόεδρε, θα ήθελα τον λόγο.</w:t>
      </w:r>
    </w:p>
    <w:p w14:paraId="6BC3A5A1" w14:textId="77777777" w:rsidR="00A94BE7" w:rsidRDefault="00D14AD5">
      <w:pPr>
        <w:spacing w:line="600" w:lineRule="auto"/>
        <w:ind w:firstLine="720"/>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Ήδη, όπως είπα, μας έχουν ειδοποιήσει ότι έχουν ο</w:t>
      </w:r>
      <w:r>
        <w:rPr>
          <w:rFonts w:eastAsia="Times New Roman"/>
          <w:bCs/>
          <w:szCs w:val="24"/>
        </w:rPr>
        <w:t>ρίσει και κάποιο χρόνο προσέλευσης οι αντίστοιχοι Υπουργοί που θα έρθουν για να υποστηρίξουν τις τροπολογίες τους.</w:t>
      </w:r>
    </w:p>
    <w:p w14:paraId="6BC3A5A2" w14:textId="77777777" w:rsidR="00A94BE7" w:rsidRDefault="00D14AD5">
      <w:pPr>
        <w:spacing w:line="600" w:lineRule="auto"/>
        <w:ind w:firstLine="720"/>
        <w:jc w:val="both"/>
        <w:rPr>
          <w:rFonts w:eastAsia="Times New Roman"/>
          <w:szCs w:val="24"/>
        </w:rPr>
      </w:pPr>
      <w:r>
        <w:rPr>
          <w:rFonts w:eastAsia="Times New Roman"/>
          <w:bCs/>
          <w:szCs w:val="24"/>
        </w:rPr>
        <w:lastRenderedPageBreak/>
        <w:t>Κύριε Βρούτση, τι θέλετε;</w:t>
      </w:r>
    </w:p>
    <w:p w14:paraId="6BC3A5A3" w14:textId="77777777" w:rsidR="00A94BE7" w:rsidRDefault="00D14AD5">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Κύριε Πρόεδρε, θα ήθελα τον λόγο για λίγα δευτερόλεπτα.</w:t>
      </w:r>
    </w:p>
    <w:p w14:paraId="6BC3A5A4" w14:textId="77777777" w:rsidR="00A94BE7" w:rsidRDefault="00D14AD5">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bCs/>
          <w:szCs w:val="24"/>
        </w:rPr>
        <w:t>Ορίστε,</w:t>
      </w:r>
      <w:r>
        <w:rPr>
          <w:rFonts w:eastAsia="Times New Roman"/>
          <w:bCs/>
          <w:szCs w:val="24"/>
        </w:rPr>
        <w:t xml:space="preserve"> κύριε Βρούτση, έχετε τον λόγο.</w:t>
      </w:r>
    </w:p>
    <w:p w14:paraId="6BC3A5A5" w14:textId="77777777" w:rsidR="00A94BE7" w:rsidRDefault="00D14AD5">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Με την ευκαιρία αυτού που θέσατε για τις τροπολογίες και αυτά που είπε ο κύριος Υπουργός θέλω να θίξω για άλλη μ</w:t>
      </w:r>
      <w:r>
        <w:rPr>
          <w:rFonts w:eastAsia="Times New Roman"/>
          <w:szCs w:val="24"/>
        </w:rPr>
        <w:t>ί</w:t>
      </w:r>
      <w:r>
        <w:rPr>
          <w:rFonts w:eastAsia="Times New Roman"/>
          <w:szCs w:val="24"/>
        </w:rPr>
        <w:t>α φορά στο Σώμα το απαράδεκτο της διαδικασίας: είκοσι τρεις τροπολογίες, τέσσερις υπουργικές,</w:t>
      </w:r>
      <w:r>
        <w:rPr>
          <w:rFonts w:eastAsia="Times New Roman"/>
          <w:szCs w:val="24"/>
        </w:rPr>
        <w:t xml:space="preserve"> δεκαεννέα βουλευτικές. Φτάνουμε στην Ολομέλεια σήμερα, </w:t>
      </w:r>
      <w:r>
        <w:rPr>
          <w:rFonts w:eastAsia="Times New Roman"/>
          <w:szCs w:val="24"/>
        </w:rPr>
        <w:lastRenderedPageBreak/>
        <w:t>18:00΄ η ώρα το απόγευμα, δεν γνωρίζουμε ποιες από τις βουλευτικές θα γίνουν δεκτές, είναι ένα πολιτικό παζάρι εσωτερικό της Κυβέρνησης του ΣΥΡΙΖΑ και των διαπραγματεύσεων με τους ΑΝΕΛ και έχετε το Κο</w:t>
      </w:r>
      <w:r>
        <w:rPr>
          <w:rFonts w:eastAsia="Times New Roman"/>
          <w:szCs w:val="24"/>
        </w:rPr>
        <w:t xml:space="preserve">ινοβούλιο στο σκοτάδι. </w:t>
      </w:r>
    </w:p>
    <w:p w14:paraId="6BC3A5A6" w14:textId="77777777" w:rsidR="00A94BE7" w:rsidRDefault="00D14AD5">
      <w:pPr>
        <w:spacing w:line="600" w:lineRule="auto"/>
        <w:ind w:firstLine="720"/>
        <w:jc w:val="both"/>
        <w:rPr>
          <w:rFonts w:eastAsia="Times New Roman"/>
          <w:b/>
          <w:szCs w:val="24"/>
        </w:rPr>
      </w:pPr>
      <w:r>
        <w:rPr>
          <w:rFonts w:eastAsia="Times New Roman"/>
          <w:szCs w:val="24"/>
        </w:rPr>
        <w:t>Είναι απαράδεκτο, κύριε Πρόεδρε. Θέλω να καταδικάσω για ακόμη μ</w:t>
      </w:r>
      <w:r>
        <w:rPr>
          <w:rFonts w:eastAsia="Times New Roman"/>
          <w:szCs w:val="24"/>
        </w:rPr>
        <w:t>ί</w:t>
      </w:r>
      <w:r>
        <w:rPr>
          <w:rFonts w:eastAsia="Times New Roman"/>
          <w:szCs w:val="24"/>
        </w:rPr>
        <w:t xml:space="preserve">α φορά αυτήν τη μεθόδευση, την απαράδεκτη διαδικασία, η οποία το μόνο που δεν κάνει είναι να συμβάλει στη δημοκρατική διαδικασία του θεσμού. Είναι κάτι που υποβαθμίζει </w:t>
      </w:r>
      <w:r>
        <w:rPr>
          <w:rFonts w:eastAsia="Times New Roman"/>
          <w:szCs w:val="24"/>
        </w:rPr>
        <w:t>το σύνολο της κοινοβουλευτικής διαδικασίας.</w:t>
      </w:r>
    </w:p>
    <w:p w14:paraId="6BC3A5A7" w14:textId="77777777" w:rsidR="00A94BE7" w:rsidRDefault="00D14AD5">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Κύριε Πρόεδρε, σας παρακαλώ θα ήθελα τον λόγο για ένα λεπτό επί της διαδικασίας.</w:t>
      </w:r>
    </w:p>
    <w:p w14:paraId="6BC3A5A8" w14:textId="77777777" w:rsidR="00A94BE7" w:rsidRDefault="00D14AD5">
      <w:pPr>
        <w:spacing w:line="600" w:lineRule="auto"/>
        <w:ind w:firstLine="720"/>
        <w:jc w:val="both"/>
        <w:rPr>
          <w:rFonts w:eastAsia="Times New Roman"/>
          <w:bCs/>
          <w:szCs w:val="24"/>
        </w:rPr>
      </w:pPr>
      <w:r>
        <w:rPr>
          <w:rFonts w:eastAsia="Times New Roman"/>
          <w:b/>
          <w:bCs/>
          <w:szCs w:val="24"/>
        </w:rPr>
        <w:lastRenderedPageBreak/>
        <w:t xml:space="preserve">ΠΡΟΕΔΡΕΥΩΝ (Γεώργιος Λαμπρούλης): </w:t>
      </w:r>
      <w:r>
        <w:rPr>
          <w:rFonts w:eastAsia="Times New Roman"/>
          <w:bCs/>
          <w:szCs w:val="24"/>
        </w:rPr>
        <w:t>Τι θέλετε, κύριε Φάμελλ</w:t>
      </w:r>
      <w:r>
        <w:rPr>
          <w:rFonts w:eastAsia="Times New Roman"/>
          <w:bCs/>
          <w:szCs w:val="24"/>
        </w:rPr>
        <w:t>ε</w:t>
      </w:r>
      <w:r>
        <w:rPr>
          <w:rFonts w:eastAsia="Times New Roman"/>
          <w:bCs/>
          <w:szCs w:val="24"/>
        </w:rPr>
        <w:t xml:space="preserve">; </w:t>
      </w:r>
    </w:p>
    <w:p w14:paraId="6BC3A5A9" w14:textId="77777777" w:rsidR="00A94BE7" w:rsidRDefault="00D14AD5">
      <w:pPr>
        <w:spacing w:line="600" w:lineRule="auto"/>
        <w:ind w:firstLine="720"/>
        <w:jc w:val="both"/>
        <w:rPr>
          <w:rFonts w:eastAsia="Times New Roman"/>
          <w:b/>
          <w:szCs w:val="24"/>
        </w:rPr>
      </w:pPr>
      <w:r>
        <w:rPr>
          <w:rFonts w:eastAsia="Times New Roman"/>
          <w:b/>
          <w:szCs w:val="24"/>
        </w:rPr>
        <w:t xml:space="preserve">ΣΩΚΡΑΤΗΣ ΦΑΜΕΛΛΟΣ: </w:t>
      </w:r>
      <w:r>
        <w:rPr>
          <w:rFonts w:eastAsia="Times New Roman"/>
          <w:szCs w:val="24"/>
        </w:rPr>
        <w:t xml:space="preserve">Παρακαλώ, αν θέλετε να το </w:t>
      </w:r>
      <w:r>
        <w:rPr>
          <w:rFonts w:eastAsia="Times New Roman"/>
          <w:szCs w:val="24"/>
        </w:rPr>
        <w:t>αφαιρέσετε από την ομιλία μου.</w:t>
      </w:r>
    </w:p>
    <w:p w14:paraId="6BC3A5AA" w14:textId="77777777" w:rsidR="00A94BE7" w:rsidRDefault="00D14AD5">
      <w:pPr>
        <w:spacing w:line="600" w:lineRule="auto"/>
        <w:ind w:firstLine="720"/>
        <w:jc w:val="both"/>
        <w:rPr>
          <w:rFonts w:eastAsia="Times New Roman"/>
          <w:b/>
          <w:bCs/>
          <w:szCs w:val="24"/>
        </w:rPr>
      </w:pPr>
      <w:r>
        <w:rPr>
          <w:rFonts w:eastAsia="Times New Roman"/>
          <w:b/>
          <w:bCs/>
          <w:szCs w:val="24"/>
        </w:rPr>
        <w:t xml:space="preserve">ΠΡΟΕΔΡΕΥΩΝ (Γεώργιος Λαμπρούλης): </w:t>
      </w:r>
      <w:r>
        <w:rPr>
          <w:rFonts w:eastAsia="Times New Roman"/>
          <w:bCs/>
          <w:szCs w:val="24"/>
        </w:rPr>
        <w:t>Έχετε τον λόγο αυστηρά για ένα λεπτό.</w:t>
      </w:r>
    </w:p>
    <w:p w14:paraId="6BC3A5AB" w14:textId="77777777" w:rsidR="00A94BE7" w:rsidRDefault="00D14AD5">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 xml:space="preserve">Ευχαριστούμε το Προεδρείο για την προσοχή του. </w:t>
      </w:r>
    </w:p>
    <w:p w14:paraId="6BC3A5AC" w14:textId="77777777" w:rsidR="00A94BE7" w:rsidRDefault="00D14AD5">
      <w:pPr>
        <w:spacing w:line="600" w:lineRule="auto"/>
        <w:ind w:firstLine="720"/>
        <w:jc w:val="both"/>
        <w:rPr>
          <w:rFonts w:eastAsia="Times New Roman"/>
          <w:szCs w:val="24"/>
        </w:rPr>
      </w:pPr>
      <w:r>
        <w:rPr>
          <w:rFonts w:eastAsia="Times New Roman"/>
          <w:szCs w:val="24"/>
        </w:rPr>
        <w:t>Νομίζω ότι επί της διαδικασίας θα πρέπει να περιορίσουμε τους συναδέλφους της Νέας Δημ</w:t>
      </w:r>
      <w:r>
        <w:rPr>
          <w:rFonts w:eastAsia="Times New Roman"/>
          <w:szCs w:val="24"/>
        </w:rPr>
        <w:t xml:space="preserve">οκρατίας στον ρόλο της υποστήριξης της δημοκρατικής λειτουργίας της Βουλής, διότι αν </w:t>
      </w:r>
      <w:r>
        <w:rPr>
          <w:rFonts w:eastAsia="Times New Roman"/>
          <w:szCs w:val="24"/>
        </w:rPr>
        <w:lastRenderedPageBreak/>
        <w:t>βάζουν ζήτημα κατά των τοποθετήσεων και των καταθέσεων τροπολογιών εκ μέρους των Βουλευτών, παραβιάζουν τον Κανονισμό, παραβιάζουν την δημοκρατία και τους προκαλούμε να ελ</w:t>
      </w:r>
      <w:r>
        <w:rPr>
          <w:rFonts w:eastAsia="Times New Roman"/>
          <w:szCs w:val="24"/>
        </w:rPr>
        <w:t>έγξουν το εμπρόθεσμο των τροπολογιών που έχουν «κατέβει».</w:t>
      </w:r>
    </w:p>
    <w:p w14:paraId="6BC3A5AD" w14:textId="77777777" w:rsidR="00A94BE7" w:rsidRDefault="00D14AD5">
      <w:pPr>
        <w:spacing w:line="600" w:lineRule="auto"/>
        <w:ind w:firstLine="720"/>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Θα το έλεγα, κύριε Φάμελλ</w:t>
      </w:r>
      <w:r>
        <w:rPr>
          <w:rFonts w:eastAsia="Times New Roman"/>
          <w:bCs/>
          <w:szCs w:val="24"/>
        </w:rPr>
        <w:t>ε</w:t>
      </w:r>
      <w:r>
        <w:rPr>
          <w:rFonts w:eastAsia="Times New Roman"/>
          <w:bCs/>
          <w:szCs w:val="24"/>
        </w:rPr>
        <w:t>, αλλά…</w:t>
      </w:r>
    </w:p>
    <w:p w14:paraId="6BC3A5AE" w14:textId="77777777" w:rsidR="00A94BE7" w:rsidRDefault="00D14AD5">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Και δυστυχώς, ο κ. Βρούτσης εκθέτει και την κοινοβουλευτική του πορεία μέχρι τώρα βάζοντας θέμα εκ του μη όντος</w:t>
      </w:r>
      <w:r>
        <w:rPr>
          <w:rFonts w:eastAsia="Times New Roman"/>
          <w:szCs w:val="24"/>
        </w:rPr>
        <w:t>.</w:t>
      </w:r>
    </w:p>
    <w:p w14:paraId="6BC3A5AF" w14:textId="77777777" w:rsidR="00A94BE7" w:rsidRDefault="00D14AD5">
      <w:pPr>
        <w:spacing w:line="600" w:lineRule="auto"/>
        <w:ind w:firstLine="720"/>
        <w:jc w:val="both"/>
        <w:rPr>
          <w:rFonts w:eastAsia="Times New Roman"/>
          <w:b/>
          <w:szCs w:val="24"/>
        </w:rPr>
      </w:pPr>
      <w:r>
        <w:rPr>
          <w:rFonts w:eastAsia="Times New Roman"/>
          <w:b/>
          <w:szCs w:val="24"/>
        </w:rPr>
        <w:lastRenderedPageBreak/>
        <w:t>ΙΩΑΝΝΗΣ ΒΡΟΥΤΣΗΣ:</w:t>
      </w:r>
      <w:r>
        <w:rPr>
          <w:rFonts w:eastAsia="Times New Roman"/>
          <w:szCs w:val="24"/>
        </w:rPr>
        <w:t xml:space="preserve"> Κύριε Πρόεδρε, θα ήθελα τον λόγο επί προσωπικού.</w:t>
      </w:r>
    </w:p>
    <w:p w14:paraId="6BC3A5B0" w14:textId="77777777" w:rsidR="00A94BE7" w:rsidRDefault="00D14AD5">
      <w:pPr>
        <w:spacing w:line="600" w:lineRule="auto"/>
        <w:ind w:firstLine="720"/>
        <w:jc w:val="both"/>
        <w:rPr>
          <w:rFonts w:eastAsia="Times New Roman"/>
          <w:b/>
          <w:bCs/>
          <w:szCs w:val="24"/>
        </w:rPr>
      </w:pPr>
      <w:r>
        <w:rPr>
          <w:rFonts w:eastAsia="Times New Roman"/>
          <w:b/>
          <w:bCs/>
          <w:szCs w:val="24"/>
        </w:rPr>
        <w:t xml:space="preserve">ΠΡΟΕΔΡΕΥΩΝ (Γεώργιος Λαμπρούλης): </w:t>
      </w:r>
      <w:r>
        <w:rPr>
          <w:rFonts w:eastAsia="Times New Roman"/>
          <w:bCs/>
          <w:szCs w:val="24"/>
        </w:rPr>
        <w:t>Ποιο είναι το προσωπικό τώρα, κύριε Βρούτση;</w:t>
      </w:r>
    </w:p>
    <w:p w14:paraId="6BC3A5B1" w14:textId="77777777" w:rsidR="00A94BE7" w:rsidRDefault="00D14AD5">
      <w:pPr>
        <w:spacing w:line="600" w:lineRule="auto"/>
        <w:ind w:firstLine="720"/>
        <w:jc w:val="both"/>
        <w:rPr>
          <w:rFonts w:eastAsia="Times New Roman"/>
          <w:b/>
          <w:szCs w:val="24"/>
        </w:rPr>
      </w:pPr>
      <w:r>
        <w:rPr>
          <w:rFonts w:eastAsia="Times New Roman"/>
          <w:b/>
          <w:szCs w:val="24"/>
        </w:rPr>
        <w:t xml:space="preserve">ΙΩΑΝΝΗΣ ΒΡΟΥΤΣΗΣ: </w:t>
      </w:r>
      <w:r>
        <w:rPr>
          <w:rFonts w:eastAsia="Times New Roman"/>
          <w:szCs w:val="24"/>
        </w:rPr>
        <w:t>Θα ήθελα τον λόγο για μισό λεπτό.</w:t>
      </w:r>
    </w:p>
    <w:p w14:paraId="6BC3A5B2" w14:textId="77777777" w:rsidR="00A94BE7" w:rsidRDefault="00D14AD5">
      <w:pPr>
        <w:spacing w:line="600" w:lineRule="auto"/>
        <w:ind w:firstLine="720"/>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 xml:space="preserve">Μισό λεπτό να μιλήσω </w:t>
      </w:r>
      <w:r>
        <w:rPr>
          <w:rFonts w:eastAsia="Times New Roman"/>
          <w:bCs/>
          <w:szCs w:val="24"/>
        </w:rPr>
        <w:t>εγώ. Καθίστε, χαλαρά. Δεν με αφήσατε να ολοκληρώσω. Αμέσως θέλατε να παρέμβετε.</w:t>
      </w:r>
    </w:p>
    <w:p w14:paraId="6BC3A5B3" w14:textId="77777777" w:rsidR="00A94BE7" w:rsidRDefault="00D14AD5">
      <w:pPr>
        <w:spacing w:line="600" w:lineRule="auto"/>
        <w:ind w:firstLine="720"/>
        <w:jc w:val="both"/>
        <w:rPr>
          <w:rFonts w:eastAsia="Times New Roman"/>
          <w:bCs/>
          <w:szCs w:val="24"/>
        </w:rPr>
      </w:pPr>
      <w:r>
        <w:rPr>
          <w:rFonts w:eastAsia="Times New Roman"/>
          <w:bCs/>
          <w:szCs w:val="24"/>
        </w:rPr>
        <w:lastRenderedPageBreak/>
        <w:t>Ήθελα να προσθέσω κάτι σε ό,τι αφορά τις τροπολογίες. Ανεξάρτητα από το περιεχόμενο των τροπολογιών, οι βουλευτικές τροπολογίες, πλην μιας που ήταν εκπρόθεσμη, όλες οι άλλες ήτ</w:t>
      </w:r>
      <w:r>
        <w:rPr>
          <w:rFonts w:eastAsia="Times New Roman"/>
          <w:bCs/>
          <w:szCs w:val="24"/>
        </w:rPr>
        <w:t xml:space="preserve">αν εμπρόθεσμες. </w:t>
      </w:r>
    </w:p>
    <w:p w14:paraId="6BC3A5B4" w14:textId="77777777" w:rsidR="00A94BE7" w:rsidRDefault="00D14AD5">
      <w:pPr>
        <w:spacing w:line="600" w:lineRule="auto"/>
        <w:ind w:firstLine="720"/>
        <w:jc w:val="both"/>
        <w:rPr>
          <w:rFonts w:eastAsia="Times New Roman"/>
          <w:bCs/>
          <w:szCs w:val="24"/>
        </w:rPr>
      </w:pPr>
      <w:r>
        <w:rPr>
          <w:rFonts w:eastAsia="Times New Roman"/>
          <w:bCs/>
          <w:szCs w:val="24"/>
        </w:rPr>
        <w:t>Σε ό,τι αφορά το ζήτημα του περιεχομένου τους, αυτό είναι άλλο θέμα. Άρα, λοιπόν, ο Υπουργός είπε προηγουμένως ότι σε ό,τι αφορά τις βουλευτικές αύριο με την έναρξη της συνεδρίασης θα ανακοινώσει ποιες θα κάνει δεκτές και ποιες όχι.</w:t>
      </w:r>
    </w:p>
    <w:p w14:paraId="6BC3A5B5" w14:textId="77777777" w:rsidR="00A94BE7" w:rsidRDefault="00D14AD5">
      <w:pPr>
        <w:spacing w:line="600" w:lineRule="auto"/>
        <w:ind w:firstLine="720"/>
        <w:jc w:val="both"/>
        <w:rPr>
          <w:rFonts w:eastAsia="Times New Roman"/>
          <w:b/>
          <w:szCs w:val="24"/>
        </w:rPr>
      </w:pPr>
      <w:r>
        <w:rPr>
          <w:rFonts w:eastAsia="Times New Roman"/>
          <w:bCs/>
          <w:szCs w:val="24"/>
        </w:rPr>
        <w:t>Τον λό</w:t>
      </w:r>
      <w:r>
        <w:rPr>
          <w:rFonts w:eastAsia="Times New Roman"/>
          <w:bCs/>
          <w:szCs w:val="24"/>
        </w:rPr>
        <w:t>γο έχει ο εισηγητής της Νέας Δημοκρατίας, ο κ. Βλάχος.</w:t>
      </w:r>
    </w:p>
    <w:p w14:paraId="6BC3A5B6" w14:textId="77777777" w:rsidR="00A94BE7" w:rsidRDefault="00D14AD5">
      <w:pPr>
        <w:spacing w:line="600" w:lineRule="auto"/>
        <w:ind w:firstLine="720"/>
        <w:jc w:val="both"/>
        <w:rPr>
          <w:rFonts w:eastAsia="Times New Roman"/>
          <w:szCs w:val="24"/>
        </w:rPr>
      </w:pPr>
      <w:r>
        <w:rPr>
          <w:rFonts w:eastAsia="Times New Roman"/>
          <w:b/>
          <w:szCs w:val="24"/>
        </w:rPr>
        <w:t xml:space="preserve">ΓΕΩΡΓΙΟΣ ΒΛΑΧΟΣ: </w:t>
      </w:r>
      <w:r>
        <w:rPr>
          <w:rFonts w:eastAsia="Times New Roman"/>
          <w:szCs w:val="24"/>
        </w:rPr>
        <w:t>Ευχαριστώ, κύριε Πρόεδρε.</w:t>
      </w:r>
    </w:p>
    <w:p w14:paraId="6BC3A5B7" w14:textId="77777777" w:rsidR="00A94BE7" w:rsidRDefault="00D14AD5">
      <w:pPr>
        <w:spacing w:line="600" w:lineRule="auto"/>
        <w:ind w:firstLine="720"/>
        <w:jc w:val="both"/>
        <w:rPr>
          <w:rFonts w:eastAsia="Times New Roman"/>
          <w:szCs w:val="24"/>
        </w:rPr>
      </w:pPr>
      <w:r>
        <w:rPr>
          <w:rFonts w:eastAsia="Times New Roman"/>
          <w:szCs w:val="24"/>
        </w:rPr>
        <w:lastRenderedPageBreak/>
        <w:t>Κυρίες και κύριοι συνάδελφοι, το παρόν σχέδιο νόμου αποτελεί μ</w:t>
      </w:r>
      <w:r>
        <w:rPr>
          <w:rFonts w:eastAsia="Times New Roman"/>
          <w:szCs w:val="24"/>
        </w:rPr>
        <w:t>ί</w:t>
      </w:r>
      <w:r>
        <w:rPr>
          <w:rFonts w:eastAsia="Times New Roman"/>
          <w:szCs w:val="24"/>
        </w:rPr>
        <w:t>α ακόμη προσπάθεια της Κυβέρνησης -το συνηθίζει άλλωστε το τελευταίο διάστημα- να θέσει υπό τον</w:t>
      </w:r>
      <w:r>
        <w:rPr>
          <w:rFonts w:eastAsia="Times New Roman"/>
          <w:szCs w:val="24"/>
        </w:rPr>
        <w:t xml:space="preserve"> στενό έλεγχό της τον τρόπο λειτουργίας και διοίκησης των αγροτικών συνεταιρισμών της χώρας μας. Πρόκειται ξεκάθαρα για προσπάθεια κατάργησης του αυτοδιοίκητου των αγροτικών συνεταιρισμών, με πολλές από τις διατάξεις που περιλαμβάνει να απέχουν πολύ από τι</w:t>
      </w:r>
      <w:r>
        <w:rPr>
          <w:rFonts w:eastAsia="Times New Roman"/>
          <w:szCs w:val="24"/>
        </w:rPr>
        <w:t>ς αξίες και τις αρχές του συνεργατισμού.</w:t>
      </w:r>
    </w:p>
    <w:p w14:paraId="6BC3A5B8" w14:textId="77777777" w:rsidR="00A94BE7" w:rsidRDefault="00D14AD5">
      <w:pPr>
        <w:spacing w:line="600" w:lineRule="auto"/>
        <w:ind w:firstLine="720"/>
        <w:jc w:val="both"/>
        <w:rPr>
          <w:rFonts w:eastAsia="Times New Roman"/>
          <w:szCs w:val="24"/>
        </w:rPr>
      </w:pPr>
      <w:r>
        <w:rPr>
          <w:rFonts w:eastAsia="Times New Roman"/>
          <w:szCs w:val="24"/>
        </w:rPr>
        <w:t>Το παρόν νομοσχέδιο είναι άκρως παρεμβατικό στην λειτουργία τους. Κατ’ εξακολούθηση υπεισέρχεται ανεπίτρεπτα στην αυτονομία των συνεταιρισμών ως νομικών προσώπων ι</w:t>
      </w:r>
      <w:r>
        <w:rPr>
          <w:rFonts w:eastAsia="Times New Roman"/>
          <w:szCs w:val="24"/>
        </w:rPr>
        <w:lastRenderedPageBreak/>
        <w:t>διωτικού δικαίου αντίθετα με το πνεύμα των διατάξεων</w:t>
      </w:r>
      <w:r>
        <w:rPr>
          <w:rFonts w:eastAsia="Times New Roman"/>
          <w:szCs w:val="24"/>
        </w:rPr>
        <w:t xml:space="preserve"> του άρθρου 12 παράγραφος 4 του Συντάγματος, καθώς το κράτος παραλείπει να μεριμνά για την ανάπτυξη των συνεταιρισμών και προτάσσει αντικίνητρα συμμετοχής στα όργανα διοίκησής τους.</w:t>
      </w:r>
    </w:p>
    <w:p w14:paraId="6BC3A5B9" w14:textId="77777777" w:rsidR="00A94BE7" w:rsidRDefault="00D14AD5">
      <w:pPr>
        <w:spacing w:line="600" w:lineRule="auto"/>
        <w:ind w:firstLine="720"/>
        <w:jc w:val="both"/>
        <w:rPr>
          <w:rFonts w:eastAsia="Times New Roman"/>
          <w:szCs w:val="24"/>
        </w:rPr>
      </w:pPr>
      <w:r>
        <w:rPr>
          <w:rFonts w:eastAsia="Times New Roman"/>
          <w:szCs w:val="24"/>
        </w:rPr>
        <w:t>Είναι προφανές, κύριε Υπουργέ, ότι κάνετε παρέμβαση σ</w:t>
      </w:r>
      <w:r>
        <w:rPr>
          <w:rFonts w:eastAsia="Times New Roman"/>
          <w:szCs w:val="24"/>
        </w:rPr>
        <w:t>τις</w:t>
      </w:r>
      <w:r>
        <w:rPr>
          <w:rFonts w:eastAsia="Times New Roman"/>
          <w:szCs w:val="24"/>
        </w:rPr>
        <w:t xml:space="preserve"> εκλογές. Κάνετε π</w:t>
      </w:r>
      <w:r>
        <w:rPr>
          <w:rFonts w:eastAsia="Times New Roman"/>
          <w:szCs w:val="24"/>
        </w:rPr>
        <w:t>αρέμβαση στα ψηφοδέλτια. Κάνετε παρέμβαση στη σταυροδοσία. Κάνετε παρέμβαση στις γενικές συνελεύσεις. Όλα αυτά θα μπορούσε κάλλιστα να τα ρυθμίζει το καταστατικό του κάθε συλλόγου και δεν είναι απαραίτητο ό</w:t>
      </w:r>
      <w:r>
        <w:rPr>
          <w:rFonts w:eastAsia="Times New Roman"/>
          <w:szCs w:val="24"/>
        </w:rPr>
        <w:lastRenderedPageBreak/>
        <w:t>λοι οι αγροτικοί συνεταιρισμοί να έχουν ακριβώς το</w:t>
      </w:r>
      <w:r>
        <w:rPr>
          <w:rFonts w:eastAsia="Times New Roman"/>
          <w:szCs w:val="24"/>
        </w:rPr>
        <w:t xml:space="preserve"> ίδιο καταστατικό. Δεν μπορεί, δεν πρέπει θα έλεγα, ο εκάστοτε Υπουργός να παρεμβαίνει στη λειτουργία και στη δράση τους. </w:t>
      </w:r>
    </w:p>
    <w:p w14:paraId="6BC3A5BA" w14:textId="77777777" w:rsidR="00A94BE7" w:rsidRDefault="00D14AD5">
      <w:pPr>
        <w:spacing w:line="600" w:lineRule="auto"/>
        <w:ind w:firstLine="720"/>
        <w:jc w:val="both"/>
        <w:rPr>
          <w:rFonts w:eastAsia="Times New Roman"/>
          <w:szCs w:val="24"/>
        </w:rPr>
      </w:pPr>
      <w:r>
        <w:rPr>
          <w:rFonts w:eastAsia="Times New Roman"/>
          <w:szCs w:val="24"/>
        </w:rPr>
        <w:t>Η αναλυτική περιγραφή του τρόπου διεξαγωγής της εκλογικής διαδικασίας, όπως αυτή αποτυπώνεται στις διατάξεις του νομοσχεδίου, προβλημ</w:t>
      </w:r>
      <w:r>
        <w:rPr>
          <w:rFonts w:eastAsia="Times New Roman"/>
          <w:szCs w:val="24"/>
        </w:rPr>
        <w:t>ατίζει όλους εκείνους που πιστεύουν στον συνεργατισμό. Τελικά για εσάς οι αγροτικοί συνεταιρισμοί είναι σύλλογοι, σωματεία ή επιχειρηματικές μονάδες; Θα πρέπει να γνωρίζετε ότι όσοι συνεταιρίζονται, το κάνουν για να αυξήσουν το εισόδημά τους και όχι για να</w:t>
      </w:r>
      <w:r>
        <w:rPr>
          <w:rFonts w:eastAsia="Times New Roman"/>
          <w:szCs w:val="24"/>
        </w:rPr>
        <w:t xml:space="preserve"> κάνουν πολιτική, πολύ δε περισσότερο για να κάνουν κομματική πολιτική.</w:t>
      </w:r>
    </w:p>
    <w:p w14:paraId="6BC3A5BB" w14:textId="77777777" w:rsidR="00A94BE7" w:rsidRDefault="00D14AD5">
      <w:pPr>
        <w:spacing w:after="0" w:line="600" w:lineRule="auto"/>
        <w:ind w:firstLine="720"/>
        <w:jc w:val="both"/>
        <w:rPr>
          <w:rFonts w:eastAsia="Times New Roman" w:cs="Times New Roman"/>
          <w:szCs w:val="24"/>
        </w:rPr>
      </w:pPr>
      <w:r>
        <w:rPr>
          <w:rFonts w:eastAsia="Times New Roman"/>
          <w:szCs w:val="24"/>
        </w:rPr>
        <w:lastRenderedPageBreak/>
        <w:t xml:space="preserve">Κυρίες και κύριοι συνάδελφοι, είναι κοινή διαπίστωση ότι το συνεταιριστικό κίνημα, το οποίο ανέκαθεν αποτελούσε σημαντικό οικονομικό και αναπτυξιακό εργαλείο στα χέρια των αγροτών, σε </w:t>
      </w:r>
      <w:r>
        <w:rPr>
          <w:rFonts w:eastAsia="Times New Roman"/>
          <w:szCs w:val="24"/>
        </w:rPr>
        <w:t>μεγάλο βαθμό έχει απαξιωθεί.</w:t>
      </w:r>
      <w:r>
        <w:rPr>
          <w:rFonts w:eastAsia="Times New Roman" w:cs="Times New Roman"/>
          <w:szCs w:val="24"/>
        </w:rPr>
        <w:t xml:space="preserve"> </w:t>
      </w:r>
      <w:r>
        <w:rPr>
          <w:rFonts w:eastAsia="Times New Roman" w:cs="Times New Roman"/>
          <w:szCs w:val="24"/>
        </w:rPr>
        <w:t xml:space="preserve">Για τον λόγο αυτό αποτελεί υποχρέωσή μας η κατάθεση προτάσεων εξυγίανσης και ανασυγκρότησης των συλλογικών μορφών οργάνωσης των αγροτών. </w:t>
      </w:r>
    </w:p>
    <w:p w14:paraId="6BC3A5BC"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ν</w:t>
      </w:r>
      <w:r>
        <w:rPr>
          <w:rFonts w:eastAsia="Times New Roman" w:cs="Times New Roman"/>
          <w:szCs w:val="24"/>
        </w:rPr>
        <w:t xml:space="preserve"> την κατεύθυνση θα πρέπει η πολιτεία, κύριε Υπουργέ, να θέτει το πλαίσιο εντός του οποίου θα κινούνται οι αγροτικοί συνεταιρισμοί, προκειμένου να εξυγιανθούν και να αναμορφωθούν. </w:t>
      </w:r>
    </w:p>
    <w:p w14:paraId="6BC3A5BD"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Αντίθετα, εσείς προσπαθείτε να αλλάξετε τους πολιτικούς συσχετισμούς. Εμείς </w:t>
      </w:r>
      <w:r>
        <w:rPr>
          <w:rFonts w:eastAsia="Times New Roman" w:cs="Times New Roman"/>
          <w:szCs w:val="24"/>
        </w:rPr>
        <w:t xml:space="preserve">θέλουμε τον κάθε αγροτικό συνεταιρισμό μία φωνή. Εσείς επιδιώκετε τον ασφυκτικό έλεγχο, που καταλήγει στην εκκαθάριση και στη διάλυσή τους. </w:t>
      </w:r>
    </w:p>
    <w:p w14:paraId="6BC3A5BE"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Έννοιες όπως η «καινοτομία», η «επιχειρηματικότητα», η «επένδυση», απουσιάζουν πλήρως από τις διατάξεις του παρόντο</w:t>
      </w:r>
      <w:r>
        <w:rPr>
          <w:rFonts w:eastAsia="Times New Roman" w:cs="Times New Roman"/>
          <w:szCs w:val="24"/>
        </w:rPr>
        <w:t>ς νόμου. Πώς είναι, λοιπόν, δυνατόν να μιλάτε γι</w:t>
      </w:r>
      <w:r>
        <w:rPr>
          <w:rFonts w:eastAsia="Times New Roman" w:cs="Times New Roman"/>
          <w:szCs w:val="24"/>
        </w:rPr>
        <w:t>α</w:t>
      </w:r>
      <w:r>
        <w:rPr>
          <w:rFonts w:eastAsia="Times New Roman" w:cs="Times New Roman"/>
          <w:szCs w:val="24"/>
        </w:rPr>
        <w:t xml:space="preserve"> αναδιαμόρφωση και νέο τρόπο λειτουργίας των αγροτικών συνεταιρισμών, όταν δεν κάνατε την ελάχιστη αναφορά σε έννοιες όπως είναι η αύξηση της παραγωγικότητας, η αύξηση του κύκλου εργασιών, η ενίσχυση και η ε</w:t>
      </w:r>
      <w:r>
        <w:rPr>
          <w:rFonts w:eastAsia="Times New Roman" w:cs="Times New Roman"/>
          <w:szCs w:val="24"/>
        </w:rPr>
        <w:t xml:space="preserve">ξάπλωση των δικτύων πώλησης, αλλά και ο εκσυγχρονισμός των εγκαταστάσεων και του </w:t>
      </w:r>
      <w:r>
        <w:rPr>
          <w:rFonts w:eastAsia="Times New Roman" w:cs="Times New Roman"/>
          <w:szCs w:val="24"/>
        </w:rPr>
        <w:lastRenderedPageBreak/>
        <w:t xml:space="preserve">τρόπου λειτουργίας τους με την υιοθέτηση σύγχρονων μεθόδων παραγωγής, μεταποίησης και εμπορίας αγροτικών προϊόντων; </w:t>
      </w:r>
    </w:p>
    <w:p w14:paraId="6BC3A5BF"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 xml:space="preserve">Αντιθέτως, επιλέγετε να εισάγετε ασφυκτικούς περιορισμούς </w:t>
      </w:r>
      <w:r>
        <w:rPr>
          <w:rFonts w:eastAsia="Times New Roman" w:cs="Times New Roman"/>
          <w:szCs w:val="24"/>
        </w:rPr>
        <w:t xml:space="preserve">στον τρόπο άσκησης παραγωγικής και οικονομικής δραστηριότητας, σε έναν θεσμό που πρέπει να λειτουργεί με ιδιωτικοοικονομικά κριτήρια. </w:t>
      </w:r>
    </w:p>
    <w:p w14:paraId="6BC3A5C0"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Οι όποιες αδυναμίες στη λειτουργία τους δεν λύνονται με τις δικές σας παρεμβάσεις. Για παράδειγμα, σε κανέναν ελληνικό νό</w:t>
      </w:r>
      <w:r>
        <w:rPr>
          <w:rFonts w:eastAsia="Times New Roman" w:cs="Times New Roman"/>
          <w:szCs w:val="24"/>
        </w:rPr>
        <w:t>μο δεν υπάρχουν διατάξεις για εμπορικό νομικό πρό</w:t>
      </w:r>
      <w:r>
        <w:rPr>
          <w:rFonts w:eastAsia="Times New Roman" w:cs="Times New Roman"/>
          <w:szCs w:val="24"/>
        </w:rPr>
        <w:lastRenderedPageBreak/>
        <w:t xml:space="preserve">σωπο που να του επιβάλλεται υποβολή συνοπτικού επιχειρησιακού πλάνου ως προϋπόθεση εγγραφής στο Εθνικό Μητρώο και επομένως ως όρο της σύννομης λειτουργίας του. </w:t>
      </w:r>
    </w:p>
    <w:p w14:paraId="6BC3A5C1"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Ουσιαστικά, για την αναγνώριση των αγροτικών σ</w:t>
      </w:r>
      <w:r>
        <w:rPr>
          <w:rFonts w:eastAsia="Times New Roman" w:cs="Times New Roman"/>
          <w:szCs w:val="24"/>
        </w:rPr>
        <w:t>υνεταιρισμών ζητάτε επιχειρησιακό πλάνο διάρκειας τριών ετών για τη λειτουργία του, που θα περιγράφει τις δραστηριότητές του σε συγκεκριμένους τομείς παραγωγής, τις ποσότητες που πρόκειται να διαχειριστεί, τις προγραμματισμένες δράσεις και τυχόν επενδυτικά</w:t>
      </w:r>
      <w:r>
        <w:rPr>
          <w:rFonts w:eastAsia="Times New Roman" w:cs="Times New Roman"/>
          <w:szCs w:val="24"/>
        </w:rPr>
        <w:t xml:space="preserve"> σχέδια που προτ</w:t>
      </w:r>
      <w:r>
        <w:rPr>
          <w:rFonts w:eastAsia="Times New Roman" w:cs="Times New Roman"/>
          <w:szCs w:val="24"/>
        </w:rPr>
        <w:t>ίθεται</w:t>
      </w:r>
      <w:r>
        <w:rPr>
          <w:rFonts w:eastAsia="Times New Roman" w:cs="Times New Roman"/>
          <w:szCs w:val="24"/>
        </w:rPr>
        <w:t xml:space="preserve"> να αναλάβει για την υλοποίησή του. </w:t>
      </w:r>
    </w:p>
    <w:p w14:paraId="6BC3A5C2"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 xml:space="preserve">Επομένως, οι αγροτικοί συνεταιρισμοί θα υπόκεινται σε έλεγχο σκοπιμότητας δραστηριοτήτων και περιορισμό αυτών </w:t>
      </w:r>
      <w:r>
        <w:rPr>
          <w:rFonts w:eastAsia="Times New Roman" w:cs="Times New Roman"/>
          <w:szCs w:val="24"/>
        </w:rPr>
        <w:lastRenderedPageBreak/>
        <w:t>κατά βούληση του Υπουργείου, μέσω της έγκρισης ή μη του επιχειρησιακού τους πλάνου, οδη</w:t>
      </w:r>
      <w:r>
        <w:rPr>
          <w:rFonts w:eastAsia="Times New Roman" w:cs="Times New Roman"/>
          <w:szCs w:val="24"/>
        </w:rPr>
        <w:t xml:space="preserve">γώντας έτσι τους συνεταιρισμούς κρατικά ελεγχόμενους και κατευθυνόμενους σε όλο το φάσμα των δραστηριοτήτων τους και όχι απλά υποκείμενους σε έλεγχο νομιμότητας, μέχρι τον οποίο θα μπορούσαμε να συμφωνήσουμε. </w:t>
      </w:r>
    </w:p>
    <w:p w14:paraId="6BC3A5C3"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Καταργείτε έτσι στην πράξη την αυτονομία των σ</w:t>
      </w:r>
      <w:r>
        <w:rPr>
          <w:rFonts w:eastAsia="Times New Roman" w:cs="Times New Roman"/>
          <w:szCs w:val="24"/>
        </w:rPr>
        <w:t xml:space="preserve">υνεταιρισμών, παραβιάζοντας όλες τις συνεταιριστικές αρχές που επικαλείται η ίδια η αιτιολογική έκθεση του νομοσχεδίου. </w:t>
      </w:r>
    </w:p>
    <w:p w14:paraId="6BC3A5C4"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 xml:space="preserve">Μάλιστα, τα στοιχεία που θα υποβάλλονται από τους αγροτικούς  συνεταιρισμούς θα επαληθεύονται από την αρμόδια </w:t>
      </w:r>
      <w:r>
        <w:rPr>
          <w:rFonts w:eastAsia="Times New Roman" w:cs="Times New Roman"/>
          <w:szCs w:val="24"/>
        </w:rPr>
        <w:lastRenderedPageBreak/>
        <w:t>αρχή και με βάση την ποιό</w:t>
      </w:r>
      <w:r>
        <w:rPr>
          <w:rFonts w:eastAsia="Times New Roman" w:cs="Times New Roman"/>
          <w:szCs w:val="24"/>
        </w:rPr>
        <w:t xml:space="preserve">τητά τους οι αγροτικοί συνεταιρισμοί θα εγγράφονται ή όχι στο </w:t>
      </w:r>
      <w:r>
        <w:rPr>
          <w:rFonts w:eastAsia="Times New Roman" w:cs="Times New Roman"/>
          <w:szCs w:val="24"/>
        </w:rPr>
        <w:t>μ</w:t>
      </w:r>
      <w:r>
        <w:rPr>
          <w:rFonts w:eastAsia="Times New Roman" w:cs="Times New Roman"/>
          <w:szCs w:val="24"/>
        </w:rPr>
        <w:t xml:space="preserve">ητρώο. </w:t>
      </w:r>
    </w:p>
    <w:p w14:paraId="6BC3A5C5"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Επίσης, είναι αδιανόητο ο νόμος να προβλέπει ότι με απόφαση του Υπουργού Αγροτικής Ανάπτυξης και Τροφίμων μπορεί να καθορίζονται ο τύπος και το ελάχιστο περιεχόμενο των συμβάσεων ανά γε</w:t>
      </w:r>
      <w:r>
        <w:rPr>
          <w:rFonts w:eastAsia="Times New Roman" w:cs="Times New Roman"/>
          <w:szCs w:val="24"/>
        </w:rPr>
        <w:t xml:space="preserve">ωργικό προϊόν, το οποίο θα κατισχύει κάθε αντίθετης βούλησης των συμβαλλομένων. Μιλώ για την συμβολαιακή γεωργία. </w:t>
      </w:r>
    </w:p>
    <w:p w14:paraId="6BC3A5C6"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Θα αποφασίζουν οι εμπλεκόμενοι –όπως σας είπα και χθες- οι ενδιαφερόμενοι ή το Υπουργείο; Πού τα είδατε αυτά; Θα τολμούσα να πω εάν είστε σοβ</w:t>
      </w:r>
      <w:r>
        <w:rPr>
          <w:rFonts w:eastAsia="Times New Roman" w:cs="Times New Roman"/>
          <w:szCs w:val="24"/>
        </w:rPr>
        <w:t xml:space="preserve">αροί. </w:t>
      </w:r>
    </w:p>
    <w:p w14:paraId="6BC3A5C7"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lastRenderedPageBreak/>
        <w:t>Είναι δυνατόν ο Υπουργός να αποφασίζει για τις εμπορικές συμβάσεις των αγροτών; Είναι αυτό αναμόρφωση; Προφανώς είναι παρέμβαση. Παρέμβαση στο χώρο του αγροτικού κινήματος και των αγροτικών συνεταιρισμών.</w:t>
      </w:r>
    </w:p>
    <w:p w14:paraId="6BC3A5C8"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Η σημερινή σας πρωτοβουλία, λοιπόν, εξαντλεί</w:t>
      </w:r>
      <w:r>
        <w:rPr>
          <w:rFonts w:eastAsia="Times New Roman" w:cs="Times New Roman"/>
          <w:szCs w:val="24"/>
        </w:rPr>
        <w:t>ται στη συρραφή διατάξεων παλαιότερων νόμων χωρίς αρχή και τέλος. Από μ</w:t>
      </w:r>
      <w:r>
        <w:rPr>
          <w:rFonts w:eastAsia="Times New Roman" w:cs="Times New Roman"/>
          <w:szCs w:val="24"/>
        </w:rPr>
        <w:t>ί</w:t>
      </w:r>
      <w:r>
        <w:rPr>
          <w:rFonts w:eastAsia="Times New Roman" w:cs="Times New Roman"/>
          <w:szCs w:val="24"/>
        </w:rPr>
        <w:t xml:space="preserve">α τέτοια νομοθετική πρωτοβουλία φαντάζομαι κανείς δεν περιμένει κάποιο αποτέλεσμα που θα δίνει ώθηση στην ανάπτυξη. </w:t>
      </w:r>
    </w:p>
    <w:p w14:paraId="6BC3A5C9"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Εμπόδια βάζετε, λοιπόν, και δεν διευκολύνετε σε τίποτα τον απλό αγρ</w:t>
      </w:r>
      <w:r>
        <w:rPr>
          <w:rFonts w:eastAsia="Times New Roman" w:cs="Times New Roman"/>
          <w:szCs w:val="24"/>
        </w:rPr>
        <w:t xml:space="preserve">ότη. Τη σύγχυση, την ανασφάλεια, τον προβληματισμό και την απογοήτευση απλώνετε στον αγροτικό κόσμο. </w:t>
      </w:r>
    </w:p>
    <w:p w14:paraId="6BC3A5CA"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lastRenderedPageBreak/>
        <w:t>Είναι κοινή διαπίστωση, κύριε Υπουργέ, ότι υπάρχουν υγιείς και προβληματικοί αγροτικοί συνεταιρισμοί. Οι υγιείς δεν σας ζήτησαν τίποτα ή μάλλον σας ζήτησα</w:t>
      </w:r>
      <w:r>
        <w:rPr>
          <w:rFonts w:eastAsia="Times New Roman" w:cs="Times New Roman"/>
          <w:szCs w:val="24"/>
        </w:rPr>
        <w:t xml:space="preserve">ν να μην ανακατεύεστε μαζί τους και να μην παίζετε με τα συμφέροντά τους. Για όλους τους άλλους μπορούμε να συζητήσουμε. Μπορούμε να μιλήσουμε για την εξυγίανση και τη βιωσιμότητά τους. </w:t>
      </w:r>
    </w:p>
    <w:p w14:paraId="6BC3A5CB"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Ο ρόλος του κράτους, ειδικά για την αγροτική οικονομία, θα πρέπει να είναι η δημιουργία ενός σύγχρονου αναπτυξιακού συνεταιριστικού μοντέλου, προσαρμοσμένου στις σύγχρονες απαιτήσεις και όχι να προτείνει διατάξεις μιας άλλης εποχής που διαμορφώνουν νοοτροπ</w:t>
      </w:r>
      <w:r>
        <w:rPr>
          <w:rFonts w:eastAsia="Times New Roman" w:cs="Times New Roman"/>
          <w:szCs w:val="24"/>
        </w:rPr>
        <w:t xml:space="preserve">ία κρατικής κηδεμονίας και εξάρτησης στα μέλη των συνεταιρισμών. </w:t>
      </w:r>
    </w:p>
    <w:p w14:paraId="6BC3A5CC" w14:textId="77777777" w:rsidR="00A94BE7" w:rsidRDefault="00D14AD5">
      <w:pPr>
        <w:spacing w:line="600" w:lineRule="auto"/>
        <w:ind w:firstLine="720"/>
        <w:jc w:val="both"/>
        <w:rPr>
          <w:rFonts w:eastAsia="Times New Roman"/>
          <w:szCs w:val="24"/>
        </w:rPr>
      </w:pPr>
      <w:r>
        <w:rPr>
          <w:rFonts w:eastAsia="Times New Roman"/>
          <w:szCs w:val="24"/>
        </w:rPr>
        <w:lastRenderedPageBreak/>
        <w:t>Εσείς, προφανώς, έχετε άλλη άποψη. Η πολιτεία εισέρχεται, εμμέσως, στη διοίκηση των αγροτικών συνεταιρισμών, μέσω της καινοφανούς συνεταιριστικής εκπαίδευσης, η οποία θα υλοποιείται αποκλεισ</w:t>
      </w:r>
      <w:r>
        <w:rPr>
          <w:rFonts w:eastAsia="Times New Roman"/>
          <w:szCs w:val="24"/>
        </w:rPr>
        <w:t xml:space="preserve">τικά μέσω του Κρατικού Ταμείου Συνεταιριστικής Εκπαίδευσης. Όποιος δεν επιμορφωθεί όπως εσείς θέλετε, δεν θα μπορεί να θέτει υποψηφιότητα στους συνεταιρισμούς. </w:t>
      </w:r>
    </w:p>
    <w:p w14:paraId="6BC3A5CD" w14:textId="77777777" w:rsidR="00A94BE7" w:rsidRDefault="00D14AD5">
      <w:pPr>
        <w:spacing w:line="600" w:lineRule="auto"/>
        <w:ind w:firstLine="720"/>
        <w:jc w:val="both"/>
        <w:rPr>
          <w:rFonts w:eastAsia="Times New Roman"/>
          <w:szCs w:val="24"/>
        </w:rPr>
      </w:pPr>
      <w:r>
        <w:rPr>
          <w:rFonts w:eastAsia="Times New Roman"/>
          <w:szCs w:val="24"/>
        </w:rPr>
        <w:t>Παράλληλα, σημειώνονται κι άλλες περιπτώσεις παρέμβασης της πολιτείας στη διοίκηση των αγροτικώ</w:t>
      </w:r>
      <w:r>
        <w:rPr>
          <w:rFonts w:eastAsia="Times New Roman"/>
          <w:szCs w:val="24"/>
        </w:rPr>
        <w:t xml:space="preserve">ν συνεταιρισμών, όπως είναι η διάταξη για τις δύο θητείες στους προέδρους των αγροτικών συνεταιρισμών, η βεβαίωση απόδοσης του 80% της παραγωγής, αλλά και η βεβαίωση –το τραγικό- της </w:t>
      </w:r>
      <w:r>
        <w:rPr>
          <w:rFonts w:eastAsia="Times New Roman"/>
          <w:szCs w:val="24"/>
        </w:rPr>
        <w:lastRenderedPageBreak/>
        <w:t>προμήθειας των εφοδίων. Ο πρόεδρος θα βεβαιώνει κι ο πρόεδρος θα εισπράττ</w:t>
      </w:r>
      <w:r>
        <w:rPr>
          <w:rFonts w:eastAsia="Times New Roman"/>
          <w:szCs w:val="24"/>
        </w:rPr>
        <w:t xml:space="preserve">ει τη βεβαίωση για να εγγράφει ή όχι το μέλος. </w:t>
      </w:r>
    </w:p>
    <w:p w14:paraId="6BC3A5CE" w14:textId="77777777" w:rsidR="00A94BE7" w:rsidRDefault="00D14AD5">
      <w:pPr>
        <w:spacing w:line="600" w:lineRule="auto"/>
        <w:ind w:firstLine="720"/>
        <w:jc w:val="both"/>
        <w:rPr>
          <w:rFonts w:eastAsia="Times New Roman"/>
          <w:szCs w:val="24"/>
        </w:rPr>
      </w:pPr>
      <w:r>
        <w:rPr>
          <w:rFonts w:eastAsia="Times New Roman"/>
          <w:szCs w:val="24"/>
        </w:rPr>
        <w:t>Δεν χρειάζεται νόμος να επιβά</w:t>
      </w:r>
      <w:r>
        <w:rPr>
          <w:rFonts w:eastAsia="Times New Roman"/>
          <w:szCs w:val="24"/>
        </w:rPr>
        <w:t>λ</w:t>
      </w:r>
      <w:r>
        <w:rPr>
          <w:rFonts w:eastAsia="Times New Roman"/>
          <w:szCs w:val="24"/>
        </w:rPr>
        <w:t>λει, λοιπόν, την παράδοση του 80% της παραγωγής. Αυτό μπορεί να το προβλέπουν, σας είπα, το καταστατικό του κάθε αγροτικού συνεταιρισμού. Κι εκεί, όμως, που επιβάλλεται η παράδοσ</w:t>
      </w:r>
      <w:r>
        <w:rPr>
          <w:rFonts w:eastAsia="Times New Roman"/>
          <w:szCs w:val="24"/>
        </w:rPr>
        <w:t xml:space="preserve">η της παραγωγής σε ποσοστό 100%, όπως είναι οι αναγκαστικοί συνεταιρισμοί, και πάλι δεν σας αρέσει. Σήμερα, έρχεστε να το ανατρέψετε. </w:t>
      </w:r>
    </w:p>
    <w:p w14:paraId="6BC3A5CF" w14:textId="77777777" w:rsidR="00A94BE7" w:rsidRDefault="00D14AD5">
      <w:pPr>
        <w:spacing w:line="600" w:lineRule="auto"/>
        <w:ind w:firstLine="720"/>
        <w:jc w:val="both"/>
        <w:rPr>
          <w:rFonts w:eastAsia="Times New Roman"/>
          <w:szCs w:val="24"/>
        </w:rPr>
      </w:pPr>
      <w:r>
        <w:rPr>
          <w:rFonts w:eastAsia="Times New Roman"/>
          <w:szCs w:val="24"/>
        </w:rPr>
        <w:t xml:space="preserve">Το όλο πνεύμα του νομοσχεδίου αντιμετωπίζει τον αγροτικό κόσμο αφ’ υψηλού, αφού, ουσιαστικά, κάνατε μονομερώς </w:t>
      </w:r>
      <w:r>
        <w:rPr>
          <w:rFonts w:eastAsia="Times New Roman"/>
          <w:szCs w:val="24"/>
        </w:rPr>
        <w:lastRenderedPageBreak/>
        <w:t>αποδοχή ότι</w:t>
      </w:r>
      <w:r>
        <w:rPr>
          <w:rFonts w:eastAsia="Times New Roman"/>
          <w:szCs w:val="24"/>
        </w:rPr>
        <w:t xml:space="preserve"> οι αγρότες δεν ξέρουν το καλό τους κι έρχεστε εσείς να τους το δείξετε. Δυστυχώς, κάνετε πολύ μεγάλο λάθος. </w:t>
      </w:r>
    </w:p>
    <w:p w14:paraId="6BC3A5D0" w14:textId="77777777" w:rsidR="00A94BE7" w:rsidRDefault="00D14AD5">
      <w:pPr>
        <w:spacing w:line="600" w:lineRule="auto"/>
        <w:ind w:firstLine="720"/>
        <w:jc w:val="both"/>
        <w:rPr>
          <w:rFonts w:eastAsia="Times New Roman"/>
          <w:szCs w:val="24"/>
        </w:rPr>
      </w:pPr>
      <w:r>
        <w:rPr>
          <w:rFonts w:eastAsia="Times New Roman"/>
          <w:szCs w:val="24"/>
        </w:rPr>
        <w:t>Εμείς πιστεύουμε ότι οι αγρότες πρέπει να είναι σύγχρονοι επιχειρηματίες κι ότι έχουν τη γνώση να προστατεύσουν τα συμφέροντά τους. Είδαμε στις τε</w:t>
      </w:r>
      <w:r>
        <w:rPr>
          <w:rFonts w:eastAsia="Times New Roman"/>
          <w:szCs w:val="24"/>
        </w:rPr>
        <w:t>λευταίες κινητοποιήσεις νέους αγρότες να μιλούν με γνώση και εμπειρία. Αυτούς τους αγρότες η Κυβέρνηση, αφού δεν μπορεί να τους βοηθήσει, δεν έχει κανένα δικαίωμα να τους εμποδίζει.</w:t>
      </w:r>
    </w:p>
    <w:p w14:paraId="6BC3A5D1" w14:textId="77777777" w:rsidR="00A94BE7" w:rsidRDefault="00D14AD5">
      <w:pPr>
        <w:spacing w:line="600" w:lineRule="auto"/>
        <w:ind w:firstLine="720"/>
        <w:jc w:val="both"/>
        <w:rPr>
          <w:rFonts w:eastAsia="Times New Roman"/>
          <w:szCs w:val="24"/>
        </w:rPr>
      </w:pPr>
      <w:r>
        <w:rPr>
          <w:rFonts w:eastAsia="Times New Roman"/>
          <w:szCs w:val="24"/>
        </w:rPr>
        <w:t>Υπό αυτές τις συνθήκες, λοιπόν, φοβάμαι ότι όχι μόνο δεν πρόκειται να λύσε</w:t>
      </w:r>
      <w:r>
        <w:rPr>
          <w:rFonts w:eastAsia="Times New Roman"/>
          <w:szCs w:val="24"/>
        </w:rPr>
        <w:t xml:space="preserve">τε προβλήματα του κλάδου, αλλά ουσιαστικά </w:t>
      </w:r>
      <w:r>
        <w:rPr>
          <w:rFonts w:eastAsia="Times New Roman"/>
          <w:szCs w:val="24"/>
        </w:rPr>
        <w:lastRenderedPageBreak/>
        <w:t>δημιουργείτε μια σειρά από νέα, με κυριότερο το στραγγαλισμό της συνεταιριστικής επιχειρηματικότητος.</w:t>
      </w:r>
    </w:p>
    <w:p w14:paraId="6BC3A5D2" w14:textId="77777777" w:rsidR="00A94BE7" w:rsidRDefault="00D14AD5">
      <w:pPr>
        <w:spacing w:line="600" w:lineRule="auto"/>
        <w:ind w:firstLine="720"/>
        <w:jc w:val="both"/>
        <w:rPr>
          <w:rFonts w:eastAsia="Times New Roman"/>
          <w:szCs w:val="24"/>
        </w:rPr>
      </w:pPr>
      <w:r>
        <w:rPr>
          <w:rFonts w:eastAsia="Times New Roman"/>
          <w:szCs w:val="24"/>
        </w:rPr>
        <w:t>Μπορούμε να συμφωνήσουμε σε έναν νόμο-πλαίσιο για τους αγροτικούς συνεταιρισμούς; Μπορούμε να συμφωνήσουμε ότι ο</w:t>
      </w:r>
      <w:r>
        <w:rPr>
          <w:rFonts w:eastAsia="Times New Roman"/>
          <w:szCs w:val="24"/>
        </w:rPr>
        <w:t>ι αγροτικοί συνεταιρισμοί είναι επιχειρήσεις, παράγουν, μεταποιούν, εμπορεύονται τα αγροτικά προϊόντα τους, με κίνητρο το κέρδος και την αύξηση των εισοδημάτων των μελών τους; Μπορούμε να συμφωνήσουμε ότι οι αγροτικοί συνεταιρισμοί μπορούν να κάνουν λιανικ</w:t>
      </w:r>
      <w:r>
        <w:rPr>
          <w:rFonts w:eastAsia="Times New Roman"/>
          <w:szCs w:val="24"/>
        </w:rPr>
        <w:t>ή πώληση, όταν το επιθυμούν, παρεμβαίνοντας έτσι στην προσφορά και</w:t>
      </w:r>
      <w:r>
        <w:rPr>
          <w:rFonts w:eastAsia="Times New Roman"/>
          <w:szCs w:val="24"/>
        </w:rPr>
        <w:t xml:space="preserve"> στη</w:t>
      </w:r>
      <w:r>
        <w:rPr>
          <w:rFonts w:eastAsia="Times New Roman"/>
          <w:szCs w:val="24"/>
        </w:rPr>
        <w:t xml:space="preserve"> ζήτηση, βελτιώνοντας τις τιμές προς όφελος των καταναλωτών; Μπορούμε να </w:t>
      </w:r>
      <w:r>
        <w:rPr>
          <w:rFonts w:eastAsia="Times New Roman"/>
          <w:szCs w:val="24"/>
        </w:rPr>
        <w:lastRenderedPageBreak/>
        <w:t>συμφωνήσουμε ότι οι αγροτικοί συνεταιρισμοί χρηματοδοτούνται όπως όλες οι ιδιωτικές επιχειρήσεις, με το κέρδος δι</w:t>
      </w:r>
      <w:r>
        <w:rPr>
          <w:rFonts w:eastAsia="Times New Roman"/>
          <w:szCs w:val="24"/>
        </w:rPr>
        <w:t xml:space="preserve">κό τους και τη ζημία δικιά τους; Μπορούμε να συμφωνήσουμε ότι το κράτος εποπτεύει και δεν παρεμβαίνει; </w:t>
      </w:r>
    </w:p>
    <w:p w14:paraId="6BC3A5D3" w14:textId="77777777" w:rsidR="00A94BE7" w:rsidRDefault="00D14AD5">
      <w:pPr>
        <w:spacing w:line="600" w:lineRule="auto"/>
        <w:ind w:firstLine="720"/>
        <w:jc w:val="both"/>
        <w:rPr>
          <w:rFonts w:eastAsia="Times New Roman"/>
          <w:szCs w:val="24"/>
        </w:rPr>
      </w:pPr>
      <w:r>
        <w:rPr>
          <w:rFonts w:eastAsia="Times New Roman"/>
          <w:szCs w:val="24"/>
        </w:rPr>
        <w:t xml:space="preserve">Εάν συμφωνήσουμε σε όλα αυτά, εάν συμφωνήσουμε σε αυτό το πλαίσιο, τότε δεν θα σας ενδιέφερε, κύριοι της Κυβέρνησης, ούτε ο αριθμός των ιδρυτικών μελών </w:t>
      </w:r>
      <w:r>
        <w:rPr>
          <w:rFonts w:eastAsia="Times New Roman"/>
          <w:szCs w:val="24"/>
        </w:rPr>
        <w:t xml:space="preserve">ούτε αν είναι άνδρες ή γυναίκες ούτε τι παραγάγουν και πώς το διακινούν ούτε από πού προμηθεύονται τα εφόδιά τους ούτε πόσες θητείες θα κάνει ο πρόεδρος ούτε αν έχουν πτυχίο επιμόρφωσης τα μέλη των αγροτικών συνεταιρισμών ούτε οι όροι των συμβολαίων τους. </w:t>
      </w:r>
    </w:p>
    <w:p w14:paraId="6BC3A5D4" w14:textId="77777777" w:rsidR="00A94BE7" w:rsidRDefault="00D14AD5">
      <w:pPr>
        <w:spacing w:line="600" w:lineRule="auto"/>
        <w:ind w:firstLine="720"/>
        <w:jc w:val="both"/>
        <w:rPr>
          <w:rFonts w:eastAsia="Times New Roman"/>
          <w:szCs w:val="24"/>
        </w:rPr>
      </w:pPr>
      <w:r>
        <w:rPr>
          <w:rFonts w:eastAsia="Times New Roman"/>
          <w:szCs w:val="24"/>
        </w:rPr>
        <w:lastRenderedPageBreak/>
        <w:t>Ωστόσο, πρέπει να σας αναγνωρίσουμε πραγματικά ότι κάνατε βήματα μπροστά, καθώς είναι αλήθεια ότι από τον κρατικό σχεδιασμό που πιστεύατε, φτάσατε να μιλάτε για ιδιωτική πρωτοβουλία. Και με τη φόρα που πήρατε, χωρίς να γνωρίζετε τη λειτουργία της ελεύθερη</w:t>
      </w:r>
      <w:r>
        <w:rPr>
          <w:rFonts w:eastAsia="Times New Roman"/>
          <w:szCs w:val="24"/>
        </w:rPr>
        <w:t xml:space="preserve">ς αγοράς, κινδυνεύετε να πάτε στο άλλο άκρο. </w:t>
      </w:r>
    </w:p>
    <w:p w14:paraId="6BC3A5D5" w14:textId="77777777" w:rsidR="00A94BE7" w:rsidRDefault="00D14AD5">
      <w:pPr>
        <w:spacing w:line="600" w:lineRule="auto"/>
        <w:ind w:firstLine="720"/>
        <w:jc w:val="both"/>
        <w:rPr>
          <w:rFonts w:eastAsia="Times New Roman"/>
          <w:szCs w:val="24"/>
        </w:rPr>
      </w:pPr>
      <w:r>
        <w:rPr>
          <w:rFonts w:eastAsia="Times New Roman"/>
          <w:szCs w:val="24"/>
        </w:rPr>
        <w:t>Γιατί εσείς, κύριε Υπουργέ, απλά μιλάτε για ιδιωτική πρωτοβουλία, απλά μιλάτε για ιδιωτική οικονομία, δεν την πιστεύετε. Γι’ αυτό και ποτέ δεν θα καταλάβετε πώς μπορεί και πρέπει να λειτουργεί μία επιχείρηση, π</w:t>
      </w:r>
      <w:r>
        <w:rPr>
          <w:rFonts w:eastAsia="Times New Roman"/>
          <w:szCs w:val="24"/>
        </w:rPr>
        <w:t xml:space="preserve">ώς μπορεί και πρέπει να λειτουργεί ένας συνεταιρισμός, πώς μπορεί και πρέπει να λειτουργεί το συνεργατικό κίνημα. Δεν είναι συνδικαλισμός. Είναι </w:t>
      </w:r>
      <w:r>
        <w:rPr>
          <w:rFonts w:eastAsia="Times New Roman"/>
          <w:szCs w:val="24"/>
        </w:rPr>
        <w:lastRenderedPageBreak/>
        <w:t xml:space="preserve">επιχειρηματικότητα. Κι αυτή τη διαφορά δεν θα την κατανοήσετε, φοβούμαι, ποτέ. </w:t>
      </w:r>
    </w:p>
    <w:p w14:paraId="6BC3A5D6" w14:textId="77777777" w:rsidR="00A94BE7" w:rsidRDefault="00D14AD5">
      <w:pPr>
        <w:spacing w:line="600" w:lineRule="auto"/>
        <w:ind w:firstLine="720"/>
        <w:jc w:val="both"/>
        <w:rPr>
          <w:rFonts w:eastAsia="Times New Roman"/>
          <w:szCs w:val="24"/>
        </w:rPr>
      </w:pPr>
      <w:r>
        <w:rPr>
          <w:rFonts w:eastAsia="Times New Roman"/>
          <w:szCs w:val="24"/>
        </w:rPr>
        <w:t>Δραστηριότητες σαν αυτές που νο</w:t>
      </w:r>
      <w:r>
        <w:rPr>
          <w:rFonts w:eastAsia="Times New Roman"/>
          <w:szCs w:val="24"/>
        </w:rPr>
        <w:t>μοθετείτε είναι που οδήγησαν τους συνεταιρισμούς σε αφανισμό. Εμπόριο με δανεικά κι αγύριστα. Αυτό έκαναν τότε οι συνεταιρισμοί. Εμπόριο εκ του ασφαλούς, όμως, δε γίνεται. Νοθεύει τους κανόνες της αγοράς, οδηγώντας τη, στο σύνολό της, σε μαρασμό. Η παραγωγ</w:t>
      </w:r>
      <w:r>
        <w:rPr>
          <w:rFonts w:eastAsia="Times New Roman"/>
          <w:szCs w:val="24"/>
        </w:rPr>
        <w:t xml:space="preserve">ή –σας είπα και προχθές στην </w:t>
      </w:r>
      <w:r>
        <w:rPr>
          <w:rFonts w:eastAsia="Times New Roman"/>
          <w:szCs w:val="24"/>
        </w:rPr>
        <w:t>ε</w:t>
      </w:r>
      <w:r>
        <w:rPr>
          <w:rFonts w:eastAsia="Times New Roman"/>
          <w:szCs w:val="24"/>
        </w:rPr>
        <w:t>πιτροπή- θέλει όραμα και το εμπόριο θέλει ρίσκο. Όσοι το ξεχνούν αυτό, απλά διαχειρίζονται μιζέρια και απόγνωση.</w:t>
      </w:r>
    </w:p>
    <w:p w14:paraId="6BC3A5D7" w14:textId="77777777" w:rsidR="00A94BE7" w:rsidRDefault="00D14AD5">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είναι προφανές ότι η Κυβέρνηση συγχέει την κρατική εποπτεία με τον κρατικό σχεδιασμό. Οδηγεί τους αγροτικούς συνεταιρισμούς ξανά στη δανειοδότηση. </w:t>
      </w:r>
    </w:p>
    <w:p w14:paraId="6BC3A5D8" w14:textId="77777777" w:rsidR="00A94BE7" w:rsidRDefault="00D14AD5">
      <w:pPr>
        <w:spacing w:line="600" w:lineRule="auto"/>
        <w:ind w:firstLine="720"/>
        <w:jc w:val="both"/>
        <w:rPr>
          <w:rFonts w:eastAsia="Times New Roman"/>
          <w:szCs w:val="24"/>
        </w:rPr>
      </w:pPr>
      <w:r>
        <w:rPr>
          <w:rFonts w:eastAsia="Times New Roman"/>
          <w:szCs w:val="24"/>
        </w:rPr>
        <w:t xml:space="preserve">Κι όλα αυτά γιατί; Η απάντηση είναι απλή. </w:t>
      </w:r>
    </w:p>
    <w:p w14:paraId="6BC3A5D9"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Οι συντάκτες του νομοσχεδίου και φυ</w:t>
      </w:r>
      <w:r>
        <w:rPr>
          <w:rFonts w:eastAsia="Times New Roman" w:cs="Times New Roman"/>
          <w:szCs w:val="24"/>
        </w:rPr>
        <w:t>σικά η Κυβέρνηση, που έφερε στη Βουλή το συγκεκριμένο νομοσχέδιο, ενδιαφέρονται μόνο για τις επικοινωνιακού τύπου και κομματικής λογικής ρυθμίσεις. Την ώρα που εσείς ασχολείστε με τα ερείπια του κρατικοδίαιτου συνεργατισμού και των επιδοτήσεων, των χαμένων</w:t>
      </w:r>
      <w:r>
        <w:rPr>
          <w:rFonts w:eastAsia="Times New Roman" w:cs="Times New Roman"/>
          <w:szCs w:val="24"/>
        </w:rPr>
        <w:t xml:space="preserve"> δανειοδοτήσεων, οι αγρότες της πατρίδος μας μέσα από </w:t>
      </w:r>
      <w:r>
        <w:rPr>
          <w:rFonts w:eastAsia="Times New Roman" w:cs="Times New Roman"/>
          <w:szCs w:val="24"/>
        </w:rPr>
        <w:lastRenderedPageBreak/>
        <w:t>υγιείς, οικονομικά εννοώ, αυτοδιοικούμενους συνεταιρισμούς και ομάδες παραγωγών προσπαθούν να διεισδύσουν μέσω των εξαγωγών τους στις αγορές του κόσμου.</w:t>
      </w:r>
    </w:p>
    <w:p w14:paraId="6BC3A5DA"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Κύριε Υπουργέ, όποιες και αν είναι οι σκέψεις τις</w:t>
      </w:r>
      <w:r>
        <w:rPr>
          <w:rFonts w:eastAsia="Times New Roman" w:cs="Times New Roman"/>
          <w:szCs w:val="24"/>
        </w:rPr>
        <w:t xml:space="preserve"> Κυβέρνησης για το συγκεκριμένο νομοσχέδιο, εκ του αποτελέσματος αυτές διαψεύδονται, καθώς δεν επιτυγχάνεται τίποτε για τον αγροτικό κόσμο και απλά θα μιλάτε για έναν νόμο που στην πράξη θα αποδειχθεί κενός περιεχομένου. Έτσι θα έχετε το στίγμα της απόπειρ</w:t>
      </w:r>
      <w:r>
        <w:rPr>
          <w:rFonts w:eastAsia="Times New Roman" w:cs="Times New Roman"/>
          <w:szCs w:val="24"/>
        </w:rPr>
        <w:t>ας ελέγχου του συνεταιριστικού κινήματος και δεν θα σας απαλλάξει από τις ευθύνες σας για τη συμπεριφορά σας απέναντι στον αγροτικό κόσμο και κυρίως δεν θα σας γλυτώσει από τις αντιδράσεις των παραγωγικών φορέων.</w:t>
      </w:r>
    </w:p>
    <w:p w14:paraId="6BC3A5DB"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φανερό ότι προσεγγίζουμε τα πράγματα </w:t>
      </w:r>
      <w:r>
        <w:rPr>
          <w:rFonts w:eastAsia="Times New Roman" w:cs="Times New Roman"/>
          <w:szCs w:val="24"/>
        </w:rPr>
        <w:t>με διαφορετικό τρόπο.</w:t>
      </w:r>
    </w:p>
    <w:p w14:paraId="6BC3A5DC"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Τελειώνοντας θέλω να σας θυμίσω, βλέποντας και τον συνάδελφο Κώστα Τασούλα, ένα στίχο του Κωστή Παλαμά που λέει: «Δεν φτάνει ο ήλιος μοναχά η γη σοδειά να δώσει, χρειάζονται κι άλλα πολλά, μα προπαντός η </w:t>
      </w:r>
      <w:r w:rsidRPr="00E0434C">
        <w:rPr>
          <w:rFonts w:eastAsia="Times New Roman" w:cs="Times New Roman"/>
          <w:szCs w:val="24"/>
        </w:rPr>
        <w:t>γνώση».</w:t>
      </w:r>
    </w:p>
    <w:p w14:paraId="6BC3A5DD"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Αν και γεωπόνος σάς λέ</w:t>
      </w:r>
      <w:r>
        <w:rPr>
          <w:rFonts w:eastAsia="Times New Roman" w:cs="Times New Roman"/>
          <w:szCs w:val="24"/>
        </w:rPr>
        <w:t>ω ότι το μονοπώλιο της γνώσης δεν το έχει κανείς. Η εμπειρία μου λέει ότι ως γεωπόνος έδωσα και πήρα γνώση από τους αγρότες. Αυτή η εμπειρία μού διδάσκει να τους σέβομαι και να τους υπηρετώ. Μακάρι να το έκανε και η σημερινή Κυβέρνηση.</w:t>
      </w:r>
    </w:p>
    <w:p w14:paraId="6BC3A5DE"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Κλείνοντας, κυρίες κ</w:t>
      </w:r>
      <w:r>
        <w:rPr>
          <w:rFonts w:eastAsia="Times New Roman" w:cs="Times New Roman"/>
          <w:szCs w:val="24"/>
        </w:rPr>
        <w:t>αι κύριοι συνάδελφοι, θέλω να θυμίσω σε όλους μας ότι τα πράγματα, ό</w:t>
      </w:r>
      <w:r>
        <w:rPr>
          <w:rFonts w:eastAsia="Times New Roman" w:cs="Times New Roman"/>
          <w:szCs w:val="24"/>
        </w:rPr>
        <w:t>πω</w:t>
      </w:r>
      <w:r>
        <w:rPr>
          <w:rFonts w:eastAsia="Times New Roman" w:cs="Times New Roman"/>
          <w:szCs w:val="24"/>
        </w:rPr>
        <w:t>ς έλεγε και κάποιος, ευτυχώς αλλάζουν. Έτσι, σύντομα τα πολιτικά σας καμώματα, κύριε Υπουργέ, θα καταρρεύσουν, γι</w:t>
      </w:r>
      <w:r>
        <w:rPr>
          <w:rFonts w:eastAsia="Times New Roman" w:cs="Times New Roman"/>
          <w:szCs w:val="24"/>
        </w:rPr>
        <w:t>’</w:t>
      </w:r>
      <w:r>
        <w:rPr>
          <w:rFonts w:eastAsia="Times New Roman" w:cs="Times New Roman"/>
          <w:szCs w:val="24"/>
        </w:rPr>
        <w:t xml:space="preserve"> αυτό μην επιβαρύνετ</w:t>
      </w:r>
      <w:r>
        <w:rPr>
          <w:rFonts w:eastAsia="Times New Roman" w:cs="Times New Roman"/>
          <w:szCs w:val="24"/>
        </w:rPr>
        <w:t>ε</w:t>
      </w:r>
      <w:r>
        <w:rPr>
          <w:rFonts w:eastAsia="Times New Roman" w:cs="Times New Roman"/>
          <w:szCs w:val="24"/>
        </w:rPr>
        <w:t xml:space="preserve"> οικονομικά τον τόπο με ανούσιες και ανεφάρμοστες ρ</w:t>
      </w:r>
      <w:r>
        <w:rPr>
          <w:rFonts w:eastAsia="Times New Roman" w:cs="Times New Roman"/>
          <w:szCs w:val="24"/>
        </w:rPr>
        <w:t xml:space="preserve">υθμίσεις. Στόχος της επόμενης κυβέρνησης θα είναι να διορθώσει λάθη, παραλείψεις, αδικίες που σήμερα η συγκυρία σάς επιτρέπει να νομοθετείτε. </w:t>
      </w:r>
    </w:p>
    <w:p w14:paraId="6BC3A5DF"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Και φυσικά, σαν Νέα Δημοκρατία θα καταψηφίσουμε το παρόν νομοσχέδιο.</w:t>
      </w:r>
    </w:p>
    <w:p w14:paraId="6BC3A5E0"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Σας ευχαριστώ.</w:t>
      </w:r>
    </w:p>
    <w:p w14:paraId="6BC3A5E1" w14:textId="77777777" w:rsidR="00A94BE7" w:rsidRDefault="00D14AD5">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w:t>
      </w:r>
      <w:r>
        <w:rPr>
          <w:rFonts w:eastAsia="Times New Roman" w:cs="Times New Roman"/>
          <w:szCs w:val="24"/>
        </w:rPr>
        <w:t>γα της Νέας Δημοκρατίας)</w:t>
      </w:r>
    </w:p>
    <w:p w14:paraId="6BC3A5E2"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w:t>
      </w:r>
      <w:r>
        <w:rPr>
          <w:rFonts w:eastAsia="Times New Roman" w:cs="Times New Roman"/>
          <w:szCs w:val="24"/>
        </w:rPr>
        <w:t>.</w:t>
      </w:r>
      <w:r>
        <w:rPr>
          <w:rFonts w:eastAsia="Times New Roman" w:cs="Times New Roman"/>
          <w:szCs w:val="24"/>
        </w:rPr>
        <w:t xml:space="preserve"> Βλάχο.</w:t>
      </w:r>
    </w:p>
    <w:p w14:paraId="6BC3A5E3"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Τον λόγο έχει ο ειδικός αγορητής της Χρυσής Αυγής κ. Σαχινίδης.</w:t>
      </w:r>
    </w:p>
    <w:p w14:paraId="6BC3A5E4"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Κύριε Πρόεδρε, κύριε Υπουργέ, κυρίες και κύριοι Βουλευτές, παρακολούθησα με πολύ μεγάλο ενδιαφέρον τις Επιτροπές για τους αγροτικούς συνεταιρισμούς και ειλικρινά δεν καταλαβαίνω τι το διαφορετικό έχει να προτείνει σήμερα ο ΣΥΡΙΖΑ.</w:t>
      </w:r>
    </w:p>
    <w:p w14:paraId="6BC3A5E5"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Το παρόν νομοσχέδιο διέπ</w:t>
      </w:r>
      <w:r>
        <w:rPr>
          <w:rFonts w:eastAsia="Times New Roman" w:cs="Times New Roman"/>
          <w:szCs w:val="24"/>
        </w:rPr>
        <w:t>εται από τη λογική της ελεύθερης οικονομίας και της ελεύθερης αγοράς, επιδιώκει να καταστήσει τους συνεταιρισμούς ιδιωτικές εταιρείες, δεδομένου ότι πάντα μία ιδιωτική εταιρεία αποσκοπεί στην υγιή λειτουργία της και στην προάσπιση των συμφερόντων της. Μολα</w:t>
      </w:r>
      <w:r>
        <w:rPr>
          <w:rFonts w:eastAsia="Times New Roman" w:cs="Times New Roman"/>
          <w:szCs w:val="24"/>
        </w:rPr>
        <w:t>ταύτα, διατηρείται έντονος κρατικός παρεμβατισμός με τις προτεινόμενες διατάξεις. Ελεύθερη οικονομία, όμως, και κρατικός έλεγχος είναι έννοιες ασυμβίβαστες.</w:t>
      </w:r>
    </w:p>
    <w:p w14:paraId="6BC3A5E6"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Δεν έχω καταλάβει, όμως, -παρ</w:t>
      </w:r>
      <w:r>
        <w:rPr>
          <w:rFonts w:eastAsia="Times New Roman" w:cs="Times New Roman"/>
          <w:szCs w:val="24"/>
        </w:rPr>
        <w:t xml:space="preserve">’ </w:t>
      </w:r>
      <w:r>
        <w:rPr>
          <w:rFonts w:eastAsia="Times New Roman" w:cs="Times New Roman"/>
          <w:szCs w:val="24"/>
        </w:rPr>
        <w:t>ότι μελέτησα την αιτιολογική έκθεση- τι είναι αυτό το οποίο επιδιώκε</w:t>
      </w:r>
      <w:r>
        <w:rPr>
          <w:rFonts w:eastAsia="Times New Roman" w:cs="Times New Roman"/>
          <w:szCs w:val="24"/>
        </w:rPr>
        <w:t xml:space="preserve">τε με την τροποποίηση του ισχύοντος νόμου. Η λειτουργία και η δράση των συνεταιρισμών χωλαίνει και κύριο μέλημά σας θα έπρεπε να είναι η </w:t>
      </w:r>
      <w:r>
        <w:rPr>
          <w:rFonts w:eastAsia="Times New Roman" w:cs="Times New Roman"/>
          <w:szCs w:val="24"/>
        </w:rPr>
        <w:lastRenderedPageBreak/>
        <w:t>χορήγηση κινήτρων φορολογικών και άλλων για συμμετοχή περισσότερων αγροτών στους αγροτικούς συνεταιρισμούς, η δημιουργί</w:t>
      </w:r>
      <w:r>
        <w:rPr>
          <w:rFonts w:eastAsia="Times New Roman" w:cs="Times New Roman"/>
          <w:szCs w:val="24"/>
        </w:rPr>
        <w:t xml:space="preserve">α κλίματος, προκειμένου να στηριχθεί η αγροτική ανάπτυξη και να προωθηθεί η παραγωγή στις διεθνείς αγορές. </w:t>
      </w:r>
    </w:p>
    <w:p w14:paraId="6BC3A5E7"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Αντ’ αυτού εσείς τι κάνετε; Διατηρείτε το δικαίωμα να παρεμβαίνει το κράτος ή καλύτερα η Κυβέρνηση σε κάθε πτυχή δραστηριότητας, προσπαθείτε να συγκ</w:t>
      </w:r>
      <w:r>
        <w:rPr>
          <w:rFonts w:eastAsia="Times New Roman" w:cs="Times New Roman"/>
          <w:szCs w:val="24"/>
        </w:rPr>
        <w:t xml:space="preserve">εράσετε τον ιδιωτικό τομέα με την έννοια του κέρδους με την άμεση συμμετοχή της Κυβέρνησης. Βέβαια, αυτό είναι αναπόφευκτο γιατί το μόνο που εν τέλει επιδιώκετε είναι να δημιουργήσετε έναν δικό σας </w:t>
      </w:r>
      <w:r>
        <w:rPr>
          <w:rFonts w:eastAsia="Times New Roman" w:cs="Times New Roman"/>
          <w:szCs w:val="24"/>
        </w:rPr>
        <w:lastRenderedPageBreak/>
        <w:t>κομματικό μηχανισμό, τον δικό σας στρατό, όπως επιτυχώς έπ</w:t>
      </w:r>
      <w:r>
        <w:rPr>
          <w:rFonts w:eastAsia="Times New Roman" w:cs="Times New Roman"/>
          <w:szCs w:val="24"/>
        </w:rPr>
        <w:t>ραξε όλα τα προηγούμενα χρόνια το ΠΑΣΟΚ και η Νέα Δημοκρατία.</w:t>
      </w:r>
    </w:p>
    <w:p w14:paraId="6BC3A5E8"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Είναι, λοιπόν, αναπόφευκτο, όταν οι συμβουλάτορές σας δεν είναι άλλοι από τους παλαιοκομματικούς και κρατικοδίαιτους ΠΑΣΟΚτζήδες, οι προτεινόμενες διατάξεις να αποσκοπούν όχι στην ανάπτυξη των σ</w:t>
      </w:r>
      <w:r>
        <w:rPr>
          <w:rFonts w:eastAsia="Times New Roman" w:cs="Times New Roman"/>
          <w:szCs w:val="24"/>
        </w:rPr>
        <w:t>υνεταιρισμών, αλλά στη διατήρηση των μικρών και απόλυτα ελεγχόμενων συνεταιρισμών.</w:t>
      </w:r>
    </w:p>
    <w:p w14:paraId="6BC3A5E9" w14:textId="77777777" w:rsidR="00A94BE7" w:rsidRDefault="00D14AD5">
      <w:pPr>
        <w:spacing w:line="600" w:lineRule="auto"/>
        <w:ind w:firstLine="720"/>
        <w:jc w:val="both"/>
        <w:rPr>
          <w:rFonts w:eastAsia="Times New Roman"/>
          <w:szCs w:val="24"/>
        </w:rPr>
      </w:pPr>
      <w:r>
        <w:rPr>
          <w:rFonts w:eastAsia="Times New Roman"/>
          <w:szCs w:val="24"/>
        </w:rPr>
        <w:t xml:space="preserve">Διαμορφώνεται μία αντίληψη κρατικής εξάρτησης στα μέλη των συνεταιριστών. Είναι πρωτοφανές για τα ευρωπαϊκά </w:t>
      </w:r>
      <w:r>
        <w:rPr>
          <w:rFonts w:eastAsia="Times New Roman"/>
          <w:szCs w:val="24"/>
        </w:rPr>
        <w:lastRenderedPageBreak/>
        <w:t>δεδομένα να ορίζεται με νόμο πότε ένας αγροτικός συνεταιρισμός θα</w:t>
      </w:r>
      <w:r>
        <w:rPr>
          <w:rFonts w:eastAsia="Times New Roman"/>
          <w:szCs w:val="24"/>
        </w:rPr>
        <w:t xml:space="preserve"> προσλάβει ένα διευθυντικό στέλεχος, ποιους θα εκλέγει όργανα διοίκησης, με ποιο τρόπο και με ποιους θα συνεργαστεί, ποιους θα αποκλείσει. Αυτά είναι ζητήματα που άπτονται αυστηρώς του καταστατικού κάθε αγροτικού συνεταιρισμού. </w:t>
      </w:r>
    </w:p>
    <w:p w14:paraId="6BC3A5EA" w14:textId="77777777" w:rsidR="00A94BE7" w:rsidRDefault="00D14AD5">
      <w:pPr>
        <w:spacing w:line="600" w:lineRule="auto"/>
        <w:ind w:firstLine="720"/>
        <w:jc w:val="both"/>
        <w:rPr>
          <w:rFonts w:eastAsia="Times New Roman"/>
          <w:szCs w:val="24"/>
        </w:rPr>
      </w:pPr>
      <w:r>
        <w:rPr>
          <w:rFonts w:eastAsia="Times New Roman"/>
          <w:szCs w:val="24"/>
        </w:rPr>
        <w:t>Κύριε Υπουργέ -επειδή τα γρ</w:t>
      </w:r>
      <w:r>
        <w:rPr>
          <w:rFonts w:eastAsia="Times New Roman"/>
          <w:szCs w:val="24"/>
        </w:rPr>
        <w:t>απτά μένουν, σελίδα 98 από τις 128 από τα αδιόρθωτα Πρακτικά- μας είπατε προχθές: «Αγαπητοί συνάδελφοι, επειδή είναι πάντα η θέλησή μου να προσεγγίζω την πραγματικότητα, γι’ αυτό λοιπόν», προσέξτε, «εί</w:t>
      </w:r>
      <w:r>
        <w:rPr>
          <w:rFonts w:eastAsia="Times New Roman"/>
          <w:szCs w:val="24"/>
        </w:rPr>
        <w:lastRenderedPageBreak/>
        <w:t>μαι υποχρεωμένος για πάρα πολλά πράγματα να προσαρμοστώ</w:t>
      </w:r>
      <w:r>
        <w:rPr>
          <w:rFonts w:eastAsia="Times New Roman"/>
          <w:szCs w:val="24"/>
        </w:rPr>
        <w:t xml:space="preserve"> σε μία κατάσταση την οποία και εγώ ο ίδιος μπορεί να είμαι αντίθετος, αλλά δυστυχώς αυτή είναι η πραγματικότητα.»</w:t>
      </w:r>
    </w:p>
    <w:p w14:paraId="6BC3A5EB" w14:textId="77777777" w:rsidR="00A94BE7" w:rsidRDefault="00D14AD5">
      <w:pPr>
        <w:spacing w:line="600" w:lineRule="auto"/>
        <w:ind w:firstLine="720"/>
        <w:jc w:val="both"/>
        <w:rPr>
          <w:rFonts w:eastAsia="Times New Roman"/>
          <w:szCs w:val="24"/>
        </w:rPr>
      </w:pPr>
      <w:r>
        <w:rPr>
          <w:rFonts w:eastAsia="Times New Roman"/>
          <w:szCs w:val="24"/>
        </w:rPr>
        <w:t>Τι παραδέχεται ο κύριος Υπουργός; Ότι τα σχέδια νόμου που μας φέρνατε, ως συγκυβέρνηση ΣΥΡΙΖΑ-ΑΝΕΛ δεν είναι δική σας πολιτική αλλά είναι καθ</w:t>
      </w:r>
      <w:r>
        <w:rPr>
          <w:rFonts w:eastAsia="Times New Roman"/>
          <w:szCs w:val="24"/>
        </w:rPr>
        <w:t xml:space="preserve">αρά γραμμή της </w:t>
      </w:r>
      <w:r>
        <w:rPr>
          <w:rFonts w:eastAsia="Times New Roman"/>
          <w:szCs w:val="24"/>
        </w:rPr>
        <w:t>Ευρωπαϊκής</w:t>
      </w:r>
      <w:r>
        <w:rPr>
          <w:rFonts w:eastAsia="Times New Roman"/>
          <w:szCs w:val="24"/>
        </w:rPr>
        <w:t xml:space="preserve"> Ένωσης. Αυτά, κύριε Υπουργέ, έπρεπε να τα πείτε προεκλογικά, ότι δεν θα ασκήσετε πολιτική του ΣΥΡΙΖΑ, αλλά θα ασκήσετε την πολιτική των τραπεζών, των τοκογλύφων και γενικά των εντολέων σας.</w:t>
      </w:r>
    </w:p>
    <w:p w14:paraId="6BC3A5EC" w14:textId="77777777" w:rsidR="00A94BE7" w:rsidRDefault="00D14AD5">
      <w:pPr>
        <w:spacing w:line="600" w:lineRule="auto"/>
        <w:ind w:firstLine="720"/>
        <w:jc w:val="both"/>
        <w:rPr>
          <w:rFonts w:eastAsia="Times New Roman"/>
          <w:szCs w:val="24"/>
        </w:rPr>
      </w:pPr>
      <w:r>
        <w:rPr>
          <w:rFonts w:eastAsia="Times New Roman"/>
          <w:szCs w:val="24"/>
        </w:rPr>
        <w:lastRenderedPageBreak/>
        <w:t>Έρχομαι σε αυτά που ειπώθηκαν πριν από λ</w:t>
      </w:r>
      <w:r>
        <w:rPr>
          <w:rFonts w:eastAsia="Times New Roman"/>
          <w:szCs w:val="24"/>
        </w:rPr>
        <w:t>ίγο. Πιο κάτω συνεχίζετε: «Κοιτάξτε, ειδικά το θέμα του κατακερματισμού ήταν χαρακτηριστικό της προηγούμενης λειτουργίας.». Κατηγορείτε, δηλαδή, αυτούς που συγκυβέρνησαν πριν από εσάς, τη Νέα Δημοκρατία και το ΠΑΣΟΚ. «Άρα, το να πούμε να μειώσουμε όσο το δ</w:t>
      </w:r>
      <w:r>
        <w:rPr>
          <w:rFonts w:eastAsia="Times New Roman"/>
          <w:szCs w:val="24"/>
        </w:rPr>
        <w:t>υνατόν τα μέλη, καταλήγουμε ουσιαστικά σε έναν κατακερματισμό που δεν βοηθάει σε καμμία περίπτωση τον συνεργατισμό».</w:t>
      </w:r>
    </w:p>
    <w:p w14:paraId="6BC3A5ED" w14:textId="77777777" w:rsidR="00A94BE7" w:rsidRDefault="00D14AD5">
      <w:pPr>
        <w:spacing w:line="600" w:lineRule="auto"/>
        <w:ind w:firstLine="720"/>
        <w:jc w:val="both"/>
        <w:rPr>
          <w:rFonts w:eastAsia="Times New Roman"/>
          <w:szCs w:val="24"/>
        </w:rPr>
      </w:pPr>
      <w:r>
        <w:rPr>
          <w:rFonts w:eastAsia="Times New Roman"/>
          <w:szCs w:val="24"/>
        </w:rPr>
        <w:t>Αφού δεν πρέπει να γίνεται κατακερματισμός, για ποιο λόγο, κύριε Υπουργέ, με το εν λόγω νομοσχέδιο και το άρθρο 33 θέλετε να καταργήσετε το</w:t>
      </w:r>
      <w:r>
        <w:rPr>
          <w:rFonts w:eastAsia="Times New Roman"/>
          <w:szCs w:val="24"/>
        </w:rPr>
        <w:t xml:space="preserve">υς μοναδικούς υγιείς συνεταιρισμούς που υπάρχουν σήμερα στην Ελλάδα; Μόνος σας είπατε </w:t>
      </w:r>
      <w:r>
        <w:rPr>
          <w:rFonts w:eastAsia="Times New Roman"/>
          <w:szCs w:val="24"/>
        </w:rPr>
        <w:lastRenderedPageBreak/>
        <w:t xml:space="preserve">ότι από το σύνολο των δραστηριοποιημένων αγροτικών συνεταιρισμών μόνον οι είκοσι πανελλαδικά είναι υγιείς. </w:t>
      </w:r>
    </w:p>
    <w:p w14:paraId="6BC3A5EE" w14:textId="77777777" w:rsidR="00A94BE7" w:rsidRDefault="00D14AD5">
      <w:pPr>
        <w:spacing w:line="600" w:lineRule="auto"/>
        <w:ind w:firstLine="720"/>
        <w:jc w:val="both"/>
        <w:rPr>
          <w:rFonts w:eastAsia="Times New Roman"/>
          <w:szCs w:val="24"/>
        </w:rPr>
      </w:pPr>
      <w:r>
        <w:rPr>
          <w:rFonts w:eastAsia="Times New Roman"/>
          <w:szCs w:val="24"/>
        </w:rPr>
        <w:t>Απ’ ό,τι ξέρουμε –και το ξέρουν όλοι οι κύριοι και οι κυρίες Β</w:t>
      </w:r>
      <w:r>
        <w:rPr>
          <w:rFonts w:eastAsia="Times New Roman"/>
          <w:szCs w:val="24"/>
        </w:rPr>
        <w:t>ουλευτές- οι τέσσερις αναγκαστικοί συνεταιρισμοί αναλογικά αντιστοιχούν στο 1/5 των υγιών. Αυτοί οι αναγκαστικοί συνεταιρισμοί, οι οποίοι θα έπρεπε να είναι πρότυπο για να μπορέσουμε να κάνουμε ένα θεσμικό νομικό πλαίσιο πάνω στο οποίο θα λειτουργούσαν και</w:t>
      </w:r>
      <w:r>
        <w:rPr>
          <w:rFonts w:eastAsia="Times New Roman"/>
          <w:szCs w:val="24"/>
        </w:rPr>
        <w:t xml:space="preserve"> οι υπόλοιποι </w:t>
      </w:r>
      <w:r>
        <w:rPr>
          <w:rFonts w:eastAsia="Times New Roman"/>
          <w:szCs w:val="24"/>
        </w:rPr>
        <w:t>αναγκαστικοί συναιρισμοί</w:t>
      </w:r>
      <w:r>
        <w:rPr>
          <w:rFonts w:eastAsia="Times New Roman"/>
          <w:szCs w:val="24"/>
        </w:rPr>
        <w:t>, καταργούνται. Εδώ όμως, δεν μας λέτε και τους λόγους.</w:t>
      </w:r>
    </w:p>
    <w:p w14:paraId="6BC3A5EF" w14:textId="77777777" w:rsidR="00A94BE7" w:rsidRDefault="00D14AD5">
      <w:pPr>
        <w:spacing w:line="600" w:lineRule="auto"/>
        <w:ind w:firstLine="720"/>
        <w:jc w:val="both"/>
        <w:rPr>
          <w:rFonts w:eastAsia="Times New Roman"/>
          <w:szCs w:val="24"/>
        </w:rPr>
      </w:pPr>
      <w:r>
        <w:rPr>
          <w:rFonts w:eastAsia="Times New Roman"/>
          <w:szCs w:val="24"/>
        </w:rPr>
        <w:t xml:space="preserve">Απ’ ό,τι ξέρουμε, από τα τρεις χιλιάδες μέλη του αναγκαστικού συνεταιρισμού στη Σάμο έχει γίνει προσφυγή από τρία </w:t>
      </w:r>
      <w:r>
        <w:rPr>
          <w:rFonts w:eastAsia="Times New Roman"/>
          <w:szCs w:val="24"/>
        </w:rPr>
        <w:lastRenderedPageBreak/>
        <w:t xml:space="preserve">άτομα. Μιλάμε δηλαδή, για το ένα τοις χιλίοις </w:t>
      </w:r>
      <w:r>
        <w:rPr>
          <w:rFonts w:eastAsia="Times New Roman"/>
          <w:szCs w:val="24"/>
        </w:rPr>
        <w:t>επί του συνόλου. Θα πρέπει μάλλον να αρχίσουμε να ψάχνουμε ποιος Βουλευτής σας, κύριε Υπουργέ, κατάγεται από εκείνη την περιοχή, αλλιώς δεν εξηγούνται αυτά τα πράγματα.</w:t>
      </w:r>
    </w:p>
    <w:p w14:paraId="6BC3A5F0" w14:textId="77777777" w:rsidR="00A94BE7" w:rsidRDefault="00D14AD5">
      <w:pPr>
        <w:spacing w:line="600" w:lineRule="auto"/>
        <w:ind w:firstLine="720"/>
        <w:jc w:val="both"/>
        <w:rPr>
          <w:rFonts w:eastAsia="Times New Roman"/>
          <w:szCs w:val="24"/>
        </w:rPr>
      </w:pPr>
      <w:r>
        <w:rPr>
          <w:rFonts w:eastAsia="Times New Roman"/>
          <w:szCs w:val="24"/>
        </w:rPr>
        <w:t>Ακούσαμε με προσοχή τους εισηγητές και τους αγορητές όλων των κομμάτων. Μου έκανε πραγμ</w:t>
      </w:r>
      <w:r>
        <w:rPr>
          <w:rFonts w:eastAsia="Times New Roman"/>
          <w:szCs w:val="24"/>
        </w:rPr>
        <w:t xml:space="preserve">ατικά εντύπωση ο ειδικός αγορητής του Κομμουνιστικού Κόμματος, κ. Νικόλαος Μωραΐτης, ο οποίος αναφέρθηκε σε δύο συγκεκριμένα θέματα. Το ένα είχε να κάνει με τους απολυμένους της ΠΑΣΕΓΕΣ, οι οποίοι είναι είκοσι εννέα. </w:t>
      </w:r>
    </w:p>
    <w:p w14:paraId="6BC3A5F1" w14:textId="77777777" w:rsidR="00A94BE7" w:rsidRDefault="00D14AD5">
      <w:pPr>
        <w:spacing w:line="600" w:lineRule="auto"/>
        <w:ind w:firstLine="720"/>
        <w:jc w:val="both"/>
        <w:rPr>
          <w:rFonts w:eastAsia="Times New Roman"/>
          <w:szCs w:val="24"/>
        </w:rPr>
      </w:pPr>
      <w:r>
        <w:rPr>
          <w:rFonts w:eastAsia="Times New Roman"/>
          <w:szCs w:val="24"/>
        </w:rPr>
        <w:lastRenderedPageBreak/>
        <w:t>Κύριε Μωραΐτη, έχετε κοντή μνήμη. Ποια</w:t>
      </w:r>
      <w:r>
        <w:rPr>
          <w:rFonts w:eastAsia="Times New Roman"/>
          <w:szCs w:val="24"/>
        </w:rPr>
        <w:t xml:space="preserve"> ήταν η θέση σας για τους διακόσιους τριάντα απολυμένους της </w:t>
      </w:r>
      <w:r>
        <w:rPr>
          <w:rFonts w:eastAsia="Times New Roman"/>
          <w:szCs w:val="24"/>
        </w:rPr>
        <w:t>«Τ</w:t>
      </w:r>
      <w:r>
        <w:rPr>
          <w:rFonts w:eastAsia="Times New Roman"/>
          <w:szCs w:val="24"/>
        </w:rPr>
        <w:t>υποεκδοτικής</w:t>
      </w:r>
      <w:r>
        <w:rPr>
          <w:rFonts w:eastAsia="Times New Roman"/>
          <w:szCs w:val="24"/>
        </w:rPr>
        <w:t>»</w:t>
      </w:r>
      <w:r>
        <w:rPr>
          <w:rFonts w:eastAsia="Times New Roman"/>
          <w:szCs w:val="24"/>
        </w:rPr>
        <w:t>; Αλήθεια ποια ήταν η κατάληξη; Νομίζω ότι και ο Γενικός Γραμματέας σας, κ. Κουτσούμπας ήταν μέσα σε αυτούς και είχε δηλώσει στην εκπομπή του κ. Χατζηνικολάου τον Φεβρουάριο του ’1</w:t>
      </w:r>
      <w:r>
        <w:rPr>
          <w:rFonts w:eastAsia="Times New Roman"/>
          <w:szCs w:val="24"/>
        </w:rPr>
        <w:t>4 ότι αντιμετώπιζαν πρόβλημα επιβίωσης, ακόμα και ο ίδιος, και ότι ήταν απλήρωτοι για δεκαοχτώ μήνες.</w:t>
      </w:r>
    </w:p>
    <w:p w14:paraId="6BC3A5F2" w14:textId="77777777" w:rsidR="00A94BE7" w:rsidRDefault="00D14AD5">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Άσε τη λασπολογία. Να ανακαλέσεις. Κάνεις λάθος.</w:t>
      </w:r>
    </w:p>
    <w:p w14:paraId="6BC3A5F3" w14:textId="77777777" w:rsidR="00A94BE7" w:rsidRDefault="00D14AD5">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Δεν ανακαλώ. Είναι από δικά σας μπλογκ μέσα στο διαδίκτυο.</w:t>
      </w:r>
    </w:p>
    <w:p w14:paraId="6BC3A5F4" w14:textId="77777777" w:rsidR="00A94BE7" w:rsidRDefault="00D14AD5">
      <w:pPr>
        <w:spacing w:line="600" w:lineRule="auto"/>
        <w:ind w:firstLine="720"/>
        <w:jc w:val="both"/>
        <w:rPr>
          <w:rFonts w:eastAsia="Times New Roman"/>
          <w:szCs w:val="24"/>
        </w:rPr>
      </w:pPr>
      <w:r>
        <w:rPr>
          <w:rFonts w:eastAsia="Times New Roman"/>
          <w:b/>
          <w:szCs w:val="24"/>
        </w:rPr>
        <w:lastRenderedPageBreak/>
        <w:t>ΝΙΚΟΛΑΟΣ</w:t>
      </w:r>
      <w:r>
        <w:rPr>
          <w:rFonts w:eastAsia="Times New Roman"/>
          <w:b/>
          <w:szCs w:val="24"/>
        </w:rPr>
        <w:t xml:space="preserve"> ΜΩΡΑΪΤΗΣ: </w:t>
      </w:r>
      <w:r>
        <w:rPr>
          <w:rFonts w:eastAsia="Times New Roman"/>
          <w:szCs w:val="24"/>
        </w:rPr>
        <w:t>Άστα αυτά! Πληρώθηκαν όλοι μέχρι το τελευταίο ευρώ.</w:t>
      </w:r>
    </w:p>
    <w:p w14:paraId="6BC3A5F5" w14:textId="77777777" w:rsidR="00A94BE7" w:rsidRDefault="00D14AD5">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Να προσέχετε τι βγάζετε. </w:t>
      </w:r>
    </w:p>
    <w:p w14:paraId="6BC3A5F6" w14:textId="77777777" w:rsidR="00A94BE7" w:rsidRDefault="00D14AD5">
      <w:pPr>
        <w:spacing w:line="600" w:lineRule="auto"/>
        <w:ind w:firstLine="720"/>
        <w:jc w:val="both"/>
        <w:rPr>
          <w:rFonts w:eastAsia="Times New Roman"/>
          <w:szCs w:val="24"/>
        </w:rPr>
      </w:pPr>
      <w:r>
        <w:rPr>
          <w:rFonts w:eastAsia="Times New Roman"/>
          <w:szCs w:val="24"/>
        </w:rPr>
        <w:t>Αναφερθήκατε και σε έναν αγώνα, για το μπλόκο της Νίκαιας. Εδώ δεν μιλάμε για αγώνες. Είδαμε όλοι μας πολύ καλά τι συνέβη με τους αγώνες που έχει δώ</w:t>
      </w:r>
      <w:r>
        <w:rPr>
          <w:rFonts w:eastAsia="Times New Roman"/>
          <w:szCs w:val="24"/>
        </w:rPr>
        <w:t xml:space="preserve">σει το Κομμουνιστικό Κόμμα. </w:t>
      </w:r>
    </w:p>
    <w:p w14:paraId="6BC3A5F7" w14:textId="77777777" w:rsidR="00A94BE7" w:rsidRDefault="00D14AD5">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w:t>
      </w:r>
      <w:r>
        <w:rPr>
          <w:rFonts w:eastAsia="Times New Roman"/>
          <w:szCs w:val="24"/>
        </w:rPr>
        <w:t>δ</w:t>
      </w:r>
      <w:r>
        <w:rPr>
          <w:rFonts w:eastAsia="Times New Roman"/>
          <w:szCs w:val="24"/>
        </w:rPr>
        <w:t>εν ακούστηκε)</w:t>
      </w:r>
    </w:p>
    <w:p w14:paraId="6BC3A5F8" w14:textId="77777777" w:rsidR="00A94BE7" w:rsidRDefault="00D14AD5">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Κύριε Πρόεδρε, σας παρακαλώ, πείτε του να σταματήσει.</w:t>
      </w:r>
    </w:p>
    <w:p w14:paraId="6BC3A5F9" w14:textId="77777777" w:rsidR="00A94BE7" w:rsidRDefault="00D14AD5">
      <w:pPr>
        <w:spacing w:line="600" w:lineRule="auto"/>
        <w:ind w:firstLine="720"/>
        <w:jc w:val="both"/>
        <w:rPr>
          <w:rFonts w:eastAsia="Times New Roman"/>
          <w:szCs w:val="24"/>
        </w:rPr>
      </w:pPr>
      <w:r>
        <w:rPr>
          <w:rFonts w:eastAsia="Times New Roman"/>
          <w:szCs w:val="24"/>
        </w:rPr>
        <w:lastRenderedPageBreak/>
        <w:t>Είδαμε πώς ξεπουλάει τους αγώνες το Κομμουνιστικό Κόμμα, το μακρύ χέρι του συστήματος που ξέρουμε εδώ και πάρα πολλά χ</w:t>
      </w:r>
      <w:r>
        <w:rPr>
          <w:rFonts w:eastAsia="Times New Roman"/>
          <w:szCs w:val="24"/>
        </w:rPr>
        <w:t xml:space="preserve">ρόνια. Είδαμε πώς μπήκαν επιδεικτικά δεκαεφτά μεγάλα τρακτέρια –γνωρίζουμε πολύ καλά ότι οι κάτοχοι τέτοιων τρακτεριών είναι μεγαλοαγρότες- και διέλυσαν τη διαμαρτυρία των αγροτών που είχε λάβει χώρα εδώ μπροστά στο Σύνταγμα. </w:t>
      </w:r>
    </w:p>
    <w:p w14:paraId="6BC3A5FA" w14:textId="77777777" w:rsidR="00A94BE7" w:rsidRDefault="00D14AD5">
      <w:pPr>
        <w:spacing w:line="600" w:lineRule="auto"/>
        <w:ind w:firstLine="720"/>
        <w:jc w:val="both"/>
        <w:rPr>
          <w:rFonts w:eastAsia="Times New Roman"/>
          <w:szCs w:val="24"/>
        </w:rPr>
      </w:pPr>
      <w:r>
        <w:rPr>
          <w:rFonts w:eastAsia="Times New Roman"/>
          <w:szCs w:val="24"/>
        </w:rPr>
        <w:t xml:space="preserve">Σήμερα μου έχει γίνει επίσης </w:t>
      </w:r>
      <w:r>
        <w:rPr>
          <w:rFonts w:eastAsia="Times New Roman"/>
          <w:szCs w:val="24"/>
        </w:rPr>
        <w:t xml:space="preserve">μια καταγγελία σε ό,τι αφορά την εταιρεία </w:t>
      </w:r>
      <w:r>
        <w:rPr>
          <w:rFonts w:eastAsia="Times New Roman"/>
          <w:szCs w:val="24"/>
        </w:rPr>
        <w:t>«</w:t>
      </w:r>
      <w:r>
        <w:rPr>
          <w:rFonts w:eastAsia="Times New Roman"/>
          <w:szCs w:val="24"/>
        </w:rPr>
        <w:t>ΑΕΝΑΛ</w:t>
      </w:r>
      <w:r>
        <w:rPr>
          <w:rFonts w:eastAsia="Times New Roman"/>
          <w:szCs w:val="24"/>
        </w:rPr>
        <w:t>»</w:t>
      </w:r>
      <w:r>
        <w:rPr>
          <w:rFonts w:eastAsia="Times New Roman"/>
          <w:szCs w:val="24"/>
        </w:rPr>
        <w:t xml:space="preserve">, την Αμιγή Εταιρεία Νομαρχιακής Αυτοδιοίκησης Λέσβου. Ήταν εταιρεία της </w:t>
      </w:r>
      <w:r>
        <w:rPr>
          <w:rFonts w:eastAsia="Times New Roman"/>
          <w:szCs w:val="24"/>
        </w:rPr>
        <w:t>ν</w:t>
      </w:r>
      <w:r>
        <w:rPr>
          <w:rFonts w:eastAsia="Times New Roman"/>
          <w:szCs w:val="24"/>
        </w:rPr>
        <w:t>ομαρχίας. Σκοπός της ήταν τα σεμινάρια και η επιμόρφωση.</w:t>
      </w:r>
    </w:p>
    <w:p w14:paraId="6BC3A5FB"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είχε και δύο καταστήματα αυτή η εταιρεία –και έχει άμεση σχέση, κύριε </w:t>
      </w:r>
      <w:r>
        <w:rPr>
          <w:rFonts w:eastAsia="Times New Roman" w:cs="Times New Roman"/>
          <w:szCs w:val="24"/>
        </w:rPr>
        <w:t>Υπουργέ, με τους αγροτικούς συνεταιρισμούς- ένα στην Αθήνα και ένα στη Μυτιλήνη, με προϊόντα τοπικά της Λέσβου, της Λήμνου. Τα προϊόντα αυτά τα προμηθεύονταν από γυναικείους συνεταιρισμού, οι οποίοι δεν πληρώθηκαν, κατέβαλαν όμως το ΦΠΑ και υπάρχει δικαστι</w:t>
      </w:r>
      <w:r>
        <w:rPr>
          <w:rFonts w:eastAsia="Times New Roman" w:cs="Times New Roman"/>
          <w:szCs w:val="24"/>
        </w:rPr>
        <w:t xml:space="preserve">κή διαμάχη. </w:t>
      </w:r>
    </w:p>
    <w:p w14:paraId="6BC3A5FC"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Απ’ αυτήν την </w:t>
      </w:r>
      <w:r>
        <w:rPr>
          <w:rFonts w:eastAsia="Times New Roman" w:cs="Times New Roman"/>
          <w:szCs w:val="24"/>
        </w:rPr>
        <w:t>«</w:t>
      </w:r>
      <w:r>
        <w:rPr>
          <w:rFonts w:eastAsia="Times New Roman" w:cs="Times New Roman"/>
          <w:szCs w:val="24"/>
        </w:rPr>
        <w:t>ΑΕΝΑΛ</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LESVOS</w:t>
      </w:r>
      <w:r>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xml:space="preserve"> ΑΕ</w:t>
      </w:r>
      <w:r>
        <w:rPr>
          <w:rFonts w:eastAsia="Times New Roman" w:cs="Times New Roman"/>
          <w:szCs w:val="24"/>
        </w:rPr>
        <w:t>»</w:t>
      </w:r>
      <w:r>
        <w:rPr>
          <w:rFonts w:eastAsia="Times New Roman" w:cs="Times New Roman"/>
          <w:szCs w:val="24"/>
        </w:rPr>
        <w:t xml:space="preserve"> είχε πάρει και ένα συσκευαστήριο με χρήματα τα οποία τα πλήρωσε μετρητοίς και τα είχε λάβει ως δάνειο από την Τράπεζα Λήμνου-Λέσβου. Πρόεδρος αυτού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ήταν </w:t>
      </w:r>
      <w:r>
        <w:rPr>
          <w:rFonts w:eastAsia="Times New Roman" w:cs="Times New Roman"/>
          <w:szCs w:val="24"/>
        </w:rPr>
        <w:lastRenderedPageBreak/>
        <w:t xml:space="preserve">πρώην </w:t>
      </w:r>
      <w:r>
        <w:rPr>
          <w:rFonts w:eastAsia="Times New Roman" w:cs="Times New Roman"/>
          <w:szCs w:val="24"/>
        </w:rPr>
        <w:t>ν</w:t>
      </w:r>
      <w:r>
        <w:rPr>
          <w:rFonts w:eastAsia="Times New Roman" w:cs="Times New Roman"/>
          <w:szCs w:val="24"/>
        </w:rPr>
        <w:t>ομάρχης και πρώ</w:t>
      </w:r>
      <w:r>
        <w:rPr>
          <w:rFonts w:eastAsia="Times New Roman" w:cs="Times New Roman"/>
          <w:szCs w:val="24"/>
        </w:rPr>
        <w:t xml:space="preserve">ην Βουλευτής της Νέας Δημοκρατίας, ο κ. Βογιατζής Παύλος, και ταμίας ήταν ο Σαμιώτης Ιωάννης. </w:t>
      </w:r>
    </w:p>
    <w:p w14:paraId="6BC3A5FD"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Αυτή η υπόθεση, όπως σας είπα, έχει πάρει το</w:t>
      </w:r>
      <w:r>
        <w:rPr>
          <w:rFonts w:eastAsia="Times New Roman" w:cs="Times New Roman"/>
          <w:szCs w:val="24"/>
        </w:rPr>
        <w:t>ν</w:t>
      </w:r>
      <w:r>
        <w:rPr>
          <w:rFonts w:eastAsia="Times New Roman" w:cs="Times New Roman"/>
          <w:szCs w:val="24"/>
        </w:rPr>
        <w:t xml:space="preserve"> δρόμο της δικαιοσύνης. Περιμένουν οι συνεταιριστές πότε θα βγει το βούλευμα, αλλά, δυστυχώς, αυτό είχε κολλήσει γιατί κάποιος Υπουργός Δικαιοσύνης κατάγονταν απ’ αυτό το νησί. </w:t>
      </w:r>
    </w:p>
    <w:p w14:paraId="6BC3A5FE"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Έχω τα στοιχεία μου στη διάθεσή σας, κύριε Υπουργέ, -τηλέφωνα, ονόματα, επώνυμ</w:t>
      </w:r>
      <w:r>
        <w:rPr>
          <w:rFonts w:eastAsia="Times New Roman" w:cs="Times New Roman"/>
          <w:szCs w:val="24"/>
        </w:rPr>
        <w:t xml:space="preserve">ες καταγγελίες, δεν μιλάμε για ανώνυμες-, για να μας πείτε, τέλος πάντων, πού βρίσκεται αυτή η υπόθεση, η οποία έχει και αριθμό πρωτοκόλλου 9208 και είναι </w:t>
      </w:r>
      <w:r>
        <w:rPr>
          <w:rFonts w:eastAsia="Times New Roman" w:cs="Times New Roman"/>
          <w:szCs w:val="24"/>
        </w:rPr>
        <w:lastRenderedPageBreak/>
        <w:t>στην Α΄ Διεύθυνση. Έχει ήδη γνώση ο Υπουργός, ο κ. Παρασκευόπουλος. Θα πρέπει κάποτε να απαντηθούν αυ</w:t>
      </w:r>
      <w:r>
        <w:rPr>
          <w:rFonts w:eastAsia="Times New Roman" w:cs="Times New Roman"/>
          <w:szCs w:val="24"/>
        </w:rPr>
        <w:t>τά.</w:t>
      </w:r>
    </w:p>
    <w:p w14:paraId="6BC3A5FF"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Πάμε στα άρθρα.</w:t>
      </w:r>
    </w:p>
    <w:p w14:paraId="6BC3A600"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Έχουμε το άρθρο 4. Η τροπολογία που μας φέρατε, κύριε Υπουργέ, δεν αλλάζει και τίποτα. Εδώ μιλάμε για τα μέλη που θα πρέπει να υπάρχουν για να λειτουργήσει ένας αγροτικός συνεταιρισμός. Κάνατε κάποιες αλλαγές, κάποιες τροποποιήσεις. Θα έπρεπε να μην υπάρχε</w:t>
      </w:r>
      <w:r>
        <w:rPr>
          <w:rFonts w:eastAsia="Times New Roman" w:cs="Times New Roman"/>
          <w:szCs w:val="24"/>
        </w:rPr>
        <w:t xml:space="preserve">ι όριο, κύριε Υπουργέ, εκτός από τις νησιωτικές περιοχές. Εξαιρείτε, μάλιστα, την Εύβοια, ένα νησί το οποίο μορφολογικά, όπως και η Κρήτη, ξέρετε ότι, </w:t>
      </w:r>
      <w:r>
        <w:rPr>
          <w:rFonts w:eastAsia="Times New Roman" w:cs="Times New Roman"/>
          <w:szCs w:val="24"/>
        </w:rPr>
        <w:lastRenderedPageBreak/>
        <w:t xml:space="preserve">δεν είναι επίπεδο, δεν είναι κάμπος, αλλά μορφολογικά έχει πολλά βουνά. </w:t>
      </w:r>
    </w:p>
    <w:p w14:paraId="6BC3A601"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Δεν λάβατε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απ’ ό,τ</w:t>
      </w:r>
      <w:r>
        <w:rPr>
          <w:rFonts w:eastAsia="Times New Roman" w:cs="Times New Roman"/>
          <w:szCs w:val="24"/>
        </w:rPr>
        <w:t xml:space="preserve">ι είδα, καθόλου τον πληθυσμό, δεν λάβατε καθόλου τα οδικά δίκτυα. Θα έπρεπε να είναι τελείως ελεύθερα. Κάτι τέτοιο νομίζω ότι ισχύει και στην Ευρωπαϊκή Ένωση άλλωστε. Για ποιον λόγο να υπάρχει αυτός ο περιορισμός; Σκεφτείτε, δηλαδή, σε έναν δήμο ή σε έναν </w:t>
      </w:r>
      <w:r>
        <w:rPr>
          <w:rFonts w:eastAsia="Times New Roman" w:cs="Times New Roman"/>
          <w:szCs w:val="24"/>
        </w:rPr>
        <w:t>νομό, και ας πάρουμε για παράδειγμα τη Χαλκιδική ο οποίος μορφολογικά είναι ορεινός, αν εξαιρέσετε τις παραλίες, πόσο δύσκολο είναι να δραστηριοποιηθεί ένας συνεταιρισμός, όταν σε ένα χω</w:t>
      </w:r>
      <w:r>
        <w:rPr>
          <w:rFonts w:eastAsia="Times New Roman" w:cs="Times New Roman"/>
          <w:szCs w:val="24"/>
        </w:rPr>
        <w:lastRenderedPageBreak/>
        <w:t>ριό δεν μπορούν να βρεθούν δέκα παραγωγοί για να συστήσουν έναν συνετα</w:t>
      </w:r>
      <w:r>
        <w:rPr>
          <w:rFonts w:eastAsia="Times New Roman" w:cs="Times New Roman"/>
          <w:szCs w:val="24"/>
        </w:rPr>
        <w:t>ιρισμό. Θα πρέπει να το πάρετε πίσω αυτό και να το αλλάξετε, να το αφήσετε ελεύθερο.</w:t>
      </w:r>
    </w:p>
    <w:p w14:paraId="6BC3A602"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Όσον αφορά τα αγροτοεφόδια και την προμήθειά τους, που αναφέρονται στο άρθρο 8, αναφέρεται επίσης ότι θα πρέπει να παραδίδουν οι αγρότες το 80% της παραγωγής. Σας είπαμε σ</w:t>
      </w:r>
      <w:r>
        <w:rPr>
          <w:rFonts w:eastAsia="Times New Roman" w:cs="Times New Roman"/>
          <w:szCs w:val="24"/>
        </w:rPr>
        <w:t xml:space="preserve">την </w:t>
      </w:r>
      <w:r>
        <w:rPr>
          <w:rFonts w:eastAsia="Times New Roman" w:cs="Times New Roman"/>
          <w:szCs w:val="24"/>
        </w:rPr>
        <w:t>ε</w:t>
      </w:r>
      <w:r>
        <w:rPr>
          <w:rFonts w:eastAsia="Times New Roman" w:cs="Times New Roman"/>
          <w:szCs w:val="24"/>
        </w:rPr>
        <w:t xml:space="preserve">πιτροπή, κύριε Πρόεδρε, ότι συμφωνούμε απόλυτα και επαυξάνουμε, είναι σωστό. Αρκεί, βέβαια, να μπορεί ο αγροτικός συνεταιρισμός, με κάποιον τρόπο, να βεβαιώνει στους συνεταιριζόμενους ότι θα απορροφήσει όλο το προϊόν τους. </w:t>
      </w:r>
    </w:p>
    <w:p w14:paraId="6BC3A603"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επίσης, σας είχα πει </w:t>
      </w:r>
      <w:r>
        <w:rPr>
          <w:rFonts w:eastAsia="Times New Roman" w:cs="Times New Roman"/>
          <w:szCs w:val="24"/>
        </w:rPr>
        <w:t>ότι δεν μπορεί ένας αγροτικός συνεταιρισμός να επιβάλει με το ζόρι στους συνεταιριζόμενους να προμηθεύονται τα αγροτικά προϊόντα αποκλειστικά από τον συνεταιρισμό. Εδώ θα μπορούσε να μπει μία πρόβλεψη, όπως σας είχα πει, ότι σε περίπτωση που προσκομισθεί τ</w:t>
      </w:r>
      <w:r>
        <w:rPr>
          <w:rFonts w:eastAsia="Times New Roman" w:cs="Times New Roman"/>
          <w:szCs w:val="24"/>
        </w:rPr>
        <w:t>ιμολόγιο αγροτοεφοδίων των ιδίων αγροτοεφοδίων με χαμηλότερη τιμή να δεσμεύεται ο αγροτικός σύλλογος να επιστρέφει τη διαφορά άμεσα στον συνεταιριζόμενο.</w:t>
      </w:r>
    </w:p>
    <w:p w14:paraId="6BC3A604"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Στο άρθρο 45 είχαμε πράγματι διάφορα </w:t>
      </w:r>
      <w:r>
        <w:rPr>
          <w:rFonts w:eastAsia="Times New Roman" w:cs="Times New Roman"/>
          <w:szCs w:val="24"/>
          <w:lang w:val="en-US"/>
        </w:rPr>
        <w:t>e</w:t>
      </w:r>
      <w:r>
        <w:rPr>
          <w:rFonts w:eastAsia="Times New Roman" w:cs="Times New Roman"/>
          <w:szCs w:val="24"/>
        </w:rPr>
        <w:t xml:space="preserve"> </w:t>
      </w:r>
      <w:r>
        <w:rPr>
          <w:rFonts w:eastAsia="Times New Roman" w:cs="Times New Roman"/>
          <w:szCs w:val="24"/>
          <w:lang w:val="en-US"/>
        </w:rPr>
        <w:t>mail</w:t>
      </w:r>
      <w:r>
        <w:rPr>
          <w:rFonts w:eastAsia="Times New Roman" w:cs="Times New Roman"/>
          <w:szCs w:val="24"/>
        </w:rPr>
        <w:t xml:space="preserve"> από πολλές ζωοφιλικές εταιρείες για την παράγραφο 6. Κάποι</w:t>
      </w:r>
      <w:r>
        <w:rPr>
          <w:rFonts w:eastAsia="Times New Roman" w:cs="Times New Roman"/>
          <w:szCs w:val="24"/>
        </w:rPr>
        <w:t>οι μας ζητούσαν να καταψηφίσουμε, κάποιοι μας ζητούσαν να υπερψηφί</w:t>
      </w:r>
      <w:r>
        <w:rPr>
          <w:rFonts w:eastAsia="Times New Roman" w:cs="Times New Roman"/>
          <w:szCs w:val="24"/>
        </w:rPr>
        <w:lastRenderedPageBreak/>
        <w:t>σουμε. Εσείς, όμως, ο ίδιος, κύριε Υπουργέ, μας είπατε ότι επανειλημμένα, σε προσπάθειές σας που κάνατε να τους φέρετε σε επαφή, ότι με δύο συλλόγους ζωόφιλων δεν μπορούσατε να βγάλετε άκρη.</w:t>
      </w:r>
      <w:r>
        <w:rPr>
          <w:rFonts w:eastAsia="Times New Roman" w:cs="Times New Roman"/>
          <w:szCs w:val="24"/>
        </w:rPr>
        <w:t xml:space="preserve"> </w:t>
      </w:r>
    </w:p>
    <w:p w14:paraId="6BC3A605"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Όμως, εδώ δεν τίθεται θέμα το ποιος από τους δύο, τρεις, τέσσερις ζωοφιλικούς συλλόγους έχει δίκιο. Τίθενται άλλα πιο σοβαρά θέματα. Θα πρέπει να υπάρχει μια διασφάλιση σε ό,τι αφορά την υιοθεσία αυτών των ζώων στο εξωτερικό, από ποιους θα γίνει η υιοθεσ</w:t>
      </w:r>
      <w:r>
        <w:rPr>
          <w:rFonts w:eastAsia="Times New Roman" w:cs="Times New Roman"/>
          <w:szCs w:val="24"/>
        </w:rPr>
        <w:t xml:space="preserve">ία, εάν αυτά τα ζώα θα χρησιμοποιηθούν σε πειράματα, εάν αυτά τα ζώα θα χρησιμοποιηθούν ως τροφή –ξέρετε πολύ καλά το τι συμβαίνει στην Ασία- και εάν αυτά τα ζώα θα χρησιμοποιηθούν για διάφορες ορέξεις των </w:t>
      </w:r>
      <w:r>
        <w:rPr>
          <w:rFonts w:eastAsia="Times New Roman" w:cs="Times New Roman"/>
          <w:szCs w:val="24"/>
        </w:rPr>
        <w:lastRenderedPageBreak/>
        <w:t>Γερμανών και άλλων βόρειων Ευρωπαίων που τα ξέρετε</w:t>
      </w:r>
      <w:r>
        <w:rPr>
          <w:rFonts w:eastAsia="Times New Roman" w:cs="Times New Roman"/>
          <w:szCs w:val="24"/>
        </w:rPr>
        <w:t xml:space="preserve"> πάρα πολύ καλά.</w:t>
      </w:r>
    </w:p>
    <w:p w14:paraId="6BC3A606"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Αναφέρεται, επίσης, το άρθρο 46 για τον ΕΛΓΑ, για την πρόσληψη εποχικού προσωπικού. Πολύ σωστά. Μακάρι να μπορούσε αυτή η πρόσληψη να δώσει ένα τέλος στη γραφειοκρατία, κύριε Υπουργέ –σας το είπα και στην </w:t>
      </w:r>
      <w:r>
        <w:rPr>
          <w:rFonts w:eastAsia="Times New Roman" w:cs="Times New Roman"/>
          <w:szCs w:val="24"/>
        </w:rPr>
        <w:t>ε</w:t>
      </w:r>
      <w:r>
        <w:rPr>
          <w:rFonts w:eastAsia="Times New Roman" w:cs="Times New Roman"/>
          <w:szCs w:val="24"/>
        </w:rPr>
        <w:t>πιτροπή- να γίνεται άμεσα η καταγ</w:t>
      </w:r>
      <w:r>
        <w:rPr>
          <w:rFonts w:eastAsia="Times New Roman" w:cs="Times New Roman"/>
          <w:szCs w:val="24"/>
        </w:rPr>
        <w:t xml:space="preserve">ραφή των ζημιών και η απόδοσή τους. Δυστυχώς, επειδή αρκετοί συνάδελφοι δεν ήταν μέσα στην </w:t>
      </w:r>
      <w:r>
        <w:rPr>
          <w:rFonts w:eastAsia="Times New Roman" w:cs="Times New Roman"/>
          <w:szCs w:val="24"/>
        </w:rPr>
        <w:t>ε</w:t>
      </w:r>
      <w:r>
        <w:rPr>
          <w:rFonts w:eastAsia="Times New Roman" w:cs="Times New Roman"/>
          <w:szCs w:val="24"/>
        </w:rPr>
        <w:t xml:space="preserve">πιτροπή, θα πρέπει να πάρουν μία γνώση του πώς λειτουργεί ο ΕΛΓΑ, τουλάχιστον σήμερα. Μακάρι να αλλάξουν όλα αυτά και να διορθωθούν. </w:t>
      </w:r>
    </w:p>
    <w:p w14:paraId="6BC3A607"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Ο ΕΛΓΑ -για όσους δεν γνωρίζου</w:t>
      </w:r>
      <w:r>
        <w:rPr>
          <w:rFonts w:eastAsia="Times New Roman" w:cs="Times New Roman"/>
          <w:szCs w:val="24"/>
        </w:rPr>
        <w:t>ν- είναι ο φορέας που καταγράφει και αποζημιώνει τις ζημιές στις αγροτικές παραγωγές και όχι μόνο. Ο ΕΛΓΑ βασίζεται και βγάζει πορίσματα βάσει ενός κανονισμού. Αυτόν τον κανονισμό τον αλλάζει, προσθέτει ή αφαιρεί κάποια πράγματα κατόπιν συνεννόησης με τους</w:t>
      </w:r>
      <w:r>
        <w:rPr>
          <w:rFonts w:eastAsia="Times New Roman" w:cs="Times New Roman"/>
          <w:szCs w:val="24"/>
        </w:rPr>
        <w:t xml:space="preserve"> ίδιους αγρότες. </w:t>
      </w:r>
    </w:p>
    <w:p w14:paraId="6BC3A608"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Κάτι τέτοιο, δυστυχώς, έχει να συμβεί από το 2008. Είπα ένα παράδειγμα στον κύριο Υπουργό στην </w:t>
      </w:r>
      <w:r>
        <w:rPr>
          <w:rFonts w:eastAsia="Times New Roman" w:cs="Times New Roman"/>
          <w:szCs w:val="24"/>
        </w:rPr>
        <w:t>ε</w:t>
      </w:r>
      <w:r>
        <w:rPr>
          <w:rFonts w:eastAsia="Times New Roman" w:cs="Times New Roman"/>
          <w:szCs w:val="24"/>
        </w:rPr>
        <w:t>πιτροπή: Φανταστείτε έναν αγρότη, ο οποίος φυτεύει μία παραγωγή και αφού έχει πληρώσει τα ασφάλιστρα, έχει κάνει τις δηλώσεις ΟΣΔΕ, αφού στα τ</w:t>
      </w:r>
      <w:r>
        <w:rPr>
          <w:rFonts w:eastAsia="Times New Roman" w:cs="Times New Roman"/>
          <w:szCs w:val="24"/>
        </w:rPr>
        <w:t xml:space="preserve">ρία χρόνια πάρει παραγωγή, μετά από δύο ή τρία ακόμα χρόνια, εάν πάθει κάποια ζημιά ή εάν συμβεί κάποια </w:t>
      </w:r>
      <w:r>
        <w:rPr>
          <w:rFonts w:eastAsia="Times New Roman" w:cs="Times New Roman"/>
          <w:szCs w:val="24"/>
        </w:rPr>
        <w:lastRenderedPageBreak/>
        <w:t>θεομηνία, όπως χαλάζι, βροχόπτωση ή εάν δεν έχει γίνει γονιμοποίηση -η γνωστή ακαρπία- εκεί θα μάθει, αφού πλήρωνε επί πέντε, έξι, επτά, οκτώ συναπτά έτ</w:t>
      </w:r>
      <w:r>
        <w:rPr>
          <w:rFonts w:eastAsia="Times New Roman" w:cs="Times New Roman"/>
          <w:szCs w:val="24"/>
        </w:rPr>
        <w:t xml:space="preserve">η, ότι η συγκεκριμένη ποικιλία δεν προβλέπεται βάσει του κανονισμού να αποζημιώνεται. </w:t>
      </w:r>
    </w:p>
    <w:p w14:paraId="6BC3A609"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Αυτό είναι παράλογο, κύριε Υπουργέ. Θα πρέπει άμεσα να υπάρξει κάποια τροπολογία, που να μας λέει ότι οποιαδήποτε παραγωγή από τη στιγμή που γίνεται δεκτή μέσω της δηλώσ</w:t>
      </w:r>
      <w:r>
        <w:rPr>
          <w:rFonts w:eastAsia="Times New Roman" w:cs="Times New Roman"/>
          <w:szCs w:val="24"/>
        </w:rPr>
        <w:t xml:space="preserve">εως ΟΣΔΕ αυτόματα να εντάσσεται και στο βιβλίο κανονισμού του ΕΛΓΑ. Είναι παράλογο κάποιος να πληρώνει και να μην αποζημιώνεται. Είναι σαν να ασφαλίζω το αυτοκίνητό μου </w:t>
      </w:r>
      <w:r>
        <w:rPr>
          <w:rFonts w:eastAsia="Times New Roman" w:cs="Times New Roman"/>
          <w:szCs w:val="24"/>
        </w:rPr>
        <w:lastRenderedPageBreak/>
        <w:t xml:space="preserve">και όταν τρακάρω, να μαθαίνω ότι χτύπησα το φτερό, αλλά ήταν ασφαλισμένο μόνο το καπό. </w:t>
      </w:r>
      <w:r>
        <w:rPr>
          <w:rFonts w:eastAsia="Times New Roman" w:cs="Times New Roman"/>
          <w:szCs w:val="24"/>
        </w:rPr>
        <w:t>Αυτό μας λέτε, κύριε Υπουργέ. Θα πρέπει να αλλάξουν όλα αυτά.</w:t>
      </w:r>
    </w:p>
    <w:p w14:paraId="6BC3A60A"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Αναφερθήκατε στην εκπαίδευση, στην κατάρτιση των συνεταιριζομένων. Μας είπατε ότι αυτό θα γίνει μέσω του 2% του πλεονάσματος. Και όμως, στους φορείς ακούσαμε την τοποθέτηση του Προέδρου του Αγρο</w:t>
      </w:r>
      <w:r>
        <w:rPr>
          <w:rFonts w:eastAsia="Times New Roman" w:cs="Times New Roman"/>
          <w:szCs w:val="24"/>
        </w:rPr>
        <w:t xml:space="preserve">τικού Συνεταιρισμού Βελβεντού ότι κάτι τέτοιο δεν προβλέπεται, γιατί τα πλεονάσματα μοιράζονται απόλυτα στους δικαιούχους συνεταιριζόμενους. </w:t>
      </w:r>
    </w:p>
    <w:p w14:paraId="6BC3A60B"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Εδώ σας είχα κάνει μία πρόταση, κύριε Υπουργέ. Θα έπρεπε η εκπαίδευση να αφορά αποκλειστικά και μόνο το ελληνικό κ</w:t>
      </w:r>
      <w:r>
        <w:rPr>
          <w:rFonts w:eastAsia="Times New Roman" w:cs="Times New Roman"/>
          <w:szCs w:val="24"/>
        </w:rPr>
        <w:t>ράτος. Μάλιστα, κάτι τέτοιο το είχαμε προβλέψει εμείς ως Χρυσή Αυγή. Είχαμε δηλώσει ότι καλό θα ήταν να γίνει ένα αγροτικό λύκειο σε κάθε νομό, το οποίο να καλύπτει και την υλοτομία, τη μελισσοκομία, την κτηνοτροφία, την αλιεία, γιατί ο αγροτικός κόσμος έχ</w:t>
      </w:r>
      <w:r>
        <w:rPr>
          <w:rFonts w:eastAsia="Times New Roman" w:cs="Times New Roman"/>
          <w:szCs w:val="24"/>
        </w:rPr>
        <w:t>ει πάρα πολλούς κλάδους. Οπότε, εκεί τι θα καταφέρουμε; Την πραγματική κατάρτιση των νέων αγροτών που θέλουν να ασχοληθούν με την καλλιέργεια της γης, αλλά και για τους μεγαλύτερους σε ηλικία, οι οποίοι, παρακολουθώντας αυτά τα μαθήματα, βάσει και των δικώ</w:t>
      </w:r>
      <w:r>
        <w:rPr>
          <w:rFonts w:eastAsia="Times New Roman" w:cs="Times New Roman"/>
          <w:szCs w:val="24"/>
        </w:rPr>
        <w:t xml:space="preserve">ν τους εμπειριών, τις οποίες θα μεταδώσουν στους νεότερους, να μπορούν να </w:t>
      </w:r>
      <w:r>
        <w:rPr>
          <w:rFonts w:eastAsia="Times New Roman" w:cs="Times New Roman"/>
          <w:szCs w:val="24"/>
        </w:rPr>
        <w:lastRenderedPageBreak/>
        <w:t>έχουν μία καλύτερη ενημέρωση για τις εξελίξεις και στην τεχνολογία και σε ό,τι αφορά τις νέες καλλιέργειες.</w:t>
      </w:r>
    </w:p>
    <w:p w14:paraId="6BC3A60C"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Στο άρθρο 47, το οποίο αναφέρεται στους παραγωγούς βιολογικών προϊόντων, ε</w:t>
      </w:r>
      <w:r>
        <w:rPr>
          <w:rFonts w:eastAsia="Times New Roman" w:cs="Times New Roman"/>
          <w:szCs w:val="24"/>
        </w:rPr>
        <w:t xml:space="preserve">δώ θα έπρεπε να υπάρξει μία μικρή αλλαγή, κύριε Υπουργέ, όπως σας είπα ξανά και στην </w:t>
      </w:r>
      <w:r>
        <w:rPr>
          <w:rFonts w:eastAsia="Times New Roman" w:cs="Times New Roman"/>
          <w:szCs w:val="24"/>
        </w:rPr>
        <w:t>ε</w:t>
      </w:r>
      <w:r>
        <w:rPr>
          <w:rFonts w:eastAsia="Times New Roman" w:cs="Times New Roman"/>
          <w:szCs w:val="24"/>
        </w:rPr>
        <w:t>πιτροπή, όπου προβλέπεται ότι ο παραγωγός βιολογικών προϊόντων έχει τη δυνατότητα να μπαίνει μόνο στις αγορές της Περιφέρειας Αττικής και του Νομού Θεσσαλονίκης, για να π</w:t>
      </w:r>
      <w:r>
        <w:rPr>
          <w:rFonts w:eastAsia="Times New Roman" w:cs="Times New Roman"/>
          <w:szCs w:val="24"/>
        </w:rPr>
        <w:t xml:space="preserve">ουλά μαζί με άλλους παραγωγούς συμβατικών προϊόντων τα προϊόντα του. Αυτό θα έπρεπε να καταργηθεί και να έχει τη δυνατότητα ο παραγωγός βιολογικών προϊόντων -οι οποίοι να μην </w:t>
      </w:r>
      <w:r>
        <w:rPr>
          <w:rFonts w:eastAsia="Times New Roman" w:cs="Times New Roman"/>
          <w:szCs w:val="24"/>
        </w:rPr>
        <w:lastRenderedPageBreak/>
        <w:t>ξεχνάμε ότι είναι πολύ λίγοι ακόμη στην Ελλάδα- να μπορούν να έχουν πρόσβαση σε ό</w:t>
      </w:r>
      <w:r>
        <w:rPr>
          <w:rFonts w:eastAsia="Times New Roman" w:cs="Times New Roman"/>
          <w:szCs w:val="24"/>
        </w:rPr>
        <w:t>λες τις λαϊκές αγορές.</w:t>
      </w:r>
    </w:p>
    <w:p w14:paraId="6BC3A60D"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Επίσης, είναι και κάτι για το οποίο δεν κατάλαβα ποτέ τη λογική, όσες επιτροπές και αν κάναμε. Δεν καταλαβαίνω γιατί είναι απαγορευτικό για τον </w:t>
      </w:r>
      <w:r>
        <w:rPr>
          <w:rFonts w:eastAsia="Times New Roman" w:cs="Times New Roman"/>
          <w:szCs w:val="24"/>
        </w:rPr>
        <w:t>π</w:t>
      </w:r>
      <w:r>
        <w:rPr>
          <w:rFonts w:eastAsia="Times New Roman" w:cs="Times New Roman"/>
          <w:szCs w:val="24"/>
        </w:rPr>
        <w:t xml:space="preserve">ρόεδρο του </w:t>
      </w:r>
      <w:r>
        <w:rPr>
          <w:rFonts w:eastAsia="Times New Roman" w:cs="Times New Roman"/>
          <w:szCs w:val="24"/>
        </w:rPr>
        <w:t>ε</w:t>
      </w:r>
      <w:r>
        <w:rPr>
          <w:rFonts w:eastAsia="Times New Roman" w:cs="Times New Roman"/>
          <w:szCs w:val="24"/>
        </w:rPr>
        <w:t xml:space="preserve">ποπτικού και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μετά από δύο θητείες να ξαναδιεκδική</w:t>
      </w:r>
      <w:r>
        <w:rPr>
          <w:rFonts w:eastAsia="Times New Roman" w:cs="Times New Roman"/>
          <w:szCs w:val="24"/>
        </w:rPr>
        <w:t>σει την επανεκλογή του. Δηλαδή, μας λέτε ότι σ’ έναν πρόεδρο, ο οποίος είχε μία επιτυχημένη θητεία, με τον οποιοδήποτε τρόπο κατάφερε να φέρει κέρδη -και έχουμε παραδείγματα, όπως σας ανέφερα, τους αναγκαστικούς συνεταιρισμούς- θα του είναι απαγορευτικό. Θ</w:t>
      </w:r>
      <w:r>
        <w:rPr>
          <w:rFonts w:eastAsia="Times New Roman" w:cs="Times New Roman"/>
          <w:szCs w:val="24"/>
        </w:rPr>
        <w:t xml:space="preserve">α το παίξουμε κορώνα-γράμματα εάν ο επόμενος που θα αναλάβει, κύριε Υπουργέ, θα είναι λαμόγιο ή εάν </w:t>
      </w:r>
      <w:r>
        <w:rPr>
          <w:rFonts w:eastAsia="Times New Roman" w:cs="Times New Roman"/>
          <w:szCs w:val="24"/>
        </w:rPr>
        <w:lastRenderedPageBreak/>
        <w:t>θα είναι ένας σωστός άνθρωπος, τίμιος απέναντι στους αγρότες τους οποίους εκπροσωπεί.</w:t>
      </w:r>
    </w:p>
    <w:p w14:paraId="6BC3A60E"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Ευχαριστώ.</w:t>
      </w:r>
    </w:p>
    <w:p w14:paraId="6BC3A60F" w14:textId="77777777" w:rsidR="00A94BE7" w:rsidRDefault="00D14AD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BC3A610"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(Γεώργιος Λαμπρούλης):</w:t>
      </w:r>
      <w:r>
        <w:rPr>
          <w:rFonts w:eastAsia="Times New Roman" w:cs="Times New Roman"/>
          <w:szCs w:val="24"/>
        </w:rPr>
        <w:t xml:space="preserve"> Συνεχίζουμε με τον ειδικό αγορητή της Δημοκρατικής Συμπαράταξης, τον κ. Τζελέπη.</w:t>
      </w:r>
    </w:p>
    <w:p w14:paraId="6BC3A611"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Ευχαριστώ, κύριε Πρόεδρε.</w:t>
      </w:r>
    </w:p>
    <w:p w14:paraId="6BC3A612"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να κατανοήσουμε πόσο σημαντικό είναι το νομοσχέδιο που συζητούμε</w:t>
      </w:r>
      <w:r>
        <w:rPr>
          <w:rFonts w:eastAsia="Times New Roman" w:cs="Times New Roman"/>
          <w:szCs w:val="24"/>
        </w:rPr>
        <w:t xml:space="preserve"> για τον αγροτικό τομέα, θα πρέπει πρώτα απ’ όλα να απαντήσουμε, εάν είναι </w:t>
      </w:r>
      <w:r>
        <w:rPr>
          <w:rFonts w:eastAsia="Times New Roman" w:cs="Times New Roman"/>
          <w:szCs w:val="24"/>
        </w:rPr>
        <w:lastRenderedPageBreak/>
        <w:t>αναγκαιότητα να υπάρξει συνεταιριστικό κίνημα και συλλογικές μορφές οργάνωσης του αγροτικού χώρου στη σημερινή κατάσταση της χώρας, ιδιαίτερα με την οικονομική κρίση και τα προβλήμα</w:t>
      </w:r>
      <w:r>
        <w:rPr>
          <w:rFonts w:eastAsia="Times New Roman" w:cs="Times New Roman"/>
          <w:szCs w:val="24"/>
        </w:rPr>
        <w:t>τα που δημιουργούνται στον αγροτικό τομέα.</w:t>
      </w:r>
    </w:p>
    <w:p w14:paraId="6BC3A613" w14:textId="77777777" w:rsidR="00A94BE7" w:rsidRDefault="00D14AD5">
      <w:pPr>
        <w:spacing w:line="600" w:lineRule="auto"/>
        <w:ind w:firstLine="720"/>
        <w:contextualSpacing/>
        <w:jc w:val="both"/>
        <w:rPr>
          <w:rFonts w:eastAsia="Times New Roman" w:cs="Times New Roman"/>
          <w:szCs w:val="24"/>
        </w:rPr>
      </w:pPr>
      <w:r>
        <w:rPr>
          <w:rFonts w:eastAsia="Times New Roman" w:cs="Times New Roman"/>
          <w:szCs w:val="24"/>
        </w:rPr>
        <w:t>Εγώ απερίφραστα θα πω «ναι» γιατί δεν είναι δυνατόν να υπάρξει αγροτική παραγωγή ισχυρή, αν δεν υπάρξει παράλληλα και ένα δυνατό συνεταιριστικό κίνημα. Αλλιώς θα είμαστε πρωτοτυπία, όχι μόνο ευρωπαϊκή, αλλά και πα</w:t>
      </w:r>
      <w:r>
        <w:rPr>
          <w:rFonts w:eastAsia="Times New Roman" w:cs="Times New Roman"/>
          <w:szCs w:val="24"/>
        </w:rPr>
        <w:t xml:space="preserve">γκόσμια.  </w:t>
      </w:r>
    </w:p>
    <w:p w14:paraId="6BC3A614" w14:textId="77777777" w:rsidR="00A94BE7" w:rsidRDefault="00D14AD5">
      <w:pPr>
        <w:spacing w:line="600" w:lineRule="auto"/>
        <w:ind w:firstLine="720"/>
        <w:contextualSpacing/>
        <w:jc w:val="both"/>
        <w:rPr>
          <w:rFonts w:eastAsia="Times New Roman" w:cs="Times New Roman"/>
          <w:szCs w:val="24"/>
        </w:rPr>
      </w:pPr>
      <w:r>
        <w:rPr>
          <w:rFonts w:eastAsia="Times New Roman" w:cs="Times New Roman"/>
          <w:szCs w:val="24"/>
        </w:rPr>
        <w:t xml:space="preserve">Ο σημερινός συνεταιρισμός, με τη μορφή που τον ξέρουμε σε όλες τις βαθμίδες, επιτελεί το ρόλο του; Απερίφραστα «όχι». Γνωρίζουμε πώς έχει οδηγηθεί εδώ το συνεταιριστικό κίνημα; Μετά από μία πορεία σαράντα χρόνων είναι αδιανόητο να μην </w:t>
      </w:r>
      <w:r>
        <w:rPr>
          <w:rFonts w:eastAsia="Times New Roman" w:cs="Times New Roman"/>
          <w:szCs w:val="24"/>
        </w:rPr>
        <w:lastRenderedPageBreak/>
        <w:t>γνωρίζουμε</w:t>
      </w:r>
      <w:r>
        <w:rPr>
          <w:rFonts w:eastAsia="Times New Roman" w:cs="Times New Roman"/>
          <w:szCs w:val="24"/>
        </w:rPr>
        <w:t xml:space="preserve"> τις αιτίες που έφτασε εδώ το συνεταιριστικό κίνημα και τις λέμε όλοι: μη σταθερό θεσμικό πλαίσιο –έξι φορές έχει αλλάξει στα τελευταία τριάντα χρόνια- σφιχτός κρατικός εναγκαλισμός, ο οποίος λειτουργούσε ως ιμάντας μεταβίβασης εντολών του κράτους στους συ</w:t>
      </w:r>
      <w:r>
        <w:rPr>
          <w:rFonts w:eastAsia="Times New Roman" w:cs="Times New Roman"/>
          <w:szCs w:val="24"/>
        </w:rPr>
        <w:t>νεταιρισμούς, εναγκαλισμός κομματικός και κομματικοποίηση του συνεταιριστικού κινήματος, εύκολος δανεισμός και μη έλεγχος των χρημάτων, κακοδιαχειρίσεις και κακοδιοικήσεις λόγω του μη ελέγχου.</w:t>
      </w:r>
    </w:p>
    <w:p w14:paraId="6BC3A615" w14:textId="77777777" w:rsidR="00A94BE7" w:rsidRDefault="00D14AD5">
      <w:pPr>
        <w:spacing w:line="600" w:lineRule="auto"/>
        <w:ind w:firstLine="720"/>
        <w:contextualSpacing/>
        <w:jc w:val="both"/>
        <w:rPr>
          <w:rFonts w:eastAsia="Times New Roman" w:cs="Times New Roman"/>
          <w:szCs w:val="24"/>
        </w:rPr>
      </w:pPr>
      <w:r>
        <w:rPr>
          <w:rFonts w:eastAsia="Times New Roman" w:cs="Times New Roman"/>
          <w:szCs w:val="24"/>
        </w:rPr>
        <w:t>Το σημερινό νομοσχέδιο που συζητάμε δίνει λύση σε όλα αυτά; Πρα</w:t>
      </w:r>
      <w:r>
        <w:rPr>
          <w:rFonts w:eastAsia="Times New Roman" w:cs="Times New Roman"/>
          <w:szCs w:val="24"/>
        </w:rPr>
        <w:t xml:space="preserve">γματικά, μελετώντας το υπό συζήτηση νομοσχέδιο στην αρχή υπέθεσα ότι μάλλον από πλήρη άγνοια για το θεσμό </w:t>
      </w:r>
      <w:r>
        <w:rPr>
          <w:rFonts w:eastAsia="Times New Roman" w:cs="Times New Roman"/>
          <w:szCs w:val="24"/>
        </w:rPr>
        <w:lastRenderedPageBreak/>
        <w:t>από τους συντάκτες του νομοσχεδίου έρχεται ένα τέτοιο νομοσχέδιο. Όμως, όχι. Το παρόν σχέδιο νόμου αποκαλύπτει με τον πλέον εμφανή τρόπο την αληθινή π</w:t>
      </w:r>
      <w:r>
        <w:rPr>
          <w:rFonts w:eastAsia="Times New Roman" w:cs="Times New Roman"/>
          <w:szCs w:val="24"/>
        </w:rPr>
        <w:t>ολιτική φυσιογνωμία της συγκυβέρνησης ΣΥΡΙΖΑ-ΑΝΕΛ, ότι δηλαδή δεν πιστεύει στο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εσμό. </w:t>
      </w:r>
    </w:p>
    <w:p w14:paraId="6BC3A616" w14:textId="77777777" w:rsidR="00A94BE7" w:rsidRDefault="00D14AD5">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αφού έχει εξαπατήσει τους αγρότες και τους κτηνοτρόφους με τις προεκλογικές εξαγγελίες, αφού έχει μπλοκάρει κάθε χρηματοδοτική και επενδυτική δραστηριότητα με </w:t>
      </w:r>
      <w:r>
        <w:rPr>
          <w:rFonts w:eastAsia="Times New Roman" w:cs="Times New Roman"/>
          <w:szCs w:val="24"/>
        </w:rPr>
        <w:t xml:space="preserve">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αφού έχει νομοθετήσει μέχρι σήμερα μία σειρά φορολογικών και ασφαλιστικών επιβαρύνσεων -εξοντώνοντας τον Έλληνα αγρότη και κτηνοτρόφο-, αφού έχει κάνει τους α</w:t>
      </w:r>
      <w:r>
        <w:rPr>
          <w:rFonts w:eastAsia="Times New Roman" w:cs="Times New Roman"/>
          <w:szCs w:val="24"/>
        </w:rPr>
        <w:lastRenderedPageBreak/>
        <w:t>γρότες να ξεχάσουν τι θα πει πληρωμή επιδοτήσεων και αποζημιώσεων στην ώρα το</w:t>
      </w:r>
      <w:r>
        <w:rPr>
          <w:rFonts w:eastAsia="Times New Roman" w:cs="Times New Roman"/>
          <w:szCs w:val="24"/>
        </w:rPr>
        <w:t xml:space="preserve">υς, αφού έχετε ξεχάσει την εφαρμογή της νέας ΚΑΠ της περιόδου 2015-2020 και ειδικά το αναπτυξιακό της σκέλος -δηλαδή τα Προγράμματα Αγροτικής Ανάπτυξης-, αφού έχετε επιβάλει φόρο στα εξαγωγικά μας προϊόντα -όπως το κρασί-, αφού έχετε εκτοξεύσει στα ύψη το </w:t>
      </w:r>
      <w:r>
        <w:rPr>
          <w:rFonts w:eastAsia="Times New Roman" w:cs="Times New Roman"/>
          <w:szCs w:val="24"/>
        </w:rPr>
        <w:t>κόστος παραγωγής με το</w:t>
      </w:r>
      <w:r>
        <w:rPr>
          <w:rFonts w:eastAsia="Times New Roman" w:cs="Times New Roman"/>
          <w:szCs w:val="24"/>
        </w:rPr>
        <w:t>ν</w:t>
      </w:r>
      <w:r>
        <w:rPr>
          <w:rFonts w:eastAsia="Times New Roman" w:cs="Times New Roman"/>
          <w:szCs w:val="24"/>
        </w:rPr>
        <w:t xml:space="preserve"> συντελεστή στα γεωργικά εφόδια στο 23% -και από σήμερα μάλλον στο 24%-, αφού έχετε εξοντώσει με τη μία την κτηνοτροφία -μη ελέγχοντας τις αθρόες εισαγωγές γάλακτος και υιοθετώντας άκριτα την εργαλειοθήκη του ΟΟΣΑ που για σας κάποτε </w:t>
      </w:r>
      <w:r>
        <w:rPr>
          <w:rFonts w:eastAsia="Times New Roman" w:cs="Times New Roman"/>
          <w:szCs w:val="24"/>
        </w:rPr>
        <w:t xml:space="preserve">ήταν κατά παραγγελία, όπως κάνετε για το γιαούρτι-, αφού έχετε δεσμευθεί και από χθες έγιναν γνωστές οι </w:t>
      </w:r>
      <w:r>
        <w:rPr>
          <w:rFonts w:eastAsia="Times New Roman" w:cs="Times New Roman"/>
          <w:szCs w:val="24"/>
        </w:rPr>
        <w:lastRenderedPageBreak/>
        <w:t>περαιτέρω εξοντωτικές αυξήσεις στους φόρους για τους αγρότες από 13% στο 22% έως 45% και τριπλασιασμό, επίσης, στις ασφαλιστικές εισφορές συνδέοντας αυτ</w:t>
      </w:r>
      <w:r>
        <w:rPr>
          <w:rFonts w:eastAsia="Times New Roman" w:cs="Times New Roman"/>
          <w:szCs w:val="24"/>
        </w:rPr>
        <w:t>ές με το εισόδημα των αγροτών και καταργώντας παράλληλα τον ΟΓΑ, όταν πριν από ένα μήνα τάζατε άλλα στους αγρότες –το ψέμα έχει κοντά ποδάρια δυστυχώς για σας- και έχοντας παράλληλα και ένα πρόγραμμα για την εκχώρηση των κόκκινων δανείων των αγροτών σε ιδι</w:t>
      </w:r>
      <w:r>
        <w:rPr>
          <w:rFonts w:eastAsia="Times New Roman" w:cs="Times New Roman"/>
          <w:szCs w:val="24"/>
        </w:rPr>
        <w:t>ώτες, έρχεστε σήμερα δυστυχώς και με αυτό το νομοσχέδιο κλείνετε και την τελευταία δυνατότητα διαφυγής που έχουν οι αγρότες για να αντιμετωπίσουν την έλλειψη πολιτικής από την πλευρά σας στον αγροτικό τομέα και την εξοντωτική φορο</w:t>
      </w:r>
      <w:r>
        <w:rPr>
          <w:rFonts w:eastAsia="Times New Roman" w:cs="Times New Roman"/>
          <w:szCs w:val="24"/>
        </w:rPr>
        <w:lastRenderedPageBreak/>
        <w:t>εισπρακτική και εισφοροεισ</w:t>
      </w:r>
      <w:r>
        <w:rPr>
          <w:rFonts w:eastAsia="Times New Roman" w:cs="Times New Roman"/>
          <w:szCs w:val="24"/>
        </w:rPr>
        <w:t>πρακτική καταιγίδα, δηλαδή τους αγροτικούς συνεταιρισμούς και τις συλλογικές ομάδες των αγροτών.</w:t>
      </w:r>
    </w:p>
    <w:p w14:paraId="6BC3A617" w14:textId="77777777" w:rsidR="00A94BE7" w:rsidRDefault="00D14AD5">
      <w:pPr>
        <w:spacing w:line="600" w:lineRule="auto"/>
        <w:ind w:firstLine="720"/>
        <w:contextualSpacing/>
        <w:jc w:val="both"/>
        <w:rPr>
          <w:rFonts w:eastAsia="Times New Roman" w:cs="Times New Roman"/>
          <w:szCs w:val="24"/>
        </w:rPr>
      </w:pPr>
      <w:r>
        <w:rPr>
          <w:rFonts w:eastAsia="Times New Roman" w:cs="Times New Roman"/>
          <w:szCs w:val="24"/>
        </w:rPr>
        <w:t>Τα συμπεράσματα που βγαίνουν είναι αβίαστα: Αποστρέφεστε τον πρωτογενή τομέα και θέλετε να τιμωρήσετε ό,τι είναι παραγωγικό στη χώρα, διαλύοντας αντί να εκσυγχ</w:t>
      </w:r>
      <w:r>
        <w:rPr>
          <w:rFonts w:eastAsia="Times New Roman" w:cs="Times New Roman"/>
          <w:szCs w:val="24"/>
        </w:rPr>
        <w:t>ρονίσετε, να ανασυγκροτήσετε έναν οικονομικό αναπτυξιακό θεσμό που είναι εργαλείο για τον αγρότη, όπως είναι ο συνεταιρισμός. Αντί σήμερα να συζητάμε, μετά τα όσα έχει νομοθετήσει η Κυβέρνηση και αυτά που θα νομοθετήσει το πώς θα εξυγιάνουμε τους συνεταιρι</w:t>
      </w:r>
      <w:r>
        <w:rPr>
          <w:rFonts w:eastAsia="Times New Roman" w:cs="Times New Roman"/>
          <w:szCs w:val="24"/>
        </w:rPr>
        <w:t xml:space="preserve">σμούς και θα τους ενισχύσουμε με φορολογικά και αναπτυξιακά κίνητρα, όπως και τις ομάδες παραγωγών και τις </w:t>
      </w:r>
      <w:r>
        <w:rPr>
          <w:rFonts w:eastAsia="Times New Roman" w:cs="Times New Roman"/>
          <w:szCs w:val="24"/>
        </w:rPr>
        <w:lastRenderedPageBreak/>
        <w:t>διεπαγγελματικές οργανώσεις, για να κινητοποιήσουν τα μέλη τους για ένωση δυνάμεων παραγωγικών και εμπορικών δυνατοτήτων για καλύτερο εισόδημα και αν</w:t>
      </w:r>
      <w:r>
        <w:rPr>
          <w:rFonts w:eastAsia="Times New Roman" w:cs="Times New Roman"/>
          <w:szCs w:val="24"/>
        </w:rPr>
        <w:t>άπτυξη της υπαίθρου, με αυτό το νομοσχέδιο, το οποίο διακατέχεται από έναν έντονο κρατισμό αναποτελεσματικό και αποκρουστικό, αδρανοποιείτε τους συνεταιρισμούς στη χώρα μας, για να τους ελέγχετε ή για να τους κλείσετε.</w:t>
      </w:r>
    </w:p>
    <w:p w14:paraId="6BC3A618"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Αυτό που αναφέρω δεν είναι σχήμα λόγο</w:t>
      </w:r>
      <w:r>
        <w:rPr>
          <w:rFonts w:eastAsia="Times New Roman" w:cs="Times New Roman"/>
          <w:szCs w:val="24"/>
        </w:rPr>
        <w:t xml:space="preserve">υ, γιατί στην πραγματικότητα δεν προάγει κανένα οραματικό, εκσυγχρονιστικό ή καινοτόμο στοιχείο το παρόν σχέδιο νόμου. Δυστυχώς, «ώδινεν όρος και έτεκεν μυν» το υπό συζήτηση νομοσχέδιο. </w:t>
      </w:r>
    </w:p>
    <w:p w14:paraId="6BC3A619"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Είναι αλήθεια ότι οι συλλογικές οργανώσεις, όπως προανέφερα, πρέπει να κάνουν βήματα μπροστά για να μπορέσουν να ανταποκριθούν με επάρκεια στην αποστολή τους. Όμως, στα εκατόν δέκα χρόνια δράσης τους πολλά θετικά και αρνητικά μπορεί να τους καταλογίσει καν</w:t>
      </w:r>
      <w:r>
        <w:rPr>
          <w:rFonts w:eastAsia="Times New Roman" w:cs="Times New Roman"/>
          <w:szCs w:val="24"/>
        </w:rPr>
        <w:t>είς. Όμως, κανείς δεν μπορεί να αμφισβητήσει την ανεκτίμητη προσφορά τους στον αγροτικό τομέα και στον τόπο. Και αυτό έχει καταγραφεί και αποτιμηθεί ιστορικά. Και σωστά έχει ειπωθεί ότι για να υπάρξει ισχυρή παραγωγή, πρέπει να υπάρξει και ισχυρό συνεταιρι</w:t>
      </w:r>
      <w:r>
        <w:rPr>
          <w:rFonts w:eastAsia="Times New Roman" w:cs="Times New Roman"/>
          <w:szCs w:val="24"/>
        </w:rPr>
        <w:t>στικό κίνημα.</w:t>
      </w:r>
    </w:p>
    <w:p w14:paraId="6BC3A61A"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Οι συνεταιρισμοί βασίζονται στις διεθνείς αρχές και αξίες, τις οποίες ούτε τις αγνοούμε ούτε τις επικαλούμαστε κατά το </w:t>
      </w:r>
      <w:r>
        <w:rPr>
          <w:rFonts w:eastAsia="Times New Roman" w:cs="Times New Roman"/>
          <w:szCs w:val="24"/>
        </w:rPr>
        <w:lastRenderedPageBreak/>
        <w:t>δοκούν, όπως κάνει το παρόν νομοσχέδιο. Πρώτον, δεν «κάνουμε γαργάρα» το Σύνταγμα, άρθρο 12 παράγραφο</w:t>
      </w:r>
      <w:r>
        <w:rPr>
          <w:rFonts w:eastAsia="Times New Roman" w:cs="Times New Roman"/>
          <w:szCs w:val="24"/>
        </w:rPr>
        <w:t>ι</w:t>
      </w:r>
      <w:r>
        <w:rPr>
          <w:rFonts w:eastAsia="Times New Roman" w:cs="Times New Roman"/>
          <w:szCs w:val="24"/>
        </w:rPr>
        <w:t xml:space="preserve"> 4 και 5, όταν πρόκει</w:t>
      </w:r>
      <w:r>
        <w:rPr>
          <w:rFonts w:eastAsia="Times New Roman" w:cs="Times New Roman"/>
          <w:szCs w:val="24"/>
        </w:rPr>
        <w:t>ται για την αυτονομία και αυτοδιοίκηση των συνεταιρισμών, διότι παρεμβαίνει σε όλη τη λειτουργία του διοικητικού συμβουλίου, κανονίζει πώς θα συγκροτηθεί, ποια είναι η αντιπροσωπευτική γενική συνέλευση, πότε θα συνεδριάσει και επιβάλλει ένα κομματικό εκλογ</w:t>
      </w:r>
      <w:r>
        <w:rPr>
          <w:rFonts w:eastAsia="Times New Roman" w:cs="Times New Roman"/>
          <w:szCs w:val="24"/>
        </w:rPr>
        <w:t>ικό σύστημα.</w:t>
      </w:r>
    </w:p>
    <w:p w14:paraId="6BC3A61B"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Οι συνεταιρισμοί δεν είναι φορείς συλλογικοί ή σωματεία, αλλά επιχειρήσεις που έχουν οικονομική δραστηριότητα και ανήκουν στο χώρο της κοινωνικής οικονομίας και δεν μπορεί να αντιμετωπίζονται με το παρόν νομοσχέδιο ως νομικά πρό</w:t>
      </w:r>
      <w:r>
        <w:rPr>
          <w:rFonts w:eastAsia="Times New Roman" w:cs="Times New Roman"/>
          <w:szCs w:val="24"/>
        </w:rPr>
        <w:lastRenderedPageBreak/>
        <w:t>σωπα δημοσίου δ</w:t>
      </w:r>
      <w:r>
        <w:rPr>
          <w:rFonts w:eastAsia="Times New Roman" w:cs="Times New Roman"/>
          <w:szCs w:val="24"/>
        </w:rPr>
        <w:t xml:space="preserve">ικαίου. Και αφού είναι στο χώρο της κοινωνικής οικονομίας, πραγματικά είναι πρωτόγνωρο για τη Βουλή το συγκεκριμένο νομοσχέδιο να μην έχει περάσει ακόμα από την ΟΚΕ, να μην έχει γνωμοδοτήσει η Οικονομική και Κοινωνική Επιτροπή. Άλλωστε, πώς να το πάτε; Θα </w:t>
      </w:r>
      <w:r>
        <w:rPr>
          <w:rFonts w:eastAsia="Times New Roman" w:cs="Times New Roman"/>
          <w:szCs w:val="24"/>
        </w:rPr>
        <w:t xml:space="preserve">ερχόταν το μισό πίσω. </w:t>
      </w:r>
    </w:p>
    <w:p w14:paraId="6BC3A61C"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Τρίτον, δεν βάζει κάποιος την υπογραφή στη διοίκηση πλέον ενός συνεταιρισμού εάν έχει μόνο υποχρεώσεις, αλλά κανένα δικαίωμα και να διακινδυνεύει μόνιμα την προσωπική και οικογενειακή του περιουσία. </w:t>
      </w:r>
    </w:p>
    <w:p w14:paraId="6BC3A61D"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θα πρέπει να εφ</w:t>
      </w:r>
      <w:r>
        <w:rPr>
          <w:rFonts w:eastAsia="Times New Roman" w:cs="Times New Roman"/>
          <w:szCs w:val="24"/>
        </w:rPr>
        <w:t>αρμόζεται καθαρά ό,τι προβλέπεται στο άρθρο 937 του Αστικού Κώδικα, αλλιώς υπάρχει ο κίνδυνος κανείς, μα κανείς να μην θέλει να μπει στις διοικήσεις των αγροτικών συνεταιρισμών.</w:t>
      </w:r>
    </w:p>
    <w:p w14:paraId="6BC3A61E"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Δεν γίνεται να παραβιάζεται η αρχή της ισότητας ανδρών και γυναικών με θέματα </w:t>
      </w:r>
      <w:r>
        <w:rPr>
          <w:rFonts w:eastAsia="Times New Roman" w:cs="Times New Roman"/>
          <w:szCs w:val="24"/>
        </w:rPr>
        <w:t>ποσοστώσεων γυναικών στα διοικητικά συμβούλια. Πρωτάκουστα πράγματα για το συνεταιριστικό κίνημα, όπως και για τις ανώνυμες εταιρείες, όπως και για τις εμπορικές!</w:t>
      </w:r>
    </w:p>
    <w:p w14:paraId="6BC3A61F"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Το σχέδιο νόμου εισάγει διατάξεις, οι οποίες δεν συναντώνται στη διεθνή συνεταιριστική νομοθε</w:t>
      </w:r>
      <w:r>
        <w:rPr>
          <w:rFonts w:eastAsia="Times New Roman" w:cs="Times New Roman"/>
          <w:szCs w:val="24"/>
        </w:rPr>
        <w:t xml:space="preserve">σία και είναι δικαιολογημένο να μη συναντώνται, αφού το σχέδιο νόμου καταργεί ουσιαστικά τη συνεταιριστική συνεργασία, δημιουργώντας εμπόδιο στην ανάπτυξή τους, εισάγοντας μια επιλεκτική συνεργασία των κλαδικών συνεταιρισμών. </w:t>
      </w:r>
    </w:p>
    <w:p w14:paraId="6BC3A620"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Είναι προφανής η αντίφαση με </w:t>
      </w:r>
      <w:r>
        <w:rPr>
          <w:rFonts w:eastAsia="Times New Roman" w:cs="Times New Roman"/>
          <w:szCs w:val="24"/>
        </w:rPr>
        <w:t>την έκτη συνεταιριστική αρχή. Είναι δυνατόν στην επιχειρηματική δράση να μπαίνουν περιορισμοί στους όρους και τις προϋποθέσεις της επιχειρηματικής επιλογής και συνεργασίας; Ας μας υποδείξουν οι συντάκτες ένα κράτος, στη νομοθεσία του οποίου υφίστανται αντί</w:t>
      </w:r>
      <w:r>
        <w:rPr>
          <w:rFonts w:eastAsia="Times New Roman" w:cs="Times New Roman"/>
          <w:szCs w:val="24"/>
        </w:rPr>
        <w:t>στοιχες διατάξεις.</w:t>
      </w:r>
    </w:p>
    <w:p w14:paraId="6BC3A621"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Επίσης, βγάζετε τις αγροτικές εταιρικές συμπράξεις, όπου προήλθαν υποχρεωτικά μέσα από το ν. 4015, τις οποίες τις κρατάτε και δεν τις αναγνωρίζετε όμως ως συνεταιριστικά σχήματα.</w:t>
      </w:r>
    </w:p>
    <w:p w14:paraId="6BC3A622"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Επίσης, τι θέλετε να πετύχετε με τους σφιχτούς περιορισμού</w:t>
      </w:r>
      <w:r>
        <w:rPr>
          <w:rFonts w:eastAsia="Times New Roman" w:cs="Times New Roman"/>
          <w:szCs w:val="24"/>
        </w:rPr>
        <w:t xml:space="preserve">ς στον ορισμό του μάνατζερ ή πόσο τζίρο μπορεί να κάνει ο συνεταιρισμός ή με ποιους θα συναλλάσσεστε; Μήπως την οικονομική τους αποτυχία και τη μιζέρια για να έχουμε το τελειωτικό χτύπημα. </w:t>
      </w:r>
    </w:p>
    <w:p w14:paraId="6BC3A623"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Τι πρότυπα οικονομικής ανάπτυξης είναι αυτά; Πού τα βρήκατε επιτέλ</w:t>
      </w:r>
      <w:r>
        <w:rPr>
          <w:rFonts w:eastAsia="Times New Roman" w:cs="Times New Roman"/>
          <w:szCs w:val="24"/>
        </w:rPr>
        <w:t xml:space="preserve">ους; Μήπως μας τα φέρατε μάλλον από την Κορέα; Και διερωτώμαι, όχι μόνο ως Βουλευτής αλλά και ως απλός καλόπιστος πολίτης της </w:t>
      </w:r>
      <w:r>
        <w:rPr>
          <w:rFonts w:eastAsia="Times New Roman" w:cs="Times New Roman"/>
          <w:szCs w:val="24"/>
        </w:rPr>
        <w:t>Ε</w:t>
      </w:r>
      <w:r>
        <w:rPr>
          <w:rFonts w:eastAsia="Times New Roman" w:cs="Times New Roman"/>
          <w:szCs w:val="24"/>
        </w:rPr>
        <w:t>λληνικής Δημοκρατίας: Όλα αυτά που εισάγετε ενώπιόν μας με το παρόν σχέδιο νόμου είναι δυνατόν να σχετίζονται με τον πλέον δημοκρ</w:t>
      </w:r>
      <w:r>
        <w:rPr>
          <w:rFonts w:eastAsia="Times New Roman" w:cs="Times New Roman"/>
          <w:szCs w:val="24"/>
        </w:rPr>
        <w:t xml:space="preserve">ατικό και ελεύθερο θεσμό, που είναι ο συνεταιρισμός; </w:t>
      </w:r>
    </w:p>
    <w:p w14:paraId="6BC3A624"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Τόνισα από την αρχή την αναντιστοιχία που υπάρχει μεταξύ της αιτιολογικής εκθέσεως και των διατάξεων του σχεδίου νόμου. Οι συντάκτες επικαλούνται στην αιτιολογική έκθεση τις διεθνείς συνεταιριστικές αρχ</w:t>
      </w:r>
      <w:r>
        <w:rPr>
          <w:rFonts w:eastAsia="Times New Roman" w:cs="Times New Roman"/>
          <w:szCs w:val="24"/>
        </w:rPr>
        <w:t>ές, αλλά δυστυχώς για το</w:t>
      </w:r>
      <w:r>
        <w:rPr>
          <w:rFonts w:eastAsia="Times New Roman" w:cs="Times New Roman"/>
          <w:szCs w:val="24"/>
        </w:rPr>
        <w:t>ν</w:t>
      </w:r>
      <w:r>
        <w:rPr>
          <w:rFonts w:eastAsia="Times New Roman" w:cs="Times New Roman"/>
          <w:szCs w:val="24"/>
        </w:rPr>
        <w:t xml:space="preserve"> θεσμό δεν ξέρουν πώς να τις εφαρμόσουν στην πράξη. Γι’ αυτό το </w:t>
      </w:r>
      <w:r>
        <w:rPr>
          <w:rFonts w:eastAsia="Times New Roman" w:cs="Times New Roman"/>
          <w:szCs w:val="24"/>
        </w:rPr>
        <w:lastRenderedPageBreak/>
        <w:t xml:space="preserve">προτεινόμενο σχέδιο νόμου αποτελεί μια κακή συρραφή διατάξεων προηγούμενων νομοθετημάτων, οι οποίες διατάξεις λειτούργησαν εις βάρος του θεσμού. </w:t>
      </w:r>
    </w:p>
    <w:p w14:paraId="6BC3A625"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Περαιτέρω, δεν </w:t>
      </w:r>
      <w:r>
        <w:rPr>
          <w:rFonts w:eastAsia="Times New Roman" w:cs="Times New Roman"/>
          <w:szCs w:val="24"/>
        </w:rPr>
        <w:t>προτείνει μέτρα για τον εκσυγχρονισμό των συνεταιρισμών. Δεν επιλύει προβλήματα των αγροτικών συνεταιρισμών και ουδεμία δυνατότητα δίνει για να εξυγιανθούν οι συνεταιρισμοί με βάση τα θέματα που τους απασχολούν σήμερα.</w:t>
      </w:r>
    </w:p>
    <w:p w14:paraId="6BC3A626" w14:textId="77777777" w:rsidR="00A94BE7" w:rsidRDefault="00D14AD5">
      <w:pPr>
        <w:spacing w:line="600" w:lineRule="auto"/>
        <w:ind w:firstLine="720"/>
        <w:jc w:val="both"/>
        <w:rPr>
          <w:rFonts w:eastAsia="Times New Roman" w:cs="Times New Roman"/>
          <w:szCs w:val="28"/>
        </w:rPr>
      </w:pPr>
      <w:r>
        <w:rPr>
          <w:rFonts w:eastAsia="Times New Roman" w:cs="Times New Roman"/>
          <w:szCs w:val="28"/>
        </w:rPr>
        <w:t>Για να μη θεωρηθεί, μάλιστα, ότι οι ω</w:t>
      </w:r>
      <w:r>
        <w:rPr>
          <w:rFonts w:eastAsia="Times New Roman" w:cs="Times New Roman"/>
          <w:szCs w:val="28"/>
        </w:rPr>
        <w:t xml:space="preserve">ς άνω ισχυρισμοί μου είναι αόριστοι, παραθέτω τα θέματα που απασχολούν σήμερα τους ευρωπαϊκούς συνεταιρισμούς και τους συνεταιρισμούς </w:t>
      </w:r>
      <w:r>
        <w:rPr>
          <w:rFonts w:eastAsia="Times New Roman" w:cs="Times New Roman"/>
          <w:szCs w:val="28"/>
        </w:rPr>
        <w:lastRenderedPageBreak/>
        <w:t>της χώρας μας, τα οποία αγνοεί το συγκεκριμένο σχέδιο νόμου. Πρώτον, αγνοεί την είσοδο των αγροτικών συνεταιρισμών στον το</w:t>
      </w:r>
      <w:r>
        <w:rPr>
          <w:rFonts w:eastAsia="Times New Roman" w:cs="Times New Roman"/>
          <w:szCs w:val="28"/>
        </w:rPr>
        <w:t>μέα του λιανεμπορίου, δεύτερον την αυτοχρηματοδότησή τους –δηλαδή, τον δανεισμό με ποικίλους τρόπους του συνεταιρισμού από τα μέλη του, πρόσθετες υποχρεωτικές μερίδες, προαιρετικές, μη χρήστες των υπηρεσιών του συνεταιρισμού- τρίτον το μεγαλύτερο άνοιγμα τ</w:t>
      </w:r>
      <w:r>
        <w:rPr>
          <w:rFonts w:eastAsia="Times New Roman" w:cs="Times New Roman"/>
          <w:szCs w:val="28"/>
        </w:rPr>
        <w:t>ου συνεταιρισμού στην αγορά και τη συσπείρωση με σκοπό τη μείωση του κόστους και την πραγματοποίηση επενδύσεων.</w:t>
      </w:r>
    </w:p>
    <w:p w14:paraId="6BC3A627" w14:textId="77777777" w:rsidR="00A94BE7" w:rsidRDefault="00D14AD5">
      <w:pPr>
        <w:spacing w:line="600" w:lineRule="auto"/>
        <w:ind w:firstLine="720"/>
        <w:jc w:val="both"/>
        <w:rPr>
          <w:rFonts w:eastAsia="Times New Roman" w:cs="Times New Roman"/>
          <w:szCs w:val="28"/>
        </w:rPr>
      </w:pPr>
      <w:r>
        <w:rPr>
          <w:rFonts w:eastAsia="Times New Roman" w:cs="Times New Roman"/>
          <w:szCs w:val="28"/>
        </w:rPr>
        <w:t>Το σχέδιο νόμου, με τους περιορισμούς που θέτει στη δυνατότητα της συνεργασίας μεταξύ συνεταιρισμών μέσω τοπι</w:t>
      </w:r>
      <w:r>
        <w:rPr>
          <w:rFonts w:eastAsia="Times New Roman" w:cs="Times New Roman"/>
          <w:szCs w:val="28"/>
        </w:rPr>
        <w:lastRenderedPageBreak/>
        <w:t>κών, εθνικών, περιφερειακών και διε</w:t>
      </w:r>
      <w:r>
        <w:rPr>
          <w:rFonts w:eastAsia="Times New Roman" w:cs="Times New Roman"/>
          <w:szCs w:val="28"/>
        </w:rPr>
        <w:t>θνών δομών, παρεμποδίζει το άνοιγμα και τη συσπείρωση των συνεταιρισμών (άρθρο 31).</w:t>
      </w:r>
    </w:p>
    <w:p w14:paraId="6BC3A628" w14:textId="77777777" w:rsidR="00A94BE7" w:rsidRDefault="00D14AD5">
      <w:pPr>
        <w:spacing w:line="600" w:lineRule="auto"/>
        <w:ind w:firstLine="720"/>
        <w:jc w:val="both"/>
        <w:rPr>
          <w:rFonts w:eastAsia="Times New Roman" w:cs="Times New Roman"/>
          <w:szCs w:val="28"/>
        </w:rPr>
      </w:pPr>
      <w:r>
        <w:rPr>
          <w:rFonts w:eastAsia="Times New Roman" w:cs="Times New Roman"/>
          <w:szCs w:val="28"/>
        </w:rPr>
        <w:t>Τέταρτον, αγνοεί την αύξηση των συναλλαγών των συνεταιρισμών με μη μέλη τους. Το σχέδιο νόμου, αντίθετα, θέτει περιορισμό στο ύψος των συναλλαγών των αγροτικών συνεταιρισμώ</w:t>
      </w:r>
      <w:r>
        <w:rPr>
          <w:rFonts w:eastAsia="Times New Roman" w:cs="Times New Roman"/>
          <w:szCs w:val="28"/>
        </w:rPr>
        <w:t>ν με τρίτους.</w:t>
      </w:r>
    </w:p>
    <w:p w14:paraId="6BC3A629" w14:textId="77777777" w:rsidR="00A94BE7" w:rsidRDefault="00D14AD5">
      <w:pPr>
        <w:spacing w:line="600" w:lineRule="auto"/>
        <w:ind w:firstLine="720"/>
        <w:jc w:val="both"/>
        <w:rPr>
          <w:rFonts w:eastAsia="Times New Roman" w:cs="Times New Roman"/>
          <w:szCs w:val="28"/>
        </w:rPr>
      </w:pPr>
      <w:r>
        <w:rPr>
          <w:rFonts w:eastAsia="Times New Roman" w:cs="Times New Roman"/>
          <w:szCs w:val="28"/>
        </w:rPr>
        <w:t>Όσον αφορά την εκλογή των οργάνων, βάζετε το όριο του 1/3 στη σταυροδοσία. Βασική σας στόχευση είναι να ελέγξετε περισσότερο μέσω των εκλογικών διαδικασιών και να κομμα</w:t>
      </w:r>
      <w:r>
        <w:rPr>
          <w:rFonts w:eastAsia="Times New Roman" w:cs="Times New Roman"/>
          <w:szCs w:val="28"/>
        </w:rPr>
        <w:lastRenderedPageBreak/>
        <w:t>τικοποιήσετε πλέον το συνεταιριστικό κίνημα. Με την προτεινόμενη ρύθμιση ν</w:t>
      </w:r>
      <w:r>
        <w:rPr>
          <w:rFonts w:eastAsia="Times New Roman" w:cs="Times New Roman"/>
          <w:szCs w:val="28"/>
        </w:rPr>
        <w:t>οθεύετε το σύστημα του ενιαίου ψηφοδελτίου που εισήγαγε για πρώτη φορά ο ν. 2810, με τον περιορισμό του αριθμού σταυρών προτίμησης που θέτει το μέλος όταν ψηφίζει και συγκεκριμένα αναφέρεστε στο 1/3, όπως τόνισα. Δεν χρειάζεται να αναλύσω περισσότερο ότι μ</w:t>
      </w:r>
      <w:r>
        <w:rPr>
          <w:rFonts w:eastAsia="Times New Roman" w:cs="Times New Roman"/>
          <w:szCs w:val="28"/>
        </w:rPr>
        <w:t>’ αυτή τη διάταξη επιχειρείται ο κομματικός έλεγχος εκ μέρους των σχηματιζόμενων ομάδων συνεταιρισμένων αγροτών.</w:t>
      </w:r>
    </w:p>
    <w:p w14:paraId="6BC3A62A" w14:textId="77777777" w:rsidR="00A94BE7" w:rsidRDefault="00D14AD5">
      <w:pPr>
        <w:spacing w:line="600" w:lineRule="auto"/>
        <w:ind w:firstLine="720"/>
        <w:jc w:val="both"/>
        <w:rPr>
          <w:rFonts w:eastAsia="Times New Roman" w:cs="Times New Roman"/>
          <w:szCs w:val="28"/>
        </w:rPr>
      </w:pPr>
      <w:r>
        <w:rPr>
          <w:rFonts w:eastAsia="Times New Roman" w:cs="Times New Roman"/>
          <w:szCs w:val="28"/>
        </w:rPr>
        <w:t>Όσον αφορά τις ομάδες παραγωγών και τις διεπαγγελματικές οργανώσεις, αντιμετωπίζονται από το παρόν σχέδιο νόμου δύο πραγματικά σημαντικές δράσε</w:t>
      </w:r>
      <w:r>
        <w:rPr>
          <w:rFonts w:eastAsia="Times New Roman" w:cs="Times New Roman"/>
          <w:szCs w:val="28"/>
        </w:rPr>
        <w:t xml:space="preserve">ις των αγροτών. Πολύ </w:t>
      </w:r>
      <w:r>
        <w:rPr>
          <w:rFonts w:eastAsia="Times New Roman" w:cs="Times New Roman"/>
          <w:szCs w:val="28"/>
        </w:rPr>
        <w:lastRenderedPageBreak/>
        <w:t>επιφανειακά, θα πω μόνο ότι για τις διεπαγγελματικές οργανώσεις στην Ισπανία το νομοσχέδιο για τη λειτουργία τους περιλαμβάνει περισσότερα από εβδομήντα άρθρα, ενώ με το παρόν νομοσχέδιο και για τις ομάδες παραγωγών και για τις διεπαγγ</w:t>
      </w:r>
      <w:r>
        <w:rPr>
          <w:rFonts w:eastAsia="Times New Roman" w:cs="Times New Roman"/>
          <w:szCs w:val="28"/>
        </w:rPr>
        <w:t>ελματικές οργανώσεις περιλαμβάνει όλο κι όλο δέκα γραμμές.</w:t>
      </w:r>
    </w:p>
    <w:p w14:paraId="6BC3A62B" w14:textId="77777777" w:rsidR="00A94BE7" w:rsidRDefault="00D14AD5">
      <w:pPr>
        <w:spacing w:line="600" w:lineRule="auto"/>
        <w:ind w:firstLine="720"/>
        <w:jc w:val="both"/>
        <w:rPr>
          <w:rFonts w:eastAsia="Times New Roman" w:cs="Times New Roman"/>
          <w:szCs w:val="28"/>
        </w:rPr>
      </w:pPr>
      <w:r>
        <w:rPr>
          <w:rFonts w:eastAsia="Times New Roman" w:cs="Times New Roman"/>
          <w:szCs w:val="28"/>
        </w:rPr>
        <w:t xml:space="preserve">Επίσης, θα ήταν πρωτοτυπία για σας να μην υπάρξει διεύρυνση του κράτους, βόλεμα των ημετέρων και ένα επιπλέον κόστος στη χειμαζόμενη οικονομία της χώρας μας. </w:t>
      </w:r>
    </w:p>
    <w:p w14:paraId="6BC3A62C" w14:textId="77777777" w:rsidR="00A94BE7" w:rsidRDefault="00D14AD5">
      <w:pPr>
        <w:spacing w:line="600" w:lineRule="auto"/>
        <w:ind w:firstLine="720"/>
        <w:jc w:val="both"/>
        <w:rPr>
          <w:rFonts w:eastAsia="Times New Roman" w:cs="Times New Roman"/>
          <w:szCs w:val="28"/>
        </w:rPr>
      </w:pPr>
      <w:r>
        <w:rPr>
          <w:rFonts w:eastAsia="Times New Roman" w:cs="Times New Roman"/>
          <w:szCs w:val="28"/>
        </w:rPr>
        <w:t xml:space="preserve">Συστήνονται δύο ταμεία, εκ των οποίων </w:t>
      </w:r>
      <w:r>
        <w:rPr>
          <w:rFonts w:eastAsia="Times New Roman" w:cs="Times New Roman"/>
          <w:szCs w:val="28"/>
        </w:rPr>
        <w:t xml:space="preserve">το ένα είναι το Ταμείο Αγροτικής Συνεταιριστικής Εκπαίδευσης, που όμως έχει </w:t>
      </w:r>
      <w:r>
        <w:rPr>
          <w:rFonts w:eastAsia="Times New Roman" w:cs="Times New Roman"/>
          <w:szCs w:val="28"/>
        </w:rPr>
        <w:lastRenderedPageBreak/>
        <w:t xml:space="preserve">την πρωτοτυπία άλλος να πληρώνει και άλλος να διοικεί. Για να μη νομίζετε, μάλιστα, ότι αυτά τα λέω μόνον εγώ, σας παραπέμπω στον σχολιασμό της κεντρικής νομοπαρασκευαστικής </w:t>
      </w:r>
      <w:r>
        <w:rPr>
          <w:rFonts w:eastAsia="Times New Roman" w:cs="Times New Roman"/>
          <w:szCs w:val="28"/>
        </w:rPr>
        <w:t>ε</w:t>
      </w:r>
      <w:r>
        <w:rPr>
          <w:rFonts w:eastAsia="Times New Roman" w:cs="Times New Roman"/>
          <w:szCs w:val="28"/>
        </w:rPr>
        <w:t>πιτρο</w:t>
      </w:r>
      <w:r>
        <w:rPr>
          <w:rFonts w:eastAsia="Times New Roman" w:cs="Times New Roman"/>
          <w:szCs w:val="28"/>
        </w:rPr>
        <w:t xml:space="preserve">πής που την πήραμε σήμερα το πρωί. Για το </w:t>
      </w:r>
      <w:r>
        <w:rPr>
          <w:rFonts w:eastAsia="Times New Roman" w:cs="Times New Roman"/>
          <w:szCs w:val="28"/>
        </w:rPr>
        <w:t>τ</w:t>
      </w:r>
      <w:r>
        <w:rPr>
          <w:rFonts w:eastAsia="Times New Roman" w:cs="Times New Roman"/>
          <w:szCs w:val="28"/>
        </w:rPr>
        <w:t xml:space="preserve">αμείο αναφέρει χαρακτηριστικά τα εξής: «Εφ’ όσον κύριος πόρος του </w:t>
      </w:r>
      <w:r>
        <w:rPr>
          <w:rFonts w:eastAsia="Times New Roman" w:cs="Times New Roman"/>
          <w:szCs w:val="28"/>
        </w:rPr>
        <w:t>τ</w:t>
      </w:r>
      <w:r>
        <w:rPr>
          <w:rFonts w:eastAsia="Times New Roman" w:cs="Times New Roman"/>
          <w:szCs w:val="28"/>
        </w:rPr>
        <w:t xml:space="preserve">αμείου είναι ποσοστό επί των πλεονασμάτων των ΑΣΟ και άλλες ενισχύσεις με προέλευση απ’ αυτούς, ταυτόχρονα μάλιστα τούτο δεν λαμβάνει οποιαδήποτε </w:t>
      </w:r>
      <w:r>
        <w:rPr>
          <w:rFonts w:eastAsia="Times New Roman" w:cs="Times New Roman"/>
          <w:szCs w:val="28"/>
        </w:rPr>
        <w:t xml:space="preserve">κρατική επιχορήγηση, δηλαδή το </w:t>
      </w:r>
      <w:r>
        <w:rPr>
          <w:rFonts w:eastAsia="Times New Roman" w:cs="Times New Roman"/>
          <w:szCs w:val="28"/>
        </w:rPr>
        <w:t>τ</w:t>
      </w:r>
      <w:r>
        <w:rPr>
          <w:rFonts w:eastAsia="Times New Roman" w:cs="Times New Roman"/>
          <w:szCs w:val="28"/>
        </w:rPr>
        <w:t>αμείο έχει αποκλειστικά ιδιωτικούς πόρους, η υπαγωγή του σε καθεστώς κρατικής εποπτείας εγείρει ζητήματα συμμόρφωσης προς τα άρθρα 5 παράγραφο</w:t>
      </w:r>
      <w:r>
        <w:rPr>
          <w:rFonts w:eastAsia="Times New Roman" w:cs="Times New Roman"/>
          <w:szCs w:val="28"/>
        </w:rPr>
        <w:t>ι</w:t>
      </w:r>
      <w:r>
        <w:rPr>
          <w:rFonts w:eastAsia="Times New Roman" w:cs="Times New Roman"/>
          <w:szCs w:val="28"/>
        </w:rPr>
        <w:t xml:space="preserve"> 1 και 17 του Συντάγματος».</w:t>
      </w:r>
    </w:p>
    <w:p w14:paraId="6BC3A62D" w14:textId="77777777" w:rsidR="00A94BE7" w:rsidRDefault="00D14AD5">
      <w:pPr>
        <w:spacing w:line="600" w:lineRule="auto"/>
        <w:ind w:firstLine="720"/>
        <w:jc w:val="both"/>
        <w:rPr>
          <w:rFonts w:eastAsia="Times New Roman" w:cs="Times New Roman"/>
          <w:szCs w:val="28"/>
        </w:rPr>
      </w:pPr>
      <w:r>
        <w:rPr>
          <w:rFonts w:eastAsia="Times New Roman" w:cs="Times New Roman"/>
          <w:szCs w:val="28"/>
        </w:rPr>
        <w:lastRenderedPageBreak/>
        <w:t>Παράλληλα, συστήνετε και τον Οργανισμό Διαχείρισης Ακ</w:t>
      </w:r>
      <w:r>
        <w:rPr>
          <w:rFonts w:eastAsia="Times New Roman" w:cs="Times New Roman"/>
          <w:szCs w:val="28"/>
        </w:rPr>
        <w:t xml:space="preserve">ινήτων, Γαιών και Εξοπλισμών, νέα διοικητικά συμβούλια, δηλαδή νέο βόλεμα ημετέρων. Ο στόχος της ΔΙΑΓΕΠ ήταν να δημεύσετε τη συνεταιριστική περιουσία. Άλλαξε κατά τα 2/3 το συγκεκριμένο άρθρο μετά την παρέμβαση της νομοπαρασκευαστικής </w:t>
      </w:r>
      <w:r>
        <w:rPr>
          <w:rFonts w:eastAsia="Times New Roman" w:cs="Times New Roman"/>
          <w:szCs w:val="28"/>
        </w:rPr>
        <w:t>ε</w:t>
      </w:r>
      <w:r>
        <w:rPr>
          <w:rFonts w:eastAsia="Times New Roman" w:cs="Times New Roman"/>
          <w:szCs w:val="28"/>
        </w:rPr>
        <w:t>πιτροπής, η οποία άλ</w:t>
      </w:r>
      <w:r>
        <w:rPr>
          <w:rFonts w:eastAsia="Times New Roman" w:cs="Times New Roman"/>
          <w:szCs w:val="28"/>
        </w:rPr>
        <w:t xml:space="preserve">λωστε λέει και πάλι «Η διάταξη εγείρει ζητήματα συμβατότητας με το άρθρο 17 του Συντάγματος στο βαθμό που λόγω της γενικότητας της αντίστοιχης διατύπωσης εννοεί ενδεχομένως ότι ο </w:t>
      </w:r>
      <w:r>
        <w:rPr>
          <w:rFonts w:eastAsia="Times New Roman" w:cs="Times New Roman"/>
          <w:szCs w:val="28"/>
        </w:rPr>
        <w:t>ο</w:t>
      </w:r>
      <w:r>
        <w:rPr>
          <w:rFonts w:eastAsia="Times New Roman" w:cs="Times New Roman"/>
          <w:szCs w:val="28"/>
        </w:rPr>
        <w:t>ργανισμός επεμβαίνει αυτοδίκαια με οποιοδήποτε τρόπο σε ιδιωτικά ακίνητα. Επ</w:t>
      </w:r>
      <w:r>
        <w:rPr>
          <w:rFonts w:eastAsia="Times New Roman" w:cs="Times New Roman"/>
          <w:szCs w:val="28"/>
        </w:rPr>
        <w:t>ομένως, χρήζει ανάλογης αναδιατύπωσης».</w:t>
      </w:r>
    </w:p>
    <w:p w14:paraId="6BC3A62E" w14:textId="77777777" w:rsidR="00A94BE7" w:rsidRDefault="00D14AD5">
      <w:pPr>
        <w:spacing w:line="600" w:lineRule="auto"/>
        <w:ind w:firstLine="720"/>
        <w:jc w:val="both"/>
        <w:rPr>
          <w:rFonts w:eastAsia="Times New Roman" w:cs="Times New Roman"/>
          <w:szCs w:val="28"/>
        </w:rPr>
      </w:pPr>
      <w:r>
        <w:rPr>
          <w:rFonts w:eastAsia="Times New Roman" w:cs="Times New Roman"/>
          <w:szCs w:val="28"/>
        </w:rPr>
        <w:lastRenderedPageBreak/>
        <w:t>Θα ήθελα τώρα να αναφερθώ στη διάλυση, στη μη πρόβλεψη, στην κατάργηση του τριτοβάθμιου θεσμικού οργάνου, του ιδεολογικού και καθοδηγητικού οργάνου του συνεταιριστικού κινήματος της ΠΑΣΕΓΕΣ. Οι θεσμοί δεν μας φταίνε,</w:t>
      </w:r>
      <w:r>
        <w:rPr>
          <w:rFonts w:eastAsia="Times New Roman" w:cs="Times New Roman"/>
          <w:szCs w:val="28"/>
        </w:rPr>
        <w:t xml:space="preserve"> αν εσείς θέλετε να κινηθείτε εκδικητικά απέναντι στα πρόσωπα. Οι θεσμοί πρέπει να μείνουν αλώβητοι. Ακόμα και στη δικτατορία σεβάστηκαν το τριτοβάθμιο ιδεολογικό όργανο των συνεταιριστικών οργανώσεων.</w:t>
      </w:r>
    </w:p>
    <w:p w14:paraId="6BC3A62F" w14:textId="77777777" w:rsidR="00A94BE7" w:rsidRDefault="00D14AD5">
      <w:pPr>
        <w:spacing w:line="600" w:lineRule="auto"/>
        <w:ind w:firstLine="720"/>
        <w:jc w:val="both"/>
        <w:rPr>
          <w:rFonts w:eastAsia="Times New Roman" w:cs="Times New Roman"/>
          <w:szCs w:val="28"/>
        </w:rPr>
      </w:pPr>
      <w:r>
        <w:rPr>
          <w:rFonts w:eastAsia="Times New Roman" w:cs="Times New Roman"/>
          <w:szCs w:val="28"/>
        </w:rPr>
        <w:t>Είμαστε βέβαιοι ότι αυτή η ρύθμιση θα γραφτεί με μελαν</w:t>
      </w:r>
      <w:r>
        <w:rPr>
          <w:rFonts w:eastAsia="Times New Roman" w:cs="Times New Roman"/>
          <w:szCs w:val="28"/>
        </w:rPr>
        <w:t xml:space="preserve">ά γράμματα στην ιστορία του συνεταιρισμού στη χώρα μας. Σας θυμίζω και εφιστώ την προσοχή σας στις δεκαεπτά εκπροσωπήσεις της ΠΑΣΕΓΕΣ σε ευρωπαϊκό επίπεδο και ευρωπαϊκά </w:t>
      </w:r>
      <w:r>
        <w:rPr>
          <w:rFonts w:eastAsia="Times New Roman" w:cs="Times New Roman"/>
          <w:szCs w:val="28"/>
        </w:rPr>
        <w:lastRenderedPageBreak/>
        <w:t>φόρουμ για την υπεράσπιση των Ελλήνων αγροτών και των προϊόντων. Τι θα γίνει από τη στι</w:t>
      </w:r>
      <w:r>
        <w:rPr>
          <w:rFonts w:eastAsia="Times New Roman" w:cs="Times New Roman"/>
          <w:szCs w:val="28"/>
        </w:rPr>
        <w:t>γμή που δεν υπάρχει το συγκεκριμένο όργανο;</w:t>
      </w:r>
    </w:p>
    <w:p w14:paraId="6BC3A630" w14:textId="77777777" w:rsidR="00A94BE7" w:rsidRDefault="00D14AD5">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προειδοποιητικά το κουδούνι λήξεως του χρόνου ομιλίας του κυρίου Βουλευτή)</w:t>
      </w:r>
    </w:p>
    <w:p w14:paraId="6BC3A631" w14:textId="77777777" w:rsidR="00A94BE7" w:rsidRDefault="00D14AD5">
      <w:pPr>
        <w:spacing w:line="600" w:lineRule="auto"/>
        <w:ind w:firstLine="720"/>
        <w:jc w:val="both"/>
        <w:rPr>
          <w:rFonts w:eastAsia="Times New Roman" w:cs="Times New Roman"/>
          <w:szCs w:val="28"/>
        </w:rPr>
      </w:pPr>
      <w:r>
        <w:rPr>
          <w:rFonts w:eastAsia="Times New Roman" w:cs="Times New Roman"/>
          <w:szCs w:val="28"/>
        </w:rPr>
        <w:t>Ένα λεπτό, κύριε Πρόεδρε.</w:t>
      </w:r>
    </w:p>
    <w:p w14:paraId="6BC3A632"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 xml:space="preserve"> Ως προς την αναγκαστικότητα των συνεταιρισμών, στη μετατροπή, δηλαδή, των αναγκαστικώ</w:t>
      </w:r>
      <w:r>
        <w:rPr>
          <w:rFonts w:eastAsia="Times New Roman"/>
          <w:szCs w:val="24"/>
        </w:rPr>
        <w:t xml:space="preserve">ν συνεταιρισμών και των ενώσεών τους σε αγροτικούς συνεταιρισμούς, τονίζεται ότι οι διατάξεις του άρθρου αυτού ελέγχονται ως προς τη συνταγματικότητά τους, γιατί, όπως είναι γνωστό, το Σύνταγμα επιτρέπει </w:t>
      </w:r>
      <w:r>
        <w:rPr>
          <w:rFonts w:eastAsia="Times New Roman"/>
          <w:szCs w:val="24"/>
        </w:rPr>
        <w:lastRenderedPageBreak/>
        <w:t>τη σύσταση με νόμο αναγκαστικών συνεταιρισμών για τη</w:t>
      </w:r>
      <w:r>
        <w:rPr>
          <w:rFonts w:eastAsia="Times New Roman"/>
          <w:szCs w:val="24"/>
        </w:rPr>
        <w:t xml:space="preserve">ν εκπλήρωση των σκοπών που αριθμεί η παράγραφος 5 του άρθρου 12 και τούτο υπό τον όρο ότι εξασφαλίζεται η ίση μεταχείριση αυτών που συμμετέχουν. </w:t>
      </w:r>
    </w:p>
    <w:p w14:paraId="6BC3A633"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Σας το επισήμανε άλλωστε και η Επιστημονική Υπηρεσία της Βουλής, ότι η διάταξη αυτή εγείρει προβληματισμό λόγω της γενικότητας και της ασάφειας ως προς τη διατύπωσή της. Εσείς εμμένετε στη διάταξη αυτή να φέρνετε μια μεσοβέζικη τοποθέτηση και να κινδυνεύου</w:t>
      </w:r>
      <w:r>
        <w:rPr>
          <w:rFonts w:eastAsia="Times New Roman"/>
          <w:szCs w:val="24"/>
        </w:rPr>
        <w:t xml:space="preserve">ν συνεταιρισμοί, οι οποίοι είναι κόσμημα, οι οποίοι είναι </w:t>
      </w:r>
      <w:r>
        <w:rPr>
          <w:rFonts w:eastAsia="Times New Roman"/>
          <w:szCs w:val="24"/>
          <w:lang w:val="en-US"/>
        </w:rPr>
        <w:t>leader</w:t>
      </w:r>
      <w:r>
        <w:rPr>
          <w:rFonts w:eastAsia="Times New Roman"/>
          <w:szCs w:val="24"/>
        </w:rPr>
        <w:t xml:space="preserve"> στην αγορά και σε ευρωπαϊκό επίπεδο, να οδηγηθούν στην κατάρρευση. </w:t>
      </w:r>
    </w:p>
    <w:p w14:paraId="6BC3A634"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lastRenderedPageBreak/>
        <w:t>Σε σχέση με τα άρθρα 25, 26 και 27, θέλω να αναφερθώ εδώ για τους εργαζόμενους στις συνεταιριστικές οργανώσεις, ιδιαίτερα γ</w:t>
      </w:r>
      <w:r>
        <w:rPr>
          <w:rFonts w:eastAsia="Times New Roman"/>
          <w:szCs w:val="24"/>
        </w:rPr>
        <w:t>ια τους εργαζόμενους οι οποίοι χωρίς δική τους ευθύνη, με παρέμβαση που έκανε η πολιτεία με τον ν.4015, που οδηγήθηκαν μια σειρά από οργανώσεις σε εκκαθάριση, αυτήν τη στιγμή έχουν λαμβάνειν δεδουλευμένα και αποζημιώσεις. Και δεν είναι πολλοί –τέσσερις χιλ</w:t>
      </w:r>
      <w:r>
        <w:rPr>
          <w:rFonts w:eastAsia="Times New Roman"/>
          <w:szCs w:val="24"/>
        </w:rPr>
        <w:t xml:space="preserve">ιάδες, όπως αναφέρετε-, ούτε πεντακόσιοι εργαζόμενοι δεν είναι. Και δεν μπορεί η ελληνική πολιτεία να μην αντιμετωπίζει ισότιμα τους Έλληνες πολίτες. </w:t>
      </w:r>
    </w:p>
    <w:p w14:paraId="6BC3A635"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Πριν από έναν μήνα με τον ν.4364/2006, όταν συζητούσαμε σ’ αυτήν την Αίθουσα εδώ την προσαρμογή στην ελλη</w:t>
      </w:r>
      <w:r>
        <w:rPr>
          <w:rFonts w:eastAsia="Times New Roman"/>
          <w:szCs w:val="24"/>
        </w:rPr>
        <w:t xml:space="preserve">νική νομοθεσία ευρωπαϊκής οδηγίας, βάλαμε οι εργαζόμενοι στις </w:t>
      </w:r>
      <w:r>
        <w:rPr>
          <w:rFonts w:eastAsia="Times New Roman"/>
          <w:szCs w:val="24"/>
        </w:rPr>
        <w:lastRenderedPageBreak/>
        <w:t>υπό εκκαθάριση ασφαλιστικές εταιρείες να έχουν προτεραιότητα έναντι των οποιοδήποτε άλλων πιστωτών. Σας κατέθεσα και την υπ’ αριθμ</w:t>
      </w:r>
      <w:r>
        <w:rPr>
          <w:rFonts w:eastAsia="Times New Roman"/>
          <w:szCs w:val="24"/>
        </w:rPr>
        <w:t>όν</w:t>
      </w:r>
      <w:r>
        <w:rPr>
          <w:rFonts w:eastAsia="Times New Roman"/>
          <w:szCs w:val="24"/>
        </w:rPr>
        <w:t xml:space="preserve"> 341 τροπολογία, για να το δεχτείτε αυτό. Και απορώ γιατί δεν </w:t>
      </w:r>
      <w:r>
        <w:rPr>
          <w:rFonts w:eastAsia="Times New Roman"/>
          <w:szCs w:val="24"/>
        </w:rPr>
        <w:t xml:space="preserve">το δέχεστε, όταν πριν ένα μήνα το δέχτηκε η Βουλή των Ελλήνων για τις υπό εκκαθάριση ασφαλιστικές εταιρείες. </w:t>
      </w:r>
    </w:p>
    <w:p w14:paraId="6BC3A636"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Και τελειώνω θέλοντας να πω ότι η Δημοκρατική Συμπαράταξη δεν μπορεί να ψηφίσει ένα νομοσχέδιο που ακυρώνει έναν θεσμό αναπτυξιακό, οικονομικό, κο</w:t>
      </w:r>
      <w:r>
        <w:rPr>
          <w:rFonts w:eastAsia="Times New Roman"/>
          <w:szCs w:val="24"/>
        </w:rPr>
        <w:t xml:space="preserve">ινωνικό, που είναι αναγκαίος, ιδιαίτερα σήμερα, λόγω της οικονομικής κρίσης, αλλά και στην οικονομική κατάσταση που βρίσκεται ο αγροτικός τομέας της χώρας. </w:t>
      </w:r>
    </w:p>
    <w:p w14:paraId="6BC3A637"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lastRenderedPageBreak/>
        <w:t>Αντί να τον εξυγιάνουμε και να τον αξιοποιήσουμε με τον καλύτερο τρόπο και να τον κάνουμε να είναι ένα χρήσιμο αναπτυξιακό εργαλείο, γιατί ναι, ομολογουμένως, μπορεί να προσφέρει πολλά περισσότερα στον αγροτικό τομέα από ό,τι σήμερα, δυστυχώς αυτό το νομοσ</w:t>
      </w:r>
      <w:r>
        <w:rPr>
          <w:rFonts w:eastAsia="Times New Roman"/>
          <w:szCs w:val="24"/>
        </w:rPr>
        <w:t>χέδιο γίνεται το κηδειόχαρτο που βάζει το τέλος στο συνεταιριστικό κίνημα της χώρας μας.</w:t>
      </w:r>
    </w:p>
    <w:p w14:paraId="6BC3A638"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 xml:space="preserve">(Χειροκροτήματα από την πτέρυγα της Δημοκρατικής Συμπαράταξης ΠΑΣΟΚ-ΔΗΜΑΡ) </w:t>
      </w:r>
    </w:p>
    <w:p w14:paraId="6BC3A639" w14:textId="77777777" w:rsidR="00A94BE7" w:rsidRDefault="00D14AD5">
      <w:pPr>
        <w:tabs>
          <w:tab w:val="left" w:pos="2820"/>
          <w:tab w:val="left" w:pos="3817"/>
        </w:tabs>
        <w:spacing w:line="600" w:lineRule="auto"/>
        <w:ind w:firstLine="720"/>
        <w:jc w:val="both"/>
        <w:rPr>
          <w:rFonts w:eastAsia="Times New Roman"/>
          <w:szCs w:val="24"/>
        </w:rPr>
      </w:pPr>
      <w:r>
        <w:rPr>
          <w:rFonts w:eastAsia="Times New Roman"/>
          <w:b/>
          <w:szCs w:val="24"/>
        </w:rPr>
        <w:t xml:space="preserve">ΓΕΩΡΓΙΟΣ ΒΛΑΧΟΣ: </w:t>
      </w:r>
      <w:r>
        <w:rPr>
          <w:rFonts w:eastAsia="Times New Roman"/>
          <w:szCs w:val="24"/>
        </w:rPr>
        <w:t>Κύριε Πρόεδρε, μπορώ να έχω τον λόγο;</w:t>
      </w:r>
    </w:p>
    <w:p w14:paraId="6BC3A63A"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ΠΡΟΕΔΡΕΥΩΝ (Γεώργιος Λαμπρούλης): </w:t>
      </w:r>
      <w:r>
        <w:rPr>
          <w:rFonts w:eastAsia="Times New Roman"/>
          <w:szCs w:val="24"/>
        </w:rPr>
        <w:t>Ορ</w:t>
      </w:r>
      <w:r>
        <w:rPr>
          <w:rFonts w:eastAsia="Times New Roman"/>
          <w:szCs w:val="24"/>
        </w:rPr>
        <w:t>ίστε, κύριε Βλάχο. Τι θέλετε;</w:t>
      </w:r>
    </w:p>
    <w:p w14:paraId="6BC3A63B"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 xml:space="preserve">ΓΕΩΡΓΙΟΣ ΒΛΑΧΟΣ: </w:t>
      </w:r>
      <w:r>
        <w:rPr>
          <w:rFonts w:eastAsia="Times New Roman"/>
          <w:szCs w:val="24"/>
        </w:rPr>
        <w:t>Μας δόθηκε το σημείωμα…</w:t>
      </w:r>
    </w:p>
    <w:p w14:paraId="6BC3A63C"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Κάποια ερώτηση σε σχέση με τις νομοτεχνικές προς τον Υπουργό;</w:t>
      </w:r>
    </w:p>
    <w:p w14:paraId="6BC3A63D"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 xml:space="preserve">ΓΕΩΡΓΙΟΣ ΒΛΑΧΟΣ: </w:t>
      </w:r>
      <w:r>
        <w:rPr>
          <w:rFonts w:eastAsia="Times New Roman"/>
          <w:szCs w:val="24"/>
        </w:rPr>
        <w:t>Ναι, ναι.</w:t>
      </w:r>
    </w:p>
    <w:p w14:paraId="6BC3A63E"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Έχετε τον λόγο για ένα λεπτό</w:t>
      </w:r>
      <w:r>
        <w:rPr>
          <w:rFonts w:eastAsia="Times New Roman"/>
          <w:szCs w:val="24"/>
        </w:rPr>
        <w:t>.</w:t>
      </w:r>
    </w:p>
    <w:p w14:paraId="6BC3A63F"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 xml:space="preserve">ΓΕΩΡΓΙΟΣ ΒΛΑΧΟΣ: </w:t>
      </w:r>
      <w:r>
        <w:rPr>
          <w:rFonts w:eastAsia="Times New Roman"/>
          <w:szCs w:val="24"/>
        </w:rPr>
        <w:t>Και λιγότερο.</w:t>
      </w:r>
    </w:p>
    <w:p w14:paraId="6BC3A640"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lastRenderedPageBreak/>
        <w:t>Μας δόθηκαν, λοιπόν, οι νομοτεχνικές. Βλέπω ότι στο σημείο 25, κύριε Υπουργέ, λέτε: «Η παράγραφο 2 του άρθρου 43 διαγράφεται...» και τίποτε άλλο. Στο άρθρο 43 χθες μας είπατε ότι καταργείται το θέμα του μήκους και της ιπποδ</w:t>
      </w:r>
      <w:r>
        <w:rPr>
          <w:rFonts w:eastAsia="Times New Roman"/>
          <w:szCs w:val="24"/>
        </w:rPr>
        <w:t>ύναμης των σκαφών, κ</w:t>
      </w:r>
      <w:r>
        <w:rPr>
          <w:rFonts w:eastAsia="Times New Roman"/>
          <w:szCs w:val="24"/>
        </w:rPr>
        <w:t>.</w:t>
      </w:r>
      <w:r>
        <w:rPr>
          <w:rFonts w:eastAsia="Times New Roman"/>
          <w:szCs w:val="24"/>
        </w:rPr>
        <w:t>λπ.. Αυτά δεν τα βλέπω εδώ. Θα έρθουν σε άλλο; Έχετε κάνει κάποιο λάθος;</w:t>
      </w:r>
    </w:p>
    <w:p w14:paraId="6BC3A641"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Δεν έχει περάσει.</w:t>
      </w:r>
    </w:p>
    <w:p w14:paraId="6BC3A642"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Έχει φύγει το άρθρο.</w:t>
      </w:r>
    </w:p>
    <w:p w14:paraId="6BC3A643"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Όλο το άρθρο έχει αποσ</w:t>
      </w:r>
      <w:r>
        <w:rPr>
          <w:rFonts w:eastAsia="Times New Roman"/>
          <w:szCs w:val="24"/>
        </w:rPr>
        <w:t>υρθεί.</w:t>
      </w:r>
    </w:p>
    <w:p w14:paraId="6BC3A644"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lastRenderedPageBreak/>
        <w:t xml:space="preserve">ΓΕΩΡΓΙΟΣ ΒΛΑΧΟΣ: </w:t>
      </w:r>
      <w:r>
        <w:rPr>
          <w:rFonts w:eastAsia="Times New Roman"/>
          <w:szCs w:val="24"/>
        </w:rPr>
        <w:t>Όλο το άρθρο το παίρνετε πίσω; Όλο το 43;</w:t>
      </w:r>
    </w:p>
    <w:p w14:paraId="6BC3A645"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 Υπουργέ, έχετε τον λόγο επί του ερωτήματος, για να καταγραφεί και η απάντησή σας.</w:t>
      </w:r>
    </w:p>
    <w:p w14:paraId="6BC3A646" w14:textId="77777777" w:rsidR="00A94BE7" w:rsidRDefault="00D14AD5">
      <w:pPr>
        <w:tabs>
          <w:tab w:val="left" w:pos="2820"/>
        </w:tabs>
        <w:spacing w:line="600" w:lineRule="auto"/>
        <w:ind w:firstLine="720"/>
        <w:jc w:val="both"/>
        <w:rPr>
          <w:rFonts w:eastAsia="Times New Roman"/>
          <w:b/>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Το </w:t>
      </w:r>
      <w:r>
        <w:rPr>
          <w:rFonts w:eastAsia="Times New Roman"/>
          <w:szCs w:val="24"/>
        </w:rPr>
        <w:t xml:space="preserve">συγκεκριμένο άρθρο που αναφέρεστε, ξέρετε ότι δεν εξασφάλισε την απαραίτητη πλειοψηφία στη συνεδρίαση της </w:t>
      </w:r>
      <w:r>
        <w:rPr>
          <w:rFonts w:eastAsia="Times New Roman"/>
          <w:szCs w:val="24"/>
        </w:rPr>
        <w:t>ε</w:t>
      </w:r>
      <w:r>
        <w:rPr>
          <w:rFonts w:eastAsia="Times New Roman"/>
          <w:szCs w:val="24"/>
        </w:rPr>
        <w:t>πιτροπής και εκ των πραγμάτων αποσύρθηκε από το σχέδιο νόμου.</w:t>
      </w:r>
      <w:r>
        <w:rPr>
          <w:rFonts w:eastAsia="Times New Roman"/>
          <w:b/>
          <w:szCs w:val="24"/>
        </w:rPr>
        <w:t xml:space="preserve"> </w:t>
      </w:r>
    </w:p>
    <w:p w14:paraId="6BC3A647"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 xml:space="preserve">ΓΕΩΡΓΙΟΣ ΒΛΑΧΟΣ: </w:t>
      </w:r>
      <w:r>
        <w:rPr>
          <w:rFonts w:eastAsia="Times New Roman"/>
          <w:szCs w:val="24"/>
        </w:rPr>
        <w:t>Αλλά εδώ φέρνετε τώρα…</w:t>
      </w:r>
    </w:p>
    <w:p w14:paraId="6BC3A648"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ΠΡΟΕΔΡΕΥΩΝ (Γεώργιος Λαμπρούλης): </w:t>
      </w:r>
      <w:r>
        <w:rPr>
          <w:rFonts w:eastAsia="Times New Roman"/>
          <w:szCs w:val="24"/>
        </w:rPr>
        <w:t>Ευχαριστούμε</w:t>
      </w:r>
      <w:r>
        <w:rPr>
          <w:rFonts w:eastAsia="Times New Roman"/>
          <w:szCs w:val="24"/>
        </w:rPr>
        <w:t xml:space="preserve">, κύριε Υπουργέ. </w:t>
      </w:r>
    </w:p>
    <w:p w14:paraId="6BC3A649"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 xml:space="preserve">ΓΕΩΡΓΙΟΣ ΒΛΑΧΟΣ: </w:t>
      </w:r>
      <w:r>
        <w:rPr>
          <w:rFonts w:eastAsia="Times New Roman"/>
          <w:szCs w:val="24"/>
        </w:rPr>
        <w:t>Αυτό που αναφέρεται στο σημείο 25 τι είναι τότε;</w:t>
      </w:r>
    </w:p>
    <w:p w14:paraId="6BC3A64A"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Κύριε Βλάχο, νομίζω ότι δόθηκε η διευκρίνιση, η απάντηση. Απεσύρθη, όπως είπε ο Υπουργός. </w:t>
      </w:r>
    </w:p>
    <w:p w14:paraId="6BC3A64B"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γορητής από το Κομμουν</w:t>
      </w:r>
      <w:r>
        <w:rPr>
          <w:rFonts w:eastAsia="Times New Roman"/>
          <w:szCs w:val="24"/>
        </w:rPr>
        <w:t>ιστικό Κόμμα κ. Μωραΐτης.</w:t>
      </w:r>
    </w:p>
    <w:p w14:paraId="6BC3A64C"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ΝΙΚΟΛΑΟΣ ΜΩΡΑΪΤΗΣ:</w:t>
      </w:r>
      <w:r>
        <w:rPr>
          <w:rFonts w:eastAsia="Times New Roman"/>
          <w:szCs w:val="24"/>
        </w:rPr>
        <w:t xml:space="preserve"> Ευχαριστώ, κύριε Πρόεδρε. </w:t>
      </w:r>
    </w:p>
    <w:p w14:paraId="6BC3A64D"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lastRenderedPageBreak/>
        <w:t xml:space="preserve">Την ώρα που συζητάμε το νομοσχέδιο, μπαίνουν σε ισχύ τα μέτρα του τρίτου μνημονίου για τους αγρότες μέσα από το φορολογικό και το ασφαλιστικό. Η Συγκυβέρνηση ΣΥΡΙΖΑ-ΑΝΕΛ τσακίζει τη </w:t>
      </w:r>
      <w:r>
        <w:rPr>
          <w:rFonts w:eastAsia="Times New Roman"/>
          <w:szCs w:val="24"/>
        </w:rPr>
        <w:t>φτωχομεσαία αγροτιά. Της δίνει τη χαριστική βολή, βέβαια και με την ψήφο των άλλων αστικών κομμάτων, που όλοι μαζί, παρέα ψήφισαν το τρίτο μνημόνιο το περασμένο καλοκαίρι.</w:t>
      </w:r>
    </w:p>
    <w:p w14:paraId="6BC3A64E" w14:textId="77777777" w:rsidR="00A94BE7" w:rsidRDefault="00D14AD5">
      <w:pPr>
        <w:spacing w:line="600" w:lineRule="auto"/>
        <w:ind w:firstLine="720"/>
        <w:jc w:val="both"/>
        <w:rPr>
          <w:rFonts w:eastAsia="Times New Roman"/>
          <w:szCs w:val="24"/>
        </w:rPr>
      </w:pPr>
      <w:r>
        <w:rPr>
          <w:rFonts w:eastAsia="Times New Roman"/>
          <w:szCs w:val="24"/>
        </w:rPr>
        <w:t>Καλούμε τη φτωχομεσαία αγροτιά, με παρακαταθήκη τους μεγαλειώδεις αγώνες των σαράντα</w:t>
      </w:r>
      <w:r>
        <w:rPr>
          <w:rFonts w:eastAsia="Times New Roman"/>
          <w:szCs w:val="24"/>
        </w:rPr>
        <w:t xml:space="preserve"> μερόνυχτων στα μπλόκα, να ξεσηκωθεί, να πάρει μέρος στη σαρανταοκτάωρη απεργία και από κοινού με το εργατικό λαϊκό κίνημα να εμποδίσουν, να </w:t>
      </w:r>
      <w:r>
        <w:rPr>
          <w:rFonts w:eastAsia="Times New Roman"/>
          <w:szCs w:val="24"/>
        </w:rPr>
        <w:lastRenderedPageBreak/>
        <w:t>βάλουν φρένο στην πολιτική που τους ξεκληρίζει, στους νόμους-σφαγείο. Χαιρετίζουμε και τις κινητοποιήσεις των αγροτ</w:t>
      </w:r>
      <w:r>
        <w:rPr>
          <w:rFonts w:eastAsia="Times New Roman"/>
          <w:szCs w:val="24"/>
        </w:rPr>
        <w:t xml:space="preserve">ών της Σάμου. </w:t>
      </w:r>
    </w:p>
    <w:p w14:paraId="6BC3A64F" w14:textId="77777777" w:rsidR="00A94BE7" w:rsidRDefault="00D14AD5">
      <w:pPr>
        <w:spacing w:line="600" w:lineRule="auto"/>
        <w:ind w:firstLine="720"/>
        <w:jc w:val="both"/>
        <w:rPr>
          <w:rFonts w:eastAsia="Times New Roman"/>
          <w:szCs w:val="24"/>
        </w:rPr>
      </w:pPr>
      <w:r>
        <w:rPr>
          <w:rFonts w:eastAsia="Times New Roman"/>
          <w:szCs w:val="24"/>
        </w:rPr>
        <w:t>Καλούμε, επίσης, τη φτωχή αγροτιά να απομονώσει τη φασιστική, εγκληματική Χρυσή Αυγή, που δήθεν νοιάζεται για την ντόπια παραγωγή, ενώ κρύβει ότι οι παραγωγικές δυνατότητες της χώρας καταστρέφονται εξαιτίας της καπιταλιστικής οργάνωσης της π</w:t>
      </w:r>
      <w:r>
        <w:rPr>
          <w:rFonts w:eastAsia="Times New Roman"/>
          <w:szCs w:val="24"/>
        </w:rPr>
        <w:t>αραγωγής, της οικονομικής κρίσης, της Ευρωπαϊκής Ένωσης και της ανισόμετρης θέσης της Ελλάδας σ’ αυτήν. Δεν είναι με το μέρος του μικρομεσαίου αγροτοπαραγωγού. Επιδιώκει τη βελτίωση της θέσης του ελληνικού κεφαλαίου στην Ευρωπαϊκή Ένωση, την οποία ουσιαστι</w:t>
      </w:r>
      <w:r>
        <w:rPr>
          <w:rFonts w:eastAsia="Times New Roman"/>
          <w:szCs w:val="24"/>
        </w:rPr>
        <w:t xml:space="preserve">κά αποδέχεται, όπως </w:t>
      </w:r>
      <w:r>
        <w:rPr>
          <w:rFonts w:eastAsia="Times New Roman"/>
          <w:szCs w:val="24"/>
        </w:rPr>
        <w:lastRenderedPageBreak/>
        <w:t>και την ΚΑΠ. Δημαγωγικά μιλάει για αγώνες του λαού, ενώ δυσφημεί, επιτίθεται στο συνδικαλιστικό κίνημα, που παλεύει ενάντια στους εκμεταλλευτές, γιατί αυτούς ακριβώς υπηρετεί η Χρυσή Αυγή, που στήνει δουλεμπορικά γραφεία για τους μεγαλο</w:t>
      </w:r>
      <w:r>
        <w:rPr>
          <w:rFonts w:eastAsia="Times New Roman"/>
          <w:szCs w:val="24"/>
        </w:rPr>
        <w:t xml:space="preserve">εργολάβους, που φέρνει τροπολογίες για τους εφοπλιστές. </w:t>
      </w:r>
    </w:p>
    <w:p w14:paraId="6BC3A650" w14:textId="77777777" w:rsidR="00A94BE7" w:rsidRDefault="00D14AD5">
      <w:pPr>
        <w:spacing w:line="600" w:lineRule="auto"/>
        <w:ind w:firstLine="720"/>
        <w:jc w:val="both"/>
        <w:rPr>
          <w:rFonts w:eastAsia="Times New Roman"/>
          <w:szCs w:val="24"/>
        </w:rPr>
      </w:pPr>
      <w:r>
        <w:rPr>
          <w:rFonts w:eastAsia="Times New Roman"/>
          <w:szCs w:val="24"/>
        </w:rPr>
        <w:t>Με το νομοσχέδιο που συζητάμε σήμερα έρχεστε να ολοκληρώσετε αυτό που άφησαν στη μέση οι προηγούμενες κυβερνήσεις, δηλαδή την ικανοποίηση του αιτήματος των μεγαλοαγροτών και των επιχειρήσεων που δρασ</w:t>
      </w:r>
      <w:r>
        <w:rPr>
          <w:rFonts w:eastAsia="Times New Roman"/>
          <w:szCs w:val="24"/>
        </w:rPr>
        <w:t>τηριοποιούνται στο</w:t>
      </w:r>
      <w:r>
        <w:rPr>
          <w:rFonts w:eastAsia="Times New Roman"/>
          <w:szCs w:val="24"/>
        </w:rPr>
        <w:t xml:space="preserve"> </w:t>
      </w:r>
      <w:r>
        <w:rPr>
          <w:rFonts w:eastAsia="Times New Roman"/>
          <w:szCs w:val="24"/>
        </w:rPr>
        <w:t>χώρο της παραγωγής, τυποποίησης και πώλησης των αγροτι</w:t>
      </w:r>
      <w:r>
        <w:rPr>
          <w:rFonts w:eastAsia="Times New Roman"/>
          <w:szCs w:val="24"/>
        </w:rPr>
        <w:lastRenderedPageBreak/>
        <w:t xml:space="preserve">κών προϊόντων, με ξεκάθαρο στόχο τη συγκέντρωση γης, παραγωγής και επιδοτήσεων σε λίγα χέρια μεγαλοαγροτών καπιταλιστικών επιχειρήσεων. </w:t>
      </w:r>
    </w:p>
    <w:p w14:paraId="6BC3A651" w14:textId="77777777" w:rsidR="00A94BE7" w:rsidRDefault="00D14AD5">
      <w:pPr>
        <w:spacing w:line="600" w:lineRule="auto"/>
        <w:ind w:firstLine="720"/>
        <w:jc w:val="both"/>
        <w:rPr>
          <w:rFonts w:eastAsia="Times New Roman"/>
          <w:szCs w:val="24"/>
        </w:rPr>
      </w:pPr>
      <w:r>
        <w:rPr>
          <w:rFonts w:eastAsia="Times New Roman"/>
          <w:szCs w:val="24"/>
        </w:rPr>
        <w:t>Το νομοσχέδιό σας αναμασά διατάξεις βασικά του</w:t>
      </w:r>
      <w:r>
        <w:rPr>
          <w:rFonts w:eastAsia="Times New Roman"/>
          <w:szCs w:val="24"/>
        </w:rPr>
        <w:t xml:space="preserve"> ν.2010/2000 και κάποιες του ν.4015/2011. Χρησιμοποιείτε τα ίδια επιχειρήματα, ότι θα αντιμετωπιστεί η απαξίωση, ότι θα γίνει εξυγίανση και προσαρμογή στην υγιή επιχειρηματικότητα. Στην ουσία επιχειρείτε να εκσυγχρονίσετε στο πλαίσιο των καπιταλιστικών ανα</w:t>
      </w:r>
      <w:r>
        <w:rPr>
          <w:rFonts w:eastAsia="Times New Roman"/>
          <w:szCs w:val="24"/>
        </w:rPr>
        <w:t>διαρθρώσεων, στην κατεύθυνση υλοποίησης της ΚΑΠ, την αγροτική πολιτική, τους συνεταιρισμούς, που έ</w:t>
      </w:r>
      <w:r>
        <w:rPr>
          <w:rFonts w:eastAsia="Times New Roman"/>
          <w:szCs w:val="24"/>
        </w:rPr>
        <w:lastRenderedPageBreak/>
        <w:t xml:space="preserve">χουν χρεοκοπήσει και οικονομικά και –το κυριότερο- έχουν χρεοκοπήσει στις συνειδήσεις των αγροτών. Έχουν εξαντλήσει τον ρόλο τους, γι’ αυτό το σύστημα σήμερα </w:t>
      </w:r>
      <w:r>
        <w:rPr>
          <w:rFonts w:eastAsia="Times New Roman"/>
          <w:szCs w:val="24"/>
        </w:rPr>
        <w:t xml:space="preserve">δεν τους χρειάζεται πια. </w:t>
      </w:r>
    </w:p>
    <w:p w14:paraId="6BC3A652" w14:textId="77777777" w:rsidR="00A94BE7" w:rsidRDefault="00D14AD5">
      <w:pPr>
        <w:spacing w:line="600" w:lineRule="auto"/>
        <w:ind w:firstLine="720"/>
        <w:jc w:val="both"/>
        <w:rPr>
          <w:rFonts w:eastAsia="Times New Roman"/>
          <w:szCs w:val="24"/>
        </w:rPr>
      </w:pPr>
      <w:r>
        <w:rPr>
          <w:rFonts w:eastAsia="Times New Roman"/>
          <w:szCs w:val="24"/>
        </w:rPr>
        <w:t xml:space="preserve">Γι’ αυτό άλλωστε μέσα από το νομοσχέδιο δίνεται το κύριο βάρος στις ομάδες παραγωγών, στις αγροτικές συμπράξεις, για να εξυπηρετηθούν καλύτερα τα συμφέροντα των μεγαλοαγροτών. Θα λειτουργούν καθαρά με ιδιωτικοοικονομικά κριτήρια. </w:t>
      </w:r>
      <w:r>
        <w:rPr>
          <w:rFonts w:eastAsia="Times New Roman"/>
          <w:szCs w:val="24"/>
        </w:rPr>
        <w:t>Στόχος θα είναι το κέρδος για τους μεγαλοαγρότες, για τους μεγαλομετόχους. Οι μικροί και οι μεσαίοι αγρότες, κτηνοτρόφοι, ψαράδες θα οδηγούνται στο ξεκλήρισμα. Έτσι, οι νέοι συνεταιρισμοί θα γίνουν φέουδο των μεγαλοαγροτών, των επιχειρηματιών. Άλλωστε, αυτ</w:t>
      </w:r>
      <w:r>
        <w:rPr>
          <w:rFonts w:eastAsia="Times New Roman"/>
          <w:szCs w:val="24"/>
        </w:rPr>
        <w:t xml:space="preserve">ός είναι και ο στόχος της ΚΑΠ 2015-2020. </w:t>
      </w:r>
      <w:r>
        <w:rPr>
          <w:rFonts w:eastAsia="Times New Roman"/>
          <w:szCs w:val="24"/>
        </w:rPr>
        <w:lastRenderedPageBreak/>
        <w:t xml:space="preserve">Τι κάνετε, δηλαδή; Έχουμε παραπέρα θωράκιση του αστικού κράτους μπροστά στα νέα δεδομένα που διαμορφώνονται. </w:t>
      </w:r>
    </w:p>
    <w:p w14:paraId="6BC3A653" w14:textId="77777777" w:rsidR="00A94BE7" w:rsidRDefault="00D14AD5">
      <w:pPr>
        <w:spacing w:line="600" w:lineRule="auto"/>
        <w:ind w:firstLine="720"/>
        <w:jc w:val="both"/>
        <w:rPr>
          <w:rFonts w:eastAsia="Times New Roman"/>
          <w:szCs w:val="24"/>
        </w:rPr>
      </w:pPr>
      <w:r>
        <w:rPr>
          <w:rFonts w:eastAsia="Times New Roman"/>
          <w:szCs w:val="24"/>
        </w:rPr>
        <w:t>Βέβαια, όπως είπα, προετοιμάζετε το έδαφος και το νομοσχέδιο είναι εργαλείο για το πέρασμα της αντιλαϊκής</w:t>
      </w:r>
      <w:r>
        <w:rPr>
          <w:rFonts w:eastAsia="Times New Roman"/>
          <w:szCs w:val="24"/>
        </w:rPr>
        <w:t xml:space="preserve"> καταιγίδας που έρχεται μέσα από το ασφαλιστικό και το φορολογικό, μέσα από την υλοποίηση της ίδιας της ΚΑΠ, που πετσοκόβει τις επιδοτήσεις σε βάθος πενταετίας, επιδοτήσεις που με τη νέα ΚΑΠ είναι εκτατικές, δηλαδή θα μαζευτούν στους μεγαλοαγρότες με μεγάλ</w:t>
      </w:r>
      <w:r>
        <w:rPr>
          <w:rFonts w:eastAsia="Times New Roman"/>
          <w:szCs w:val="24"/>
        </w:rPr>
        <w:t xml:space="preserve">ο κλήρο και οι μικροί θα ξεκληριστούν. Θα αλλάξει προς το χειρότερο τον ήδη αρνητικό συσχετισμό που υπάρχει σήμερα, δηλαδή που το 20% των αγροτών παίρνει το 80% των </w:t>
      </w:r>
      <w:r>
        <w:rPr>
          <w:rFonts w:eastAsia="Times New Roman"/>
          <w:szCs w:val="24"/>
        </w:rPr>
        <w:lastRenderedPageBreak/>
        <w:t xml:space="preserve">επιδοτήσεων. Θα μαζευτούν οι επιδοτήσεις σε ακόμα λιγότερα χέρια. </w:t>
      </w:r>
    </w:p>
    <w:p w14:paraId="6BC3A654" w14:textId="77777777" w:rsidR="00A94BE7" w:rsidRDefault="00D14AD5">
      <w:pPr>
        <w:spacing w:line="600" w:lineRule="auto"/>
        <w:ind w:firstLine="720"/>
        <w:jc w:val="both"/>
        <w:rPr>
          <w:rFonts w:eastAsia="Times New Roman"/>
          <w:szCs w:val="24"/>
        </w:rPr>
      </w:pPr>
      <w:r>
        <w:rPr>
          <w:rFonts w:eastAsia="Times New Roman"/>
          <w:szCs w:val="24"/>
        </w:rPr>
        <w:t xml:space="preserve">Αυτή η κατεύθυνση φαίνεται και μέσα από τα άρθρα του νομοσχεδίου. Διατηρείτε τις διεπαγγελματικές οργανώσεις ανά προϊόν ή ομάδα προϊόντων. Επίσης, διατηρείτε στο άρθρο 36 τις συμβάσεις πώλησης αγροτικών προϊόντων με διάρκεια της συμφωνίας σ’ ένα έτος. </w:t>
      </w:r>
    </w:p>
    <w:p w14:paraId="6BC3A655" w14:textId="77777777" w:rsidR="00A94BE7" w:rsidRDefault="00D14AD5">
      <w:pPr>
        <w:spacing w:line="600" w:lineRule="auto"/>
        <w:ind w:firstLine="720"/>
        <w:jc w:val="both"/>
        <w:rPr>
          <w:rFonts w:eastAsia="Times New Roman"/>
          <w:szCs w:val="24"/>
        </w:rPr>
      </w:pPr>
      <w:r>
        <w:rPr>
          <w:rFonts w:eastAsia="Times New Roman"/>
          <w:szCs w:val="24"/>
        </w:rPr>
        <w:t>Στό</w:t>
      </w:r>
      <w:r>
        <w:rPr>
          <w:rFonts w:eastAsia="Times New Roman"/>
          <w:szCs w:val="24"/>
        </w:rPr>
        <w:t xml:space="preserve">χος είναι να διασφαλιστεί το κέρδος των βιομηχάνων σε βάρος της φτωχομεσαίας αγροτιάς. Θα πατάνε οι έμποροι πάνω στις ανάγκες των παραγωγών. Θα αρπάξουν τη σοδειά τους σε χρονική στιγμή που θα έχουν μεγαλύτερη ανάγκη και </w:t>
      </w:r>
      <w:r>
        <w:rPr>
          <w:rFonts w:eastAsia="Times New Roman"/>
          <w:szCs w:val="24"/>
        </w:rPr>
        <w:lastRenderedPageBreak/>
        <w:t xml:space="preserve">θα την παίρνουν κοψοχρονιά, δηλαδή </w:t>
      </w:r>
      <w:r>
        <w:rPr>
          <w:rFonts w:eastAsia="Times New Roman"/>
          <w:szCs w:val="24"/>
        </w:rPr>
        <w:t xml:space="preserve">οι αγρότες δεν θα έχουν τη δυνατότητα να διεκδικήσουν καλύτερες τιμές καθ’ όλη τη διάρκεια του χρόνου. </w:t>
      </w:r>
    </w:p>
    <w:p w14:paraId="6BC3A656" w14:textId="77777777" w:rsidR="00A94BE7" w:rsidRDefault="00D14AD5">
      <w:pPr>
        <w:spacing w:line="600" w:lineRule="auto"/>
        <w:ind w:firstLine="720"/>
        <w:jc w:val="both"/>
        <w:rPr>
          <w:rFonts w:eastAsia="Times New Roman" w:cs="Times New Roman"/>
          <w:szCs w:val="24"/>
        </w:rPr>
      </w:pPr>
      <w:r>
        <w:rPr>
          <w:rFonts w:eastAsia="Times New Roman"/>
          <w:szCs w:val="24"/>
        </w:rPr>
        <w:t>Βέβαια, έχουμε περιπτώσεις όπου έμποροι δεν τηρούν ούτε αυτές τις συμφωνίες που ούτως ή άλλως έχουν χαμηλές τιμές. Έχουμε περιπτώσεις σ’ όλη τη χώρα στι</w:t>
      </w:r>
      <w:r>
        <w:rPr>
          <w:rFonts w:eastAsia="Times New Roman"/>
          <w:szCs w:val="24"/>
        </w:rPr>
        <w:t>ς τιμές στο γάλα στους αγελαδοτρόφους και στους αιγοπροβατοτρόφους, που πληρώνονται με χίλιες δυο προφάσεις σε πιο χαμηλές τιμές από τις αρχικές συμφωνίες. Με λίγα λόγια, τι κάνετε στο συγκεκριμένο άρθρο; Βάζετε τον λύκο να φυλάει τα πρόβατα.</w:t>
      </w:r>
    </w:p>
    <w:p w14:paraId="6BC3A657"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Στο άρθρο 35,</w:t>
      </w:r>
      <w:r>
        <w:rPr>
          <w:rFonts w:eastAsia="Times New Roman" w:cs="Times New Roman"/>
          <w:szCs w:val="24"/>
        </w:rPr>
        <w:t xml:space="preserve"> όπως και οι προηγούμενοι, διατηρείτε τις αγροτοδιατροφικές συμπράξεις. Τι κάνετε; Συνεχίζεται ο εμπαιγμός για τα περιβόητα καλάθια της περιφέρειας, που όχι μόνο δεν δίνουν λύσεις, αλλά ξεχειλίζουν από κοροϊδία, που κουβάλησαν και οι προηγούμενοι από περιφ</w:t>
      </w:r>
      <w:r>
        <w:rPr>
          <w:rFonts w:eastAsia="Times New Roman" w:cs="Times New Roman"/>
          <w:szCs w:val="24"/>
        </w:rPr>
        <w:t xml:space="preserve">έρεια σε περιφέρεια με δήθεν δώρα για τους φτωχομεσαίους αγρότες, αλλά αποδείχθηκε άνθρακας ο θησαυρός. </w:t>
      </w:r>
    </w:p>
    <w:p w14:paraId="6BC3A658"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Συνεχίζετε την προσπάθεια να ξεγελάσετε. Σπέρνετε συγχύσεις και αυταπάτες ότι μπορεί δήθεν με τοπικά προϊόντα να λυθεί το πρόβλημα μέσα στη βαρβαρότητα</w:t>
      </w:r>
      <w:r>
        <w:rPr>
          <w:rFonts w:eastAsia="Times New Roman" w:cs="Times New Roman"/>
          <w:szCs w:val="24"/>
        </w:rPr>
        <w:t xml:space="preserve"> αυτού του συστήματος, όπου υπάρχει η ασυδοσία των μεγαλοεμπόρων, οι κα</w:t>
      </w:r>
      <w:r>
        <w:rPr>
          <w:rFonts w:eastAsia="Times New Roman" w:cs="Times New Roman"/>
          <w:szCs w:val="24"/>
        </w:rPr>
        <w:lastRenderedPageBreak/>
        <w:t>τευθύνσεις της Ευρωπαϊκής Ένωσης και του Παγκόσμιου Οργανισμού Εμπορίου, που σκορπάνε τη φτώχεια, το ξεκλήρισμα. Είναι δοκιμασμένη η συνταγή. Την έχουν χρησιμοποιήσει στο παρελθόν και τ</w:t>
      </w:r>
      <w:r>
        <w:rPr>
          <w:rFonts w:eastAsia="Times New Roman" w:cs="Times New Roman"/>
          <w:szCs w:val="24"/>
        </w:rPr>
        <w:t xml:space="preserve">ο ΠΑΣΟΚ και η Νέα Δημοκρατία με τα υφαντά, με την εκτροφή βατράχων, με λεβάντες, με ρίγανη, με γλυκά του κουταλιού. Όλα αυτά αποδείχθηκαν ένα μεγάλο ψέμα. Ούτε αυτά ούτε ο αγροτουρισμός έδωσε λύσεις. Το αποτέλεσμα είναι παραπέρα ξεκλήρισμα. Τα χωριά έχουν </w:t>
      </w:r>
      <w:r>
        <w:rPr>
          <w:rFonts w:eastAsia="Times New Roman" w:cs="Times New Roman"/>
          <w:szCs w:val="24"/>
        </w:rPr>
        <w:t xml:space="preserve">μετατραπεί σε χωριά γερόντων. </w:t>
      </w:r>
    </w:p>
    <w:p w14:paraId="6BC3A659"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Το σχέδιο νόμου δίνει τη δυνατότητα συμμετοχής νομικών προσώπων σε αγροτικών επιχειρήσεων στην παραγωγή, δη</w:t>
      </w:r>
      <w:r>
        <w:rPr>
          <w:rFonts w:eastAsia="Times New Roman" w:cs="Times New Roman"/>
          <w:szCs w:val="24"/>
        </w:rPr>
        <w:lastRenderedPageBreak/>
        <w:t>λαδή ΑΕ, που μπορούν να γίνουν μέλη του συνεταιρισμού -όπως μέχρι σήμερα-, καθώς και τη δυνατότητα συμπράξεων των αγρο</w:t>
      </w:r>
      <w:r>
        <w:rPr>
          <w:rFonts w:eastAsia="Times New Roman" w:cs="Times New Roman"/>
          <w:szCs w:val="24"/>
        </w:rPr>
        <w:t>τικών συνεταιρισμών με επιχειρηματικούς ομίλους. Θεσμοθετείτε ξανά την ιδιότητα του μέλους-επενδυτή, χωρίς βέβαια δικαίωμα ψήφου και εκλέγειν και εκλέγεσθαι. Επαναφέρετε την τυπική ισότητα -μία συμμετοχή, μία ψήφος- των μελών, που προϋπήρχε και καταργείται</w:t>
      </w:r>
      <w:r>
        <w:rPr>
          <w:rFonts w:eastAsia="Times New Roman" w:cs="Times New Roman"/>
          <w:szCs w:val="24"/>
        </w:rPr>
        <w:t xml:space="preserve"> σήμερα, και διέθεταν τρεις ψήφους. Βέβαια, αυτό δεν αλλάζει το περιεχόμενο, γιατί το πάνω χέρι θα το έχουν αυτοί που έχουν μεγαλύτερη οικονομική δύναμη μέσα στον συνεταιρισμό. </w:t>
      </w:r>
    </w:p>
    <w:p w14:paraId="6BC3A65A"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Θεσμοθετείτε ορισμένες νέες καινοφανείς διαδικασίες ελέγχου. Παραδείγματος χάρ</w:t>
      </w:r>
      <w:r>
        <w:rPr>
          <w:rFonts w:eastAsia="Times New Roman" w:cs="Times New Roman"/>
          <w:szCs w:val="24"/>
        </w:rPr>
        <w:t xml:space="preserve">ιν το </w:t>
      </w:r>
      <w:r>
        <w:rPr>
          <w:rFonts w:eastAsia="Times New Roman" w:cs="Times New Roman"/>
          <w:szCs w:val="24"/>
        </w:rPr>
        <w:t>ε</w:t>
      </w:r>
      <w:r>
        <w:rPr>
          <w:rFonts w:eastAsia="Times New Roman" w:cs="Times New Roman"/>
          <w:szCs w:val="24"/>
        </w:rPr>
        <w:t xml:space="preserve">ποπτικό </w:t>
      </w:r>
      <w:r>
        <w:rPr>
          <w:rFonts w:eastAsia="Times New Roman" w:cs="Times New Roman"/>
          <w:szCs w:val="24"/>
        </w:rPr>
        <w:t>σ</w:t>
      </w:r>
      <w:r>
        <w:rPr>
          <w:rFonts w:eastAsia="Times New Roman" w:cs="Times New Roman"/>
          <w:szCs w:val="24"/>
        </w:rPr>
        <w:t xml:space="preserve">υμβούλιο, την υποχρέωση των μελών των οργάνων της διοίκησης του συνεταιρισμού με ετήσιο κύκλο πάνω από 2 εκατομμύρια ευρώ να υποβάλλουν δήλωση περιουσιακής κατάστασης. Καταργείτε την ΠΑΣΕΓΕΣ. Να μην επανέλθουμε εδώ. Είναι γνωστή η θέση του </w:t>
      </w:r>
      <w:r>
        <w:rPr>
          <w:rFonts w:eastAsia="Times New Roman" w:cs="Times New Roman"/>
          <w:szCs w:val="24"/>
        </w:rPr>
        <w:t>ΚΚΕ για αυτές τις συμβιβασμένες ηγεσίες και τον ρόλο που παίξανε όλο αυτό το χρονικό διάστημα. Βέβαια, επανερχόμαστε για τους εργαζόμενους στην ΠΑΣΕΓΕΣ και για τους άλλους εργαζόμενους, που με τον προηγούμενο νόμο βρεθήκαν στους δρόμους. Για αυτό έχουμε κα</w:t>
      </w:r>
      <w:r>
        <w:rPr>
          <w:rFonts w:eastAsia="Times New Roman" w:cs="Times New Roman"/>
          <w:szCs w:val="24"/>
        </w:rPr>
        <w:t xml:space="preserve">ταθέσει και τροπολογία στην οποία θα αναφερθούμε περισσότερο αύριο. </w:t>
      </w:r>
    </w:p>
    <w:p w14:paraId="6BC3A65B"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Διατηρείτε όλες τις μορφές που μετατρέπουν τους συνεταιρισμούς σε ανώνυμες εταιρείες, σε εταιρικές συμπράξεις, διεπαγγελματικές συμπράξεις, ενώ θεσμοθετείτε ακόμα τη ΔΙΑΓΕΠ. Τι κάνετε δηλ</w:t>
      </w:r>
      <w:r>
        <w:rPr>
          <w:rFonts w:eastAsia="Times New Roman" w:cs="Times New Roman"/>
          <w:szCs w:val="24"/>
        </w:rPr>
        <w:t>αδή; Δημιουργείτε ένα αγροτικό ΤΑΙΠΕΔ, το οποίο επιδιώκει να διαχειριστεί με παραχορήγηση, ενοικιάσεις, συνεκμετάλλευση, κρατική και αγροτική γη και ακίνητα -πιθανόν ό,τι θα απομείνει από την εκκαθάριση των συνεταιρισμών και από τις ενώσεις τους, όσα δεν π</w:t>
      </w:r>
      <w:r>
        <w:rPr>
          <w:rFonts w:eastAsia="Times New Roman" w:cs="Times New Roman"/>
          <w:szCs w:val="24"/>
        </w:rPr>
        <w:t xml:space="preserve">ρόλαβε να πάρει η Αγροτική Τράπεζα. </w:t>
      </w:r>
    </w:p>
    <w:p w14:paraId="6BC3A65C"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Από την αιτιολογική έκθεση του νομοσχέδιου γίνεται σαφής ο προσανατολισμός, καθώς διακηρύσσεται ξανά ο στόχος της επιχειρηματικής αποτελεσματικότητας. Ταυτόχρονα με την </w:t>
      </w:r>
      <w:r>
        <w:rPr>
          <w:rFonts w:eastAsia="Times New Roman" w:cs="Times New Roman"/>
          <w:szCs w:val="24"/>
        </w:rPr>
        <w:lastRenderedPageBreak/>
        <w:t>επίκληση των γνωστών ιδεολογημάτων περί κοινωνικής</w:t>
      </w:r>
      <w:r>
        <w:rPr>
          <w:rFonts w:eastAsia="Times New Roman" w:cs="Times New Roman"/>
          <w:szCs w:val="24"/>
        </w:rPr>
        <w:t xml:space="preserve"> οικονομίας, συνεργατικής ιδέας, γίνεται μια προσπάθεια να θολώσει το γεγονός ότι οι συνολικές αγροτικές επιχειρήσεις που περιγράφονται στο σχέδιο νόμου αντικειμενικά θα κινηθούν στο πλαίσιο που επιβάλλει η καπιταλιστική κερδοφορία, ο μονοπωλιακός ανταγωνι</w:t>
      </w:r>
      <w:r>
        <w:rPr>
          <w:rFonts w:eastAsia="Times New Roman" w:cs="Times New Roman"/>
          <w:szCs w:val="24"/>
        </w:rPr>
        <w:t>σμός. Γι</w:t>
      </w:r>
      <w:r>
        <w:rPr>
          <w:rFonts w:eastAsia="Times New Roman" w:cs="Times New Roman"/>
          <w:szCs w:val="24"/>
        </w:rPr>
        <w:t>’</w:t>
      </w:r>
      <w:r>
        <w:rPr>
          <w:rFonts w:eastAsia="Times New Roman" w:cs="Times New Roman"/>
          <w:szCs w:val="24"/>
        </w:rPr>
        <w:t xml:space="preserve"> αυτόν τον λόγο η νομοτελειακή τέτοιων επιχειρήσεων είναι τελικά η μετατροπή τους σε καπιταλιστικές επιχειρήσεις. </w:t>
      </w:r>
    </w:p>
    <w:p w14:paraId="6BC3A65D"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Το κυβερνητικό πρόσχημα ότι το νομοσχέδιο που συζητάμε θα λύσει τα προβλήματα που δημιούργησαν οι προηγούμενοι νόμοι του 2000 και το</w:t>
      </w:r>
      <w:r>
        <w:rPr>
          <w:rFonts w:eastAsia="Times New Roman" w:cs="Times New Roman"/>
          <w:szCs w:val="24"/>
        </w:rPr>
        <w:t xml:space="preserve">υ 2011 είναι κοροϊδία, γιατί κινείται </w:t>
      </w:r>
      <w:r>
        <w:rPr>
          <w:rFonts w:eastAsia="Times New Roman" w:cs="Times New Roman"/>
          <w:szCs w:val="24"/>
        </w:rPr>
        <w:lastRenderedPageBreak/>
        <w:t xml:space="preserve">στην ίδια αντιαγροτική κατεύθυνση που επιβάλλει η Ευρωπαϊκή Ένωση και η Κοινή Αγροτική Πολιτική. </w:t>
      </w:r>
    </w:p>
    <w:p w14:paraId="6BC3A65E"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Η προσπάθεια που κάνετε και η αγωνία σας φαίνεται καθαρά. Είναι να βγάλετε λάδι την αγροκτόνα πολιτική της ΚΑΠ και να πε</w:t>
      </w:r>
      <w:r>
        <w:rPr>
          <w:rFonts w:eastAsia="Times New Roman" w:cs="Times New Roman"/>
          <w:szCs w:val="24"/>
        </w:rPr>
        <w:t xml:space="preserve">ράσει στα μαλακά. Για αυτό σπέρνετε συγχύσεις και αυταπάτες. Γιατί και εσείς έχετε ευαγγέλιο της αγροτικής σας πολιτικής την ΚΑΠ. </w:t>
      </w:r>
    </w:p>
    <w:p w14:paraId="6BC3A65F"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Οι όποιες αλλαγές που κάνατε, κύριε Υπουργέ, πάνω στους προηγούμενους νόμους, τον ν.2010/2000 και τον ν.4015/2011, και όποιες</w:t>
      </w:r>
      <w:r>
        <w:rPr>
          <w:rFonts w:eastAsia="Times New Roman" w:cs="Times New Roman"/>
          <w:szCs w:val="24"/>
        </w:rPr>
        <w:t xml:space="preserve"> κάνατε και τώρα στο αρχικό σας σχέδιο, δεν αλλάζουν στο παραμικρό τον αντιδραστικό χαρακτήρα, </w:t>
      </w:r>
      <w:r>
        <w:rPr>
          <w:rFonts w:eastAsia="Times New Roman" w:cs="Times New Roman"/>
          <w:szCs w:val="24"/>
        </w:rPr>
        <w:lastRenderedPageBreak/>
        <w:t>δεν θίγεται ο πυρήνας της αντιαγροτικής πολιτικής. Αυτό το επιβεβαιώνει και η ίδια η ζωή, που έχουμε καθημερινά τέτοιο ξεκλήρισμα, που θα συνεχιστεί και με τον δ</w:t>
      </w:r>
      <w:r>
        <w:rPr>
          <w:rFonts w:eastAsia="Times New Roman" w:cs="Times New Roman"/>
          <w:szCs w:val="24"/>
        </w:rPr>
        <w:t xml:space="preserve">ικό σας νόμο στα αγροικά νοικοκυριά. </w:t>
      </w:r>
    </w:p>
    <w:p w14:paraId="6BC3A660"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Δηλαδή, τι θα γίνει; Όσοι μέχρι σήμερα με χίλια ζόρια κατάφεραν να επιβιώσουν δεν θα αντέξουν στη νέα καταιγίδα που έρχεται με το νομοσχέδιο, με τη νέα ΚΑΠ αλλά και με όλα τα μέτρα που φέρνει το τρίτο μνημόνιο. </w:t>
      </w:r>
    </w:p>
    <w:p w14:paraId="6BC3A661"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Οι φτω</w:t>
      </w:r>
      <w:r>
        <w:rPr>
          <w:rFonts w:eastAsia="Times New Roman" w:cs="Times New Roman"/>
          <w:szCs w:val="24"/>
        </w:rPr>
        <w:t xml:space="preserve">χομεσαίοι αγρότες, οι κτηνοτρόφοι, οι ψαράδες πρέπει να βγάλουν συμπεράσματα απ’ αυτά που βιώνουν καθημερινά. Δεν πρέπει να έχουν αυταπάτες για το μέλλον που </w:t>
      </w:r>
      <w:r>
        <w:rPr>
          <w:rFonts w:eastAsia="Times New Roman" w:cs="Times New Roman"/>
          <w:szCs w:val="24"/>
        </w:rPr>
        <w:lastRenderedPageBreak/>
        <w:t>τους επιφυλάσσουν η Ευρωπαϊκή Ένωση, οι κυβερνήσεις του κεφαλαίου στη χώρα μας. Μπροστά σ’ αυτήν τ</w:t>
      </w:r>
      <w:r>
        <w:rPr>
          <w:rFonts w:eastAsia="Times New Roman" w:cs="Times New Roman"/>
          <w:szCs w:val="24"/>
        </w:rPr>
        <w:t xml:space="preserve">ην εκρηκτική κατάσταση πρέπει να δημιουργήσουν μαζί με την εργατική τάξη, τα πλατιά λαϊκά στρώματα, τη νεολαία μέτωπο σύγκρουσης-ρήξης για την ανατροπή αυτής της βάρβαρης πολιτικής. </w:t>
      </w:r>
    </w:p>
    <w:p w14:paraId="6BC3A662"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Χρειάζεται κοινό μέτωπο, γιατί κοινά είναι τα προβλήματα, κοινός είναι ο </w:t>
      </w:r>
      <w:r>
        <w:rPr>
          <w:rFonts w:eastAsia="Times New Roman" w:cs="Times New Roman"/>
          <w:szCs w:val="24"/>
        </w:rPr>
        <w:t>αντίπαλος. Πρέπει να δώσουν προοπτική στον αγώνα τους, να διεκδικήσουν λύσεις στα οξυμένα προβλήματά τους, να διεκδικήσουν ανάπτυξη του αγροτικού και κτηνοτροφικού τομέα προς όφελός τους, για να μπορέσουν να ζήσουν με αξιοπρέπεια, στα χωριά τους, στη γη το</w:t>
      </w:r>
      <w:r>
        <w:rPr>
          <w:rFonts w:eastAsia="Times New Roman" w:cs="Times New Roman"/>
          <w:szCs w:val="24"/>
        </w:rPr>
        <w:t xml:space="preserve">υς, να προβάλλουν τα </w:t>
      </w:r>
      <w:r>
        <w:rPr>
          <w:rFonts w:eastAsia="Times New Roman" w:cs="Times New Roman"/>
          <w:szCs w:val="24"/>
        </w:rPr>
        <w:lastRenderedPageBreak/>
        <w:t xml:space="preserve">αιτήματα του συνεπούς αγροτικού κινήματο, που απαντάνε στο σήμερα, που δίνουν μια ανάσα. </w:t>
      </w:r>
    </w:p>
    <w:p w14:paraId="6BC3A663"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Αλλά για να δοθεί οριστική λύση στα βάσανα της φτωχομεσαίας αγροτιάς, πρέπει να συγκρουστεί μ’ αυτή την πολιτική και να την ανατρέψει. Τώρα ακόμα</w:t>
      </w:r>
      <w:r>
        <w:rPr>
          <w:rFonts w:eastAsia="Times New Roman" w:cs="Times New Roman"/>
          <w:szCs w:val="24"/>
        </w:rPr>
        <w:t xml:space="preserve"> μια φορά μέσα από τις τελευταίας εξελίξεις για το μέλλον της Κοινής Αγροτικής Πολιτικής επιβεβαιώνεται, δικαιώνεται η θέση του ΚΚΕ για τον χαρακτήρα της Ευρωπαϊκής Ένωσης, για τις αντιλαϊκές συνέπειες από την ένταξη και ειδικότερα από την πολιτική της Κοι</w:t>
      </w:r>
      <w:r>
        <w:rPr>
          <w:rFonts w:eastAsia="Times New Roman" w:cs="Times New Roman"/>
          <w:szCs w:val="24"/>
        </w:rPr>
        <w:t xml:space="preserve">νής Αγροτικής Πολιτικής. Αναδεικνύεται η επικαιρότητα της θέσης του ΚΚΕ για αποδέσμευση από την Ευρωπαϊκή Ένωση. Με εργατική εξουσία να γίνουν κοινωνική ιδιοκτησία οι βιομηχανίες, η ενέργεια, </w:t>
      </w:r>
      <w:r>
        <w:rPr>
          <w:rFonts w:eastAsia="Times New Roman" w:cs="Times New Roman"/>
          <w:szCs w:val="24"/>
        </w:rPr>
        <w:lastRenderedPageBreak/>
        <w:t>οι τηλεπικοινωνίες, τα μέσα μαζικής μεταφοράς, η γη, οι υποδομές</w:t>
      </w:r>
      <w:r>
        <w:rPr>
          <w:rFonts w:eastAsia="Times New Roman" w:cs="Times New Roman"/>
          <w:szCs w:val="24"/>
        </w:rPr>
        <w:t xml:space="preserve"> για να μπουν στην παραγωγή, στον κεντρικό σχεδιασμό με κίνητρο τις διατροφικές ανάγκες του λαού μας και για την ικανοποίηση γενικά των σύγχρονων αναγκών. </w:t>
      </w:r>
    </w:p>
    <w:p w14:paraId="6BC3A664"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Μόνο σε μια τέτοια κοινωνία ο αγροτοπαραγωγός μπορεί να έχει μέλλον, είτε δουλεύοντας σε μεγάλη μηχα</w:t>
      </w:r>
      <w:r>
        <w:rPr>
          <w:rFonts w:eastAsia="Times New Roman" w:cs="Times New Roman"/>
          <w:szCs w:val="24"/>
        </w:rPr>
        <w:t>νοποιημένη κρατική αγροτική παραγωγή άμεσα συνδεδεμένη με τη βιομηχανία, είτε με την εθελοντική ένταξη στον παραγωγικό συνεταιρισμό που θα υποστηρίζεται από το κρατικό εμπόριο. Μόνο αυτή η κοινωνία μπορεί να αποτελέσει απάντηση στη βίαιη καταστροφή, στην α</w:t>
      </w:r>
      <w:r>
        <w:rPr>
          <w:rFonts w:eastAsia="Times New Roman" w:cs="Times New Roman"/>
          <w:szCs w:val="24"/>
        </w:rPr>
        <w:t xml:space="preserve">νεργία που επιφυλάσσει ο καπιταλιστικός τρόπος παραγωγής. </w:t>
      </w:r>
    </w:p>
    <w:p w14:paraId="6BC3A665"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Ο μικρομεσαίος αγρότης, όσο και να δουλέψει, δεν μπορεί να φτάσει το μειωμένο κόστος παραγωγής των μεγάλων. Λύση για την επιβίωσή του είναι να αποκτήσει τα πλεονεκτήματα της μεγάλης παραγωγής. Αυτό</w:t>
      </w:r>
      <w:r>
        <w:rPr>
          <w:rFonts w:eastAsia="Times New Roman" w:cs="Times New Roman"/>
          <w:szCs w:val="24"/>
        </w:rPr>
        <w:t xml:space="preserve"> θα γίνει με την κοινωνικοποίηση της μεγάλης καπιταλιστικής μεγαλοϊδιοκτησίας και την εθελοντική συνεταιριστικοποίηση των μικροκληρούχων. </w:t>
      </w:r>
    </w:p>
    <w:p w14:paraId="6BC3A666"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Η ενοποίηση της γης, των καλλιεργητικών δραστηριοτήτων σημαίνει χαμηλό κόστος παραγωγής με κρατική επιστημονική και </w:t>
      </w:r>
      <w:r>
        <w:rPr>
          <w:rFonts w:eastAsia="Times New Roman" w:cs="Times New Roman"/>
          <w:szCs w:val="24"/>
        </w:rPr>
        <w:t>τεχνική στήριξη για παραγωγή καλών, ποιοτικών και φθηνών προϊόντων για την λαϊκή οικογένεια. Ο αγρότης θα είναι ένας κρίκος σ’ αυτήν την κοινωνικοποιημένη μορφή παραγω</w:t>
      </w:r>
      <w:r>
        <w:rPr>
          <w:rFonts w:eastAsia="Times New Roman" w:cs="Times New Roman"/>
          <w:szCs w:val="24"/>
        </w:rPr>
        <w:lastRenderedPageBreak/>
        <w:t>γής που θα δουλεύει σε ένα συγκεκριμένο κομμάτι, που θα μπορεί να ζήσει με ωράριο, με χρό</w:t>
      </w:r>
      <w:r>
        <w:rPr>
          <w:rFonts w:eastAsia="Times New Roman" w:cs="Times New Roman"/>
          <w:szCs w:val="24"/>
        </w:rPr>
        <w:t>νο ξεκούρασης, με δημόσια και δωρεάν ποιοτική φροντίδα υγείας, με μόρφωση των παιδιών του σε παιδικούς σταθμούς, με ειδική φροντίδα για τους ηλικιωμένους, με διακοπές κάθε χρόνο, με αθλητικά και πολιτιστικά κέντρα για τη νεολαία στην ύπαιθρο, που σήμερα ερ</w:t>
      </w:r>
      <w:r>
        <w:rPr>
          <w:rFonts w:eastAsia="Times New Roman" w:cs="Times New Roman"/>
          <w:szCs w:val="24"/>
        </w:rPr>
        <w:t>ημώνει.</w:t>
      </w:r>
    </w:p>
    <w:p w14:paraId="6BC3A667"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Ο κεντρικός προγραμματισμός, η κρατική περιφερειακή εξειδίκευση που θα στηρίζεται στην κοινωνική ιδιοκτησία και τον εργατικό κοινωνικό έλεγχο θα λύνει το πρόβλημα της ανεργίας. Θα δίνει στα παιδιά των αγροτών τη δυνατότητα να διαλέξουν άλλο τομέα ε</w:t>
      </w:r>
      <w:r>
        <w:rPr>
          <w:rFonts w:eastAsia="Times New Roman" w:cs="Times New Roman"/>
          <w:szCs w:val="24"/>
        </w:rPr>
        <w:t xml:space="preserve">ργασίας. Θα αντιμετωπίζει με τελείως διαφορετικό </w:t>
      </w:r>
      <w:r>
        <w:rPr>
          <w:rFonts w:eastAsia="Times New Roman" w:cs="Times New Roman"/>
          <w:szCs w:val="24"/>
        </w:rPr>
        <w:lastRenderedPageBreak/>
        <w:t>τρόπο από τον καπιταλισμό τις δαπάνες εργασίας, υλών, μηχανημάτων, τις ανάγκες συσσώρευσης για μελλοντική και αναβαθμισμένη παραγωγική ανάπτυξη, για κοινωνικές υπηρεσίες, χωρίς να τις θεωρεί ασύμφορο κόστος,</w:t>
      </w:r>
      <w:r>
        <w:rPr>
          <w:rFonts w:eastAsia="Times New Roman" w:cs="Times New Roman"/>
          <w:szCs w:val="24"/>
        </w:rPr>
        <w:t xml:space="preserve"> όπως γίνεται σήμερα. </w:t>
      </w:r>
    </w:p>
    <w:p w14:paraId="6BC3A668"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Σε αυτόν τον διαφορετικό τρόπο παραγωγής, υπολογισμού των δαπανών και των νέων αποθεμάτων των προϊόντων στηρίζεται η αντίληψή μας για μονομερή διαγραφή του χρέους, για αποδέσμευση από την Ευρωπαϊκή Ένωση και οποιαδήποτε ιμπεριαλιστικ</w:t>
      </w:r>
      <w:r>
        <w:rPr>
          <w:rFonts w:eastAsia="Times New Roman" w:cs="Times New Roman"/>
          <w:szCs w:val="24"/>
        </w:rPr>
        <w:t xml:space="preserve">ή ένωση, για δραστική μείωση των εισαγόμενων προϊόντων με ταυτόχρονη αύξηση των εγχώριων παραγόμενων προϊόντων, αλλά και αμοιβαίες συναλλαγές με όλους τους λαούς του κόσμου. Εξάλλου είναι επίκαιρο σήμερα να σκεφθεί </w:t>
      </w:r>
      <w:r>
        <w:rPr>
          <w:rFonts w:eastAsia="Times New Roman" w:cs="Times New Roman"/>
          <w:szCs w:val="24"/>
        </w:rPr>
        <w:lastRenderedPageBreak/>
        <w:t xml:space="preserve">ο καθένας και να βγάλει συμπεράσματα από </w:t>
      </w:r>
      <w:r>
        <w:rPr>
          <w:rFonts w:eastAsia="Times New Roman" w:cs="Times New Roman"/>
          <w:szCs w:val="24"/>
        </w:rPr>
        <w:t xml:space="preserve">τον καπιταλιστικό τρόπο ανάπτυξης από την τριανταπεντάχρονη και πλέον παραμονή της χώρας μας στην Ευρωπαϊκή Ένωση. </w:t>
      </w:r>
    </w:p>
    <w:p w14:paraId="6BC3A669"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Καλούμε τη φτωχομεσαία αγροτιά σε έναν τέτοιο δρόμο να επικεντρώσει την πάλη της και τον αγώνα της.</w:t>
      </w:r>
    </w:p>
    <w:p w14:paraId="6BC3A66A"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w:t>
      </w:r>
      <w:r>
        <w:rPr>
          <w:rFonts w:eastAsia="Times New Roman" w:cs="Times New Roman"/>
          <w:szCs w:val="24"/>
        </w:rPr>
        <w:t>στούμε τον κ. Μωρα</w:t>
      </w:r>
      <w:r>
        <w:rPr>
          <w:rFonts w:eastAsia="Times New Roman" w:cs="Times New Roman"/>
          <w:szCs w:val="24"/>
        </w:rPr>
        <w:t>ΐ</w:t>
      </w:r>
      <w:r>
        <w:rPr>
          <w:rFonts w:eastAsia="Times New Roman" w:cs="Times New Roman"/>
          <w:szCs w:val="24"/>
        </w:rPr>
        <w:t>τη.</w:t>
      </w:r>
    </w:p>
    <w:p w14:paraId="6BC3A66B" w14:textId="77777777" w:rsidR="00A94BE7" w:rsidRDefault="00D14AD5">
      <w:pPr>
        <w:spacing w:line="600" w:lineRule="auto"/>
        <w:ind w:firstLine="720"/>
        <w:jc w:val="both"/>
        <w:rPr>
          <w:rFonts w:eastAsia="Times New Roman" w:cs="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szCs w:val="24"/>
        </w:rPr>
        <w:t xml:space="preserve"> της Βουλής</w:t>
      </w:r>
      <w:r>
        <w:rPr>
          <w:rFonts w:eastAsia="Times New Roman"/>
          <w:szCs w:val="24"/>
        </w:rPr>
        <w:t>, αφού προηγουμένως ξενα</w:t>
      </w:r>
      <w:r>
        <w:rPr>
          <w:rFonts w:eastAsia="Times New Roman"/>
          <w:szCs w:val="24"/>
        </w:rPr>
        <w:lastRenderedPageBreak/>
        <w:t>γήθηκαν στην έκθεση της αίθουσας «ΕΛΕΥΘΕΡΙΟΣ ΒΕΝΙΖΕΛΟΣ» και ενημερώθηκα</w:t>
      </w:r>
      <w:r>
        <w:rPr>
          <w:rFonts w:eastAsia="Times New Roman"/>
          <w:szCs w:val="24"/>
        </w:rPr>
        <w:t>ν για την ιστορία του κτηρίου και τον τρόπο οργάνωσης και λειτουργίας της Βουλής, πενήντα τρεις μαθητές και μαθήτριες και έξι συνοδοί καθηγητές από το Γυμνάσιο Πολυκάστρου Κιλκίς.</w:t>
      </w:r>
    </w:p>
    <w:p w14:paraId="6BC3A66C" w14:textId="77777777" w:rsidR="00A94BE7" w:rsidRDefault="00D14AD5">
      <w:pPr>
        <w:tabs>
          <w:tab w:val="left" w:pos="6787"/>
        </w:tabs>
        <w:spacing w:line="600" w:lineRule="auto"/>
        <w:ind w:left="-181" w:firstLine="720"/>
        <w:jc w:val="both"/>
        <w:rPr>
          <w:rFonts w:eastAsia="Times New Roman"/>
          <w:szCs w:val="24"/>
        </w:rPr>
      </w:pPr>
      <w:r>
        <w:rPr>
          <w:rFonts w:eastAsia="Times New Roman"/>
          <w:szCs w:val="24"/>
        </w:rPr>
        <w:t>Η Βουλή τούς καλωσορίζει.</w:t>
      </w:r>
    </w:p>
    <w:p w14:paraId="6BC3A66D" w14:textId="77777777" w:rsidR="00A94BE7" w:rsidRDefault="00D14AD5">
      <w:pPr>
        <w:tabs>
          <w:tab w:val="left" w:pos="6787"/>
        </w:tabs>
        <w:spacing w:line="600" w:lineRule="auto"/>
        <w:ind w:left="-181"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BC3A66E" w14:textId="77777777" w:rsidR="00A94BE7" w:rsidRDefault="00D14AD5">
      <w:pPr>
        <w:tabs>
          <w:tab w:val="left" w:pos="6787"/>
        </w:tabs>
        <w:spacing w:line="600" w:lineRule="auto"/>
        <w:ind w:left="-181" w:firstLine="720"/>
        <w:jc w:val="both"/>
        <w:rPr>
          <w:rFonts w:eastAsia="Times New Roman" w:cs="Times New Roman"/>
          <w:szCs w:val="24"/>
        </w:rPr>
      </w:pPr>
      <w:r>
        <w:rPr>
          <w:rFonts w:eastAsia="Times New Roman" w:cs="Times New Roman"/>
          <w:szCs w:val="24"/>
        </w:rPr>
        <w:t>Τον λόγο έχει η κ. Αικατερίνη Μάρκου, ειδική αγορήτρια από το Ποτάμι.</w:t>
      </w:r>
    </w:p>
    <w:p w14:paraId="6BC3A66F" w14:textId="77777777" w:rsidR="00A94BE7" w:rsidRDefault="00D14AD5">
      <w:pPr>
        <w:tabs>
          <w:tab w:val="left" w:pos="6787"/>
        </w:tabs>
        <w:spacing w:line="600" w:lineRule="auto"/>
        <w:ind w:left="-181"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Ευχαριστώ πολύ, κύριε Πρόεδρε.</w:t>
      </w:r>
    </w:p>
    <w:p w14:paraId="6BC3A670" w14:textId="77777777" w:rsidR="00A94BE7" w:rsidRDefault="00D14AD5">
      <w:pPr>
        <w:tabs>
          <w:tab w:val="left" w:pos="6787"/>
        </w:tabs>
        <w:spacing w:line="600" w:lineRule="auto"/>
        <w:ind w:left="-181" w:firstLine="720"/>
        <w:jc w:val="both"/>
        <w:rPr>
          <w:rFonts w:eastAsia="Times New Roman" w:cs="Times New Roman"/>
          <w:szCs w:val="24"/>
        </w:rPr>
      </w:pPr>
      <w:r>
        <w:rPr>
          <w:rFonts w:eastAsia="Times New Roman" w:cs="Times New Roman"/>
          <w:szCs w:val="24"/>
        </w:rPr>
        <w:lastRenderedPageBreak/>
        <w:t>Κύριοι Υπουργοί, κυρίες και κύριοι Βουλευτές, τα οφέλη της λειτουργίας υγιών αγροτικών συνεταιρισμών είναι πολλαπλά και αφορούν όχι μόνο</w:t>
      </w:r>
      <w:r>
        <w:rPr>
          <w:rFonts w:eastAsia="Times New Roman" w:cs="Times New Roman"/>
          <w:szCs w:val="24"/>
        </w:rPr>
        <w:t xml:space="preserve"> τα μέλη τους</w:t>
      </w:r>
      <w:r>
        <w:rPr>
          <w:rFonts w:eastAsia="Times New Roman" w:cs="Times New Roman"/>
          <w:szCs w:val="24"/>
        </w:rPr>
        <w:t>,</w:t>
      </w:r>
      <w:r>
        <w:rPr>
          <w:rFonts w:eastAsia="Times New Roman" w:cs="Times New Roman"/>
          <w:szCs w:val="24"/>
        </w:rPr>
        <w:t xml:space="preserve"> αλλά και το σύνολο της οικονομίας. Αυτό αποδεικνύουν τα πολλά επιτυχημένα διεθνή παραδείγματα</w:t>
      </w:r>
      <w:r>
        <w:rPr>
          <w:rFonts w:eastAsia="Times New Roman" w:cs="Times New Roman"/>
          <w:szCs w:val="24"/>
        </w:rPr>
        <w:t>,</w:t>
      </w:r>
      <w:r>
        <w:rPr>
          <w:rFonts w:eastAsia="Times New Roman" w:cs="Times New Roman"/>
          <w:szCs w:val="24"/>
        </w:rPr>
        <w:t xml:space="preserve"> που θα μπορούσαν να αποτελέσουν και έμπνευση και πηγή καλών πρακτικών για τη χώρα μας.</w:t>
      </w:r>
    </w:p>
    <w:p w14:paraId="6BC3A671" w14:textId="77777777" w:rsidR="00A94BE7" w:rsidRDefault="00D14AD5">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Στη Νέα Ζηλανδία ο συνεταιρισμός </w:t>
      </w:r>
      <w:r>
        <w:rPr>
          <w:rFonts w:eastAsia="Times New Roman" w:cs="Times New Roman"/>
          <w:szCs w:val="24"/>
        </w:rPr>
        <w:t>«</w:t>
      </w:r>
      <w:r>
        <w:rPr>
          <w:rFonts w:eastAsia="Times New Roman" w:cs="Times New Roman"/>
          <w:szCs w:val="24"/>
          <w:lang w:val="en-US"/>
        </w:rPr>
        <w:t>Fonterra</w:t>
      </w:r>
      <w:r>
        <w:rPr>
          <w:rFonts w:eastAsia="Times New Roman" w:cs="Times New Roman"/>
          <w:szCs w:val="24"/>
        </w:rPr>
        <w:t>»</w:t>
      </w:r>
      <w:r>
        <w:rPr>
          <w:rFonts w:eastAsia="Times New Roman" w:cs="Times New Roman"/>
          <w:szCs w:val="24"/>
        </w:rPr>
        <w:t xml:space="preserve"> συγκεντρώνει το σύνολο σχεδόν των έντεκα χιλιάδων γαλακτοπαραγωγών της χώρας, με τζίρο που αγγίζει το 10% του συνολικού ΑΕΠ. Στο Μεσελέν του Βελγίου λειτουργεί ένα από τα μεγαλύτερα δημοπρατήρια οπωροκηπευτικών παγκοσμίως, με πάνω από διακό</w:t>
      </w:r>
      <w:r>
        <w:rPr>
          <w:rFonts w:eastAsia="Times New Roman" w:cs="Times New Roman"/>
          <w:szCs w:val="24"/>
        </w:rPr>
        <w:lastRenderedPageBreak/>
        <w:t>σιους υπαλλήλου</w:t>
      </w:r>
      <w:r>
        <w:rPr>
          <w:rFonts w:eastAsia="Times New Roman" w:cs="Times New Roman"/>
          <w:szCs w:val="24"/>
        </w:rPr>
        <w:t xml:space="preserve">ς και τζίρο 230 εκατομμύρια ευρώ από συνεταιριστική οργάνωση των παραγωγών με πάνω από δυόμισι χιλιάδες μέλη. Το ίδιο και στην Ολλανδία, στην </w:t>
      </w:r>
      <w:r>
        <w:rPr>
          <w:rFonts w:eastAsia="Times New Roman" w:cs="Times New Roman"/>
          <w:szCs w:val="24"/>
        </w:rPr>
        <w:t>«</w:t>
      </w:r>
      <w:r>
        <w:rPr>
          <w:rFonts w:eastAsia="Times New Roman" w:cs="Times New Roman"/>
          <w:szCs w:val="24"/>
        </w:rPr>
        <w:t>Αγορά των Λουλουδιών</w:t>
      </w:r>
      <w:r>
        <w:rPr>
          <w:rFonts w:eastAsia="Times New Roman" w:cs="Times New Roman"/>
          <w:szCs w:val="24"/>
        </w:rPr>
        <w:t>»</w:t>
      </w:r>
      <w:r>
        <w:rPr>
          <w:rFonts w:eastAsia="Times New Roman" w:cs="Times New Roman"/>
          <w:szCs w:val="24"/>
        </w:rPr>
        <w:t>, ενώ ο θεσμός είναι ιδιαίτερα ανεπτυγμένος και αποτελεσματικός στη Δανία, στη Γαλλία, στο Ι</w:t>
      </w:r>
      <w:r>
        <w:rPr>
          <w:rFonts w:eastAsia="Times New Roman" w:cs="Times New Roman"/>
          <w:szCs w:val="24"/>
        </w:rPr>
        <w:t>σραήλ, ακόμα και στις ΗΠΑ, την κατ</w:t>
      </w:r>
      <w:r>
        <w:rPr>
          <w:rFonts w:eastAsia="Times New Roman" w:cs="Times New Roman"/>
          <w:szCs w:val="24"/>
        </w:rPr>
        <w:t xml:space="preserve">’ </w:t>
      </w:r>
      <w:r>
        <w:rPr>
          <w:rFonts w:eastAsia="Times New Roman" w:cs="Times New Roman"/>
          <w:szCs w:val="24"/>
        </w:rPr>
        <w:t>εξοχήν χώρα της ιδιωτικής πρωτοβουλίας</w:t>
      </w:r>
      <w:r>
        <w:rPr>
          <w:rFonts w:eastAsia="Times New Roman" w:cs="Times New Roman"/>
          <w:szCs w:val="24"/>
        </w:rPr>
        <w:t>,</w:t>
      </w:r>
      <w:r>
        <w:rPr>
          <w:rFonts w:eastAsia="Times New Roman" w:cs="Times New Roman"/>
          <w:szCs w:val="24"/>
        </w:rPr>
        <w:t xml:space="preserve"> του </w:t>
      </w:r>
      <w:r>
        <w:rPr>
          <w:rFonts w:eastAsia="Times New Roman" w:cs="Times New Roman"/>
          <w:szCs w:val="24"/>
        </w:rPr>
        <w:t>κ</w:t>
      </w:r>
      <w:r>
        <w:rPr>
          <w:rFonts w:eastAsia="Times New Roman" w:cs="Times New Roman"/>
          <w:szCs w:val="24"/>
        </w:rPr>
        <w:t>απιταλισμού.</w:t>
      </w:r>
    </w:p>
    <w:p w14:paraId="6BC3A672" w14:textId="77777777" w:rsidR="00A94BE7" w:rsidRDefault="00D14AD5">
      <w:pPr>
        <w:tabs>
          <w:tab w:val="left" w:pos="6787"/>
        </w:tabs>
        <w:spacing w:line="600" w:lineRule="auto"/>
        <w:ind w:left="-181" w:firstLine="720"/>
        <w:jc w:val="both"/>
        <w:rPr>
          <w:rFonts w:eastAsia="Times New Roman" w:cs="Times New Roman"/>
          <w:szCs w:val="24"/>
        </w:rPr>
      </w:pPr>
      <w:r>
        <w:rPr>
          <w:rFonts w:eastAsia="Times New Roman" w:cs="Times New Roman"/>
          <w:szCs w:val="24"/>
        </w:rPr>
        <w:t>Δυστυχώς η χώρα μας</w:t>
      </w:r>
      <w:r>
        <w:rPr>
          <w:rFonts w:eastAsia="Times New Roman" w:cs="Times New Roman"/>
          <w:szCs w:val="24"/>
        </w:rPr>
        <w:t>,</w:t>
      </w:r>
      <w:r>
        <w:rPr>
          <w:rFonts w:eastAsia="Times New Roman" w:cs="Times New Roman"/>
          <w:szCs w:val="24"/>
        </w:rPr>
        <w:t xml:space="preserve"> παρά τη μακρά ιστορική παράδοση</w:t>
      </w:r>
      <w:r>
        <w:rPr>
          <w:rFonts w:eastAsia="Times New Roman" w:cs="Times New Roman"/>
          <w:szCs w:val="24"/>
        </w:rPr>
        <w:t>,</w:t>
      </w:r>
      <w:r>
        <w:rPr>
          <w:rFonts w:eastAsia="Times New Roman" w:cs="Times New Roman"/>
          <w:szCs w:val="24"/>
        </w:rPr>
        <w:t xml:space="preserve"> από την εποχή του Μεσοπολέμου ακόμη</w:t>
      </w:r>
      <w:r>
        <w:rPr>
          <w:rFonts w:eastAsia="Times New Roman" w:cs="Times New Roman"/>
          <w:szCs w:val="24"/>
        </w:rPr>
        <w:t>,</w:t>
      </w:r>
      <w:r>
        <w:rPr>
          <w:rFonts w:eastAsia="Times New Roman" w:cs="Times New Roman"/>
          <w:szCs w:val="24"/>
        </w:rPr>
        <w:t xml:space="preserve"> στον τομέα του συνεργατισμού και στην κοινοτιστική παράδοση και στο πνε</w:t>
      </w:r>
      <w:r>
        <w:rPr>
          <w:rFonts w:eastAsia="Times New Roman" w:cs="Times New Roman"/>
          <w:szCs w:val="24"/>
        </w:rPr>
        <w:t>ύμα του Καραβίδα, μόνο μεμονωμένες επιτυχημένες περιπτώσεις έ</w:t>
      </w:r>
      <w:r>
        <w:rPr>
          <w:rFonts w:eastAsia="Times New Roman" w:cs="Times New Roman"/>
          <w:szCs w:val="24"/>
        </w:rPr>
        <w:lastRenderedPageBreak/>
        <w:t xml:space="preserve">χει να παρουσιάσει. Από παλιότερα από τη </w:t>
      </w:r>
      <w:r>
        <w:rPr>
          <w:rFonts w:eastAsia="Times New Roman" w:cs="Times New Roman"/>
          <w:szCs w:val="24"/>
        </w:rPr>
        <w:t>«</w:t>
      </w:r>
      <w:r>
        <w:rPr>
          <w:rFonts w:eastAsia="Times New Roman" w:cs="Times New Roman"/>
          <w:szCs w:val="24"/>
        </w:rPr>
        <w:t>Συντροφιά των Αμπελακίων</w:t>
      </w:r>
      <w:r>
        <w:rPr>
          <w:rFonts w:eastAsia="Times New Roman" w:cs="Times New Roman"/>
          <w:szCs w:val="24"/>
        </w:rPr>
        <w:t>»</w:t>
      </w:r>
      <w:r>
        <w:rPr>
          <w:rFonts w:eastAsia="Times New Roman" w:cs="Times New Roman"/>
          <w:szCs w:val="24"/>
        </w:rPr>
        <w:t>, πιο πρόσφατα μο</w:t>
      </w:r>
      <w:r>
        <w:rPr>
          <w:rFonts w:eastAsia="Times New Roman" w:cs="Times New Roman"/>
          <w:szCs w:val="24"/>
        </w:rPr>
        <w:t>υ</w:t>
      </w:r>
      <w:r>
        <w:rPr>
          <w:rFonts w:eastAsia="Times New Roman" w:cs="Times New Roman"/>
          <w:szCs w:val="24"/>
        </w:rPr>
        <w:t xml:space="preserve"> έρχεται στον νου ο Συνεταιρισμός </w:t>
      </w:r>
      <w:r>
        <w:rPr>
          <w:rFonts w:eastAsia="Times New Roman" w:cs="Times New Roman"/>
          <w:szCs w:val="24"/>
        </w:rPr>
        <w:t>«</w:t>
      </w:r>
      <w:r>
        <w:rPr>
          <w:rFonts w:eastAsia="Times New Roman" w:cs="Times New Roman"/>
          <w:szCs w:val="24"/>
        </w:rPr>
        <w:t>ΘΕΣγάλα</w:t>
      </w:r>
      <w:r>
        <w:rPr>
          <w:rFonts w:eastAsia="Times New Roman" w:cs="Times New Roman"/>
          <w:szCs w:val="24"/>
        </w:rPr>
        <w:t>»</w:t>
      </w:r>
      <w:r>
        <w:rPr>
          <w:rFonts w:eastAsia="Times New Roman" w:cs="Times New Roman"/>
          <w:szCs w:val="24"/>
        </w:rPr>
        <w:t xml:space="preserve"> και ο ΑΣΕΠΟΠ Βελβεντού στην Κοζάνη. </w:t>
      </w:r>
    </w:p>
    <w:p w14:paraId="6BC3A673" w14:textId="77777777" w:rsidR="00A94BE7" w:rsidRDefault="00D14AD5">
      <w:pPr>
        <w:tabs>
          <w:tab w:val="left" w:pos="6787"/>
        </w:tabs>
        <w:spacing w:line="600" w:lineRule="auto"/>
        <w:ind w:left="-181" w:firstLine="720"/>
        <w:jc w:val="both"/>
        <w:rPr>
          <w:rFonts w:eastAsia="Times New Roman" w:cs="Times New Roman"/>
          <w:szCs w:val="24"/>
        </w:rPr>
      </w:pPr>
      <w:r>
        <w:rPr>
          <w:rFonts w:eastAsia="Times New Roman" w:cs="Times New Roman"/>
          <w:szCs w:val="24"/>
        </w:rPr>
        <w:t>Αυτούς τους υγιείς και αποτελ</w:t>
      </w:r>
      <w:r>
        <w:rPr>
          <w:rFonts w:eastAsia="Times New Roman" w:cs="Times New Roman"/>
          <w:szCs w:val="24"/>
        </w:rPr>
        <w:t>εσματικούς συνεταιρισμούς, που</w:t>
      </w:r>
      <w:r>
        <w:rPr>
          <w:rFonts w:eastAsia="Times New Roman" w:cs="Times New Roman"/>
          <w:szCs w:val="24"/>
        </w:rPr>
        <w:t>,</w:t>
      </w:r>
      <w:r>
        <w:rPr>
          <w:rFonts w:eastAsia="Times New Roman" w:cs="Times New Roman"/>
          <w:szCs w:val="24"/>
        </w:rPr>
        <w:t xml:space="preserve"> με το ισχύον θεσμικό πλαίσιο, δεν έμπλεξαν στην παγίδα του κομματισμού και των συμφερόντων, αλλά κατάφεραν να εκσυγχρονιστούν, να οργανωθούν και να ξεπεράσουν τις όποιες αγκυλώσεις, θα έπρεπε και εσείς κατά τη σύνταξη του νο</w:t>
      </w:r>
      <w:r>
        <w:rPr>
          <w:rFonts w:eastAsia="Times New Roman" w:cs="Times New Roman"/>
          <w:szCs w:val="24"/>
        </w:rPr>
        <w:t>μοσχεδίου να τους έχετε ως φωτεινό παράδειγμα και ας είναι μειοψηφία.</w:t>
      </w:r>
    </w:p>
    <w:p w14:paraId="6BC3A674" w14:textId="77777777" w:rsidR="00A94BE7" w:rsidRDefault="00D14AD5">
      <w:pPr>
        <w:tabs>
          <w:tab w:val="left" w:pos="6787"/>
        </w:tabs>
        <w:spacing w:line="600" w:lineRule="auto"/>
        <w:ind w:left="-181" w:firstLine="720"/>
        <w:jc w:val="both"/>
        <w:rPr>
          <w:rFonts w:eastAsia="Times New Roman" w:cs="Times New Roman"/>
          <w:szCs w:val="24"/>
        </w:rPr>
      </w:pPr>
      <w:r>
        <w:rPr>
          <w:rFonts w:eastAsia="Times New Roman" w:cs="Times New Roman"/>
          <w:szCs w:val="24"/>
        </w:rPr>
        <w:lastRenderedPageBreak/>
        <w:t>Θα έπρεπε να αποτελούν τον οδηγό για μια οραματική προσέγγιση και φιλοσοφία, που θα ωθεί την ανάπτυξη και τη στήριξη του συνεταιριστικού κινήματος, τη μείωση της γραφειοκρατίας, την παρο</w:t>
      </w:r>
      <w:r>
        <w:rPr>
          <w:rFonts w:eastAsia="Times New Roman" w:cs="Times New Roman"/>
          <w:szCs w:val="24"/>
        </w:rPr>
        <w:t>χή κινήτρων και διευκολύνσεων, την καλλιέργεια της καινοτομίας και της καθετοποίησης της παραγωγής. Αντ’ αυτού, έχουμε εμπροστά μας ένα νομοσχέδιο, που είναι άσκηση στις διαδικασίες με εξαντλητικές, γραφειοκρατικές ρυθμίσεις αλλά και εξαιρέσεις και παραθυρ</w:t>
      </w:r>
      <w:r>
        <w:rPr>
          <w:rFonts w:eastAsia="Times New Roman" w:cs="Times New Roman"/>
          <w:szCs w:val="24"/>
        </w:rPr>
        <w:t>άκια, με παρεμβάσεις στα εσωτερικά των συνεταιρισμών και χωρίς ουσιαστικές λύσεις στα πραγματικά προβλήματα.</w:t>
      </w:r>
    </w:p>
    <w:p w14:paraId="6BC3A675" w14:textId="77777777" w:rsidR="00A94BE7" w:rsidRDefault="00D14AD5">
      <w:pPr>
        <w:tabs>
          <w:tab w:val="left" w:pos="6787"/>
        </w:tabs>
        <w:spacing w:line="600" w:lineRule="auto"/>
        <w:ind w:left="-181" w:firstLine="720"/>
        <w:jc w:val="both"/>
        <w:rPr>
          <w:rFonts w:eastAsia="Times New Roman" w:cs="Times New Roman"/>
          <w:szCs w:val="24"/>
        </w:rPr>
      </w:pPr>
      <w:r>
        <w:rPr>
          <w:rFonts w:eastAsia="Times New Roman" w:cs="Times New Roman"/>
          <w:szCs w:val="24"/>
        </w:rPr>
        <w:lastRenderedPageBreak/>
        <w:t>Δυστυχώς, η συνολική εικόνα του συνεταιριστικού κινήματος παραμένει δραματική. Έχουμε τους περισσότερους συνεταιρισμούς στην Ευρώπη, με απόλυτους α</w:t>
      </w:r>
      <w:r>
        <w:rPr>
          <w:rFonts w:eastAsia="Times New Roman" w:cs="Times New Roman"/>
          <w:szCs w:val="24"/>
        </w:rPr>
        <w:t xml:space="preserve">ριθμούς, με τον μικρότερο, όμως, κύκλο εργασιών και με περιορισμένη προστιθέμενη αξία. </w:t>
      </w:r>
      <w:r>
        <w:rPr>
          <w:rFonts w:eastAsia="Times New Roman" w:cs="Times New Roman"/>
          <w:szCs w:val="24"/>
        </w:rPr>
        <w:t>Στη</w:t>
      </w:r>
      <w:r>
        <w:rPr>
          <w:rFonts w:eastAsia="Times New Roman" w:cs="Times New Roman"/>
          <w:szCs w:val="24"/>
        </w:rPr>
        <w:t xml:space="preserve"> συντριπτική </w:t>
      </w:r>
      <w:r>
        <w:rPr>
          <w:rFonts w:eastAsia="Times New Roman" w:cs="Times New Roman"/>
          <w:szCs w:val="24"/>
        </w:rPr>
        <w:t>τους</w:t>
      </w:r>
      <w:r>
        <w:rPr>
          <w:rFonts w:eastAsia="Times New Roman" w:cs="Times New Roman"/>
          <w:szCs w:val="24"/>
        </w:rPr>
        <w:t xml:space="preserve"> πλειοψηφία </w:t>
      </w:r>
      <w:r>
        <w:rPr>
          <w:rFonts w:eastAsia="Times New Roman" w:cs="Times New Roman"/>
          <w:szCs w:val="24"/>
        </w:rPr>
        <w:t>οι</w:t>
      </w:r>
      <w:r>
        <w:rPr>
          <w:rFonts w:eastAsia="Times New Roman" w:cs="Times New Roman"/>
          <w:szCs w:val="24"/>
        </w:rPr>
        <w:t xml:space="preserve"> συνεταιρισμ</w:t>
      </w:r>
      <w:r>
        <w:rPr>
          <w:rFonts w:eastAsia="Times New Roman" w:cs="Times New Roman"/>
          <w:szCs w:val="24"/>
        </w:rPr>
        <w:t>οί</w:t>
      </w:r>
      <w:r>
        <w:rPr>
          <w:rFonts w:eastAsia="Times New Roman" w:cs="Times New Roman"/>
          <w:szCs w:val="24"/>
        </w:rPr>
        <w:t xml:space="preserve"> είναι ανενεργοί. Μόνο το 15% εμφανίζει δραστηριότητα και πολλοί είναι απλά σφραγίδες, χωρίς λόγο ύπαρξης</w:t>
      </w:r>
      <w:r>
        <w:rPr>
          <w:rFonts w:eastAsia="Times New Roman" w:cs="Times New Roman"/>
          <w:szCs w:val="24"/>
        </w:rPr>
        <w:t>,</w:t>
      </w:r>
      <w:r>
        <w:rPr>
          <w:rFonts w:eastAsia="Times New Roman" w:cs="Times New Roman"/>
          <w:szCs w:val="24"/>
        </w:rPr>
        <w:t xml:space="preserve"> πέρα από την ε</w:t>
      </w:r>
      <w:r>
        <w:rPr>
          <w:rFonts w:eastAsia="Times New Roman" w:cs="Times New Roman"/>
          <w:szCs w:val="24"/>
        </w:rPr>
        <w:t>ξυπηρέτηση κάποιων τοπικών και κομματικών μικροσυμφερόντων.</w:t>
      </w:r>
    </w:p>
    <w:p w14:paraId="6BC3A676" w14:textId="77777777" w:rsidR="00A94BE7" w:rsidRDefault="00D14AD5">
      <w:pPr>
        <w:tabs>
          <w:tab w:val="left" w:pos="6787"/>
        </w:tabs>
        <w:spacing w:line="600" w:lineRule="auto"/>
        <w:ind w:left="-181" w:firstLine="720"/>
        <w:jc w:val="both"/>
        <w:rPr>
          <w:rFonts w:eastAsia="Times New Roman" w:cs="Times New Roman"/>
          <w:szCs w:val="24"/>
        </w:rPr>
      </w:pPr>
      <w:r>
        <w:rPr>
          <w:rFonts w:eastAsia="Times New Roman" w:cs="Times New Roman"/>
          <w:szCs w:val="24"/>
        </w:rPr>
        <w:t>Από τους λίγους ενεργούς συνεταιρισμούς, μόνο δεκαπέντε με είκοσι είναι οικονομικά εύρωστοι. Οι περισσότεροι βουλιάζουν υπό το βάρος των χρεών</w:t>
      </w:r>
      <w:r>
        <w:rPr>
          <w:rFonts w:eastAsia="Times New Roman" w:cs="Times New Roman"/>
          <w:szCs w:val="24"/>
        </w:rPr>
        <w:t>,</w:t>
      </w:r>
      <w:r>
        <w:rPr>
          <w:rFonts w:eastAsia="Times New Roman" w:cs="Times New Roman"/>
          <w:szCs w:val="24"/>
        </w:rPr>
        <w:t xml:space="preserve"> προς τις τράπεζες αλλά και προς το κράτος, αποτέλεσμ</w:t>
      </w:r>
      <w:r>
        <w:rPr>
          <w:rFonts w:eastAsia="Times New Roman" w:cs="Times New Roman"/>
          <w:szCs w:val="24"/>
        </w:rPr>
        <w:t>α της κακοδιοίκησης. Την ίδια στιγμή</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ο</w:t>
      </w:r>
      <w:r>
        <w:rPr>
          <w:rFonts w:eastAsia="Times New Roman" w:cs="Times New Roman"/>
          <w:szCs w:val="24"/>
        </w:rPr>
        <w:t xml:space="preserve"> αγροτικός κόσμος είναι αντιμέτωπος με τις προκλήσεις και τις δυσκολίες που συνεπάγεται η νέα παγκοσμιοποιημένη αγορά και για τα αγροτικά προϊόντα</w:t>
      </w:r>
      <w:r>
        <w:rPr>
          <w:rFonts w:eastAsia="Times New Roman" w:cs="Times New Roman"/>
          <w:szCs w:val="24"/>
        </w:rPr>
        <w:t>,</w:t>
      </w:r>
      <w:r>
        <w:rPr>
          <w:rFonts w:eastAsia="Times New Roman" w:cs="Times New Roman"/>
          <w:szCs w:val="24"/>
        </w:rPr>
        <w:t xml:space="preserve"> σε συνδυασμό με τις οδυνηρές συνέπειες της οικονομικής κρίσης και των</w:t>
      </w:r>
      <w:r>
        <w:rPr>
          <w:rFonts w:eastAsia="Times New Roman" w:cs="Times New Roman"/>
          <w:szCs w:val="24"/>
        </w:rPr>
        <w:t xml:space="preserve"> μνημονιακών υποχρεώσεων.</w:t>
      </w:r>
    </w:p>
    <w:p w14:paraId="6BC3A677" w14:textId="77777777" w:rsidR="00A94BE7" w:rsidRDefault="00D14AD5">
      <w:pPr>
        <w:tabs>
          <w:tab w:val="left" w:pos="6787"/>
        </w:tabs>
        <w:spacing w:line="600" w:lineRule="auto"/>
        <w:ind w:left="-181" w:firstLine="720"/>
        <w:jc w:val="both"/>
        <w:rPr>
          <w:rFonts w:eastAsia="Times New Roman" w:cs="Times New Roman"/>
          <w:szCs w:val="24"/>
        </w:rPr>
      </w:pPr>
      <w:r>
        <w:rPr>
          <w:rFonts w:eastAsia="Times New Roman" w:cs="Times New Roman"/>
          <w:szCs w:val="24"/>
        </w:rPr>
        <w:t>Σε αυτό το πλαίσιο βλέπουμε την απαξίωση της έννοιας του συνεταιρίζεσθ</w:t>
      </w:r>
      <w:r>
        <w:rPr>
          <w:rFonts w:eastAsia="Times New Roman" w:cs="Times New Roman"/>
          <w:szCs w:val="24"/>
        </w:rPr>
        <w:t>αι</w:t>
      </w:r>
      <w:r>
        <w:rPr>
          <w:rFonts w:eastAsia="Times New Roman" w:cs="Times New Roman"/>
          <w:szCs w:val="24"/>
        </w:rPr>
        <w:t xml:space="preserve"> στα μάτια όχι μόνο του αγροτικού κόσμου, αλλά και ολόκληρης της κοινωνίας, ως εστίες διαφθοράς και κακοδιαχείρισης, αφού διαχρονικά οι συνεταιρισμοί χρησιμοπ</w:t>
      </w:r>
      <w:r>
        <w:rPr>
          <w:rFonts w:eastAsia="Times New Roman" w:cs="Times New Roman"/>
          <w:szCs w:val="24"/>
        </w:rPr>
        <w:t>οιήθηκαν ως κομματικά παραμάγαζα, μηχανισμοί ανέλιξης πολιτικών στελεχών και διαχειριστές-μεσάζοντες κοινοτικών επιδοτήσεων.</w:t>
      </w:r>
    </w:p>
    <w:p w14:paraId="6BC3A678" w14:textId="77777777" w:rsidR="00A94BE7" w:rsidRDefault="00D14AD5">
      <w:pPr>
        <w:tabs>
          <w:tab w:val="left" w:pos="6787"/>
        </w:tabs>
        <w:spacing w:line="600" w:lineRule="auto"/>
        <w:ind w:left="-181" w:firstLine="720"/>
        <w:jc w:val="both"/>
        <w:rPr>
          <w:rFonts w:eastAsia="Times New Roman"/>
          <w:szCs w:val="24"/>
        </w:rPr>
      </w:pPr>
      <w:r>
        <w:rPr>
          <w:rFonts w:eastAsia="Times New Roman" w:cs="Times New Roman"/>
          <w:szCs w:val="24"/>
        </w:rPr>
        <w:lastRenderedPageBreak/>
        <w:t xml:space="preserve">Ο συνεταιρισμός, το συνεταιρίζεσθαι δεν είναι αυτοσκοπός. Είναι το μέσο για την επίτευξη συγκεκριμένων ωφελειών, που ο κάθε </w:t>
      </w:r>
      <w:r>
        <w:rPr>
          <w:rFonts w:eastAsia="Times New Roman" w:cs="Times New Roman"/>
          <w:szCs w:val="24"/>
        </w:rPr>
        <w:t>μεμονωμένος παραγωγός δεν μπορεί να επιδιώξει μόνος του. Για να το πω απλά, ο συνεταιρισμός έχει νόημα μόνο αν είναι χρήσιμος για τα μέλη του.</w:t>
      </w:r>
      <w:r>
        <w:rPr>
          <w:rFonts w:eastAsia="Times New Roman"/>
          <w:szCs w:val="24"/>
        </w:rPr>
        <w:t xml:space="preserve"> </w:t>
      </w:r>
      <w:r>
        <w:rPr>
          <w:rFonts w:eastAsia="Times New Roman"/>
          <w:szCs w:val="24"/>
        </w:rPr>
        <w:t>Απαιτεί πίστη και εμπιστοσύνη μεταξύ των μελών</w:t>
      </w:r>
      <w:r>
        <w:rPr>
          <w:rFonts w:eastAsia="Times New Roman"/>
          <w:szCs w:val="24"/>
        </w:rPr>
        <w:t>.</w:t>
      </w:r>
      <w:r>
        <w:rPr>
          <w:rFonts w:eastAsia="Times New Roman"/>
          <w:szCs w:val="24"/>
        </w:rPr>
        <w:t xml:space="preserve"> </w:t>
      </w:r>
      <w:r>
        <w:rPr>
          <w:rFonts w:eastAsia="Times New Roman"/>
          <w:szCs w:val="24"/>
        </w:rPr>
        <w:t>Μ</w:t>
      </w:r>
      <w:r>
        <w:rPr>
          <w:rFonts w:eastAsia="Times New Roman"/>
          <w:szCs w:val="24"/>
        </w:rPr>
        <w:t>όνο έτσι μπορεί να λειτουργήσει. Πίστη ότι είναι καλύτερα με τον</w:t>
      </w:r>
      <w:r>
        <w:rPr>
          <w:rFonts w:eastAsia="Times New Roman"/>
          <w:szCs w:val="24"/>
        </w:rPr>
        <w:t xml:space="preserve"> συνεταιρισμό</w:t>
      </w:r>
      <w:r>
        <w:rPr>
          <w:rFonts w:eastAsia="Times New Roman"/>
          <w:szCs w:val="24"/>
        </w:rPr>
        <w:t>,</w:t>
      </w:r>
      <w:r>
        <w:rPr>
          <w:rFonts w:eastAsia="Times New Roman"/>
          <w:szCs w:val="24"/>
        </w:rPr>
        <w:t xml:space="preserve"> παρά έξω από αυτόν.  Δεν κάνουμε άσκηση στον εφαρμοσμένο σοσιαλισμό εδώ. Ο συνεταιρισμός είναι μια ιδιωτική επιχείρηση</w:t>
      </w:r>
      <w:r>
        <w:rPr>
          <w:rFonts w:eastAsia="Times New Roman"/>
          <w:szCs w:val="24"/>
        </w:rPr>
        <w:t>,</w:t>
      </w:r>
      <w:r>
        <w:rPr>
          <w:rFonts w:eastAsia="Times New Roman"/>
          <w:szCs w:val="24"/>
        </w:rPr>
        <w:t xml:space="preserve"> όπου συλλογικά και ατομικά οφέλη ταυτίζονται.</w:t>
      </w:r>
    </w:p>
    <w:p w14:paraId="6BC3A679" w14:textId="77777777" w:rsidR="00A94BE7" w:rsidRDefault="00D14AD5">
      <w:pPr>
        <w:spacing w:line="600" w:lineRule="auto"/>
        <w:ind w:firstLine="720"/>
        <w:jc w:val="both"/>
        <w:rPr>
          <w:rFonts w:eastAsia="Times New Roman"/>
          <w:szCs w:val="24"/>
        </w:rPr>
      </w:pPr>
      <w:r>
        <w:rPr>
          <w:rFonts w:eastAsia="Times New Roman"/>
          <w:szCs w:val="24"/>
        </w:rPr>
        <w:t xml:space="preserve">Οι βασικοί στόχοι είναι: η μείωση του κόστους παραγωγής </w:t>
      </w:r>
      <w:r>
        <w:rPr>
          <w:rFonts w:eastAsia="Times New Roman"/>
          <w:szCs w:val="24"/>
        </w:rPr>
        <w:t>–</w:t>
      </w:r>
      <w:r>
        <w:rPr>
          <w:rFonts w:eastAsia="Times New Roman"/>
          <w:szCs w:val="24"/>
        </w:rPr>
        <w:t>ο κυριότερος παράγ</w:t>
      </w:r>
      <w:r>
        <w:rPr>
          <w:rFonts w:eastAsia="Times New Roman"/>
          <w:szCs w:val="24"/>
        </w:rPr>
        <w:t xml:space="preserve">οντας μειωμένης ανταγωνιστικότητας των </w:t>
      </w:r>
      <w:r>
        <w:rPr>
          <w:rFonts w:eastAsia="Times New Roman"/>
          <w:szCs w:val="24"/>
        </w:rPr>
        <w:lastRenderedPageBreak/>
        <w:t>ελληνικών προϊόντων</w:t>
      </w:r>
      <w:r>
        <w:rPr>
          <w:rFonts w:eastAsia="Times New Roman"/>
          <w:szCs w:val="24"/>
        </w:rPr>
        <w:t>–</w:t>
      </w:r>
      <w:r>
        <w:rPr>
          <w:rFonts w:eastAsia="Times New Roman"/>
          <w:szCs w:val="24"/>
        </w:rPr>
        <w:t>, η ενίσχυση διαπραγματευτικής δύναμης απέναντι στο ολιγοψώνιο της βιομηχανίας, η αύξηση της προστιθέμενης αξίας των προϊόντων</w:t>
      </w:r>
      <w:r>
        <w:rPr>
          <w:rFonts w:eastAsia="Times New Roman"/>
          <w:szCs w:val="24"/>
        </w:rPr>
        <w:t>,</w:t>
      </w:r>
      <w:r>
        <w:rPr>
          <w:rFonts w:eastAsia="Times New Roman"/>
          <w:szCs w:val="24"/>
        </w:rPr>
        <w:t xml:space="preserve"> μέσα από την τυποποίηση ή την μεταποίηση</w:t>
      </w:r>
      <w:r>
        <w:rPr>
          <w:rFonts w:eastAsia="Times New Roman"/>
          <w:szCs w:val="24"/>
        </w:rPr>
        <w:t>,</w:t>
      </w:r>
      <w:r>
        <w:rPr>
          <w:rFonts w:eastAsia="Times New Roman"/>
          <w:szCs w:val="24"/>
        </w:rPr>
        <w:t xml:space="preserve"> και εν τέλει η αύξηση του κ</w:t>
      </w:r>
      <w:r>
        <w:rPr>
          <w:rFonts w:eastAsia="Times New Roman"/>
          <w:szCs w:val="24"/>
        </w:rPr>
        <w:t>έρδους για τους παραγωγούς.</w:t>
      </w:r>
    </w:p>
    <w:p w14:paraId="6BC3A67A" w14:textId="77777777" w:rsidR="00A94BE7" w:rsidRDefault="00D14AD5">
      <w:pPr>
        <w:spacing w:line="600" w:lineRule="auto"/>
        <w:ind w:firstLine="720"/>
        <w:jc w:val="both"/>
        <w:rPr>
          <w:rFonts w:eastAsia="Times New Roman"/>
          <w:szCs w:val="24"/>
        </w:rPr>
      </w:pPr>
      <w:r>
        <w:rPr>
          <w:rFonts w:eastAsia="Times New Roman"/>
          <w:szCs w:val="24"/>
        </w:rPr>
        <w:t>Επιπλέον, ο συνεταιρισμός πρέπει να είναι κάτι περισσότερο από το άθροισμα των μελών του. Πρέπει να αποτελεί κινητήρα για την αναζήτηση νέων ευκαιριών, για την καλύτερη σύνδεση με την αγορά και τους καταναλωτές, για την καινοτομ</w:t>
      </w:r>
      <w:r>
        <w:rPr>
          <w:rFonts w:eastAsia="Times New Roman"/>
          <w:szCs w:val="24"/>
        </w:rPr>
        <w:t>ία, την επιμόρφωση, την επέκταση της συνεργατικής δραστηριότητας. Το ζήτημα είναι αν το παρόν νομοσχέδιο έχει να προ</w:t>
      </w:r>
      <w:r>
        <w:rPr>
          <w:rFonts w:eastAsia="Times New Roman"/>
          <w:szCs w:val="24"/>
        </w:rPr>
        <w:lastRenderedPageBreak/>
        <w:t>σθέσει κάτι στον εκσυγχρονισμό του θεσμού, αν μπορεί να οδηγήσει, πραγματικά, στην εξυγίανση του συνεταιριστικού τοπίου</w:t>
      </w:r>
      <w:r>
        <w:rPr>
          <w:rFonts w:eastAsia="Times New Roman"/>
          <w:szCs w:val="24"/>
        </w:rPr>
        <w:t>,</w:t>
      </w:r>
      <w:r>
        <w:rPr>
          <w:rFonts w:eastAsia="Times New Roman"/>
          <w:szCs w:val="24"/>
        </w:rPr>
        <w:t xml:space="preserve"> προς όφελος των αγρ</w:t>
      </w:r>
      <w:r>
        <w:rPr>
          <w:rFonts w:eastAsia="Times New Roman"/>
          <w:szCs w:val="24"/>
        </w:rPr>
        <w:t xml:space="preserve">οτών αλλά και της κοινωνίας. </w:t>
      </w:r>
    </w:p>
    <w:p w14:paraId="6BC3A67B" w14:textId="77777777" w:rsidR="00A94BE7" w:rsidRDefault="00D14AD5">
      <w:pPr>
        <w:spacing w:line="600" w:lineRule="auto"/>
        <w:ind w:firstLine="720"/>
        <w:jc w:val="both"/>
        <w:rPr>
          <w:rFonts w:eastAsia="Times New Roman"/>
          <w:szCs w:val="24"/>
        </w:rPr>
      </w:pPr>
      <w:r>
        <w:rPr>
          <w:rFonts w:eastAsia="Times New Roman"/>
          <w:szCs w:val="24"/>
        </w:rPr>
        <w:t>Εν πολλοίς το νομοσχέδιο αποτελεί μια συρραφή με μικρές τροποποιήσεις των προηγούμενων νόμων, του ν.2810/2000 και του ν.4015/2011. Από τις καινοτομίες που είχατε προαναγγείλει στη διαβούλευση</w:t>
      </w:r>
      <w:r>
        <w:rPr>
          <w:rFonts w:eastAsia="Times New Roman"/>
          <w:szCs w:val="24"/>
        </w:rPr>
        <w:t>,</w:t>
      </w:r>
      <w:r>
        <w:rPr>
          <w:rFonts w:eastAsia="Times New Roman"/>
          <w:szCs w:val="24"/>
        </w:rPr>
        <w:t xml:space="preserve"> λίγα πράγματα έχουν απομείνει. Το</w:t>
      </w:r>
      <w:r>
        <w:rPr>
          <w:rFonts w:eastAsia="Times New Roman"/>
          <w:szCs w:val="24"/>
        </w:rPr>
        <w:t xml:space="preserve"> εύρος, λοιπόν, της παρέμβασης παραμένει μικρό και περιορισμένο. Αυτό δε που επιχειρείτε να κάνετε είναι να εξαναγκάσετε ουσιαστικά τη δημιουργία μεσαίων και μεγάλων συνεταιρισμών, ξεχνώντας βέβαια τη βασική αρχή του συνερ</w:t>
      </w:r>
      <w:r>
        <w:rPr>
          <w:rFonts w:eastAsia="Times New Roman"/>
          <w:szCs w:val="24"/>
        </w:rPr>
        <w:lastRenderedPageBreak/>
        <w:t>γατισμού, ότι η συμμετοχή είναι εθ</w:t>
      </w:r>
      <w:r>
        <w:rPr>
          <w:rFonts w:eastAsia="Times New Roman"/>
          <w:szCs w:val="24"/>
        </w:rPr>
        <w:t>ελοντική. Ο αριθμός των μελών είναι χαρακτηριστικό παράδειγμα αυτής της λογικής. Ξεκινήσατε από δέκα μέλη, ανεβήκατε στα τριάντα και τελικά η μπίλια έκατσε στα είκοσι, έτσι</w:t>
      </w:r>
      <w:r>
        <w:rPr>
          <w:rFonts w:eastAsia="Times New Roman"/>
          <w:szCs w:val="24"/>
        </w:rPr>
        <w:t>,</w:t>
      </w:r>
      <w:r>
        <w:rPr>
          <w:rFonts w:eastAsia="Times New Roman"/>
          <w:szCs w:val="24"/>
        </w:rPr>
        <w:t xml:space="preserve"> χωρίς καμ</w:t>
      </w:r>
      <w:r>
        <w:rPr>
          <w:rFonts w:eastAsia="Times New Roman"/>
          <w:szCs w:val="24"/>
        </w:rPr>
        <w:t>μ</w:t>
      </w:r>
      <w:r>
        <w:rPr>
          <w:rFonts w:eastAsia="Times New Roman"/>
          <w:szCs w:val="24"/>
        </w:rPr>
        <w:t>ία αιτιολογία και λογική, τη στιγμή που οι περισσότερες ευρωπαϊκές χώρες</w:t>
      </w:r>
      <w:r>
        <w:rPr>
          <w:rFonts w:eastAsia="Times New Roman"/>
          <w:szCs w:val="24"/>
        </w:rPr>
        <w:t xml:space="preserve"> ζητούν κάτω από δέκα μέλη.</w:t>
      </w:r>
    </w:p>
    <w:p w14:paraId="6BC3A67C" w14:textId="77777777" w:rsidR="00A94BE7" w:rsidRDefault="00D14AD5">
      <w:pPr>
        <w:spacing w:line="600" w:lineRule="auto"/>
        <w:ind w:firstLine="720"/>
        <w:jc w:val="both"/>
        <w:rPr>
          <w:rFonts w:eastAsia="Times New Roman"/>
          <w:szCs w:val="24"/>
        </w:rPr>
      </w:pPr>
      <w:r>
        <w:rPr>
          <w:rFonts w:eastAsia="Times New Roman"/>
          <w:szCs w:val="24"/>
        </w:rPr>
        <w:t>Ναι, ο κατακερματισμός είναι πρόβλημα. Μειώνει την αποτελεσματικότητα του συνεταιρισμού, δεν γίνεται όμως να την επιβάλλετε με το ζόρι. Το συνεταιρίζεσ</w:t>
      </w:r>
      <w:r>
        <w:rPr>
          <w:rFonts w:eastAsia="Times New Roman"/>
          <w:szCs w:val="24"/>
        </w:rPr>
        <w:t>θαι</w:t>
      </w:r>
      <w:r>
        <w:rPr>
          <w:rFonts w:eastAsia="Times New Roman"/>
          <w:szCs w:val="24"/>
        </w:rPr>
        <w:t xml:space="preserve"> είναι ελευθερία. Σε κάθε περίπτωση και η διεθνής αλλά και η ελληνική εμπε</w:t>
      </w:r>
      <w:r>
        <w:rPr>
          <w:rFonts w:eastAsia="Times New Roman"/>
          <w:szCs w:val="24"/>
        </w:rPr>
        <w:t>ιρία δείχνουν ότι ο αριθμός των μελών δεν αποτελεί εγγύηση αποδο</w:t>
      </w:r>
      <w:r>
        <w:rPr>
          <w:rFonts w:eastAsia="Times New Roman"/>
          <w:szCs w:val="24"/>
        </w:rPr>
        <w:lastRenderedPageBreak/>
        <w:t>τικότητας. Καταλάβατε ότι τα κίνητρα της αγοράς και η ικανότητα κάθε συνεταιρισμού να εξυπηρετεί αποτελεσματικά και ποιοτικά τους στόχους των μελών του θα πουν πόσα τελικώς μέλη θα συγκεντρώσε</w:t>
      </w:r>
      <w:r>
        <w:rPr>
          <w:rFonts w:eastAsia="Times New Roman"/>
          <w:szCs w:val="24"/>
        </w:rPr>
        <w:t>ι. Ορθότερο είναι να υπάρξει μια οριζόντια χαμηλή πρόβλεψη</w:t>
      </w:r>
      <w:r>
        <w:rPr>
          <w:rFonts w:eastAsia="Times New Roman"/>
          <w:szCs w:val="24"/>
        </w:rPr>
        <w:t>,</w:t>
      </w:r>
      <w:r>
        <w:rPr>
          <w:rFonts w:eastAsia="Times New Roman"/>
          <w:szCs w:val="24"/>
        </w:rPr>
        <w:t xml:space="preserve"> χωρίς εξαιρέσεις, που να διευκολύνει την αρχική δημιουργία του συνεταιρισμού σε κάθε περίπτωση και σε κάθε περιοχή</w:t>
      </w:r>
      <w:r>
        <w:rPr>
          <w:rFonts w:eastAsia="Times New Roman"/>
          <w:szCs w:val="24"/>
        </w:rPr>
        <w:t>,</w:t>
      </w:r>
      <w:r>
        <w:rPr>
          <w:rFonts w:eastAsia="Times New Roman"/>
          <w:szCs w:val="24"/>
        </w:rPr>
        <w:t xml:space="preserve"> όσο μακρινή ή απομακρυσμένη είναι. </w:t>
      </w:r>
    </w:p>
    <w:p w14:paraId="6BC3A67D" w14:textId="77777777" w:rsidR="00A94BE7" w:rsidRDefault="00D14AD5">
      <w:pPr>
        <w:spacing w:line="600" w:lineRule="auto"/>
        <w:ind w:firstLine="720"/>
        <w:jc w:val="both"/>
        <w:rPr>
          <w:rFonts w:eastAsia="Times New Roman"/>
          <w:szCs w:val="24"/>
        </w:rPr>
      </w:pPr>
      <w:r>
        <w:rPr>
          <w:rFonts w:eastAsia="Times New Roman"/>
          <w:szCs w:val="24"/>
        </w:rPr>
        <w:t xml:space="preserve">Στη συνέχεια, για την καταπολέμηση της διαφθοράς και των οικονομικών προβλημάτων εισάγετε τρία επίπεδα ελέγχου: εσωτερικό έλεγχο από το Εποπτικό Συμβούλιο, οικονομικό και διαχειριστικό έλεγχο από εξωτερικούς ελεγκτές, εποπτεία από </w:t>
      </w:r>
      <w:r>
        <w:rPr>
          <w:rFonts w:eastAsia="Times New Roman"/>
          <w:szCs w:val="24"/>
        </w:rPr>
        <w:lastRenderedPageBreak/>
        <w:t xml:space="preserve">τη Διεύθυνση Οικονομικών </w:t>
      </w:r>
      <w:r>
        <w:rPr>
          <w:rFonts w:eastAsia="Times New Roman"/>
          <w:szCs w:val="24"/>
        </w:rPr>
        <w:t>Ελέγχων και Επιθεώρησης του Υπουργείου σας. Περάσατε, δηλαδή, από την πλήρη ασυδοσία στις απανωτές βαθμίδες</w:t>
      </w:r>
      <w:r>
        <w:rPr>
          <w:rFonts w:eastAsia="Times New Roman"/>
          <w:szCs w:val="24"/>
        </w:rPr>
        <w:t>,</w:t>
      </w:r>
      <w:r>
        <w:rPr>
          <w:rFonts w:eastAsia="Times New Roman"/>
          <w:szCs w:val="24"/>
        </w:rPr>
        <w:t xml:space="preserve"> που θυμίζουν κομματική οργάνωση. Και εδώ, βέβαια, βλέπουμε ότι οργανώσεις που έχουν μέχρι τριάντα μέλη εξαιρούνται από όλες τις διαδικασίες ελέγχου</w:t>
      </w:r>
      <w:r>
        <w:rPr>
          <w:rFonts w:eastAsia="Times New Roman"/>
          <w:szCs w:val="24"/>
        </w:rPr>
        <w:t>, αντικίνητρο</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για τη δημιουργία μεγαλύτερων οργανώσεων. Αντιλαμβάνεστε την αντίφαση με τα προηγούμενα.</w:t>
      </w:r>
    </w:p>
    <w:p w14:paraId="6BC3A67E" w14:textId="77777777" w:rsidR="00A94BE7" w:rsidRDefault="00D14AD5">
      <w:pPr>
        <w:spacing w:line="600" w:lineRule="auto"/>
        <w:ind w:firstLine="720"/>
        <w:jc w:val="both"/>
        <w:rPr>
          <w:rFonts w:eastAsia="Times New Roman"/>
          <w:szCs w:val="24"/>
        </w:rPr>
      </w:pPr>
      <w:r>
        <w:rPr>
          <w:rFonts w:eastAsia="Times New Roman"/>
          <w:szCs w:val="24"/>
        </w:rPr>
        <w:t>Προφανώς πρέπει να υπάρχει αυτοέλεγχος αλλά και εποπτεία από το κράτος και αυτή πρέπει να αφορά όλους τους συνεταιρισμούς. Είναι θετικό ότι τουλ</w:t>
      </w:r>
      <w:r>
        <w:rPr>
          <w:rFonts w:eastAsia="Times New Roman"/>
          <w:szCs w:val="24"/>
        </w:rPr>
        <w:t>άχιστον αποσύρατε τη διά</w:t>
      </w:r>
      <w:r>
        <w:rPr>
          <w:rFonts w:eastAsia="Times New Roman"/>
          <w:szCs w:val="24"/>
        </w:rPr>
        <w:lastRenderedPageBreak/>
        <w:t xml:space="preserve">ταξη που μιλούσε για δημοσίευση των ισολογισμών στις εφημερίδες, πράγμα που δεν συμβαίνει ούτε καν στις εμπορικές επιχειρήσεις. </w:t>
      </w:r>
    </w:p>
    <w:p w14:paraId="6BC3A67F" w14:textId="77777777" w:rsidR="00A94BE7" w:rsidRDefault="00D14AD5">
      <w:pPr>
        <w:spacing w:line="600" w:lineRule="auto"/>
        <w:ind w:firstLine="720"/>
        <w:jc w:val="both"/>
        <w:rPr>
          <w:rFonts w:eastAsia="Times New Roman"/>
          <w:szCs w:val="24"/>
        </w:rPr>
      </w:pPr>
      <w:r>
        <w:rPr>
          <w:rFonts w:eastAsia="Times New Roman"/>
          <w:szCs w:val="24"/>
        </w:rPr>
        <w:t xml:space="preserve">Ένας άλλος παράγοντας αποδοτικότητας των συνεταιρισμών είναι και η δέσμευση των μελών του για παράδοση </w:t>
      </w:r>
      <w:r>
        <w:rPr>
          <w:rFonts w:eastAsia="Times New Roman"/>
          <w:szCs w:val="24"/>
        </w:rPr>
        <w:t>της παραγωγής του στο</w:t>
      </w:r>
      <w:r>
        <w:rPr>
          <w:rFonts w:eastAsia="Times New Roman"/>
          <w:szCs w:val="24"/>
        </w:rPr>
        <w:t>ν</w:t>
      </w:r>
      <w:r>
        <w:rPr>
          <w:rFonts w:eastAsia="Times New Roman"/>
          <w:szCs w:val="24"/>
        </w:rPr>
        <w:t xml:space="preserve"> συνεταιρισμό για εμπορία. Αυτό, όπως αναφέρει και η αιτιολογική έκθεση, είναι αυτονόητο. Με αυτό, όμως, που θεωρείτε αυτονόητο εισάγετε πάλι εξαίρεση. Μα, αν ο συνεταιρισμός λειτουργεί, δεν θα παραδίδει το κάθε μέλος το 100% της παρα</w:t>
      </w:r>
      <w:r>
        <w:rPr>
          <w:rFonts w:eastAsia="Times New Roman"/>
          <w:szCs w:val="24"/>
        </w:rPr>
        <w:t>γωγής του ούτως ή άλλως</w:t>
      </w:r>
      <w:r w:rsidRPr="00AB4022">
        <w:rPr>
          <w:rFonts w:eastAsia="Times New Roman"/>
          <w:szCs w:val="24"/>
        </w:rPr>
        <w:t>,</w:t>
      </w:r>
      <w:r>
        <w:rPr>
          <w:rFonts w:eastAsia="Times New Roman"/>
          <w:szCs w:val="24"/>
        </w:rPr>
        <w:t xml:space="preserve"> εφόσον αυτό είναι συμφέρον και για τον ίδιο;</w:t>
      </w:r>
    </w:p>
    <w:p w14:paraId="6BC3A680" w14:textId="77777777" w:rsidR="00A94BE7" w:rsidRDefault="00D14AD5">
      <w:pPr>
        <w:spacing w:line="600" w:lineRule="auto"/>
        <w:ind w:firstLine="720"/>
        <w:jc w:val="both"/>
        <w:rPr>
          <w:rFonts w:eastAsia="Times New Roman"/>
          <w:szCs w:val="24"/>
        </w:rPr>
      </w:pPr>
      <w:r>
        <w:rPr>
          <w:rFonts w:eastAsia="Times New Roman"/>
          <w:szCs w:val="24"/>
        </w:rPr>
        <w:lastRenderedPageBreak/>
        <w:t>Εισάγετε και μια σειρά από άλλες παρεμβάσεις στα εσωτερικά των συνεταιρισμών, αγνοώντας απολύτως την αρχή της αυτονομίας και της δημοκρατικής λειτουργίας: οι θητείες, ο αριθμός σταυρών π</w:t>
      </w:r>
      <w:r>
        <w:rPr>
          <w:rFonts w:eastAsia="Times New Roman"/>
          <w:szCs w:val="24"/>
        </w:rPr>
        <w:t>ροτίμησης, ενιαίο ψηφοδέλτιο, ο υποχρεωτικός διορισμός γενικού διευθυντή και μάλιστα με συγκεκριμένη διαδικασία, ο έλεγχος του επιχειρηματικού πλάνου του συνεταιρισμού σε βάθος τριετίας και άλλες πολλές ρυθμίσεις συνιστούν υπερβάσεις της συνταγματικά επιτρ</w:t>
      </w:r>
      <w:r>
        <w:rPr>
          <w:rFonts w:eastAsia="Times New Roman"/>
          <w:szCs w:val="24"/>
        </w:rPr>
        <w:t xml:space="preserve">επτής κρατικής εποπτείας των συνεταιρισμών. Αυτό λέει η έκθεση της Επιστημονικής Υπηρεσίας της Βουλής. Αυτό λέει η έκθεση της ΟΚΕ, που φυσικά θα έπρεπε να έχει ζητηθεί από το Υπουργείο. Αυτό μας είπαν και οι φορείς στην </w:t>
      </w:r>
      <w:r>
        <w:rPr>
          <w:rFonts w:eastAsia="Times New Roman"/>
          <w:szCs w:val="24"/>
        </w:rPr>
        <w:t>ε</w:t>
      </w:r>
      <w:r>
        <w:rPr>
          <w:rFonts w:eastAsia="Times New Roman"/>
          <w:szCs w:val="24"/>
        </w:rPr>
        <w:t>πιτροπή.</w:t>
      </w:r>
    </w:p>
    <w:p w14:paraId="6BC3A681"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lastRenderedPageBreak/>
        <w:t>Αυτό το δυσκίνητο και βαρύ</w:t>
      </w:r>
      <w:r>
        <w:rPr>
          <w:rFonts w:eastAsia="Times New Roman" w:cs="Times New Roman"/>
          <w:szCs w:val="24"/>
        </w:rPr>
        <w:t xml:space="preserve"> γραφειοκρατικό πλαίσιο το συνοδεύετε από πενιχρά κίνητρα και διευκολύνσεις. Μάλιστα αφαιρέσατε τα φορολογικά κίνητρα, λέγοντας ότι θα συζητηθούν στο πλαίσιο της φορολογικής μεταρρύθμισης, χωρίς</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 xml:space="preserve">, </w:t>
      </w:r>
      <w:r>
        <w:rPr>
          <w:rFonts w:eastAsia="Times New Roman" w:cs="Times New Roman"/>
          <w:szCs w:val="24"/>
        </w:rPr>
        <w:t xml:space="preserve">να δώσετε λεπτομέρειες. </w:t>
      </w:r>
    </w:p>
    <w:p w14:paraId="6BC3A682"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 xml:space="preserve">Τέλος, επαναλαμβάνεται και </w:t>
      </w:r>
      <w:r>
        <w:rPr>
          <w:rFonts w:eastAsia="Times New Roman" w:cs="Times New Roman"/>
          <w:szCs w:val="24"/>
        </w:rPr>
        <w:t>σε αυτό το νομοσχέδιο το γνωστό μοτίβο της δημιουργίας διαφόρων οργανισμών και νομικών προσώπων, χωρίς προφανή χρησιμότητα</w:t>
      </w:r>
      <w:r>
        <w:rPr>
          <w:rFonts w:eastAsia="Times New Roman" w:cs="Times New Roman"/>
          <w:szCs w:val="24"/>
        </w:rPr>
        <w:t>,</w:t>
      </w:r>
      <w:r>
        <w:rPr>
          <w:rFonts w:eastAsia="Times New Roman" w:cs="Times New Roman"/>
          <w:szCs w:val="24"/>
        </w:rPr>
        <w:t xml:space="preserve"> αλλά με πολυμελή διοικητικά συμβούλια. Μετράμε ήδη επτά έμμισθους διορισμούς στον Οργανισμό Διαχείρισης Ακίνητων Γαιών και Εξοπλισμών με απαιτούμενα τα φοβερά εξειδικευμένα προσό</w:t>
      </w:r>
      <w:r>
        <w:rPr>
          <w:rFonts w:eastAsia="Times New Roman" w:cs="Times New Roman"/>
          <w:szCs w:val="24"/>
        </w:rPr>
        <w:lastRenderedPageBreak/>
        <w:t>ντα, δηλαδή πτυχίο ΑΕΙ, επιχειρηματική εμπειρία και διοικητικές ικανότητες, π</w:t>
      </w:r>
      <w:r>
        <w:rPr>
          <w:rFonts w:eastAsia="Times New Roman" w:cs="Times New Roman"/>
          <w:szCs w:val="24"/>
        </w:rPr>
        <w:t>αρ</w:t>
      </w:r>
      <w:r>
        <w:rPr>
          <w:rFonts w:eastAsia="Times New Roman" w:cs="Times New Roman"/>
          <w:szCs w:val="24"/>
        </w:rPr>
        <w:t xml:space="preserve">’ </w:t>
      </w:r>
      <w:r>
        <w:rPr>
          <w:rFonts w:eastAsia="Times New Roman" w:cs="Times New Roman"/>
          <w:szCs w:val="24"/>
        </w:rPr>
        <w:t xml:space="preserve">όλο που το Υπουργείο σας έχει Διεύθυνση Διαχείρισης Ακίνητης Περιουσίας. </w:t>
      </w:r>
    </w:p>
    <w:p w14:paraId="6BC3A683"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Να υποθέσω ότι θα ακολουθήσετε την ίδια μέθοδο που προτείνετε και στους συνεταιρισμούς</w:t>
      </w:r>
      <w:r>
        <w:rPr>
          <w:rFonts w:eastAsia="Times New Roman" w:cs="Times New Roman"/>
          <w:szCs w:val="24"/>
        </w:rPr>
        <w:t>,</w:t>
      </w:r>
      <w:r>
        <w:rPr>
          <w:rFonts w:eastAsia="Times New Roman" w:cs="Times New Roman"/>
          <w:szCs w:val="24"/>
        </w:rPr>
        <w:t xml:space="preserve"> για να προσλάβουν διευθυντή, που φαντάζομαι θα είναι ανοιχτή προκήρυξη με δημοσίευση σε δύ</w:t>
      </w:r>
      <w:r>
        <w:rPr>
          <w:rFonts w:eastAsia="Times New Roman" w:cs="Times New Roman"/>
          <w:szCs w:val="24"/>
        </w:rPr>
        <w:t>ο εφημερίδες. Και ας πληρώνονται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τα διοικητικά συμβούλια από τον κρατικό προϋπολογισμό!</w:t>
      </w:r>
    </w:p>
    <w:p w14:paraId="6BC3A684"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Συστήσατε και ένα Ταμείο Συνεταιριστικής Εκπαίδευσης</w:t>
      </w:r>
      <w:r>
        <w:rPr>
          <w:rFonts w:eastAsia="Times New Roman" w:cs="Times New Roman"/>
          <w:szCs w:val="24"/>
        </w:rPr>
        <w:t>,</w:t>
      </w:r>
      <w:r>
        <w:rPr>
          <w:rFonts w:eastAsia="Times New Roman" w:cs="Times New Roman"/>
          <w:szCs w:val="24"/>
        </w:rPr>
        <w:t xml:space="preserve"> για να κάνει σεμινάρια μετά από δύο χρόνια</w:t>
      </w:r>
      <w:r>
        <w:rPr>
          <w:rFonts w:eastAsia="Times New Roman" w:cs="Times New Roman"/>
          <w:szCs w:val="24"/>
        </w:rPr>
        <w:t>,</w:t>
      </w:r>
      <w:r>
        <w:rPr>
          <w:rFonts w:eastAsia="Times New Roman" w:cs="Times New Roman"/>
          <w:szCs w:val="24"/>
        </w:rPr>
        <w:t xml:space="preserve"> με υποχρεωτική χρηματοδότηση από τα πλεονάσματα των συνεταιρι</w:t>
      </w:r>
      <w:r>
        <w:rPr>
          <w:rFonts w:eastAsia="Times New Roman" w:cs="Times New Roman"/>
          <w:szCs w:val="24"/>
        </w:rPr>
        <w:t xml:space="preserve">σμών. Γιατί; Δεν υπάρχουν πανεπιστημιακά και ερευνητικά ιδρύματα </w:t>
      </w:r>
      <w:r>
        <w:rPr>
          <w:rFonts w:eastAsia="Times New Roman" w:cs="Times New Roman"/>
          <w:szCs w:val="24"/>
        </w:rPr>
        <w:lastRenderedPageBreak/>
        <w:t>και γεωργικές σχολές, όπως η παραμελημένη Αβερώφειος στη Λάρισα ή το Μεσογειακό Αγρονομικό Ινστιτούτο Χανίων και ο ΕΛΓΟ-</w:t>
      </w:r>
      <w:r>
        <w:rPr>
          <w:rFonts w:eastAsia="Times New Roman" w:cs="Times New Roman"/>
          <w:szCs w:val="24"/>
        </w:rPr>
        <w:t>«ΔΗΜΗΤΡΑ»</w:t>
      </w:r>
      <w:r>
        <w:rPr>
          <w:rFonts w:eastAsia="Times New Roman" w:cs="Times New Roman"/>
          <w:szCs w:val="24"/>
        </w:rPr>
        <w:t>, που μπορούν να παρέχουν τέτοιου είδους προγράμματα και μάλισ</w:t>
      </w:r>
      <w:r>
        <w:rPr>
          <w:rFonts w:eastAsia="Times New Roman" w:cs="Times New Roman"/>
          <w:szCs w:val="24"/>
        </w:rPr>
        <w:t>τα υψηλού επιπέδου; Ή θα το κάνουν τα κολλέγια που θέλετε συστήσετε με το άρθρο 44; Τι χρειάζεται και πόσο στοιχίζει αυτό το «συμβολικό» ταμείο, όπως το χαρακτηρίσατε;</w:t>
      </w:r>
    </w:p>
    <w:p w14:paraId="6BC3A685"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Θα έχουμε την ευκαιρία στις επόμενες συζητήσεις να αναφερθούμε και πιο λεπτομερώς στα υπ</w:t>
      </w:r>
      <w:r>
        <w:rPr>
          <w:rFonts w:eastAsia="Times New Roman" w:cs="Times New Roman"/>
          <w:szCs w:val="24"/>
        </w:rPr>
        <w:t xml:space="preserve">όλοιπα στοιχεία του νόμου που χρειάζονται διευκρινίσεις καθώς και στις πολλές άσχετες διατάξεις και τροπολογίες που καταθέσατε. </w:t>
      </w:r>
    </w:p>
    <w:p w14:paraId="6BC3A686"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lastRenderedPageBreak/>
        <w:t>Πριν κλείσω, θα πω δύο κουβέντες για την ΠΑΣΕΓΕΣ, που την καταργείτε εν κρυπτώ. Πάλι</w:t>
      </w:r>
      <w:r>
        <w:rPr>
          <w:rFonts w:eastAsia="Times New Roman" w:cs="Times New Roman"/>
          <w:szCs w:val="24"/>
        </w:rPr>
        <w:t>,</w:t>
      </w:r>
      <w:r>
        <w:rPr>
          <w:rFonts w:eastAsia="Times New Roman" w:cs="Times New Roman"/>
          <w:szCs w:val="24"/>
        </w:rPr>
        <w:t xml:space="preserve"> για να τιμωρήσετε τα πρόσωπα, πλήττετε το</w:t>
      </w:r>
      <w:r>
        <w:rPr>
          <w:rFonts w:eastAsia="Times New Roman" w:cs="Times New Roman"/>
          <w:szCs w:val="24"/>
        </w:rPr>
        <w:t xml:space="preserve">ν θεσμό. </w:t>
      </w:r>
    </w:p>
    <w:p w14:paraId="6BC3A687"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Δεν υπάρχει ούτε μία μεταβατική διάταξη ούτε μία πρόβλεψη σχετικά με την εκκαθάριση της ΠΑΣΕΓΕΣ. Τι θα γίνει με την περιουσία της, τους εργαζόμενους αλλά και το αρχείο, την τεχνογνωσία, την εμπειρία που έχει συσσωρεύσει όλα αυτά τα χρόνια;</w:t>
      </w:r>
    </w:p>
    <w:p w14:paraId="6BC3A688"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–και αυτό είναι σημαντικό- δεν υπάρχει και κα</w:t>
      </w:r>
      <w:r>
        <w:rPr>
          <w:rFonts w:eastAsia="Times New Roman" w:cs="Times New Roman"/>
          <w:szCs w:val="24"/>
        </w:rPr>
        <w:t>μ</w:t>
      </w:r>
      <w:r>
        <w:rPr>
          <w:rFonts w:eastAsia="Times New Roman" w:cs="Times New Roman"/>
          <w:szCs w:val="24"/>
        </w:rPr>
        <w:t xml:space="preserve">μία πρόβλεψη ούτε για τα χρέη ούτε για τις τυχόν ευθύνες των διοικήσεων. Τι θα συμβεί από μεθαύριο που θα δημοσιευθεί και </w:t>
      </w:r>
      <w:r>
        <w:rPr>
          <w:rFonts w:eastAsia="Times New Roman" w:cs="Times New Roman"/>
          <w:szCs w:val="24"/>
        </w:rPr>
        <w:lastRenderedPageBreak/>
        <w:t>πού θα δημοσιευθεί ο νόμος; Θα βρεθούμε σε πλήρη αναντιστοιχία με τα όσα ισχύουν στις υ</w:t>
      </w:r>
      <w:r>
        <w:rPr>
          <w:rFonts w:eastAsia="Times New Roman" w:cs="Times New Roman"/>
          <w:szCs w:val="24"/>
        </w:rPr>
        <w:t xml:space="preserve">πόλοιπες ευρωπαϊκές χώρες; Η Ελλάδα θα μείνει χωρίς εκπροσώπηση, χωρίς φωνή σε μια σειρά από ευρωπαϊκά θεσμικά όργανα, επιτροπές και ομάδες εργασίας, όπως η </w:t>
      </w:r>
      <w:r>
        <w:rPr>
          <w:rFonts w:eastAsia="Times New Roman" w:cs="Times New Roman"/>
          <w:szCs w:val="24"/>
          <w:lang w:val="en-US"/>
        </w:rPr>
        <w:t>COPA</w:t>
      </w:r>
      <w:r w:rsidRPr="009211D3">
        <w:rPr>
          <w:rFonts w:eastAsia="Times New Roman" w:cs="Times New Roman"/>
          <w:szCs w:val="24"/>
        </w:rPr>
        <w:t>-</w:t>
      </w:r>
      <w:r>
        <w:rPr>
          <w:rFonts w:eastAsia="Times New Roman" w:cs="Times New Roman"/>
          <w:szCs w:val="24"/>
          <w:lang w:val="en-US"/>
        </w:rPr>
        <w:t>COGECA</w:t>
      </w:r>
      <w:r>
        <w:rPr>
          <w:rFonts w:eastAsia="Times New Roman" w:cs="Times New Roman"/>
          <w:szCs w:val="24"/>
        </w:rPr>
        <w:t xml:space="preserve"> ή η Ευρωπαϊκή Οικονομική και Κοινωνική Επιτροπή; Τι θα γίνει με τις διάφορες συμβουλευτ</w:t>
      </w:r>
      <w:r>
        <w:rPr>
          <w:rFonts w:eastAsia="Times New Roman" w:cs="Times New Roman"/>
          <w:szCs w:val="24"/>
        </w:rPr>
        <w:t>ικές επιτροπές;</w:t>
      </w:r>
    </w:p>
    <w:p w14:paraId="6BC3A689"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 xml:space="preserve">Εάν δεν σκοπεύετε να αποκόψετε τον ελληνικό αγροτικό κόσμο από την υπόλοιπη Ευρώπη και από τα κέντρα διαμόρφωσης ευρωπαϊκής αγροτικής πολιτικής, οφείλετε κάποιες διευκρινίσεις. </w:t>
      </w:r>
    </w:p>
    <w:p w14:paraId="6BC3A68A"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lastRenderedPageBreak/>
        <w:t>Συνολικά, αντί για μια μεταρρύθμιση του τοπίου των αγροτικών σ</w:t>
      </w:r>
      <w:r>
        <w:rPr>
          <w:rFonts w:eastAsia="Times New Roman" w:cs="Times New Roman"/>
          <w:szCs w:val="24"/>
        </w:rPr>
        <w:t>υνεταιρισμών, έχουμε μια συρραφή προηγούμενων ρυθμίσεων</w:t>
      </w:r>
      <w:r w:rsidRPr="009211D3">
        <w:rPr>
          <w:rFonts w:eastAsia="Times New Roman" w:cs="Times New Roman"/>
          <w:szCs w:val="24"/>
        </w:rPr>
        <w:t>,</w:t>
      </w:r>
      <w:r>
        <w:rPr>
          <w:rFonts w:eastAsia="Times New Roman" w:cs="Times New Roman"/>
          <w:szCs w:val="24"/>
        </w:rPr>
        <w:t xml:space="preserve"> με ελάχιστες και προβληματικές καινοτομίες αλλά και πολλές ελλείψεις, ατέλειες και αντιφάσεις. </w:t>
      </w:r>
    </w:p>
    <w:p w14:paraId="6BC3A68B"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Έχουμε ένα νομοσχέδιο που αγνοεί εν τοις πράγμασι την οικονομική λειτουργία των συνεταιρισμών, την ανάγ</w:t>
      </w:r>
      <w:r>
        <w:rPr>
          <w:rFonts w:eastAsia="Times New Roman" w:cs="Times New Roman"/>
          <w:szCs w:val="24"/>
        </w:rPr>
        <w:t>κη ανάπτυξης αυτόματης επιχειρηματικής δράσης, τη θέση και τις δυνατότητές τους στην αγορά και που δεν δίνει καμ</w:t>
      </w:r>
      <w:r>
        <w:rPr>
          <w:rFonts w:eastAsia="Times New Roman" w:cs="Times New Roman"/>
          <w:szCs w:val="24"/>
        </w:rPr>
        <w:t>μ</w:t>
      </w:r>
      <w:r>
        <w:rPr>
          <w:rFonts w:eastAsia="Times New Roman" w:cs="Times New Roman"/>
          <w:szCs w:val="24"/>
        </w:rPr>
        <w:t>ία λύση στα πραγματικά προβλήματα, παρά προσπαθεί να επιβάλει μια σφιχτή εποπτεία, χωρίς ουσία και χωρίς οφέλη. Αντί να πάμε μπροστά, γυρίζουμε</w:t>
      </w:r>
      <w:r>
        <w:rPr>
          <w:rFonts w:eastAsia="Times New Roman" w:cs="Times New Roman"/>
          <w:szCs w:val="24"/>
        </w:rPr>
        <w:t xml:space="preserve"> πίσω. </w:t>
      </w:r>
    </w:p>
    <w:p w14:paraId="6BC3A68C"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 xml:space="preserve">Καταψηφίζουμε το νομοσχέδιο. </w:t>
      </w:r>
    </w:p>
    <w:p w14:paraId="6BC3A68D"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6BC3A68E" w14:textId="77777777" w:rsidR="00A94BE7" w:rsidRDefault="00D14AD5">
      <w:pPr>
        <w:spacing w:after="0" w:line="600" w:lineRule="auto"/>
        <w:ind w:firstLine="720"/>
        <w:jc w:val="center"/>
        <w:rPr>
          <w:rFonts w:eastAsia="Times New Roman"/>
          <w:bCs/>
        </w:rPr>
      </w:pPr>
      <w:r>
        <w:rPr>
          <w:rFonts w:eastAsia="Times New Roman"/>
          <w:bCs/>
        </w:rPr>
        <w:t>(Χειροκροτήματα)</w:t>
      </w:r>
    </w:p>
    <w:p w14:paraId="6BC3A68F" w14:textId="77777777" w:rsidR="00A94BE7" w:rsidRDefault="00D14AD5">
      <w:pPr>
        <w:spacing w:after="0" w:line="600" w:lineRule="auto"/>
        <w:ind w:firstLine="720"/>
        <w:jc w:val="both"/>
        <w:rPr>
          <w:rFonts w:eastAsia="Times New Roman"/>
          <w:bCs/>
        </w:rPr>
      </w:pPr>
      <w:r>
        <w:rPr>
          <w:rFonts w:eastAsia="Times New Roman"/>
          <w:b/>
          <w:bCs/>
        </w:rPr>
        <w:t>ΠΡΟΕΔΡΕΥΩΝ (Γεώργιος Λαμπρούλης):</w:t>
      </w:r>
      <w:r>
        <w:rPr>
          <w:rFonts w:eastAsia="Times New Roman"/>
          <w:bCs/>
        </w:rPr>
        <w:t xml:space="preserve"> Ευχαριστούμε την κ. Μάρκου. </w:t>
      </w:r>
    </w:p>
    <w:p w14:paraId="6BC3A690" w14:textId="77777777" w:rsidR="00A94BE7" w:rsidRDefault="00D14AD5">
      <w:pPr>
        <w:spacing w:after="0" w:line="600" w:lineRule="auto"/>
        <w:ind w:firstLine="720"/>
        <w:jc w:val="both"/>
        <w:rPr>
          <w:rFonts w:eastAsia="Times New Roman"/>
          <w:bCs/>
        </w:rPr>
      </w:pPr>
      <w:r>
        <w:rPr>
          <w:rFonts w:eastAsia="Times New Roman"/>
          <w:bCs/>
        </w:rPr>
        <w:t xml:space="preserve">Τον λόγο έχει ο κ. Παπαχριστόπουλος, ειδικός αγορητής από τους Ανεξάρτητους Έλληνες. </w:t>
      </w:r>
    </w:p>
    <w:p w14:paraId="6BC3A691" w14:textId="77777777" w:rsidR="00A94BE7" w:rsidRDefault="00D14AD5">
      <w:pPr>
        <w:spacing w:after="0" w:line="600" w:lineRule="auto"/>
        <w:ind w:firstLine="720"/>
        <w:jc w:val="both"/>
        <w:rPr>
          <w:rFonts w:eastAsia="Times New Roman"/>
          <w:bCs/>
        </w:rPr>
      </w:pPr>
      <w:r>
        <w:rPr>
          <w:rFonts w:eastAsia="Times New Roman"/>
          <w:b/>
          <w:bCs/>
        </w:rPr>
        <w:t>ΑΘΑΝΑΣΙΟΣ ΠΑΠΑΧΡΙΣΤΟΠΟΥΛΟΣ:</w:t>
      </w:r>
      <w:r>
        <w:rPr>
          <w:rFonts w:eastAsia="Times New Roman"/>
          <w:bCs/>
        </w:rPr>
        <w:t xml:space="preserve"> Κύριε Π</w:t>
      </w:r>
      <w:r>
        <w:rPr>
          <w:rFonts w:eastAsia="Times New Roman"/>
          <w:bCs/>
        </w:rPr>
        <w:t>ρόεδρε, θέλω την επιείκειά σας, γιατί είχα ένα μικρό ατύχημα και ένα μικρό κινητικό πρόβλημα. Θα ήθελα να μιλήσω από το έδραν</w:t>
      </w:r>
      <w:r>
        <w:rPr>
          <w:rFonts w:eastAsia="Times New Roman"/>
          <w:bCs/>
        </w:rPr>
        <w:t>ο</w:t>
      </w:r>
      <w:r>
        <w:rPr>
          <w:rFonts w:eastAsia="Times New Roman"/>
          <w:bCs/>
        </w:rPr>
        <w:t xml:space="preserve">. </w:t>
      </w:r>
    </w:p>
    <w:p w14:paraId="6BC3A692" w14:textId="77777777" w:rsidR="00A94BE7" w:rsidRDefault="00D14AD5">
      <w:pPr>
        <w:spacing w:after="0" w:line="600" w:lineRule="auto"/>
        <w:ind w:firstLine="720"/>
        <w:jc w:val="both"/>
        <w:rPr>
          <w:rFonts w:eastAsia="Times New Roman"/>
          <w:bCs/>
        </w:rPr>
      </w:pPr>
      <w:r>
        <w:rPr>
          <w:rFonts w:eastAsia="Times New Roman"/>
          <w:b/>
          <w:bCs/>
        </w:rPr>
        <w:t xml:space="preserve">ΠΡΟΕΔΡΕΥΩΝ (Γεώργιος Λαμπρούλης): </w:t>
      </w:r>
      <w:r>
        <w:rPr>
          <w:rFonts w:eastAsia="Times New Roman"/>
          <w:bCs/>
        </w:rPr>
        <w:t xml:space="preserve">Περαστικά σας. </w:t>
      </w:r>
    </w:p>
    <w:p w14:paraId="6BC3A693" w14:textId="77777777" w:rsidR="00A94BE7" w:rsidRDefault="00D14AD5">
      <w:pPr>
        <w:tabs>
          <w:tab w:val="left" w:pos="5943"/>
        </w:tabs>
        <w:spacing w:after="0" w:line="600" w:lineRule="auto"/>
        <w:ind w:firstLine="720"/>
        <w:jc w:val="both"/>
        <w:rPr>
          <w:rFonts w:eastAsia="Times New Roman"/>
          <w:bCs/>
        </w:rPr>
      </w:pPr>
      <w:r>
        <w:rPr>
          <w:rFonts w:eastAsia="Times New Roman"/>
          <w:bCs/>
        </w:rPr>
        <w:lastRenderedPageBreak/>
        <w:t>Βεβαίως, να μιλήσετε από εκεί</w:t>
      </w:r>
      <w:r>
        <w:rPr>
          <w:rFonts w:eastAsia="Times New Roman"/>
          <w:bCs/>
        </w:rPr>
        <w:t>,</w:t>
      </w:r>
      <w:r>
        <w:rPr>
          <w:rFonts w:eastAsia="Times New Roman"/>
          <w:bCs/>
        </w:rPr>
        <w:t xml:space="preserve"> για να μην υποστείτε αυτό το βάσανο. Σας ακούμε.</w:t>
      </w:r>
    </w:p>
    <w:p w14:paraId="6BC3A694" w14:textId="77777777" w:rsidR="00A94BE7" w:rsidRDefault="00D14AD5">
      <w:pPr>
        <w:tabs>
          <w:tab w:val="left" w:pos="5943"/>
        </w:tabs>
        <w:spacing w:after="0" w:line="600" w:lineRule="auto"/>
        <w:ind w:firstLine="720"/>
        <w:jc w:val="both"/>
        <w:rPr>
          <w:rFonts w:eastAsia="Times New Roman"/>
          <w:bCs/>
        </w:rPr>
      </w:pPr>
      <w:r>
        <w:rPr>
          <w:rFonts w:eastAsia="Times New Roman"/>
          <w:b/>
          <w:bCs/>
        </w:rPr>
        <w:t>ΑΘΑΝΑΣΙΟΣ ΠΑΠΑΧΡΙΣΤΟΠΟΥΛΟΣ:</w:t>
      </w:r>
      <w:r>
        <w:rPr>
          <w:rFonts w:eastAsia="Times New Roman"/>
          <w:bCs/>
        </w:rPr>
        <w:t xml:space="preserve"> Ευχαριστώ. </w:t>
      </w:r>
    </w:p>
    <w:p w14:paraId="6BC3A695" w14:textId="77777777" w:rsidR="00A94BE7" w:rsidRDefault="00D14AD5">
      <w:pPr>
        <w:tabs>
          <w:tab w:val="left" w:pos="5943"/>
        </w:tabs>
        <w:spacing w:after="0" w:line="600" w:lineRule="auto"/>
        <w:ind w:firstLine="720"/>
        <w:jc w:val="both"/>
        <w:rPr>
          <w:rFonts w:eastAsia="Times New Roman"/>
          <w:bCs/>
        </w:rPr>
      </w:pPr>
      <w:r>
        <w:rPr>
          <w:rFonts w:eastAsia="Times New Roman"/>
          <w:bCs/>
        </w:rPr>
        <w:t>Επειδή πιστεύω ότι η επικαιρότητα δεν μπορεί να μας αφήνει ασυγκίνητους, πριν μπω στο θέμα μου</w:t>
      </w:r>
      <w:r>
        <w:rPr>
          <w:rFonts w:eastAsia="Times New Roman"/>
          <w:bCs/>
        </w:rPr>
        <w:t>,</w:t>
      </w:r>
      <w:r>
        <w:rPr>
          <w:rFonts w:eastAsia="Times New Roman"/>
          <w:bCs/>
        </w:rPr>
        <w:t xml:space="preserve"> θα ήθελα να θυμίσω τα εξής τέσσερα γεγονότα:</w:t>
      </w:r>
    </w:p>
    <w:p w14:paraId="6BC3A696" w14:textId="77777777" w:rsidR="00A94BE7" w:rsidRDefault="00D14AD5">
      <w:pPr>
        <w:tabs>
          <w:tab w:val="left" w:pos="5943"/>
        </w:tabs>
        <w:spacing w:after="0" w:line="600" w:lineRule="auto"/>
        <w:ind w:firstLine="720"/>
        <w:jc w:val="both"/>
        <w:rPr>
          <w:rFonts w:eastAsia="Times New Roman"/>
          <w:bCs/>
        </w:rPr>
      </w:pPr>
      <w:r>
        <w:rPr>
          <w:rFonts w:eastAsia="Times New Roman"/>
          <w:bCs/>
        </w:rPr>
        <w:t>Πρώτον, σε σημερινή δήλωσ</w:t>
      </w:r>
      <w:r>
        <w:rPr>
          <w:rFonts w:eastAsia="Times New Roman"/>
          <w:bCs/>
        </w:rPr>
        <w:t xml:space="preserve">ή του ο κ. Γιούνκερ λέει ότι η Ελλάδα δεν χρειάζεται έκτακτα μέτρα και παίζει επικίνδυνα παιχνίδια όποιος αναφέρεται σε παιχνίδια </w:t>
      </w:r>
      <w:r>
        <w:rPr>
          <w:rFonts w:eastAsia="Times New Roman"/>
          <w:bCs/>
          <w:lang w:val="en-US"/>
        </w:rPr>
        <w:t>Grexit</w:t>
      </w:r>
      <w:r>
        <w:rPr>
          <w:rFonts w:eastAsia="Times New Roman"/>
          <w:bCs/>
        </w:rPr>
        <w:t>.</w:t>
      </w:r>
    </w:p>
    <w:p w14:paraId="6BC3A697" w14:textId="77777777" w:rsidR="00A94BE7" w:rsidRDefault="00D14AD5">
      <w:pPr>
        <w:tabs>
          <w:tab w:val="left" w:pos="5943"/>
        </w:tabs>
        <w:spacing w:after="0" w:line="600" w:lineRule="auto"/>
        <w:ind w:firstLine="720"/>
        <w:jc w:val="both"/>
        <w:rPr>
          <w:rFonts w:eastAsia="Times New Roman"/>
          <w:bCs/>
        </w:rPr>
      </w:pPr>
      <w:r>
        <w:rPr>
          <w:rFonts w:eastAsia="Times New Roman"/>
          <w:bCs/>
        </w:rPr>
        <w:t xml:space="preserve">Δεύτερη σημερινή καυτή είδηση: </w:t>
      </w:r>
      <w:r>
        <w:rPr>
          <w:rFonts w:eastAsia="Times New Roman"/>
          <w:bCs/>
          <w:lang w:val="en-US"/>
        </w:rPr>
        <w:t>To</w:t>
      </w:r>
      <w:r>
        <w:rPr>
          <w:rFonts w:eastAsia="Times New Roman"/>
          <w:bCs/>
        </w:rPr>
        <w:t xml:space="preserve"> </w:t>
      </w:r>
      <w:r>
        <w:rPr>
          <w:rFonts w:eastAsia="Times New Roman"/>
          <w:bCs/>
          <w:lang w:val="en-US"/>
        </w:rPr>
        <w:t>ESM</w:t>
      </w:r>
      <w:r>
        <w:rPr>
          <w:rFonts w:eastAsia="Times New Roman"/>
          <w:bCs/>
        </w:rPr>
        <w:t xml:space="preserve"> του Κλάους Ρέγκλινγκ ψάχνει, σύμφωνα με το </w:t>
      </w:r>
      <w:r>
        <w:rPr>
          <w:rFonts w:eastAsia="Times New Roman"/>
          <w:bCs/>
        </w:rPr>
        <w:t>«</w:t>
      </w:r>
      <w:r>
        <w:rPr>
          <w:rFonts w:eastAsia="Times New Roman"/>
          <w:bCs/>
          <w:lang w:val="en-US"/>
        </w:rPr>
        <w:t>REUTERS</w:t>
      </w:r>
      <w:r>
        <w:rPr>
          <w:rFonts w:eastAsia="Times New Roman"/>
          <w:bCs/>
        </w:rPr>
        <w:t>»</w:t>
      </w:r>
      <w:r>
        <w:rPr>
          <w:rFonts w:eastAsia="Times New Roman"/>
          <w:bCs/>
        </w:rPr>
        <w:t>, για λύση ελάφρυνσης του ελ</w:t>
      </w:r>
      <w:r>
        <w:rPr>
          <w:rFonts w:eastAsia="Times New Roman"/>
          <w:bCs/>
        </w:rPr>
        <w:t xml:space="preserve">ληνικού χρέους. </w:t>
      </w:r>
    </w:p>
    <w:p w14:paraId="6BC3A698" w14:textId="77777777" w:rsidR="00A94BE7" w:rsidRDefault="00A94BE7">
      <w:pPr>
        <w:spacing w:after="0" w:line="240" w:lineRule="auto"/>
        <w:rPr>
          <w:rFonts w:eastAsia="Times New Roman" w:cs="Times New Roman"/>
          <w:szCs w:val="24"/>
        </w:rPr>
      </w:pPr>
    </w:p>
    <w:p w14:paraId="6BC3A699" w14:textId="77777777" w:rsidR="00A94BE7" w:rsidRDefault="00D14AD5">
      <w:pPr>
        <w:spacing w:line="600" w:lineRule="auto"/>
        <w:ind w:firstLine="720"/>
        <w:jc w:val="both"/>
        <w:rPr>
          <w:rFonts w:eastAsia="Times New Roman"/>
          <w:szCs w:val="24"/>
        </w:rPr>
      </w:pPr>
      <w:r>
        <w:rPr>
          <w:rFonts w:eastAsia="Times New Roman"/>
          <w:szCs w:val="24"/>
        </w:rPr>
        <w:t>Τρίτον, θέλω να αναφερθώ στον όμιλο αντασφάλισης πιστώσεων «</w:t>
      </w:r>
      <w:r>
        <w:rPr>
          <w:rFonts w:eastAsia="Times New Roman"/>
          <w:szCs w:val="24"/>
          <w:lang w:val="en-US"/>
        </w:rPr>
        <w:t>EULER</w:t>
      </w:r>
      <w:r>
        <w:rPr>
          <w:rFonts w:eastAsia="Times New Roman"/>
          <w:szCs w:val="24"/>
        </w:rPr>
        <w:t xml:space="preserve"> </w:t>
      </w:r>
      <w:r>
        <w:rPr>
          <w:rFonts w:eastAsia="Times New Roman"/>
          <w:szCs w:val="24"/>
          <w:lang w:val="en-US"/>
        </w:rPr>
        <w:t>HERMES</w:t>
      </w:r>
      <w:r>
        <w:rPr>
          <w:rFonts w:eastAsia="Times New Roman"/>
          <w:szCs w:val="24"/>
        </w:rPr>
        <w:t xml:space="preserve">», που βλέπει ανάπτυξη στο δεύτερο εξάμηνο του 2016 και αναβαθμίζει το ρίσκο της ελληνικής οικονομίας στο </w:t>
      </w:r>
      <w:r>
        <w:rPr>
          <w:rFonts w:eastAsia="Times New Roman"/>
          <w:szCs w:val="24"/>
          <w:lang w:val="en-US"/>
        </w:rPr>
        <w:t>C</w:t>
      </w:r>
      <w:r>
        <w:rPr>
          <w:rFonts w:eastAsia="Times New Roman"/>
          <w:szCs w:val="24"/>
        </w:rPr>
        <w:t xml:space="preserve">3, από το </w:t>
      </w:r>
      <w:r>
        <w:rPr>
          <w:rFonts w:eastAsia="Times New Roman"/>
          <w:szCs w:val="24"/>
          <w:lang w:val="en-US"/>
        </w:rPr>
        <w:t>C</w:t>
      </w:r>
      <w:r>
        <w:rPr>
          <w:rFonts w:eastAsia="Times New Roman"/>
          <w:szCs w:val="24"/>
        </w:rPr>
        <w:t xml:space="preserve">4. </w:t>
      </w:r>
    </w:p>
    <w:p w14:paraId="6BC3A69A" w14:textId="77777777" w:rsidR="00A94BE7" w:rsidRDefault="00D14AD5">
      <w:pPr>
        <w:spacing w:line="600" w:lineRule="auto"/>
        <w:ind w:firstLine="720"/>
        <w:jc w:val="both"/>
        <w:rPr>
          <w:rFonts w:eastAsia="Times New Roman"/>
          <w:szCs w:val="24"/>
        </w:rPr>
      </w:pPr>
      <w:r>
        <w:rPr>
          <w:rFonts w:eastAsia="Times New Roman"/>
          <w:szCs w:val="24"/>
        </w:rPr>
        <w:t>Τέλος, να θυμίσω ότι ο Μάριο Ντράγκι την προ</w:t>
      </w:r>
      <w:r>
        <w:rPr>
          <w:rFonts w:eastAsia="Times New Roman"/>
          <w:szCs w:val="24"/>
        </w:rPr>
        <w:t>ηγούμενη εβδομάδα προεξόφλησε την επιτυχία της διαπραγμάτευσης, βάζοντας τη χώρα –και το ξέρουμε όλοι- στην ποσοτική χαλάρωσή του, που σημαίνει ότι</w:t>
      </w:r>
      <w:r>
        <w:rPr>
          <w:rFonts w:eastAsia="Times New Roman"/>
          <w:szCs w:val="24"/>
        </w:rPr>
        <w:t>,</w:t>
      </w:r>
      <w:r>
        <w:rPr>
          <w:rFonts w:eastAsia="Times New Roman"/>
          <w:szCs w:val="24"/>
        </w:rPr>
        <w:t xml:space="preserve"> αν χειριστούμε σωστά αυτή την κίνηση, είναι 18,5 δισεκατομμύρια. Γιατί κάποιοι το είχαν υποτιμήσει.   </w:t>
      </w:r>
    </w:p>
    <w:p w14:paraId="6BC3A69B" w14:textId="77777777" w:rsidR="00A94BE7" w:rsidRDefault="00D14AD5">
      <w:pPr>
        <w:spacing w:line="600" w:lineRule="auto"/>
        <w:ind w:firstLine="720"/>
        <w:jc w:val="both"/>
        <w:rPr>
          <w:rFonts w:eastAsia="Times New Roman"/>
          <w:szCs w:val="24"/>
        </w:rPr>
      </w:pPr>
      <w:r>
        <w:rPr>
          <w:rFonts w:eastAsia="Times New Roman"/>
          <w:szCs w:val="24"/>
        </w:rPr>
        <w:lastRenderedPageBreak/>
        <w:t>Έρχο</w:t>
      </w:r>
      <w:r>
        <w:rPr>
          <w:rFonts w:eastAsia="Times New Roman"/>
          <w:szCs w:val="24"/>
        </w:rPr>
        <w:t>μαι στο θέμα μου. Οι συνειρμοί –γιατί πάλι υπερβολές άκουσα, πάλι κινδυνολογία, πάλι καταστροφολογία- είναι καταλυτικοί. Πίσω από τον πομπώδη τίτλο «Α</w:t>
      </w:r>
      <w:r>
        <w:rPr>
          <w:rFonts w:eastAsia="Times New Roman"/>
          <w:szCs w:val="24"/>
        </w:rPr>
        <w:t>γροτική</w:t>
      </w:r>
      <w:r>
        <w:rPr>
          <w:rFonts w:eastAsia="Times New Roman"/>
          <w:szCs w:val="24"/>
        </w:rPr>
        <w:t xml:space="preserve"> Τ</w:t>
      </w:r>
      <w:r>
        <w:rPr>
          <w:rFonts w:eastAsia="Times New Roman"/>
          <w:szCs w:val="24"/>
        </w:rPr>
        <w:t>ράπεζα</w:t>
      </w:r>
      <w:r>
        <w:rPr>
          <w:rFonts w:eastAsia="Times New Roman"/>
          <w:szCs w:val="24"/>
        </w:rPr>
        <w:t>», θέλω να θυμίσω τα εξής: Τι αλήθεια έκανε αυτή η τράπεζα για τον αγρότη, για τον ψαρά, γι</w:t>
      </w:r>
      <w:r>
        <w:rPr>
          <w:rFonts w:eastAsia="Times New Roman"/>
          <w:szCs w:val="24"/>
        </w:rPr>
        <w:t>α τον κτηνοτρόφο, από το να δίνει δάνεια χωρίς εγγυήσεις; Σας θυμίζω τους χίλιους τριακόσιους δανειολήπτες</w:t>
      </w:r>
      <w:r>
        <w:rPr>
          <w:rFonts w:eastAsia="Times New Roman"/>
          <w:szCs w:val="24"/>
        </w:rPr>
        <w:t>,</w:t>
      </w:r>
      <w:r>
        <w:rPr>
          <w:rFonts w:eastAsia="Times New Roman"/>
          <w:szCs w:val="24"/>
        </w:rPr>
        <w:t xml:space="preserve"> που χωρίς εγγύηση πήραν 5 δισεκατομμύρια. </w:t>
      </w:r>
    </w:p>
    <w:p w14:paraId="6BC3A69C" w14:textId="77777777" w:rsidR="00A94BE7" w:rsidRDefault="00D14AD5">
      <w:pPr>
        <w:spacing w:line="600" w:lineRule="auto"/>
        <w:ind w:firstLine="720"/>
        <w:jc w:val="both"/>
        <w:rPr>
          <w:rFonts w:eastAsia="Times New Roman"/>
          <w:szCs w:val="24"/>
        </w:rPr>
      </w:pPr>
      <w:r>
        <w:rPr>
          <w:rFonts w:eastAsia="Times New Roman"/>
          <w:szCs w:val="24"/>
        </w:rPr>
        <w:t>Σας θυμίζω ακόμα έναν υπόδικο, τον κ. Μουσά, ο οποίος ήταν δεξί χέρι του Μηλιάκου. Και σας θυμίζω ακόμα τ</w:t>
      </w:r>
      <w:r>
        <w:rPr>
          <w:rFonts w:eastAsia="Times New Roman"/>
          <w:szCs w:val="24"/>
        </w:rPr>
        <w:t>ον σκαν</w:t>
      </w:r>
      <w:r>
        <w:rPr>
          <w:rFonts w:eastAsia="Times New Roman"/>
          <w:szCs w:val="24"/>
        </w:rPr>
        <w:lastRenderedPageBreak/>
        <w:t xml:space="preserve">δαλώδη τρόπο </w:t>
      </w:r>
      <w:r>
        <w:rPr>
          <w:rFonts w:eastAsia="Times New Roman"/>
          <w:szCs w:val="24"/>
        </w:rPr>
        <w:t>με τον οποίο</w:t>
      </w:r>
      <w:r>
        <w:rPr>
          <w:rFonts w:eastAsia="Times New Roman"/>
          <w:szCs w:val="24"/>
        </w:rPr>
        <w:t xml:space="preserve"> πουλήθηκε αυτή η τράπεζα σε τέτοια τιμή, τόση όση δεν κάνει –γιατί στοιχίζει περισσότερο- το κτήριο της Εδουάρδου Λω. </w:t>
      </w:r>
    </w:p>
    <w:p w14:paraId="6BC3A69D" w14:textId="77777777" w:rsidR="00A94BE7" w:rsidRDefault="00D14AD5">
      <w:pPr>
        <w:spacing w:line="600" w:lineRule="auto"/>
        <w:ind w:firstLine="720"/>
        <w:jc w:val="both"/>
        <w:rPr>
          <w:rFonts w:eastAsia="Times New Roman"/>
          <w:szCs w:val="24"/>
        </w:rPr>
      </w:pPr>
      <w:r>
        <w:rPr>
          <w:rFonts w:eastAsia="Times New Roman"/>
          <w:szCs w:val="24"/>
        </w:rPr>
        <w:t>Θέλω ακόμα να θυμίσω –γιατί άκουσα πάρα πολλούς να αναπολούν- τις ΠΑΣΕΓΕΣ, ΣΥΔΑΣΕ, ΓΕΣΑΣΕ, οι οποίες είν</w:t>
      </w:r>
      <w:r>
        <w:rPr>
          <w:rFonts w:eastAsia="Times New Roman"/>
          <w:szCs w:val="24"/>
        </w:rPr>
        <w:t>αι υπό έλεγχο, για όσους δεν το ξέρουν. Υπήρξε μια προκλητική συγκάλυψη από τις προηγούμενες κυβερνήσεις για τον έλεγχο και των τριών αυτών οργανώσεων, που κάποιοι αναπολούν. Να μην το κάνουν</w:t>
      </w:r>
      <w:r>
        <w:rPr>
          <w:rFonts w:eastAsia="Times New Roman"/>
          <w:szCs w:val="24"/>
        </w:rPr>
        <w:t>,</w:t>
      </w:r>
      <w:r>
        <w:rPr>
          <w:rFonts w:eastAsia="Times New Roman"/>
          <w:szCs w:val="24"/>
        </w:rPr>
        <w:t xml:space="preserve"> γιατί εκτίθενται.  </w:t>
      </w:r>
    </w:p>
    <w:p w14:paraId="6BC3A69E" w14:textId="77777777" w:rsidR="00A94BE7" w:rsidRDefault="00D14AD5">
      <w:pPr>
        <w:spacing w:line="600" w:lineRule="auto"/>
        <w:ind w:firstLine="720"/>
        <w:jc w:val="both"/>
        <w:rPr>
          <w:rFonts w:eastAsia="Times New Roman"/>
          <w:szCs w:val="24"/>
        </w:rPr>
      </w:pPr>
      <w:r>
        <w:rPr>
          <w:rFonts w:eastAsia="Times New Roman"/>
          <w:szCs w:val="24"/>
        </w:rPr>
        <w:t xml:space="preserve">Θέλω, επίσης, να θυμίσω τον ΕΛΓΑ, τους συνεταιρισμούς. Στο μυαλό μας έρχονται οι βραδινές συμφωνίες, που κάποιοι </w:t>
      </w:r>
      <w:r>
        <w:rPr>
          <w:rFonts w:eastAsia="Times New Roman"/>
          <w:szCs w:val="24"/>
        </w:rPr>
        <w:lastRenderedPageBreak/>
        <w:t>τα δέκα στρέμματα τα έκαναν εκατό, τους δέκα τόνους λάδι τους έκαναν εκατό, ο υπεύθυνος του συνεταιρισμού έπαιρνε τη μερίδα του λέοντος κι έδιν</w:t>
      </w:r>
      <w:r>
        <w:rPr>
          <w:rFonts w:eastAsia="Times New Roman"/>
          <w:szCs w:val="24"/>
        </w:rPr>
        <w:t>ε και ψίχουλα σε παρανομούντες αγρότες. Να μη μασάμε τα λόγια μας. Έτσι λειτούργησαν οι συνεταιρισμοί στη χώρα για πολλές δεκαετίες. Υπάρχει απέχθεια και αποστροφή και στον τελευταίο Έλληνα πολίτη που ζει στα χωριά. Πιστεύω οι πιο πολλοί εδώ μέσα από χωριά</w:t>
      </w:r>
      <w:r>
        <w:rPr>
          <w:rFonts w:eastAsia="Times New Roman"/>
          <w:szCs w:val="24"/>
        </w:rPr>
        <w:t xml:space="preserve"> είμαστε και ξέρουμε ακριβώς τι έγινε. </w:t>
      </w:r>
    </w:p>
    <w:p w14:paraId="6BC3A69F" w14:textId="77777777" w:rsidR="00A94BE7" w:rsidRDefault="00D14AD5">
      <w:pPr>
        <w:spacing w:line="600" w:lineRule="auto"/>
        <w:ind w:firstLine="720"/>
        <w:jc w:val="both"/>
        <w:rPr>
          <w:rFonts w:eastAsia="Times New Roman"/>
          <w:szCs w:val="24"/>
        </w:rPr>
      </w:pPr>
      <w:r>
        <w:rPr>
          <w:rFonts w:eastAsia="Times New Roman"/>
          <w:szCs w:val="24"/>
        </w:rPr>
        <w:t xml:space="preserve">Εγώ δεν είπα να μην κάνουμε κριτική ούτε είπα ότι με αυτό το νομοσχέδιο λυθήκαν αυτόματα όλα τα προβλήματα των συνεταιρισμών. Απλά, θέλω να θυμίσω, κουραστικά, ότι ένα </w:t>
      </w:r>
      <w:r>
        <w:rPr>
          <w:rFonts w:eastAsia="Times New Roman"/>
          <w:szCs w:val="24"/>
        </w:rPr>
        <w:t>σύμπλεγμα</w:t>
      </w:r>
      <w:r>
        <w:rPr>
          <w:rFonts w:eastAsia="Times New Roman"/>
          <w:szCs w:val="24"/>
        </w:rPr>
        <w:t xml:space="preserve"> νησ</w:t>
      </w:r>
      <w:r>
        <w:rPr>
          <w:rFonts w:eastAsia="Times New Roman"/>
          <w:szCs w:val="24"/>
        </w:rPr>
        <w:t>ιών</w:t>
      </w:r>
      <w:r>
        <w:rPr>
          <w:rFonts w:eastAsia="Times New Roman"/>
          <w:szCs w:val="24"/>
        </w:rPr>
        <w:t>, οι Φερόες -κάποτε ήταν δανέζικ</w:t>
      </w:r>
      <w:r>
        <w:rPr>
          <w:rFonts w:eastAsia="Times New Roman"/>
          <w:szCs w:val="24"/>
        </w:rPr>
        <w:t xml:space="preserve">η αποικία, </w:t>
      </w:r>
      <w:r>
        <w:rPr>
          <w:rFonts w:eastAsia="Times New Roman"/>
          <w:szCs w:val="24"/>
        </w:rPr>
        <w:lastRenderedPageBreak/>
        <w:t>τώρα δεν είναι, είναι κανονικό κράτος- κάλυπτε σχεδόν το 30% -προσέξτε- των εσόδων μόνο από ένα προϊόν, τον τόνο, επειδή οι κάτοικοι αυτού του νησιού συνεταιριστικά λειτουργούσαν σωστά, με απόλυτη διαφάνεια.</w:t>
      </w:r>
    </w:p>
    <w:p w14:paraId="6BC3A6A0" w14:textId="77777777" w:rsidR="00A94BE7" w:rsidRDefault="00D14AD5">
      <w:pPr>
        <w:spacing w:line="600" w:lineRule="auto"/>
        <w:ind w:firstLine="720"/>
        <w:jc w:val="both"/>
        <w:rPr>
          <w:rFonts w:eastAsia="Times New Roman"/>
          <w:szCs w:val="24"/>
        </w:rPr>
      </w:pPr>
      <w:r>
        <w:rPr>
          <w:rFonts w:eastAsia="Times New Roman"/>
          <w:szCs w:val="24"/>
        </w:rPr>
        <w:t>(Στο σημείο αυτό την Προεδρική Έδρα κ</w:t>
      </w:r>
      <w:r>
        <w:rPr>
          <w:rFonts w:eastAsia="Times New Roman"/>
          <w:szCs w:val="24"/>
        </w:rPr>
        <w:t xml:space="preserve">αταλαμβάνει ο Δ’ Αντιπρόεδρος της βουλής, κ. </w:t>
      </w:r>
      <w:r w:rsidRPr="007628FE">
        <w:rPr>
          <w:rFonts w:eastAsia="Times New Roman"/>
          <w:b/>
          <w:szCs w:val="24"/>
        </w:rPr>
        <w:t>ΝΙΚΗΤΑΣ ΚΑΚΛΑΜΑΝΗΣ</w:t>
      </w:r>
      <w:r>
        <w:rPr>
          <w:rFonts w:eastAsia="Times New Roman"/>
          <w:szCs w:val="24"/>
        </w:rPr>
        <w:t>)</w:t>
      </w:r>
    </w:p>
    <w:p w14:paraId="6BC3A6A1" w14:textId="77777777" w:rsidR="00A94BE7" w:rsidRDefault="00D14AD5">
      <w:pPr>
        <w:spacing w:line="600" w:lineRule="auto"/>
        <w:ind w:firstLine="720"/>
        <w:jc w:val="both"/>
        <w:rPr>
          <w:rFonts w:eastAsia="Times New Roman"/>
          <w:szCs w:val="24"/>
        </w:rPr>
      </w:pPr>
      <w:r>
        <w:rPr>
          <w:rFonts w:eastAsia="Times New Roman"/>
          <w:szCs w:val="24"/>
        </w:rPr>
        <w:t>Θέλω, επίσης, κύριοι συνάδελφοι -και δεν θα σας φάω πολύ χρόνο- να θυμίσω ότι</w:t>
      </w:r>
      <w:r>
        <w:rPr>
          <w:rFonts w:eastAsia="Times New Roman"/>
          <w:szCs w:val="24"/>
        </w:rPr>
        <w:t>,</w:t>
      </w:r>
      <w:r>
        <w:rPr>
          <w:rFonts w:eastAsia="Times New Roman"/>
          <w:szCs w:val="24"/>
        </w:rPr>
        <w:t xml:space="preserve"> εκτός από τον τουρισμό, που είναι πράγματι βαριά βιομηχανία της χώρας, εκτός από τις μεταφορές, που το μήνυμα πο</w:t>
      </w:r>
      <w:r>
        <w:rPr>
          <w:rFonts w:eastAsia="Times New Roman"/>
          <w:szCs w:val="24"/>
        </w:rPr>
        <w:t xml:space="preserve">υ εστάλη πρόσφατα για το λιμάνι του Πειραιά -και στο οποίο καλοπροαίρετα θέλω να πω ότι έχουν </w:t>
      </w:r>
      <w:r>
        <w:rPr>
          <w:rFonts w:eastAsia="Times New Roman"/>
          <w:szCs w:val="24"/>
        </w:rPr>
        <w:lastRenderedPageBreak/>
        <w:t>συμμετοχή και οι προηγούμενες κυβερνήσεις, εγώ δεν έχω κανέναν δισταγμό να αναφέρω κάτι θετικό που έχουν κάνει οι αντίπαλοί μας- είναι ότι μεταφορές και δίοδος απ</w:t>
      </w:r>
      <w:r>
        <w:rPr>
          <w:rFonts w:eastAsia="Times New Roman"/>
          <w:szCs w:val="24"/>
        </w:rPr>
        <w:t>ό αυτό το λιμάνι δεν είναι μόνο η Κίνα, είναι η Ινδία, είναι το Ιράν και ίσως προστεθούνε κι άλλες χώρες. Εκτός από την ενέργεια, που επίσης ένεκα της γεωγραφικής θέσης της χώρας είναι προνομιακή η θέση της Ελλάδας για πάρα πολλούς αγωγούς, ο πρωτογενής το</w:t>
      </w:r>
      <w:r>
        <w:rPr>
          <w:rFonts w:eastAsia="Times New Roman"/>
          <w:szCs w:val="24"/>
        </w:rPr>
        <w:t xml:space="preserve">μέας αγροτών, αλιέων, κτηνοτρόφων –μην κολλάμε μόνο στους αγρότες- είναι ένα επαναστατικό, πραγματικά, κομμάτι και η αγροτική οικονομία, με κατάλληλη διαχείριση, θα μπορούσε πραγματικά να συντελέσει -γιατί είμαστε το φιλέτο του </w:t>
      </w:r>
      <w:r>
        <w:rPr>
          <w:rFonts w:eastAsia="Times New Roman"/>
          <w:szCs w:val="24"/>
        </w:rPr>
        <w:lastRenderedPageBreak/>
        <w:t>πλανήτη, είμαστε ο παράδεισο</w:t>
      </w:r>
      <w:r>
        <w:rPr>
          <w:rFonts w:eastAsia="Times New Roman"/>
          <w:szCs w:val="24"/>
        </w:rPr>
        <w:t xml:space="preserve">ς του πλανήτη- στο να απογειώσει τη χώρα.  </w:t>
      </w:r>
    </w:p>
    <w:p w14:paraId="6BC3A6A2" w14:textId="77777777" w:rsidR="00A94BE7" w:rsidRDefault="00D14AD5">
      <w:pPr>
        <w:spacing w:line="600" w:lineRule="auto"/>
        <w:ind w:firstLine="720"/>
        <w:jc w:val="both"/>
        <w:rPr>
          <w:rFonts w:eastAsia="Times New Roman"/>
          <w:szCs w:val="24"/>
        </w:rPr>
      </w:pPr>
      <w:r>
        <w:rPr>
          <w:rFonts w:eastAsia="Times New Roman"/>
          <w:szCs w:val="24"/>
        </w:rPr>
        <w:t>Τι πιστεύω για το συγκεκριμένο νομοσχέδιο; Πιστεύω ότι είναι ένα πολύ θετικό πρώτο βήμα. Και θέλω να θυμίσω, επίσης -γιατί πρόσφατα νιώσαμε στο πετσί μας τους αποκλεισμούς των δρόμων από τους αγρότες-</w:t>
      </w:r>
      <w:r>
        <w:rPr>
          <w:rFonts w:eastAsia="Times New Roman"/>
          <w:szCs w:val="24"/>
        </w:rPr>
        <w:t>,</w:t>
      </w:r>
      <w:r>
        <w:rPr>
          <w:rFonts w:eastAsia="Times New Roman"/>
          <w:szCs w:val="24"/>
        </w:rPr>
        <w:t xml:space="preserve"> ότι τότε ή</w:t>
      </w:r>
      <w:r>
        <w:rPr>
          <w:rFonts w:eastAsia="Times New Roman"/>
          <w:szCs w:val="24"/>
        </w:rPr>
        <w:t xml:space="preserve">μασταν λίγο ευγενείς, λίγο συγκαταβατικοί. Σήμερα νομίζω ότι μπορούμε να λέμε τα πράγματα με το όνομά τους. </w:t>
      </w:r>
    </w:p>
    <w:p w14:paraId="6BC3A6A3" w14:textId="77777777" w:rsidR="00A94BE7" w:rsidRDefault="00D14AD5">
      <w:pPr>
        <w:spacing w:line="600" w:lineRule="auto"/>
        <w:ind w:firstLine="720"/>
        <w:jc w:val="both"/>
        <w:rPr>
          <w:rFonts w:eastAsia="Times New Roman"/>
          <w:szCs w:val="24"/>
        </w:rPr>
      </w:pPr>
      <w:r>
        <w:rPr>
          <w:rFonts w:eastAsia="Times New Roman"/>
          <w:szCs w:val="24"/>
        </w:rPr>
        <w:t>Αγαπάω τους αγρότες και πιστεύω ότι πράγματι πρέπει να έχουν μια καλύτερη τύχη. Είναι η πρώτη φορά μέσα απ’ αυτό το νομοσχέδιο και από σχεδόν όλα τ</w:t>
      </w:r>
      <w:r>
        <w:rPr>
          <w:rFonts w:eastAsia="Times New Roman"/>
          <w:szCs w:val="24"/>
        </w:rPr>
        <w:t>α άρθρα του</w:t>
      </w:r>
      <w:r>
        <w:rPr>
          <w:rFonts w:eastAsia="Times New Roman"/>
          <w:szCs w:val="24"/>
        </w:rPr>
        <w:t>,</w:t>
      </w:r>
      <w:r>
        <w:rPr>
          <w:rFonts w:eastAsia="Times New Roman"/>
          <w:szCs w:val="24"/>
        </w:rPr>
        <w:t xml:space="preserve"> που δίνεται </w:t>
      </w:r>
      <w:r>
        <w:rPr>
          <w:rFonts w:eastAsia="Times New Roman"/>
          <w:szCs w:val="24"/>
        </w:rPr>
        <w:lastRenderedPageBreak/>
        <w:t xml:space="preserve">η ευκαιρία στους αγρότες να μπουν δυνατά στην οικονομία της χώρας και να μην έχει ανάγκη κανένας και πάνω απ’ όλα η ελληνική ύπαιθρος -που σχεδόν έχει ερημώσει- να ξαναζωντανέψει. </w:t>
      </w:r>
    </w:p>
    <w:p w14:paraId="6BC3A6A4" w14:textId="77777777" w:rsidR="00A94BE7" w:rsidRDefault="00D14AD5">
      <w:pPr>
        <w:spacing w:line="600" w:lineRule="auto"/>
        <w:ind w:firstLine="720"/>
        <w:jc w:val="both"/>
        <w:rPr>
          <w:rFonts w:eastAsia="Times New Roman"/>
          <w:szCs w:val="24"/>
        </w:rPr>
      </w:pPr>
      <w:r>
        <w:rPr>
          <w:rFonts w:eastAsia="Times New Roman"/>
          <w:szCs w:val="24"/>
        </w:rPr>
        <w:t xml:space="preserve">Ήδη ένα μεγάλο κομμάτι αγροτών βλέπει θετικά αυτό </w:t>
      </w:r>
      <w:r>
        <w:rPr>
          <w:rFonts w:eastAsia="Times New Roman"/>
          <w:szCs w:val="24"/>
        </w:rPr>
        <w:t xml:space="preserve">το νομοσχέδιο, γιατί τυχαίνει εγώ να μιλάω. Πηγαίνω ακόμα στα καφενεία, κάνω βόλτες εκεί που πρέπει –γιατί είμαι από χωριό και εγώ, όπως και οι περισσότεροι απ’ εσάς- και σας λέω ότι λειτουργεί θετικά αυτό το νομοσχέδιο. </w:t>
      </w:r>
    </w:p>
    <w:p w14:paraId="6BC3A6A5" w14:textId="77777777" w:rsidR="00A94BE7" w:rsidRDefault="00D14AD5">
      <w:pPr>
        <w:spacing w:line="600" w:lineRule="auto"/>
        <w:ind w:firstLine="720"/>
        <w:jc w:val="both"/>
        <w:rPr>
          <w:rFonts w:eastAsia="Times New Roman"/>
          <w:szCs w:val="24"/>
        </w:rPr>
      </w:pPr>
      <w:r>
        <w:rPr>
          <w:rFonts w:eastAsia="Times New Roman"/>
          <w:szCs w:val="24"/>
        </w:rPr>
        <w:t>Και θέλω –κάτι που δεν το κάνω συχ</w:t>
      </w:r>
      <w:r>
        <w:rPr>
          <w:rFonts w:eastAsia="Times New Roman"/>
          <w:szCs w:val="24"/>
        </w:rPr>
        <w:t xml:space="preserve">νά- να πω ότι ο συγκεκριμένος Υπουργός, ο Αποστόλου, έχει καθίσει με πολύ </w:t>
      </w:r>
      <w:r>
        <w:rPr>
          <w:rFonts w:eastAsia="Times New Roman"/>
          <w:szCs w:val="24"/>
        </w:rPr>
        <w:lastRenderedPageBreak/>
        <w:t>ζήλο και έχει φτιάξει αυτό το νομοσχέδιο. Θα μπορούσα να πω λεπτομέρειες για πάρα πολλά άρθρα. Δεν θέλω να το κάνω, γιατί δεν θέλω να κουράσω. Εμείς σαν Ανεξάρτητοι Έλληνες έχουμε κά</w:t>
      </w:r>
      <w:r>
        <w:rPr>
          <w:rFonts w:eastAsia="Times New Roman"/>
          <w:szCs w:val="24"/>
        </w:rPr>
        <w:t>νει τις παρατηρήσεις μας. Ήταν καλή η πρόθεση του Υπουργού, που έκανε δεκτή μάλιστα μια παρατήρησή μας και απέσυρε ένα άρθρο, χωρίς να το θεωρώ σούπερ σημαντικό.</w:t>
      </w:r>
    </w:p>
    <w:p w14:paraId="6BC3A6A6" w14:textId="77777777" w:rsidR="00A94BE7" w:rsidRDefault="00D14AD5">
      <w:pPr>
        <w:spacing w:line="600" w:lineRule="auto"/>
        <w:ind w:firstLine="720"/>
        <w:jc w:val="both"/>
        <w:rPr>
          <w:rFonts w:eastAsia="Times New Roman"/>
          <w:szCs w:val="24"/>
        </w:rPr>
      </w:pPr>
      <w:r>
        <w:rPr>
          <w:rFonts w:eastAsia="Times New Roman"/>
          <w:szCs w:val="24"/>
        </w:rPr>
        <w:t>Θέλω, όμως, να πω ότι είναι ένα βήμα μπροστά και είναι μια χειροπιαστή απόδειξη ότι αυτή η Κυβ</w:t>
      </w:r>
      <w:r>
        <w:rPr>
          <w:rFonts w:eastAsia="Times New Roman"/>
          <w:szCs w:val="24"/>
        </w:rPr>
        <w:t>έρνηση δεν τεμπελιάζει. Θα μπορούσε κάλλιστα ο Αποστόλου</w:t>
      </w:r>
      <w:r>
        <w:rPr>
          <w:rFonts w:eastAsia="Times New Roman"/>
          <w:szCs w:val="24"/>
        </w:rPr>
        <w:t>,</w:t>
      </w:r>
      <w:r>
        <w:rPr>
          <w:rFonts w:eastAsia="Times New Roman"/>
          <w:szCs w:val="24"/>
        </w:rPr>
        <w:t xml:space="preserve"> τώρα που τελείωσαν οι απεργιακές κινητοποιήσεις</w:t>
      </w:r>
      <w:r>
        <w:rPr>
          <w:rFonts w:eastAsia="Times New Roman"/>
          <w:szCs w:val="24"/>
        </w:rPr>
        <w:t>,</w:t>
      </w:r>
      <w:r>
        <w:rPr>
          <w:rFonts w:eastAsia="Times New Roman"/>
          <w:szCs w:val="24"/>
        </w:rPr>
        <w:t xml:space="preserve"> να κάνει πίσω. Δεν έκανε πίσω. Θα τα πούμε αυτά σε μεταγενέστερο νομοσχέδιο. </w:t>
      </w:r>
    </w:p>
    <w:p w14:paraId="6BC3A6A7" w14:textId="77777777" w:rsidR="00A94BE7" w:rsidRDefault="00D14AD5">
      <w:pPr>
        <w:spacing w:line="600" w:lineRule="auto"/>
        <w:ind w:firstLine="720"/>
        <w:jc w:val="both"/>
        <w:rPr>
          <w:rFonts w:eastAsia="Times New Roman"/>
          <w:szCs w:val="24"/>
        </w:rPr>
      </w:pPr>
      <w:r>
        <w:rPr>
          <w:rFonts w:eastAsia="Times New Roman"/>
          <w:szCs w:val="24"/>
        </w:rPr>
        <w:lastRenderedPageBreak/>
        <w:t>Θ</w:t>
      </w:r>
      <w:r>
        <w:rPr>
          <w:rFonts w:eastAsia="Times New Roman"/>
          <w:szCs w:val="24"/>
        </w:rPr>
        <w:t>α ήθελα, επίσης, να πω ότι και το ασφαλιστικό και το φορολογικό νομοσχ</w:t>
      </w:r>
      <w:r>
        <w:rPr>
          <w:rFonts w:eastAsia="Times New Roman"/>
          <w:szCs w:val="24"/>
        </w:rPr>
        <w:t xml:space="preserve">έδιο ευνοεί τους αγρότες. Είναι δίκαιο. Δεν τους χαϊδεύει. Δεν είναι Χατζηγάκης </w:t>
      </w:r>
      <w:r>
        <w:rPr>
          <w:rFonts w:eastAsia="Times New Roman"/>
          <w:szCs w:val="24"/>
          <w:lang w:val="en-US"/>
        </w:rPr>
        <w:t>style</w:t>
      </w:r>
      <w:r>
        <w:rPr>
          <w:rFonts w:eastAsia="Times New Roman"/>
          <w:szCs w:val="24"/>
        </w:rPr>
        <w:t xml:space="preserve">, χαρίσαμε έτσι τα πεντακόσια για ψηφοθηρικούς λόγους. Και δεν το έκανε –και είναι προς τιμήν του- ο Αποστόλου. Το μητρώο αγροτών είναι σχεδόν επί θύραις. </w:t>
      </w:r>
    </w:p>
    <w:p w14:paraId="6BC3A6A8" w14:textId="77777777" w:rsidR="00A94BE7" w:rsidRDefault="00D14AD5">
      <w:pPr>
        <w:spacing w:line="600" w:lineRule="auto"/>
        <w:ind w:firstLine="720"/>
        <w:jc w:val="both"/>
        <w:rPr>
          <w:rFonts w:eastAsia="Times New Roman"/>
          <w:szCs w:val="24"/>
        </w:rPr>
      </w:pPr>
      <w:r>
        <w:rPr>
          <w:rFonts w:eastAsia="Times New Roman"/>
          <w:szCs w:val="24"/>
        </w:rPr>
        <w:t xml:space="preserve">Θέλω να θυμίσω </w:t>
      </w:r>
      <w:r>
        <w:rPr>
          <w:rFonts w:eastAsia="Times New Roman"/>
          <w:szCs w:val="24"/>
        </w:rPr>
        <w:t>ότι από τ</w:t>
      </w:r>
      <w:r>
        <w:rPr>
          <w:rFonts w:eastAsia="Times New Roman"/>
          <w:szCs w:val="24"/>
        </w:rPr>
        <w:t>ι</w:t>
      </w:r>
      <w:r>
        <w:rPr>
          <w:rFonts w:eastAsia="Times New Roman"/>
          <w:szCs w:val="24"/>
        </w:rPr>
        <w:t xml:space="preserve">ς </w:t>
      </w:r>
      <w:r>
        <w:rPr>
          <w:rFonts w:eastAsia="Times New Roman"/>
          <w:szCs w:val="24"/>
        </w:rPr>
        <w:t>εξίμισι χιλιάδες</w:t>
      </w:r>
      <w:r>
        <w:rPr>
          <w:rFonts w:eastAsia="Times New Roman"/>
          <w:szCs w:val="24"/>
        </w:rPr>
        <w:t xml:space="preserve"> αγροτικούς συνεταιρισμούς -που εκεί μέσα κάποιοι πρόεδροι πλούτιζαν- αυτοί που δουλεύουν στην ουσία είναι δέκα με δεκαπέντε. Και στους </w:t>
      </w:r>
      <w:r>
        <w:rPr>
          <w:rFonts w:eastAsia="Times New Roman"/>
          <w:szCs w:val="24"/>
        </w:rPr>
        <w:t>χίλιους είκοσι τέσσερις</w:t>
      </w:r>
      <w:r>
        <w:rPr>
          <w:rFonts w:eastAsia="Times New Roman"/>
          <w:szCs w:val="24"/>
        </w:rPr>
        <w:t xml:space="preserve"> συνεταιρισμούς που δουλεύουν, δουλεύουν αρνητικά. Οι πιο πολλοί απ’ </w:t>
      </w:r>
      <w:r>
        <w:rPr>
          <w:rFonts w:eastAsia="Times New Roman"/>
          <w:szCs w:val="24"/>
        </w:rPr>
        <w:t>αυτούς θα είναι σφρα</w:t>
      </w:r>
      <w:r>
        <w:rPr>
          <w:rFonts w:eastAsia="Times New Roman"/>
          <w:szCs w:val="24"/>
        </w:rPr>
        <w:lastRenderedPageBreak/>
        <w:t>γίδες. Αυτές οι σφραγίδες πήγαιναν στ</w:t>
      </w:r>
      <w:r>
        <w:rPr>
          <w:rFonts w:eastAsia="Times New Roman"/>
          <w:szCs w:val="24"/>
        </w:rPr>
        <w:t>ις</w:t>
      </w:r>
      <w:r>
        <w:rPr>
          <w:rFonts w:eastAsia="Times New Roman"/>
          <w:szCs w:val="24"/>
        </w:rPr>
        <w:t xml:space="preserve"> ΓΣΕΕ, ΣΥΔΑΣΕ, ΓΕΣΑΣΕ, χρηματοδότηση από το κράτος και πάει λέγοντας. Ήταν ένα σάπιο καθεστώς</w:t>
      </w:r>
      <w:r>
        <w:rPr>
          <w:rFonts w:eastAsia="Times New Roman"/>
          <w:szCs w:val="24"/>
        </w:rPr>
        <w:t>,</w:t>
      </w:r>
      <w:r>
        <w:rPr>
          <w:rFonts w:eastAsia="Times New Roman"/>
          <w:szCs w:val="24"/>
        </w:rPr>
        <w:t xml:space="preserve"> που έπρεπε να αλλάξει.</w:t>
      </w:r>
    </w:p>
    <w:p w14:paraId="6BC3A6A9" w14:textId="77777777" w:rsidR="00A94BE7" w:rsidRDefault="00D14AD5">
      <w:pPr>
        <w:spacing w:line="600" w:lineRule="auto"/>
        <w:ind w:firstLine="720"/>
        <w:jc w:val="both"/>
        <w:rPr>
          <w:rFonts w:eastAsia="Times New Roman"/>
          <w:szCs w:val="24"/>
        </w:rPr>
      </w:pPr>
      <w:r>
        <w:rPr>
          <w:rFonts w:eastAsia="Times New Roman"/>
          <w:szCs w:val="24"/>
        </w:rPr>
        <w:t xml:space="preserve">Εμείς οι Ανεξάρτητοι Έλληνες εννοείται ότι υπερψηφίζουμε επί της αρχής αυτό το </w:t>
      </w:r>
      <w:r>
        <w:rPr>
          <w:rFonts w:eastAsia="Times New Roman"/>
          <w:szCs w:val="24"/>
        </w:rPr>
        <w:t>νομοσχέδιο.</w:t>
      </w:r>
    </w:p>
    <w:p w14:paraId="6BC3A6AA" w14:textId="77777777" w:rsidR="00A94BE7" w:rsidRDefault="00D14AD5">
      <w:pPr>
        <w:spacing w:line="600" w:lineRule="auto"/>
        <w:ind w:firstLine="720"/>
        <w:jc w:val="both"/>
        <w:rPr>
          <w:rFonts w:eastAsia="Times New Roman"/>
          <w:szCs w:val="24"/>
        </w:rPr>
      </w:pPr>
      <w:r>
        <w:rPr>
          <w:rFonts w:eastAsia="Times New Roman"/>
          <w:szCs w:val="24"/>
        </w:rPr>
        <w:t>Ευχαριστώ.</w:t>
      </w:r>
    </w:p>
    <w:p w14:paraId="6BC3A6AB" w14:textId="77777777" w:rsidR="00A94BE7" w:rsidRDefault="00D14AD5">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Ευχαριστώ, κύριε Παπαχριστόπουλε.</w:t>
      </w:r>
    </w:p>
    <w:p w14:paraId="6BC3A6AC" w14:textId="77777777" w:rsidR="00A94BE7" w:rsidRDefault="00D14AD5">
      <w:pPr>
        <w:spacing w:line="600" w:lineRule="auto"/>
        <w:ind w:firstLine="720"/>
        <w:jc w:val="both"/>
        <w:rPr>
          <w:rFonts w:eastAsia="Times New Roman"/>
          <w:bCs/>
          <w:szCs w:val="24"/>
        </w:rPr>
      </w:pPr>
      <w:r>
        <w:rPr>
          <w:rFonts w:eastAsia="Times New Roman"/>
          <w:bCs/>
          <w:szCs w:val="24"/>
        </w:rPr>
        <w:t xml:space="preserve">Επειδή ξέρω την επέμβαση που κάνατε στο γόνατό σας </w:t>
      </w:r>
      <w:r>
        <w:rPr>
          <w:rFonts w:eastAsia="Times New Roman"/>
          <w:bCs/>
          <w:szCs w:val="24"/>
        </w:rPr>
        <w:t>–</w:t>
      </w:r>
      <w:r>
        <w:rPr>
          <w:rFonts w:eastAsia="Times New Roman"/>
          <w:bCs/>
          <w:szCs w:val="24"/>
        </w:rPr>
        <w:t xml:space="preserve">και σας εύχομαι περαστικά- να μην κάθεστε στη στάση που </w:t>
      </w:r>
      <w:r>
        <w:rPr>
          <w:rFonts w:eastAsia="Times New Roman"/>
          <w:bCs/>
          <w:szCs w:val="24"/>
        </w:rPr>
        <w:lastRenderedPageBreak/>
        <w:t xml:space="preserve">μιλήσατε, διότι νομίζω ότι είναι εις βάρος του ποδιού. </w:t>
      </w:r>
      <w:r>
        <w:rPr>
          <w:rFonts w:eastAsia="Times New Roman"/>
          <w:bCs/>
          <w:szCs w:val="24"/>
        </w:rPr>
        <w:t>Μέχρι της αποθεραπείας μπορείτε να μιλάτε καθήμενος</w:t>
      </w:r>
      <w:r>
        <w:rPr>
          <w:rFonts w:eastAsia="Times New Roman"/>
          <w:bCs/>
          <w:szCs w:val="24"/>
        </w:rPr>
        <w:t>,</w:t>
      </w:r>
      <w:r>
        <w:rPr>
          <w:rFonts w:eastAsia="Times New Roman"/>
          <w:bCs/>
          <w:szCs w:val="24"/>
        </w:rPr>
        <w:t xml:space="preserve"> από το έδραν</w:t>
      </w:r>
      <w:r>
        <w:rPr>
          <w:rFonts w:eastAsia="Times New Roman"/>
          <w:bCs/>
          <w:szCs w:val="24"/>
        </w:rPr>
        <w:t>ο</w:t>
      </w:r>
      <w:r>
        <w:rPr>
          <w:rFonts w:eastAsia="Times New Roman"/>
          <w:bCs/>
          <w:szCs w:val="24"/>
        </w:rPr>
        <w:t>.</w:t>
      </w:r>
    </w:p>
    <w:p w14:paraId="6BC3A6AD" w14:textId="77777777" w:rsidR="00A94BE7" w:rsidRDefault="00D14AD5">
      <w:pPr>
        <w:spacing w:line="600" w:lineRule="auto"/>
        <w:ind w:firstLine="720"/>
        <w:jc w:val="both"/>
        <w:rPr>
          <w:rFonts w:eastAsia="Times New Roman"/>
          <w:bCs/>
          <w:szCs w:val="24"/>
        </w:rPr>
      </w:pPr>
      <w:r>
        <w:rPr>
          <w:rFonts w:eastAsia="Times New Roman"/>
          <w:bCs/>
          <w:szCs w:val="24"/>
        </w:rPr>
        <w:t>Το</w:t>
      </w:r>
      <w:r>
        <w:rPr>
          <w:rFonts w:eastAsia="Times New Roman"/>
          <w:bCs/>
          <w:szCs w:val="24"/>
        </w:rPr>
        <w:t>ν</w:t>
      </w:r>
      <w:r>
        <w:rPr>
          <w:rFonts w:eastAsia="Times New Roman"/>
          <w:bCs/>
          <w:szCs w:val="24"/>
        </w:rPr>
        <w:t xml:space="preserve"> λόγο έχει ο κ. Γεωργιάδης.</w:t>
      </w:r>
    </w:p>
    <w:p w14:paraId="6BC3A6AE" w14:textId="77777777" w:rsidR="00A94BE7" w:rsidRDefault="00D14AD5">
      <w:pPr>
        <w:spacing w:line="600" w:lineRule="auto"/>
        <w:ind w:firstLine="720"/>
        <w:jc w:val="both"/>
        <w:rPr>
          <w:rFonts w:eastAsia="Times New Roman"/>
          <w:bCs/>
          <w:szCs w:val="24"/>
        </w:rPr>
      </w:pPr>
      <w:r>
        <w:rPr>
          <w:rFonts w:eastAsia="Times New Roman"/>
          <w:b/>
          <w:bCs/>
          <w:szCs w:val="24"/>
        </w:rPr>
        <w:t>ΜΑΡΙΟΣ ΓΕΩΡΓΙΑΔΗΣ:</w:t>
      </w:r>
      <w:r>
        <w:rPr>
          <w:rFonts w:eastAsia="Times New Roman"/>
          <w:bCs/>
          <w:szCs w:val="24"/>
        </w:rPr>
        <w:t xml:space="preserve"> Ευχαριστώ πολύ, κύριε Πρόεδρε.</w:t>
      </w:r>
    </w:p>
    <w:p w14:paraId="6BC3A6AF" w14:textId="77777777" w:rsidR="00A94BE7" w:rsidRDefault="00D14AD5">
      <w:pPr>
        <w:spacing w:line="600" w:lineRule="auto"/>
        <w:ind w:firstLine="720"/>
        <w:jc w:val="both"/>
        <w:rPr>
          <w:rFonts w:eastAsia="Times New Roman"/>
          <w:bCs/>
          <w:szCs w:val="24"/>
        </w:rPr>
      </w:pPr>
      <w:r>
        <w:rPr>
          <w:rFonts w:eastAsia="Times New Roman"/>
          <w:bCs/>
          <w:szCs w:val="24"/>
        </w:rPr>
        <w:t xml:space="preserve">Αγαπητοί συνάδελφοι και Βουλευτές, καλησπέρα σας. </w:t>
      </w:r>
    </w:p>
    <w:p w14:paraId="6BC3A6B0" w14:textId="77777777" w:rsidR="00A94BE7" w:rsidRDefault="00D14AD5">
      <w:pPr>
        <w:spacing w:line="600" w:lineRule="auto"/>
        <w:ind w:firstLine="720"/>
        <w:jc w:val="both"/>
        <w:rPr>
          <w:rFonts w:eastAsia="Times New Roman"/>
          <w:bCs/>
          <w:szCs w:val="24"/>
        </w:rPr>
      </w:pPr>
      <w:r>
        <w:rPr>
          <w:rFonts w:eastAsia="Times New Roman"/>
          <w:bCs/>
          <w:szCs w:val="24"/>
        </w:rPr>
        <w:t>Οι συνεταιρισμοί μέχρι σήμερα δεν έχουν δράσει με τους κ</w:t>
      </w:r>
      <w:r>
        <w:rPr>
          <w:rFonts w:eastAsia="Times New Roman"/>
          <w:bCs/>
          <w:szCs w:val="24"/>
        </w:rPr>
        <w:t>ανόνες της ελεύθερης αγοράς. Και αυτό φαίνεται από το παρόν νομοσχέδιο. Και γι’ αυτό πιστεύουμε ότι δεν πρόκειται να δούμε και φως προς αυτή την κατεύθυνση.</w:t>
      </w:r>
    </w:p>
    <w:p w14:paraId="6BC3A6B1" w14:textId="77777777" w:rsidR="00A94BE7" w:rsidRDefault="00D14AD5">
      <w:pPr>
        <w:spacing w:line="600" w:lineRule="auto"/>
        <w:ind w:firstLine="720"/>
        <w:jc w:val="both"/>
        <w:rPr>
          <w:rFonts w:eastAsia="Times New Roman"/>
          <w:bCs/>
          <w:szCs w:val="24"/>
        </w:rPr>
      </w:pPr>
      <w:r>
        <w:rPr>
          <w:rFonts w:eastAsia="Times New Roman"/>
          <w:bCs/>
          <w:szCs w:val="24"/>
        </w:rPr>
        <w:lastRenderedPageBreak/>
        <w:t>Ας ξεκινήσουμε, όμως, από τα γεγονότα. Για να φέρετε στη Βουλή να ψηφίσετε αυτό το νομοσχέδιο, παρα</w:t>
      </w:r>
      <w:r>
        <w:rPr>
          <w:rFonts w:eastAsia="Times New Roman"/>
          <w:bCs/>
          <w:szCs w:val="24"/>
        </w:rPr>
        <w:t>τηρήσατε την ύπαρξη κάποιου προβλήματος. Το πρόβλημα είναι εμφανές -συμφωνούμε επ’ αυτού- και μάλιστα το παρατηρείτε και εσείς οι ίδιοι και αυτό είναι ενθαρρυντικό.</w:t>
      </w:r>
    </w:p>
    <w:p w14:paraId="6BC3A6B2" w14:textId="77777777" w:rsidR="00A94BE7" w:rsidRDefault="00D14AD5">
      <w:pPr>
        <w:spacing w:line="600" w:lineRule="auto"/>
        <w:ind w:firstLine="720"/>
        <w:jc w:val="both"/>
        <w:rPr>
          <w:rFonts w:eastAsia="Times New Roman"/>
          <w:sz w:val="28"/>
          <w:szCs w:val="24"/>
        </w:rPr>
      </w:pPr>
      <w:r>
        <w:rPr>
          <w:rFonts w:eastAsia="Times New Roman"/>
          <w:bCs/>
          <w:szCs w:val="24"/>
        </w:rPr>
        <w:t>Σε γενικές γραμμές έχουμε από τ</w:t>
      </w:r>
      <w:r>
        <w:rPr>
          <w:rFonts w:eastAsia="Times New Roman"/>
          <w:bCs/>
          <w:szCs w:val="24"/>
        </w:rPr>
        <w:t>ι</w:t>
      </w:r>
      <w:r>
        <w:rPr>
          <w:rFonts w:eastAsia="Times New Roman"/>
          <w:bCs/>
          <w:szCs w:val="24"/>
        </w:rPr>
        <w:t xml:space="preserve">ς </w:t>
      </w:r>
      <w:r>
        <w:rPr>
          <w:rFonts w:eastAsia="Times New Roman"/>
          <w:bCs/>
          <w:szCs w:val="24"/>
        </w:rPr>
        <w:t>εξίμισι χιλιάδες</w:t>
      </w:r>
      <w:r>
        <w:rPr>
          <w:rFonts w:eastAsia="Times New Roman"/>
          <w:bCs/>
          <w:szCs w:val="24"/>
        </w:rPr>
        <w:t xml:space="preserve"> καταγεγραμμένους συνεταιρισμούς, να λειτ</w:t>
      </w:r>
      <w:r>
        <w:rPr>
          <w:rFonts w:eastAsia="Times New Roman"/>
          <w:bCs/>
          <w:szCs w:val="24"/>
        </w:rPr>
        <w:t xml:space="preserve">ουργούν μόνο οι </w:t>
      </w:r>
      <w:r>
        <w:rPr>
          <w:rFonts w:eastAsia="Times New Roman"/>
          <w:bCs/>
          <w:szCs w:val="24"/>
        </w:rPr>
        <w:t>χίλιοι σαράντα δυο</w:t>
      </w:r>
      <w:r>
        <w:rPr>
          <w:rFonts w:eastAsia="Times New Roman"/>
          <w:bCs/>
          <w:szCs w:val="24"/>
        </w:rPr>
        <w:t>. Οι υπόλοιποι</w:t>
      </w:r>
      <w:r>
        <w:rPr>
          <w:rFonts w:eastAsia="Times New Roman"/>
          <w:bCs/>
          <w:szCs w:val="24"/>
        </w:rPr>
        <w:t>,</w:t>
      </w:r>
      <w:r>
        <w:rPr>
          <w:rFonts w:eastAsia="Times New Roman"/>
          <w:bCs/>
          <w:szCs w:val="24"/>
        </w:rPr>
        <w:t xml:space="preserve"> περίπου </w:t>
      </w:r>
      <w:r>
        <w:rPr>
          <w:rFonts w:eastAsia="Times New Roman"/>
          <w:bCs/>
          <w:szCs w:val="24"/>
        </w:rPr>
        <w:t>πεντέμισι χιλιάδες,</w:t>
      </w:r>
      <w:r>
        <w:rPr>
          <w:rFonts w:eastAsia="Times New Roman"/>
          <w:bCs/>
          <w:szCs w:val="24"/>
        </w:rPr>
        <w:t xml:space="preserve"> είναι στην πραγματικότητα ανύπαρκτοι, καθώς σταμάτησαν τη λειτουργία τους εδώ και καιρό. Η υπερχρέωσή τους είναι η τεράστια.</w:t>
      </w:r>
      <w:r>
        <w:rPr>
          <w:rFonts w:eastAsia="Times New Roman"/>
          <w:sz w:val="28"/>
          <w:szCs w:val="24"/>
        </w:rPr>
        <w:t xml:space="preserve">  </w:t>
      </w:r>
    </w:p>
    <w:p w14:paraId="6BC3A6B3"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τους </w:t>
      </w:r>
      <w:r>
        <w:rPr>
          <w:rFonts w:eastAsia="Times New Roman" w:cs="Times New Roman"/>
          <w:szCs w:val="24"/>
        </w:rPr>
        <w:t>χίλιους σαράντα δύο</w:t>
      </w:r>
      <w:r>
        <w:rPr>
          <w:rFonts w:eastAsia="Times New Roman" w:cs="Times New Roman"/>
          <w:szCs w:val="24"/>
        </w:rPr>
        <w:t xml:space="preserve"> μόνο </w:t>
      </w:r>
      <w:r>
        <w:rPr>
          <w:rFonts w:eastAsia="Times New Roman" w:cs="Times New Roman"/>
          <w:szCs w:val="24"/>
        </w:rPr>
        <w:t>δεκαπέντε</w:t>
      </w:r>
      <w:r>
        <w:rPr>
          <w:rFonts w:eastAsia="Times New Roman" w:cs="Times New Roman"/>
          <w:szCs w:val="24"/>
        </w:rPr>
        <w:t xml:space="preserve"> με </w:t>
      </w:r>
      <w:r>
        <w:rPr>
          <w:rFonts w:eastAsia="Times New Roman" w:cs="Times New Roman"/>
          <w:szCs w:val="24"/>
        </w:rPr>
        <w:t>είκο</w:t>
      </w:r>
      <w:r>
        <w:rPr>
          <w:rFonts w:eastAsia="Times New Roman" w:cs="Times New Roman"/>
          <w:szCs w:val="24"/>
        </w:rPr>
        <w:t>σι</w:t>
      </w:r>
      <w:r>
        <w:rPr>
          <w:rFonts w:eastAsia="Times New Roman" w:cs="Times New Roman"/>
          <w:szCs w:val="24"/>
        </w:rPr>
        <w:t xml:space="preserve"> εμφανίζουν υγιή οικονομικά στοιχεία, ενώ οι υπόλοιποι είτε είναι υπερχρεωμένοι είτε βρίσκονται σε μείωση της εμπορικής τους δραστηριότητας. </w:t>
      </w:r>
    </w:p>
    <w:p w14:paraId="6BC3A6B4"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σχετική πηγή και μάλιστα είναι φιλοκυβερνητική, όπως λέτε εσείς, φιλοαριστερό </w:t>
      </w:r>
      <w:r>
        <w:rPr>
          <w:rFonts w:eastAsia="Times New Roman" w:cs="Times New Roman"/>
          <w:szCs w:val="24"/>
          <w:lang w:val="en-US"/>
        </w:rPr>
        <w:t>site</w:t>
      </w:r>
      <w:r>
        <w:rPr>
          <w:rFonts w:eastAsia="Times New Roman" w:cs="Times New Roman"/>
          <w:szCs w:val="24"/>
        </w:rPr>
        <w:t xml:space="preserve">, είναι </w:t>
      </w:r>
      <w:r>
        <w:rPr>
          <w:rFonts w:eastAsia="Times New Roman" w:cs="Times New Roman"/>
          <w:szCs w:val="24"/>
        </w:rPr>
        <w:t xml:space="preserve">το </w:t>
      </w:r>
      <w:r>
        <w:rPr>
          <w:rFonts w:eastAsia="Times New Roman" w:cs="Times New Roman"/>
          <w:szCs w:val="24"/>
          <w:lang w:val="en-US"/>
        </w:rPr>
        <w:t>l</w:t>
      </w:r>
      <w:r>
        <w:rPr>
          <w:rFonts w:eastAsia="Times New Roman" w:cs="Times New Roman"/>
          <w:szCs w:val="24"/>
          <w:lang w:val="en-US"/>
        </w:rPr>
        <w:t>eft</w:t>
      </w:r>
      <w:r>
        <w:rPr>
          <w:rFonts w:eastAsia="Times New Roman" w:cs="Times New Roman"/>
          <w:szCs w:val="24"/>
        </w:rPr>
        <w:t>.</w:t>
      </w:r>
      <w:r>
        <w:rPr>
          <w:rFonts w:eastAsia="Times New Roman" w:cs="Times New Roman"/>
          <w:szCs w:val="24"/>
          <w:lang w:val="en-US"/>
        </w:rPr>
        <w:t>gr</w:t>
      </w:r>
      <w:r>
        <w:rPr>
          <w:rFonts w:eastAsia="Times New Roman" w:cs="Times New Roman"/>
          <w:szCs w:val="24"/>
        </w:rPr>
        <w:t>.</w:t>
      </w:r>
    </w:p>
    <w:p w14:paraId="6BC3A6B5"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Μάριος Γεωργιάδης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BC3A6B6"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όμως, αγαπητοί συνάδελφοι, </w:t>
      </w:r>
      <w:r>
        <w:rPr>
          <w:rFonts w:eastAsia="Times New Roman" w:cs="Times New Roman"/>
          <w:szCs w:val="24"/>
        </w:rPr>
        <w:t xml:space="preserve">φτάσαμε σε αυτό το σημείο; </w:t>
      </w:r>
    </w:p>
    <w:p w14:paraId="6BC3A6B7"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Η Κυβέρνηση ισχυρίζεται ότι υπάρχει ρυθμιστικό κενό, το οποίο χρήζει δραστικής κρατικής επέμβασης. Σκεφτήκατε, όμως, μήπως αυτό το χάλι που προαναφέρουμε οφείλεται στην υπερβολική κρατική επεμβατική πολιτική στο θέμα των συνεται</w:t>
      </w:r>
      <w:r>
        <w:rPr>
          <w:rFonts w:eastAsia="Times New Roman" w:cs="Times New Roman"/>
          <w:szCs w:val="24"/>
        </w:rPr>
        <w:t xml:space="preserve">ρισμών; </w:t>
      </w:r>
    </w:p>
    <w:p w14:paraId="6BC3A6B8"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Στη Δανία, για παράδειγμα, που διαθέτει ένα από τα πιο αναπτυγμένα συνεταιριστικά κινήματα του κόσμου, δεν υπάρχει ειδικός αγροτικός συνεταιριστικός νόμος</w:t>
      </w:r>
      <w:r w:rsidRPr="00A72860">
        <w:rPr>
          <w:rFonts w:eastAsia="Times New Roman" w:cs="Times New Roman"/>
          <w:szCs w:val="24"/>
        </w:rPr>
        <w:t>,</w:t>
      </w:r>
      <w:r>
        <w:rPr>
          <w:rFonts w:eastAsia="Times New Roman" w:cs="Times New Roman"/>
          <w:szCs w:val="24"/>
        </w:rPr>
        <w:t xml:space="preserve"> που να διέπει τη δημιουργία και τη λειτουργία των συνεταιρισμών</w:t>
      </w:r>
      <w:r w:rsidRPr="00A72860">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αλύπτονται</w:t>
      </w:r>
      <w:r>
        <w:rPr>
          <w:rFonts w:eastAsia="Times New Roman" w:cs="Times New Roman"/>
          <w:szCs w:val="24"/>
        </w:rPr>
        <w:t xml:space="preserve"> </w:t>
      </w:r>
      <w:r>
        <w:rPr>
          <w:rFonts w:eastAsia="Times New Roman" w:cs="Times New Roman"/>
          <w:szCs w:val="24"/>
        </w:rPr>
        <w:lastRenderedPageBreak/>
        <w:t>νομοθετικώς με την εταιρική νομοθεσία. Και όμως στη Δανία το 90% του γάλακτος και σχεδόν το 100% του κρέατος διακινούνται από συνεταιρισμούς. Οι συνεταιρισμοί, μάλιστα, εξυπηρετούσαν το 36,4% των καταναλωτών στο λιανικό εμπόριο. Καταθέτω στα Πρακτικά σχετ</w:t>
      </w:r>
      <w:r>
        <w:rPr>
          <w:rFonts w:eastAsia="Times New Roman" w:cs="Times New Roman"/>
          <w:szCs w:val="24"/>
        </w:rPr>
        <w:t>ική πηγή.</w:t>
      </w:r>
    </w:p>
    <w:p w14:paraId="6BC3A6B9"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Μάριος Γεωργιάδης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BC3A6BA"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Ανάλογα ποσοστά παρατηρούμε και στις</w:t>
      </w:r>
      <w:r>
        <w:rPr>
          <w:rFonts w:eastAsia="Times New Roman" w:cs="Times New Roman"/>
          <w:szCs w:val="24"/>
        </w:rPr>
        <w:t xml:space="preserve"> Σκανδιναβικές </w:t>
      </w:r>
      <w:r>
        <w:rPr>
          <w:rFonts w:eastAsia="Times New Roman" w:cs="Times New Roman"/>
          <w:szCs w:val="24"/>
        </w:rPr>
        <w:t>Χ</w:t>
      </w:r>
      <w:r>
        <w:rPr>
          <w:rFonts w:eastAsia="Times New Roman" w:cs="Times New Roman"/>
          <w:szCs w:val="24"/>
        </w:rPr>
        <w:t>ώρες. Σε όλον τον πολιτισμένο κόσμο οι συνεταιρισμοί αποτελούν σημαντικές παραγωγικές μονάδες, οι οποίες εντάσσονται στην αγορά κανονικά, όπως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όλοι οι κλάδοι, και αυτό πολύ απλά γιατί υπάρχει υψηλή συνεταιριστική κουλτούρα, δεν απο</w:t>
      </w:r>
      <w:r>
        <w:rPr>
          <w:rFonts w:eastAsia="Times New Roman" w:cs="Times New Roman"/>
          <w:szCs w:val="24"/>
        </w:rPr>
        <w:t xml:space="preserve">τελούν προέκταση του κομματικού κράτους ούτε θεωρούνται προθάλαμος ενασχόλησης με την κεντρική πολιτική σκηνή. Και το πιο σημαντικό; Δεν αποτελούν πόλους κομματικής διαφθοράς, διαπλοκής και ρουσφετιών. </w:t>
      </w:r>
    </w:p>
    <w:p w14:paraId="6BC3A6BB"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Από τη στιγμή, λοιπόν, που η συνεταιριστική δραστηριό</w:t>
      </w:r>
      <w:r>
        <w:rPr>
          <w:rFonts w:eastAsia="Times New Roman" w:cs="Times New Roman"/>
          <w:szCs w:val="24"/>
        </w:rPr>
        <w:t>τητα μπορεί να ενταχθεί ομαλά στην αγορά, όπως όλες οι υπό</w:t>
      </w:r>
      <w:r>
        <w:rPr>
          <w:rFonts w:eastAsia="Times New Roman" w:cs="Times New Roman"/>
          <w:szCs w:val="24"/>
        </w:rPr>
        <w:lastRenderedPageBreak/>
        <w:t>λοιπες δραστηριότητες, πού τελικώς αποσκοπεί η ειδική ρύθμιση για τους αγροτικούς συνεταιρισμούς; Να φανταστούμε ότι ικανοποιείτε κάποιους κομματικούς σας φίλους, για να ηρεμήσουν</w:t>
      </w:r>
      <w:r>
        <w:rPr>
          <w:rFonts w:eastAsia="Times New Roman" w:cs="Times New Roman"/>
          <w:szCs w:val="24"/>
        </w:rPr>
        <w:t>,</w:t>
      </w:r>
      <w:r>
        <w:rPr>
          <w:rFonts w:eastAsia="Times New Roman" w:cs="Times New Roman"/>
          <w:szCs w:val="24"/>
        </w:rPr>
        <w:t xml:space="preserve"> εν</w:t>
      </w:r>
      <w:r>
        <w:rPr>
          <w:rFonts w:eastAsia="Times New Roman" w:cs="Times New Roman"/>
          <w:szCs w:val="24"/>
        </w:rPr>
        <w:t xml:space="preserve"> </w:t>
      </w:r>
      <w:r>
        <w:rPr>
          <w:rFonts w:eastAsia="Times New Roman" w:cs="Times New Roman"/>
          <w:szCs w:val="24"/>
        </w:rPr>
        <w:t>όψει των ασφαλ</w:t>
      </w:r>
      <w:r>
        <w:rPr>
          <w:rFonts w:eastAsia="Times New Roman" w:cs="Times New Roman"/>
          <w:szCs w:val="24"/>
        </w:rPr>
        <w:t>ιστικών και φορολογικών αλλαγών που έχετε σκοπό να μας φέρετε τις επόμενες ημέρες; Σαφώς και είναι ρητορική η ερώτηση, καθώς τα συμπεράσματά τους τα έχουν ήδη βγάλει όσοι μελετούν λογικά και με διαύγεια τα νομοθετήματά σας.</w:t>
      </w:r>
    </w:p>
    <w:p w14:paraId="6BC3A6BC"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Είναι αδιανόητο να υποστηρίζετε </w:t>
      </w:r>
      <w:r>
        <w:rPr>
          <w:rFonts w:eastAsia="Times New Roman" w:cs="Times New Roman"/>
          <w:szCs w:val="24"/>
        </w:rPr>
        <w:t xml:space="preserve">ότι ντε και καλά η επιτυχία είναι θέμα πρόσθετων και πολύπλοκων κρατικών ρυθμίσεων. Δεν διαφωνούμε στη έννοια της παρέμβασης του κράτους, κάθε άλλο, φυσικά και πρέπει να παρεμβαίνει. Αλλά με </w:t>
      </w:r>
      <w:r>
        <w:rPr>
          <w:rFonts w:eastAsia="Times New Roman" w:cs="Times New Roman"/>
          <w:szCs w:val="24"/>
        </w:rPr>
        <w:lastRenderedPageBreak/>
        <w:t>σκοπό ρυθμιστικό, για να εξυγιάνει και να προλαβαίνει παθογένειες</w:t>
      </w:r>
      <w:r>
        <w:rPr>
          <w:rFonts w:eastAsia="Times New Roman" w:cs="Times New Roman"/>
          <w:szCs w:val="24"/>
        </w:rPr>
        <w:t xml:space="preserve"> και όχι για να δημιουργεί νέους λαβυρίνθους παθογενειών. Το υφιστάμενο νομικό πλαίσιο έχει ήδη υποστεί τριάντα πέντε τροποποιήσεις, γεγονός που καθιστά ελαττωματική τη λειτουργία των συνεταιρισμών και θα μπορούσε να βελτιωθεί με μόνο ορισμένες νομοθετικές</w:t>
      </w:r>
      <w:r>
        <w:rPr>
          <w:rFonts w:eastAsia="Times New Roman" w:cs="Times New Roman"/>
          <w:szCs w:val="24"/>
        </w:rPr>
        <w:t xml:space="preserve"> παρεμβάσεις και όχι με την κατάργηση του υφιστάμενου και εισαγωγή νέου δικαίου. Δηλαδή, επιτυγχάνετε το αντίθετο απ’ αυτό που θέλετε να πετύχετε.</w:t>
      </w:r>
    </w:p>
    <w:p w14:paraId="6BC3A6BD"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Αξίζει να σημειωθεί ότι οι άλλες τυπικές εταιρείες της αγοράς λειτουργούν χωρίς δεσμεύσεις και μάλιστα με στα</w:t>
      </w:r>
      <w:r>
        <w:rPr>
          <w:rFonts w:eastAsia="Times New Roman" w:cs="Times New Roman"/>
          <w:szCs w:val="24"/>
        </w:rPr>
        <w:t xml:space="preserve">θερό νομικό πλαίσιο και αναφέρομαι στον ν.2190/1920 </w:t>
      </w:r>
      <w:r>
        <w:rPr>
          <w:rFonts w:eastAsia="Times New Roman" w:cs="Times New Roman"/>
          <w:szCs w:val="24"/>
        </w:rPr>
        <w:t>«Π</w:t>
      </w:r>
      <w:r>
        <w:rPr>
          <w:rFonts w:eastAsia="Times New Roman" w:cs="Times New Roman"/>
          <w:szCs w:val="24"/>
        </w:rPr>
        <w:t xml:space="preserve">ερί </w:t>
      </w:r>
      <w:r>
        <w:rPr>
          <w:rFonts w:eastAsia="Times New Roman" w:cs="Times New Roman"/>
          <w:szCs w:val="24"/>
        </w:rPr>
        <w:t>Α</w:t>
      </w:r>
      <w:r>
        <w:rPr>
          <w:rFonts w:eastAsia="Times New Roman" w:cs="Times New Roman"/>
          <w:szCs w:val="24"/>
        </w:rPr>
        <w:t xml:space="preserve">νωνύμων </w:t>
      </w:r>
      <w:r>
        <w:rPr>
          <w:rFonts w:eastAsia="Times New Roman" w:cs="Times New Roman"/>
          <w:szCs w:val="24"/>
        </w:rPr>
        <w:t>Ε</w:t>
      </w:r>
      <w:r>
        <w:rPr>
          <w:rFonts w:eastAsia="Times New Roman" w:cs="Times New Roman"/>
          <w:szCs w:val="24"/>
        </w:rPr>
        <w:t>ταιρειών</w:t>
      </w:r>
      <w:r>
        <w:rPr>
          <w:rFonts w:eastAsia="Times New Roman" w:cs="Times New Roman"/>
          <w:szCs w:val="24"/>
        </w:rPr>
        <w:t>»</w:t>
      </w:r>
      <w:r>
        <w:rPr>
          <w:rFonts w:eastAsia="Times New Roman" w:cs="Times New Roman"/>
          <w:szCs w:val="24"/>
        </w:rPr>
        <w:t xml:space="preserve">. Και εσείς, που υποτίθεται ότι είστε αριστεροί, </w:t>
      </w:r>
      <w:r>
        <w:rPr>
          <w:rFonts w:eastAsia="Times New Roman" w:cs="Times New Roman"/>
          <w:szCs w:val="24"/>
        </w:rPr>
        <w:lastRenderedPageBreak/>
        <w:t xml:space="preserve">επιδιώκετε να συντηρήσετε τους συνεταιρισμούς σε καθεστώς ανταγωνιστικού μειονεκτήματος. </w:t>
      </w:r>
    </w:p>
    <w:p w14:paraId="6BC3A6BE"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Το κράτος έβλεπε ανέκαθεν τους συνεταιρι</w:t>
      </w:r>
      <w:r>
        <w:rPr>
          <w:rFonts w:eastAsia="Times New Roman" w:cs="Times New Roman"/>
          <w:szCs w:val="24"/>
        </w:rPr>
        <w:t>σμούς σαν κομματικά παραρτήματα. Ουδέποτε τους αντιμετώπισε τεχνοκρατικά</w:t>
      </w:r>
      <w:r>
        <w:rPr>
          <w:rFonts w:eastAsia="Times New Roman" w:cs="Times New Roman"/>
          <w:szCs w:val="24"/>
        </w:rPr>
        <w:t>,</w:t>
      </w:r>
      <w:r>
        <w:rPr>
          <w:rFonts w:eastAsia="Times New Roman" w:cs="Times New Roman"/>
          <w:szCs w:val="24"/>
        </w:rPr>
        <w:t xml:space="preserve"> σαν οργανισμούς προς τις εταιρείες της αγοράς. Αντιθέτως, οι συνεταιρισμοί αντιμετωπίστηκαν ως προέκταση του κράτους και των πελατειακών του επιδιώξεων.</w:t>
      </w:r>
    </w:p>
    <w:p w14:paraId="6BC3A6BF"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Πιστεύετε, δηλαδή, λοιπόν, ότ</w:t>
      </w:r>
      <w:r>
        <w:rPr>
          <w:rFonts w:eastAsia="Times New Roman" w:cs="Times New Roman"/>
          <w:szCs w:val="24"/>
        </w:rPr>
        <w:t>ι όντως το πρόβλημα είναι η ελλιπής ρυθμιστική παρέμβαση; Αυτό δείχνει, κατ’ ελάχιστο, άγνοια όχι μόνο της αγοράς, αλλά και της ιδιομορφίας της αγρο</w:t>
      </w:r>
      <w:r>
        <w:rPr>
          <w:rFonts w:eastAsia="Times New Roman" w:cs="Times New Roman"/>
          <w:szCs w:val="24"/>
        </w:rPr>
        <w:lastRenderedPageBreak/>
        <w:t>τικής παραγωγής. Και</w:t>
      </w:r>
      <w:r>
        <w:rPr>
          <w:rFonts w:eastAsia="Times New Roman" w:cs="Times New Roman"/>
          <w:szCs w:val="24"/>
        </w:rPr>
        <w:t>,</w:t>
      </w:r>
      <w:r>
        <w:rPr>
          <w:rFonts w:eastAsia="Times New Roman" w:cs="Times New Roman"/>
          <w:szCs w:val="24"/>
        </w:rPr>
        <w:t xml:space="preserve"> εκτός από άγνοια, δείχνει και υστεροβουλία διαιώνισης του πελατειακού κράτους, όπως ήδ</w:t>
      </w:r>
      <w:r>
        <w:rPr>
          <w:rFonts w:eastAsia="Times New Roman" w:cs="Times New Roman"/>
          <w:szCs w:val="24"/>
        </w:rPr>
        <w:t xml:space="preserve">η ανέφερα. </w:t>
      </w:r>
    </w:p>
    <w:p w14:paraId="6BC3A6C0"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Θυμάστε που για πολλά χρόνια η υποχρεωτική κατάθεση των χρημάτων των συνεταιρισμών ήταν στην Αγροτική Τράπεζα και μάλιστα άτοκα; Ή μήπως ξεχάσατε ότι οι συνεταιρισμοί ωθούνταν –και αναφέρομαι στα τελευταία δέκα με είκοσι χρόνια- κατόπιν κρατική</w:t>
      </w:r>
      <w:r>
        <w:rPr>
          <w:rFonts w:eastAsia="Times New Roman" w:cs="Times New Roman"/>
          <w:szCs w:val="24"/>
        </w:rPr>
        <w:t>ς εντολής σε συγκέντρωση αδιάθετων προϊόντων</w:t>
      </w:r>
      <w:r>
        <w:rPr>
          <w:rFonts w:eastAsia="Times New Roman" w:cs="Times New Roman"/>
          <w:szCs w:val="24"/>
        </w:rPr>
        <w:t>,</w:t>
      </w:r>
      <w:r>
        <w:rPr>
          <w:rFonts w:eastAsia="Times New Roman" w:cs="Times New Roman"/>
          <w:szCs w:val="24"/>
        </w:rPr>
        <w:t xml:space="preserve"> χωρίς καν να πληρώνονται απ’ αυτά;</w:t>
      </w:r>
    </w:p>
    <w:p w14:paraId="6BC3A6C1"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Όλα αυτά ξέρετε τι συνέπεια είχαν; Οι αγρότες τα τελευταία χρόνια δεν ένιωθαν τους συνεταιρισμούς σαν δικούς τους </w:t>
      </w:r>
      <w:r>
        <w:rPr>
          <w:rFonts w:eastAsia="Times New Roman" w:cs="Times New Roman"/>
          <w:szCs w:val="24"/>
        </w:rPr>
        <w:lastRenderedPageBreak/>
        <w:t xml:space="preserve">οργανισμούς, δεν ένιωθαν καλοδεχούμενοι στα υποτιθέμενα δικά </w:t>
      </w:r>
      <w:r>
        <w:rPr>
          <w:rFonts w:eastAsia="Times New Roman" w:cs="Times New Roman"/>
          <w:szCs w:val="24"/>
        </w:rPr>
        <w:t>τους σπίτια.</w:t>
      </w:r>
    </w:p>
    <w:p w14:paraId="6BC3A6C2"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Για να είμαστε ειλικρινείς, φταίνε και ορισμένοι αγρότες. Φταίνε εκείνοι οι οποίοι αδιαφόρησαν για τα καθήκοντά τους, για την εργασία και την πρόοδο του τομέα τους και προσπάθησαν να πλασαριστούν στην κοινωνία σαν κομματάρχες-επιχειρηματίες το</w:t>
      </w:r>
      <w:r>
        <w:rPr>
          <w:rFonts w:eastAsia="Times New Roman" w:cs="Times New Roman"/>
          <w:szCs w:val="24"/>
        </w:rPr>
        <w:t xml:space="preserve">υ ξένου μόχθου. Το πελατειακό σύστημα έφθανε κατά κανόνα στα διοικητικά συμβούλια των συνεταιρισμών, δημιουργώντας πρωτοφανή διαπλεκόμενα συμφέροντα. </w:t>
      </w:r>
    </w:p>
    <w:p w14:paraId="6BC3A6C3"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Ας δούμε πιο συγκεκριμένα ορισμένα άρθρα. Στο άρθρο 4 απαιτείται η σύνταξη καταστατικού και η υπογραφή το</w:t>
      </w:r>
      <w:r>
        <w:rPr>
          <w:rFonts w:eastAsia="Times New Roman" w:cs="Times New Roman"/>
          <w:szCs w:val="24"/>
        </w:rPr>
        <w:t xml:space="preserve">υ από </w:t>
      </w:r>
      <w:r>
        <w:rPr>
          <w:rFonts w:eastAsia="Times New Roman" w:cs="Times New Roman"/>
          <w:szCs w:val="24"/>
        </w:rPr>
        <w:lastRenderedPageBreak/>
        <w:t>είκοσι τουλάχιστον πρόσωπα. Αυτό δείχνει τεράστια αδιαφορία για ορισμένους αγρότες, κυρίως νέους σε ηλικία, οι οποίοι δεν θα μπορέσουν να φτάσουν αυτόν τον αριθμό. Παράλληλα, οδηγούν τις μικρές κοινότητες σε τοπική απομόνωση.</w:t>
      </w:r>
    </w:p>
    <w:p w14:paraId="6BC3A6C4"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Σε όλες τις χώρες της </w:t>
      </w:r>
      <w:r>
        <w:rPr>
          <w:rFonts w:eastAsia="Times New Roman" w:cs="Times New Roman"/>
          <w:szCs w:val="24"/>
        </w:rPr>
        <w:t>Ευρωπαϊκής Ένωσης ο ελάχιστος αριθμός σύστασης είναι κάτω των δέκα. Εσείς στο συγκεκριμένο άρθρο κατεβάζετε αυτό το όριο στα δέκα άτομα</w:t>
      </w:r>
      <w:r>
        <w:rPr>
          <w:rFonts w:eastAsia="Times New Roman" w:cs="Times New Roman"/>
          <w:szCs w:val="24"/>
        </w:rPr>
        <w:t>,</w:t>
      </w:r>
      <w:r>
        <w:rPr>
          <w:rFonts w:eastAsia="Times New Roman" w:cs="Times New Roman"/>
          <w:szCs w:val="24"/>
        </w:rPr>
        <w:t xml:space="preserve"> μόνο αν η δραστηριότητα αφορά βιολογικά προϊόντα. Αυτό δεν έχει καμ</w:t>
      </w:r>
      <w:r>
        <w:rPr>
          <w:rFonts w:eastAsia="Times New Roman" w:cs="Times New Roman"/>
          <w:szCs w:val="24"/>
        </w:rPr>
        <w:t>μ</w:t>
      </w:r>
      <w:r>
        <w:rPr>
          <w:rFonts w:eastAsia="Times New Roman" w:cs="Times New Roman"/>
          <w:szCs w:val="24"/>
        </w:rPr>
        <w:t>ία λογική βάση, πέρα από προσωπικές εξυπηρετήσεις δ</w:t>
      </w:r>
      <w:r>
        <w:rPr>
          <w:rFonts w:eastAsia="Times New Roman" w:cs="Times New Roman"/>
          <w:szCs w:val="24"/>
        </w:rPr>
        <w:t>ιαφόρων κομματικών ομάδων</w:t>
      </w:r>
      <w:r>
        <w:rPr>
          <w:rFonts w:eastAsia="Times New Roman" w:cs="Times New Roman"/>
          <w:szCs w:val="24"/>
        </w:rPr>
        <w:t>,</w:t>
      </w:r>
      <w:r>
        <w:rPr>
          <w:rFonts w:eastAsia="Times New Roman" w:cs="Times New Roman"/>
          <w:szCs w:val="24"/>
        </w:rPr>
        <w:t xml:space="preserve"> που εντάσσονται στο πελατειακό σας κράτος.</w:t>
      </w:r>
    </w:p>
    <w:p w14:paraId="6BC3A6C5"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 xml:space="preserve">Ας δούμε και το άρθρο 8. Εδώ τονίζεται ότι το μέλος υποχρεούται να παραδίδει -χωρίς να έχουμε σαφή κριτήρια- τουλάχιστον το 80% της ετήσιας παραγωγής του στον συνεταιρισμό. </w:t>
      </w:r>
    </w:p>
    <w:p w14:paraId="6BC3A6C6"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Αυτό μας φαί</w:t>
      </w:r>
      <w:r>
        <w:rPr>
          <w:rFonts w:eastAsia="Times New Roman" w:cs="Times New Roman"/>
          <w:szCs w:val="24"/>
        </w:rPr>
        <w:t xml:space="preserve">νεται υπέρμετρη δέσμευση κατά των συνεταιρισμών. Το ελάχιστο ποσοστό παραγωγικής συμμετοχής οφείλει να ρυθμίζεται από το καταστατικό του συνεταιρισμού και τη γενική του συνέλευση. Τι δουλειά έχει το κράτος να ορίσει κεντρικά κάτι τέτοιο; Νοσταλγείτε μήπως </w:t>
      </w:r>
      <w:r>
        <w:rPr>
          <w:rFonts w:eastAsia="Times New Roman" w:cs="Times New Roman"/>
          <w:szCs w:val="24"/>
        </w:rPr>
        <w:t xml:space="preserve">τον συγκεντρωτισμό, που τον έχουμε εγκαταλείψει και τον έχει εγκαταλείψει και η </w:t>
      </w:r>
      <w:r>
        <w:rPr>
          <w:rFonts w:eastAsia="Times New Roman" w:cs="Times New Roman"/>
          <w:szCs w:val="24"/>
        </w:rPr>
        <w:t>ι</w:t>
      </w:r>
      <w:r>
        <w:rPr>
          <w:rFonts w:eastAsia="Times New Roman" w:cs="Times New Roman"/>
          <w:szCs w:val="24"/>
        </w:rPr>
        <w:t xml:space="preserve">στορία εδώ και δεκαετίες; Τέτοια ανάπτυξη ονειρεύεστε; Με </w:t>
      </w:r>
      <w:r>
        <w:rPr>
          <w:rFonts w:eastAsia="Times New Roman" w:cs="Times New Roman"/>
          <w:szCs w:val="24"/>
        </w:rPr>
        <w:lastRenderedPageBreak/>
        <w:t xml:space="preserve">αυταρχισμό στην οικονομία και μάλιστα στην αγροτική οικονομία, η οποία αποτελεί τον ορισμό του παραγωγικού τομέα; </w:t>
      </w:r>
    </w:p>
    <w:p w14:paraId="6BC3A6C7"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Συ</w:t>
      </w:r>
      <w:r>
        <w:rPr>
          <w:rFonts w:eastAsia="Times New Roman" w:cs="Times New Roman"/>
          <w:szCs w:val="24"/>
        </w:rPr>
        <w:t xml:space="preserve">νεχίζουμε με το άρθρο 17. Μέσα σε όλο το αυταρχικό πλαίσιο, που εσείς διαμορφώνετε, βάζετε και ποσόστωση για τις γυναίκες. Λέτε ότι το ποσοστό των γυναικών υποψηφίων του </w:t>
      </w:r>
      <w:r>
        <w:rPr>
          <w:rFonts w:eastAsia="Times New Roman" w:cs="Times New Roman"/>
          <w:szCs w:val="24"/>
        </w:rPr>
        <w:t>δ</w:t>
      </w:r>
      <w:r>
        <w:rPr>
          <w:rFonts w:eastAsia="Times New Roman" w:cs="Times New Roman"/>
          <w:szCs w:val="24"/>
        </w:rPr>
        <w:t xml:space="preserve">ιοικητικού και </w:t>
      </w:r>
      <w:r>
        <w:rPr>
          <w:rFonts w:eastAsia="Times New Roman" w:cs="Times New Roman"/>
          <w:szCs w:val="24"/>
        </w:rPr>
        <w:t>ε</w:t>
      </w:r>
      <w:r>
        <w:rPr>
          <w:rFonts w:eastAsia="Times New Roman" w:cs="Times New Roman"/>
          <w:szCs w:val="24"/>
        </w:rPr>
        <w:t xml:space="preserve">ποπτικού </w:t>
      </w:r>
      <w:r>
        <w:rPr>
          <w:rFonts w:eastAsia="Times New Roman" w:cs="Times New Roman"/>
          <w:szCs w:val="24"/>
        </w:rPr>
        <w:t>σ</w:t>
      </w:r>
      <w:r>
        <w:rPr>
          <w:rFonts w:eastAsia="Times New Roman" w:cs="Times New Roman"/>
          <w:szCs w:val="24"/>
        </w:rPr>
        <w:t>υμβουλίου δεν πρέπει να είναι λιγότερο από το ποσοστό των γ</w:t>
      </w:r>
      <w:r>
        <w:rPr>
          <w:rFonts w:eastAsia="Times New Roman" w:cs="Times New Roman"/>
          <w:szCs w:val="24"/>
        </w:rPr>
        <w:t>υναικών-μελών του συνεταιρισμού.</w:t>
      </w:r>
    </w:p>
    <w:p w14:paraId="6BC3A6C8"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Αγαπητοί συνάδελφοι, στην αγορά και στην επιστήμη δεν γίνεται διαχωρισμός βάσει φύλου. Μας ενδιαφέρει η ικανότητα του ανθρώπου και όχι το φύλο του. Οι παραγωγικές και οι διοι</w:t>
      </w:r>
      <w:r>
        <w:rPr>
          <w:rFonts w:eastAsia="Times New Roman" w:cs="Times New Roman"/>
          <w:szCs w:val="24"/>
        </w:rPr>
        <w:lastRenderedPageBreak/>
        <w:t>κητικές ικανότητες δεν κάνουν διαχωρισμό σε φύλο.</w:t>
      </w:r>
      <w:r>
        <w:rPr>
          <w:rFonts w:eastAsia="Times New Roman" w:cs="Times New Roman"/>
          <w:szCs w:val="24"/>
        </w:rPr>
        <w:t xml:space="preserve"> Κάθε τέτοια απόπειρα ελέγχου της ποσόστωσης βάσει φύλου είναι παντελώς ανεδαφική και παράλογη. Αφήστε, λοιπόν, ελεύθερους όσους θέλουν και όσους αποδέχονται τα μέλη του συνεταιρισμού να διεκδικήσουν τη διοίκησή του και να κριθεί η επιτυχία τους από το απο</w:t>
      </w:r>
      <w:r>
        <w:rPr>
          <w:rFonts w:eastAsia="Times New Roman" w:cs="Times New Roman"/>
          <w:szCs w:val="24"/>
        </w:rPr>
        <w:t>τέλεσμα.</w:t>
      </w:r>
    </w:p>
    <w:p w14:paraId="6BC3A6C9"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Καταλήγοντας, θα ήθελα να αναφέρω ότι προτείνουμε μια συγκεκριμένη τροπολογία ως αποκατάσταση αδικίας, σχετικά με τις δικαιοπραξίες επί ακινήτων την περίοδο 1995-2012. Εξαιτίας έλλειψης μεταβατικής διάταξης, την περίοδο αυτή εξακολουθούσε παραδόξω</w:t>
      </w:r>
      <w:r>
        <w:rPr>
          <w:rFonts w:eastAsia="Times New Roman" w:cs="Times New Roman"/>
          <w:szCs w:val="24"/>
        </w:rPr>
        <w:t>ς να ισχύει ένα αρκετά ιδιόμορφο καθεστώς</w:t>
      </w:r>
      <w:r>
        <w:rPr>
          <w:rFonts w:eastAsia="Times New Roman" w:cs="Times New Roman"/>
          <w:szCs w:val="24"/>
        </w:rPr>
        <w:t>,</w:t>
      </w:r>
      <w:r>
        <w:rPr>
          <w:rFonts w:eastAsia="Times New Roman" w:cs="Times New Roman"/>
          <w:szCs w:val="24"/>
        </w:rPr>
        <w:t xml:space="preserve"> με αυστηρούς περιορισμούς και κινδύνους ακυρότητας. </w:t>
      </w:r>
      <w:r>
        <w:rPr>
          <w:rFonts w:eastAsia="Times New Roman" w:cs="Times New Roman"/>
          <w:szCs w:val="24"/>
        </w:rPr>
        <w:lastRenderedPageBreak/>
        <w:t>Και αυτό αναφ</w:t>
      </w:r>
      <w:r>
        <w:rPr>
          <w:rFonts w:eastAsia="Times New Roman" w:cs="Times New Roman"/>
          <w:szCs w:val="24"/>
        </w:rPr>
        <w:t>ε</w:t>
      </w:r>
      <w:r>
        <w:rPr>
          <w:rFonts w:eastAsia="Times New Roman" w:cs="Times New Roman"/>
          <w:szCs w:val="24"/>
        </w:rPr>
        <w:t>ρ</w:t>
      </w:r>
      <w:r>
        <w:rPr>
          <w:rFonts w:eastAsia="Times New Roman" w:cs="Times New Roman"/>
          <w:szCs w:val="24"/>
        </w:rPr>
        <w:t>ό</w:t>
      </w:r>
      <w:r>
        <w:rPr>
          <w:rFonts w:eastAsia="Times New Roman" w:cs="Times New Roman"/>
          <w:szCs w:val="24"/>
        </w:rPr>
        <w:t>ταν για τις αγοραπωλησίες της γης άνω των διακοσίων πενήντα στρεμμάτων. Αυτό το σφάλμα σήμαινε περιορισμό του δικαιώματος της κυριότητας και δημι</w:t>
      </w:r>
      <w:r>
        <w:rPr>
          <w:rFonts w:eastAsia="Times New Roman" w:cs="Times New Roman"/>
          <w:szCs w:val="24"/>
        </w:rPr>
        <w:t xml:space="preserve">ουργούσε ιδιαίτερα προβλήματα στη θεμελιώδη αρχή της ισονομίας. </w:t>
      </w:r>
    </w:p>
    <w:p w14:paraId="6BC3A6CA"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Την εν λόγω τροπολογία, παρ’ όλο που κατατέθηκε εκπρόθεσμα, παρακαλούμε την Κυβέρνηση και τον αρμόδιο Υπουργό να την κάνουν δεκτή, με μοναδικό σκοπό την αποκατάσταση της ισονομίας.</w:t>
      </w:r>
    </w:p>
    <w:p w14:paraId="6BC3A6CB"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 Ο Σύνδεσμ</w:t>
      </w:r>
      <w:r>
        <w:rPr>
          <w:rFonts w:eastAsia="Times New Roman" w:cs="Times New Roman"/>
          <w:szCs w:val="24"/>
        </w:rPr>
        <w:t xml:space="preserve">ος Ελληνικής Κτηνοτροφίας στο υπόμνημα που κατέθεσε στην Επιτροπή Παραγωγής και Εμπορίου της </w:t>
      </w:r>
      <w:r>
        <w:rPr>
          <w:rFonts w:eastAsia="Times New Roman" w:cs="Times New Roman"/>
          <w:szCs w:val="24"/>
        </w:rPr>
        <w:lastRenderedPageBreak/>
        <w:t>Βουλής αναφέρει: «Σε ό,τι αφορά το νομοσχέδιο για τους συνεταιρισμούς, δεν έγινε ουσιαστικός</w:t>
      </w:r>
      <w:r>
        <w:rPr>
          <w:rFonts w:eastAsia="Times New Roman" w:cs="Times New Roman"/>
          <w:szCs w:val="24"/>
        </w:rPr>
        <w:t>,</w:t>
      </w:r>
      <w:r>
        <w:rPr>
          <w:rFonts w:eastAsia="Times New Roman" w:cs="Times New Roman"/>
          <w:szCs w:val="24"/>
        </w:rPr>
        <w:t xml:space="preserve"> οργανωμένος διάλογος με τις συνεταιριστικές οργανώσεις και τους φορεί</w:t>
      </w:r>
      <w:r>
        <w:rPr>
          <w:rFonts w:eastAsia="Times New Roman" w:cs="Times New Roman"/>
          <w:szCs w:val="24"/>
        </w:rPr>
        <w:t>ς τους, ο οποίος θα οδηγούσε σ’ ένα απλό, λειτουργικό, με σεβασμό στις συνεταιριστικές αρχές, νομικό πλαίσιο</w:t>
      </w:r>
      <w:r>
        <w:rPr>
          <w:rFonts w:eastAsia="Times New Roman" w:cs="Times New Roman"/>
          <w:szCs w:val="24"/>
        </w:rPr>
        <w:t>.</w:t>
      </w:r>
      <w:r>
        <w:rPr>
          <w:rFonts w:eastAsia="Times New Roman" w:cs="Times New Roman"/>
          <w:szCs w:val="24"/>
        </w:rPr>
        <w:t>». Στην πράξη, νομοθετούμε για τους συνεταιρισμούς, χωρίς τους συνεταιρισμούς.</w:t>
      </w:r>
    </w:p>
    <w:p w14:paraId="6BC3A6CC"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Συμπερασματικά, όπως ήδη σημείωσα σε όλη τη διάρκεια των αναφορών μο</w:t>
      </w:r>
      <w:r>
        <w:rPr>
          <w:rFonts w:eastAsia="Times New Roman" w:cs="Times New Roman"/>
          <w:szCs w:val="24"/>
        </w:rPr>
        <w:t>υ, με αυτά τα νομοθετήματα δεν πάτε μπροστά τη χώρα. Εσείς θεωρείτε τον εαυτό σας ικανό να ρυθμίσετε μέχρι και τον αέρα που αναπνέουμε. Η πραγματικότητα είναι εντελώς διαφορετική και δεν έχετε αποδείξει μέχρι στιγμής ότι είστε σε θέση να κυβερνήσετε αυτή τ</w:t>
      </w:r>
      <w:r>
        <w:rPr>
          <w:rFonts w:eastAsia="Times New Roman" w:cs="Times New Roman"/>
          <w:szCs w:val="24"/>
        </w:rPr>
        <w:t>η χώρα.</w:t>
      </w:r>
    </w:p>
    <w:p w14:paraId="6BC3A6CD"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Εκ των πραγμάτων, θα καταψηφίσουμε επί της αρχής το εν λόγω νομοσχέδιο, χωρίς αυτό να σημαίνει ότι δεν θα υποστηρίξουμε τις διατάξεις που πραγματικά έχουν σκοπό την ενίσχυση του αγροτικού τομέα.</w:t>
      </w:r>
    </w:p>
    <w:p w14:paraId="6BC3A6CE"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BC3A6CF"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Και εμείς σας ευχαριστούμε.</w:t>
      </w:r>
    </w:p>
    <w:p w14:paraId="6BC3A6D0"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ακούστε πώς έχει η κατάσταση, να κάνουμε μια συμφωνία, για να μιλήσουν όσο το δυνατόν περισσότεροι συνάδελφοι.</w:t>
      </w:r>
    </w:p>
    <w:p w14:paraId="6BC3A6D1"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εγγραφεί εξήντα ένας Βουλευτές. Κλείσαμε με τους </w:t>
      </w:r>
      <w:r>
        <w:rPr>
          <w:rFonts w:eastAsia="Times New Roman" w:cs="Times New Roman"/>
          <w:szCs w:val="24"/>
        </w:rPr>
        <w:t>ε</w:t>
      </w:r>
      <w:r>
        <w:rPr>
          <w:rFonts w:eastAsia="Times New Roman" w:cs="Times New Roman"/>
          <w:szCs w:val="24"/>
        </w:rPr>
        <w:t xml:space="preserve">ιδικούς </w:t>
      </w:r>
      <w:r>
        <w:rPr>
          <w:rFonts w:eastAsia="Times New Roman" w:cs="Times New Roman"/>
          <w:szCs w:val="24"/>
        </w:rPr>
        <w:t>α</w:t>
      </w:r>
      <w:r>
        <w:rPr>
          <w:rFonts w:eastAsia="Times New Roman" w:cs="Times New Roman"/>
          <w:szCs w:val="24"/>
        </w:rPr>
        <w:t>γορητές. Ο κύριος Υπου</w:t>
      </w:r>
      <w:r>
        <w:rPr>
          <w:rFonts w:eastAsia="Times New Roman" w:cs="Times New Roman"/>
          <w:szCs w:val="24"/>
        </w:rPr>
        <w:t>ργός έχει αποδεχθεί να μιλήσουν οι τέσσερις πρώτοι ομιλητές</w:t>
      </w:r>
      <w:r>
        <w:rPr>
          <w:rFonts w:eastAsia="Times New Roman" w:cs="Times New Roman"/>
          <w:szCs w:val="24"/>
        </w:rPr>
        <w:t xml:space="preserve"> </w:t>
      </w:r>
      <w:r>
        <w:rPr>
          <w:rFonts w:eastAsia="Times New Roman" w:cs="Times New Roman"/>
          <w:szCs w:val="24"/>
        </w:rPr>
        <w:t>Βουλευτές και μετά να του δώσω τον λόγο.</w:t>
      </w:r>
    </w:p>
    <w:p w14:paraId="6BC3A6D2"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Απευθύνομαι τώρα στους Κοινοβουλευτικούς Εκπροσώπους και κάνω την εξής πρόταση: Άπαντες να μιλήσετε αύριο το πρωί, για να μιλήσουν απόψε με τον χρόνο που θ</w:t>
      </w:r>
      <w:r>
        <w:rPr>
          <w:rFonts w:eastAsia="Times New Roman" w:cs="Times New Roman"/>
          <w:szCs w:val="24"/>
        </w:rPr>
        <w:t>α μας απομείνει μέχρι τις 10.00΄ το βράδυ, όχι οι δέκα</w:t>
      </w:r>
      <w:r>
        <w:rPr>
          <w:rFonts w:eastAsia="Times New Roman" w:cs="Times New Roman"/>
          <w:szCs w:val="24"/>
        </w:rPr>
        <w:t>,</w:t>
      </w:r>
      <w:r>
        <w:rPr>
          <w:rFonts w:eastAsia="Times New Roman" w:cs="Times New Roman"/>
          <w:szCs w:val="24"/>
        </w:rPr>
        <w:t xml:space="preserve"> που ήταν η πρόταση αρχικά, αλλά να πάμε τουλάχιστον σε είκοσι συναδέλφους. </w:t>
      </w:r>
    </w:p>
    <w:p w14:paraId="6BC3A6D3"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Ταυτόχρονα, προτείνω στους συναδέλφους να δεχθούν μία μικρή μείωση στον χρόνο τους από επτά λεπτά σε πέντε λεπτά, για να μπο</w:t>
      </w:r>
      <w:r>
        <w:rPr>
          <w:rFonts w:eastAsia="Times New Roman" w:cs="Times New Roman"/>
          <w:szCs w:val="24"/>
        </w:rPr>
        <w:t xml:space="preserve">ρέσουν να μιλήσουν αύριο και όλοι οι υπόλοιποι. </w:t>
      </w:r>
    </w:p>
    <w:p w14:paraId="6BC3A6D4"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Παράλληλα, θα ήθελα να παρακαλέσω τον κύριο Υπουργό, αν είναι δυνατόν, παρ’ ότι είχε δεσμευθεί για αύριο το πρωί, έστω αργά το βράδυ, πριν κλείσουμε, αν είναι έτοιμος να μας πει και μερικές από τις βουλευτικ</w:t>
      </w:r>
      <w:r>
        <w:rPr>
          <w:rFonts w:eastAsia="Times New Roman" w:cs="Times New Roman"/>
          <w:szCs w:val="24"/>
        </w:rPr>
        <w:t>ές τροπολογίες που ενδεχομένως αποδέχεται, ώστε να έχετε καλύτερη εικόνα αύριο</w:t>
      </w:r>
      <w:r>
        <w:rPr>
          <w:rFonts w:eastAsia="Times New Roman" w:cs="Times New Roman"/>
          <w:szCs w:val="24"/>
        </w:rPr>
        <w:t>,</w:t>
      </w:r>
      <w:r>
        <w:rPr>
          <w:rFonts w:eastAsia="Times New Roman" w:cs="Times New Roman"/>
          <w:szCs w:val="24"/>
        </w:rPr>
        <w:t xml:space="preserve"> πριν μιλήσετε. Εάν δεν είναι, θα τις πει αύριο, αρχίζοντας η συνεδρίαση.</w:t>
      </w:r>
    </w:p>
    <w:p w14:paraId="6BC3A6D5"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Επίσης, έχουν έλθει για να υποστηρίξουν τις υπουργικές τροπολογίες, ο πάντοτε τυπικός κ. Αλεξιάδης και θα έλθει και ο κ. Πολάκης ή είναι εδώ, δεν γνωρίζω. Ο κ. Παππάς ειδοποίησε ότι θα έλθει αύριο. Αμέσως μετά τον κύριο Υπουργό, λοιπόν, θα δώσω τον λόγο στ</w:t>
      </w:r>
      <w:r>
        <w:rPr>
          <w:rFonts w:eastAsia="Times New Roman" w:cs="Times New Roman"/>
          <w:szCs w:val="24"/>
        </w:rPr>
        <w:t>ον κ. Αλεξιάδη</w:t>
      </w:r>
      <w:r>
        <w:rPr>
          <w:rFonts w:eastAsia="Times New Roman" w:cs="Times New Roman"/>
          <w:szCs w:val="24"/>
        </w:rPr>
        <w:t>,</w:t>
      </w:r>
      <w:r>
        <w:rPr>
          <w:rFonts w:eastAsia="Times New Roman" w:cs="Times New Roman"/>
          <w:szCs w:val="24"/>
        </w:rPr>
        <w:t xml:space="preserve"> που βρίσκεται στην Αίθουσα</w:t>
      </w:r>
      <w:r>
        <w:rPr>
          <w:rFonts w:eastAsia="Times New Roman" w:cs="Times New Roman"/>
          <w:szCs w:val="24"/>
        </w:rPr>
        <w:t>,</w:t>
      </w:r>
      <w:r>
        <w:rPr>
          <w:rFonts w:eastAsia="Times New Roman" w:cs="Times New Roman"/>
          <w:szCs w:val="24"/>
        </w:rPr>
        <w:t xml:space="preserve"> για πέντε λεπτά</w:t>
      </w:r>
      <w:r>
        <w:rPr>
          <w:rFonts w:eastAsia="Times New Roman" w:cs="Times New Roman"/>
          <w:szCs w:val="24"/>
        </w:rPr>
        <w:t>,</w:t>
      </w:r>
      <w:r>
        <w:rPr>
          <w:rFonts w:eastAsia="Times New Roman" w:cs="Times New Roman"/>
          <w:szCs w:val="24"/>
        </w:rPr>
        <w:t xml:space="preserve"> να υποστηρίξει τις τροπολογίες του</w:t>
      </w:r>
      <w:r>
        <w:rPr>
          <w:rFonts w:eastAsia="Times New Roman" w:cs="Times New Roman"/>
          <w:szCs w:val="24"/>
        </w:rPr>
        <w:t>,</w:t>
      </w:r>
      <w:r>
        <w:rPr>
          <w:rFonts w:eastAsia="Times New Roman" w:cs="Times New Roman"/>
          <w:szCs w:val="24"/>
        </w:rPr>
        <w:t xml:space="preserve"> και μετά στον άρτι αφιχθέντα κ. Πολάκη για άλλα πέντε λεπτά</w:t>
      </w:r>
      <w:r>
        <w:rPr>
          <w:rFonts w:eastAsia="Times New Roman" w:cs="Times New Roman"/>
          <w:szCs w:val="24"/>
        </w:rPr>
        <w:t>,</w:t>
      </w:r>
      <w:r>
        <w:rPr>
          <w:rFonts w:eastAsia="Times New Roman" w:cs="Times New Roman"/>
          <w:szCs w:val="24"/>
        </w:rPr>
        <w:t xml:space="preserve"> να υποστηρίξει τη δική του τροπολογία.</w:t>
      </w:r>
    </w:p>
    <w:p w14:paraId="6BC3A6D6"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Συμφωνείτε με αυτή την πρόταση; Πρακτικά, εκτιμώ ότι θα εξα</w:t>
      </w:r>
      <w:r>
        <w:rPr>
          <w:rFonts w:eastAsia="Times New Roman" w:cs="Times New Roman"/>
          <w:szCs w:val="24"/>
        </w:rPr>
        <w:t>ντλήσουμε αύριο από τις 12.00΄ μέχρι τις 17.00΄ χονδρικά όλον τον κατάλογο των συναδέλφων. Δηλαδή, θα μιλήσετε όλοι με αυτήν την πρόταση.</w:t>
      </w:r>
    </w:p>
    <w:p w14:paraId="6BC3A6D7"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Συμφωνούμε;</w:t>
      </w:r>
    </w:p>
    <w:p w14:paraId="6BC3A6D8"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Και σήμερα, μέχρι τι ώρα;</w:t>
      </w:r>
    </w:p>
    <w:p w14:paraId="6BC3A6D9"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Τουλάχιστον μέχρι τις </w:t>
      </w:r>
      <w:r>
        <w:rPr>
          <w:rFonts w:eastAsia="Times New Roman" w:cs="Times New Roman"/>
          <w:szCs w:val="24"/>
        </w:rPr>
        <w:t>δέκα</w:t>
      </w:r>
      <w:r>
        <w:rPr>
          <w:rFonts w:eastAsia="Times New Roman" w:cs="Times New Roman"/>
          <w:szCs w:val="24"/>
        </w:rPr>
        <w:t xml:space="preserve"> το βράδυ</w:t>
      </w:r>
      <w:r>
        <w:rPr>
          <w:rFonts w:eastAsia="Times New Roman" w:cs="Times New Roman"/>
          <w:szCs w:val="24"/>
        </w:rPr>
        <w:t>. Θέλω να φθάσω μέχρι τον εικοστό ομιλητή. Παρ’ ότι η πρόταση και η συμφωνία ήταν για δέκα συναδέλφους, να μιλήσουν είκοσι συνάδελφοι απόψε, ώστε να έχω διασφαλισμένο ότι αύριο θα μιλήσουν και οι υπόλοιποι.</w:t>
      </w:r>
    </w:p>
    <w:p w14:paraId="6BC3A6DA"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Συμφωνούμε κατ’ αρχήν και</w:t>
      </w:r>
      <w:r>
        <w:rPr>
          <w:rFonts w:eastAsia="Times New Roman" w:cs="Times New Roman"/>
          <w:szCs w:val="24"/>
        </w:rPr>
        <w:t>,</w:t>
      </w:r>
      <w:r>
        <w:rPr>
          <w:rFonts w:eastAsia="Times New Roman" w:cs="Times New Roman"/>
          <w:szCs w:val="24"/>
        </w:rPr>
        <w:t xml:space="preserve"> αν προκύψει κ</w:t>
      </w:r>
      <w:r>
        <w:rPr>
          <w:rFonts w:eastAsia="Times New Roman" w:cs="Times New Roman"/>
          <w:szCs w:val="24"/>
        </w:rPr>
        <w:t>άτι καθ’ οδόν, το αλλάζουμε. Δεν υπογράψαμε συμβόλαιο.</w:t>
      </w:r>
    </w:p>
    <w:p w14:paraId="6BC3A6DB"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Να έλθει λοιπόν η πρώτη ομιλήτρια, η κ. Χαρούλα Καφαντάρη, από τον ΣΥΡΙΖΑ.</w:t>
      </w:r>
    </w:p>
    <w:p w14:paraId="6BC3A6DC"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Επειδή είναι πέντε λεπτά, όποιος θέλει μπορεί να μιλάει από τη θέση του.</w:t>
      </w:r>
    </w:p>
    <w:p w14:paraId="6BC3A6DD"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Ευχαριστώ, κύριε Πρόεδρε.</w:t>
      </w:r>
    </w:p>
    <w:p w14:paraId="6BC3A6DE"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υρίες και κύριοι Βουλευτές, πραγματικά θεωρώ ότι ζούμε ένα θέατρο </w:t>
      </w:r>
      <w:r>
        <w:rPr>
          <w:rFonts w:eastAsia="Times New Roman" w:cs="Times New Roman"/>
          <w:szCs w:val="24"/>
        </w:rPr>
        <w:t xml:space="preserve">του </w:t>
      </w:r>
      <w:r>
        <w:rPr>
          <w:rFonts w:eastAsia="Times New Roman" w:cs="Times New Roman"/>
          <w:szCs w:val="24"/>
        </w:rPr>
        <w:t xml:space="preserve">παραλόγου σήμερα στην </w:t>
      </w:r>
      <w:r>
        <w:rPr>
          <w:rFonts w:eastAsia="Times New Roman" w:cs="Times New Roman"/>
          <w:szCs w:val="24"/>
        </w:rPr>
        <w:t>ε</w:t>
      </w:r>
      <w:r>
        <w:rPr>
          <w:rFonts w:eastAsia="Times New Roman" w:cs="Times New Roman"/>
          <w:szCs w:val="24"/>
        </w:rPr>
        <w:t xml:space="preserve">λληνική Βουλή. Ακούμε τους </w:t>
      </w:r>
      <w:r>
        <w:rPr>
          <w:rFonts w:eastAsia="Times New Roman" w:cs="Times New Roman"/>
          <w:szCs w:val="24"/>
        </w:rPr>
        <w:t>ε</w:t>
      </w:r>
      <w:r>
        <w:rPr>
          <w:rFonts w:eastAsia="Times New Roman" w:cs="Times New Roman"/>
          <w:szCs w:val="24"/>
        </w:rPr>
        <w:t>ισηγητές της Νέας Δημοκρατίας και του ΠΑΣΟΚ να μιλάνε για κρατικό παρεμβατισμό. Τους ακούμε να μιλάνε για κομματικοποίηση, για προσπάθε</w:t>
      </w:r>
      <w:r>
        <w:rPr>
          <w:rFonts w:eastAsia="Times New Roman" w:cs="Times New Roman"/>
          <w:szCs w:val="24"/>
        </w:rPr>
        <w:t xml:space="preserve">ια κομματικοποίησης από την πλευρά της Κυβέρνησης και του Υπουργού με το εν λόγω </w:t>
      </w:r>
      <w:r>
        <w:rPr>
          <w:rFonts w:eastAsia="Times New Roman" w:cs="Times New Roman"/>
          <w:szCs w:val="24"/>
        </w:rPr>
        <w:lastRenderedPageBreak/>
        <w:t xml:space="preserve">σχέδιο νόμου. Ποιος μιλάει για κομματικοποίηση; Αυτοί οι οποίοι φέρανε το συνεταιριστικό κίνημα και τους συνεταιρισμούς σήμερα στην κατάσταση </w:t>
      </w:r>
      <w:r>
        <w:rPr>
          <w:rFonts w:eastAsia="Times New Roman" w:cs="Times New Roman"/>
          <w:szCs w:val="24"/>
        </w:rPr>
        <w:t>σ</w:t>
      </w:r>
      <w:r>
        <w:rPr>
          <w:rFonts w:eastAsia="Times New Roman" w:cs="Times New Roman"/>
          <w:szCs w:val="24"/>
        </w:rPr>
        <w:t>την οποία βρίσκονται και αναγκασ</w:t>
      </w:r>
      <w:r>
        <w:rPr>
          <w:rFonts w:eastAsia="Times New Roman" w:cs="Times New Roman"/>
          <w:szCs w:val="24"/>
        </w:rPr>
        <w:t>τικά ερχόμαστε να νομοθετήσουμε ξανά</w:t>
      </w:r>
      <w:r>
        <w:rPr>
          <w:rFonts w:eastAsia="Times New Roman" w:cs="Times New Roman"/>
          <w:szCs w:val="24"/>
        </w:rPr>
        <w:t>,</w:t>
      </w:r>
      <w:r>
        <w:rPr>
          <w:rFonts w:eastAsia="Times New Roman" w:cs="Times New Roman"/>
          <w:szCs w:val="24"/>
        </w:rPr>
        <w:t xml:space="preserve"> για να επαναφέρουμε την υγιή λειτουργία του συνεταιριστικού κινήματος;</w:t>
      </w:r>
    </w:p>
    <w:p w14:paraId="6BC3A6DF"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Μίλησε ο κ. Βλάχος και είπε ως προς τον κύριο Υπουργό, προς την Κυβέρνηση δηλαδή, «δεν ξέρετε εσείς από ιδιωτική πρωτοβουλία, θέλετε κρατικό παρεμβ</w:t>
      </w:r>
      <w:r>
        <w:rPr>
          <w:rFonts w:eastAsia="Times New Roman" w:cs="Times New Roman"/>
          <w:szCs w:val="24"/>
        </w:rPr>
        <w:t>ατισμό». Ποια ιδιωτική πρωτοβουλία; Ποια κατάσταση μ</w:t>
      </w:r>
      <w:r>
        <w:rPr>
          <w:rFonts w:eastAsia="Times New Roman" w:cs="Times New Roman"/>
          <w:szCs w:val="24"/>
        </w:rPr>
        <w:t>α</w:t>
      </w:r>
      <w:r>
        <w:rPr>
          <w:rFonts w:eastAsia="Times New Roman" w:cs="Times New Roman"/>
          <w:szCs w:val="24"/>
        </w:rPr>
        <w:t xml:space="preserve">ς έφερε εδώ που μας έφερε, να χρωστούν οι αγροτικοί συνεταιρισμοί γύρω στα 3,6 δισεκατομμύρια, 1,5 δισεκατομμύριο στην κακή Αγροτική Τράπεζα, στον εκκαθαριστή; Σε ανακτήσεις 600 εκατομμύρια; Χρέη σε </w:t>
      </w:r>
      <w:r>
        <w:rPr>
          <w:rFonts w:eastAsia="Times New Roman" w:cs="Times New Roman"/>
          <w:szCs w:val="24"/>
        </w:rPr>
        <w:lastRenderedPageBreak/>
        <w:t>ΦΠΑ,</w:t>
      </w:r>
      <w:r>
        <w:rPr>
          <w:rFonts w:eastAsia="Times New Roman" w:cs="Times New Roman"/>
          <w:szCs w:val="24"/>
        </w:rPr>
        <w:t xml:space="preserve"> ταμεία, περί το 1 δισεκατομμύριο και βέβαια άλλα 600 εκατομμύρια;</w:t>
      </w:r>
    </w:p>
    <w:p w14:paraId="6BC3A6E0" w14:textId="77777777" w:rsidR="00A94BE7" w:rsidRDefault="00D14AD5">
      <w:pPr>
        <w:spacing w:line="600" w:lineRule="auto"/>
        <w:ind w:firstLine="709"/>
        <w:jc w:val="both"/>
        <w:rPr>
          <w:rFonts w:eastAsia="Times New Roman" w:cs="Times New Roman"/>
          <w:szCs w:val="24"/>
        </w:rPr>
      </w:pPr>
      <w:r>
        <w:rPr>
          <w:rFonts w:eastAsia="Times New Roman" w:cs="Times New Roman"/>
          <w:szCs w:val="24"/>
        </w:rPr>
        <w:t>Κυρίες και κύριοι Βουλευτές, πραγματικά πρέπει η χώρα μας να αποκτήσει κάποια στιγμή ένα σταθερό πλαίσιο αγροτικής πολιτικής με καθαρό προσανατολισμό στο κοινοτικό πλαίσιο που ζούμε και</w:t>
      </w:r>
      <w:r>
        <w:rPr>
          <w:rFonts w:eastAsia="Times New Roman" w:cs="Times New Roman"/>
          <w:szCs w:val="24"/>
        </w:rPr>
        <w:t>,</w:t>
      </w:r>
      <w:r>
        <w:rPr>
          <w:rFonts w:eastAsia="Times New Roman" w:cs="Times New Roman"/>
          <w:szCs w:val="24"/>
        </w:rPr>
        <w:t xml:space="preserve"> βέ</w:t>
      </w:r>
      <w:r>
        <w:rPr>
          <w:rFonts w:eastAsia="Times New Roman" w:cs="Times New Roman"/>
          <w:szCs w:val="24"/>
        </w:rPr>
        <w:t xml:space="preserve">βαια, στις ιδιαίτερες δημοσιονομικές συνθήκες που διανύουμε. Μέσα σε αυτό το πλαίσιο, λοιπόν, κινείται και το εν λόγω σχέδιο νόμου για τους συνεταιρισμούς. </w:t>
      </w:r>
    </w:p>
    <w:p w14:paraId="6BC3A6E1" w14:textId="77777777" w:rsidR="00A94BE7" w:rsidRDefault="00D14AD5">
      <w:pPr>
        <w:spacing w:line="600" w:lineRule="auto"/>
        <w:ind w:firstLine="709"/>
        <w:jc w:val="both"/>
        <w:rPr>
          <w:rFonts w:eastAsia="Times New Roman" w:cs="Times New Roman"/>
          <w:szCs w:val="24"/>
        </w:rPr>
      </w:pPr>
      <w:r>
        <w:rPr>
          <w:rFonts w:eastAsia="Times New Roman" w:cs="Times New Roman"/>
          <w:szCs w:val="24"/>
        </w:rPr>
        <w:t>Η παραγωγική ανασυγκρότηση της χώρας μας βασίζεται κυρίως στον αγροτικό τομέα. Ένα υποσύνολο της αγ</w:t>
      </w:r>
      <w:r>
        <w:rPr>
          <w:rFonts w:eastAsia="Times New Roman" w:cs="Times New Roman"/>
          <w:szCs w:val="24"/>
        </w:rPr>
        <w:t xml:space="preserve">ροτικής πολιτικής, απαραίτητο για την επιτυχία της, είναι και το εργαλείο </w:t>
      </w:r>
      <w:r>
        <w:rPr>
          <w:rFonts w:eastAsia="Times New Roman" w:cs="Times New Roman"/>
          <w:szCs w:val="24"/>
        </w:rPr>
        <w:lastRenderedPageBreak/>
        <w:t xml:space="preserve">των αγροτικών συνεταιρισμών. Ειδικά στις σημερινές συνθήκες της κρίσης, η ανάγκη συλλογικότητας και η ενίσχυση της υγιούς συνεταιριστικής λογικής είναι εκ των ων ουκ άνευ. </w:t>
      </w:r>
    </w:p>
    <w:p w14:paraId="6BC3A6E2" w14:textId="77777777" w:rsidR="00A94BE7" w:rsidRDefault="00D14AD5">
      <w:pPr>
        <w:spacing w:line="600" w:lineRule="auto"/>
        <w:ind w:firstLine="709"/>
        <w:jc w:val="both"/>
        <w:rPr>
          <w:rFonts w:eastAsia="Times New Roman" w:cs="Times New Roman"/>
          <w:szCs w:val="24"/>
        </w:rPr>
      </w:pPr>
      <w:r>
        <w:rPr>
          <w:rFonts w:eastAsia="Times New Roman" w:cs="Times New Roman"/>
          <w:szCs w:val="24"/>
        </w:rPr>
        <w:t xml:space="preserve">Αλλά </w:t>
      </w:r>
      <w:r>
        <w:rPr>
          <w:rFonts w:eastAsia="Times New Roman" w:cs="Times New Roman"/>
          <w:szCs w:val="24"/>
        </w:rPr>
        <w:t>ποιοι συνεταιρισμοί και τι είδους συνεταιρισμοί; Δεν μπορούμε να μην αναφέρουμε ότι από τ</w:t>
      </w:r>
      <w:r>
        <w:rPr>
          <w:rFonts w:eastAsia="Times New Roman" w:cs="Times New Roman"/>
          <w:szCs w:val="24"/>
        </w:rPr>
        <w:t>ι</w:t>
      </w:r>
      <w:r>
        <w:rPr>
          <w:rFonts w:eastAsia="Times New Roman" w:cs="Times New Roman"/>
          <w:szCs w:val="24"/>
        </w:rPr>
        <w:t>ς εξ</w:t>
      </w:r>
      <w:r>
        <w:rPr>
          <w:rFonts w:eastAsia="Times New Roman" w:cs="Times New Roman"/>
          <w:szCs w:val="24"/>
        </w:rPr>
        <w:t>ί</w:t>
      </w:r>
      <w:r>
        <w:rPr>
          <w:rFonts w:eastAsia="Times New Roman" w:cs="Times New Roman"/>
          <w:szCs w:val="24"/>
        </w:rPr>
        <w:t xml:space="preserve">μισι χιλιάδες συνεταιρισμούς μόνο οι είκοσι είναι οικονομικά βιώσιμοι ή, τέλος πάντων, έχουν θετικά οικονομικά αποτελέσματα, ενώ περί τους χίλιους είναι </w:t>
      </w:r>
      <w:r>
        <w:rPr>
          <w:rFonts w:eastAsia="Times New Roman" w:cs="Times New Roman"/>
          <w:szCs w:val="24"/>
        </w:rPr>
        <w:t>εγγεγραμμένοι στα μητρώα.</w:t>
      </w:r>
    </w:p>
    <w:p w14:paraId="6BC3A6E3" w14:textId="77777777" w:rsidR="00A94BE7" w:rsidRDefault="00D14AD5">
      <w:pPr>
        <w:spacing w:line="600" w:lineRule="auto"/>
        <w:ind w:firstLine="709"/>
        <w:jc w:val="both"/>
        <w:rPr>
          <w:rFonts w:eastAsia="Times New Roman" w:cs="Times New Roman"/>
          <w:szCs w:val="24"/>
        </w:rPr>
      </w:pPr>
      <w:r>
        <w:rPr>
          <w:rFonts w:eastAsia="Times New Roman" w:cs="Times New Roman"/>
          <w:szCs w:val="24"/>
        </w:rPr>
        <w:t>Οι αγροτικοί συνεταιρισμοί είναι εθελοντικές οργανώσεις των αγροτών και έχουν σαν στόχο να περιορίσουν την εκμε</w:t>
      </w:r>
      <w:r>
        <w:rPr>
          <w:rFonts w:eastAsia="Times New Roman" w:cs="Times New Roman"/>
          <w:szCs w:val="24"/>
        </w:rPr>
        <w:lastRenderedPageBreak/>
        <w:t>τάλλευση των μελών τους από το μεγάλο κεφάλαιο, να βελτιώσουν την οικονομική τους κατάσταση, να μειώσουν το κόστος παρα</w:t>
      </w:r>
      <w:r>
        <w:rPr>
          <w:rFonts w:eastAsia="Times New Roman" w:cs="Times New Roman"/>
          <w:szCs w:val="24"/>
        </w:rPr>
        <w:t>γωγής. Οι αγροτικοί συνεταιρισμοί</w:t>
      </w:r>
      <w:r>
        <w:rPr>
          <w:rFonts w:eastAsia="Times New Roman" w:cs="Times New Roman"/>
          <w:szCs w:val="24"/>
        </w:rPr>
        <w:t>,</w:t>
      </w:r>
      <w:r>
        <w:rPr>
          <w:rFonts w:eastAsia="Times New Roman" w:cs="Times New Roman"/>
          <w:szCs w:val="24"/>
        </w:rPr>
        <w:t xml:space="preserve"> σαν εθελοντικές ενώσεις</w:t>
      </w:r>
      <w:r>
        <w:rPr>
          <w:rFonts w:eastAsia="Times New Roman" w:cs="Times New Roman"/>
          <w:szCs w:val="24"/>
        </w:rPr>
        <w:t>,</w:t>
      </w:r>
      <w:r>
        <w:rPr>
          <w:rFonts w:eastAsia="Times New Roman" w:cs="Times New Roman"/>
          <w:szCs w:val="24"/>
        </w:rPr>
        <w:t xml:space="preserve"> προϋποθέτουν την αυτοτελή ύπαρξη αγροτών και την πλήρη, τυπική τουλάχιστον, δυνατότητα αυτοδιάθεσής τους, δηλαδή την πλήρη τυπική ελευθερία να αποφασίζουν μόνοι τους για τη συμμετοχή τους σε διάφο</w:t>
      </w:r>
      <w:r>
        <w:rPr>
          <w:rFonts w:eastAsia="Times New Roman" w:cs="Times New Roman"/>
          <w:szCs w:val="24"/>
        </w:rPr>
        <w:t xml:space="preserve">ρες συλλογικές οικονομικές οργανώσεις και δραστηριότητες. </w:t>
      </w:r>
    </w:p>
    <w:p w14:paraId="6BC3A6E4" w14:textId="77777777" w:rsidR="00A94BE7" w:rsidRDefault="00D14AD5">
      <w:pPr>
        <w:spacing w:line="600" w:lineRule="auto"/>
        <w:ind w:firstLine="709"/>
        <w:jc w:val="both"/>
        <w:rPr>
          <w:rFonts w:eastAsia="Times New Roman" w:cs="Times New Roman"/>
          <w:szCs w:val="24"/>
        </w:rPr>
      </w:pPr>
      <w:r>
        <w:rPr>
          <w:rFonts w:eastAsia="Times New Roman" w:cs="Times New Roman"/>
          <w:szCs w:val="24"/>
        </w:rPr>
        <w:t>Οι μικροί επαγγελματίες, όπως ονομάζονται οι αγρότες, λόγω των αναγκών επιβίωσης οδηγήθηκαν στη συνένωση</w:t>
      </w:r>
      <w:r>
        <w:rPr>
          <w:rFonts w:eastAsia="Times New Roman" w:cs="Times New Roman"/>
          <w:szCs w:val="24"/>
        </w:rPr>
        <w:t>,</w:t>
      </w:r>
      <w:r>
        <w:rPr>
          <w:rFonts w:eastAsia="Times New Roman" w:cs="Times New Roman"/>
          <w:szCs w:val="24"/>
        </w:rPr>
        <w:t xml:space="preserve"> προκειμένου να αποκτήσουν μια διαπραγματευτική δύναμη, γεγονός που αποτελεί και την κύρια α</w:t>
      </w:r>
      <w:r>
        <w:rPr>
          <w:rFonts w:eastAsia="Times New Roman" w:cs="Times New Roman"/>
          <w:szCs w:val="24"/>
        </w:rPr>
        <w:t xml:space="preserve">ιτία για τη δημιουργία των </w:t>
      </w:r>
      <w:r>
        <w:rPr>
          <w:rFonts w:eastAsia="Times New Roman" w:cs="Times New Roman"/>
          <w:szCs w:val="24"/>
        </w:rPr>
        <w:lastRenderedPageBreak/>
        <w:t xml:space="preserve">συνεταιρισμών. Από τις </w:t>
      </w:r>
      <w:r>
        <w:rPr>
          <w:rFonts w:eastAsia="Times New Roman" w:cs="Times New Roman"/>
          <w:szCs w:val="24"/>
        </w:rPr>
        <w:t>α</w:t>
      </w:r>
      <w:r>
        <w:rPr>
          <w:rFonts w:eastAsia="Times New Roman" w:cs="Times New Roman"/>
          <w:szCs w:val="24"/>
        </w:rPr>
        <w:t xml:space="preserve">μφικτιονίες και </w:t>
      </w:r>
      <w:r>
        <w:rPr>
          <w:rFonts w:eastAsia="Times New Roman" w:cs="Times New Roman"/>
          <w:szCs w:val="24"/>
        </w:rPr>
        <w:t>σ</w:t>
      </w:r>
      <w:r>
        <w:rPr>
          <w:rFonts w:eastAsia="Times New Roman" w:cs="Times New Roman"/>
          <w:szCs w:val="24"/>
        </w:rPr>
        <w:t xml:space="preserve">υμπολιτείες της </w:t>
      </w:r>
      <w:r>
        <w:rPr>
          <w:rFonts w:eastAsia="Times New Roman" w:cs="Times New Roman"/>
          <w:szCs w:val="24"/>
        </w:rPr>
        <w:t>α</w:t>
      </w:r>
      <w:r>
        <w:rPr>
          <w:rFonts w:eastAsia="Times New Roman" w:cs="Times New Roman"/>
          <w:szCs w:val="24"/>
        </w:rPr>
        <w:t xml:space="preserve">ρχαιότητας δημιουργήθηκε το 1778 ο ονομαστός -παγκόσμια τότε- </w:t>
      </w:r>
      <w:r>
        <w:rPr>
          <w:rFonts w:eastAsia="Times New Roman" w:cs="Times New Roman"/>
          <w:szCs w:val="24"/>
        </w:rPr>
        <w:t xml:space="preserve">συνεταιρισμός </w:t>
      </w:r>
      <w:r>
        <w:rPr>
          <w:rFonts w:eastAsia="Times New Roman" w:cs="Times New Roman"/>
          <w:szCs w:val="24"/>
        </w:rPr>
        <w:t>«</w:t>
      </w:r>
      <w:r>
        <w:rPr>
          <w:rFonts w:eastAsia="Times New Roman" w:cs="Times New Roman"/>
          <w:szCs w:val="24"/>
        </w:rPr>
        <w:t>Σ</w:t>
      </w:r>
      <w:r>
        <w:rPr>
          <w:rFonts w:eastAsia="Times New Roman" w:cs="Times New Roman"/>
          <w:szCs w:val="24"/>
        </w:rPr>
        <w:t>υντροφ</w:t>
      </w:r>
      <w:r>
        <w:rPr>
          <w:rFonts w:eastAsia="Times New Roman" w:cs="Times New Roman"/>
          <w:szCs w:val="24"/>
        </w:rPr>
        <w:t>ιά</w:t>
      </w:r>
      <w:r>
        <w:rPr>
          <w:rFonts w:eastAsia="Times New Roman" w:cs="Times New Roman"/>
          <w:szCs w:val="24"/>
        </w:rPr>
        <w:t xml:space="preserve"> των Αμπελακίων</w:t>
      </w:r>
      <w:r>
        <w:rPr>
          <w:rFonts w:eastAsia="Times New Roman" w:cs="Times New Roman"/>
          <w:szCs w:val="24"/>
        </w:rPr>
        <w:t>»</w:t>
      </w:r>
      <w:r>
        <w:rPr>
          <w:rFonts w:eastAsia="Times New Roman" w:cs="Times New Roman"/>
          <w:szCs w:val="24"/>
        </w:rPr>
        <w:t>,</w:t>
      </w:r>
      <w:r>
        <w:rPr>
          <w:rFonts w:eastAsia="Times New Roman" w:cs="Times New Roman"/>
          <w:szCs w:val="24"/>
        </w:rPr>
        <w:t xml:space="preserve"> στα Αμπελάκια, ο οποίος διαλύθηκε το 1811</w:t>
      </w:r>
      <w:r>
        <w:rPr>
          <w:rFonts w:eastAsia="Times New Roman" w:cs="Times New Roman"/>
          <w:szCs w:val="24"/>
        </w:rPr>
        <w:t>,</w:t>
      </w:r>
      <w:r>
        <w:rPr>
          <w:rFonts w:eastAsia="Times New Roman" w:cs="Times New Roman"/>
          <w:szCs w:val="24"/>
        </w:rPr>
        <w:t xml:space="preserve"> λόγω μεγάλων αλλαγών στη</w:t>
      </w:r>
      <w:r>
        <w:rPr>
          <w:rFonts w:eastAsia="Times New Roman" w:cs="Times New Roman"/>
          <w:szCs w:val="24"/>
        </w:rPr>
        <w:t xml:space="preserve">ν αγορά. Μετά τη διάλυση αυτού του </w:t>
      </w:r>
      <w:r>
        <w:rPr>
          <w:rFonts w:eastAsia="Times New Roman" w:cs="Times New Roman"/>
          <w:szCs w:val="24"/>
        </w:rPr>
        <w:t>σ</w:t>
      </w:r>
      <w:r>
        <w:rPr>
          <w:rFonts w:eastAsia="Times New Roman" w:cs="Times New Roman"/>
          <w:szCs w:val="24"/>
        </w:rPr>
        <w:t>υνεταιρισμού δεν μπορεί ουσιαστικά να γίνει λόγος για αξιόλογη συνεταιριστική κίνηση, έως τότε που δημιουργήθηκε ο Αγροτικός Συνεταιρισμός Αλμυρού</w:t>
      </w:r>
      <w:r>
        <w:rPr>
          <w:rFonts w:eastAsia="Times New Roman" w:cs="Times New Roman"/>
          <w:szCs w:val="24"/>
        </w:rPr>
        <w:t>, ο «</w:t>
      </w:r>
      <w:r>
        <w:rPr>
          <w:rFonts w:eastAsia="Times New Roman" w:cs="Times New Roman"/>
          <w:szCs w:val="24"/>
        </w:rPr>
        <w:t>Μετοχικός Γεωργικός Σ</w:t>
      </w:r>
      <w:r>
        <w:rPr>
          <w:rFonts w:eastAsia="Times New Roman" w:cs="Times New Roman"/>
          <w:szCs w:val="24"/>
        </w:rPr>
        <w:t>ύλλογος Αλμυρού»</w:t>
      </w:r>
      <w:r>
        <w:rPr>
          <w:rFonts w:eastAsia="Times New Roman" w:cs="Times New Roman"/>
          <w:szCs w:val="24"/>
        </w:rPr>
        <w:t xml:space="preserve">. </w:t>
      </w:r>
    </w:p>
    <w:p w14:paraId="6BC3A6E5" w14:textId="77777777" w:rsidR="00A94BE7" w:rsidRDefault="00D14AD5">
      <w:pPr>
        <w:spacing w:line="600" w:lineRule="auto"/>
        <w:ind w:firstLine="709"/>
        <w:jc w:val="both"/>
        <w:rPr>
          <w:rFonts w:eastAsia="Times New Roman" w:cs="Times New Roman"/>
          <w:szCs w:val="24"/>
        </w:rPr>
      </w:pPr>
      <w:r>
        <w:rPr>
          <w:rFonts w:eastAsia="Times New Roman" w:cs="Times New Roman"/>
          <w:szCs w:val="24"/>
        </w:rPr>
        <w:t xml:space="preserve">Ακολούθησαν μια σειρά νόμοι. </w:t>
      </w:r>
      <w:r>
        <w:rPr>
          <w:rFonts w:eastAsia="Times New Roman" w:cs="Times New Roman"/>
          <w:szCs w:val="24"/>
        </w:rPr>
        <w:t xml:space="preserve">Ο πρώτος είναι ο ν.602/1915, ο οποίος είχε ισχύ μέχρι το 1979. Τον ν.602/1915 </w:t>
      </w:r>
      <w:r>
        <w:rPr>
          <w:rFonts w:eastAsia="Times New Roman" w:cs="Times New Roman"/>
          <w:szCs w:val="24"/>
        </w:rPr>
        <w:lastRenderedPageBreak/>
        <w:t xml:space="preserve">ακολούθησε ο ν.2810/2000, ο ν.4015/2011. Παράλληλα δε, ξεκίνησαν ευρείας έκτασης συγχωνεύσεις αγροτικών συνεταιρισμών. </w:t>
      </w:r>
    </w:p>
    <w:p w14:paraId="6BC3A6E6" w14:textId="77777777" w:rsidR="00A94BE7" w:rsidRDefault="00D14AD5">
      <w:pPr>
        <w:spacing w:line="600" w:lineRule="auto"/>
        <w:ind w:firstLine="709"/>
        <w:jc w:val="both"/>
        <w:rPr>
          <w:rFonts w:eastAsia="Times New Roman" w:cs="Times New Roman"/>
          <w:szCs w:val="24"/>
        </w:rPr>
      </w:pPr>
      <w:r>
        <w:rPr>
          <w:rFonts w:eastAsia="Times New Roman" w:cs="Times New Roman"/>
          <w:szCs w:val="24"/>
        </w:rPr>
        <w:t>(Στο σημείο αυτό κτυπάει το κουδούνι λήξεως του χρόνου ομι</w:t>
      </w:r>
      <w:r>
        <w:rPr>
          <w:rFonts w:eastAsia="Times New Roman" w:cs="Times New Roman"/>
          <w:szCs w:val="24"/>
        </w:rPr>
        <w:t>λίας της κυρίας Βουλευτού)</w:t>
      </w:r>
    </w:p>
    <w:p w14:paraId="6BC3A6E7" w14:textId="77777777" w:rsidR="00A94BE7" w:rsidRDefault="00D14AD5">
      <w:pPr>
        <w:spacing w:line="600" w:lineRule="auto"/>
        <w:ind w:firstLine="709"/>
        <w:jc w:val="both"/>
        <w:rPr>
          <w:rFonts w:eastAsia="Times New Roman" w:cs="Times New Roman"/>
          <w:szCs w:val="24"/>
        </w:rPr>
      </w:pPr>
      <w:r>
        <w:rPr>
          <w:rFonts w:eastAsia="Times New Roman" w:cs="Times New Roman"/>
          <w:szCs w:val="24"/>
        </w:rPr>
        <w:t>Όμως, μέχρι σήμερα οι πολιτικές που έφεραν και τους συνεταιρισμούς εδώ που τους έφεραν, οι πολιτικές της Νέας Δημοκρατίας και του ΠΑΣΟΚ έπαιζαν μόνιμα παιχνίδια στις πλάτες των αγροτών και με αυτοσχεδιασμούς, αποσπασματικά μέτρα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ήθελαν να είναι ευχάριστοι και χρήσιμοι. Προσπαθούσαν με το μικρότερο δυνατό κόστος και ψηφίζονταν νόμοι </w:t>
      </w:r>
      <w:r>
        <w:rPr>
          <w:rFonts w:eastAsia="Times New Roman" w:cs="Times New Roman"/>
          <w:szCs w:val="24"/>
        </w:rPr>
        <w:t xml:space="preserve">για </w:t>
      </w:r>
      <w:r>
        <w:rPr>
          <w:rFonts w:eastAsia="Times New Roman" w:cs="Times New Roman"/>
          <w:szCs w:val="24"/>
        </w:rPr>
        <w:t xml:space="preserve">να </w:t>
      </w:r>
      <w:r>
        <w:rPr>
          <w:rFonts w:eastAsia="Times New Roman" w:cs="Times New Roman"/>
          <w:szCs w:val="24"/>
        </w:rPr>
        <w:lastRenderedPageBreak/>
        <w:t>καλυφθούν και οι απαιτήσεις της Ευρωπαϊκής Ένωσης και μέσα στα κοινοτικά δρώμενα</w:t>
      </w:r>
      <w:r>
        <w:rPr>
          <w:rFonts w:eastAsia="Times New Roman" w:cs="Times New Roman"/>
          <w:szCs w:val="24"/>
        </w:rPr>
        <w:t>,</w:t>
      </w:r>
      <w:r>
        <w:rPr>
          <w:rFonts w:eastAsia="Times New Roman" w:cs="Times New Roman"/>
          <w:szCs w:val="24"/>
        </w:rPr>
        <w:t xml:space="preserve"> χωρίς, όμως, πραγματική εφαρμογή. Από την άλλη μεριά, μια σει</w:t>
      </w:r>
      <w:r>
        <w:rPr>
          <w:rFonts w:eastAsia="Times New Roman" w:cs="Times New Roman"/>
          <w:szCs w:val="24"/>
        </w:rPr>
        <w:t xml:space="preserve">ρά Υπουργοί των εν λόγω κυβερνήσεων έπαιζαν παιχνίδια -και προσωπικά- και όλα αυτά μας έφεραν εδώ που μας έφεραν. </w:t>
      </w:r>
    </w:p>
    <w:p w14:paraId="6BC3A6E8" w14:textId="77777777" w:rsidR="00A94BE7" w:rsidRDefault="00D14AD5">
      <w:pPr>
        <w:spacing w:line="600" w:lineRule="auto"/>
        <w:ind w:firstLine="709"/>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της κυρίας Βουλευτού)</w:t>
      </w:r>
    </w:p>
    <w:p w14:paraId="6BC3A6E9" w14:textId="77777777" w:rsidR="00A94BE7" w:rsidRDefault="00D14AD5">
      <w:pPr>
        <w:spacing w:line="600" w:lineRule="auto"/>
        <w:ind w:firstLine="709"/>
        <w:jc w:val="both"/>
        <w:rPr>
          <w:rFonts w:eastAsia="Times New Roman" w:cs="Times New Roman"/>
          <w:szCs w:val="24"/>
        </w:rPr>
      </w:pPr>
      <w:r>
        <w:rPr>
          <w:rFonts w:eastAsia="Times New Roman" w:cs="Times New Roman"/>
          <w:szCs w:val="24"/>
        </w:rPr>
        <w:t>Επίσης, θα ήθελα να πω ότι υπήρχε πάντα έλ</w:t>
      </w:r>
      <w:r>
        <w:rPr>
          <w:rFonts w:eastAsia="Times New Roman" w:cs="Times New Roman"/>
          <w:szCs w:val="24"/>
        </w:rPr>
        <w:t>λειψη ενός σταθερού και συναινετικού συστήματος αξιών και συνεταιριστικής παιδείας και κουλτούρας…</w:t>
      </w:r>
    </w:p>
    <w:p w14:paraId="6BC3A6EA" w14:textId="77777777" w:rsidR="00A94BE7" w:rsidRDefault="00D14AD5">
      <w:pPr>
        <w:spacing w:line="600" w:lineRule="auto"/>
        <w:ind w:firstLine="709"/>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Και κλείνετε με αυτό, κυρία Καφαντάρη. </w:t>
      </w:r>
    </w:p>
    <w:p w14:paraId="6BC3A6EB" w14:textId="77777777" w:rsidR="00A94BE7" w:rsidRDefault="00D14AD5">
      <w:pPr>
        <w:spacing w:line="600" w:lineRule="auto"/>
        <w:ind w:firstLine="709"/>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Θα μου επιτρέψετε, κύριε Πρόεδρε, να έχω ένα λεπτό παραπάν</w:t>
      </w:r>
      <w:r>
        <w:rPr>
          <w:rFonts w:eastAsia="Times New Roman" w:cs="Times New Roman"/>
          <w:szCs w:val="24"/>
        </w:rPr>
        <w:t>ω.</w:t>
      </w:r>
    </w:p>
    <w:p w14:paraId="6BC3A6EC" w14:textId="77777777" w:rsidR="00A94BE7" w:rsidRDefault="00D14AD5">
      <w:pPr>
        <w:spacing w:line="600" w:lineRule="auto"/>
        <w:ind w:firstLine="709"/>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Το έχω δώσει ήδη. Το αφήνω και προχωράει. </w:t>
      </w:r>
    </w:p>
    <w:p w14:paraId="6BC3A6ED" w14:textId="77777777" w:rsidR="00A94BE7" w:rsidRDefault="00D14AD5">
      <w:pPr>
        <w:spacing w:line="600" w:lineRule="auto"/>
        <w:ind w:firstLine="709"/>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…που προάγουν τη συλλογικότητα</w:t>
      </w:r>
      <w:r>
        <w:rPr>
          <w:rFonts w:eastAsia="Times New Roman" w:cs="Times New Roman"/>
          <w:szCs w:val="24"/>
        </w:rPr>
        <w:t>,</w:t>
      </w:r>
      <w:r>
        <w:rPr>
          <w:rFonts w:eastAsia="Times New Roman" w:cs="Times New Roman"/>
          <w:szCs w:val="24"/>
        </w:rPr>
        <w:t xml:space="preserve"> με στόχο τη δημιουργική κοινωνικοοικονομική επιχειρηματικότητα μέσω του σχήματος </w:t>
      </w:r>
      <w:r>
        <w:rPr>
          <w:rFonts w:eastAsia="Times New Roman" w:cs="Times New Roman"/>
          <w:szCs w:val="24"/>
        </w:rPr>
        <w:t xml:space="preserve">του </w:t>
      </w:r>
      <w:r>
        <w:rPr>
          <w:rFonts w:eastAsia="Times New Roman" w:cs="Times New Roman"/>
          <w:szCs w:val="24"/>
        </w:rPr>
        <w:t xml:space="preserve">συνεταιρίζεσθαι. </w:t>
      </w:r>
    </w:p>
    <w:p w14:paraId="6BC3A6EE" w14:textId="77777777" w:rsidR="00A94BE7" w:rsidRDefault="00D14AD5">
      <w:pPr>
        <w:spacing w:line="600" w:lineRule="auto"/>
        <w:ind w:firstLine="709"/>
        <w:jc w:val="both"/>
        <w:rPr>
          <w:rFonts w:eastAsia="Times New Roman" w:cs="Times New Roman"/>
          <w:szCs w:val="24"/>
        </w:rPr>
      </w:pPr>
      <w:r>
        <w:rPr>
          <w:rFonts w:eastAsia="Times New Roman" w:cs="Times New Roman"/>
          <w:szCs w:val="24"/>
        </w:rPr>
        <w:t xml:space="preserve">Θα αναφερθώ στο </w:t>
      </w:r>
      <w:r>
        <w:rPr>
          <w:rFonts w:eastAsia="Times New Roman" w:cs="Times New Roman"/>
          <w:szCs w:val="24"/>
        </w:rPr>
        <w:t>άρθρο 39</w:t>
      </w:r>
      <w:r>
        <w:rPr>
          <w:rFonts w:eastAsia="Times New Roman" w:cs="Times New Roman"/>
          <w:szCs w:val="24"/>
        </w:rPr>
        <w:t>,</w:t>
      </w:r>
      <w:r>
        <w:rPr>
          <w:rFonts w:eastAsia="Times New Roman" w:cs="Times New Roman"/>
          <w:szCs w:val="24"/>
        </w:rPr>
        <w:t xml:space="preserve"> που αφορά το Ταμείο Συνεταιριστικής Εκπαίδευσης. Εδώ έχει μεγάλη σημασία, όπως και </w:t>
      </w:r>
      <w:r>
        <w:rPr>
          <w:rFonts w:eastAsia="Times New Roman" w:cs="Times New Roman"/>
          <w:szCs w:val="24"/>
        </w:rPr>
        <w:lastRenderedPageBreak/>
        <w:t>οι νομοτεχνικές βελτιώσεις που έφερε ο Υπουργός, γιατί η Κυβέρνηση αυτή ακούει και άκουσε και τη δημόσια διαβούλευση που έγινε. Και</w:t>
      </w:r>
      <w:r>
        <w:rPr>
          <w:rFonts w:eastAsia="Times New Roman" w:cs="Times New Roman"/>
          <w:szCs w:val="24"/>
        </w:rPr>
        <w:t>,</w:t>
      </w:r>
      <w:r>
        <w:rPr>
          <w:rFonts w:eastAsia="Times New Roman" w:cs="Times New Roman"/>
          <w:szCs w:val="24"/>
        </w:rPr>
        <w:t xml:space="preserve"> πέρα από τα ζητήματα που θέτει</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το ότι πρέπει το </w:t>
      </w:r>
      <w:r>
        <w:rPr>
          <w:rFonts w:eastAsia="Times New Roman" w:cs="Times New Roman"/>
          <w:szCs w:val="24"/>
        </w:rPr>
        <w:t>τ</w:t>
      </w:r>
      <w:r>
        <w:rPr>
          <w:rFonts w:eastAsia="Times New Roman" w:cs="Times New Roman"/>
          <w:szCs w:val="24"/>
        </w:rPr>
        <w:t>αμείο να χρηματοδοτεί επιμορφωτικά προγράμματα, ζητήματα με το περιβάλλον, φυτοπροστατευτικά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θα ήθελα να αναφέρω ότι</w:t>
      </w:r>
      <w:r>
        <w:rPr>
          <w:rFonts w:eastAsia="Times New Roman" w:cs="Times New Roman"/>
          <w:szCs w:val="24"/>
        </w:rPr>
        <w:t>,</w:t>
      </w:r>
      <w:r>
        <w:rPr>
          <w:rFonts w:eastAsia="Times New Roman" w:cs="Times New Roman"/>
          <w:szCs w:val="24"/>
        </w:rPr>
        <w:t xml:space="preserve"> με βάση τις σημερινές συνθήκες</w:t>
      </w:r>
      <w:r>
        <w:rPr>
          <w:rFonts w:eastAsia="Times New Roman" w:cs="Times New Roman"/>
          <w:szCs w:val="24"/>
        </w:rPr>
        <w:t>,</w:t>
      </w:r>
      <w:r>
        <w:rPr>
          <w:rFonts w:eastAsia="Times New Roman" w:cs="Times New Roman"/>
          <w:szCs w:val="24"/>
        </w:rPr>
        <w:t xml:space="preserve"> είναι πολύ σημαντικό να ενημερωθούν οι αγρότες και για τις διαντλαντικές συμφω</w:t>
      </w:r>
      <w:r>
        <w:rPr>
          <w:rFonts w:eastAsia="Times New Roman" w:cs="Times New Roman"/>
          <w:szCs w:val="24"/>
        </w:rPr>
        <w:t xml:space="preserve">νίες, </w:t>
      </w:r>
      <w:r>
        <w:rPr>
          <w:rFonts w:eastAsia="Times New Roman" w:cs="Times New Roman"/>
          <w:szCs w:val="24"/>
          <w:lang w:val="en-US"/>
        </w:rPr>
        <w:t>TTIP</w:t>
      </w:r>
      <w:r>
        <w:rPr>
          <w:rFonts w:eastAsia="Times New Roman" w:cs="Times New Roman"/>
          <w:szCs w:val="24"/>
        </w:rPr>
        <w:t xml:space="preserve"> και CETA, να γνωρίζουν τι σημαίνει αυτό και τι σημαίνει η κατάργηση όποιων προστατευτικών ρυθμίσεων και φραγμών υπάρχουν για τη διατροφική ασφάλεια. </w:t>
      </w:r>
    </w:p>
    <w:p w14:paraId="6BC3A6EF" w14:textId="77777777" w:rsidR="00A94BE7" w:rsidRDefault="00D14AD5">
      <w:pPr>
        <w:spacing w:line="600" w:lineRule="auto"/>
        <w:ind w:firstLine="709"/>
        <w:jc w:val="both"/>
        <w:rPr>
          <w:rFonts w:eastAsia="Times New Roman" w:cs="Times New Roman"/>
          <w:szCs w:val="24"/>
        </w:rPr>
      </w:pPr>
      <w:r>
        <w:rPr>
          <w:rFonts w:eastAsia="Times New Roman" w:cs="Times New Roman"/>
          <w:szCs w:val="24"/>
        </w:rPr>
        <w:t>Επίσης, θα ήθελα να αναφερθώ συγκεκριμένα στο άρθρο 2, το οποίο έχει να κάνει…</w:t>
      </w:r>
    </w:p>
    <w:p w14:paraId="6BC3A6F0" w14:textId="77777777" w:rsidR="00A94BE7" w:rsidRDefault="00D14AD5">
      <w:pPr>
        <w:spacing w:line="600" w:lineRule="auto"/>
        <w:ind w:firstLine="709"/>
        <w:jc w:val="both"/>
        <w:rPr>
          <w:rFonts w:eastAsia="Times New Roman" w:cs="Times New Roman"/>
          <w:szCs w:val="24"/>
        </w:rPr>
      </w:pPr>
      <w:r>
        <w:rPr>
          <w:rFonts w:eastAsia="Times New Roman"/>
          <w:b/>
          <w:bCs/>
        </w:rPr>
        <w:lastRenderedPageBreak/>
        <w:t>ΠΡΟΕΔΡΕΥΩΝ (Νική</w:t>
      </w:r>
      <w:r>
        <w:rPr>
          <w:rFonts w:eastAsia="Times New Roman"/>
          <w:b/>
          <w:bCs/>
        </w:rPr>
        <w:t>τας Κακλαμάνης):</w:t>
      </w:r>
      <w:r>
        <w:rPr>
          <w:rFonts w:eastAsia="Times New Roman" w:cs="Times New Roman"/>
          <w:szCs w:val="24"/>
        </w:rPr>
        <w:t xml:space="preserve"> Ολοκληρώνετε, κυρία Καφαντάρη. </w:t>
      </w:r>
    </w:p>
    <w:p w14:paraId="6BC3A6F1" w14:textId="77777777" w:rsidR="00A94BE7" w:rsidRDefault="00D14AD5">
      <w:pPr>
        <w:spacing w:line="600" w:lineRule="auto"/>
        <w:ind w:firstLine="567"/>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Κύριε Πρόεδρε, ολοκληρώνω. Ήμασταν προετοιμασμένοι για επτά λεπτά.</w:t>
      </w:r>
    </w:p>
    <w:p w14:paraId="6BC3A6F2" w14:textId="77777777" w:rsidR="00A94BE7" w:rsidRDefault="00D14AD5">
      <w:pPr>
        <w:spacing w:line="600" w:lineRule="auto"/>
        <w:ind w:firstLine="567"/>
        <w:jc w:val="both"/>
        <w:rPr>
          <w:rFonts w:eastAsia="Times New Roman" w:cs="Times New Roman"/>
          <w:szCs w:val="24"/>
        </w:rPr>
      </w:pPr>
      <w:r>
        <w:rPr>
          <w:rFonts w:eastAsia="Times New Roman"/>
          <w:b/>
          <w:bCs/>
        </w:rPr>
        <w:t xml:space="preserve">ΠΡΟΕΔΡΕΥΩΝ (Νικήτας Κακλαμάνης): </w:t>
      </w:r>
      <w:r>
        <w:rPr>
          <w:rFonts w:eastAsia="Times New Roman"/>
          <w:bCs/>
        </w:rPr>
        <w:t>Ναι, κυρία Καφαντάρη, αλλά</w:t>
      </w:r>
      <w:r>
        <w:rPr>
          <w:rFonts w:eastAsia="Times New Roman"/>
          <w:bCs/>
        </w:rPr>
        <w:t>,</w:t>
      </w:r>
      <w:r>
        <w:rPr>
          <w:rFonts w:eastAsia="Times New Roman"/>
          <w:bCs/>
        </w:rPr>
        <w:t xml:space="preserve"> σας παρακαλώ</w:t>
      </w:r>
      <w:r>
        <w:rPr>
          <w:rFonts w:eastAsia="Times New Roman"/>
          <w:bCs/>
        </w:rPr>
        <w:t>,</w:t>
      </w:r>
      <w:r>
        <w:rPr>
          <w:rFonts w:eastAsia="Times New Roman"/>
          <w:bCs/>
        </w:rPr>
        <w:t xml:space="preserve"> ολοκληρώστε.</w:t>
      </w:r>
    </w:p>
    <w:p w14:paraId="6BC3A6F3" w14:textId="77777777" w:rsidR="00A94BE7" w:rsidRDefault="00D14AD5">
      <w:pPr>
        <w:spacing w:line="600" w:lineRule="auto"/>
        <w:ind w:firstLine="720"/>
        <w:jc w:val="both"/>
        <w:rPr>
          <w:rFonts w:eastAsia="Times New Roman" w:cs="Times New Roman"/>
          <w:szCs w:val="28"/>
        </w:rPr>
      </w:pPr>
      <w:r>
        <w:rPr>
          <w:rFonts w:eastAsia="Times New Roman" w:cs="Times New Roman"/>
          <w:b/>
          <w:szCs w:val="28"/>
        </w:rPr>
        <w:t xml:space="preserve">ΧΑΡΟΥΛΑ (ΧΑΡΑ) ΚΑΦΑΝΤΑΡΗ: </w:t>
      </w:r>
      <w:r>
        <w:rPr>
          <w:rFonts w:eastAsia="Times New Roman" w:cs="Times New Roman"/>
          <w:szCs w:val="28"/>
        </w:rPr>
        <w:t>Το άρθρο 2</w:t>
      </w:r>
      <w:r>
        <w:rPr>
          <w:rFonts w:eastAsia="Times New Roman" w:cs="Times New Roman"/>
          <w:szCs w:val="28"/>
        </w:rPr>
        <w:t>,</w:t>
      </w:r>
      <w:r>
        <w:rPr>
          <w:rFonts w:eastAsia="Times New Roman" w:cs="Times New Roman"/>
          <w:szCs w:val="28"/>
        </w:rPr>
        <w:t xml:space="preserve"> που αφορά τους γυναικείους συνεταιρισμούς, το οποίο είναι ένα πάρα πολύ σημαντικό ζήτημα, φέρνει έμμεσο αποτέλεσμα υπέρ των γυναικών, βοηθά στην ενίσχυσή τους και αποσκοπεί </w:t>
      </w:r>
      <w:r>
        <w:rPr>
          <w:rFonts w:eastAsia="Times New Roman" w:cs="Times New Roman"/>
          <w:szCs w:val="28"/>
        </w:rPr>
        <w:lastRenderedPageBreak/>
        <w:t>μέσα από πραγματικά κίνητρα να συμμετέχουν σε επαγγελματική διαδικασία,</w:t>
      </w:r>
      <w:r>
        <w:rPr>
          <w:rFonts w:eastAsia="Times New Roman" w:cs="Times New Roman"/>
          <w:szCs w:val="28"/>
        </w:rPr>
        <w:t xml:space="preserve"> διασφαλίζοντας την ισότητα ευκαιριών, ενώ υπάρχουν παραδείγματα σε πανευρωπαϊκό επίπεδο για γυναικείους αγροτουριστικούς και αστικούς συνεταιρισμούς, οι οποίοι υπάρχουν σε όλη την Ευρώπη. </w:t>
      </w:r>
    </w:p>
    <w:p w14:paraId="6BC3A6F4" w14:textId="77777777" w:rsidR="00A94BE7" w:rsidRDefault="00D14AD5">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 xml:space="preserve">Ολοκληρώστε, σας παρακαλώ, κυρία </w:t>
      </w:r>
      <w:r>
        <w:rPr>
          <w:rFonts w:eastAsia="Times New Roman" w:cs="Times New Roman"/>
          <w:szCs w:val="28"/>
        </w:rPr>
        <w:t>Καφαντάρη.</w:t>
      </w:r>
    </w:p>
    <w:p w14:paraId="6BC3A6F5" w14:textId="77777777" w:rsidR="00A94BE7" w:rsidRDefault="00D14AD5">
      <w:pPr>
        <w:spacing w:line="600" w:lineRule="auto"/>
        <w:ind w:firstLine="720"/>
        <w:jc w:val="both"/>
        <w:rPr>
          <w:rFonts w:eastAsia="Times New Roman" w:cs="Times New Roman"/>
          <w:szCs w:val="28"/>
        </w:rPr>
      </w:pPr>
      <w:r>
        <w:rPr>
          <w:rFonts w:eastAsia="Times New Roman" w:cs="Times New Roman"/>
          <w:b/>
          <w:szCs w:val="28"/>
        </w:rPr>
        <w:t xml:space="preserve">ΧΑΡΟΥΛΑ (ΧΑΡΑ) ΚΑΦΑΝΤΑΡΗ: </w:t>
      </w:r>
      <w:r>
        <w:rPr>
          <w:rFonts w:eastAsia="Times New Roman" w:cs="Times New Roman"/>
          <w:szCs w:val="28"/>
        </w:rPr>
        <w:t xml:space="preserve">Κλείνοντας, το τελευταίο στο οποίο θα ήθελα να αναφερθώ, κύριε Υπουργέ, είναι ότι καταθέσαμε μία τροπολογία για τα αλιευτικά, για τις λιμνοθάλασσες. Έχετε πει ότι θα έρθει άμεσα νομοσχέδιο για την </w:t>
      </w:r>
      <w:r>
        <w:rPr>
          <w:rFonts w:eastAsia="Times New Roman" w:cs="Times New Roman"/>
          <w:szCs w:val="28"/>
        </w:rPr>
        <w:lastRenderedPageBreak/>
        <w:t>αλιεία. Θα θέλαμε να έ</w:t>
      </w:r>
      <w:r>
        <w:rPr>
          <w:rFonts w:eastAsia="Times New Roman" w:cs="Times New Roman"/>
          <w:szCs w:val="28"/>
        </w:rPr>
        <w:t>ρθει άμεσα –το εννοώ-</w:t>
      </w:r>
      <w:r>
        <w:rPr>
          <w:rFonts w:eastAsia="Times New Roman" w:cs="Times New Roman"/>
          <w:szCs w:val="28"/>
        </w:rPr>
        <w:t>,</w:t>
      </w:r>
      <w:r>
        <w:rPr>
          <w:rFonts w:eastAsia="Times New Roman" w:cs="Times New Roman"/>
          <w:szCs w:val="28"/>
        </w:rPr>
        <w:t xml:space="preserve"> γιατί ο Αλιευτικός Κώδικας ισχύει για περισσότερα από τριάντα πέντε χρόνια και πρέπει να εκσυγχρονιστεί.</w:t>
      </w:r>
    </w:p>
    <w:p w14:paraId="6BC3A6F6" w14:textId="77777777" w:rsidR="00A94BE7" w:rsidRDefault="00D14AD5">
      <w:pPr>
        <w:spacing w:line="600" w:lineRule="auto"/>
        <w:ind w:firstLine="720"/>
        <w:jc w:val="both"/>
        <w:rPr>
          <w:rFonts w:eastAsia="Times New Roman" w:cs="Times New Roman"/>
          <w:szCs w:val="28"/>
        </w:rPr>
      </w:pPr>
      <w:r>
        <w:rPr>
          <w:rFonts w:eastAsia="Times New Roman" w:cs="Times New Roman"/>
          <w:szCs w:val="28"/>
        </w:rPr>
        <w:t>Ευχαριστώ, κύριε Πρόεδρε</w:t>
      </w:r>
      <w:r>
        <w:rPr>
          <w:rFonts w:eastAsia="Times New Roman" w:cs="Times New Roman"/>
          <w:szCs w:val="28"/>
        </w:rPr>
        <w:t>,</w:t>
      </w:r>
      <w:r>
        <w:rPr>
          <w:rFonts w:eastAsia="Times New Roman" w:cs="Times New Roman"/>
          <w:szCs w:val="28"/>
        </w:rPr>
        <w:t xml:space="preserve"> και συγγνώμη για τον χρόνο.</w:t>
      </w:r>
    </w:p>
    <w:p w14:paraId="6BC3A6F7" w14:textId="77777777" w:rsidR="00A94BE7" w:rsidRDefault="00D14AD5">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 xml:space="preserve">Παρακαλώ, αλλά ακούστε κάτι, κυρίες και </w:t>
      </w:r>
      <w:r>
        <w:rPr>
          <w:rFonts w:eastAsia="Times New Roman" w:cs="Times New Roman"/>
          <w:szCs w:val="28"/>
        </w:rPr>
        <w:t>κύριοι συνάδελφοι.</w:t>
      </w:r>
    </w:p>
    <w:p w14:paraId="6BC3A6F8" w14:textId="77777777" w:rsidR="00A94BE7" w:rsidRDefault="00D14AD5">
      <w:pPr>
        <w:spacing w:line="600" w:lineRule="auto"/>
        <w:ind w:firstLine="720"/>
        <w:jc w:val="both"/>
        <w:rPr>
          <w:rFonts w:eastAsia="Times New Roman" w:cs="Times New Roman"/>
          <w:szCs w:val="28"/>
        </w:rPr>
      </w:pPr>
      <w:r>
        <w:rPr>
          <w:rFonts w:eastAsia="Times New Roman" w:cs="Times New Roman"/>
          <w:b/>
          <w:szCs w:val="28"/>
        </w:rPr>
        <w:t xml:space="preserve">ΧΑΡΟΥΛΑ (ΧΑΡΑ) ΚΑΦΑΝΤΑΡΗ: </w:t>
      </w:r>
      <w:r>
        <w:rPr>
          <w:rFonts w:eastAsia="Times New Roman" w:cs="Times New Roman"/>
          <w:szCs w:val="28"/>
        </w:rPr>
        <w:t>Ήμουν η πρώτη, κύριε Πρόεδρε.</w:t>
      </w:r>
    </w:p>
    <w:p w14:paraId="6BC3A6F9" w14:textId="77777777" w:rsidR="00A94BE7" w:rsidRDefault="00D14AD5">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 xml:space="preserve">Ναι, αλλά εάν τους πρώτους δέκα τους αφήσω να μιλούν για επτάμισι λεπτά, θα είναι εις βάρος των υπολοίπων συναδέλφων. Εγώ δεν έχω </w:t>
      </w:r>
      <w:r>
        <w:rPr>
          <w:rFonts w:eastAsia="Times New Roman" w:cs="Times New Roman"/>
          <w:szCs w:val="28"/>
        </w:rPr>
        <w:lastRenderedPageBreak/>
        <w:t>κανένα πρόβλημα. Δ</w:t>
      </w:r>
      <w:r>
        <w:rPr>
          <w:rFonts w:eastAsia="Times New Roman" w:cs="Times New Roman"/>
          <w:szCs w:val="28"/>
        </w:rPr>
        <w:t>εν θα φύγω από εδώ, θα πάω μέχρι τις 22.00΄ η ώρα και όχι μέχρι τις 21.30΄. Όμως, ή το κάναμε αυτό για να εξυπηρετηθείτε όλοι ή</w:t>
      </w:r>
      <w:r>
        <w:rPr>
          <w:rFonts w:eastAsia="Times New Roman" w:cs="Times New Roman"/>
          <w:szCs w:val="28"/>
        </w:rPr>
        <w:t>,</w:t>
      </w:r>
      <w:r>
        <w:rPr>
          <w:rFonts w:eastAsia="Times New Roman" w:cs="Times New Roman"/>
          <w:szCs w:val="28"/>
        </w:rPr>
        <w:t xml:space="preserve"> αν πρόκειται να καταπατάται η συμφωνία, τότε να αφήσω τα επτά λεπτά και να μη σκάω κι εγώ εδώ πάνω, διότι οι πρώτοι πάντοτε δεν</w:t>
      </w:r>
      <w:r>
        <w:rPr>
          <w:rFonts w:eastAsia="Times New Roman" w:cs="Times New Roman"/>
          <w:szCs w:val="28"/>
        </w:rPr>
        <w:t xml:space="preserve"> σκέπτονται τους επόμενους.</w:t>
      </w:r>
    </w:p>
    <w:p w14:paraId="6BC3A6FA" w14:textId="77777777" w:rsidR="00A94BE7" w:rsidRDefault="00D14AD5">
      <w:pPr>
        <w:spacing w:line="600" w:lineRule="auto"/>
        <w:ind w:firstLine="720"/>
        <w:jc w:val="both"/>
        <w:rPr>
          <w:rFonts w:eastAsia="Times New Roman" w:cs="Times New Roman"/>
          <w:szCs w:val="28"/>
        </w:rPr>
      </w:pPr>
      <w:r>
        <w:rPr>
          <w:rFonts w:eastAsia="Times New Roman" w:cs="Times New Roman"/>
          <w:b/>
          <w:szCs w:val="28"/>
        </w:rPr>
        <w:t xml:space="preserve">ΒΑΣΙΛΕΙΟΣ ΚΕΓΚΕΡΟΓΛΟΥ: </w:t>
      </w:r>
      <w:r>
        <w:rPr>
          <w:rFonts w:eastAsia="Times New Roman" w:cs="Times New Roman"/>
          <w:szCs w:val="28"/>
        </w:rPr>
        <w:t>Οι πρώτοι ομιλητές, κύριε Πρόεδρε, έχουν οκτώ λεπτά.</w:t>
      </w:r>
    </w:p>
    <w:p w14:paraId="6BC3A6FB" w14:textId="77777777" w:rsidR="00A94BE7" w:rsidRDefault="00D14AD5">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Κύριε Κεγκέρογλου, οκτώ δεν είχαν ποτέ. Αφήστε τα αυτά.</w:t>
      </w:r>
    </w:p>
    <w:p w14:paraId="6BC3A6FC" w14:textId="77777777" w:rsidR="00A94BE7" w:rsidRDefault="00D14AD5">
      <w:pPr>
        <w:spacing w:line="600" w:lineRule="auto"/>
        <w:ind w:firstLine="720"/>
        <w:jc w:val="both"/>
        <w:rPr>
          <w:rFonts w:eastAsia="Times New Roman" w:cs="Times New Roman"/>
          <w:b/>
          <w:szCs w:val="28"/>
        </w:rPr>
      </w:pPr>
      <w:r>
        <w:rPr>
          <w:rFonts w:eastAsia="Times New Roman" w:cs="Times New Roman"/>
          <w:szCs w:val="28"/>
        </w:rPr>
        <w:lastRenderedPageBreak/>
        <w:t xml:space="preserve">Ορίστε, κύριε Ανδριανέ, έχετε τον λόγο. Θα έχετε κι εσείς </w:t>
      </w:r>
      <w:r>
        <w:rPr>
          <w:rFonts w:eastAsia="Times New Roman" w:cs="Times New Roman"/>
          <w:szCs w:val="28"/>
        </w:rPr>
        <w:t>σχετική ανοχή.</w:t>
      </w:r>
    </w:p>
    <w:p w14:paraId="6BC3A6FD" w14:textId="77777777" w:rsidR="00A94BE7" w:rsidRDefault="00D14AD5">
      <w:pPr>
        <w:spacing w:line="600" w:lineRule="auto"/>
        <w:ind w:firstLine="720"/>
        <w:jc w:val="both"/>
        <w:rPr>
          <w:rFonts w:eastAsia="Times New Roman" w:cs="Times New Roman"/>
          <w:szCs w:val="28"/>
        </w:rPr>
      </w:pPr>
      <w:r>
        <w:rPr>
          <w:rFonts w:eastAsia="Times New Roman" w:cs="Times New Roman"/>
          <w:b/>
          <w:szCs w:val="28"/>
        </w:rPr>
        <w:t xml:space="preserve">ΙΩΑΝΝΗΣ ΑΝΔΡΙΑΝΟΣ: </w:t>
      </w:r>
      <w:r>
        <w:rPr>
          <w:rFonts w:eastAsia="Times New Roman" w:cs="Times New Roman"/>
          <w:szCs w:val="28"/>
        </w:rPr>
        <w:t xml:space="preserve">Ευχαριστώ πολύ, κύριε Πρόεδρε. </w:t>
      </w:r>
    </w:p>
    <w:p w14:paraId="6BC3A6FE" w14:textId="77777777" w:rsidR="00A94BE7" w:rsidRDefault="00D14AD5">
      <w:pPr>
        <w:spacing w:line="600" w:lineRule="auto"/>
        <w:ind w:firstLine="720"/>
        <w:jc w:val="both"/>
        <w:rPr>
          <w:rFonts w:eastAsia="Times New Roman" w:cs="Times New Roman"/>
          <w:szCs w:val="28"/>
        </w:rPr>
      </w:pPr>
      <w:r>
        <w:rPr>
          <w:rFonts w:eastAsia="Times New Roman" w:cs="Times New Roman"/>
          <w:szCs w:val="28"/>
        </w:rPr>
        <w:t>Κυρίες και κύριοι συνάδελφοι, είναι βεβαίως αναγκαία η εξυγίανση του συνεταιριστικού κινήματος. Πιστεύω ότι όλοι σ’ αυτή την Αίθουσα αναγνωρίζουμε ότι είναι απαξιωμένο, με τους περισσότερους</w:t>
      </w:r>
      <w:r>
        <w:rPr>
          <w:rFonts w:eastAsia="Times New Roman" w:cs="Times New Roman"/>
          <w:szCs w:val="28"/>
        </w:rPr>
        <w:t xml:space="preserve"> συνεταιρισμούς να είναι «σφραγίδες» και υπερχρεωμένοι. Όμως, υπάρχουν και συνεταιρισμοί και συνεταιριστικές ενώσεις, όπου γίνεται εξαιρετική δουλειά και λειτουργούν ως υπόδειγμα. </w:t>
      </w:r>
    </w:p>
    <w:p w14:paraId="6BC3A6FF" w14:textId="77777777" w:rsidR="00A94BE7" w:rsidRDefault="00D14AD5">
      <w:pPr>
        <w:spacing w:line="600" w:lineRule="auto"/>
        <w:ind w:firstLine="720"/>
        <w:jc w:val="both"/>
        <w:rPr>
          <w:rFonts w:eastAsia="Times New Roman" w:cs="Times New Roman"/>
          <w:szCs w:val="28"/>
        </w:rPr>
      </w:pPr>
      <w:r>
        <w:rPr>
          <w:rFonts w:eastAsia="Times New Roman" w:cs="Times New Roman"/>
          <w:szCs w:val="28"/>
        </w:rPr>
        <w:lastRenderedPageBreak/>
        <w:t>Πιστεύω ότι ομοίως όλοι σ’ αυτή την Αίθουσα –ή έστω οι συντριπτικά περισσότ</w:t>
      </w:r>
      <w:r>
        <w:rPr>
          <w:rFonts w:eastAsia="Times New Roman" w:cs="Times New Roman"/>
          <w:szCs w:val="28"/>
        </w:rPr>
        <w:t xml:space="preserve">εροι- συμφωνούμε στις αιτίες αυτής της απαξίωσης. Ακούσαμε και στην </w:t>
      </w:r>
      <w:r>
        <w:rPr>
          <w:rFonts w:eastAsia="Times New Roman" w:cs="Times New Roman"/>
          <w:szCs w:val="28"/>
        </w:rPr>
        <w:t>ε</w:t>
      </w:r>
      <w:r>
        <w:rPr>
          <w:rFonts w:eastAsia="Times New Roman" w:cs="Times New Roman"/>
          <w:szCs w:val="28"/>
        </w:rPr>
        <w:t xml:space="preserve">πιτροπή εκπροσώπους φορέων –με τους οποίους μάλιστα δεν ανήκουμε στον ίδιο πολιτικό χώρο και κάποιοι ανήκουν στον δικό σας χώρο- να κωδικοποιούν εύστοχα αυτές τις αιτίες. Είναι η κρατική </w:t>
      </w:r>
      <w:r>
        <w:rPr>
          <w:rFonts w:eastAsia="Times New Roman" w:cs="Times New Roman"/>
          <w:szCs w:val="28"/>
        </w:rPr>
        <w:t>ποδηγέτηση που έκανε τους παραγωγούς να μη θεωρούν τους συνεταιρισμούς κάτι δικό τους, οι συνεχείς αλλαγές της νομοθεσίας, οι κομματικές παρεμβάσεις</w:t>
      </w:r>
      <w:r>
        <w:rPr>
          <w:rFonts w:eastAsia="Times New Roman" w:cs="Times New Roman"/>
          <w:szCs w:val="28"/>
        </w:rPr>
        <w:t>,</w:t>
      </w:r>
      <w:r>
        <w:rPr>
          <w:rFonts w:eastAsia="Times New Roman" w:cs="Times New Roman"/>
          <w:szCs w:val="28"/>
        </w:rPr>
        <w:t xml:space="preserve"> που μετέτρεψαν εν πολλοίς ένα χρήσιμο θεσμικό εργαλείο για την πρωτογενή παραγωγή σε μέσο εξυπηρέτησης μικ</w:t>
      </w:r>
      <w:r>
        <w:rPr>
          <w:rFonts w:eastAsia="Times New Roman" w:cs="Times New Roman"/>
          <w:szCs w:val="28"/>
        </w:rPr>
        <w:t>ροκομματικών σκοπιμοτήτων.</w:t>
      </w:r>
    </w:p>
    <w:p w14:paraId="6BC3A700" w14:textId="77777777" w:rsidR="00A94BE7" w:rsidRDefault="00D14AD5">
      <w:pPr>
        <w:spacing w:line="600" w:lineRule="auto"/>
        <w:ind w:firstLine="720"/>
        <w:jc w:val="both"/>
        <w:rPr>
          <w:rFonts w:eastAsia="Times New Roman" w:cs="Times New Roman"/>
          <w:szCs w:val="28"/>
        </w:rPr>
      </w:pPr>
      <w:r>
        <w:rPr>
          <w:rFonts w:eastAsia="Times New Roman" w:cs="Times New Roman"/>
          <w:szCs w:val="28"/>
        </w:rPr>
        <w:lastRenderedPageBreak/>
        <w:t>Αυτό το πρόβλημα, λοιπόν, χρήζει αντιμετώπισης και ο στόχος δεν μπορεί να είναι άλλος από την απελευθέρωση των δημιουργικών δυνάμεων της πρωτογενούς παραγωγής</w:t>
      </w:r>
      <w:r>
        <w:rPr>
          <w:rFonts w:eastAsia="Times New Roman" w:cs="Times New Roman"/>
          <w:szCs w:val="28"/>
        </w:rPr>
        <w:t>,</w:t>
      </w:r>
      <w:r>
        <w:rPr>
          <w:rFonts w:eastAsia="Times New Roman" w:cs="Times New Roman"/>
          <w:szCs w:val="28"/>
        </w:rPr>
        <w:t xml:space="preserve"> μέσα από την απάλειψη των γραφειοκρατικών εμποδίων. </w:t>
      </w:r>
    </w:p>
    <w:p w14:paraId="6BC3A701" w14:textId="77777777" w:rsidR="00A94BE7" w:rsidRDefault="00D14AD5">
      <w:pPr>
        <w:spacing w:line="600" w:lineRule="auto"/>
        <w:ind w:firstLine="720"/>
        <w:jc w:val="both"/>
        <w:rPr>
          <w:rFonts w:eastAsia="Times New Roman" w:cs="Times New Roman"/>
          <w:szCs w:val="28"/>
        </w:rPr>
      </w:pPr>
      <w:r>
        <w:rPr>
          <w:rFonts w:eastAsia="Times New Roman" w:cs="Times New Roman"/>
          <w:szCs w:val="28"/>
        </w:rPr>
        <w:t>Θέλω να φέρω για</w:t>
      </w:r>
      <w:r>
        <w:rPr>
          <w:rFonts w:eastAsia="Times New Roman" w:cs="Times New Roman"/>
          <w:szCs w:val="28"/>
        </w:rPr>
        <w:t xml:space="preserve"> παράδειγμα, κύριε Υπουργέ, τον ΟΠΕΚΕΠΕ. Στο Ναύπλιο της Αργολίδας, όπου έχουμε αυτήν την Υπηρεσία, τη σημαντική αυτή δομή για την εξυπηρέτηση των αγροτών, αυτή υπολειτουργεί</w:t>
      </w:r>
      <w:r>
        <w:rPr>
          <w:rFonts w:eastAsia="Times New Roman" w:cs="Times New Roman"/>
          <w:szCs w:val="28"/>
        </w:rPr>
        <w:t>,</w:t>
      </w:r>
      <w:r>
        <w:rPr>
          <w:rFonts w:eastAsia="Times New Roman" w:cs="Times New Roman"/>
          <w:szCs w:val="28"/>
        </w:rPr>
        <w:t xml:space="preserve"> λόγω της υποστελέχωσης που υπάρχει, με δύο μόνιμα στελέχη</w:t>
      </w:r>
      <w:r>
        <w:rPr>
          <w:rFonts w:eastAsia="Times New Roman" w:cs="Times New Roman"/>
          <w:szCs w:val="28"/>
        </w:rPr>
        <w:t>,</w:t>
      </w:r>
      <w:r>
        <w:rPr>
          <w:rFonts w:eastAsia="Times New Roman" w:cs="Times New Roman"/>
          <w:szCs w:val="28"/>
        </w:rPr>
        <w:t xml:space="preserve"> που πραγματικά υπερβά</w:t>
      </w:r>
      <w:r>
        <w:rPr>
          <w:rFonts w:eastAsia="Times New Roman" w:cs="Times New Roman"/>
          <w:szCs w:val="28"/>
        </w:rPr>
        <w:t xml:space="preserve">λλουν εαυτόν και καταβάλλουν υπεράνθρωπες προσπάθειες, τα οποία βοηθούν δύο συμβασιούχοι μέσω του ΟΑΕΔ. Όμως, δεν </w:t>
      </w:r>
      <w:r>
        <w:rPr>
          <w:rFonts w:eastAsia="Times New Roman" w:cs="Times New Roman"/>
          <w:szCs w:val="28"/>
        </w:rPr>
        <w:lastRenderedPageBreak/>
        <w:t xml:space="preserve">μπορούν να ανταποκριθούν στα βαριά καθήκοντα είτε των ελέγχων είτε της εσωτερικής δουλειάς που είναι υποχρεωμένοι να κάνουν. </w:t>
      </w:r>
    </w:p>
    <w:p w14:paraId="6BC3A702" w14:textId="77777777" w:rsidR="00A94BE7" w:rsidRDefault="00D14AD5">
      <w:pPr>
        <w:spacing w:line="600" w:lineRule="auto"/>
        <w:ind w:firstLine="720"/>
        <w:jc w:val="both"/>
        <w:rPr>
          <w:rFonts w:eastAsia="Times New Roman" w:cs="Times New Roman"/>
          <w:szCs w:val="28"/>
        </w:rPr>
      </w:pPr>
      <w:r>
        <w:rPr>
          <w:rFonts w:eastAsia="Times New Roman" w:cs="Times New Roman"/>
          <w:szCs w:val="28"/>
        </w:rPr>
        <w:t>Γι’ αυτό, λοιπόν</w:t>
      </w:r>
      <w:r>
        <w:rPr>
          <w:rFonts w:eastAsia="Times New Roman" w:cs="Times New Roman"/>
          <w:szCs w:val="28"/>
        </w:rPr>
        <w:t xml:space="preserve">, πρέπει να δείτε αυτές τις δομές, αυτές τις γραφειοκρατικές διαδικασίες και να στελεχώσετε τέτοιες </w:t>
      </w:r>
      <w:r>
        <w:rPr>
          <w:rFonts w:eastAsia="Times New Roman" w:cs="Times New Roman"/>
          <w:szCs w:val="28"/>
        </w:rPr>
        <w:t>Υ</w:t>
      </w:r>
      <w:r>
        <w:rPr>
          <w:rFonts w:eastAsia="Times New Roman" w:cs="Times New Roman"/>
          <w:szCs w:val="28"/>
        </w:rPr>
        <w:t>πηρεσίες με το απαιτούμενο προσωπικό</w:t>
      </w:r>
      <w:r>
        <w:rPr>
          <w:rFonts w:eastAsia="Times New Roman" w:cs="Times New Roman"/>
          <w:szCs w:val="28"/>
        </w:rPr>
        <w:t>,</w:t>
      </w:r>
      <w:r>
        <w:rPr>
          <w:rFonts w:eastAsia="Times New Roman" w:cs="Times New Roman"/>
          <w:szCs w:val="28"/>
        </w:rPr>
        <w:t xml:space="preserve"> που είναι απαραίτητο για να εξυπηρετεί τους αγρότες και τους πολίτες. Το ίδιο συμβαίνει, βεβαίως</w:t>
      </w:r>
      <w:r>
        <w:rPr>
          <w:rFonts w:eastAsia="Times New Roman" w:cs="Times New Roman"/>
          <w:szCs w:val="28"/>
        </w:rPr>
        <w:t>,</w:t>
      </w:r>
      <w:r>
        <w:rPr>
          <w:rFonts w:eastAsia="Times New Roman" w:cs="Times New Roman"/>
          <w:szCs w:val="28"/>
        </w:rPr>
        <w:t xml:space="preserve"> και με τον ΕΛΓΑ. Πρ</w:t>
      </w:r>
      <w:r>
        <w:rPr>
          <w:rFonts w:eastAsia="Times New Roman" w:cs="Times New Roman"/>
          <w:szCs w:val="28"/>
        </w:rPr>
        <w:t>έπει, λοιπόν, να υπάρχει μία αντιμετώπιση</w:t>
      </w:r>
      <w:r>
        <w:rPr>
          <w:rFonts w:eastAsia="Times New Roman" w:cs="Times New Roman"/>
          <w:szCs w:val="28"/>
        </w:rPr>
        <w:t>,</w:t>
      </w:r>
      <w:r>
        <w:rPr>
          <w:rFonts w:eastAsia="Times New Roman" w:cs="Times New Roman"/>
          <w:szCs w:val="28"/>
        </w:rPr>
        <w:t xml:space="preserve"> μέσα από τη διασφάλιση ενός εύρωστου και σύγχρονου θεσμικού πλαισίου, μέσα από μηχανισμούς ουσιαστικής αρωγής στο έργο του αγρότη και της αγρότισσας. </w:t>
      </w:r>
    </w:p>
    <w:p w14:paraId="6BC3A703" w14:textId="77777777" w:rsidR="00A94BE7" w:rsidRDefault="00D14AD5">
      <w:pPr>
        <w:spacing w:line="600" w:lineRule="auto"/>
        <w:ind w:firstLine="720"/>
        <w:jc w:val="both"/>
        <w:rPr>
          <w:rFonts w:eastAsia="Times New Roman" w:cs="Times New Roman"/>
          <w:szCs w:val="28"/>
        </w:rPr>
      </w:pPr>
      <w:r>
        <w:rPr>
          <w:rFonts w:eastAsia="Times New Roman" w:cs="Times New Roman"/>
          <w:szCs w:val="28"/>
        </w:rPr>
        <w:lastRenderedPageBreak/>
        <w:t>Η σημερινή Κυβέρνηση ξεκινά από άσχημη θέση και αυτό γιατί</w:t>
      </w:r>
      <w:r>
        <w:rPr>
          <w:rFonts w:eastAsia="Times New Roman" w:cs="Times New Roman"/>
          <w:szCs w:val="28"/>
        </w:rPr>
        <w:t>,</w:t>
      </w:r>
      <w:r>
        <w:rPr>
          <w:rFonts w:eastAsia="Times New Roman" w:cs="Times New Roman"/>
          <w:szCs w:val="28"/>
        </w:rPr>
        <w:t xml:space="preserve"> πα</w:t>
      </w:r>
      <w:r>
        <w:rPr>
          <w:rFonts w:eastAsia="Times New Roman" w:cs="Times New Roman"/>
          <w:szCs w:val="28"/>
        </w:rPr>
        <w:t>ρά τις προεκλογικές της υποσχέσεις, ο αγροτικός κόσμος βλέπει ότι</w:t>
      </w:r>
      <w:r>
        <w:rPr>
          <w:rFonts w:eastAsia="Times New Roman" w:cs="Times New Roman"/>
          <w:szCs w:val="28"/>
        </w:rPr>
        <w:t>,</w:t>
      </w:r>
      <w:r>
        <w:rPr>
          <w:rFonts w:eastAsia="Times New Roman" w:cs="Times New Roman"/>
          <w:szCs w:val="28"/>
        </w:rPr>
        <w:t xml:space="preserve"> αντί να αντιμετωπίζονται τα προβλήματα, αυτά αυξάνονται και διογκώνονται. Οι αγρότες δίνουν εδώ και χρόνια μία καθημερινή μάχη επιβίωσης απέναντι στον ξένο και συχνά αθέμιτο ανταγωνισμό, στ</w:t>
      </w:r>
      <w:r>
        <w:rPr>
          <w:rFonts w:eastAsia="Times New Roman" w:cs="Times New Roman"/>
          <w:szCs w:val="28"/>
        </w:rPr>
        <w:t>ο υψηλό κόστος παραγωγής που επιβαρύνεται ακόμα πιο πολύ με την αύξηση του ΦΠΑ στα γεωργικά εφόδια και στα λιπάσματα στο 23% -και έρχεται και το 24%-</w:t>
      </w:r>
      <w:r>
        <w:rPr>
          <w:rFonts w:eastAsia="Times New Roman" w:cs="Times New Roman"/>
          <w:szCs w:val="28"/>
        </w:rPr>
        <w:t>,</w:t>
      </w:r>
      <w:r>
        <w:rPr>
          <w:rFonts w:eastAsia="Times New Roman" w:cs="Times New Roman"/>
          <w:szCs w:val="28"/>
        </w:rPr>
        <w:t xml:space="preserve"> τις χαμηλές τιμές του παραγωγού, τις αυξήσεις των ασφαλιστικών εισφορών, την αύξηση του φόρου στο κρασί, </w:t>
      </w:r>
      <w:r>
        <w:rPr>
          <w:rFonts w:eastAsia="Times New Roman" w:cs="Times New Roman"/>
          <w:szCs w:val="28"/>
        </w:rPr>
        <w:t>τις καθυστερήσεις στην καταβολή των ενισχύσεων και των αποζημιώσεων.</w:t>
      </w:r>
    </w:p>
    <w:p w14:paraId="6BC3A704" w14:textId="77777777" w:rsidR="00A94BE7" w:rsidRDefault="00D14AD5">
      <w:pPr>
        <w:spacing w:line="600" w:lineRule="auto"/>
        <w:ind w:firstLine="720"/>
        <w:jc w:val="both"/>
        <w:rPr>
          <w:rFonts w:eastAsia="Times New Roman" w:cs="Times New Roman"/>
          <w:szCs w:val="28"/>
        </w:rPr>
      </w:pPr>
      <w:r>
        <w:rPr>
          <w:rFonts w:eastAsia="Times New Roman" w:cs="Times New Roman"/>
          <w:szCs w:val="28"/>
        </w:rPr>
        <w:lastRenderedPageBreak/>
        <w:t>Ελπίζω, κύριε Υπουργέ, να καταβληθεί η δεύτερη δόση της βασικής ενίσχυσης μέχρι τέλος του μηνός, όπως είπατε, γιατί οι αγρότες δεν θα μπορέσουν να κάνουν Πάσχα.</w:t>
      </w:r>
    </w:p>
    <w:p w14:paraId="6BC3A705" w14:textId="77777777" w:rsidR="00A94BE7" w:rsidRDefault="00D14AD5">
      <w:pPr>
        <w:tabs>
          <w:tab w:val="left" w:pos="2820"/>
        </w:tabs>
        <w:spacing w:line="600" w:lineRule="auto"/>
        <w:jc w:val="both"/>
        <w:rPr>
          <w:rFonts w:eastAsia="Times New Roman"/>
          <w:szCs w:val="24"/>
        </w:rPr>
      </w:pPr>
      <w:r>
        <w:rPr>
          <w:rFonts w:eastAsia="Times New Roman" w:cs="Times New Roman"/>
          <w:szCs w:val="28"/>
        </w:rPr>
        <w:t xml:space="preserve">Επίσης, έχουν να </w:t>
      </w:r>
      <w:r>
        <w:rPr>
          <w:rFonts w:eastAsia="Times New Roman" w:cs="Times New Roman"/>
          <w:szCs w:val="28"/>
        </w:rPr>
        <w:t>αντιμετωπίσουν τη θεσμική ανασφάλεια και την αδυναμία διάθεσης των προϊόντων τους.</w:t>
      </w:r>
      <w:r>
        <w:rPr>
          <w:rFonts w:eastAsia="Times New Roman"/>
          <w:szCs w:val="24"/>
        </w:rPr>
        <w:t xml:space="preserve"> </w:t>
      </w:r>
      <w:r>
        <w:rPr>
          <w:rFonts w:eastAsia="Times New Roman"/>
          <w:szCs w:val="24"/>
        </w:rPr>
        <w:t xml:space="preserve">Στην Αργολίδα οι παραγωγοί υπολογίζουν ότι έχουν μείνει τριάντα χιλιάδες τόνοι πορτοκάλια ακόμη στα δέντρα και οι προοπτικές απορρόφησης δεν είναι καλές. </w:t>
      </w:r>
    </w:p>
    <w:p w14:paraId="6BC3A706"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Σε όλα αυτά έρχοντ</w:t>
      </w:r>
      <w:r>
        <w:rPr>
          <w:rFonts w:eastAsia="Times New Roman"/>
          <w:szCs w:val="24"/>
        </w:rPr>
        <w:t>αι τώρα να προστεθούν νέα βάρη από τη σημερινή Κυβέρνηση, το φορολογικό, το ασφαλιστικό, με εισφορές που θα φτάσουν στο 20%, ένα ασφαλιστικό</w:t>
      </w:r>
      <w:r>
        <w:rPr>
          <w:rFonts w:eastAsia="Times New Roman"/>
          <w:szCs w:val="24"/>
        </w:rPr>
        <w:t>,</w:t>
      </w:r>
      <w:r>
        <w:rPr>
          <w:rFonts w:eastAsia="Times New Roman"/>
          <w:szCs w:val="24"/>
        </w:rPr>
        <w:t xml:space="preserve"> που</w:t>
      </w:r>
      <w:r>
        <w:rPr>
          <w:rFonts w:eastAsia="Times New Roman"/>
          <w:szCs w:val="24"/>
        </w:rPr>
        <w:t>,</w:t>
      </w:r>
      <w:r>
        <w:rPr>
          <w:rFonts w:eastAsia="Times New Roman"/>
          <w:szCs w:val="24"/>
        </w:rPr>
        <w:t xml:space="preserve"> εκτός </w:t>
      </w:r>
      <w:r>
        <w:rPr>
          <w:rFonts w:eastAsia="Times New Roman"/>
          <w:szCs w:val="24"/>
        </w:rPr>
        <w:lastRenderedPageBreak/>
        <w:t>από τους αγρότες, πλήττει και ελεύθερους επαγγελματίες και επιστήμονες, αφού</w:t>
      </w:r>
      <w:r>
        <w:rPr>
          <w:rFonts w:eastAsia="Times New Roman"/>
          <w:szCs w:val="24"/>
        </w:rPr>
        <w:t>,</w:t>
      </w:r>
      <w:r>
        <w:rPr>
          <w:rFonts w:eastAsia="Times New Roman"/>
          <w:szCs w:val="24"/>
        </w:rPr>
        <w:t xml:space="preserve"> για παράδειγμα</w:t>
      </w:r>
      <w:r>
        <w:rPr>
          <w:rFonts w:eastAsia="Times New Roman"/>
          <w:szCs w:val="24"/>
        </w:rPr>
        <w:t>,</w:t>
      </w:r>
      <w:r>
        <w:rPr>
          <w:rFonts w:eastAsia="Times New Roman"/>
          <w:szCs w:val="24"/>
        </w:rPr>
        <w:t xml:space="preserve"> την έκδοσ</w:t>
      </w:r>
      <w:r>
        <w:rPr>
          <w:rFonts w:eastAsia="Times New Roman"/>
          <w:szCs w:val="24"/>
        </w:rPr>
        <w:t>η εισφορών σε νέους επαγγελματίες, σε νέους επιστήμονες τη θεωρείτε οφειλή την οποία πρέπει οι ασφαλισμένοι να την αποπληρώσουν υποχρεωτικά στο μέλλον</w:t>
      </w:r>
      <w:r>
        <w:rPr>
          <w:rFonts w:eastAsia="Times New Roman"/>
          <w:szCs w:val="24"/>
        </w:rPr>
        <w:t>,</w:t>
      </w:r>
      <w:r>
        <w:rPr>
          <w:rFonts w:eastAsia="Times New Roman"/>
          <w:szCs w:val="24"/>
        </w:rPr>
        <w:t xml:space="preserve"> για να μπορέσουν να συνταξιοδοτηθούν. </w:t>
      </w:r>
    </w:p>
    <w:p w14:paraId="6BC3A707"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Έρχονται, επίσης, κι άλλες επιμέρους αρνητικές εξελίξεις, όπως αυ</w:t>
      </w:r>
      <w:r>
        <w:rPr>
          <w:rFonts w:eastAsia="Times New Roman"/>
          <w:szCs w:val="24"/>
        </w:rPr>
        <w:t>τές που αφορούν το γάλα και το γιαούρτι, που πιστεύω ότι</w:t>
      </w:r>
      <w:r>
        <w:rPr>
          <w:rFonts w:eastAsia="Times New Roman"/>
          <w:szCs w:val="24"/>
        </w:rPr>
        <w:t>,</w:t>
      </w:r>
      <w:r>
        <w:rPr>
          <w:rFonts w:eastAsia="Times New Roman"/>
          <w:szCs w:val="24"/>
        </w:rPr>
        <w:t xml:space="preserve"> αν υπάρξουν αυτές οι εξελίξεις</w:t>
      </w:r>
      <w:r>
        <w:rPr>
          <w:rFonts w:eastAsia="Times New Roman"/>
          <w:szCs w:val="24"/>
        </w:rPr>
        <w:t>,</w:t>
      </w:r>
      <w:r>
        <w:rPr>
          <w:rFonts w:eastAsia="Times New Roman"/>
          <w:szCs w:val="24"/>
        </w:rPr>
        <w:t xml:space="preserve"> θα υπάρξει άλλο ένα πλήγμα για τους Έλληνες κτηνοτρόφους και τους παραγωγούς αυτού του ελληνικού προϊόντος. </w:t>
      </w:r>
    </w:p>
    <w:p w14:paraId="6BC3A708"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lastRenderedPageBreak/>
        <w:t>Μέσα, λοιπόν, σ’ αυτό το περιβάλλον έρχεται ένα νομοσχέδι</w:t>
      </w:r>
      <w:r>
        <w:rPr>
          <w:rFonts w:eastAsia="Times New Roman"/>
          <w:szCs w:val="24"/>
        </w:rPr>
        <w:t>ο που δεν απαντά στις ανάγκες και στα προβλήματα των αγροτών, των κτηνοτρόφων και των αλιέων και δεν έρχεται να ενισχύσει τις αναπτυξιακές προοπτικές του πρωτογενούς τομέα, όπως δεν βοηθούν τις αναπτυξιακές προοπτικές και οι καθυστερήσεις που παρατηρούνται</w:t>
      </w:r>
      <w:r>
        <w:rPr>
          <w:rFonts w:eastAsia="Times New Roman"/>
          <w:szCs w:val="24"/>
        </w:rPr>
        <w:t xml:space="preserve"> σε έργα αναπτυξιακά που έχουν δημοπρατηθεί, όπως αυτό το έργο του Αναβάλου στην Αργολίδα, που είναι απαραίτητο για να ποτίζουν οι αγρότες τα κτήματά τους και την παραγωγή τους.</w:t>
      </w:r>
    </w:p>
    <w:p w14:paraId="6BC3A709"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Είπα προηγουμένως ότι παραδείγματα πετυχημένης λειτουργίας συνεταιρισμών υπάρχ</w:t>
      </w:r>
      <w:r>
        <w:rPr>
          <w:rFonts w:eastAsia="Times New Roman"/>
          <w:szCs w:val="24"/>
        </w:rPr>
        <w:t xml:space="preserve">ουν. Ακούσαμε στην Επιτροπή Περιφερειών σε πρόσφατη συνεδρίαση τέτοιες περιπτώσεις. </w:t>
      </w:r>
      <w:r>
        <w:rPr>
          <w:rFonts w:eastAsia="Times New Roman"/>
          <w:szCs w:val="24"/>
        </w:rPr>
        <w:lastRenderedPageBreak/>
        <w:t>Θα μπορούσαμε, επίσης, να αντλήσουμε καλές πρακτικές από επιτυχημένα μοντέλα που υπάρχουν σε άλλες χώρες, όπως στο Βέλγιο, στη Δανία, στην Ολλανδία. Σχεδόν σε ολόκληρη, λοι</w:t>
      </w:r>
      <w:r>
        <w:rPr>
          <w:rFonts w:eastAsia="Times New Roman"/>
          <w:szCs w:val="24"/>
        </w:rPr>
        <w:t>πόν, την Ευρώπη οι συνεταιρισμοί παίζουν πολύ σημαντικό ρόλο με θετικό πρόσημο</w:t>
      </w:r>
      <w:r>
        <w:rPr>
          <w:rFonts w:eastAsia="Times New Roman"/>
          <w:szCs w:val="24"/>
        </w:rPr>
        <w:t>,</w:t>
      </w:r>
      <w:r>
        <w:rPr>
          <w:rFonts w:eastAsia="Times New Roman"/>
          <w:szCs w:val="24"/>
        </w:rPr>
        <w:t xml:space="preserve"> τόσο για την πρωτογενή παραγωγή όσο και για την εθνική οικονομία και για τις τοπικές κοινωνίες. </w:t>
      </w:r>
    </w:p>
    <w:p w14:paraId="6BC3A70A"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Αυτό δεν σημαίνει, βεβαίως, ότι θα έπρεπε ή ότι θα μπορούσαμε να αντιγράψουμε α</w:t>
      </w:r>
      <w:r>
        <w:rPr>
          <w:rFonts w:eastAsia="Times New Roman"/>
          <w:szCs w:val="24"/>
        </w:rPr>
        <w:t>υτολεξεί προβλέψεις και θεσμικές διαρρυθμίσεις που ισχύουν αλλού, σε ξένα θεσμικά περιβάλλοντα</w:t>
      </w:r>
      <w:r>
        <w:rPr>
          <w:rFonts w:eastAsia="Times New Roman"/>
          <w:szCs w:val="24"/>
        </w:rPr>
        <w:t>,</w:t>
      </w:r>
      <w:r>
        <w:rPr>
          <w:rFonts w:eastAsia="Times New Roman"/>
          <w:szCs w:val="24"/>
        </w:rPr>
        <w:t xml:space="preserve"> με διαφορετική ιστορία και χαρακτηριστικά, αλλά σίγουρα θα μπορούσαμε να αντλήσουμε ιδέες, προτάσεις και πρακτικές. </w:t>
      </w:r>
    </w:p>
    <w:p w14:paraId="6BC3A70B"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lastRenderedPageBreak/>
        <w:t>Αντ’ αυτού</w:t>
      </w:r>
      <w:r>
        <w:rPr>
          <w:rFonts w:eastAsia="Times New Roman"/>
          <w:szCs w:val="24"/>
        </w:rPr>
        <w:t>,</w:t>
      </w:r>
      <w:r>
        <w:rPr>
          <w:rFonts w:eastAsia="Times New Roman"/>
          <w:szCs w:val="24"/>
        </w:rPr>
        <w:t xml:space="preserve"> έχουμε ένα νομοσχέδιο χωρίς ανα</w:t>
      </w:r>
      <w:r>
        <w:rPr>
          <w:rFonts w:eastAsia="Times New Roman"/>
          <w:szCs w:val="24"/>
        </w:rPr>
        <w:t>πτυξιακή στόχευση και φιλοσοφία, χωρίς εν</w:t>
      </w:r>
      <w:r>
        <w:rPr>
          <w:rFonts w:eastAsia="Times New Roman"/>
          <w:szCs w:val="24"/>
        </w:rPr>
        <w:t xml:space="preserve"> </w:t>
      </w:r>
      <w:r>
        <w:rPr>
          <w:rFonts w:eastAsia="Times New Roman"/>
          <w:szCs w:val="24"/>
        </w:rPr>
        <w:t>τέλει τη δυναμική που χρειάζεται, ώστε να αλλάξει προς το καλύτερο μια κατάσταση που όλοι αναγνωρίζουμε πως χρειάζεται να αλλάξει. Έχουμε ένα νομοσχέδιο που κινείται στην ίδια κατεύθυνση που δημιούργησε το πρόβλημα</w:t>
      </w:r>
      <w:r>
        <w:rPr>
          <w:rFonts w:eastAsia="Times New Roman"/>
          <w:szCs w:val="24"/>
        </w:rPr>
        <w:t xml:space="preserve"> εξαρχής, την κατεύθυνση του ασφυκτικού εναγκαλισμού του κράτους, του υπερβολικού παρεμβατισμού στην εσωτερική λειτουργία, της εχθρότητας έναντι της ιδιωτικής πρωτοβουλίας και της δημιουργικότητας. Είναι ένα νομοσχέδιο, κι αυτό πρέπει να τονιστεί, που ουσι</w:t>
      </w:r>
      <w:r>
        <w:rPr>
          <w:rFonts w:eastAsia="Times New Roman"/>
          <w:szCs w:val="24"/>
        </w:rPr>
        <w:t>αστικά μετατρέπει τους συνεταιρισμούς από επιχειρήσεις ιδιωτικού δικαίου σε δημοσίου δικαίου</w:t>
      </w:r>
      <w:r>
        <w:rPr>
          <w:rFonts w:eastAsia="Times New Roman"/>
          <w:szCs w:val="24"/>
        </w:rPr>
        <w:t>,</w:t>
      </w:r>
      <w:r>
        <w:rPr>
          <w:rFonts w:eastAsia="Times New Roman"/>
          <w:szCs w:val="24"/>
        </w:rPr>
        <w:t xml:space="preserve"> με ό,τι συνεπάγεται αυτό.</w:t>
      </w:r>
    </w:p>
    <w:p w14:paraId="6BC3A70C"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lastRenderedPageBreak/>
        <w:t>Εμείς πιστεύουμε, βεβαίως, στον έλεγχο της νομιμότητας. Πιστεύουμε πως ένα εύρυθμο θεσμικό πλαίσιο είναι απολύτως απαραίτητο, ώστε και η</w:t>
      </w:r>
      <w:r>
        <w:rPr>
          <w:rFonts w:eastAsia="Times New Roman"/>
          <w:szCs w:val="24"/>
        </w:rPr>
        <w:t xml:space="preserve"> βιωσιμότητα των συνεταιρισμών να διασφαλίζεται και το συμφέρον των παραγωγών από τη συμμετοχή τους σε αυτούς. </w:t>
      </w:r>
    </w:p>
    <w:p w14:paraId="6BC3A70D"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Όμως, το θεσμικό πλαίσιο που χρειάζεται είναι αυτό που θα απελευθερώσει τις δημιουργικές δυνάμεις και δεν θα τις εγκλωβίσει στην παγίδα της γραφ</w:t>
      </w:r>
      <w:r>
        <w:rPr>
          <w:rFonts w:eastAsia="Times New Roman"/>
          <w:szCs w:val="24"/>
        </w:rPr>
        <w:t>ειοκρατίας, ένα θεσμικό πλαίσιο που θα αντιλαμβάνεται το περιβάλλον στο οποίο κινείται η αγροτική παραγωγή και δεν θα επιβάλλει ισχύουσες δομές και διαδικασίες, που θυμίζουν δημόσιο του περασμένου, μάλιστα, αιώνα.</w:t>
      </w:r>
    </w:p>
    <w:p w14:paraId="6BC3A70E"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Ιωάννη, μ</w:t>
      </w:r>
      <w:r>
        <w:rPr>
          <w:rFonts w:eastAsia="Times New Roman"/>
          <w:szCs w:val="24"/>
        </w:rPr>
        <w:t>πες στο διά ταύτα.</w:t>
      </w:r>
    </w:p>
    <w:p w14:paraId="6BC3A70F"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 xml:space="preserve">ΙΩΑΝΝΗΣ ΑΝΔΡΙΑΝΟΣ: </w:t>
      </w:r>
      <w:r>
        <w:rPr>
          <w:rFonts w:eastAsia="Times New Roman"/>
          <w:szCs w:val="24"/>
        </w:rPr>
        <w:t>Τελειώνω, κύριε Πρόεδρε, αμέσως.</w:t>
      </w:r>
    </w:p>
    <w:p w14:paraId="6BC3A710"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 xml:space="preserve">Ένα θεσμικό περιβάλλον που θα επιτρέπει την καινοτομία, θα επιβραβεύει τις θετικές πρωτοβουλίες και θα ενθαρρύνει την αυτενέργεια, όταν αυτή έχει δημοκρατικό υπόβαθρο και όταν αποδίδει </w:t>
      </w:r>
      <w:r>
        <w:rPr>
          <w:rFonts w:eastAsia="Times New Roman"/>
          <w:szCs w:val="24"/>
        </w:rPr>
        <w:t>επωφελή αποτελέσματα για όλους τους αγρότες</w:t>
      </w:r>
      <w:r>
        <w:rPr>
          <w:rFonts w:eastAsia="Times New Roman"/>
          <w:szCs w:val="24"/>
        </w:rPr>
        <w:t xml:space="preserve"> </w:t>
      </w:r>
      <w:r>
        <w:rPr>
          <w:rFonts w:eastAsia="Times New Roman"/>
          <w:szCs w:val="24"/>
        </w:rPr>
        <w:t>μέλη.</w:t>
      </w:r>
    </w:p>
    <w:p w14:paraId="6BC3A711"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το νομοσχέδιο το οποίο συζητάμε είναι διαχειριστικό και όχι ριζοσπαστικό. Δεν αντιμετω</w:t>
      </w:r>
      <w:r>
        <w:rPr>
          <w:rFonts w:eastAsia="Times New Roman"/>
          <w:szCs w:val="24"/>
        </w:rPr>
        <w:lastRenderedPageBreak/>
        <w:t>πίζει τα οξύτατα προβλήματα του αγροτικού κόσμου ούτε ανοίγει δρόμους για την αξιοποίηση τ</w:t>
      </w:r>
      <w:r>
        <w:rPr>
          <w:rFonts w:eastAsia="Times New Roman"/>
          <w:szCs w:val="24"/>
        </w:rPr>
        <w:t>ων μεγάλων δυνατοτήτων ανάπτυξης…</w:t>
      </w:r>
    </w:p>
    <w:p w14:paraId="6BC3A712"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Στο διά ταύτα. Τι κάνει η Νέα Δημοκρατία;</w:t>
      </w:r>
    </w:p>
    <w:p w14:paraId="6BC3A713"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 xml:space="preserve">ΙΩΑΝΝΗΣ ΑΝΔΡΙΑΝΟΣ: </w:t>
      </w:r>
      <w:r>
        <w:rPr>
          <w:rFonts w:eastAsia="Times New Roman"/>
          <w:szCs w:val="24"/>
        </w:rPr>
        <w:t>…που όντως υπάρχουν στον πρωτογενή τομέα.</w:t>
      </w:r>
    </w:p>
    <w:p w14:paraId="6BC3A714"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 xml:space="preserve">Πραγματικά για αυτούς τους λόγους, κύριε Πρόεδρε, κυρίες και κύριοι συνάδελφοι, η Νέα </w:t>
      </w:r>
      <w:r>
        <w:rPr>
          <w:rFonts w:eastAsia="Times New Roman"/>
          <w:szCs w:val="24"/>
        </w:rPr>
        <w:t>Δημοκρατία το καταψηφίζει.</w:t>
      </w:r>
    </w:p>
    <w:p w14:paraId="6BC3A715"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Ευχαριστώ πολύ.</w:t>
      </w:r>
    </w:p>
    <w:p w14:paraId="6BC3A716" w14:textId="77777777" w:rsidR="00A94BE7" w:rsidRDefault="00D14AD5">
      <w:pPr>
        <w:tabs>
          <w:tab w:val="left" w:pos="2820"/>
        </w:tabs>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6BC3A717"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Κεγκέρογλου, έχετε τον λόγο.</w:t>
      </w:r>
    </w:p>
    <w:p w14:paraId="6BC3A718"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Κυρίες και κύριοι συνάδελφοι, στην πρωινή συνεδρίαση ο Πρωθυπουργός </w:t>
      </w:r>
      <w:r>
        <w:rPr>
          <w:rFonts w:eastAsia="Times New Roman"/>
          <w:szCs w:val="24"/>
        </w:rPr>
        <w:t xml:space="preserve">αναφέρθηκε στις διεργασίες του χώρου της </w:t>
      </w:r>
      <w:r>
        <w:rPr>
          <w:rFonts w:eastAsia="Times New Roman"/>
          <w:szCs w:val="24"/>
        </w:rPr>
        <w:t>κ</w:t>
      </w:r>
      <w:r>
        <w:rPr>
          <w:rFonts w:eastAsia="Times New Roman"/>
          <w:szCs w:val="24"/>
        </w:rPr>
        <w:t xml:space="preserve">εντροαριστεράς και εξέφρασε το παράπονο ότι δεν περιλαμβάνουν τον ίδιο και την Αριστερά του. Έχει δηλώσει βεβαίως σε όλους τους τόνους ότι ο ίδιος δεν ανήκει στην </w:t>
      </w:r>
      <w:r>
        <w:rPr>
          <w:rFonts w:eastAsia="Times New Roman"/>
          <w:szCs w:val="24"/>
        </w:rPr>
        <w:t>κ</w:t>
      </w:r>
      <w:r>
        <w:rPr>
          <w:rFonts w:eastAsia="Times New Roman"/>
          <w:szCs w:val="24"/>
        </w:rPr>
        <w:t xml:space="preserve">εντροαριστερά. Ταυτόχρονα σήμερα μας είπε ότι </w:t>
      </w:r>
      <w:r>
        <w:rPr>
          <w:rFonts w:eastAsia="Times New Roman"/>
          <w:szCs w:val="24"/>
        </w:rPr>
        <w:lastRenderedPageBreak/>
        <w:t xml:space="preserve">η </w:t>
      </w:r>
      <w:r>
        <w:rPr>
          <w:rFonts w:eastAsia="Times New Roman"/>
          <w:szCs w:val="24"/>
        </w:rPr>
        <w:t>κ</w:t>
      </w:r>
      <w:r>
        <w:rPr>
          <w:rFonts w:eastAsia="Times New Roman"/>
          <w:szCs w:val="24"/>
        </w:rPr>
        <w:t xml:space="preserve">εντροαριστερά πρέπει να περιλαμβάνει και την Αριστερά. </w:t>
      </w:r>
      <w:r w:rsidRPr="00023584">
        <w:rPr>
          <w:rFonts w:eastAsia="Times New Roman"/>
          <w:szCs w:val="24"/>
        </w:rPr>
        <w:t xml:space="preserve">Συμφωνούμε και με τα δύο. </w:t>
      </w:r>
    </w:p>
    <w:p w14:paraId="6BC3A719"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Όμως, ποια Αριστερά, κύριε Τσίπρα; Αυτή που έχει αυτοσκοπό την εξουσία ή μήπως αυτήν που με την περσινή τραγελαφική διαπραγμάτευση οδήγησε τη χώρα ξανά πίσω;</w:t>
      </w:r>
    </w:p>
    <w:p w14:paraId="6BC3A71A" w14:textId="77777777" w:rsidR="00A94BE7" w:rsidRDefault="00D14AD5">
      <w:pPr>
        <w:spacing w:line="600" w:lineRule="auto"/>
        <w:ind w:firstLine="720"/>
        <w:jc w:val="both"/>
        <w:rPr>
          <w:rFonts w:eastAsia="Times New Roman"/>
          <w:szCs w:val="24"/>
        </w:rPr>
      </w:pPr>
      <w:r>
        <w:rPr>
          <w:rFonts w:eastAsia="Times New Roman"/>
          <w:szCs w:val="24"/>
        </w:rPr>
        <w:t xml:space="preserve">Ονομάζετε </w:t>
      </w:r>
      <w:r>
        <w:rPr>
          <w:rFonts w:eastAsia="Times New Roman"/>
          <w:szCs w:val="24"/>
        </w:rPr>
        <w:t>«</w:t>
      </w:r>
      <w:r>
        <w:rPr>
          <w:rFonts w:eastAsia="Times New Roman"/>
          <w:szCs w:val="24"/>
        </w:rPr>
        <w:t>Αριστ</w:t>
      </w:r>
      <w:r>
        <w:rPr>
          <w:rFonts w:eastAsia="Times New Roman"/>
          <w:szCs w:val="24"/>
        </w:rPr>
        <w:t>ερά</w:t>
      </w:r>
      <w:r>
        <w:rPr>
          <w:rFonts w:eastAsia="Times New Roman"/>
          <w:szCs w:val="24"/>
        </w:rPr>
        <w:t>»</w:t>
      </w:r>
      <w:r>
        <w:rPr>
          <w:rFonts w:eastAsia="Times New Roman"/>
          <w:szCs w:val="24"/>
        </w:rPr>
        <w:t xml:space="preserve"> τις αδιαφανείς διαδικασίες και τις κατά παρέκκλιση αναθέσεις έργων και βεβαίως αυτές τις προσλήψεις που γίνονται κατά παρέκκλιση του ΑΣΕΠ; Τι είδους Αριστερά είναι αυτή που υιοθετεί ή έστω ανέχεται ΚΥΠατζίδικες μεθόδους, με τις οποίες η Αριστερά ήταν </w:t>
      </w:r>
      <w:r>
        <w:rPr>
          <w:rFonts w:eastAsia="Times New Roman"/>
          <w:szCs w:val="24"/>
        </w:rPr>
        <w:t xml:space="preserve">πάντα σε σύγκρουση; </w:t>
      </w:r>
    </w:p>
    <w:p w14:paraId="6BC3A71B" w14:textId="77777777" w:rsidR="00A94BE7" w:rsidRDefault="00D14AD5">
      <w:pPr>
        <w:spacing w:line="600" w:lineRule="auto"/>
        <w:ind w:firstLine="720"/>
        <w:jc w:val="both"/>
        <w:rPr>
          <w:rFonts w:eastAsia="Times New Roman"/>
          <w:szCs w:val="24"/>
        </w:rPr>
      </w:pPr>
      <w:r>
        <w:rPr>
          <w:rFonts w:eastAsia="Times New Roman"/>
          <w:szCs w:val="24"/>
        </w:rPr>
        <w:lastRenderedPageBreak/>
        <w:t>Ποια Αριστερά, κύριε Τσίπρα; Αυτή που παρεμβαίνει ωμά στη δικαιοσύνη ή αυτή που παρεμβαίνει στις λίστες μοριοδότησης των διαγωνισμών, ή μήπως αυτή που μπουκάρει στις συνεδριάσεις των θεσμικών οργάνων για να επιβάλει αυτό που θέλει να κ</w:t>
      </w:r>
      <w:r>
        <w:rPr>
          <w:rFonts w:eastAsia="Times New Roman"/>
          <w:szCs w:val="24"/>
        </w:rPr>
        <w:t>άνουν; Είναι Αριστερά αυτή που κυβερνά χωρίς σχέδιο για τη χώρα, αυτή που χτυπά ό,τι παραγωγικό και δημιουργικό υπάρχει σ</w:t>
      </w:r>
      <w:r>
        <w:rPr>
          <w:rFonts w:eastAsia="Times New Roman"/>
          <w:szCs w:val="24"/>
        </w:rPr>
        <w:t>ε</w:t>
      </w:r>
      <w:r>
        <w:rPr>
          <w:rFonts w:eastAsia="Times New Roman"/>
          <w:szCs w:val="24"/>
        </w:rPr>
        <w:t xml:space="preserve"> αυτόν τον τόπο; </w:t>
      </w:r>
    </w:p>
    <w:p w14:paraId="6BC3A71C" w14:textId="77777777" w:rsidR="00A94BE7" w:rsidRDefault="00D14AD5">
      <w:pPr>
        <w:spacing w:line="600" w:lineRule="auto"/>
        <w:ind w:firstLine="720"/>
        <w:jc w:val="both"/>
        <w:rPr>
          <w:rFonts w:eastAsia="Times New Roman"/>
          <w:szCs w:val="24"/>
        </w:rPr>
      </w:pPr>
      <w:r>
        <w:rPr>
          <w:rFonts w:eastAsia="Times New Roman"/>
          <w:szCs w:val="24"/>
        </w:rPr>
        <w:t>Αυξάνετε ασφαλιστικές εισφορές για τους αγρότες και αντί σύνταξης επιφυλάσσετε επίδομα. Υπερφορολογείτε τον αγροτικό</w:t>
      </w:r>
      <w:r>
        <w:rPr>
          <w:rFonts w:eastAsia="Times New Roman"/>
          <w:szCs w:val="24"/>
        </w:rPr>
        <w:t xml:space="preserve"> τομέα και γενικά την παραγωγή. </w:t>
      </w:r>
    </w:p>
    <w:p w14:paraId="6BC3A71D" w14:textId="77777777" w:rsidR="00A94BE7" w:rsidRDefault="00D14AD5">
      <w:pPr>
        <w:spacing w:line="600" w:lineRule="auto"/>
        <w:ind w:firstLine="720"/>
        <w:jc w:val="both"/>
        <w:rPr>
          <w:rFonts w:eastAsia="Times New Roman"/>
          <w:szCs w:val="24"/>
        </w:rPr>
      </w:pPr>
      <w:r>
        <w:rPr>
          <w:rFonts w:eastAsia="Times New Roman"/>
          <w:szCs w:val="24"/>
        </w:rPr>
        <w:lastRenderedPageBreak/>
        <w:t xml:space="preserve">Είναι Αριστερά </w:t>
      </w:r>
      <w:r>
        <w:rPr>
          <w:rFonts w:eastAsia="Times New Roman"/>
          <w:szCs w:val="24"/>
        </w:rPr>
        <w:t>αυτή που επιβαρύνει</w:t>
      </w:r>
      <w:r>
        <w:rPr>
          <w:rFonts w:eastAsia="Times New Roman"/>
          <w:szCs w:val="24"/>
        </w:rPr>
        <w:t xml:space="preserve"> </w:t>
      </w:r>
      <w:r>
        <w:rPr>
          <w:rFonts w:eastAsia="Times New Roman"/>
          <w:szCs w:val="24"/>
        </w:rPr>
        <w:t>τα</w:t>
      </w:r>
      <w:r>
        <w:rPr>
          <w:rFonts w:eastAsia="Times New Roman"/>
          <w:szCs w:val="24"/>
        </w:rPr>
        <w:t xml:space="preserve"> χαμηλ</w:t>
      </w:r>
      <w:r>
        <w:rPr>
          <w:rFonts w:eastAsia="Times New Roman"/>
          <w:szCs w:val="24"/>
        </w:rPr>
        <w:t>ά</w:t>
      </w:r>
      <w:r>
        <w:rPr>
          <w:rFonts w:eastAsia="Times New Roman"/>
          <w:szCs w:val="24"/>
        </w:rPr>
        <w:t xml:space="preserve"> και μεσαί</w:t>
      </w:r>
      <w:r>
        <w:rPr>
          <w:rFonts w:eastAsia="Times New Roman"/>
          <w:szCs w:val="24"/>
        </w:rPr>
        <w:t>α</w:t>
      </w:r>
      <w:r>
        <w:rPr>
          <w:rFonts w:eastAsia="Times New Roman"/>
          <w:szCs w:val="24"/>
        </w:rPr>
        <w:t xml:space="preserve"> στρ</w:t>
      </w:r>
      <w:r>
        <w:rPr>
          <w:rFonts w:eastAsia="Times New Roman"/>
          <w:szCs w:val="24"/>
        </w:rPr>
        <w:t>ώ</w:t>
      </w:r>
      <w:r>
        <w:rPr>
          <w:rFonts w:eastAsia="Times New Roman"/>
          <w:szCs w:val="24"/>
        </w:rPr>
        <w:t>μ</w:t>
      </w:r>
      <w:r>
        <w:rPr>
          <w:rFonts w:eastAsia="Times New Roman"/>
          <w:szCs w:val="24"/>
        </w:rPr>
        <w:t>α</w:t>
      </w:r>
      <w:r>
        <w:rPr>
          <w:rFonts w:eastAsia="Times New Roman"/>
          <w:szCs w:val="24"/>
        </w:rPr>
        <w:t>τ</w:t>
      </w:r>
      <w:r>
        <w:rPr>
          <w:rFonts w:eastAsia="Times New Roman"/>
          <w:szCs w:val="24"/>
        </w:rPr>
        <w:t>α</w:t>
      </w:r>
      <w:r>
        <w:rPr>
          <w:rFonts w:eastAsia="Times New Roman"/>
          <w:szCs w:val="24"/>
        </w:rPr>
        <w:t xml:space="preserve"> με την αύξηση των έμμεσων φόρων; Συμφωνήσατε απόψε για 24% ΦΠΑ. Είναι Αριστερά </w:t>
      </w:r>
      <w:r>
        <w:rPr>
          <w:rFonts w:eastAsia="Times New Roman"/>
          <w:szCs w:val="24"/>
        </w:rPr>
        <w:t xml:space="preserve">αυτή που επιβάλλει </w:t>
      </w:r>
      <w:r>
        <w:rPr>
          <w:rFonts w:eastAsia="Times New Roman"/>
          <w:szCs w:val="24"/>
        </w:rPr>
        <w:t>το</w:t>
      </w:r>
      <w:r>
        <w:rPr>
          <w:rFonts w:eastAsia="Times New Roman"/>
          <w:szCs w:val="24"/>
        </w:rPr>
        <w:t>ν</w:t>
      </w:r>
      <w:r>
        <w:rPr>
          <w:rFonts w:eastAsia="Times New Roman"/>
          <w:szCs w:val="24"/>
        </w:rPr>
        <w:t xml:space="preserve"> ειδικ</w:t>
      </w:r>
      <w:r>
        <w:rPr>
          <w:rFonts w:eastAsia="Times New Roman"/>
          <w:szCs w:val="24"/>
        </w:rPr>
        <w:t>ό</w:t>
      </w:r>
      <w:r>
        <w:rPr>
          <w:rFonts w:eastAsia="Times New Roman"/>
          <w:szCs w:val="24"/>
        </w:rPr>
        <w:t xml:space="preserve"> φόρο κατανάλωσης στο κρασί που παράγεται στον τόπ</w:t>
      </w:r>
      <w:r>
        <w:rPr>
          <w:rFonts w:eastAsia="Times New Roman"/>
          <w:szCs w:val="24"/>
        </w:rPr>
        <w:t xml:space="preserve">ο μας, την ίδια ώρα που απαλλάσσετε μεγαλοεπιχειρηματίες από τον ειδικό φόρο κατανάλωσης αερίου με τροπολογία αριστερών Βουλευτών; </w:t>
      </w:r>
    </w:p>
    <w:p w14:paraId="6BC3A71E" w14:textId="77777777" w:rsidR="00A94BE7" w:rsidRDefault="00D14AD5">
      <w:pPr>
        <w:spacing w:line="600" w:lineRule="auto"/>
        <w:ind w:firstLine="720"/>
        <w:jc w:val="both"/>
        <w:rPr>
          <w:rFonts w:eastAsia="Times New Roman"/>
          <w:szCs w:val="24"/>
        </w:rPr>
      </w:pPr>
      <w:r>
        <w:rPr>
          <w:rFonts w:eastAsia="Times New Roman"/>
          <w:szCs w:val="24"/>
        </w:rPr>
        <w:t xml:space="preserve">Είναι Αριστερά </w:t>
      </w:r>
      <w:r>
        <w:rPr>
          <w:rFonts w:eastAsia="Times New Roman"/>
          <w:szCs w:val="24"/>
        </w:rPr>
        <w:t xml:space="preserve">αυτή που χαρίζει </w:t>
      </w:r>
      <w:r>
        <w:rPr>
          <w:rFonts w:eastAsia="Times New Roman"/>
          <w:szCs w:val="24"/>
        </w:rPr>
        <w:t>εκατομμ</w:t>
      </w:r>
      <w:r>
        <w:rPr>
          <w:rFonts w:eastAsia="Times New Roman"/>
          <w:szCs w:val="24"/>
        </w:rPr>
        <w:t>ύρια</w:t>
      </w:r>
      <w:r>
        <w:rPr>
          <w:rFonts w:eastAsia="Times New Roman"/>
          <w:szCs w:val="24"/>
        </w:rPr>
        <w:t>, πολλ</w:t>
      </w:r>
      <w:r>
        <w:rPr>
          <w:rFonts w:eastAsia="Times New Roman"/>
          <w:szCs w:val="24"/>
        </w:rPr>
        <w:t>ά</w:t>
      </w:r>
      <w:r>
        <w:rPr>
          <w:rFonts w:eastAsia="Times New Roman"/>
          <w:szCs w:val="24"/>
        </w:rPr>
        <w:t xml:space="preserve"> εκατοντάδ</w:t>
      </w:r>
      <w:r>
        <w:rPr>
          <w:rFonts w:eastAsia="Times New Roman"/>
          <w:szCs w:val="24"/>
        </w:rPr>
        <w:t xml:space="preserve">ες </w:t>
      </w:r>
      <w:r>
        <w:rPr>
          <w:rFonts w:eastAsia="Times New Roman"/>
          <w:szCs w:val="24"/>
        </w:rPr>
        <w:t>εκατομμ</w:t>
      </w:r>
      <w:r>
        <w:rPr>
          <w:rFonts w:eastAsia="Times New Roman"/>
          <w:szCs w:val="24"/>
        </w:rPr>
        <w:t>ύ</w:t>
      </w:r>
      <w:r>
        <w:rPr>
          <w:rFonts w:eastAsia="Times New Roman"/>
          <w:szCs w:val="24"/>
        </w:rPr>
        <w:t>ρ</w:t>
      </w:r>
      <w:r>
        <w:rPr>
          <w:rFonts w:eastAsia="Times New Roman"/>
          <w:szCs w:val="24"/>
        </w:rPr>
        <w:t>ια</w:t>
      </w:r>
      <w:r>
        <w:rPr>
          <w:rFonts w:eastAsia="Times New Roman"/>
          <w:szCs w:val="24"/>
        </w:rPr>
        <w:t xml:space="preserve"> σε διακόσιους εβδομήντα μεγαλοοφειλέτες, τα ονόμα</w:t>
      </w:r>
      <w:r>
        <w:rPr>
          <w:rFonts w:eastAsia="Times New Roman"/>
          <w:szCs w:val="24"/>
        </w:rPr>
        <w:t xml:space="preserve">τα των οποίων κρατάτε ως επτασφράγιστο </w:t>
      </w:r>
      <w:r>
        <w:rPr>
          <w:rFonts w:eastAsia="Times New Roman"/>
          <w:szCs w:val="24"/>
        </w:rPr>
        <w:lastRenderedPageBreak/>
        <w:t xml:space="preserve">μυστικό; Είναι Αριστερά </w:t>
      </w:r>
      <w:r>
        <w:rPr>
          <w:rFonts w:eastAsia="Times New Roman"/>
          <w:szCs w:val="24"/>
        </w:rPr>
        <w:t xml:space="preserve">αυτή που αφήνει </w:t>
      </w:r>
      <w:r>
        <w:rPr>
          <w:rFonts w:eastAsia="Times New Roman"/>
          <w:szCs w:val="24"/>
        </w:rPr>
        <w:t>επί πέντε μήνες απλήρωτ</w:t>
      </w:r>
      <w:r>
        <w:rPr>
          <w:rFonts w:eastAsia="Times New Roman"/>
          <w:szCs w:val="24"/>
        </w:rPr>
        <w:t>ους</w:t>
      </w:r>
      <w:r>
        <w:rPr>
          <w:rFonts w:eastAsia="Times New Roman"/>
          <w:szCs w:val="24"/>
        </w:rPr>
        <w:t xml:space="preserve"> εργαζόμεν</w:t>
      </w:r>
      <w:r>
        <w:rPr>
          <w:rFonts w:eastAsia="Times New Roman"/>
          <w:szCs w:val="24"/>
        </w:rPr>
        <w:t>ους</w:t>
      </w:r>
      <w:r>
        <w:rPr>
          <w:rFonts w:eastAsia="Times New Roman"/>
          <w:szCs w:val="24"/>
        </w:rPr>
        <w:t xml:space="preserve"> στο </w:t>
      </w:r>
      <w:r>
        <w:rPr>
          <w:rFonts w:eastAsia="Times New Roman"/>
          <w:szCs w:val="24"/>
        </w:rPr>
        <w:t>«</w:t>
      </w:r>
      <w:r>
        <w:rPr>
          <w:rFonts w:eastAsia="Times New Roman"/>
          <w:szCs w:val="24"/>
        </w:rPr>
        <w:t>Δρομοκαΐτειο</w:t>
      </w:r>
      <w:r>
        <w:rPr>
          <w:rFonts w:eastAsia="Times New Roman"/>
          <w:szCs w:val="24"/>
        </w:rPr>
        <w:t>»</w:t>
      </w:r>
      <w:r>
        <w:rPr>
          <w:rFonts w:eastAsia="Times New Roman"/>
          <w:szCs w:val="24"/>
        </w:rPr>
        <w:t xml:space="preserve"> και επί πολλούς μήνες απλήρωτ</w:t>
      </w:r>
      <w:r>
        <w:rPr>
          <w:rFonts w:eastAsia="Times New Roman"/>
          <w:szCs w:val="24"/>
        </w:rPr>
        <w:t xml:space="preserve">ους </w:t>
      </w:r>
      <w:r>
        <w:rPr>
          <w:rFonts w:eastAsia="Times New Roman"/>
          <w:szCs w:val="24"/>
        </w:rPr>
        <w:t>εργαζόμεν</w:t>
      </w:r>
      <w:r>
        <w:rPr>
          <w:rFonts w:eastAsia="Times New Roman"/>
          <w:szCs w:val="24"/>
        </w:rPr>
        <w:t>ους</w:t>
      </w:r>
      <w:r>
        <w:rPr>
          <w:rFonts w:eastAsia="Times New Roman"/>
          <w:szCs w:val="24"/>
        </w:rPr>
        <w:t xml:space="preserve"> στις κοινωνικές δομές; </w:t>
      </w:r>
    </w:p>
    <w:p w14:paraId="6BC3A71F" w14:textId="77777777" w:rsidR="00A94BE7" w:rsidRDefault="00D14AD5">
      <w:pPr>
        <w:spacing w:line="600" w:lineRule="auto"/>
        <w:ind w:firstLine="720"/>
        <w:jc w:val="both"/>
        <w:rPr>
          <w:rFonts w:eastAsia="Times New Roman"/>
          <w:szCs w:val="24"/>
        </w:rPr>
      </w:pPr>
      <w:r>
        <w:rPr>
          <w:rFonts w:eastAsia="Times New Roman"/>
          <w:szCs w:val="24"/>
        </w:rPr>
        <w:t>Τι είδους Αριστερά είναι αυτή που κατεδαφίζει τη</w:t>
      </w:r>
      <w:r>
        <w:rPr>
          <w:rFonts w:eastAsia="Times New Roman"/>
          <w:szCs w:val="24"/>
        </w:rPr>
        <w:t xml:space="preserve">ν κοινωνική ασφάλιση, η οποία μάλιστα άντεξε και στις πιο σκληρές συντηρητικές πολιτικές του παρελθόντος; Τι Αριστερά είναι αυτή που επαίρεται για την κατάσταση στην Ειδομένη, τον Πειραιά και το Ελληνικό; </w:t>
      </w:r>
    </w:p>
    <w:p w14:paraId="6BC3A720" w14:textId="77777777" w:rsidR="00A94BE7" w:rsidRDefault="00D14AD5">
      <w:pPr>
        <w:spacing w:line="600" w:lineRule="auto"/>
        <w:ind w:firstLine="720"/>
        <w:jc w:val="both"/>
        <w:rPr>
          <w:rFonts w:eastAsia="Times New Roman"/>
          <w:szCs w:val="24"/>
        </w:rPr>
      </w:pPr>
      <w:r>
        <w:rPr>
          <w:rFonts w:eastAsia="Times New Roman"/>
          <w:szCs w:val="24"/>
        </w:rPr>
        <w:t>Είναι Αριστερά αυτή που αναφέρεται συνεχώς στο δυσ</w:t>
      </w:r>
      <w:r>
        <w:rPr>
          <w:rFonts w:eastAsia="Times New Roman"/>
          <w:szCs w:val="24"/>
        </w:rPr>
        <w:t xml:space="preserve">τύχημα του Φαρμακονησίου και αποσιωπά τους τετρακόσιους νεκρούς, ανάμεσα στους οποίους και πολλά παιδιά, του 2015; </w:t>
      </w:r>
    </w:p>
    <w:p w14:paraId="6BC3A721" w14:textId="77777777" w:rsidR="00A94BE7" w:rsidRDefault="00D14AD5">
      <w:pPr>
        <w:spacing w:line="600" w:lineRule="auto"/>
        <w:ind w:firstLine="720"/>
        <w:jc w:val="both"/>
        <w:rPr>
          <w:rFonts w:eastAsia="Times New Roman"/>
          <w:szCs w:val="24"/>
        </w:rPr>
      </w:pPr>
      <w:r>
        <w:rPr>
          <w:rFonts w:eastAsia="Times New Roman"/>
          <w:szCs w:val="24"/>
        </w:rPr>
        <w:lastRenderedPageBreak/>
        <w:t xml:space="preserve">Κύριοι της Κυβέρνησης, στους δεκαπέντε μήνες που είστε στην εξουσία αποδείξατε ότι αν δεν μπορείτε κάτι να ποδηγετήσετε, μια διαδικασία ή </w:t>
      </w:r>
      <w:r>
        <w:rPr>
          <w:rFonts w:eastAsia="Times New Roman"/>
          <w:szCs w:val="24"/>
        </w:rPr>
        <w:t>έναν θεσμό, τον καταργείτε ή τον καταστρέφετε. Με αυτήν την Αριστερά του Μαδούρο, κύριε Τσίπρα, πράγματι δεν έχουμε κα</w:t>
      </w:r>
      <w:r>
        <w:rPr>
          <w:rFonts w:eastAsia="Times New Roman"/>
          <w:szCs w:val="24"/>
        </w:rPr>
        <w:t>μ</w:t>
      </w:r>
      <w:r>
        <w:rPr>
          <w:rFonts w:eastAsia="Times New Roman"/>
          <w:szCs w:val="24"/>
        </w:rPr>
        <w:t>μία σχέση και δεν θέλουμε να έχουμε καμ</w:t>
      </w:r>
      <w:r>
        <w:rPr>
          <w:rFonts w:eastAsia="Times New Roman"/>
          <w:szCs w:val="24"/>
        </w:rPr>
        <w:t>μ</w:t>
      </w:r>
      <w:r>
        <w:rPr>
          <w:rFonts w:eastAsia="Times New Roman"/>
          <w:szCs w:val="24"/>
        </w:rPr>
        <w:t xml:space="preserve">ία σχέση. </w:t>
      </w:r>
    </w:p>
    <w:p w14:paraId="6BC3A722" w14:textId="77777777" w:rsidR="00A94BE7" w:rsidRDefault="00D14AD5">
      <w:pPr>
        <w:spacing w:line="600" w:lineRule="auto"/>
        <w:ind w:firstLine="720"/>
        <w:jc w:val="both"/>
        <w:rPr>
          <w:rFonts w:eastAsia="Times New Roman"/>
          <w:szCs w:val="24"/>
        </w:rPr>
      </w:pPr>
      <w:r>
        <w:rPr>
          <w:rFonts w:eastAsia="Times New Roman"/>
          <w:szCs w:val="24"/>
        </w:rPr>
        <w:t>Το 2011 η κυβέρνηση του ΠΑΣΟΚ εισηγήθηκε στη Βουλή των Ελλήνων μια πολιτική για την αν</w:t>
      </w:r>
      <w:r>
        <w:rPr>
          <w:rFonts w:eastAsia="Times New Roman"/>
          <w:szCs w:val="24"/>
        </w:rPr>
        <w:t>άδειξη των δυνατοτήτων της Ελλάδας και των περιφερειών. Ανάμεσα στα άλλα θεσμοθετήθηκε το καλάθι των προϊόντων και ο νέος θεσμός της αγροδιατροφικής σύμπραξης για την ανάπτυξη του αγροδιατροφι</w:t>
      </w:r>
      <w:r>
        <w:rPr>
          <w:rFonts w:eastAsia="Times New Roman"/>
          <w:szCs w:val="24"/>
        </w:rPr>
        <w:lastRenderedPageBreak/>
        <w:t>κού τομέα σε κάθε περιφέρεια. Είναι η παραγωγική και δημιουργική</w:t>
      </w:r>
      <w:r>
        <w:rPr>
          <w:rFonts w:eastAsia="Times New Roman"/>
          <w:szCs w:val="24"/>
        </w:rPr>
        <w:t xml:space="preserve"> κοινότητα της κάθε περιφέρειας στην οποία, εκτός από την περιφερειακή αυτοδιοίκηση, συμμετέχουν ομάδες παραγωγών, συνεταιρισμοί, επιμελητήρια, ιδιωτικές εταιρείες του πρωτογενούς και του δευτερογενούς τομέα και άλλοι εμπλεκόμενοι φορείς. Είναι η συνένωση </w:t>
      </w:r>
      <w:r>
        <w:rPr>
          <w:rFonts w:eastAsia="Times New Roman"/>
          <w:szCs w:val="24"/>
        </w:rPr>
        <w:t xml:space="preserve">δυνάμεων που έχει ανάγκη κάθε τόπος για να κάνει το άλμα προς τα εμπρός, για να βγει η χώρα από τη μιζέρια της ανακύκλωσης μέτρων και της ύφεσης. </w:t>
      </w:r>
    </w:p>
    <w:p w14:paraId="6BC3A723" w14:textId="77777777" w:rsidR="00A94BE7" w:rsidRDefault="00D14AD5">
      <w:pPr>
        <w:spacing w:line="600" w:lineRule="auto"/>
        <w:ind w:firstLine="720"/>
        <w:jc w:val="both"/>
        <w:rPr>
          <w:rFonts w:eastAsia="Times New Roman"/>
          <w:szCs w:val="24"/>
        </w:rPr>
      </w:pPr>
      <w:r>
        <w:rPr>
          <w:rFonts w:eastAsia="Times New Roman"/>
          <w:szCs w:val="24"/>
        </w:rPr>
        <w:t>Η αγροδιατροφική σύμπραξη που δημιουργήθηκε στην Κρήτη είναι ένα παράδειγμα καλής πρακτικής. Μέσα σε μικρό χρ</w:t>
      </w:r>
      <w:r>
        <w:rPr>
          <w:rFonts w:eastAsia="Times New Roman"/>
          <w:szCs w:val="24"/>
        </w:rPr>
        <w:t xml:space="preserve">ονικό διάστημα πολλαπλασίασε τα μέλη της και σήμερα έχει </w:t>
      </w:r>
      <w:r>
        <w:rPr>
          <w:rFonts w:eastAsia="Times New Roman"/>
          <w:szCs w:val="24"/>
        </w:rPr>
        <w:lastRenderedPageBreak/>
        <w:t xml:space="preserve">στο ενεργητικό της εκατόν δεκαπέντε μέλη και ογδόντα πιστοποιημένες επιχειρήσεις. </w:t>
      </w:r>
    </w:p>
    <w:p w14:paraId="6BC3A724" w14:textId="77777777" w:rsidR="00A94BE7" w:rsidRDefault="00D14AD5">
      <w:pPr>
        <w:spacing w:line="600" w:lineRule="auto"/>
        <w:ind w:firstLine="720"/>
        <w:jc w:val="both"/>
        <w:rPr>
          <w:rFonts w:eastAsia="Times New Roman"/>
          <w:szCs w:val="24"/>
        </w:rPr>
      </w:pPr>
      <w:r>
        <w:rPr>
          <w:rFonts w:eastAsia="Times New Roman"/>
          <w:szCs w:val="24"/>
        </w:rPr>
        <w:t>Οι βασικοί άξονες της δραστηριοποίησης της αγροδιατροφικής σύμπραξης, μεταξύ άλλων, περιλαμβάνουν την πιστοποίηση, ε</w:t>
      </w:r>
      <w:r>
        <w:rPr>
          <w:rFonts w:eastAsia="Times New Roman"/>
          <w:szCs w:val="24"/>
        </w:rPr>
        <w:t xml:space="preserve">φόσον πληρούνται οι προϋποθέσεις, των τυποποιημένων προϊόντων, την πιστοποίηση των χώρων εστίασης, ξενοδοχείων και εστιατορίων με το </w:t>
      </w:r>
      <w:r>
        <w:rPr>
          <w:rFonts w:eastAsia="Times New Roman"/>
          <w:szCs w:val="24"/>
        </w:rPr>
        <w:t>«Σ</w:t>
      </w:r>
      <w:r>
        <w:rPr>
          <w:rFonts w:eastAsia="Times New Roman"/>
          <w:szCs w:val="24"/>
        </w:rPr>
        <w:t xml:space="preserve">ήμα </w:t>
      </w:r>
      <w:r>
        <w:rPr>
          <w:rFonts w:eastAsia="Times New Roman"/>
          <w:szCs w:val="24"/>
        </w:rPr>
        <w:t>Π</w:t>
      </w:r>
      <w:r>
        <w:rPr>
          <w:rFonts w:eastAsia="Times New Roman"/>
          <w:szCs w:val="24"/>
        </w:rPr>
        <w:t xml:space="preserve">οιότητας Κρητική </w:t>
      </w:r>
      <w:r>
        <w:rPr>
          <w:rFonts w:eastAsia="Times New Roman"/>
          <w:szCs w:val="24"/>
        </w:rPr>
        <w:t>Κ</w:t>
      </w:r>
      <w:r>
        <w:rPr>
          <w:rFonts w:eastAsia="Times New Roman"/>
          <w:szCs w:val="24"/>
        </w:rPr>
        <w:t xml:space="preserve">ουζίνα», την πιστοποίηση των σημείων πώλησης κρητικών προϊόντων με σήμα «Κρητικό </w:t>
      </w:r>
      <w:r>
        <w:rPr>
          <w:rFonts w:eastAsia="Times New Roman"/>
          <w:szCs w:val="24"/>
        </w:rPr>
        <w:t>Μ</w:t>
      </w:r>
      <w:r>
        <w:rPr>
          <w:rFonts w:eastAsia="Times New Roman"/>
          <w:szCs w:val="24"/>
        </w:rPr>
        <w:t>πακάλικο», την π</w:t>
      </w:r>
      <w:r>
        <w:rPr>
          <w:rFonts w:eastAsia="Times New Roman"/>
          <w:szCs w:val="24"/>
        </w:rPr>
        <w:t xml:space="preserve">ιστοποίηση των επισκέψιμων οινοποιείων, μια δράση που είναι σε εξέλιξη, την προώθηση και την προβολή των αγροδιατροφικών προϊόντων της Κρήτης και κάτι πάρα πολύ σημαντικό, τη διασύνδεση </w:t>
      </w:r>
      <w:r>
        <w:rPr>
          <w:rFonts w:eastAsia="Times New Roman"/>
          <w:szCs w:val="24"/>
        </w:rPr>
        <w:lastRenderedPageBreak/>
        <w:t>του πρωτογενούς τομέα με τον τουρισμό, του αγροδιατροφικού τομέα με τα</w:t>
      </w:r>
      <w:r>
        <w:rPr>
          <w:rFonts w:eastAsia="Times New Roman"/>
          <w:szCs w:val="24"/>
        </w:rPr>
        <w:t xml:space="preserve"> εκατομμύρια επισκεπτών στον τόπο μας. </w:t>
      </w:r>
    </w:p>
    <w:p w14:paraId="6BC3A725" w14:textId="77777777" w:rsidR="00A94BE7" w:rsidRDefault="00D14AD5">
      <w:pPr>
        <w:spacing w:line="600" w:lineRule="auto"/>
        <w:ind w:firstLine="720"/>
        <w:jc w:val="both"/>
        <w:rPr>
          <w:rFonts w:eastAsia="Times New Roman"/>
          <w:szCs w:val="24"/>
        </w:rPr>
      </w:pPr>
      <w:r>
        <w:rPr>
          <w:rFonts w:eastAsia="Times New Roman"/>
          <w:szCs w:val="24"/>
        </w:rPr>
        <w:t xml:space="preserve">Σε συνάντηση των εκπροσώπων της αγροδιατροφικής σύμπραξης της </w:t>
      </w:r>
      <w:r>
        <w:rPr>
          <w:rFonts w:eastAsia="Times New Roman"/>
          <w:szCs w:val="24"/>
        </w:rPr>
        <w:t>Π</w:t>
      </w:r>
      <w:r>
        <w:rPr>
          <w:rFonts w:eastAsia="Times New Roman"/>
          <w:szCs w:val="24"/>
        </w:rPr>
        <w:t>εριφέρειας Κρήτης, της αντιπεριφερειάρχη κ. Λιονή και του περιφερειακού συμβούλου και προέδρου της αγροδιατροφικής σύμπραξης κ. Μανώλη Χνάρη με τον αναπλ</w:t>
      </w:r>
      <w:r>
        <w:rPr>
          <w:rFonts w:eastAsia="Times New Roman"/>
          <w:szCs w:val="24"/>
        </w:rPr>
        <w:t>ηρωτή Υπουργό Αγροτικής Ανάπτυξης, παρουσιάστηκε και συζητήθηκε το μεγάλο έργο το οποίο επιτελεί η σύμπραξη στην Κρήτη. Στην ίδια συνάντηση τέθηκε και το θέμα της τροποποίησης του θεσμικού πλαισίου για τη δυνατότητα των αγροδια</w:t>
      </w:r>
      <w:r>
        <w:rPr>
          <w:rFonts w:eastAsia="Times New Roman"/>
          <w:szCs w:val="24"/>
        </w:rPr>
        <w:lastRenderedPageBreak/>
        <w:t>τροφικών συμπράξεων των περιφ</w:t>
      </w:r>
      <w:r>
        <w:rPr>
          <w:rFonts w:eastAsia="Times New Roman"/>
          <w:szCs w:val="24"/>
        </w:rPr>
        <w:t xml:space="preserve">ερειών να μπορούν να κάνουν περισσότερα απ’ αυτά που τους έδινε ο προηγούμενος νόμος. </w:t>
      </w:r>
    </w:p>
    <w:p w14:paraId="6BC3A726"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Διαβάζω από το δελτίο Τύπου: «Ο κύριος Υπουργός, ο κ. Μάρκος Μπόλαρης, αφού συνεχάρη την Περιφέρεια Κρήτης για αυτό το εγχείρημα το οποίο είναι πρώτο σε επίπεδο Ελλάδας </w:t>
      </w:r>
      <w:r>
        <w:rPr>
          <w:rFonts w:eastAsia="Times New Roman" w:cs="Times New Roman"/>
          <w:szCs w:val="24"/>
        </w:rPr>
        <w:t>και αποτελεί μια νέα σύγχρονη θεώρηση της ανάπτυξης του αγροδιατροφικού τομέα τόνισε ότι η προσέγγιση αυτή είναι ικανή να προσφέρει την αναγκαία δυναμική</w:t>
      </w:r>
      <w:r>
        <w:rPr>
          <w:rFonts w:eastAsia="Times New Roman" w:cs="Times New Roman"/>
          <w:szCs w:val="24"/>
        </w:rPr>
        <w:t>,</w:t>
      </w:r>
      <w:r>
        <w:rPr>
          <w:rFonts w:eastAsia="Times New Roman" w:cs="Times New Roman"/>
          <w:szCs w:val="24"/>
        </w:rPr>
        <w:t xml:space="preserve"> ώστε τα προϊόντα της Κρήτης να είναι στην πλειοψηφία τους πιστοποιημένα για την ποιότητά τους και να </w:t>
      </w:r>
      <w:r>
        <w:rPr>
          <w:rFonts w:eastAsia="Times New Roman" w:cs="Times New Roman"/>
          <w:szCs w:val="24"/>
        </w:rPr>
        <w:t xml:space="preserve">ταξιδεύουν με προστιθέμενη αξία και υπό το σήμα ποιότητας «ΚΡΗΤΗ» στα ακριβότερα ράφια των </w:t>
      </w:r>
      <w:r>
        <w:rPr>
          <w:rFonts w:eastAsia="Times New Roman" w:cs="Times New Roman"/>
          <w:szCs w:val="24"/>
        </w:rPr>
        <w:lastRenderedPageBreak/>
        <w:t>διεθνών αγορών». Υποσχέθηκε πως σε ό,τι αφορά το αίτημα αλλαγής θεσμικού πλαισίου, θα στηρίξει την προσπάθεια για τη διεύρυνση των δυνατοτήτων.</w:t>
      </w:r>
    </w:p>
    <w:p w14:paraId="6BC3A727"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Δυστυχώς σήμερα η Κυβ</w:t>
      </w:r>
      <w:r>
        <w:rPr>
          <w:rFonts w:eastAsia="Times New Roman" w:cs="Times New Roman"/>
          <w:szCs w:val="24"/>
        </w:rPr>
        <w:t>έρνηση εισηγείται να νεκρώσουν οι αγροδιατροφικές συμπράξεις. Αφού αναφέρει κάποια από αυτά που αναφέρει και το προηγούμενο άρθρο για τις δυνατότητες των αγροδιατροφικών συμπράξεων, λέει ότι δεν μπορούν στην έννοια της προώθησης, της προβολής κ.λπ. να συμπ</w:t>
      </w:r>
      <w:r>
        <w:rPr>
          <w:rFonts w:eastAsia="Times New Roman" w:cs="Times New Roman"/>
          <w:szCs w:val="24"/>
        </w:rPr>
        <w:t>εριληφθούν μια σειρά από δράσεις που ουσιαστικά αφαιρούν τις τεράστιες δυνατότητες που έχει αυτός ο θεσμός για να αναδείξει τα προϊόντα της κάθε περιφέρειας.</w:t>
      </w:r>
    </w:p>
    <w:p w14:paraId="6BC3A728"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Κεγκέρογλου, πρέπει να καταλήξετε. </w:t>
      </w:r>
    </w:p>
    <w:p w14:paraId="6BC3A729"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Στην Επιτροπή Περιφερειών, κύριε Πρόεδρε, που έρχονται οι περιφερειάρχες και μας εκθέτουν τη δράση τους, εκτός από την Περιφέρεια Κρήτης, ο κ. Αγοραστός της Περιφέρειας Θεσσαλίας, άλλοι περιφερειάρχες, ξεκίνησαν και μιλούσαν για το έργο τους από τη αγροδια</w:t>
      </w:r>
      <w:r>
        <w:rPr>
          <w:rFonts w:eastAsia="Times New Roman" w:cs="Times New Roman"/>
          <w:szCs w:val="24"/>
        </w:rPr>
        <w:t>τροφική σύμπραξη, από αυτό το</w:t>
      </w:r>
      <w:r>
        <w:rPr>
          <w:rFonts w:eastAsia="Times New Roman" w:cs="Times New Roman"/>
          <w:szCs w:val="24"/>
        </w:rPr>
        <w:t>ν</w:t>
      </w:r>
      <w:r>
        <w:rPr>
          <w:rFonts w:eastAsia="Times New Roman" w:cs="Times New Roman"/>
          <w:szCs w:val="24"/>
        </w:rPr>
        <w:t xml:space="preserve"> θεσμό τον οποίο η Κυβέρνηση σήμερα καταργεί. Έχετε αυτό το δικαίωμα; Έχετε το δικαίωμα να πνίξετε τις δημιουργικές δυνάμεις της κάθε περιφέρειας; Δεν το έχετε κύριοι. </w:t>
      </w:r>
    </w:p>
    <w:p w14:paraId="6BC3A72A"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(Χειροκροτήματα από τις πτέρυγες της Δημοκρατικής Συμπαρά</w:t>
      </w:r>
      <w:r>
        <w:rPr>
          <w:rFonts w:eastAsia="Times New Roman" w:cs="Times New Roman"/>
          <w:szCs w:val="24"/>
        </w:rPr>
        <w:t>ταξης ΠΑΣΟΚ-ΔΗΜΑΡ και του Ποταμιού)</w:t>
      </w:r>
    </w:p>
    <w:p w14:paraId="6BC3A72B"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Ευχαριστώ. </w:t>
      </w:r>
    </w:p>
    <w:p w14:paraId="6BC3A72C"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Ο κ. Αχμέτ Ιλχάν έχει το</w:t>
      </w:r>
      <w:r>
        <w:rPr>
          <w:rFonts w:eastAsia="Times New Roman" w:cs="Times New Roman"/>
          <w:szCs w:val="24"/>
        </w:rPr>
        <w:t>ν</w:t>
      </w:r>
      <w:r>
        <w:rPr>
          <w:rFonts w:eastAsia="Times New Roman" w:cs="Times New Roman"/>
          <w:szCs w:val="24"/>
        </w:rPr>
        <w:t xml:space="preserve"> λόγο. </w:t>
      </w:r>
    </w:p>
    <w:p w14:paraId="6BC3A72D"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Πάντως εκφράσεις όπως «ΚΥΠατζίδικες μεθόδους» κ.λπ.</w:t>
      </w:r>
      <w:r>
        <w:rPr>
          <w:rFonts w:eastAsia="Times New Roman" w:cs="Times New Roman"/>
          <w:szCs w:val="24"/>
        </w:rPr>
        <w:t>,</w:t>
      </w:r>
      <w:r>
        <w:rPr>
          <w:rFonts w:eastAsia="Times New Roman" w:cs="Times New Roman"/>
          <w:szCs w:val="24"/>
        </w:rPr>
        <w:t xml:space="preserve"> κύριε Πρόεδρε, παρακαλώ ή θα στοιχειοθετούνται ή δεν θα λέγονται. </w:t>
      </w:r>
    </w:p>
    <w:p w14:paraId="6BC3A72E"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Εγώ είπα να κάνουμε μια παρέμβαση λίγο χιουμοριστική ότι μιλάμε για τους </w:t>
      </w:r>
      <w:r>
        <w:rPr>
          <w:rFonts w:eastAsia="Times New Roman" w:cs="Times New Roman"/>
          <w:szCs w:val="24"/>
        </w:rPr>
        <w:lastRenderedPageBreak/>
        <w:t>γεωργικούς συνεταιρισμούς και όχι για τους πολιτικούς συνεταιρισμούς, αλλά άφησα ν</w:t>
      </w:r>
      <w:r>
        <w:rPr>
          <w:rFonts w:eastAsia="Times New Roman" w:cs="Times New Roman"/>
          <w:szCs w:val="24"/>
        </w:rPr>
        <w:t xml:space="preserve">α εξελιχθεί για να μην έχουμε αντεγκλήσεις. </w:t>
      </w:r>
    </w:p>
    <w:p w14:paraId="6BC3A72F"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 xml:space="preserve">Ακριβώς. Εσείς το κάνετε πάντα. </w:t>
      </w:r>
    </w:p>
    <w:p w14:paraId="6BC3A730" w14:textId="77777777" w:rsidR="00A94BE7" w:rsidRDefault="00D14AD5">
      <w:pPr>
        <w:spacing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Από εκεί και πέρα, εάν θέλει να τα διαγράψω, εγώ ευχαρίστως θα τα διαγράψω, αλλά πρέπει να μου το πει. </w:t>
      </w:r>
    </w:p>
    <w:p w14:paraId="6BC3A731"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συνάδελφε. </w:t>
      </w:r>
    </w:p>
    <w:p w14:paraId="6BC3A732"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 xml:space="preserve">Ευχαριστώ, κύριε Πρόεδρε. </w:t>
      </w:r>
    </w:p>
    <w:p w14:paraId="6BC3A733" w14:textId="77777777" w:rsidR="00A94BE7" w:rsidRDefault="00D14AD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 χώρος της Θράκης υπήρξε ίσως το πιο κραυγαλέο παράδειγμα ηθικής απαξίωσης και οικονομικής λεηλασίας μεγάλων συνεταιριστικών ενώσεων και εργοστασίων πο</w:t>
      </w:r>
      <w:r>
        <w:rPr>
          <w:rFonts w:eastAsia="Times New Roman" w:cs="Times New Roman"/>
          <w:szCs w:val="24"/>
        </w:rPr>
        <w:t xml:space="preserve">υ στήθηκαν στην περιοχή από τη δεκαετία του ’70 και έδωσαν για περίπου τριάντα χρόνια ανάπτυξη του πρωτογενούς τομέα, δουλειές και ευημερία σε ένα μεγάλο αριθμό παραγωγών. </w:t>
      </w:r>
    </w:p>
    <w:p w14:paraId="6BC3A734" w14:textId="77777777" w:rsidR="00A94BE7" w:rsidRDefault="00D14AD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Με την ανοχή και άλλοτε με την ενίσχυση του κράτους δομήθηκε ένα κλειστό σύστημα συ</w:t>
      </w:r>
      <w:r>
        <w:rPr>
          <w:rFonts w:eastAsia="Times New Roman" w:cs="Times New Roman"/>
          <w:szCs w:val="24"/>
        </w:rPr>
        <w:t xml:space="preserve">νεταιριστικών λειτουργιών χωρίς δημοκρατικό έλεγχο των αποφάσεων των διοικήσεων, χωρίς λογοδοσία, χωρίς εγγυήσεις οικονομικής διαφάνειας, με ένα απαράδεκτο σύστημα έμμεσης εκλογής δι' αντιπροσώπων των </w:t>
      </w:r>
      <w:r>
        <w:rPr>
          <w:rFonts w:eastAsia="Times New Roman" w:cs="Times New Roman"/>
          <w:szCs w:val="24"/>
        </w:rPr>
        <w:lastRenderedPageBreak/>
        <w:t>μελών των διοικήσεων που εξασφάλισε τη συνέχιση των ίδι</w:t>
      </w:r>
      <w:r>
        <w:rPr>
          <w:rFonts w:eastAsia="Times New Roman" w:cs="Times New Roman"/>
          <w:szCs w:val="24"/>
        </w:rPr>
        <w:t xml:space="preserve">ων αγροτοπατέρων-συνδικαλιστών στις διοικήσεις των συνεταιρισμών που πολλοί από αυτούς δεν έδωσαν ποτέ μα ποτέ λόγο στη δικαιοσύνη για τις συνέπειες των πράξεων τους. </w:t>
      </w:r>
    </w:p>
    <w:p w14:paraId="6BC3A735" w14:textId="77777777" w:rsidR="00A94BE7" w:rsidRDefault="00D14AD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Οι συνεταιρισμοί που φτιάχτηκαν από τις θυσίες, τις περιουσίες και τη δουλειά αγνών αγρο</w:t>
      </w:r>
      <w:r>
        <w:rPr>
          <w:rFonts w:eastAsia="Times New Roman" w:cs="Times New Roman"/>
          <w:szCs w:val="24"/>
        </w:rPr>
        <w:t>τών πριν πολλές δεκαετίες, κατήντησαν να γίνουν ρουσφετολογικοί μηχανισμοί βολέματος «ημέτερων», διόγκωσης του ευρύτερου δημοσίου τομέα και ταυτίστηκαν στη συνείδηση της κοινωνίας με το όργιο κατασπατάλησης χρήματος σε βάρος της αναδιάρθρωσης της αγροτικής</w:t>
      </w:r>
      <w:r>
        <w:rPr>
          <w:rFonts w:eastAsia="Times New Roman" w:cs="Times New Roman"/>
          <w:szCs w:val="24"/>
        </w:rPr>
        <w:t xml:space="preserve"> παραγωγής στην Ελλάδα. </w:t>
      </w:r>
    </w:p>
    <w:p w14:paraId="6BC3A736" w14:textId="77777777" w:rsidR="00A94BE7" w:rsidRDefault="00D14AD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Το κρίσιμο ερώτημα, κύριε Υπουργέ, είναι: Τι συνεταιρισμούς θέλουμε; Ποιους θα εξυπηρετούν αυτοί οι συνεταιρισμοί; Πώς θα οικοδομηθούν; Ποια είναι τα αποτελέσματα που προσδοκούμε από την ίδρυση και λειτουργία τους; </w:t>
      </w:r>
    </w:p>
    <w:p w14:paraId="6BC3A737" w14:textId="77777777" w:rsidR="00A94BE7" w:rsidRDefault="00D14AD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δικιά μας απά</w:t>
      </w:r>
      <w:r>
        <w:rPr>
          <w:rFonts w:eastAsia="Times New Roman" w:cs="Times New Roman"/>
          <w:szCs w:val="24"/>
        </w:rPr>
        <w:t xml:space="preserve">ντηση σε αυτό το ερώτημα είναι </w:t>
      </w:r>
      <w:r>
        <w:rPr>
          <w:rFonts w:eastAsia="Times New Roman" w:cs="Times New Roman"/>
          <w:szCs w:val="24"/>
        </w:rPr>
        <w:t>ότι θ</w:t>
      </w:r>
      <w:r>
        <w:rPr>
          <w:rFonts w:eastAsia="Times New Roman" w:cs="Times New Roman"/>
          <w:szCs w:val="24"/>
        </w:rPr>
        <w:t xml:space="preserve">έλουμε συνεταιρισμούς υγιείς, βιώσιμους που θα ακολουθούν όρους διαφάνειας, λογοδοσίας, κοινωνικού ελέγχου, που θα εξυπηρετούν τα </w:t>
      </w:r>
      <w:r>
        <w:rPr>
          <w:rFonts w:eastAsia="Times New Roman" w:cs="Times New Roman"/>
          <w:szCs w:val="24"/>
        </w:rPr>
        <w:t xml:space="preserve">πραγματικά </w:t>
      </w:r>
      <w:r>
        <w:rPr>
          <w:rFonts w:eastAsia="Times New Roman" w:cs="Times New Roman"/>
          <w:szCs w:val="24"/>
        </w:rPr>
        <w:t>συμφέροντα των αγροτών και θα λειτουργούν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υγιούς ανταγωνισμού κ</w:t>
      </w:r>
      <w:r>
        <w:rPr>
          <w:rFonts w:eastAsia="Times New Roman" w:cs="Times New Roman"/>
          <w:szCs w:val="24"/>
        </w:rPr>
        <w:t xml:space="preserve">αι της ιδιωτικής οικονομίας, ώστε να προασπίζονται τα εισοδήματα των μελών τους ως παίκτες μέσα σε ένα άκρως απαιτητικό διεθνές </w:t>
      </w:r>
      <w:r>
        <w:rPr>
          <w:rFonts w:eastAsia="Times New Roman" w:cs="Times New Roman"/>
          <w:szCs w:val="24"/>
        </w:rPr>
        <w:lastRenderedPageBreak/>
        <w:t xml:space="preserve">περιβάλλον εμπορίας και διακίνησης ποιοτικών αγροτικών προϊόντων. </w:t>
      </w:r>
    </w:p>
    <w:p w14:paraId="6BC3A738" w14:textId="77777777" w:rsidR="00A94BE7" w:rsidRDefault="00D14AD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Εσείς, κύριε Υπουργέ, κάνετε το αντίθετο. Επιμένετε στην ύπαρ</w:t>
      </w:r>
      <w:r>
        <w:rPr>
          <w:rFonts w:eastAsia="Times New Roman" w:cs="Times New Roman"/>
          <w:szCs w:val="24"/>
        </w:rPr>
        <w:t>ξη ενός ειδικού νόμου για τους αγροτικούς συνεταιρισμούς με κρατικό παρεμβατισμό, με εξαντλητική ρύθμιση ορισμένων ζητημάτων, όπως η συγκρότηση του ΔΣ, οι αρχαιρεσίες, αρκετά παραθυράκια και εξαιρέσεις. Ο συνεταιρισμός, όμως, δεν είναι άσκηση διαδικασιών κ</w:t>
      </w:r>
      <w:r>
        <w:rPr>
          <w:rFonts w:eastAsia="Times New Roman" w:cs="Times New Roman"/>
          <w:szCs w:val="24"/>
        </w:rPr>
        <w:t>αι γραφειοκρατικών ρυθμίσεων. Ο συνεταιρισμός θέλουμε να είναι παραγωγικός και να αποφέρει κέρδη στα μέλη του. Να μην φοβόμαστε να το πούμε αυτό, ότι δηλαδή οι συνεταιρισμοί κατ’ ουσία πρέπει να επιφέρουν κέρδη. Το ζήτημα είναι εάν το παρόν σχέδιο που φέρν</w:t>
      </w:r>
      <w:r>
        <w:rPr>
          <w:rFonts w:eastAsia="Times New Roman" w:cs="Times New Roman"/>
          <w:szCs w:val="24"/>
        </w:rPr>
        <w:t xml:space="preserve">ει </w:t>
      </w:r>
      <w:r>
        <w:rPr>
          <w:rFonts w:eastAsia="Times New Roman" w:cs="Times New Roman"/>
          <w:szCs w:val="24"/>
        </w:rPr>
        <w:lastRenderedPageBreak/>
        <w:t xml:space="preserve">αυτή η Κυβέρνηση λαμβάνει μέτρα για να οδηγήσει πραγματικά στην εξυγίανση του συνεταιρισμού προς όφελος των αγροτών αλλά και της κοινωνίας.  </w:t>
      </w:r>
    </w:p>
    <w:p w14:paraId="6BC3A739"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Η απάντηση όλων των φορέων είναι όχι. Είδαμε στην επιτροπή. Από τις καινοτομίες που είχατε προαναγγείλει στη δι</w:t>
      </w:r>
      <w:r>
        <w:rPr>
          <w:rFonts w:eastAsia="Times New Roman" w:cs="Times New Roman"/>
          <w:szCs w:val="24"/>
        </w:rPr>
        <w:t>αβούλευση κάποια πράγματα ήταν όντως πολύ ωραία. Λίγα πράγματα όμως έχουν απομείνει, κύριε Υπουργέ, δυστυχώς.</w:t>
      </w:r>
    </w:p>
    <w:p w14:paraId="6BC3A73A"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αυτό το σημείο θέλω να καταθέσω στα Πρακτικά την πρόταση για το παρόν νομοσχέδιο του Συνεταιρισμού Καπνοπαραγωγών Θράκης, η οποία πιστεύω ότι ε</w:t>
      </w:r>
      <w:r>
        <w:rPr>
          <w:rFonts w:eastAsia="Times New Roman" w:cs="Times New Roman"/>
          <w:szCs w:val="24"/>
        </w:rPr>
        <w:t>ίναι αξιόλογη.</w:t>
      </w:r>
    </w:p>
    <w:p w14:paraId="6BC3A73B" w14:textId="77777777" w:rsidR="00A94BE7" w:rsidRDefault="00D14AD5">
      <w:pPr>
        <w:spacing w:line="600" w:lineRule="auto"/>
        <w:ind w:firstLine="540"/>
        <w:jc w:val="both"/>
        <w:rPr>
          <w:rFonts w:eastAsia="Times New Roman" w:cs="Times New Roman"/>
          <w:szCs w:val="24"/>
        </w:rPr>
      </w:pPr>
      <w:r>
        <w:rPr>
          <w:rFonts w:eastAsia="Times New Roman" w:cs="Times New Roman"/>
          <w:szCs w:val="24"/>
        </w:rPr>
        <w:lastRenderedPageBreak/>
        <w:t xml:space="preserve">(Στο σημείο αυτό ο Βουλευτής Ιλχάν Αχμέτ καταθέτει για τα Πρακτικά το προαναφερθέν έγγραφο, το οποίο βρίσκεται </w:t>
      </w:r>
      <w:r>
        <w:rPr>
          <w:rFonts w:eastAsia="Times New Roman"/>
          <w:szCs w:val="24"/>
        </w:rPr>
        <w:t>στο αρχείο του Τμήματος Γραμματείας της Διεύθυνσης Στενογραφίας και Πρακτικών της Βουλής)</w:t>
      </w:r>
    </w:p>
    <w:p w14:paraId="6BC3A73C"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Κύριοι συνάδελφοι, παρά τις εξαγγελίες κ</w:t>
      </w:r>
      <w:r>
        <w:rPr>
          <w:rFonts w:eastAsia="Times New Roman" w:cs="Times New Roman"/>
          <w:szCs w:val="24"/>
        </w:rPr>
        <w:t>αι τους πύρινους λόγους της παλιάς κοπής πολιτικών για την ανάγκη τόνωσης της εγχώριας παραγωγής, η Κυβέρνηση αυτή στην πράξη δεν έχει λάβει δυστυχώς κα</w:t>
      </w:r>
      <w:r>
        <w:rPr>
          <w:rFonts w:eastAsia="Times New Roman" w:cs="Times New Roman"/>
          <w:szCs w:val="24"/>
        </w:rPr>
        <w:t>μ</w:t>
      </w:r>
      <w:r>
        <w:rPr>
          <w:rFonts w:eastAsia="Times New Roman" w:cs="Times New Roman"/>
          <w:szCs w:val="24"/>
        </w:rPr>
        <w:t>μία ουσιαστική μέριμνα για την ενίσχυση του αγροτικού κόσμου. Προεκλογικά τα τάζατε αυτά.</w:t>
      </w:r>
    </w:p>
    <w:p w14:paraId="6BC3A73D"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Τέλος ως κατα</w:t>
      </w:r>
      <w:r>
        <w:rPr>
          <w:rFonts w:eastAsia="Times New Roman" w:cs="Times New Roman"/>
          <w:szCs w:val="24"/>
        </w:rPr>
        <w:t xml:space="preserve">γόμενος από τη Θράκη και έχοντας ειδικό ενδιαφέρον για την παραγωγή του καπνού θα ήθελα, κύριε Υπουργέ, να σας πω κάποια πράγματα. </w:t>
      </w:r>
    </w:p>
    <w:p w14:paraId="6BC3A73E"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θα ήθελα να σας αναφέρω ότι αν δεν επιδοθεί ο καπνός συμπληρωματικά από τον </w:t>
      </w:r>
      <w:r>
        <w:rPr>
          <w:rFonts w:eastAsia="Times New Roman" w:cs="Times New Roman"/>
          <w:szCs w:val="24"/>
        </w:rPr>
        <w:t>π</w:t>
      </w:r>
      <w:r>
        <w:rPr>
          <w:rFonts w:eastAsia="Times New Roman" w:cs="Times New Roman"/>
          <w:szCs w:val="24"/>
        </w:rPr>
        <w:t xml:space="preserve">υλώνα </w:t>
      </w:r>
      <w:r>
        <w:rPr>
          <w:rFonts w:eastAsia="Times New Roman" w:cs="Times New Roman"/>
          <w:szCs w:val="24"/>
        </w:rPr>
        <w:t>2</w:t>
      </w:r>
      <w:r>
        <w:rPr>
          <w:rFonts w:eastAsia="Times New Roman" w:cs="Times New Roman"/>
          <w:szCs w:val="24"/>
        </w:rPr>
        <w:t xml:space="preserve"> σε εδάφη άγονα και ξερικά δε</w:t>
      </w:r>
      <w:r>
        <w:rPr>
          <w:rFonts w:eastAsia="Times New Roman" w:cs="Times New Roman"/>
          <w:szCs w:val="24"/>
        </w:rPr>
        <w:t>ν θα πρόκειται περί αφανισμού απλά μιας καλλιέργειας, αλλά μιας κοινωνικής ομάδας με ό,τι συνέπειες μπορεί να επιφέρει το γεγονός αυτό.</w:t>
      </w:r>
    </w:p>
    <w:p w14:paraId="6BC3A73F"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Στην τελική διαπραγμάτευση για τη νέα ΚΑΠ ξέρετε ότι δίνεται η δυνατότητα για λόγους μεγάλης κοινωνικοοικονομικής </w:t>
      </w:r>
      <w:r>
        <w:rPr>
          <w:rFonts w:eastAsia="Times New Roman" w:cs="Times New Roman"/>
          <w:szCs w:val="24"/>
        </w:rPr>
        <w:lastRenderedPageBreak/>
        <w:t>σημασί</w:t>
      </w:r>
      <w:r>
        <w:rPr>
          <w:rFonts w:eastAsia="Times New Roman" w:cs="Times New Roman"/>
          <w:szCs w:val="24"/>
        </w:rPr>
        <w:t xml:space="preserve">ας να γίνεται έμμεση ενίσχυση των καπνοκαλλιεργητών. Από τα συνολικά διαθέσιμα του </w:t>
      </w:r>
      <w:r>
        <w:rPr>
          <w:rFonts w:eastAsia="Times New Roman" w:cs="Times New Roman"/>
          <w:szCs w:val="24"/>
        </w:rPr>
        <w:t>π</w:t>
      </w:r>
      <w:r>
        <w:rPr>
          <w:rFonts w:eastAsia="Times New Roman" w:cs="Times New Roman"/>
          <w:szCs w:val="24"/>
        </w:rPr>
        <w:t xml:space="preserve">υλώνα </w:t>
      </w:r>
      <w:r>
        <w:rPr>
          <w:rFonts w:eastAsia="Times New Roman" w:cs="Times New Roman"/>
          <w:szCs w:val="24"/>
        </w:rPr>
        <w:t>2</w:t>
      </w:r>
      <w:r>
        <w:rPr>
          <w:rFonts w:eastAsia="Times New Roman" w:cs="Times New Roman"/>
          <w:szCs w:val="24"/>
        </w:rPr>
        <w:t xml:space="preserve"> που ανέρχονται στα 2,2 δισεκατομμύρια ευρώ, το ποσό των 3 ευρώ ανά κιλό προκειμένου αυτοί οι άνθρωποι να παραμείνουν σ</w:t>
      </w:r>
      <w:r>
        <w:rPr>
          <w:rFonts w:eastAsia="Times New Roman" w:cs="Times New Roman"/>
          <w:szCs w:val="24"/>
        </w:rPr>
        <w:t>ε</w:t>
      </w:r>
      <w:r>
        <w:rPr>
          <w:rFonts w:eastAsia="Times New Roman" w:cs="Times New Roman"/>
          <w:szCs w:val="24"/>
        </w:rPr>
        <w:t xml:space="preserve"> αυτή</w:t>
      </w:r>
      <w:r>
        <w:rPr>
          <w:rFonts w:eastAsia="Times New Roman" w:cs="Times New Roman"/>
          <w:szCs w:val="24"/>
        </w:rPr>
        <w:t>ν</w:t>
      </w:r>
      <w:r>
        <w:rPr>
          <w:rFonts w:eastAsia="Times New Roman" w:cs="Times New Roman"/>
          <w:szCs w:val="24"/>
        </w:rPr>
        <w:t xml:space="preserve"> την περιοχή, είναι σύμφωνο με την ευρω</w:t>
      </w:r>
      <w:r>
        <w:rPr>
          <w:rFonts w:eastAsia="Times New Roman" w:cs="Times New Roman"/>
          <w:szCs w:val="24"/>
        </w:rPr>
        <w:t xml:space="preserve">παϊκή πρακτική ότι οι άγονες περιοχές όταν είναι μονοκαλλιέργεια πρέπει να στηριχθούν. Πρέπει να το μεριμνήσετε. </w:t>
      </w:r>
    </w:p>
    <w:p w14:paraId="6BC3A740"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Κύριε Υπουργέ, πραγματικά θέλω να επισκεφθείτε τη Θράκη. Πώς είναι δυνατόν ένας καπνοκαλλιεργητής με 5.000 ευρώ εισόδημα, με μηδέν επίδομα, να</w:t>
      </w:r>
      <w:r>
        <w:rPr>
          <w:rFonts w:eastAsia="Times New Roman" w:cs="Times New Roman"/>
          <w:szCs w:val="24"/>
        </w:rPr>
        <w:t xml:space="preserve"> ζήσει; Είναι δυνατόν είκοσι πέντε χιλιάδες άτομα να τα παρατήσετε; Αυτή είναι η Κυβέρνηση; Πείτε μου σας παρακαλώ τι σκέφτεται το Υπουργείο. </w:t>
      </w:r>
    </w:p>
    <w:p w14:paraId="6BC3A741"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Αυτές τις ημέρες όλες οι μεσιτικές εταιρείες θέλουν να αγοράσουν τα καπνά. Περισσότερο από εμάς τους Βουλευτές γυ</w:t>
      </w:r>
      <w:r>
        <w:rPr>
          <w:rFonts w:eastAsia="Times New Roman" w:cs="Times New Roman"/>
          <w:szCs w:val="24"/>
        </w:rPr>
        <w:t xml:space="preserve">ρίζουν τα χωριά. Γιατί; Διότι όλες οι μεγάλες καπνοβιομηχανίες, όπως η </w:t>
      </w:r>
      <w:r>
        <w:rPr>
          <w:rFonts w:eastAsia="Times New Roman" w:cs="Times New Roman"/>
          <w:szCs w:val="24"/>
        </w:rPr>
        <w:t>«</w:t>
      </w:r>
      <w:r>
        <w:rPr>
          <w:rFonts w:eastAsia="Times New Roman" w:cs="Times New Roman"/>
          <w:szCs w:val="24"/>
          <w:lang w:val="en-US"/>
        </w:rPr>
        <w:t>PHILLIP</w:t>
      </w:r>
      <w:r>
        <w:rPr>
          <w:rFonts w:eastAsia="Times New Roman" w:cs="Times New Roman"/>
          <w:szCs w:val="24"/>
        </w:rPr>
        <w:t xml:space="preserve"> </w:t>
      </w:r>
      <w:r>
        <w:rPr>
          <w:rFonts w:eastAsia="Times New Roman" w:cs="Times New Roman"/>
          <w:szCs w:val="24"/>
          <w:lang w:val="en-US"/>
        </w:rPr>
        <w:t>MORRIS</w:t>
      </w:r>
      <w:r>
        <w:rPr>
          <w:rFonts w:eastAsia="Times New Roman" w:cs="Times New Roman"/>
          <w:szCs w:val="24"/>
        </w:rPr>
        <w:t>»</w:t>
      </w:r>
      <w:r>
        <w:rPr>
          <w:rFonts w:eastAsia="Times New Roman" w:cs="Times New Roman"/>
          <w:szCs w:val="24"/>
        </w:rPr>
        <w:t>, αναζητούν</w:t>
      </w:r>
      <w:r>
        <w:rPr>
          <w:rFonts w:eastAsia="Times New Roman" w:cs="Times New Roman"/>
          <w:szCs w:val="24"/>
        </w:rPr>
        <w:t xml:space="preserve">, </w:t>
      </w:r>
      <w:r>
        <w:rPr>
          <w:rFonts w:eastAsia="Times New Roman" w:cs="Times New Roman"/>
          <w:szCs w:val="24"/>
        </w:rPr>
        <w:t xml:space="preserve">τα καπνά τύπου </w:t>
      </w:r>
      <w:r>
        <w:rPr>
          <w:rFonts w:eastAsia="Times New Roman" w:cs="Times New Roman"/>
          <w:szCs w:val="24"/>
        </w:rPr>
        <w:t>Μ</w:t>
      </w:r>
      <w:r>
        <w:rPr>
          <w:rFonts w:eastAsia="Times New Roman" w:cs="Times New Roman"/>
          <w:szCs w:val="24"/>
        </w:rPr>
        <w:t>πασμά να τ</w:t>
      </w:r>
      <w:r>
        <w:rPr>
          <w:rFonts w:eastAsia="Times New Roman" w:cs="Times New Roman"/>
          <w:szCs w:val="24"/>
        </w:rPr>
        <w:t>α</w:t>
      </w:r>
      <w:r>
        <w:rPr>
          <w:rFonts w:eastAsia="Times New Roman" w:cs="Times New Roman"/>
          <w:szCs w:val="24"/>
        </w:rPr>
        <w:t xml:space="preserve"> αγοράσουν. Θα υπάρξουν ασφαλιστικές δικλίδες από εσάς; Δηλαδή, δεν θα υπάρξει μια εφαρμογή του νόμου για τις εγγυητικές επιστολές; Θα αφήσουμε στο έλεος αυτών των εταιρειών τους καπνοπαραγωγούς; Τι σκέφτεστε; Δεν είναι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αυτού του νομοθετήματος,</w:t>
      </w:r>
      <w:r>
        <w:rPr>
          <w:rFonts w:eastAsia="Times New Roman" w:cs="Times New Roman"/>
          <w:szCs w:val="24"/>
        </w:rPr>
        <w:t xml:space="preserve"> βέβαια, αλλά γενικά η Κυβέρνησή σας και το Υπουργείο έχει παρατήσει εντελώς την ύπαιθρο και ιδίως τους καπνοκαλλιεργητές. Σημειωτέον και τελειώνω με αυτό, ο Μπασμάς </w:t>
      </w:r>
      <w:r>
        <w:rPr>
          <w:rFonts w:eastAsia="Times New Roman" w:cs="Times New Roman"/>
          <w:szCs w:val="24"/>
        </w:rPr>
        <w:t xml:space="preserve">Ξάνθης </w:t>
      </w:r>
      <w:r>
        <w:rPr>
          <w:rFonts w:eastAsia="Times New Roman" w:cs="Times New Roman"/>
          <w:szCs w:val="24"/>
        </w:rPr>
        <w:t xml:space="preserve">είναι η μόνη περιοχή που </w:t>
      </w:r>
      <w:r>
        <w:rPr>
          <w:rFonts w:eastAsia="Times New Roman" w:cs="Times New Roman"/>
          <w:szCs w:val="24"/>
        </w:rPr>
        <w:lastRenderedPageBreak/>
        <w:t>έμεινε στην Ελλάδα και καλλιεργεί τον καπνό. Σε άλλες περι</w:t>
      </w:r>
      <w:r>
        <w:rPr>
          <w:rFonts w:eastAsia="Times New Roman" w:cs="Times New Roman"/>
          <w:szCs w:val="24"/>
        </w:rPr>
        <w:t xml:space="preserve">οχές τελείωσε και η </w:t>
      </w:r>
      <w:r>
        <w:rPr>
          <w:rFonts w:eastAsia="Times New Roman" w:cs="Times New Roman"/>
          <w:szCs w:val="24"/>
        </w:rPr>
        <w:t xml:space="preserve">ποικιλία καπνού </w:t>
      </w:r>
      <w:r>
        <w:rPr>
          <w:rFonts w:eastAsia="Times New Roman" w:cs="Times New Roman"/>
          <w:szCs w:val="24"/>
        </w:rPr>
        <w:t xml:space="preserve">τύπου </w:t>
      </w:r>
      <w:r>
        <w:rPr>
          <w:rFonts w:eastAsia="Times New Roman" w:cs="Times New Roman"/>
          <w:szCs w:val="24"/>
        </w:rPr>
        <w:t xml:space="preserve">Βιρτζίνια και οι άλλες ποικιλίες. Ο </w:t>
      </w:r>
      <w:r>
        <w:rPr>
          <w:rFonts w:eastAsia="Times New Roman" w:cs="Times New Roman"/>
          <w:szCs w:val="24"/>
        </w:rPr>
        <w:t>καπνός τύπου</w:t>
      </w:r>
      <w:r>
        <w:rPr>
          <w:rFonts w:eastAsia="Times New Roman" w:cs="Times New Roman"/>
          <w:szCs w:val="24"/>
        </w:rPr>
        <w:t xml:space="preserve"> Μπασμά που </w:t>
      </w:r>
      <w:r>
        <w:rPr>
          <w:rFonts w:eastAsia="Times New Roman" w:cs="Times New Roman"/>
          <w:szCs w:val="24"/>
        </w:rPr>
        <w:t xml:space="preserve">τόσο </w:t>
      </w:r>
      <w:r>
        <w:rPr>
          <w:rFonts w:eastAsia="Times New Roman" w:cs="Times New Roman"/>
          <w:szCs w:val="24"/>
        </w:rPr>
        <w:t xml:space="preserve">τον διαφημίζουμε </w:t>
      </w:r>
      <w:r>
        <w:rPr>
          <w:rFonts w:eastAsia="Times New Roman" w:cs="Times New Roman"/>
          <w:szCs w:val="24"/>
        </w:rPr>
        <w:t>αποδίδει</w:t>
      </w:r>
      <w:r>
        <w:rPr>
          <w:rFonts w:eastAsia="Times New Roman" w:cs="Times New Roman"/>
          <w:szCs w:val="24"/>
        </w:rPr>
        <w:t xml:space="preserve"> 3,5 δισεκατομμύρια περίπου φόρους στην ελληνική πολιτεία. Γιατί να παρατήσουμε αυτούς τους ανθρώπους; Αν μετά από δυο χρόνι</w:t>
      </w:r>
      <w:r>
        <w:rPr>
          <w:rFonts w:eastAsia="Times New Roman" w:cs="Times New Roman"/>
          <w:szCs w:val="24"/>
        </w:rPr>
        <w:t>α δεν έχουμε καλλιέργεια, τι θα γίνει; Η Ελλάδα δεν θα χάσει λεφτά από αυτό;</w:t>
      </w:r>
    </w:p>
    <w:p w14:paraId="6BC3A742"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Κύριε Υπουργέ, σας ευχαριστώ πολύ και θέλω να δώσετε σε κάποια άλλη φάση κάποια απάντηση.</w:t>
      </w:r>
    </w:p>
    <w:p w14:paraId="6BC3A743"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Κι εγώ σας ευχαριστώ.</w:t>
      </w:r>
    </w:p>
    <w:p w14:paraId="6BC3A744"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Κλείνει η πεντάδα με τον κ. Ιωάννη Καραγιάννη. </w:t>
      </w:r>
    </w:p>
    <w:p w14:paraId="6BC3A745"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Μετά θα πάρει τον λόγο ο Υπουργός, κ. Αποστόλου και μετά ο κ. Πολάκης για να υπερασπιστεί την τροπολογία του. </w:t>
      </w:r>
    </w:p>
    <w:p w14:paraId="6BC3A746"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Θα εκφωνήσω τα ονόματα των συναδέλφων που θα ακολουθήσουν για να τους ειδοποιήσουμε, γιατί αρκετο</w:t>
      </w:r>
      <w:r>
        <w:rPr>
          <w:rFonts w:eastAsia="Times New Roman" w:cs="Times New Roman"/>
          <w:szCs w:val="24"/>
        </w:rPr>
        <w:t>ί δεν είναι στην Αίθουσα. Θα ακολουθήσει, λοιπόν, στο Βήμα ο κ. Κουτσούκος, ο κ. Μανιάτης, ο κ. Μπαλαούρας, ο κ. Δημαράς, ο κ. Τασούλας, η κ. Ιγγλέση, ο κ. Κασαπίδης, ο κ. Παπαηλιού και ο κ. Γιόγιακας που είναι στον αριθμό 15. Ελπίζω να πάμε μέχρι το 20, α</w:t>
      </w:r>
      <w:r>
        <w:rPr>
          <w:rFonts w:eastAsia="Times New Roman" w:cs="Times New Roman"/>
          <w:szCs w:val="24"/>
        </w:rPr>
        <w:t>λλά μέχρι το 15 έχω εκφωνήσει και τα ονόματα για να ειδοποιηθούν οι συνάδελφοι.</w:t>
      </w:r>
    </w:p>
    <w:p w14:paraId="6BC3A747"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Κύριε συνάδελφε, έχετε τον λόγο.</w:t>
      </w:r>
    </w:p>
    <w:p w14:paraId="6BC3A748"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 xml:space="preserve">ΙΩΑΝΝΗΣ ΚΑΡΑΓΙΑΝΝΗΣ: </w:t>
      </w:r>
      <w:r>
        <w:rPr>
          <w:rFonts w:eastAsia="Times New Roman" w:cs="Times New Roman"/>
          <w:szCs w:val="24"/>
        </w:rPr>
        <w:t>Ευχαριστώ, κύριε Πρόεδρε.</w:t>
      </w:r>
    </w:p>
    <w:p w14:paraId="6BC3A749"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ουσιαστική προσέγγιση και αντικειμενική κριτική στο παρόν νομοσχ</w:t>
      </w:r>
      <w:r>
        <w:rPr>
          <w:rFonts w:eastAsia="Times New Roman" w:cs="Times New Roman"/>
          <w:szCs w:val="24"/>
        </w:rPr>
        <w:t xml:space="preserve">έδιο πρέπει κατά την άποψή μου να εστιάζεται στις απαντήσεις τριών ερωτημάτων: </w:t>
      </w:r>
    </w:p>
    <w:p w14:paraId="6BC3A74A"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Πρώτον, αν αυτό είναι σύννομο με τις βασικές αρχές και αξίες του συνεργατισμού, όπως αυτές διαμορφώθηκαν το 1995 στο Παγκόσμιο Συνέδριο Συνεταιρισμών του Μάντσεστερ. </w:t>
      </w:r>
    </w:p>
    <w:p w14:paraId="6BC3A74B"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Δεύτερον,</w:t>
      </w:r>
      <w:r>
        <w:rPr>
          <w:rFonts w:eastAsia="Times New Roman" w:cs="Times New Roman"/>
          <w:szCs w:val="24"/>
        </w:rPr>
        <w:t xml:space="preserve"> αν στηρίζει την ανάπτυξη των συνεταιρισμών και τη συνεργατική επιχειρηματικότητα. </w:t>
      </w:r>
    </w:p>
    <w:p w14:paraId="6BC3A74C"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Τρίτον, αν προωθεί το</w:t>
      </w:r>
      <w:r>
        <w:rPr>
          <w:rFonts w:eastAsia="Times New Roman" w:cs="Times New Roman"/>
          <w:szCs w:val="24"/>
        </w:rPr>
        <w:t>ν</w:t>
      </w:r>
      <w:r>
        <w:rPr>
          <w:rFonts w:eastAsia="Times New Roman" w:cs="Times New Roman"/>
          <w:szCs w:val="24"/>
        </w:rPr>
        <w:t xml:space="preserve"> χώρο της κοινωνικής οικονομίας ως καθοριστικού συντελεστή ανάπτυξης της πρωτογενούς παραγωγής και του νέου αγροτοδιατροφικού μοντέλου της χώρας.</w:t>
      </w:r>
    </w:p>
    <w:p w14:paraId="6BC3A74D"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Η απ</w:t>
      </w:r>
      <w:r>
        <w:rPr>
          <w:rFonts w:eastAsia="Times New Roman" w:cs="Times New Roman"/>
          <w:szCs w:val="24"/>
        </w:rPr>
        <w:t>άντηση στο πρώτο ερώτημα είναι θετική και δεν χωράει κα</w:t>
      </w:r>
      <w:r>
        <w:rPr>
          <w:rFonts w:eastAsia="Times New Roman" w:cs="Times New Roman"/>
          <w:szCs w:val="24"/>
        </w:rPr>
        <w:t>μ</w:t>
      </w:r>
      <w:r>
        <w:rPr>
          <w:rFonts w:eastAsia="Times New Roman" w:cs="Times New Roman"/>
          <w:szCs w:val="24"/>
        </w:rPr>
        <w:t>μία αμφισβήτηση. Το νέο σχέδιο νόμου όχι μόνο είναι σύννομο με τις βασικές αρχές και αξίες του συνεργατισμού, αλλά έρχεται να αποκαταστήσει τη χαμένη τους τιμή μετά από πολλά χρόνια διασυρμού του συνε</w:t>
      </w:r>
      <w:r>
        <w:rPr>
          <w:rFonts w:eastAsia="Times New Roman" w:cs="Times New Roman"/>
          <w:szCs w:val="24"/>
        </w:rPr>
        <w:t>ργατικού θεσμού από συγκεκριμένες πολιτικές στη χώρα μας. Έρχεται ουσιαστικά να διορθώσει τα αίτια της αποτυχίας των συνεταιρισμών στην Ελλάδα. Και ποια είναι αυτά;</w:t>
      </w:r>
    </w:p>
    <w:p w14:paraId="6BC3A74E"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Πρώτον, η απαρχαιωμένη νομοθεσία. Το νομικό μέχρι τώρα πλαίσιο για τους συνεταιρισμούς αποτ</w:t>
      </w:r>
      <w:r>
        <w:rPr>
          <w:rFonts w:eastAsia="Times New Roman" w:cs="Times New Roman"/>
          <w:szCs w:val="24"/>
        </w:rPr>
        <w:t>έλεσε κεντρικό άξονα άσκησης πολιτικής και, όπως αποδείχτηκε, χειραγώγησης των συνεταιρισμών ιδιαίτερα των αγροτικών, που χρησιμοποιήθηκαν ως μέσο άσκησης πολιτικής με διαδικασίες κυρίως κομματικού χαρακτήρα και αδιαφάνειας.</w:t>
      </w:r>
    </w:p>
    <w:p w14:paraId="6BC3A74F"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Δεύτερον, οι αδιαφανείς και σε </w:t>
      </w:r>
      <w:r>
        <w:rPr>
          <w:rFonts w:eastAsia="Times New Roman" w:cs="Times New Roman"/>
          <w:szCs w:val="24"/>
        </w:rPr>
        <w:t>πολλές περιπτώσεις διεφθαρμένες επιχειρηματικές συναλλαγές διοικήσεων συνεταιρισμών με κράτος και κόμματα.</w:t>
      </w:r>
    </w:p>
    <w:p w14:paraId="6BC3A750"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Τρίτον, ο εφησυχασμός των μελών και του συνεταιρισμού στην πολιτική των επιδοτήσεων.</w:t>
      </w:r>
    </w:p>
    <w:p w14:paraId="6BC3A751"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Τέταρτον, η έλλειψη συνεταιριστικής παιδείας.</w:t>
      </w:r>
    </w:p>
    <w:p w14:paraId="6BC3A752"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Πέμπτον, η απουσία</w:t>
      </w:r>
      <w:r>
        <w:rPr>
          <w:rFonts w:eastAsia="Times New Roman" w:cs="Times New Roman"/>
          <w:szCs w:val="24"/>
        </w:rPr>
        <w:t xml:space="preserve"> αυστηρών ελεγκτικών μηχανισμών.</w:t>
      </w:r>
    </w:p>
    <w:p w14:paraId="6BC3A753"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Έκτον, η έλλειψη μακροπρόθεσμου στρατηγικού σχεδιασμού και πολιτικής εξαγωγών με προσανατολισμό τις ανάγκες της αγοράς.</w:t>
      </w:r>
    </w:p>
    <w:p w14:paraId="6BC3A754"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Έβδομον, η έλλειψη σύγχρονων μεθόδων οργάνωσης και ο διαχωρισμός εκλεγμένων διοικήσεων με το απαραίτητο</w:t>
      </w:r>
      <w:r>
        <w:rPr>
          <w:rFonts w:eastAsia="Times New Roman" w:cs="Times New Roman"/>
          <w:szCs w:val="24"/>
        </w:rPr>
        <w:t xml:space="preserve"> για κάθε σύγχρονη επιχείρηση τεχνοκρατικό μάνατζμεντ.</w:t>
      </w:r>
    </w:p>
    <w:p w14:paraId="6BC3A755"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Οι παραπάνω λόγοι στάθηκαν τροχοπέδη για την ανάπτυξη του χώρου της κοινωνικής οικονομίας στη χώρα μας, ο οποίος σήμερα παρουσιάζει μεγάλη υστέρηση σε σχέση με την </w:t>
      </w:r>
      <w:r>
        <w:rPr>
          <w:rFonts w:eastAsia="Times New Roman" w:cs="Times New Roman"/>
          <w:szCs w:val="24"/>
        </w:rPr>
        <w:lastRenderedPageBreak/>
        <w:t>Ευρώπη και τον υπόλοιπο κόσμο, αν σκε</w:t>
      </w:r>
      <w:r>
        <w:rPr>
          <w:rFonts w:eastAsia="Times New Roman" w:cs="Times New Roman"/>
          <w:szCs w:val="24"/>
        </w:rPr>
        <w:t>φτούμε πως ένας στους επτά ανθρώπους του πλανήτη είναι μέλος κάποιου συνεταιρισμού και πως υπάρχουν χίλιοι πεντακόσιοι συνεταιρισμοί, εκ των οποίων οι εννιακόσιοι δεκατρείς στην Ευρωπαϊκή Ένωση, με συνολικό τζίρο ένα τρισεκατομμύριο ευρώ.</w:t>
      </w:r>
    </w:p>
    <w:p w14:paraId="6BC3A756"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Το δεύτερο αρχικό</w:t>
      </w:r>
      <w:r>
        <w:rPr>
          <w:rFonts w:eastAsia="Times New Roman" w:cs="Times New Roman"/>
          <w:szCs w:val="24"/>
        </w:rPr>
        <w:t xml:space="preserve"> ερώτημα έχει να κάνει με τη στήριξη της συνεργατικής επιχειρηματικότητας από το παρόν νομοσχέδιο. Από πού προκύπτει το αντίθετο;</w:t>
      </w:r>
    </w:p>
    <w:p w14:paraId="6BC3A757"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πρέπει να ξεχνάμε ότι, ανεξάρτητα της νομικής της μορφής, μια σύγχρονη επιχείρηση για να μπο</w:t>
      </w:r>
      <w:r>
        <w:rPr>
          <w:rFonts w:eastAsia="Times New Roman" w:cs="Times New Roman"/>
          <w:szCs w:val="24"/>
        </w:rPr>
        <w:t xml:space="preserve">ρέσει να επιβιώσει μέσα σε αυτό το ανταγωνιστικό </w:t>
      </w:r>
      <w:r>
        <w:rPr>
          <w:rFonts w:eastAsia="Times New Roman" w:cs="Times New Roman"/>
          <w:szCs w:val="24"/>
        </w:rPr>
        <w:lastRenderedPageBreak/>
        <w:t>περιβάλλον, θα πρέπει να ικανοποιεί συγκεκριμένες καταναλωτικές ανάγκες, να έχει σύγχρονη οργάνωση, εσωτερικό έλεγχο, ικανά και αφοσιωμένα στελέχη, στρατηγική και στόχους. Ποιος εμποδίζει ένα σύγχρονο συνετα</w:t>
      </w:r>
      <w:r>
        <w:rPr>
          <w:rFonts w:eastAsia="Times New Roman" w:cs="Times New Roman"/>
          <w:szCs w:val="24"/>
        </w:rPr>
        <w:t>ιρισμό να οργανωθεί στην κατεύθυνση αυτή; Εκτός και αν οι αναγκαίοι και απαραίτητοι έλεγχοι θεωρούνται προβληματικοί, γεγονός που θα έβαζε σε αμφισβήτηση ακόμη και το τμήμα εσωτερικού ελέγχου των εισηγμένων ανωνύμων εταιρειών.</w:t>
      </w:r>
    </w:p>
    <w:p w14:paraId="6BC3A758"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Αλήθεια, ποιος εμποδίζει τη δ</w:t>
      </w:r>
      <w:r>
        <w:rPr>
          <w:rFonts w:eastAsia="Times New Roman" w:cs="Times New Roman"/>
          <w:szCs w:val="24"/>
        </w:rPr>
        <w:t xml:space="preserve">ημιουργία </w:t>
      </w:r>
      <w:r>
        <w:rPr>
          <w:rFonts w:eastAsia="Times New Roman" w:cs="Times New Roman"/>
          <w:szCs w:val="24"/>
          <w:lang w:val="en-US"/>
        </w:rPr>
        <w:t>clusters</w:t>
      </w:r>
      <w:r>
        <w:rPr>
          <w:rFonts w:eastAsia="Times New Roman" w:cs="Times New Roman"/>
          <w:szCs w:val="24"/>
        </w:rPr>
        <w:t xml:space="preserve"> επιχειρήσεων του χώρου της κοινωνικής οικονομίας τόσο για οικονομίες κλίμακας όσο και για λόγους εξωστρέφειας; Για ποια, όμως, συνεταιριστική επιχειρηματικότητα κάνουμε λόγο σήμερα, όταν </w:t>
      </w:r>
      <w:r>
        <w:rPr>
          <w:rFonts w:eastAsia="Times New Roman" w:cs="Times New Roman"/>
          <w:szCs w:val="24"/>
        </w:rPr>
        <w:lastRenderedPageBreak/>
        <w:t>ο κύκλος εργασιών των εναπομείναντων συνεταιρισμών</w:t>
      </w:r>
      <w:r>
        <w:rPr>
          <w:rFonts w:eastAsia="Times New Roman" w:cs="Times New Roman"/>
          <w:szCs w:val="24"/>
        </w:rPr>
        <w:t xml:space="preserve"> στην Ελλάδα αγγίζει τα 900 εκατομμύρια και τα χρέη τους ξεπερνάνε τα 3 δισεκατομμύρια;</w:t>
      </w:r>
    </w:p>
    <w:p w14:paraId="6BC3A759"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Πώς θα γίνει η αναδιοργάνωση ορισμένων από αυτούς χωρίς σοβαρά επιχειρηματικά σχέδια, έλεγχο και αναζήτηση ευθυνών για πράξεις και παραλείψεις μελών διοικητικών συμβουλ</w:t>
      </w:r>
      <w:r>
        <w:rPr>
          <w:rFonts w:eastAsia="Times New Roman" w:cs="Times New Roman"/>
          <w:szCs w:val="24"/>
        </w:rPr>
        <w:t>ίων και γενικών διευθυντών;</w:t>
      </w:r>
    </w:p>
    <w:p w14:paraId="6BC3A75A"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Το τρίτο αρχικό ερώτημα έχει να κάνει με το κατά πόσο το νομοσχέδιο αυτό προωθεί την κοινωνική οικονομία σε μια δύσκολη συγκυρία για τη χώρα και πώς ο χώρος αυτός θα μπο</w:t>
      </w:r>
      <w:r>
        <w:rPr>
          <w:rFonts w:eastAsia="Times New Roman" w:cs="Times New Roman"/>
          <w:szCs w:val="24"/>
        </w:rPr>
        <w:lastRenderedPageBreak/>
        <w:t>ρέσει να παίξει σημαντικό ρόλο στην ανάπτυξη. Όπως οι σύγχρ</w:t>
      </w:r>
      <w:r>
        <w:rPr>
          <w:rFonts w:eastAsia="Times New Roman" w:cs="Times New Roman"/>
          <w:szCs w:val="24"/>
        </w:rPr>
        <w:t>ονοι συνεταιρισμοί γεννήθηκαν ταυτόχρονα με τη γέννηση του σύγχρονου καπιταλισμού, έτσι και τώρα η κρίση θα γίνει ευκαιρία αναγέννησης της κοινωνικής οικονομίας. Μπορεί το κοινωνικό κεφάλαιο να είναι στην Ελλάδα χαμηλό και να λείπει ο συνεκτικός ιστός, που</w:t>
      </w:r>
      <w:r>
        <w:rPr>
          <w:rFonts w:eastAsia="Times New Roman" w:cs="Times New Roman"/>
          <w:szCs w:val="24"/>
        </w:rPr>
        <w:t xml:space="preserve"> είναι απαραίτητος για συνεταιρισμό, αλλά η ύφεση και η υποτονική επιχειρηματική δραστηριότητα δημιουργεί κενά για ανάπτυξη νέων συνεταιρισμών τόσο στην πρωτογενή παραγωγή όσο και στη συνεταιριστική πίστη.</w:t>
      </w:r>
    </w:p>
    <w:p w14:paraId="6BC3A75B"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Τελειώνοντας, κύριε Πρόεδρε, θα ήθελα να πω ότι κα</w:t>
      </w:r>
      <w:r>
        <w:rPr>
          <w:rFonts w:eastAsia="Times New Roman" w:cs="Times New Roman"/>
          <w:szCs w:val="24"/>
        </w:rPr>
        <w:t xml:space="preserve">νένα μοντέλο περιφερειακής ανάπτυξης δεν στερείται υπηρεσιών του χώρου της κοινωνικής οικονομίας. Η στήριξη των εθνικών </w:t>
      </w:r>
      <w:r>
        <w:rPr>
          <w:rFonts w:eastAsia="Times New Roman" w:cs="Times New Roman"/>
          <w:szCs w:val="24"/>
        </w:rPr>
        <w:lastRenderedPageBreak/>
        <w:t>μας προϊόντων και η ανάδειξη των συγκριτικών πλεονεκτημάτων της ελληνικής περιφέρειας δεν μπορεί να γίνει χωρίς σύγχρονους συνεταιρισμού</w:t>
      </w:r>
      <w:r>
        <w:rPr>
          <w:rFonts w:eastAsia="Times New Roman" w:cs="Times New Roman"/>
          <w:szCs w:val="24"/>
        </w:rPr>
        <w:t>ς και ομάδες παραγωγών.</w:t>
      </w:r>
    </w:p>
    <w:p w14:paraId="6BC3A75C"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Το νέο αγροτοδιατροφικό μοντέλο της χώρας με την παραγωγή προϊόντων υψηλής διατροφικής αξίας και ποιότητας δεν μπορεί να μην συμπεριλάβει επιχειρήσεις του χώρου της κεντρικής οικονομίας προς όφελος των παραγωγών και των καταναλωτών,</w:t>
      </w:r>
      <w:r>
        <w:rPr>
          <w:rFonts w:eastAsia="Times New Roman" w:cs="Times New Roman"/>
          <w:szCs w:val="24"/>
        </w:rPr>
        <w:t xml:space="preserve"> ιδίως με τις δυνατότητες που προσφέρει η νέα ΚΑΠ.</w:t>
      </w:r>
    </w:p>
    <w:p w14:paraId="6BC3A75D"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ευχαριστώ θερμά για την προσοχή σας.</w:t>
      </w:r>
    </w:p>
    <w:p w14:paraId="6BC3A75E"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6BC3A75F" w14:textId="77777777" w:rsidR="00A94BE7" w:rsidRDefault="00D14AD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BC3A760" w14:textId="77777777" w:rsidR="00A94BE7" w:rsidRDefault="00D14AD5">
      <w:pPr>
        <w:spacing w:line="600" w:lineRule="auto"/>
        <w:ind w:firstLine="720"/>
        <w:jc w:val="both"/>
        <w:rPr>
          <w:rFonts w:eastAsia="Times New Roman"/>
          <w:b/>
          <w:bCs/>
          <w:szCs w:val="24"/>
        </w:rPr>
      </w:pPr>
      <w:r>
        <w:rPr>
          <w:rFonts w:eastAsia="Times New Roman"/>
          <w:b/>
          <w:bCs/>
          <w:szCs w:val="24"/>
        </w:rPr>
        <w:t xml:space="preserve">ΠΡΟΕΔΡΕΥΩΝ (Νικήτας Κακλαμάνης): </w:t>
      </w:r>
      <w:r>
        <w:rPr>
          <w:rFonts w:eastAsia="Times New Roman"/>
          <w:bCs/>
          <w:szCs w:val="24"/>
        </w:rPr>
        <w:t>Και εγώ.</w:t>
      </w:r>
    </w:p>
    <w:p w14:paraId="6BC3A761" w14:textId="77777777" w:rsidR="00A94BE7" w:rsidRDefault="00D14AD5">
      <w:pPr>
        <w:spacing w:line="600" w:lineRule="auto"/>
        <w:ind w:firstLine="720"/>
        <w:jc w:val="both"/>
        <w:rPr>
          <w:rFonts w:eastAsia="Times New Roman"/>
          <w:b/>
          <w:szCs w:val="24"/>
        </w:rPr>
      </w:pPr>
      <w:r>
        <w:rPr>
          <w:rFonts w:eastAsia="Times New Roman"/>
          <w:bCs/>
          <w:szCs w:val="24"/>
        </w:rPr>
        <w:t xml:space="preserve">Κύριε Υπουργέ, έχετε τον </w:t>
      </w:r>
      <w:r>
        <w:rPr>
          <w:rFonts w:eastAsia="Times New Roman"/>
          <w:bCs/>
          <w:szCs w:val="24"/>
        </w:rPr>
        <w:t>λόγο για δεκαοκτώ λεπτά σας παρακαλώ. Είστε έμπειρος συνάδελφος και ελπίζω ότι επαρκούν.</w:t>
      </w:r>
    </w:p>
    <w:p w14:paraId="6BC3A762" w14:textId="77777777" w:rsidR="00A94BE7" w:rsidRDefault="00D14AD5">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Αγαπητοί συνάδελφοι του ΠΑΣΟΚ, το σίγουρο είναι ότι όταν ο Πρωθυπουργός μιλούσε για Αριστερά, δεν εννο</w:t>
      </w:r>
      <w:r>
        <w:rPr>
          <w:rFonts w:eastAsia="Times New Roman"/>
          <w:szCs w:val="24"/>
        </w:rPr>
        <w:t>ούσε τη δική σας Αριστερά της συγκυβέρνησης του Διεθνούς Νομισματικού Ταμείου…</w:t>
      </w:r>
    </w:p>
    <w:p w14:paraId="6BC3A763" w14:textId="77777777" w:rsidR="00A94BE7" w:rsidRDefault="00D14AD5">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6BC3A764" w14:textId="77777777" w:rsidR="00A94BE7" w:rsidRDefault="00D14AD5">
      <w:pPr>
        <w:spacing w:line="600" w:lineRule="auto"/>
        <w:ind w:firstLine="709"/>
        <w:jc w:val="both"/>
        <w:rPr>
          <w:rFonts w:eastAsia="Times New Roman" w:cs="Times New Roman"/>
          <w:szCs w:val="24"/>
        </w:rPr>
      </w:pPr>
      <w:r>
        <w:rPr>
          <w:rFonts w:eastAsia="Times New Roman" w:cs="Times New Roman"/>
          <w:szCs w:val="24"/>
        </w:rPr>
        <w:t>…και ούτε, βεβαίως, την Αριστερά σας, όπως εκφράστηκε στο</w:t>
      </w:r>
      <w:r>
        <w:rPr>
          <w:rFonts w:eastAsia="Times New Roman" w:cs="Times New Roman"/>
          <w:szCs w:val="24"/>
        </w:rPr>
        <w:t>ν</w:t>
      </w:r>
      <w:r>
        <w:rPr>
          <w:rFonts w:eastAsia="Times New Roman" w:cs="Times New Roman"/>
          <w:szCs w:val="24"/>
        </w:rPr>
        <w:t xml:space="preserve"> συνεταιριστικό χώρο όλα αυτά τα χρόνια.</w:t>
      </w:r>
    </w:p>
    <w:p w14:paraId="6BC3A765"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Αγαπητοί συνάδελφοι, πραγματικά, π</w:t>
      </w:r>
      <w:r>
        <w:rPr>
          <w:rFonts w:eastAsia="Times New Roman" w:cs="Times New Roman"/>
          <w:szCs w:val="24"/>
        </w:rPr>
        <w:t>ιστέψτε με ότι θα ήταν πολύ διαφορετικά αν είχαμε έστω και ελάχιστες οργανώσεις στον αγροτικό χώρο που να μπορούσαν να τον υπερασπιστούν. Δεν είχε κανένα λόγο η Κυβέρνηση να φέρει το συγκεκριμένο νομοθέτημα. Έχουμε άλλες προτεραιότητες, πολλά άλλα ζητήματα</w:t>
      </w:r>
      <w:r>
        <w:rPr>
          <w:rFonts w:eastAsia="Times New Roman" w:cs="Times New Roman"/>
          <w:szCs w:val="24"/>
        </w:rPr>
        <w:t xml:space="preserve">, αλλά η πραγματικότητα είναι άλλη. </w:t>
      </w:r>
    </w:p>
    <w:p w14:paraId="6BC3A766"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Οι αγροτικοί συνεταιρισμοί με τους δικούς σας, αγαπητοί συνάδελφοι της Νέας Δημοκρατίας και του ΠΑΣΟΚ, νόμους -</w:t>
      </w:r>
      <w:r>
        <w:rPr>
          <w:rFonts w:eastAsia="Times New Roman" w:cs="Times New Roman"/>
          <w:szCs w:val="24"/>
        </w:rPr>
        <w:lastRenderedPageBreak/>
        <w:t>υπέροχους νόμους, όπως του λέγατε-χρεοκόπησαν. Εκτός ελαχίστων εξαιρέσεων, είναι ανήμποροι να προσφέρουν και</w:t>
      </w:r>
      <w:r>
        <w:rPr>
          <w:rFonts w:eastAsia="Times New Roman" w:cs="Times New Roman"/>
          <w:szCs w:val="24"/>
        </w:rPr>
        <w:t xml:space="preserve"> την ελάχιστη υπηρεσία στα μέλη τους. Αυτό και μόνο κατέστησε αναγκαία την έκδοση του νέου νόμου, πόσω μάλλον όταν ξέρετε ότι έχουμε μπροστά μας Πρόγραμμα Αγροτικής Ανάπτυξης, έχουμε πάρα πολλά ζητήματα που οπωσδήποτε χρειάζεται να έχουμε ένα ισχυρό συνετα</w:t>
      </w:r>
      <w:r>
        <w:rPr>
          <w:rFonts w:eastAsia="Times New Roman" w:cs="Times New Roman"/>
          <w:szCs w:val="24"/>
        </w:rPr>
        <w:t>ιριστικό κίνημα.</w:t>
      </w:r>
    </w:p>
    <w:p w14:paraId="6BC3A767"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Για την κατάσταση, βέβαια, αυτή εσείς ευθύνεστε και το ξέρετε. Και αντί να συνδράμετε στην προσπάθεια διάσωσης και εξυγίανσης σε ό,τι έστω έχει απομείνει απ’ αυτόν τον θεσμό, επιλέξατε τη στείρα </w:t>
      </w:r>
      <w:r>
        <w:rPr>
          <w:rFonts w:eastAsia="Times New Roman" w:cs="Times New Roman"/>
          <w:szCs w:val="24"/>
        </w:rPr>
        <w:t>α</w:t>
      </w:r>
      <w:r>
        <w:rPr>
          <w:rFonts w:eastAsia="Times New Roman" w:cs="Times New Roman"/>
          <w:szCs w:val="24"/>
        </w:rPr>
        <w:t xml:space="preserve">ντιπολίτευση. </w:t>
      </w:r>
    </w:p>
    <w:p w14:paraId="6BC3A768"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Θα μου πείτε ότι και η πλειο</w:t>
      </w:r>
      <w:r>
        <w:rPr>
          <w:rFonts w:eastAsia="Times New Roman" w:cs="Times New Roman"/>
          <w:szCs w:val="24"/>
        </w:rPr>
        <w:t>ψηφία των φορέων του χώρου αντέδρασαν. Αναμενόμενο, αγαπητοί συνάδελφοι, αφού για την κατάσταση που υπάρχει σήμερα, την οποία και εκπροσωπούν οι φορείς, έχουν και αυτοί τεράστια ευθύνη είτε γιατί την υπηρέτησαν είτε γιατί την ανέχτηκαν. Εμείς θα τα λέμε; Έ</w:t>
      </w:r>
      <w:r>
        <w:rPr>
          <w:rFonts w:eastAsia="Times New Roman" w:cs="Times New Roman"/>
          <w:szCs w:val="24"/>
        </w:rPr>
        <w:t>τσι είναι τα πράγματα.</w:t>
      </w:r>
    </w:p>
    <w:p w14:paraId="6BC3A769"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Αλήθεια, αγαπητοί συνάδελφοι της Νέας Δημοκρατίας, καλέσατε στην ακρόαση των φορέων την 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εξοχήν υπεύθυνη για την κατάσταση που βρίσκονται τα τελευταία χρόνια οι συνεταιρισμοί, την ΠΑΣΕΓΕΣ. Εσείς δεν τους κατηγορούσατε για </w:t>
      </w:r>
      <w:r>
        <w:rPr>
          <w:rFonts w:eastAsia="Times New Roman" w:cs="Times New Roman"/>
          <w:szCs w:val="24"/>
        </w:rPr>
        <w:t>κακοδιαχείριση και εκτροπή από το</w:t>
      </w:r>
      <w:r>
        <w:rPr>
          <w:rFonts w:eastAsia="Times New Roman" w:cs="Times New Roman"/>
          <w:szCs w:val="24"/>
        </w:rPr>
        <w:t>ν</w:t>
      </w:r>
      <w:r>
        <w:rPr>
          <w:rFonts w:eastAsia="Times New Roman" w:cs="Times New Roman"/>
          <w:szCs w:val="24"/>
        </w:rPr>
        <w:t xml:space="preserve"> ρόλο τους; </w:t>
      </w:r>
    </w:p>
    <w:p w14:paraId="6BC3A76A"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Γνωρίζετε ασφαλώς ότι όσα εσείς δεν τολμήσατε για χρόνια για τη συγκεκριμένη λειτουργία, εμείς μέσα σε σύντομο χρονικό διάστημα τα κάναμε πράξη. Εσείς δεν είχατε το θάρρος να τα κάνετε.</w:t>
      </w:r>
    </w:p>
    <w:p w14:paraId="6BC3A76B" w14:textId="77777777" w:rsidR="00A94BE7" w:rsidRDefault="00D14AD5">
      <w:pPr>
        <w:spacing w:line="600" w:lineRule="auto"/>
        <w:ind w:firstLine="720"/>
        <w:jc w:val="both"/>
        <w:rPr>
          <w:rFonts w:eastAsia="Times New Roman"/>
          <w:b/>
          <w:szCs w:val="24"/>
        </w:rPr>
      </w:pPr>
      <w:r>
        <w:rPr>
          <w:rFonts w:eastAsia="Times New Roman"/>
          <w:b/>
          <w:szCs w:val="24"/>
        </w:rPr>
        <w:t xml:space="preserve">ΓΕΩΡΓΙΟΣ ΒΛΑΧΟΣ: </w:t>
      </w:r>
      <w:r>
        <w:rPr>
          <w:rFonts w:eastAsia="Times New Roman"/>
          <w:szCs w:val="24"/>
        </w:rPr>
        <w:t>Μπερδε</w:t>
      </w:r>
      <w:r>
        <w:rPr>
          <w:rFonts w:eastAsia="Times New Roman"/>
          <w:szCs w:val="24"/>
        </w:rPr>
        <w:t>ύετε το</w:t>
      </w:r>
      <w:r>
        <w:rPr>
          <w:rFonts w:eastAsia="Times New Roman"/>
          <w:szCs w:val="24"/>
        </w:rPr>
        <w:t>ν</w:t>
      </w:r>
      <w:r>
        <w:rPr>
          <w:rFonts w:eastAsia="Times New Roman"/>
          <w:szCs w:val="24"/>
        </w:rPr>
        <w:t xml:space="preserve"> θεσμό με τα πρόσωπα.</w:t>
      </w:r>
    </w:p>
    <w:p w14:paraId="6BC3A76C" w14:textId="77777777" w:rsidR="00A94BE7" w:rsidRDefault="00D14AD5">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Καταργούμε την παράνομη χρηματοδότησή της που τα τελευταία χρόνια ξεπέρασε τα 40 εκατομμύρια ευρώ, γιατί η χώρα μας κινδύνευε να είχε και άλλους καταλογισμούς απ</w:t>
      </w:r>
      <w:r>
        <w:rPr>
          <w:rFonts w:eastAsia="Times New Roman"/>
          <w:szCs w:val="24"/>
        </w:rPr>
        <w:t>ό παραβίαση της ευρωπαϊκής νομοθεσίας.</w:t>
      </w:r>
    </w:p>
    <w:p w14:paraId="6BC3A76D" w14:textId="77777777" w:rsidR="00A94BE7" w:rsidRDefault="00D14AD5">
      <w:pPr>
        <w:spacing w:line="600" w:lineRule="auto"/>
        <w:ind w:firstLine="720"/>
        <w:jc w:val="both"/>
        <w:rPr>
          <w:rFonts w:eastAsia="Times New Roman"/>
          <w:szCs w:val="24"/>
        </w:rPr>
      </w:pPr>
      <w:r>
        <w:rPr>
          <w:rFonts w:eastAsia="Times New Roman"/>
          <w:szCs w:val="24"/>
        </w:rPr>
        <w:lastRenderedPageBreak/>
        <w:t>Ανακαλέσαμε την παραχώρηση του ακινήτου στη Θέρμη, γιατί παραβίαζε τους όρους παραχώρησης και το υπενοικίαζε εισπράττοντας πάνω από 500.000 ευρώ το</w:t>
      </w:r>
      <w:r>
        <w:rPr>
          <w:rFonts w:eastAsia="Times New Roman"/>
          <w:szCs w:val="24"/>
        </w:rPr>
        <w:t>ν</w:t>
      </w:r>
      <w:r>
        <w:rPr>
          <w:rFonts w:eastAsia="Times New Roman"/>
          <w:szCs w:val="24"/>
        </w:rPr>
        <w:t xml:space="preserve"> χρόνο. Τα χρήματα αυτά τώρα έρχονται στο </w:t>
      </w:r>
      <w:r>
        <w:rPr>
          <w:rFonts w:eastAsia="Times New Roman"/>
          <w:szCs w:val="24"/>
        </w:rPr>
        <w:t>δ</w:t>
      </w:r>
      <w:r>
        <w:rPr>
          <w:rFonts w:eastAsia="Times New Roman"/>
          <w:szCs w:val="24"/>
        </w:rPr>
        <w:t>ημόσιο.</w:t>
      </w:r>
    </w:p>
    <w:p w14:paraId="6BC3A76E" w14:textId="77777777" w:rsidR="00A94BE7" w:rsidRDefault="00D14AD5">
      <w:pPr>
        <w:spacing w:line="600" w:lineRule="auto"/>
        <w:ind w:firstLine="720"/>
        <w:jc w:val="both"/>
        <w:rPr>
          <w:rFonts w:eastAsia="Times New Roman"/>
          <w:b/>
          <w:szCs w:val="24"/>
        </w:rPr>
      </w:pPr>
      <w:r>
        <w:rPr>
          <w:rFonts w:eastAsia="Times New Roman"/>
          <w:b/>
          <w:szCs w:val="24"/>
        </w:rPr>
        <w:t>ΓΕΩΡΓΙΟΣ ΚΑΣΑΠΙΔΗΣ</w:t>
      </w:r>
      <w:r>
        <w:rPr>
          <w:rFonts w:eastAsia="Times New Roman"/>
          <w:b/>
          <w:szCs w:val="24"/>
        </w:rPr>
        <w:t xml:space="preserve">: </w:t>
      </w:r>
      <w:r>
        <w:rPr>
          <w:rFonts w:eastAsia="Times New Roman"/>
          <w:szCs w:val="24"/>
        </w:rPr>
        <w:t>Το ξεκίνησε ο</w:t>
      </w:r>
      <w:r>
        <w:rPr>
          <w:rFonts w:eastAsia="Times New Roman"/>
          <w:b/>
          <w:szCs w:val="24"/>
        </w:rPr>
        <w:t xml:space="preserve"> </w:t>
      </w:r>
      <w:r>
        <w:rPr>
          <w:rFonts w:eastAsia="Times New Roman"/>
          <w:szCs w:val="24"/>
        </w:rPr>
        <w:t>Χαρακόπουλος αυτό. Να είμαστε δίκαιοι.</w:t>
      </w:r>
    </w:p>
    <w:p w14:paraId="6BC3A76F" w14:textId="77777777" w:rsidR="00A94BE7" w:rsidRDefault="00D14AD5">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Εσείς, λοιπόν, όλα αυτά τα γνωρίζατε και επιμένατε να στηρίζετε έναν θεσμό, τον οποίον και σήμερα εγκαταλείπουν, βρίσκονται προ του σταδ</w:t>
      </w:r>
      <w:r>
        <w:rPr>
          <w:rFonts w:eastAsia="Times New Roman"/>
          <w:szCs w:val="24"/>
        </w:rPr>
        <w:t xml:space="preserve">ίου της εκκαθάρισης τα μέλη του </w:t>
      </w:r>
      <w:r>
        <w:rPr>
          <w:rFonts w:eastAsia="Times New Roman"/>
          <w:szCs w:val="24"/>
        </w:rPr>
        <w:t>δ</w:t>
      </w:r>
      <w:r>
        <w:rPr>
          <w:rFonts w:eastAsia="Times New Roman"/>
          <w:szCs w:val="24"/>
        </w:rPr>
        <w:t xml:space="preserve">ιοικητικού </w:t>
      </w:r>
      <w:r>
        <w:rPr>
          <w:rFonts w:eastAsia="Times New Roman"/>
          <w:szCs w:val="24"/>
        </w:rPr>
        <w:t>σ</w:t>
      </w:r>
      <w:r>
        <w:rPr>
          <w:rFonts w:eastAsia="Times New Roman"/>
          <w:szCs w:val="24"/>
        </w:rPr>
        <w:t>υμβουλίου.</w:t>
      </w:r>
    </w:p>
    <w:p w14:paraId="6BC3A770" w14:textId="77777777" w:rsidR="00A94BE7" w:rsidRDefault="00D14AD5">
      <w:pPr>
        <w:spacing w:line="600" w:lineRule="auto"/>
        <w:ind w:firstLine="720"/>
        <w:jc w:val="both"/>
        <w:rPr>
          <w:rFonts w:eastAsia="Times New Roman"/>
          <w:szCs w:val="24"/>
        </w:rPr>
      </w:pPr>
      <w:r>
        <w:rPr>
          <w:rFonts w:eastAsia="Times New Roman"/>
          <w:szCs w:val="24"/>
        </w:rPr>
        <w:lastRenderedPageBreak/>
        <w:t>Μας κατηγορείτε ότι διαλύσαμε την λειτουργία των συνεταιρισμών. Αλήθεια, ποιους συνεταιρισμούς εννοείτε; Τους ανύπαρκτους; Σας το είπα -και το επαναλαμβάνω- από τους εξίμισι χιλιάδες συνεταιρισμούς, μ</w:t>
      </w:r>
      <w:r>
        <w:rPr>
          <w:rFonts w:eastAsia="Times New Roman"/>
          <w:szCs w:val="24"/>
        </w:rPr>
        <w:t xml:space="preserve">ε διάφορες επωνυμίες, οργανώσεις του χώρου, σήμερα μόνον είκοσι είναι οικονομικά βιώσιμοι. Αυτούς, όπως και μερικούς άλλους που δεν ξεπερνούν τους πενήντα, να τους κρατήσουμε, να τους βοηθήσουμε. Όμως, για τους άλλους τι να κάνουμε, να τους παρακολουθούμε </w:t>
      </w:r>
      <w:r>
        <w:rPr>
          <w:rFonts w:eastAsia="Times New Roman"/>
          <w:szCs w:val="24"/>
        </w:rPr>
        <w:t>έτσι αδιάφορα;</w:t>
      </w:r>
    </w:p>
    <w:p w14:paraId="6BC3A771" w14:textId="77777777" w:rsidR="00A94BE7" w:rsidRDefault="00D14AD5">
      <w:pPr>
        <w:spacing w:line="600" w:lineRule="auto"/>
        <w:ind w:firstLine="720"/>
        <w:jc w:val="both"/>
        <w:rPr>
          <w:rFonts w:eastAsia="Times New Roman"/>
          <w:szCs w:val="24"/>
        </w:rPr>
      </w:pPr>
      <w:r>
        <w:rPr>
          <w:rFonts w:eastAsia="Times New Roman"/>
          <w:szCs w:val="24"/>
        </w:rPr>
        <w:t xml:space="preserve">Εμείς τους διαλύσαμε; Αυτοί δεν συνετέλεσαν με τη λειτουργία τους στο να κατακερματιστεί το συνεταιριστικό κίνημα, να αποξενωθούν οι παραγωγοί από τις οργανώσεις τους και </w:t>
      </w:r>
      <w:r>
        <w:rPr>
          <w:rFonts w:eastAsia="Times New Roman"/>
          <w:szCs w:val="24"/>
        </w:rPr>
        <w:lastRenderedPageBreak/>
        <w:t>πάνω από όλα να επικρατήσει στο</w:t>
      </w:r>
      <w:r>
        <w:rPr>
          <w:rFonts w:eastAsia="Times New Roman"/>
          <w:szCs w:val="24"/>
        </w:rPr>
        <w:t>ν</w:t>
      </w:r>
      <w:r>
        <w:rPr>
          <w:rFonts w:eastAsia="Times New Roman"/>
          <w:szCs w:val="24"/>
        </w:rPr>
        <w:t xml:space="preserve"> χώρο η κακοδιαχείριση, η σπατάλη, η δ</w:t>
      </w:r>
      <w:r>
        <w:rPr>
          <w:rFonts w:eastAsia="Times New Roman"/>
          <w:szCs w:val="24"/>
        </w:rPr>
        <w:t>ιασπάθιση μεγάλου μέρους των χρημάτων που οι ίδιοι διαχειρίστηκαν;</w:t>
      </w:r>
    </w:p>
    <w:p w14:paraId="6BC3A772" w14:textId="77777777" w:rsidR="00A94BE7" w:rsidRDefault="00D14AD5">
      <w:pPr>
        <w:spacing w:line="600" w:lineRule="auto"/>
        <w:ind w:firstLine="720"/>
        <w:jc w:val="both"/>
        <w:rPr>
          <w:rFonts w:eastAsia="Times New Roman"/>
          <w:szCs w:val="24"/>
        </w:rPr>
      </w:pPr>
      <w:r>
        <w:rPr>
          <w:rFonts w:eastAsia="Times New Roman"/>
          <w:szCs w:val="24"/>
        </w:rPr>
        <w:t>Αλήθεια, δεν σας άκουσα να πείτε κανένας από τους εκπροσώπους, ειδικά των κομμάτων της πρώην συγκυβέρνησης, για τις ληξιπρόθεσμες οφειλές τους που ξεπερνούν τα 3 δισεκατομμύρια, ενώ ταυτόχρ</w:t>
      </w:r>
      <w:r>
        <w:rPr>
          <w:rFonts w:eastAsia="Times New Roman"/>
          <w:szCs w:val="24"/>
        </w:rPr>
        <w:t xml:space="preserve">ονα μας ζητούνται άλλα 600 εκατομμύρια ευρώ από την Ευρωπαϊκή Ένωση ως καταλογισμοί. </w:t>
      </w:r>
    </w:p>
    <w:p w14:paraId="6BC3A773" w14:textId="77777777" w:rsidR="00A94BE7" w:rsidRDefault="00D14AD5">
      <w:pPr>
        <w:spacing w:line="600" w:lineRule="auto"/>
        <w:ind w:firstLine="720"/>
        <w:jc w:val="both"/>
        <w:rPr>
          <w:rFonts w:eastAsia="Times New Roman"/>
          <w:szCs w:val="24"/>
        </w:rPr>
      </w:pPr>
      <w:r>
        <w:rPr>
          <w:rFonts w:eastAsia="Times New Roman"/>
          <w:szCs w:val="24"/>
        </w:rPr>
        <w:t>Από πού θα εισπραχθούν αυτά τα χρήματα, παραδείγματος χάρ</w:t>
      </w:r>
      <w:r>
        <w:rPr>
          <w:rFonts w:eastAsia="Times New Roman"/>
          <w:szCs w:val="24"/>
        </w:rPr>
        <w:t>ιν</w:t>
      </w:r>
      <w:r>
        <w:rPr>
          <w:rFonts w:eastAsia="Times New Roman"/>
          <w:szCs w:val="24"/>
        </w:rPr>
        <w:t xml:space="preserve"> τα 100 εκατομμύρια του πακέτου Κοντού που δόθηκαν το 2008, τα 500 εκατομμύρια του πακέτου Κοσκινά της </w:t>
      </w:r>
      <w:r>
        <w:rPr>
          <w:rFonts w:eastAsia="Times New Roman"/>
          <w:szCs w:val="24"/>
        </w:rPr>
        <w:lastRenderedPageBreak/>
        <w:t>Νέας Δημ</w:t>
      </w:r>
      <w:r>
        <w:rPr>
          <w:rFonts w:eastAsia="Times New Roman"/>
          <w:szCs w:val="24"/>
        </w:rPr>
        <w:t xml:space="preserve">οκρατίας και του Μωραΐτη του κόμματος που συγκυβερνήσατε μαζί -και εκεί υπάρχουν ευθύνες-, τα οποία δόθηκαν το 1992 και το 1994; </w:t>
      </w:r>
    </w:p>
    <w:p w14:paraId="6BC3A774"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Για τη διαχείριση αυτή δεν έχουν ευθύνες όλα αυτά τα στελέχη και εσείς που δώσατε τις συγκεκριμένες ενισχύσεις χωρίς την έγκρι</w:t>
      </w:r>
      <w:r>
        <w:rPr>
          <w:rFonts w:eastAsia="Times New Roman" w:cs="Times New Roman"/>
          <w:szCs w:val="24"/>
        </w:rPr>
        <w:t xml:space="preserve">ση της Ευρωπαϊκής Επιτροπής; Ενώ, εάν το κάνατε –έστω στοιχειωδώς-, μπορούσατε να στοιχειοθετήσετε πράγματι την αναγκαιότητα που υπήρχε εκείνη την περίοδο και να μην έχουμε σήμερα τα μεγάλα προβλήματα των καταλογισμών. </w:t>
      </w:r>
    </w:p>
    <w:p w14:paraId="6BC3A775"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Βέβαια, γι’ αυτή σας την τακτική -κα</w:t>
      </w:r>
      <w:r>
        <w:rPr>
          <w:rFonts w:eastAsia="Times New Roman" w:cs="Times New Roman"/>
          <w:szCs w:val="24"/>
        </w:rPr>
        <w:t xml:space="preserve">ι των στελεχών και τη δική σας- μπορεί να αναζητηθούν και άλλες ευθύνες, εκτός των </w:t>
      </w:r>
      <w:r>
        <w:rPr>
          <w:rFonts w:eastAsia="Times New Roman" w:cs="Times New Roman"/>
          <w:szCs w:val="24"/>
        </w:rPr>
        <w:lastRenderedPageBreak/>
        <w:t xml:space="preserve">πολιτικών, διότι στοιχειοθετούνται παραλείψεις και το επαναλαμβάνω αυτό. </w:t>
      </w:r>
    </w:p>
    <w:p w14:paraId="6BC3A776"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 xml:space="preserve">Μήπως πιστεύατε ότι όλες αυτές οι οφειλές μπορούν να εξυπηρετηθούν μέσα από πλαστές βιωσιμότητες; </w:t>
      </w:r>
      <w:r>
        <w:rPr>
          <w:rFonts w:eastAsia="Times New Roman" w:cs="Times New Roman"/>
          <w:szCs w:val="24"/>
        </w:rPr>
        <w:t>Γιατί φτιάχνατε και τέτοιες, για να υπηρετήσετε τους ημετέρους σας εργατοπατέρες. Ή μήπως πιστεύετε ότι μπορούμε να κάνουμε κάτι τέτοιο και σήμερα;</w:t>
      </w:r>
    </w:p>
    <w:p w14:paraId="6BC3A777"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μεγάλο μέρος αυτών των οφειλών αφορά σε εγγυημένα από το </w:t>
      </w:r>
      <w:r>
        <w:rPr>
          <w:rFonts w:eastAsia="Times New Roman" w:cs="Times New Roman"/>
          <w:szCs w:val="24"/>
        </w:rPr>
        <w:t>δ</w:t>
      </w:r>
      <w:r>
        <w:rPr>
          <w:rFonts w:eastAsia="Times New Roman" w:cs="Times New Roman"/>
          <w:szCs w:val="24"/>
        </w:rPr>
        <w:t xml:space="preserve">ημόσιο δάνεια. Αυτό σημαίνει </w:t>
      </w:r>
      <w:r>
        <w:rPr>
          <w:rFonts w:eastAsia="Times New Roman" w:cs="Times New Roman"/>
          <w:szCs w:val="24"/>
        </w:rPr>
        <w:t>ότι οποιαδήποτε διευθέτηση των οφειλών τους απαιτεί παράλληλα και διακανονισμό των εγγυημένων δανείων, που μπορεί να γίνει μόνο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ειδικών νόμων ή υπουργικών αποφάσεων και </w:t>
      </w:r>
      <w:r>
        <w:rPr>
          <w:rFonts w:eastAsia="Times New Roman" w:cs="Times New Roman"/>
          <w:szCs w:val="24"/>
        </w:rPr>
        <w:lastRenderedPageBreak/>
        <w:t>βέβαια μόνο μετά από έγκριση της Ευρωπαϊκής Επιτροπής, για να μην έχουμε κα</w:t>
      </w:r>
      <w:r>
        <w:rPr>
          <w:rFonts w:eastAsia="Times New Roman" w:cs="Times New Roman"/>
          <w:szCs w:val="24"/>
        </w:rPr>
        <w:t xml:space="preserve">ινούριους καταλογισμούς. </w:t>
      </w:r>
    </w:p>
    <w:p w14:paraId="6BC3A778"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 xml:space="preserve">Μην μου πείτε ότι αυτά είναι ψιλά γράμματα, γιατί θα σας πω ότι για τα 100 εκατομμύρια του «πακέτου Κοντού», που είχαν κατά 100% την κάλυψη του ελληνικού </w:t>
      </w:r>
      <w:r>
        <w:rPr>
          <w:rFonts w:eastAsia="Times New Roman" w:cs="Times New Roman"/>
          <w:szCs w:val="24"/>
        </w:rPr>
        <w:t>δ</w:t>
      </w:r>
      <w:r>
        <w:rPr>
          <w:rFonts w:eastAsia="Times New Roman" w:cs="Times New Roman"/>
          <w:szCs w:val="24"/>
        </w:rPr>
        <w:t>ημοσίου το 2013 ζητήθηκε η κατάπτωση της εγγύησης. Αλλά, επειδή όπως προανέ</w:t>
      </w:r>
      <w:r>
        <w:rPr>
          <w:rFonts w:eastAsia="Times New Roman" w:cs="Times New Roman"/>
          <w:szCs w:val="24"/>
        </w:rPr>
        <w:t xml:space="preserve">φερα, κρίθηκαν παράνομες οι ενισχύσεις δεν είναι δυνατή η κατάπτωση της εγγύησης. </w:t>
      </w:r>
    </w:p>
    <w:p w14:paraId="6BC3A779"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 xml:space="preserve">Πείτε μας, κύριοι συνάδελφοι, πώς θα λύσουμε αυτούς τους γόρδιους δεσμούς που μας έχετε κληροδοτήσει; Πώς είναι δυνατόν με πλασματικές βιωσιμότητες να εξυπηρετηθούν τόσες </w:t>
      </w:r>
      <w:r>
        <w:rPr>
          <w:rFonts w:eastAsia="Times New Roman" w:cs="Times New Roman"/>
          <w:szCs w:val="24"/>
        </w:rPr>
        <w:t>οφειλές;</w:t>
      </w:r>
    </w:p>
    <w:p w14:paraId="6BC3A77A"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lastRenderedPageBreak/>
        <w:t>Ανέφερε προηγουμένως ο συνάδελφος κ. Καραγιάννης τετραπλάσιες οφειλές από τον κύκλο εργασιών γενικά του χώρου. Εσείς αντιλαμβάνεστε ότι έτσι μπορεί να υπάρξει μελέτη οικονομικής βιωσιμότητας;</w:t>
      </w:r>
    </w:p>
    <w:p w14:paraId="6BC3A77B"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Επειδή, κύριοι συνάδελφοι, μας κατηγορείτε για παρεμβατ</w:t>
      </w:r>
      <w:r>
        <w:rPr>
          <w:rFonts w:eastAsia="Times New Roman" w:cs="Times New Roman"/>
          <w:szCs w:val="24"/>
        </w:rPr>
        <w:t>ισμούς, σας λέμε ότι για εμάς ο ρόλος του κράτους στον συγκεκριμένο χώρο είναι η δημιουργία ενός σταθερού περιβάλλοντος, μέσα στο οποίο οι δημοκρατικοί θεσμοί θα λειτουργήσουν, βέβαια σύμφωνα με τις εθνικές νομικές διατάξεις και τους ευρωπαϊκούς κανονισμού</w:t>
      </w:r>
      <w:r>
        <w:rPr>
          <w:rFonts w:eastAsia="Times New Roman" w:cs="Times New Roman"/>
          <w:szCs w:val="24"/>
        </w:rPr>
        <w:t xml:space="preserve">ς. </w:t>
      </w:r>
    </w:p>
    <w:p w14:paraId="6BC3A77C"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 xml:space="preserve">Διαβάζω ένα μικρό απόσπασμα από την προσέγγιση που έκαναν οι </w:t>
      </w:r>
      <w:r>
        <w:rPr>
          <w:rFonts w:eastAsia="Times New Roman" w:cs="Times New Roman"/>
          <w:szCs w:val="24"/>
        </w:rPr>
        <w:t>θ</w:t>
      </w:r>
      <w:r>
        <w:rPr>
          <w:rFonts w:eastAsia="Times New Roman" w:cs="Times New Roman"/>
          <w:szCs w:val="24"/>
        </w:rPr>
        <w:t xml:space="preserve">εσμοί στο σχέδιο νόμου. Αυτό το κάνω, όχι γιατί έχω </w:t>
      </w:r>
      <w:r>
        <w:rPr>
          <w:rFonts w:eastAsia="Times New Roman" w:cs="Times New Roman"/>
          <w:szCs w:val="24"/>
        </w:rPr>
        <w:lastRenderedPageBreak/>
        <w:t xml:space="preserve">την ανάγκη συγχαρητηρίων των </w:t>
      </w:r>
      <w:r>
        <w:rPr>
          <w:rFonts w:eastAsia="Times New Roman" w:cs="Times New Roman"/>
          <w:szCs w:val="24"/>
        </w:rPr>
        <w:t>θ</w:t>
      </w:r>
      <w:r>
        <w:rPr>
          <w:rFonts w:eastAsia="Times New Roman" w:cs="Times New Roman"/>
          <w:szCs w:val="24"/>
        </w:rPr>
        <w:t>εσμών, αλλά για να δείτε πώς βλέπουν τα πράγματα που εσείς οι ίδιοι δεν μπορείτε να τα δείτε!</w:t>
      </w:r>
    </w:p>
    <w:p w14:paraId="6BC3A77D"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Αναφέρει το απ</w:t>
      </w:r>
      <w:r>
        <w:rPr>
          <w:rFonts w:eastAsia="Times New Roman" w:cs="Times New Roman"/>
          <w:szCs w:val="24"/>
        </w:rPr>
        <w:t>όσπασμα: «Αυτός ο νόμος εισάγει αρκετούς νεωτερισμούς. Αντικαθιστά προηγούμενες διατάξεις και έχει την ποιότητα να είναι σαφής. Αυτός ο νόμος απλοποιεί και διευκολύνει τη δημιουργία συνεταιρισμών και άλλων μορφών αγροτικών οργανώσεων».</w:t>
      </w:r>
    </w:p>
    <w:p w14:paraId="6BC3A77E"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 xml:space="preserve">Ακόμα και αυτοί οι </w:t>
      </w:r>
      <w:r>
        <w:rPr>
          <w:rFonts w:eastAsia="Times New Roman" w:cs="Times New Roman"/>
          <w:szCs w:val="24"/>
        </w:rPr>
        <w:t>θ</w:t>
      </w:r>
      <w:r>
        <w:rPr>
          <w:rFonts w:eastAsia="Times New Roman" w:cs="Times New Roman"/>
          <w:szCs w:val="24"/>
        </w:rPr>
        <w:t xml:space="preserve">εσμοί, που και εσείς και εμείς τους ξέρουμε και τους βιώνουμε, μπορούν να πουν δύο κουβέντες. Εσείς δεν μπορέσατε να πείτε μία κουβέντα ότι εδώ γίνεται μια </w:t>
      </w:r>
      <w:r>
        <w:rPr>
          <w:rFonts w:eastAsia="Times New Roman" w:cs="Times New Roman"/>
          <w:szCs w:val="24"/>
        </w:rPr>
        <w:lastRenderedPageBreak/>
        <w:t>προσπάθεια να οργανώσουμε τον χώρο και να απεγκλωβιστούμε από όλα αυτά που έχει βιώσει ο χώρος μέχρι</w:t>
      </w:r>
      <w:r>
        <w:rPr>
          <w:rFonts w:eastAsia="Times New Roman" w:cs="Times New Roman"/>
          <w:szCs w:val="24"/>
        </w:rPr>
        <w:t xml:space="preserve"> σήμερα;</w:t>
      </w:r>
    </w:p>
    <w:p w14:paraId="6BC3A77F"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Δεν μου επιτρέπει ο χρόνος</w:t>
      </w:r>
      <w:r>
        <w:rPr>
          <w:rFonts w:eastAsia="Times New Roman" w:cs="Times New Roman"/>
          <w:szCs w:val="24"/>
        </w:rPr>
        <w:t>,</w:t>
      </w:r>
      <w:r>
        <w:rPr>
          <w:rFonts w:eastAsia="Times New Roman" w:cs="Times New Roman"/>
          <w:szCs w:val="24"/>
        </w:rPr>
        <w:t xml:space="preserve"> αλλά θέλω να αναφερθώ στο εξής: Δεν μπορώ να κατανοήσω την άποψή σας ότι οι πλειοψηφίες δεν πρέπει να εκλέγουν όλα τα όργανα της διοίκησης. Φέραμε τη σταυροδοσία του 1/3 για τον απλούστατο λόγο να μπορέσει ο χώρος να λε</w:t>
      </w:r>
      <w:r>
        <w:rPr>
          <w:rFonts w:eastAsia="Times New Roman" w:cs="Times New Roman"/>
          <w:szCs w:val="24"/>
        </w:rPr>
        <w:t xml:space="preserve">ιτουργήσει δημοκρατικά και να δημιουργήσει διοικήσεις που να μπορούν και να ανταποκρίνονται σε αυτό που λέμε «δημοκρατική λειτουργία», αλλά και ταυτόχρονα να συνεννοούνται. </w:t>
      </w:r>
    </w:p>
    <w:p w14:paraId="6BC3A780"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 xml:space="preserve">Εσείς θέλετε το 50%, διότι έχετε μάθει να δημιουργείτε τέτοιες πλειοψηφίες που να </w:t>
      </w:r>
      <w:r>
        <w:rPr>
          <w:rFonts w:eastAsia="Times New Roman" w:cs="Times New Roman"/>
          <w:szCs w:val="24"/>
        </w:rPr>
        <w:t xml:space="preserve">φτάνουν στο σημείο που είπε ο κ. </w:t>
      </w:r>
      <w:r>
        <w:rPr>
          <w:rFonts w:eastAsia="Times New Roman" w:cs="Times New Roman"/>
          <w:szCs w:val="24"/>
        </w:rPr>
        <w:lastRenderedPageBreak/>
        <w:t xml:space="preserve">Παπαδόπουλος στην </w:t>
      </w:r>
      <w:r>
        <w:rPr>
          <w:rFonts w:eastAsia="Times New Roman" w:cs="Times New Roman"/>
          <w:szCs w:val="24"/>
        </w:rPr>
        <w:t>ε</w:t>
      </w:r>
      <w:r>
        <w:rPr>
          <w:rFonts w:eastAsia="Times New Roman" w:cs="Times New Roman"/>
          <w:szCs w:val="24"/>
        </w:rPr>
        <w:t>πιτροπή: Πόσα είναι τα μέλη του διοικητικού συμβουλίου; Και τα δέκα να είναι σε μια παράταξη. Αυτό θέλετε να κάνετε!</w:t>
      </w:r>
    </w:p>
    <w:p w14:paraId="6BC3A781" w14:textId="77777777" w:rsidR="00A94BE7" w:rsidRDefault="00D14AD5">
      <w:pPr>
        <w:spacing w:after="0"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Κατεβάστε παραταξιακά ψηφοδέλτια. Να κατεβάσετε παρατάξεις τότε.</w:t>
      </w:r>
    </w:p>
    <w:p w14:paraId="6BC3A782" w14:textId="77777777" w:rsidR="00A94BE7" w:rsidRDefault="00D14AD5">
      <w:pPr>
        <w:spacing w:line="600" w:lineRule="auto"/>
        <w:ind w:firstLine="720"/>
        <w:jc w:val="both"/>
        <w:rPr>
          <w:rFonts w:eastAsia="Times New Roman"/>
          <w:szCs w:val="24"/>
        </w:rPr>
      </w:pPr>
      <w:r>
        <w:rPr>
          <w:rFonts w:eastAsia="Times New Roman"/>
          <w:b/>
          <w:szCs w:val="24"/>
        </w:rPr>
        <w:t>ΕΥΑΓΓ</w:t>
      </w:r>
      <w:r>
        <w:rPr>
          <w:rFonts w:eastAsia="Times New Roman"/>
          <w:b/>
          <w:szCs w:val="24"/>
        </w:rPr>
        <w:t xml:space="preserve">ΕΛΟΣ ΑΠΟΣΤΟΛΟΥ (Υπουργός Αγροτικής Ανάπτυξης και Τροφίμων): </w:t>
      </w:r>
      <w:r>
        <w:rPr>
          <w:rFonts w:eastAsia="Times New Roman"/>
          <w:szCs w:val="24"/>
        </w:rPr>
        <w:t>Αυτό θέλετε να κάνετε.</w:t>
      </w:r>
      <w:r>
        <w:rPr>
          <w:rFonts w:eastAsia="Times New Roman"/>
          <w:b/>
          <w:szCs w:val="24"/>
        </w:rPr>
        <w:t xml:space="preserve"> </w:t>
      </w:r>
      <w:r>
        <w:rPr>
          <w:rFonts w:eastAsia="Times New Roman"/>
          <w:szCs w:val="24"/>
        </w:rPr>
        <w:t>Διότι, δεν θέλετε σε μια κοινωνία να τους συνδέει η αλληλεγγύη, η αμοιβαία εμπιστοσύνη, η διαφάνεια. Θέλετε συμπαγείς, χειραγωγούμενες πλειοψηφίες κι εμείς δεν συμφωνούμε με</w:t>
      </w:r>
      <w:r>
        <w:rPr>
          <w:rFonts w:eastAsia="Times New Roman"/>
          <w:szCs w:val="24"/>
        </w:rPr>
        <w:t xml:space="preserve"> αυτού του είδους τις ρυθμίσεις. </w:t>
      </w:r>
    </w:p>
    <w:p w14:paraId="6BC3A783" w14:textId="77777777" w:rsidR="00A94BE7" w:rsidRDefault="00D14AD5">
      <w:pPr>
        <w:spacing w:line="600" w:lineRule="auto"/>
        <w:ind w:firstLine="720"/>
        <w:jc w:val="both"/>
        <w:rPr>
          <w:rFonts w:eastAsia="Times New Roman"/>
          <w:szCs w:val="24"/>
        </w:rPr>
      </w:pPr>
      <w:r>
        <w:rPr>
          <w:rFonts w:eastAsia="Times New Roman"/>
          <w:szCs w:val="24"/>
        </w:rPr>
        <w:lastRenderedPageBreak/>
        <w:t>Είναι εντελώς διαφορετική η δική μας προσέγγιση. Εμείς, αγαπητοί συνάδελφοι, θέλουμε τη σύνθεση μέσα από τον δημοκρατικό διάλογο, για να οικοδομηθεί μια πλατιά και ισχυρή διοικητική πλειοψηφία, προς όφελος όλων των μελών τ</w:t>
      </w:r>
      <w:r>
        <w:rPr>
          <w:rFonts w:eastAsia="Times New Roman"/>
          <w:szCs w:val="24"/>
        </w:rPr>
        <w:t xml:space="preserve">ου συνεταιρισμού και όχι μιας κλειστής μονάδας. </w:t>
      </w:r>
    </w:p>
    <w:p w14:paraId="6BC3A784" w14:textId="77777777" w:rsidR="00A94BE7" w:rsidRDefault="00D14AD5">
      <w:pPr>
        <w:spacing w:line="600" w:lineRule="auto"/>
        <w:ind w:firstLine="720"/>
        <w:jc w:val="both"/>
        <w:rPr>
          <w:rFonts w:eastAsia="Times New Roman"/>
          <w:szCs w:val="24"/>
        </w:rPr>
      </w:pPr>
      <w:r>
        <w:rPr>
          <w:rFonts w:eastAsia="Times New Roman"/>
          <w:szCs w:val="24"/>
        </w:rPr>
        <w:t xml:space="preserve">Αγαπητοί συνάδελφοι, δεν θελήσαμε αφοριστικά να καταδικάσουμε τα εκατό χρόνια λειτουργίας των συνεταιρισμών και τους έξι νόμους που τους συνόδευαν όλα αυτά τα χρόνια. Υπάρχουν διατάξεις που δοκιμάστηκαν και </w:t>
      </w:r>
      <w:r>
        <w:rPr>
          <w:rFonts w:eastAsia="Times New Roman"/>
          <w:szCs w:val="24"/>
        </w:rPr>
        <w:t xml:space="preserve">άντεξαν στον χρόνο, από όλους τους νόμους. Αυτές, οι αξιόλογες, διατηρήθηκαν. </w:t>
      </w:r>
    </w:p>
    <w:p w14:paraId="6BC3A785" w14:textId="77777777" w:rsidR="00A94BE7" w:rsidRDefault="00D14AD5">
      <w:pPr>
        <w:spacing w:line="600" w:lineRule="auto"/>
        <w:ind w:firstLine="720"/>
        <w:jc w:val="both"/>
        <w:rPr>
          <w:rFonts w:eastAsia="Times New Roman"/>
          <w:szCs w:val="24"/>
        </w:rPr>
      </w:pPr>
      <w:r>
        <w:rPr>
          <w:rFonts w:eastAsia="Times New Roman"/>
          <w:szCs w:val="24"/>
        </w:rPr>
        <w:lastRenderedPageBreak/>
        <w:t>Οι νόμοι όμως –ουσιαστικά μιλάω για τους τελευταίους- 2180/2000 και 4015/2011, με τις τριάντα επτά, περίπου, τροπολογίες που υπέστησαν, δυστυχώς, δεν μπόρεσαν να αποτρέψουν τη σ</w:t>
      </w:r>
      <w:r>
        <w:rPr>
          <w:rFonts w:eastAsia="Times New Roman"/>
          <w:szCs w:val="24"/>
        </w:rPr>
        <w:t xml:space="preserve">υνολική κατάρρευση του συνεταιριστικού κινήματος και για τον λόγο αυτό αλλάζουν. </w:t>
      </w:r>
    </w:p>
    <w:p w14:paraId="6BC3A786" w14:textId="77777777" w:rsidR="00A94BE7" w:rsidRDefault="00D14AD5">
      <w:pPr>
        <w:spacing w:line="600" w:lineRule="auto"/>
        <w:ind w:firstLine="720"/>
        <w:jc w:val="both"/>
        <w:rPr>
          <w:rFonts w:eastAsia="Times New Roman"/>
          <w:szCs w:val="24"/>
        </w:rPr>
      </w:pPr>
      <w:r>
        <w:rPr>
          <w:rFonts w:eastAsia="Times New Roman"/>
          <w:szCs w:val="24"/>
        </w:rPr>
        <w:t>Κι όπως ο αρχικός νόμος, ο ν. 602/2015, δεν περιείχε διατάξεις για τη συντονιστική οργάνωση των συνεταιρισμών, έτσι και τώρα κρίθηκε σκόπιμο, όπως και τότε, η οργάνωση αυτή ν</w:t>
      </w:r>
      <w:r>
        <w:rPr>
          <w:rFonts w:eastAsia="Times New Roman"/>
          <w:szCs w:val="24"/>
        </w:rPr>
        <w:t xml:space="preserve">α προκύψει μέσα από έναν ευρύ, σοβαρό διάλογο, όλων των πρωτοβάθμιων συνεταιρισμών, για τη μορφή και τον ρόλο που θα έχει αυτή η κεντρική οργάνωση που θα τους εκπροσωπεί. </w:t>
      </w:r>
    </w:p>
    <w:p w14:paraId="6BC3A787" w14:textId="77777777" w:rsidR="00A94BE7" w:rsidRDefault="00D14AD5">
      <w:pPr>
        <w:spacing w:line="600" w:lineRule="auto"/>
        <w:ind w:firstLine="720"/>
        <w:jc w:val="both"/>
        <w:rPr>
          <w:rFonts w:eastAsia="Times New Roman"/>
          <w:szCs w:val="24"/>
        </w:rPr>
      </w:pPr>
      <w:r>
        <w:rPr>
          <w:rFonts w:eastAsia="Times New Roman"/>
          <w:szCs w:val="24"/>
        </w:rPr>
        <w:lastRenderedPageBreak/>
        <w:t>Για ένα συνεταιριστικό κίνημα που προσπαθεί να αναγεννηθεί μέσα από μια περίοδο λαθώ</w:t>
      </w:r>
      <w:r>
        <w:rPr>
          <w:rFonts w:eastAsia="Times New Roman"/>
          <w:szCs w:val="24"/>
        </w:rPr>
        <w:t>ν και άστοχων στρατηγικών επιλογών, που το οδήγησαν στην παρακμή, μοναδική λύση είναι τα μέλη το</w:t>
      </w:r>
      <w:r>
        <w:rPr>
          <w:rFonts w:eastAsia="Times New Roman"/>
          <w:szCs w:val="24"/>
        </w:rPr>
        <w:t>υ</w:t>
      </w:r>
      <w:r>
        <w:rPr>
          <w:rFonts w:eastAsia="Times New Roman"/>
          <w:szCs w:val="24"/>
        </w:rPr>
        <w:t xml:space="preserve"> να επιλέξουν δημοκρατικά το νέο σχήμα</w:t>
      </w:r>
      <w:r>
        <w:rPr>
          <w:rFonts w:eastAsia="Times New Roman"/>
          <w:szCs w:val="24"/>
        </w:rPr>
        <w:t>,</w:t>
      </w:r>
      <w:r>
        <w:rPr>
          <w:rFonts w:eastAsia="Times New Roman"/>
          <w:szCs w:val="24"/>
        </w:rPr>
        <w:t xml:space="preserve"> που θα το καθοδηγήσει και θα εκπροσωπήσει τη νέα πορεία τού συνεταιριστικού χώρου. Είναι καθήκον όλων των συνεταιριστικ</w:t>
      </w:r>
      <w:r>
        <w:rPr>
          <w:rFonts w:eastAsia="Times New Roman"/>
          <w:szCs w:val="24"/>
        </w:rPr>
        <w:t xml:space="preserve">ών στελεχών να συζητήσουν και να συμφωνήσουν για την επόμενη μέρα. </w:t>
      </w:r>
    </w:p>
    <w:p w14:paraId="6BC3A788" w14:textId="77777777" w:rsidR="00A94BE7" w:rsidRDefault="00D14AD5">
      <w:pPr>
        <w:spacing w:line="600" w:lineRule="auto"/>
        <w:ind w:firstLine="720"/>
        <w:jc w:val="both"/>
        <w:rPr>
          <w:rFonts w:eastAsia="Times New Roman"/>
          <w:szCs w:val="24"/>
        </w:rPr>
      </w:pPr>
      <w:r>
        <w:rPr>
          <w:rFonts w:eastAsia="Times New Roman"/>
          <w:szCs w:val="24"/>
        </w:rPr>
        <w:t xml:space="preserve">Εσείς, εξακολουθείτε να σκέφτεστε –σας το είπα στην </w:t>
      </w:r>
      <w:r>
        <w:rPr>
          <w:rFonts w:eastAsia="Times New Roman"/>
          <w:szCs w:val="24"/>
        </w:rPr>
        <w:t>ε</w:t>
      </w:r>
      <w:r>
        <w:rPr>
          <w:rFonts w:eastAsia="Times New Roman"/>
          <w:szCs w:val="24"/>
        </w:rPr>
        <w:t>πιτροπή, θα σας το πω κι εδώ- τα ταξιδάκια της ΠΑΣΕΓΕΣ στους διάφορους οργανισμούς. Θα υπάρξει από τον χώρο εκ</w:t>
      </w:r>
      <w:r>
        <w:rPr>
          <w:rFonts w:eastAsia="Times New Roman"/>
          <w:szCs w:val="24"/>
        </w:rPr>
        <w:lastRenderedPageBreak/>
        <w:t xml:space="preserve">προσώπηση μέσα από αυτές </w:t>
      </w:r>
      <w:r>
        <w:rPr>
          <w:rFonts w:eastAsia="Times New Roman"/>
          <w:szCs w:val="24"/>
        </w:rPr>
        <w:t xml:space="preserve">τις διαδικασίες, η οποία πραγματικά θα είναι αυτή που δίνει και τις μάχες στους χώρους στο εξωτερικό που χρειάζεται. </w:t>
      </w:r>
    </w:p>
    <w:p w14:paraId="6BC3A789" w14:textId="77777777" w:rsidR="00A94BE7" w:rsidRDefault="00D14AD5">
      <w:pPr>
        <w:spacing w:line="600" w:lineRule="auto"/>
        <w:ind w:firstLine="720"/>
        <w:jc w:val="both"/>
        <w:rPr>
          <w:rFonts w:eastAsia="Times New Roman"/>
          <w:szCs w:val="24"/>
        </w:rPr>
      </w:pPr>
      <w:r>
        <w:rPr>
          <w:rFonts w:eastAsia="Times New Roman"/>
          <w:szCs w:val="24"/>
        </w:rPr>
        <w:t>Να μην αναφερθώ στις μάχες που δίνατε στα Συμβούλια Υπουργών Γεωργίας, αγαπητοί συνάδελφοι. Αρκεί να σας ενημερώσω ότι την περίοδο που η χ</w:t>
      </w:r>
      <w:r>
        <w:rPr>
          <w:rFonts w:eastAsia="Times New Roman"/>
          <w:szCs w:val="24"/>
        </w:rPr>
        <w:t xml:space="preserve">ώρα μας </w:t>
      </w:r>
      <w:r>
        <w:rPr>
          <w:rFonts w:eastAsia="Times New Roman"/>
          <w:szCs w:val="24"/>
        </w:rPr>
        <w:t xml:space="preserve">είχε την </w:t>
      </w:r>
      <w:r>
        <w:rPr>
          <w:rFonts w:eastAsia="Times New Roman"/>
          <w:szCs w:val="24"/>
        </w:rPr>
        <w:t xml:space="preserve">Προεδρία στο Συμβούλιο Υπουργών Γεωργίας υπογράφηκε η αρχική συμφωνία για τη φέτα, χωρίς να το ξέρει η </w:t>
      </w:r>
      <w:r>
        <w:rPr>
          <w:rFonts w:eastAsia="Times New Roman"/>
          <w:szCs w:val="24"/>
        </w:rPr>
        <w:t xml:space="preserve">Ελληνική </w:t>
      </w:r>
      <w:r>
        <w:rPr>
          <w:rFonts w:eastAsia="Times New Roman"/>
          <w:szCs w:val="24"/>
        </w:rPr>
        <w:t>Προεδρία και σήμερα εμείς τρέχουμε να μπλοκάρουμε τις συμφωνίες και να δώσουμε μάχες. Αυτά, για να πληροφορούμαστε πώς σε δύσκο</w:t>
      </w:r>
      <w:r>
        <w:rPr>
          <w:rFonts w:eastAsia="Times New Roman"/>
          <w:szCs w:val="24"/>
        </w:rPr>
        <w:t xml:space="preserve">λα και κρίσιμα θέματα υπήρξε η ανάλογη υπεράσπιση. </w:t>
      </w:r>
    </w:p>
    <w:p w14:paraId="6BC3A78A" w14:textId="77777777" w:rsidR="00A94BE7" w:rsidRDefault="00D14AD5">
      <w:pPr>
        <w:spacing w:line="600" w:lineRule="auto"/>
        <w:ind w:firstLine="720"/>
        <w:jc w:val="both"/>
        <w:rPr>
          <w:rFonts w:eastAsia="Times New Roman"/>
          <w:szCs w:val="24"/>
        </w:rPr>
      </w:pPr>
      <w:r>
        <w:rPr>
          <w:rFonts w:eastAsia="Times New Roman"/>
          <w:szCs w:val="24"/>
        </w:rPr>
        <w:lastRenderedPageBreak/>
        <w:t>Αντιδράσατε για τη θητεία των προέδρων στους συνεταιρισμούς, που θα είναι μέχρι δύο συνεχόμενες, από τώρα και στο εξής. Ακούστε: Εμείς, θέλουμε να αποτρέψουμε την εμφάνιση καθεστωτικών φαινομένων, που ταύ</w:t>
      </w:r>
      <w:r>
        <w:rPr>
          <w:rFonts w:eastAsia="Times New Roman"/>
          <w:szCs w:val="24"/>
        </w:rPr>
        <w:t xml:space="preserve">τισαν έναν συλλογικό θεσμό, όπως είναι οι συνεταιρισμοί, με ένα πρόσωπο για μεγάλη χρονική περίοδο –και σας το λέμε αυτό-, όσο ικανό και δραστήριο κι αν είναι αυτό το άτομο. </w:t>
      </w:r>
    </w:p>
    <w:p w14:paraId="6BC3A78B" w14:textId="77777777" w:rsidR="00A94BE7" w:rsidRDefault="00D14AD5">
      <w:pPr>
        <w:spacing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Αφού οι προηγούμενοι ήταν αποτυχημένοι. Να ξαναφέρουμε τους απ</w:t>
      </w:r>
      <w:r>
        <w:rPr>
          <w:rFonts w:eastAsia="Times New Roman"/>
          <w:szCs w:val="24"/>
        </w:rPr>
        <w:t xml:space="preserve">οτυχημένους; </w:t>
      </w:r>
    </w:p>
    <w:p w14:paraId="6BC3A78C" w14:textId="77777777" w:rsidR="00A94BE7" w:rsidRDefault="00D14AD5">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Είναι θέμα αντίληψης. Εμείς, λοιπόν, </w:t>
      </w:r>
      <w:r>
        <w:rPr>
          <w:rFonts w:eastAsia="Times New Roman"/>
          <w:szCs w:val="24"/>
        </w:rPr>
        <w:lastRenderedPageBreak/>
        <w:t>λέμε ξεκάθαρα ότι η μακροχρόνια παραμονή διοικήσεων στους συνεταιρισμούς συνοδεύτηκε με χαρακτηριστικότατα αρνητικά αποτελέσματα και χρεοκοπίες. Κι αυτό θα το σταματήσουμε. Εμείς, θέλουμε να πετύχουμε, με την κρατική επ</w:t>
      </w:r>
      <w:r>
        <w:rPr>
          <w:rFonts w:eastAsia="Times New Roman"/>
          <w:szCs w:val="24"/>
        </w:rPr>
        <w:t>οπτεία, να υπάρχει πραγματικά η λειτουργία και η εναλλαγή της διοίκησης των συγκεκριμένων χώρων.</w:t>
      </w:r>
    </w:p>
    <w:p w14:paraId="6BC3A78D" w14:textId="77777777" w:rsidR="00A94BE7" w:rsidRDefault="00D14AD5">
      <w:pPr>
        <w:spacing w:line="600" w:lineRule="auto"/>
        <w:ind w:firstLine="720"/>
        <w:jc w:val="both"/>
        <w:rPr>
          <w:rFonts w:eastAsia="Times New Roman"/>
          <w:szCs w:val="24"/>
        </w:rPr>
      </w:pPr>
      <w:r>
        <w:rPr>
          <w:rFonts w:eastAsia="Times New Roman"/>
          <w:szCs w:val="24"/>
        </w:rPr>
        <w:t>Την εποχή της κομματικοποίησης, αγαπητοί συνάδελφοι, επειδή διαρκώς το αναφέρατε, ακόμα και να είχαμε τη δυνατότητα, δεν την θέλουμε. Γιατί, απλούστατα, πέρασε</w:t>
      </w:r>
      <w:r>
        <w:rPr>
          <w:rFonts w:eastAsia="Times New Roman"/>
          <w:szCs w:val="24"/>
        </w:rPr>
        <w:t xml:space="preserve"> αυτή η περίοδος πια. Χωνέψτε το εσείς κι όσο πιο γρήγορα το χωνέψετε, τόσο πιο χρήσιμοι μπορεί να είστε, ιδιαίτερα στο</w:t>
      </w:r>
      <w:r>
        <w:rPr>
          <w:rFonts w:eastAsia="Times New Roman"/>
          <w:szCs w:val="24"/>
        </w:rPr>
        <w:t>ν</w:t>
      </w:r>
      <w:r>
        <w:rPr>
          <w:rFonts w:eastAsia="Times New Roman"/>
          <w:szCs w:val="24"/>
        </w:rPr>
        <w:t xml:space="preserve"> συγκεκριμένο </w:t>
      </w:r>
      <w:r>
        <w:rPr>
          <w:rFonts w:eastAsia="Times New Roman"/>
          <w:szCs w:val="24"/>
        </w:rPr>
        <w:lastRenderedPageBreak/>
        <w:t>χώρο. Μην αναζητάτε πρόσωπα τα οποία έχουν φθαρεί μέσα από τη συγκεκριμένη διαδικασία.</w:t>
      </w:r>
    </w:p>
    <w:p w14:paraId="6BC3A78E" w14:textId="77777777" w:rsidR="00A94BE7" w:rsidRDefault="00D14AD5">
      <w:pPr>
        <w:spacing w:line="600" w:lineRule="auto"/>
        <w:ind w:firstLine="720"/>
        <w:jc w:val="both"/>
        <w:rPr>
          <w:rFonts w:eastAsia="Times New Roman"/>
          <w:szCs w:val="24"/>
        </w:rPr>
      </w:pPr>
      <w:r>
        <w:rPr>
          <w:rFonts w:eastAsia="Times New Roman"/>
          <w:szCs w:val="24"/>
        </w:rPr>
        <w:t>Εμείς, λοιπόν, θέλουμε να αναδειχθο</w:t>
      </w:r>
      <w:r>
        <w:rPr>
          <w:rFonts w:eastAsia="Times New Roman"/>
          <w:szCs w:val="24"/>
        </w:rPr>
        <w:t xml:space="preserve">ύν, μέσα από τη νέα προσέγγιση που κάνουμε, ισχυροί αγροτικοί συνεταιριστικοί και οργανώσεις παραγωγών, σύμφωνες με τις διεθνείς αρχές τους συνεργατισμού. </w:t>
      </w:r>
    </w:p>
    <w:p w14:paraId="6BC3A78F" w14:textId="77777777" w:rsidR="00A94BE7" w:rsidRDefault="00D14AD5">
      <w:pPr>
        <w:spacing w:line="600" w:lineRule="auto"/>
        <w:ind w:firstLine="720"/>
        <w:jc w:val="both"/>
        <w:rPr>
          <w:rFonts w:eastAsia="Times New Roman"/>
          <w:szCs w:val="24"/>
        </w:rPr>
      </w:pPr>
      <w:r>
        <w:rPr>
          <w:rFonts w:eastAsia="Times New Roman"/>
          <w:szCs w:val="24"/>
        </w:rPr>
        <w:t>Προς αυτή</w:t>
      </w:r>
      <w:r>
        <w:rPr>
          <w:rFonts w:eastAsia="Times New Roman"/>
          <w:szCs w:val="24"/>
        </w:rPr>
        <w:t>ν</w:t>
      </w:r>
      <w:r>
        <w:rPr>
          <w:rFonts w:eastAsia="Times New Roman"/>
          <w:szCs w:val="24"/>
        </w:rPr>
        <w:t xml:space="preserve"> την κατεύθυνση αξιοποιούμε τη δοκιμασμένη σε εθνικό και ευρωπαϊκό επίπεδο μέθοδο του μητρ</w:t>
      </w:r>
      <w:r>
        <w:rPr>
          <w:rFonts w:eastAsia="Times New Roman"/>
          <w:szCs w:val="24"/>
        </w:rPr>
        <w:t>ώου, το οποίο καθίσταται βασικό εργαλείο καταγραφής και αξιολόγησης των συνεταιρισμών. Συνιστούμε ένα πρόσωπο ιδιωτικού δι</w:t>
      </w:r>
      <w:r>
        <w:rPr>
          <w:rFonts w:eastAsia="Times New Roman"/>
          <w:szCs w:val="24"/>
        </w:rPr>
        <w:lastRenderedPageBreak/>
        <w:t>καίου, μη κερδοσκοπικού χαρακτήρα –και το τονίζουμε- και είναι αυτό που αφορά τη συνεταιριστική εκπαίδευση και κατάρτιση.</w:t>
      </w:r>
    </w:p>
    <w:p w14:paraId="6BC3A790" w14:textId="77777777" w:rsidR="00A94BE7" w:rsidRDefault="00D14AD5">
      <w:pPr>
        <w:spacing w:line="600" w:lineRule="auto"/>
        <w:ind w:firstLine="720"/>
        <w:jc w:val="both"/>
        <w:rPr>
          <w:rFonts w:eastAsia="Times New Roman"/>
          <w:szCs w:val="24"/>
        </w:rPr>
      </w:pPr>
      <w:r>
        <w:rPr>
          <w:rFonts w:eastAsia="Times New Roman"/>
          <w:szCs w:val="24"/>
        </w:rPr>
        <w:t xml:space="preserve">Αγαπητοί </w:t>
      </w:r>
      <w:r>
        <w:rPr>
          <w:rFonts w:eastAsia="Times New Roman"/>
          <w:szCs w:val="24"/>
        </w:rPr>
        <w:t>συνάδελφοι, το ξέρετε –και ειδικά το ξέρει ο αγροτικό χώρος- θέλουμε να επαναφέρουμε αυτό που έλειπε εδώ και πολλά χρόνια, τη συνεταιριστική κατάρτιση και εκπαίδευση. Αυτός είναι ο στόχος μας και μη βάζετε άλλα στο μυαλό σας.</w:t>
      </w:r>
    </w:p>
    <w:p w14:paraId="6BC3A791" w14:textId="77777777" w:rsidR="00A94BE7" w:rsidRDefault="00D14AD5">
      <w:pPr>
        <w:spacing w:line="600" w:lineRule="auto"/>
        <w:ind w:firstLine="720"/>
        <w:jc w:val="both"/>
        <w:rPr>
          <w:rFonts w:eastAsia="Times New Roman"/>
          <w:szCs w:val="24"/>
        </w:rPr>
      </w:pPr>
      <w:r>
        <w:rPr>
          <w:rFonts w:eastAsia="Times New Roman"/>
          <w:szCs w:val="24"/>
        </w:rPr>
        <w:t xml:space="preserve">Αναφερθήκατε ειδικά </w:t>
      </w:r>
      <w:r>
        <w:rPr>
          <w:rFonts w:eastAsia="Times New Roman"/>
          <w:szCs w:val="24"/>
        </w:rPr>
        <w:t>σ</w:t>
      </w:r>
      <w:r>
        <w:rPr>
          <w:rFonts w:eastAsia="Times New Roman"/>
          <w:szCs w:val="24"/>
        </w:rPr>
        <w:t>τον φορέα</w:t>
      </w:r>
      <w:r>
        <w:rPr>
          <w:rFonts w:eastAsia="Times New Roman"/>
          <w:szCs w:val="24"/>
        </w:rPr>
        <w:t xml:space="preserve"> ο οποίος θέλει να αξιοποιήσει την αγροτική γη, την αγροτική περιουσία του </w:t>
      </w:r>
      <w:r>
        <w:rPr>
          <w:rFonts w:eastAsia="Times New Roman"/>
          <w:szCs w:val="24"/>
        </w:rPr>
        <w:t>δ</w:t>
      </w:r>
      <w:r>
        <w:rPr>
          <w:rFonts w:eastAsia="Times New Roman"/>
          <w:szCs w:val="24"/>
        </w:rPr>
        <w:t xml:space="preserve">ημοσίου </w:t>
      </w:r>
      <w:r>
        <w:rPr>
          <w:rFonts w:eastAsia="Times New Roman"/>
          <w:szCs w:val="24"/>
        </w:rPr>
        <w:lastRenderedPageBreak/>
        <w:t xml:space="preserve">και -θα σας έλεγα- ευρύτερα του δημόσιου χώρου και, αν υπάρχει δυνατότητα, να εντάξουμε σχολάζουσες γαίες ιδιωτών στην προσπάθεια. </w:t>
      </w:r>
    </w:p>
    <w:p w14:paraId="6BC3A792" w14:textId="77777777" w:rsidR="00A94BE7" w:rsidRDefault="00D14AD5">
      <w:pPr>
        <w:spacing w:line="600" w:lineRule="auto"/>
        <w:ind w:firstLine="720"/>
        <w:jc w:val="both"/>
        <w:rPr>
          <w:rFonts w:eastAsia="Times New Roman"/>
          <w:szCs w:val="24"/>
        </w:rPr>
      </w:pPr>
      <w:r>
        <w:rPr>
          <w:rFonts w:eastAsia="Times New Roman"/>
          <w:szCs w:val="24"/>
        </w:rPr>
        <w:t xml:space="preserve">Ξέρετε ότι αυτή την ώρα από τα </w:t>
      </w:r>
      <w:r>
        <w:rPr>
          <w:rFonts w:eastAsia="Times New Roman"/>
          <w:szCs w:val="24"/>
        </w:rPr>
        <w:t>δεκαοκτώμ</w:t>
      </w:r>
      <w:r>
        <w:rPr>
          <w:rFonts w:eastAsia="Times New Roman"/>
          <w:szCs w:val="24"/>
        </w:rPr>
        <w:t xml:space="preserve">ισι </w:t>
      </w:r>
      <w:r>
        <w:rPr>
          <w:rFonts w:eastAsia="Times New Roman"/>
          <w:szCs w:val="24"/>
        </w:rPr>
        <w:t xml:space="preserve">εκατομμύρια στρέμματα που έχει το Υπουργείο –διότι έτσι δείχνουν τα στοιχεία- μόνο </w:t>
      </w:r>
      <w:r>
        <w:rPr>
          <w:rFonts w:eastAsia="Times New Roman"/>
          <w:szCs w:val="24"/>
        </w:rPr>
        <w:t>οι διακόσιες</w:t>
      </w:r>
      <w:r>
        <w:rPr>
          <w:rFonts w:eastAsia="Times New Roman"/>
          <w:szCs w:val="24"/>
        </w:rPr>
        <w:t xml:space="preserve"> τριάντα επτά </w:t>
      </w:r>
      <w:r>
        <w:rPr>
          <w:rFonts w:eastAsia="Times New Roman"/>
          <w:szCs w:val="24"/>
        </w:rPr>
        <w:t xml:space="preserve">χιλιάδες είναι καθαρά και μπορούμε να τα χρησιμοποιήσουμε για να υπηρετήσουμε αυτό που λέμε; Και τι λέμε </w:t>
      </w:r>
      <w:r>
        <w:rPr>
          <w:rFonts w:eastAsia="Times New Roman"/>
          <w:szCs w:val="24"/>
        </w:rPr>
        <w:t xml:space="preserve">για </w:t>
      </w:r>
      <w:r>
        <w:rPr>
          <w:rFonts w:eastAsia="Times New Roman"/>
          <w:szCs w:val="24"/>
        </w:rPr>
        <w:t>το</w:t>
      </w:r>
      <w:r>
        <w:rPr>
          <w:rFonts w:eastAsia="Times New Roman"/>
          <w:szCs w:val="24"/>
        </w:rPr>
        <w:t>ν</w:t>
      </w:r>
      <w:r>
        <w:rPr>
          <w:rFonts w:eastAsia="Times New Roman"/>
          <w:szCs w:val="24"/>
        </w:rPr>
        <w:t xml:space="preserve"> σκοπό του συγκεκριμένου φορέα;</w:t>
      </w:r>
      <w:r>
        <w:rPr>
          <w:rFonts w:eastAsia="Times New Roman"/>
          <w:szCs w:val="24"/>
        </w:rPr>
        <w:t xml:space="preserve"> Στόχος είναι η αγροτική δραστηριότητα. Στόχος είναι να δούμε πώς θα βάλουμε ειδικά νέους ανθρώπους στην αγροτική παραγωγή. Φέρνει στον νου σας αυτό το πράγμα ότι εμείς θέ</w:t>
      </w:r>
      <w:r>
        <w:rPr>
          <w:rFonts w:eastAsia="Times New Roman"/>
          <w:szCs w:val="24"/>
        </w:rPr>
        <w:lastRenderedPageBreak/>
        <w:t>λουμε να βάλουμε μέσα το ΤΑΙΠΕΔ, θέλουμε να βάλουμε διαδικασίες ξεπουλήματος; Το έχου</w:t>
      </w:r>
      <w:r>
        <w:rPr>
          <w:rFonts w:eastAsia="Times New Roman"/>
          <w:szCs w:val="24"/>
        </w:rPr>
        <w:t>με ξεκαθαρίσει αυτό το πράγμα.</w:t>
      </w:r>
    </w:p>
    <w:p w14:paraId="6BC3A793" w14:textId="77777777" w:rsidR="00A94BE7" w:rsidRDefault="00D14AD5">
      <w:pPr>
        <w:spacing w:line="600" w:lineRule="auto"/>
        <w:ind w:firstLine="720"/>
        <w:jc w:val="both"/>
        <w:rPr>
          <w:rFonts w:eastAsia="Times New Roman"/>
          <w:szCs w:val="24"/>
        </w:rPr>
      </w:pPr>
      <w:r>
        <w:rPr>
          <w:rFonts w:eastAsia="Times New Roman"/>
          <w:szCs w:val="24"/>
        </w:rPr>
        <w:t xml:space="preserve">Και επειδή σας έπιασε ο πόνος, λέτε ότι εμείς θέλουμε να βολέψουμε μέσα σε ένα βράδυ τόσο κόσμο. Εσείς με την </w:t>
      </w:r>
      <w:r>
        <w:rPr>
          <w:rFonts w:eastAsia="Times New Roman"/>
          <w:szCs w:val="24"/>
        </w:rPr>
        <w:t>«</w:t>
      </w:r>
      <w:r>
        <w:rPr>
          <w:rFonts w:eastAsia="Times New Roman"/>
          <w:szCs w:val="24"/>
        </w:rPr>
        <w:t>ΑΓΡΟΓΗ</w:t>
      </w:r>
      <w:r>
        <w:rPr>
          <w:rFonts w:eastAsia="Times New Roman"/>
          <w:szCs w:val="24"/>
        </w:rPr>
        <w:t>»</w:t>
      </w:r>
      <w:r>
        <w:rPr>
          <w:rFonts w:eastAsia="Times New Roman"/>
          <w:szCs w:val="24"/>
        </w:rPr>
        <w:t xml:space="preserve"> βολέψατε σε ένα βράδυ διακόσιους πενήντα ανθρώπους. Εμείς με ρύθμιση διαλύουμε την </w:t>
      </w:r>
      <w:r>
        <w:rPr>
          <w:rFonts w:eastAsia="Times New Roman"/>
          <w:szCs w:val="24"/>
        </w:rPr>
        <w:t>«</w:t>
      </w:r>
      <w:r>
        <w:rPr>
          <w:rFonts w:eastAsia="Times New Roman"/>
          <w:szCs w:val="24"/>
        </w:rPr>
        <w:t>ΑΓΡΟΓΗ</w:t>
      </w:r>
      <w:r>
        <w:rPr>
          <w:rFonts w:eastAsia="Times New Roman"/>
          <w:szCs w:val="24"/>
        </w:rPr>
        <w:t>»</w:t>
      </w:r>
      <w:r>
        <w:rPr>
          <w:rFonts w:eastAsia="Times New Roman"/>
          <w:szCs w:val="24"/>
        </w:rPr>
        <w:t>, διότι δεν πρό</w:t>
      </w:r>
      <w:r>
        <w:rPr>
          <w:rFonts w:eastAsia="Times New Roman"/>
          <w:szCs w:val="24"/>
        </w:rPr>
        <w:t xml:space="preserve">σφερε απολύτως τίποτα. Εκεί ήταν η κομματική πελατεία. Σε εμάς δεν θα δείτε τέτοιες περιπτώσεις. </w:t>
      </w:r>
    </w:p>
    <w:p w14:paraId="6BC3A794" w14:textId="77777777" w:rsidR="00A94BE7" w:rsidRDefault="00D14AD5">
      <w:pPr>
        <w:spacing w:line="600" w:lineRule="auto"/>
        <w:ind w:firstLine="720"/>
        <w:jc w:val="both"/>
        <w:rPr>
          <w:rFonts w:eastAsia="Times New Roman"/>
          <w:szCs w:val="24"/>
        </w:rPr>
      </w:pPr>
      <w:r>
        <w:rPr>
          <w:rFonts w:eastAsia="Times New Roman"/>
          <w:szCs w:val="24"/>
        </w:rPr>
        <w:t>Άρα, λοιπόν, στηρίξτε μια προσπάθεια, η οποία πραγματικά θέλει να βοηθήσει τ</w:t>
      </w:r>
      <w:r>
        <w:rPr>
          <w:rFonts w:eastAsia="Times New Roman"/>
          <w:szCs w:val="24"/>
        </w:rPr>
        <w:t>ο</w:t>
      </w:r>
      <w:r>
        <w:rPr>
          <w:rFonts w:eastAsia="Times New Roman"/>
          <w:szCs w:val="24"/>
        </w:rPr>
        <w:t xml:space="preserve">ν αγροτικό χώρο. </w:t>
      </w:r>
    </w:p>
    <w:p w14:paraId="6BC3A795" w14:textId="77777777" w:rsidR="00A94BE7" w:rsidRDefault="00D14AD5">
      <w:pPr>
        <w:spacing w:line="600" w:lineRule="auto"/>
        <w:ind w:firstLine="720"/>
        <w:jc w:val="both"/>
        <w:rPr>
          <w:rFonts w:eastAsia="Times New Roman"/>
          <w:szCs w:val="24"/>
        </w:rPr>
      </w:pPr>
      <w:r>
        <w:rPr>
          <w:rFonts w:eastAsia="Times New Roman"/>
          <w:szCs w:val="24"/>
        </w:rPr>
        <w:lastRenderedPageBreak/>
        <w:t>Αγαπητοί συνάδελφοι, δεν έχετε αντιληφθεί ότι για εμάς οι συνετ</w:t>
      </w:r>
      <w:r>
        <w:rPr>
          <w:rFonts w:eastAsia="Times New Roman"/>
          <w:szCs w:val="24"/>
        </w:rPr>
        <w:t>αιρισμοί δεν είναι μόνο οικονομικές μονάδες. Και οι συνεταιρισμοί απαξιώθηκαν στη χώρα μας όχι μόνο εξαιτίας της οικονομικής τους αποδυνάμωσης, αλλά και γιατί στην πράξη ήταν κοινωνικά αμφισβητούμενοι. Ήταν αδύναμοι να ανταποκριθούν στις απαιτήσεις των και</w:t>
      </w:r>
      <w:r>
        <w:rPr>
          <w:rFonts w:eastAsia="Times New Roman"/>
          <w:szCs w:val="24"/>
        </w:rPr>
        <w:t xml:space="preserve">ρών, στις απαιτήσεις που </w:t>
      </w:r>
      <w:r>
        <w:rPr>
          <w:rFonts w:eastAsia="Times New Roman"/>
          <w:szCs w:val="24"/>
        </w:rPr>
        <w:t xml:space="preserve">είχαν </w:t>
      </w:r>
      <w:r>
        <w:rPr>
          <w:rFonts w:eastAsia="Times New Roman"/>
          <w:szCs w:val="24"/>
        </w:rPr>
        <w:t xml:space="preserve">οι αγρότες </w:t>
      </w:r>
      <w:r>
        <w:rPr>
          <w:rFonts w:eastAsia="Times New Roman"/>
          <w:szCs w:val="24"/>
        </w:rPr>
        <w:t xml:space="preserve">που συμμετείχαν σε </w:t>
      </w:r>
      <w:r>
        <w:rPr>
          <w:rFonts w:eastAsia="Times New Roman"/>
          <w:szCs w:val="24"/>
        </w:rPr>
        <w:t xml:space="preserve">αυτούς </w:t>
      </w:r>
      <w:r>
        <w:rPr>
          <w:rFonts w:eastAsia="Times New Roman"/>
          <w:szCs w:val="24"/>
        </w:rPr>
        <w:t>και κυρίως ήταν αδύναμοι να παίξουν έναν κοινωνικό ρόλο. Ο κοινωνικός τους ρόλος εξαντλούνταν πάντα σε χρηματοδοτήσεις, οι οποίες δεν ανταποκρινόντουσαν στις δυνατότητές τους και εξυπηρετο</w:t>
      </w:r>
      <w:r>
        <w:rPr>
          <w:rFonts w:eastAsia="Times New Roman"/>
          <w:szCs w:val="24"/>
        </w:rPr>
        <w:t>ύσαν σκο</w:t>
      </w:r>
      <w:r>
        <w:rPr>
          <w:rFonts w:eastAsia="Times New Roman"/>
          <w:szCs w:val="24"/>
        </w:rPr>
        <w:lastRenderedPageBreak/>
        <w:t>πιμότητες -τις οποίες πολύ καλά ξέρετε εσείς- μέσω των εργατοπατέρων που διαχειρίζονταν τις συγκεκριμένες χρηματοδοτήσεις.</w:t>
      </w:r>
    </w:p>
    <w:p w14:paraId="6BC3A796" w14:textId="77777777" w:rsidR="00A94BE7" w:rsidRDefault="00D14AD5">
      <w:pPr>
        <w:spacing w:line="600" w:lineRule="auto"/>
        <w:ind w:firstLine="720"/>
        <w:jc w:val="both"/>
        <w:rPr>
          <w:rFonts w:eastAsia="Times New Roman"/>
          <w:szCs w:val="24"/>
        </w:rPr>
      </w:pPr>
      <w:r>
        <w:rPr>
          <w:rFonts w:eastAsia="Times New Roman"/>
          <w:szCs w:val="24"/>
        </w:rPr>
        <w:t>Στο εξής η πολιτεία θα αναγνωρίζει και θα υπερασπίζεται τους συνεταιρισμούς που έχουν υπαρκτή υπόσταση, η οποία θα θεμελιώνετ</w:t>
      </w:r>
      <w:r>
        <w:rPr>
          <w:rFonts w:eastAsia="Times New Roman"/>
          <w:szCs w:val="24"/>
        </w:rPr>
        <w:t>αι στη δημοκρατική οργάνωση και λειτουργία και η νομιμοποίησή τους θα κατοχυρώνεται από την καθολική –επαναλαμβάνω, την καθολική!- και ενεργό συμμετοχή των παραγωγών. Σε αυτ</w:t>
      </w:r>
      <w:r>
        <w:rPr>
          <w:rFonts w:eastAsia="Times New Roman"/>
          <w:szCs w:val="24"/>
        </w:rPr>
        <w:t>ό</w:t>
      </w:r>
      <w:r>
        <w:rPr>
          <w:rFonts w:eastAsia="Times New Roman"/>
          <w:szCs w:val="24"/>
        </w:rPr>
        <w:t xml:space="preserve"> τ</w:t>
      </w:r>
      <w:r>
        <w:rPr>
          <w:rFonts w:eastAsia="Times New Roman"/>
          <w:szCs w:val="24"/>
        </w:rPr>
        <w:t>ο</w:t>
      </w:r>
      <w:r>
        <w:rPr>
          <w:rFonts w:eastAsia="Times New Roman"/>
          <w:szCs w:val="24"/>
        </w:rPr>
        <w:t xml:space="preserve"> πλαίσια κινείται το νομοσχέδιό μας.</w:t>
      </w:r>
    </w:p>
    <w:p w14:paraId="6BC3A797" w14:textId="77777777" w:rsidR="00A94BE7" w:rsidRDefault="00D14AD5">
      <w:pPr>
        <w:spacing w:line="600" w:lineRule="auto"/>
        <w:ind w:firstLine="720"/>
        <w:jc w:val="both"/>
        <w:rPr>
          <w:rFonts w:eastAsia="Times New Roman"/>
          <w:szCs w:val="24"/>
        </w:rPr>
      </w:pPr>
      <w:r>
        <w:rPr>
          <w:rFonts w:eastAsia="Times New Roman"/>
          <w:szCs w:val="24"/>
        </w:rPr>
        <w:lastRenderedPageBreak/>
        <w:t xml:space="preserve">Θα πούμε περισσότερα αύριο για επιμέρους </w:t>
      </w:r>
      <w:r>
        <w:rPr>
          <w:rFonts w:eastAsia="Times New Roman"/>
          <w:szCs w:val="24"/>
        </w:rPr>
        <w:t>άρθρα και ιδιαίτερα για τροπολογίες που φέρνουν οι Βουλευτές μας, αλλά είναι αναγκαίες για να προχωρήσουμε στον χώρο αυτό.</w:t>
      </w:r>
    </w:p>
    <w:p w14:paraId="6BC3A798" w14:textId="77777777" w:rsidR="00A94BE7" w:rsidRDefault="00D14AD5">
      <w:pPr>
        <w:spacing w:line="600" w:lineRule="auto"/>
        <w:ind w:firstLine="720"/>
        <w:jc w:val="both"/>
        <w:rPr>
          <w:rFonts w:eastAsia="Times New Roman"/>
          <w:szCs w:val="24"/>
        </w:rPr>
      </w:pPr>
      <w:r>
        <w:rPr>
          <w:rFonts w:eastAsia="Times New Roman"/>
          <w:szCs w:val="24"/>
        </w:rPr>
        <w:t>Βλέπετε, κύριε Πρόεδρε, αυτό που διαρκώς αναζητείται είναι το πότε θα υπάρξουν οι πληρωμές, τι θα γίνει κ.λπ.</w:t>
      </w:r>
      <w:r>
        <w:rPr>
          <w:rFonts w:eastAsia="Times New Roman"/>
          <w:szCs w:val="24"/>
        </w:rPr>
        <w:t>.</w:t>
      </w:r>
      <w:r>
        <w:rPr>
          <w:rFonts w:eastAsia="Times New Roman"/>
          <w:szCs w:val="24"/>
        </w:rPr>
        <w:t xml:space="preserve"> Θέλω, λοιπόν, μιας και</w:t>
      </w:r>
      <w:r>
        <w:rPr>
          <w:rFonts w:eastAsia="Times New Roman"/>
          <w:szCs w:val="24"/>
        </w:rPr>
        <w:t xml:space="preserve"> μας ακούν αγρότες, να τους πω ότι οι πληρωμές θα γίνουν εντός του χρόνου, που τους υποσχεθήκαμε. Και για να είμαστε πιο καθαροί, πάνω από 650 εκατομμύρια θα κατευθυνθούν στον αγροτικό χώρο τη Μεγάλη Εβδομάδα και αφορούν το «πρασίνισμα», αφορούν το υπόλοιπ</w:t>
      </w:r>
      <w:r>
        <w:rPr>
          <w:rFonts w:eastAsia="Times New Roman"/>
          <w:szCs w:val="24"/>
        </w:rPr>
        <w:t>ο της βασικής ενίσχυσης και αφορούν την εξισωτική ιδιαίτερα στα μικρά νησιά του Αιγαίου.</w:t>
      </w:r>
    </w:p>
    <w:p w14:paraId="6BC3A799" w14:textId="77777777" w:rsidR="00A94BE7" w:rsidRDefault="00D14AD5">
      <w:pPr>
        <w:spacing w:line="600" w:lineRule="auto"/>
        <w:ind w:firstLine="720"/>
        <w:jc w:val="both"/>
        <w:rPr>
          <w:rFonts w:eastAsia="Times New Roman"/>
          <w:szCs w:val="24"/>
        </w:rPr>
      </w:pPr>
      <w:r>
        <w:rPr>
          <w:rFonts w:eastAsia="Times New Roman"/>
          <w:szCs w:val="24"/>
        </w:rPr>
        <w:lastRenderedPageBreak/>
        <w:t>Εμείς -όπως δεσμευόμαστε- μέσα από τις μάχες που δίνουμε στις δύσκολες συνθήκες που μας έχει διαμορφώσει η νέα ΚΑΠ, είμαστε συνεπείς και εξακολουθούμε να υπηρετούμε το</w:t>
      </w:r>
      <w:r>
        <w:rPr>
          <w:rFonts w:eastAsia="Times New Roman"/>
          <w:szCs w:val="24"/>
        </w:rPr>
        <w:t>ν χώρο. Θα δώσουμε μάχη για τον αγροτικό κόσμο. Έχουμε μπροστά μας πολύ χρόνο και να έχετε υπ</w:t>
      </w:r>
      <w:r>
        <w:rPr>
          <w:rFonts w:eastAsia="Times New Roman"/>
          <w:szCs w:val="24"/>
        </w:rPr>
        <w:t>’</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σας ότι αυτές οι μάχες θα είναι καρποφόρες και δεν θα ξαναβρεθούμε σε διαδικασίες να συζητάμε όπως τη σήμερον ημέρα.</w:t>
      </w:r>
      <w:r>
        <w:rPr>
          <w:rFonts w:eastAsia="Times New Roman"/>
          <w:b/>
          <w:szCs w:val="24"/>
        </w:rPr>
        <w:t xml:space="preserve"> </w:t>
      </w:r>
    </w:p>
    <w:p w14:paraId="6BC3A79A" w14:textId="77777777" w:rsidR="00A94BE7" w:rsidRDefault="00D14AD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w:t>
      </w:r>
      <w:r>
        <w:rPr>
          <w:rFonts w:eastAsia="Times New Roman" w:cs="Times New Roman"/>
          <w:szCs w:val="24"/>
        </w:rPr>
        <w:t>ΡΙΖΑ)</w:t>
      </w:r>
    </w:p>
    <w:p w14:paraId="6BC3A79B"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Υποθέτω ότι με την φράση που είπατε για τις τροπολογίες «των Βουλευτών μας» εννοούσατε των Βουλευτών του ελληνικού Κοινοβουλίου </w:t>
      </w:r>
      <w:r>
        <w:rPr>
          <w:rFonts w:eastAsia="Times New Roman" w:cs="Times New Roman"/>
          <w:szCs w:val="24"/>
        </w:rPr>
        <w:lastRenderedPageBreak/>
        <w:t xml:space="preserve">συνολικά. Το επισημαίνω γιατί είδα ότι είναι και άλλοι που έχουν υποβάλει τροπολογίες. </w:t>
      </w:r>
    </w:p>
    <w:p w14:paraId="6BC3A79C"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Γ</w:t>
      </w:r>
      <w:r>
        <w:rPr>
          <w:rFonts w:eastAsia="Times New Roman" w:cs="Times New Roman"/>
          <w:b/>
          <w:szCs w:val="24"/>
        </w:rPr>
        <w:t>ΕΩΡΓΙΟΣ ΒΛΑΧΟΣ:</w:t>
      </w:r>
      <w:r>
        <w:rPr>
          <w:rFonts w:eastAsia="Times New Roman" w:cs="Times New Roman"/>
          <w:szCs w:val="24"/>
        </w:rPr>
        <w:t xml:space="preserve"> Καλά το είπε. Συμπαιγνία είναι, μια χαρά το είπε.</w:t>
      </w:r>
    </w:p>
    <w:p w14:paraId="6BC3A79D"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Αύριο εγώ θα δω πόσες θα γίνουν δεκτές των κυβερνητικών Βουλευτών και πόσες της Αντιπολίτευσης. Υποθέτω ότι ήταν φραστικό λάθος.</w:t>
      </w:r>
    </w:p>
    <w:p w14:paraId="6BC3A79E"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Ακριβώς, θα</w:t>
      </w:r>
      <w:r>
        <w:rPr>
          <w:rFonts w:eastAsia="Times New Roman" w:cs="Times New Roman"/>
          <w:szCs w:val="24"/>
        </w:rPr>
        <w:t xml:space="preserve"> το δούμε αύριο. Για να δούμε πώς παίζεται το παιγνίδι. </w:t>
      </w:r>
    </w:p>
    <w:p w14:paraId="6BC3A79F"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Κύριε Πρόεδρε, βεβαίως των Βουλευτών. Δεν εννοούσα «των Βουλευτών μας», αλλά γενικά τη Βουλή.</w:t>
      </w:r>
    </w:p>
    <w:p w14:paraId="6BC3A7A0"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w:t>
      </w:r>
      <w:r>
        <w:rPr>
          <w:rFonts w:eastAsia="Times New Roman" w:cs="Times New Roman"/>
          <w:szCs w:val="24"/>
        </w:rPr>
        <w:t>, κάνω τη διευκρίνιση επειδή σας ξέρω από παλιά και σας εκτιμώ και το ξέρετε.</w:t>
      </w:r>
    </w:p>
    <w:p w14:paraId="6BC3A7A1"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Τον λόγο έχει ο κ. Αλεξιάδης.</w:t>
      </w:r>
    </w:p>
    <w:p w14:paraId="6BC3A7A2"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Ελάτε και μια φορά να σας βλέπουμε, κύριε Αλεξιάδη, εδώ μπροστά στο Βήμα. Οι τροπολογίες σας είναι βατές. Ελπίζω </w:t>
      </w:r>
      <w:r>
        <w:rPr>
          <w:rFonts w:eastAsia="Times New Roman" w:cs="Times New Roman"/>
          <w:szCs w:val="24"/>
        </w:rPr>
        <w:lastRenderedPageBreak/>
        <w:t>ότι πέντε λεπτά σας επαρκούν και ίσ</w:t>
      </w:r>
      <w:r>
        <w:rPr>
          <w:rFonts w:eastAsia="Times New Roman" w:cs="Times New Roman"/>
          <w:szCs w:val="24"/>
        </w:rPr>
        <w:t>ως είναι και ευρύτερης αποδοχής.</w:t>
      </w:r>
    </w:p>
    <w:p w14:paraId="6BC3A7A3"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Βεβαίως.</w:t>
      </w:r>
    </w:p>
    <w:p w14:paraId="6BC3A7A4"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Πολύ σύντομα, είναι οι τροπολογίες που κατέθεσε ο κ. Χουλιαράκης και ο κ. Τσακαλώτος, αλλά λόγω των ευθυνών που έχουν στη διαπραγμάτευση έχω έρθει εγώ να τις εξη</w:t>
      </w:r>
      <w:r>
        <w:rPr>
          <w:rFonts w:eastAsia="Times New Roman" w:cs="Times New Roman"/>
          <w:szCs w:val="24"/>
        </w:rPr>
        <w:t>γήσω.</w:t>
      </w:r>
    </w:p>
    <w:p w14:paraId="6BC3A7A5"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Είναι η τροπολογία με γενικό αριθμό 345 και ειδικό 48, με την οποία δίνεται η δυνατότητα αναδρομικής ισχύος των αποφάσεων που εκδίδονται στο πλαίσιο του άρθρου 20 του ν.4354/2015 για την αποζημίωση της εργασίας καθ’ υπέρβαση </w:t>
      </w:r>
      <w:r>
        <w:rPr>
          <w:rFonts w:eastAsia="Times New Roman" w:cs="Times New Roman"/>
          <w:szCs w:val="24"/>
        </w:rPr>
        <w:lastRenderedPageBreak/>
        <w:t>ή προς συμπλήρωση του υπο</w:t>
      </w:r>
      <w:r>
        <w:rPr>
          <w:rFonts w:eastAsia="Times New Roman" w:cs="Times New Roman"/>
          <w:szCs w:val="24"/>
        </w:rPr>
        <w:t xml:space="preserve">χρεωτικού ωραρίου για το προσωπικό των νομικών προσώπων δημοσίου δικαίου και ιδιωτικού δικαίου, προκειμένου να καταστεί δυνατή η καταβολή των ποσών που αφορούν το πρώτο εξάμηνο του 2016. </w:t>
      </w:r>
    </w:p>
    <w:p w14:paraId="6BC3A7A6"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Με δεδομένο ότι για όσα νομικά πρόσωπα δεν κατέστη δυνατή η έγκαιρη </w:t>
      </w:r>
      <w:r>
        <w:rPr>
          <w:rFonts w:eastAsia="Times New Roman" w:cs="Times New Roman"/>
          <w:szCs w:val="24"/>
        </w:rPr>
        <w:t>σύνταξη των προϋπολογισμών τους οι οικείες αποφάσεις των διοικητικών συμβουλίων καθυστέρησαν να ληφθούν και κατ’ επέκταση να δημοσιευθούν, καθίσταται αναγκαία η προτεινόμενη ρύθμιση για το 2016. Με τη ρύθμιση αυτή αντιμετωπίζεται το ζήτημα που ανέκυψε κατά</w:t>
      </w:r>
      <w:r>
        <w:rPr>
          <w:rFonts w:eastAsia="Times New Roman" w:cs="Times New Roman"/>
          <w:szCs w:val="24"/>
        </w:rPr>
        <w:t xml:space="preserve"> την έναρξη εφαρμογής του ν.4354 αναφορικά με την παροχή αποζημίωσης για υπερωριακή εργασία για το χρονικό διάστημα πριν την έκδοση </w:t>
      </w:r>
      <w:r>
        <w:rPr>
          <w:rFonts w:eastAsia="Times New Roman" w:cs="Times New Roman"/>
          <w:szCs w:val="24"/>
        </w:rPr>
        <w:lastRenderedPageBreak/>
        <w:t xml:space="preserve">των σχετικών αποφάσεων των οικείων διοικητικών συμβουλίων. </w:t>
      </w:r>
    </w:p>
    <w:p w14:paraId="6BC3A7A7"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Για την τροπολογία αυτή έχει προηγηθεί πλειάδα αιτημάτων προς αυ</w:t>
      </w:r>
      <w:r>
        <w:rPr>
          <w:rFonts w:eastAsia="Times New Roman" w:cs="Times New Roman"/>
          <w:szCs w:val="24"/>
        </w:rPr>
        <w:t>τήν την κατεύθυνση απ’ τον χώρο της υγείας, που αφορά, κυρίως, η συγκεκριμένη τακτοποίηση. Πιο πολλές λεπτομέρειες γι’ αυτά τα θέματα μπορεί να σας δώσει ο καθ’ ύλην αρμόδιος κ. Πολάκης.</w:t>
      </w:r>
    </w:p>
    <w:p w14:paraId="6BC3A7A8"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Επίσης, η τροπολογία με γενικό αριθμό 347 και ειδικό 50 -αντίστοιχου </w:t>
      </w:r>
      <w:r>
        <w:rPr>
          <w:rFonts w:eastAsia="Times New Roman" w:cs="Times New Roman"/>
          <w:szCs w:val="24"/>
        </w:rPr>
        <w:t>περιεχομένου- με την οποία θεσπίζεται η διατήρηση της καταβολής του σχετικού επιδόματος στις περιπτώ</w:t>
      </w:r>
      <w:r>
        <w:rPr>
          <w:rFonts w:eastAsia="Times New Roman" w:cs="Times New Roman"/>
          <w:szCs w:val="24"/>
        </w:rPr>
        <w:lastRenderedPageBreak/>
        <w:t>σεις της χορήγησης νομίμως θεσμοθετημένων αδειών, δεδομένου ότι αυτές έχουν χορηγηθεί προκειμένου η πολιτεία να ανταποκριθεί σε βασικές της υποχρεώσεις, όπω</w:t>
      </w:r>
      <w:r>
        <w:rPr>
          <w:rFonts w:eastAsia="Times New Roman" w:cs="Times New Roman"/>
          <w:szCs w:val="24"/>
        </w:rPr>
        <w:t>ς η αναγκαία ανάπαυση των υπαλλήλων, η προστασία της μητρότητας, της οικογένειας και της παιδικής ηλικίας, οι ανάγκες επανεκπαίδευσης των υπαλλήλων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Συνεπώς η θέσπιση των ανωτέρω αδειών δεν είναι δυνατό να συνεπάγεται αρνητική επίπτωση στις αποδοχές </w:t>
      </w:r>
      <w:r>
        <w:rPr>
          <w:rFonts w:eastAsia="Times New Roman" w:cs="Times New Roman"/>
          <w:szCs w:val="24"/>
        </w:rPr>
        <w:t xml:space="preserve">του υπαλλήλου. </w:t>
      </w:r>
    </w:p>
    <w:p w14:paraId="6BC3A7A9"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Με τη ρύθμιση αυτή επιδιώκεται η αποκατάσταση δικαιούχων του επιδόματος επικίνδυνης και ανθυγιεινής εργασίας</w:t>
      </w:r>
      <w:r>
        <w:rPr>
          <w:rFonts w:eastAsia="Times New Roman" w:cs="Times New Roman"/>
          <w:szCs w:val="24"/>
        </w:rPr>
        <w:t>,</w:t>
      </w:r>
      <w:r>
        <w:rPr>
          <w:rFonts w:eastAsia="Times New Roman" w:cs="Times New Roman"/>
          <w:szCs w:val="24"/>
        </w:rPr>
        <w:t xml:space="preserve"> που από παραδρομή είχαν τεθεί εκτός του πεδίου της ισχύουσας </w:t>
      </w:r>
      <w:r>
        <w:rPr>
          <w:rFonts w:eastAsia="Times New Roman" w:cs="Times New Roman"/>
          <w:szCs w:val="24"/>
        </w:rPr>
        <w:lastRenderedPageBreak/>
        <w:t>διάταξης. Ουσιαστικά αποκαθίστανται ως δικαιούχοι του επιδόματος κυρί</w:t>
      </w:r>
      <w:r>
        <w:rPr>
          <w:rFonts w:eastAsia="Times New Roman" w:cs="Times New Roman"/>
          <w:szCs w:val="24"/>
        </w:rPr>
        <w:t xml:space="preserve">ως γυναίκες με άδεια μητρότητας και πάσχοντες από σοβαρές και ανίατες ασθένειες, πχ. μεσογειακή αναιμία, που απαιτεί συχνές μεταγγίσεις αίματος που λαμβάνουν υποχρεωτικά ημέρες άδειας λόγω της κατάστασης της υγείας τους και που στερούνται την καταβολή του </w:t>
      </w:r>
      <w:r>
        <w:rPr>
          <w:rFonts w:eastAsia="Times New Roman" w:cs="Times New Roman"/>
          <w:szCs w:val="24"/>
        </w:rPr>
        <w:t>επιδόματος χωρίς αυτή να επιβαρύνει σημαντικά τη δημοσιονομική δαπάνη. Σημειωτέον ότι απαγορεύεται ρητά η καταβολή για εκείνους που λαμβάνουν συνδικαλιστική άδεια, όπως, επίσης, ότι παραμένει στη διάταξη η υποχρέωση ευθυγράμμισης του σχετικού καθεστώτος με</w:t>
      </w:r>
      <w:r>
        <w:rPr>
          <w:rFonts w:eastAsia="Times New Roman" w:cs="Times New Roman"/>
          <w:szCs w:val="24"/>
        </w:rPr>
        <w:t xml:space="preserve"> την ευρωπαϊκή νομοθεσία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2017.</w:t>
      </w:r>
    </w:p>
    <w:p w14:paraId="6BC3A7AA"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τα θέματα αυτής της δεύτερης τροπολογίας είχαμε πάρα πολλά αιτήματα από τον χώρο της υγείας και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Μπορεί να την εξηγήσει και αυτήν περισσότερο ο κ. Πολάκης. Παρακαλώ πολύ να γίνουν </w:t>
      </w:r>
      <w:r>
        <w:rPr>
          <w:rFonts w:eastAsia="Times New Roman" w:cs="Times New Roman"/>
          <w:szCs w:val="24"/>
        </w:rPr>
        <w:t>δεκτές.</w:t>
      </w:r>
    </w:p>
    <w:p w14:paraId="6BC3A7AB"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κύριε Αλεξιάδη.</w:t>
      </w:r>
    </w:p>
    <w:p w14:paraId="6BC3A7AC"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Τον λόγο έχει ο κ. Πολάκης.</w:t>
      </w:r>
    </w:p>
    <w:p w14:paraId="6BC3A7AD"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Επειδή είναι τέσσερις σε μία θα υπάρξει ανοχή του χρόνου, αλλά καλό είναι να το μαζέψετε.</w:t>
      </w:r>
    </w:p>
    <w:p w14:paraId="6BC3A7AE"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Ναι, θα είμαι σύντομος.</w:t>
      </w:r>
    </w:p>
    <w:p w14:paraId="6BC3A7AF"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6BC3A7B0"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Ευχαριστώ και την ηγεσία του Υπουργείου Αγροτικής Ανάπτυξης που έχει δεχθεί την κατάθεση της τροπολογίας αυτής, καθώς πρόκειται για ρυθμίσεις οι οποίες λύνουν –μιλάω για την τροπολογία με γενικό αριθμό 344 και ειδικό 47- πολλά και σοβαρά π</w:t>
      </w:r>
      <w:r>
        <w:rPr>
          <w:rFonts w:eastAsia="Times New Roman" w:cs="Times New Roman"/>
          <w:szCs w:val="24"/>
        </w:rPr>
        <w:t>ροβλήματα που προέκυψαν στην προσπάθεια ανάταξης που κάνουμε εδώ και έναν χρόνο στον χώρο της υγείας.</w:t>
      </w:r>
    </w:p>
    <w:p w14:paraId="6BC3A7B1"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Συγκεκριμένα, το άρθρο 1 της παρούσας τροπολογίας ξεκαθαρίζει και διασαφηνίζει τη διάταξη του άρθρου 97 του ν.4368 </w:t>
      </w:r>
      <w:r>
        <w:rPr>
          <w:rFonts w:eastAsia="Times New Roman" w:cs="Times New Roman"/>
          <w:szCs w:val="24"/>
        </w:rPr>
        <w:lastRenderedPageBreak/>
        <w:t>για το μεγάλο θέμα των ιδιωτικών συνεργ</w:t>
      </w:r>
      <w:r>
        <w:rPr>
          <w:rFonts w:eastAsia="Times New Roman" w:cs="Times New Roman"/>
          <w:szCs w:val="24"/>
        </w:rPr>
        <w:t>είων που είχαν τη φύλαξη, τη σίτιση και την καθαριότητα στα νοσοκομεία. Ξεκαθαρίζουμε -διότι ξεκίνησαν να γίνονται ατομικές συμβάσεις, παρά και ενάντια στην προσπάθεια κάποιων κύκλων να μην φύγουν αυτοί οι εργολάβοι από τα νοσοκομεία- ότι η ασφαλιστική κάλ</w:t>
      </w:r>
      <w:r>
        <w:rPr>
          <w:rFonts w:eastAsia="Times New Roman" w:cs="Times New Roman"/>
          <w:szCs w:val="24"/>
        </w:rPr>
        <w:t>υψη των φυσικών προσώπων που συμβάλλονται με τους ως άνω φορείς θα είναι στο ΙΚΑ-ΕΤΑΜ, ότι προβλέπεται ανώτατο όριο δαπάνης αυτών των συμβάσεων για κάθε φυσικό πρόσωπο και ότι τα επιδόματα είναι αυτά που προβλέπονται βάσει του ενιαίου μισθολογίου του δημόσ</w:t>
      </w:r>
      <w:r>
        <w:rPr>
          <w:rFonts w:eastAsia="Times New Roman" w:cs="Times New Roman"/>
          <w:szCs w:val="24"/>
        </w:rPr>
        <w:t>ιου τομέα. Δηλαδή, σαν να ήταν δημόσιος υπάλληλος θα παίρνει αυτά τα χρήματα με κρα</w:t>
      </w:r>
      <w:r>
        <w:rPr>
          <w:rFonts w:eastAsia="Times New Roman" w:cs="Times New Roman"/>
          <w:szCs w:val="24"/>
        </w:rPr>
        <w:lastRenderedPageBreak/>
        <w:t xml:space="preserve">τήσεις για το ΙΚΑ-ΕΤΑΜ, τις εργατικές και εργοδοτικές εισφορές. Πρόκειται για επείγουσα ρύθμιση, καθώς θα αφορά και συμβάσεις οι οποίες ήδη έχουν συναφθεί αυτό το διάστημα, </w:t>
      </w:r>
      <w:r>
        <w:rPr>
          <w:rFonts w:eastAsia="Times New Roman" w:cs="Times New Roman"/>
          <w:szCs w:val="24"/>
        </w:rPr>
        <w:t>κατά το οποίο υπήρξε ένα μπέρδεμα στην εξήγηση των όρων ακριβώς από τους οποίους διέπονταν.</w:t>
      </w:r>
    </w:p>
    <w:p w14:paraId="6BC3A7B2"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Το άρθρο 2 της παρούσας τροπολογίας λύνει ένα ζήτημα που αφορά περίπου εξακόσιους αγροτικούς γιατρούς, οι οποίοι συμμετείχαν στην προκήρυξη των αγροτικών ιατρείων κ</w:t>
      </w:r>
      <w:r>
        <w:rPr>
          <w:rFonts w:eastAsia="Times New Roman" w:cs="Times New Roman"/>
          <w:szCs w:val="24"/>
        </w:rPr>
        <w:t xml:space="preserve">ατά τις 29-1-2016. Όπως ξέρετε, με τον νόμο του παράλληλου προγράμματος καταργήθηκε η υποχρεωτικότητα του αγροτικού πριν από την έναρξη της ειδικότητας και μεταφέρθηκε αυτή η </w:t>
      </w:r>
      <w:r>
        <w:rPr>
          <w:rFonts w:eastAsia="Times New Roman" w:cs="Times New Roman"/>
          <w:szCs w:val="24"/>
        </w:rPr>
        <w:lastRenderedPageBreak/>
        <w:t>υποχρεωτικότητα πριν από τη λήψη της ειδικότητας, πριν από τις εξετάσεις.</w:t>
      </w:r>
    </w:p>
    <w:p w14:paraId="6BC3A7B3"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Αυτούς </w:t>
      </w:r>
      <w:r>
        <w:rPr>
          <w:rFonts w:eastAsia="Times New Roman" w:cs="Times New Roman"/>
          <w:szCs w:val="24"/>
        </w:rPr>
        <w:t>τους εξακόσιους ανθρώπους, λοιπόν, τους φέρνουμε σε ίσο καθεστώς μεταχείρισης, είτε αυτοί πήραν αγροτικό είτε δεν πήραν αγροτικό. Γιατί έκαναν αιτήσεις εξακόσια άτομα για περίπου τριακόσιες θέσεις. Τους δίνουμε τη δυνατότητα, δηλαδή, να μπορούν να καταθέσο</w:t>
      </w:r>
      <w:r>
        <w:rPr>
          <w:rFonts w:eastAsia="Times New Roman" w:cs="Times New Roman"/>
          <w:szCs w:val="24"/>
        </w:rPr>
        <w:t>υν τα χαρτιά τους και αυτοί -όπως και οι άλλοι συνάδελφοί τους που τώρα δεν υποχρεούνται να ξεκινήσουν αγροτικό- και για το κύριο τμήμα της ειδικότητας, όπως μπορούν και οι συνάδελφοί τους από εδώ και πέρα και να ξεκινήσουν ειδικότητα.</w:t>
      </w:r>
    </w:p>
    <w:p w14:paraId="6BC3A7B4"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Δεύτερον, με την παρ</w:t>
      </w:r>
      <w:r>
        <w:rPr>
          <w:rFonts w:eastAsia="Times New Roman" w:cs="Times New Roman"/>
          <w:szCs w:val="24"/>
        </w:rPr>
        <w:t xml:space="preserve">άγραφο γ΄ δίνουμε τη δυνατότητα να μπορούν να αποσπούν τους αγροτικούς γιατρούς οι </w:t>
      </w:r>
      <w:r>
        <w:rPr>
          <w:rFonts w:eastAsia="Times New Roman" w:cs="Times New Roman"/>
          <w:szCs w:val="24"/>
        </w:rPr>
        <w:t>δ</w:t>
      </w:r>
      <w:r>
        <w:rPr>
          <w:rFonts w:eastAsia="Times New Roman" w:cs="Times New Roman"/>
          <w:szCs w:val="24"/>
        </w:rPr>
        <w:t xml:space="preserve">ιοικητές των </w:t>
      </w:r>
      <w:r>
        <w:rPr>
          <w:rFonts w:eastAsia="Times New Roman" w:cs="Times New Roman"/>
          <w:szCs w:val="24"/>
        </w:rPr>
        <w:t>υ</w:t>
      </w:r>
      <w:r>
        <w:rPr>
          <w:rFonts w:eastAsia="Times New Roman" w:cs="Times New Roman"/>
          <w:szCs w:val="24"/>
        </w:rPr>
        <w:t xml:space="preserve">γειονομικών </w:t>
      </w:r>
      <w:r>
        <w:rPr>
          <w:rFonts w:eastAsia="Times New Roman" w:cs="Times New Roman"/>
          <w:szCs w:val="24"/>
        </w:rPr>
        <w:t>π</w:t>
      </w:r>
      <w:r>
        <w:rPr>
          <w:rFonts w:eastAsia="Times New Roman" w:cs="Times New Roman"/>
          <w:szCs w:val="24"/>
        </w:rPr>
        <w:t xml:space="preserve">εριφερειών, όπως έχουμε μεταβιβάσει αυτή τη δυνατότητα από τους Υπουργούς στους </w:t>
      </w:r>
      <w:r>
        <w:rPr>
          <w:rFonts w:eastAsia="Times New Roman" w:cs="Times New Roman"/>
          <w:szCs w:val="24"/>
        </w:rPr>
        <w:t>δ</w:t>
      </w:r>
      <w:r>
        <w:rPr>
          <w:rFonts w:eastAsia="Times New Roman" w:cs="Times New Roman"/>
          <w:szCs w:val="24"/>
        </w:rPr>
        <w:t xml:space="preserve">ιοικητές των </w:t>
      </w:r>
      <w:r>
        <w:rPr>
          <w:rFonts w:eastAsia="Times New Roman" w:cs="Times New Roman"/>
          <w:szCs w:val="24"/>
        </w:rPr>
        <w:t>υ</w:t>
      </w:r>
      <w:r>
        <w:rPr>
          <w:rFonts w:eastAsia="Times New Roman" w:cs="Times New Roman"/>
          <w:szCs w:val="24"/>
        </w:rPr>
        <w:t xml:space="preserve">γειονομικών </w:t>
      </w:r>
      <w:r>
        <w:rPr>
          <w:rFonts w:eastAsia="Times New Roman" w:cs="Times New Roman"/>
          <w:szCs w:val="24"/>
        </w:rPr>
        <w:t>π</w:t>
      </w:r>
      <w:r>
        <w:rPr>
          <w:rFonts w:eastAsia="Times New Roman" w:cs="Times New Roman"/>
          <w:szCs w:val="24"/>
        </w:rPr>
        <w:t>εριφερειών, προκειμένου να καλύπτοντα</w:t>
      </w:r>
      <w:r>
        <w:rPr>
          <w:rFonts w:eastAsia="Times New Roman" w:cs="Times New Roman"/>
          <w:szCs w:val="24"/>
        </w:rPr>
        <w:t>ι ανάγκες και κενά που υπάρχουν είτε σε περιφερειακά ιατρεία, είτε σε κέντρα υγείας, είτε σε νοσοκομεία. Υπήρχε ένα κενό νόμου σ</w:t>
      </w:r>
      <w:r>
        <w:rPr>
          <w:rFonts w:eastAsia="Times New Roman" w:cs="Times New Roman"/>
          <w:szCs w:val="24"/>
        </w:rPr>
        <w:t>ε</w:t>
      </w:r>
      <w:r>
        <w:rPr>
          <w:rFonts w:eastAsia="Times New Roman" w:cs="Times New Roman"/>
          <w:szCs w:val="24"/>
        </w:rPr>
        <w:t xml:space="preserve"> αυτή</w:t>
      </w:r>
      <w:r>
        <w:rPr>
          <w:rFonts w:eastAsia="Times New Roman" w:cs="Times New Roman"/>
          <w:szCs w:val="24"/>
        </w:rPr>
        <w:t>ν</w:t>
      </w:r>
      <w:r>
        <w:rPr>
          <w:rFonts w:eastAsia="Times New Roman" w:cs="Times New Roman"/>
          <w:szCs w:val="24"/>
        </w:rPr>
        <w:t xml:space="preserve"> τη διάταξη, το οποίο και καλύπτουμε.</w:t>
      </w:r>
    </w:p>
    <w:p w14:paraId="6BC3A7B5"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Επίσης, τους δίνουμε τη δυνατότητα, από τη στιγμή που μπορούν να αποσπαστούν στα νο</w:t>
      </w:r>
      <w:r>
        <w:rPr>
          <w:rFonts w:eastAsia="Times New Roman" w:cs="Times New Roman"/>
          <w:szCs w:val="24"/>
        </w:rPr>
        <w:t xml:space="preserve">σοκομεία και να καλύψουν ανάγκες των νοσοκομείων, να συμμετέχουν και στην αμοιβή των πρόσθετων εφημεριών, το γνωστό 9%, το οποίο δεν τους </w:t>
      </w:r>
      <w:r>
        <w:rPr>
          <w:rFonts w:eastAsia="Times New Roman" w:cs="Times New Roman"/>
          <w:szCs w:val="24"/>
        </w:rPr>
        <w:lastRenderedPageBreak/>
        <w:t>κάλυπτε μέχρι τώρα. Γιατί πραγματικά, όταν προσφέρεις έργο και κάνεις και παραπάνω εφημερίες από τις επτά υποχρεωτικές</w:t>
      </w:r>
      <w:r>
        <w:rPr>
          <w:rFonts w:eastAsia="Times New Roman" w:cs="Times New Roman"/>
          <w:szCs w:val="24"/>
        </w:rPr>
        <w:t>, αφού υπάρχει η δυνατότητα στον βαθμό που τα νοσοκομεία έχουν τέτοιους πόρους -και έχουν τώρα, γιατί χρηματοδοτούνται- να μπορούν και οι αγροτικοί γιατροί να λαμβάνουν μέρος σ</w:t>
      </w:r>
      <w:r>
        <w:rPr>
          <w:rFonts w:eastAsia="Times New Roman" w:cs="Times New Roman"/>
          <w:szCs w:val="24"/>
        </w:rPr>
        <w:t>ε</w:t>
      </w:r>
      <w:r>
        <w:rPr>
          <w:rFonts w:eastAsia="Times New Roman" w:cs="Times New Roman"/>
          <w:szCs w:val="24"/>
        </w:rPr>
        <w:t xml:space="preserve"> αυτές τις εφημερίες.</w:t>
      </w:r>
    </w:p>
    <w:p w14:paraId="6BC3A7B6"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Με το άρθρο 4 λύνουμε ένα ζήτημα, το οποίο αφορά τα δημόσ</w:t>
      </w:r>
      <w:r>
        <w:rPr>
          <w:rFonts w:eastAsia="Times New Roman" w:cs="Times New Roman"/>
          <w:szCs w:val="24"/>
        </w:rPr>
        <w:t>ια ΙΕΚ Νοσηλευτικής, τα οποία προήλθαν από την κατάργηση των ΕΠΑΣ με νόμο του 2013. Στο</w:t>
      </w:r>
      <w:r>
        <w:rPr>
          <w:rFonts w:eastAsia="Times New Roman" w:cs="Times New Roman"/>
          <w:szCs w:val="24"/>
        </w:rPr>
        <w:t>ν</w:t>
      </w:r>
      <w:r>
        <w:rPr>
          <w:rFonts w:eastAsia="Times New Roman" w:cs="Times New Roman"/>
          <w:szCs w:val="24"/>
        </w:rPr>
        <w:t xml:space="preserve"> νόμο που είχε ψηφιστεί το 2014 ουσιαστικά είχε μείνει ένα κομμάτι προσωπικού από τα ΕΠΑΣ που καταργήθηκαν στον αέρα. Εμείς προβλέ</w:t>
      </w:r>
      <w:r>
        <w:rPr>
          <w:rFonts w:eastAsia="Times New Roman" w:cs="Times New Roman"/>
          <w:szCs w:val="24"/>
        </w:rPr>
        <w:lastRenderedPageBreak/>
        <w:t>πουμε την τακτοποίηση αυτού του προσωπ</w:t>
      </w:r>
      <w:r>
        <w:rPr>
          <w:rFonts w:eastAsia="Times New Roman" w:cs="Times New Roman"/>
          <w:szCs w:val="24"/>
        </w:rPr>
        <w:t>ικού και τη μεταφορά αυτών των οργανικών θέσεων στα νοσοκομεία ή στα ΔΙΕΚ τα οποία έχουν παραμείνει. Λύνεται έτσι ένα ζήτημα που αφορούσε αυτούς τους ανθρώπους, οι οποίοι ήταν στον αέρα.</w:t>
      </w:r>
    </w:p>
    <w:p w14:paraId="6BC3A7B7"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Με το άρθρο 4 της τροπολογίας, νομιμοποιούμε τις δαπάνες των ΔΥΠΕ και</w:t>
      </w:r>
      <w:r>
        <w:rPr>
          <w:rFonts w:eastAsia="Times New Roman" w:cs="Times New Roman"/>
          <w:szCs w:val="24"/>
        </w:rPr>
        <w:t xml:space="preserve"> των νοσοκομείων που πραγματοποιήθηκαν μέχρι 31-3-2016 σε παράταση της προηγούμενης περιόδου που αφορούσε μέχρι τις 30-6-2015, προκειμένου να μπορεί να συνεχίζεται ο ομαλός εφοδιασμός νοσοκομείων και κέντρων υγείας. Αφορά τις περιπτώσεις που έχουν λήξει οι</w:t>
      </w:r>
      <w:r>
        <w:rPr>
          <w:rFonts w:eastAsia="Times New Roman" w:cs="Times New Roman"/>
          <w:szCs w:val="24"/>
        </w:rPr>
        <w:t xml:space="preserve"> συμβάσεις. </w:t>
      </w:r>
      <w:r>
        <w:rPr>
          <w:rFonts w:eastAsia="Times New Roman" w:cs="Times New Roman"/>
          <w:szCs w:val="24"/>
        </w:rPr>
        <w:lastRenderedPageBreak/>
        <w:t>Έτσι κι αλλιώς, αγοράζουν στα επίπεδα και στις τιμές του Παρατηρητηρίου με βάση και τις αποφάσεις που έχουμε περάσει μέσα στον νόμο του παράλληλου προγράμματος.</w:t>
      </w:r>
    </w:p>
    <w:p w14:paraId="6BC3A7B8" w14:textId="77777777" w:rsidR="00A94BE7" w:rsidRDefault="00D14AD5">
      <w:pPr>
        <w:spacing w:line="600" w:lineRule="auto"/>
        <w:ind w:firstLine="720"/>
        <w:jc w:val="both"/>
        <w:rPr>
          <w:rFonts w:eastAsia="Times New Roman" w:cs="Times New Roman"/>
          <w:szCs w:val="24"/>
        </w:rPr>
      </w:pPr>
      <w:r w:rsidRPr="00E7427B">
        <w:rPr>
          <w:rFonts w:eastAsia="Times New Roman" w:cs="Times New Roman"/>
          <w:color w:val="000000" w:themeColor="text1"/>
          <w:szCs w:val="24"/>
        </w:rPr>
        <w:t xml:space="preserve">Έρχομαι στο άρθρο 5, το οποίο αποτελεί μια πολύ μεγάλη καινοτομία. </w:t>
      </w:r>
      <w:r>
        <w:rPr>
          <w:rFonts w:eastAsia="Times New Roman" w:cs="Times New Roman"/>
          <w:szCs w:val="24"/>
        </w:rPr>
        <w:t>Λύνει ένα σοβαρό</w:t>
      </w:r>
      <w:r>
        <w:rPr>
          <w:rFonts w:eastAsia="Times New Roman" w:cs="Times New Roman"/>
          <w:szCs w:val="24"/>
        </w:rPr>
        <w:t xml:space="preserve"> πρόβλημα. Ξεκινά από τον χώρο της υγείας, αλλά πιστεύουμε και θέλουμε να επεκταθεί –και το θέλει και το Υπουργείο Διοικητικής Μεταρρύθμισης- και σε υπόλοιπους χώρους του δημοσίου τομέα, γιατί θα έχει πραγματικά ευεργετικές επιπτώσεις για τη λειτουργία του</w:t>
      </w:r>
      <w:r>
        <w:rPr>
          <w:rFonts w:eastAsia="Times New Roman" w:cs="Times New Roman"/>
          <w:szCs w:val="24"/>
        </w:rPr>
        <w:t xml:space="preserve"> δημόσιου τομέα και για τη διαδικασία των προσλήψεων. </w:t>
      </w:r>
    </w:p>
    <w:p w14:paraId="6BC3A7B9"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Τι λέει το άρθρο 5; Πρακτικά λέμε το εξής και θα το πω με ένα παράδειγμα: Για έναν νοσηλευτή που δουλεύει σήμερα σ’ ένα κρατικό νοσοκομείο ή σ’ ένα κέντρο υγείας, εάν υπάρξει μια νέα προκήρυξη, όπως υπ</w:t>
      </w:r>
      <w:r>
        <w:rPr>
          <w:rFonts w:eastAsia="Times New Roman" w:cs="Times New Roman"/>
          <w:szCs w:val="24"/>
        </w:rPr>
        <w:t>ήρξε τον Νοέμβριο, στην οποία έχει το συνταγματικό δικαίωμα να υποβάλει τα χαρτιά του και καταλάβει μια θέση στη Χαλκίδα, αυτό που συνέβαινε μέχρι τώρα είναι ότι έφευγε από το Κρατικό της Νίκαιας και πήγαινε και καταλάμβανε τη θέση στη Χαλκίδα.</w:t>
      </w:r>
    </w:p>
    <w:p w14:paraId="6BC3A7BA"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Η θέση του </w:t>
      </w:r>
      <w:r>
        <w:rPr>
          <w:rFonts w:eastAsia="Times New Roman" w:cs="Times New Roman"/>
          <w:szCs w:val="24"/>
        </w:rPr>
        <w:t>μένει κενή, δεν καλύπτεται. Άρα, παίρνεις ένα, χάνεις ένα, είσαι στα ίδια. Δηλαδή στους εννιακόσιους ογδόντα πέντε, ας πούμε, που προκηρύξαμε εμείς τον Νοέμβριο, μπο</w:t>
      </w:r>
      <w:r>
        <w:rPr>
          <w:rFonts w:eastAsia="Times New Roman" w:cs="Times New Roman"/>
          <w:szCs w:val="24"/>
        </w:rPr>
        <w:lastRenderedPageBreak/>
        <w:t>ρεί ένα 15% να είναι από υπαλλήλους που ήδη υπηρετούν. Δίνουμε, λοιπόν, τη δυνατότητα με αυ</w:t>
      </w:r>
      <w:r>
        <w:rPr>
          <w:rFonts w:eastAsia="Times New Roman" w:cs="Times New Roman"/>
          <w:szCs w:val="24"/>
        </w:rPr>
        <w:t>τή την τροπολογία να μπορέσει να καλυφθεί η θέση του υπαλλήλου που έφυγε από τη Νίκαια, από τον οριστικό πίνακα κατάταξης της προκήρυξης που έγινε και δίνουμε και αναδρομική ισχύ για την προκήρυξη του Νοεμβρίου -την 4Κ και την 5Κ των εννιακοσίων ογδόντα πέ</w:t>
      </w:r>
      <w:r>
        <w:rPr>
          <w:rFonts w:eastAsia="Times New Roman" w:cs="Times New Roman"/>
          <w:szCs w:val="24"/>
        </w:rPr>
        <w:t>ντε θέσεων- γιατί ήδη παρά τις Κασσάνδρες άρχισαν να διορίζονται αυτοί οι άνθρωποι στα νοσοκομεία.</w:t>
      </w:r>
    </w:p>
    <w:p w14:paraId="6BC3A7BB"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Με το άρθρο 6 υπάρχουν τρεις διατάξεις που αφορούν τον ΕΟΠΥΥ. Έχει ξεκινήσει ένας νέος τρόπος εκκαθάρισης</w:t>
      </w:r>
      <w:r>
        <w:rPr>
          <w:rFonts w:eastAsia="Times New Roman" w:cs="Times New Roman"/>
          <w:szCs w:val="24"/>
        </w:rPr>
        <w:t>,</w:t>
      </w:r>
      <w:r>
        <w:rPr>
          <w:rFonts w:eastAsia="Times New Roman" w:cs="Times New Roman"/>
          <w:szCs w:val="24"/>
        </w:rPr>
        <w:t xml:space="preserve"> όπου θα υπάρχει πολύ μεγάλη ικανοποίηση των παρόχω</w:t>
      </w:r>
      <w:r>
        <w:rPr>
          <w:rFonts w:eastAsia="Times New Roman" w:cs="Times New Roman"/>
          <w:szCs w:val="24"/>
        </w:rPr>
        <w:t>ν του ΕΟ</w:t>
      </w:r>
      <w:r>
        <w:rPr>
          <w:rFonts w:eastAsia="Times New Roman" w:cs="Times New Roman"/>
          <w:szCs w:val="24"/>
        </w:rPr>
        <w:lastRenderedPageBreak/>
        <w:t>ΠΥΥ. Φέτος ξεκινάει, τώρα. Ο Ιανουάριος για πρώτη φορά εκκαθαρίζεται στο 100% της δαπάνης και όχι προκαταβολή το 90% και το 10% εν καιρώ και</w:t>
      </w:r>
      <w:r>
        <w:rPr>
          <w:rFonts w:eastAsia="Times New Roman" w:cs="Times New Roman"/>
          <w:szCs w:val="24"/>
        </w:rPr>
        <w:t>,</w:t>
      </w:r>
      <w:r>
        <w:rPr>
          <w:rFonts w:eastAsia="Times New Roman" w:cs="Times New Roman"/>
          <w:szCs w:val="24"/>
        </w:rPr>
        <w:t xml:space="preserve"> σε δύο, τρία, τέσσερα, πέντε χρόνια</w:t>
      </w:r>
      <w:r>
        <w:rPr>
          <w:rFonts w:eastAsia="Times New Roman" w:cs="Times New Roman"/>
          <w:szCs w:val="24"/>
        </w:rPr>
        <w:t>,</w:t>
      </w:r>
      <w:r>
        <w:rPr>
          <w:rFonts w:eastAsia="Times New Roman" w:cs="Times New Roman"/>
          <w:szCs w:val="24"/>
        </w:rPr>
        <w:t xml:space="preserve"> τρεχάτε ποδαράκια μου</w:t>
      </w:r>
      <w:r>
        <w:rPr>
          <w:rFonts w:eastAsia="Times New Roman" w:cs="Times New Roman"/>
          <w:szCs w:val="24"/>
        </w:rPr>
        <w:t>!</w:t>
      </w:r>
      <w:r>
        <w:rPr>
          <w:rFonts w:eastAsia="Times New Roman" w:cs="Times New Roman"/>
          <w:szCs w:val="24"/>
        </w:rPr>
        <w:t xml:space="preserve"> Δίνουμε τη δυνατότητα να υπάρχει εκκαθάριση με</w:t>
      </w:r>
      <w:r>
        <w:rPr>
          <w:rFonts w:eastAsia="Times New Roman" w:cs="Times New Roman"/>
          <w:szCs w:val="24"/>
        </w:rPr>
        <w:t xml:space="preserve"> έναν δειγματοληπτικό έλεγχο και μία διαδικασία που έχει συμφωνηθεί με το Ελεγκτικό Συνέδριο και ουσιαστικά αυτό συμπληρώνουμε με την πρώτη παράγραφο. Οι επίτροποι του Ελεγκτικού Συνεδρίου θέλουν, αν χρειαστεί, να έχουν τη δυνατότητα της πρόσβασης στα πλήρ</w:t>
      </w:r>
      <w:r>
        <w:rPr>
          <w:rFonts w:eastAsia="Times New Roman" w:cs="Times New Roman"/>
          <w:szCs w:val="24"/>
        </w:rPr>
        <w:t xml:space="preserve">η φυσικά παραστατικά και όχι μόνο στο 10% που ελέγχουμε και με στατιστικό τρόπο βγάζουμε την εκκαθάριση, βάζοντας τις ποινές ή όχι. </w:t>
      </w:r>
    </w:p>
    <w:p w14:paraId="6BC3A7BC"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επειδή για πρώτη φορά συγκροτήσαμε επιτροπή διαπραγμάτευσης φαρμάκου, η οποία ξεκίνησε να δουλεύει, προβλέπουμε </w:t>
      </w:r>
      <w:r>
        <w:rPr>
          <w:rFonts w:eastAsia="Times New Roman" w:cs="Times New Roman"/>
          <w:szCs w:val="24"/>
        </w:rPr>
        <w:t>διοικητική ποινή αποβολής από τη θετική λίστα φαρμάκων σε κάποια εταιρεία</w:t>
      </w:r>
      <w:r>
        <w:rPr>
          <w:rFonts w:eastAsia="Times New Roman" w:cs="Times New Roman"/>
          <w:szCs w:val="24"/>
        </w:rPr>
        <w:t>,</w:t>
      </w:r>
      <w:r>
        <w:rPr>
          <w:rFonts w:eastAsia="Times New Roman" w:cs="Times New Roman"/>
          <w:szCs w:val="24"/>
        </w:rPr>
        <w:t xml:space="preserve"> που θα τους πούμε «ελάτε να διαπραγματευθούμε την τιμή του φαρμάκου σας» και δεν έρθει. Διότι είμαστε πολύ κουβαρντάδες εδώ στην Ελλάδα και κάποια φάρμακα, τα οποία αλλού τα πληρώνο</w:t>
      </w:r>
      <w:r>
        <w:rPr>
          <w:rFonts w:eastAsia="Times New Roman" w:cs="Times New Roman"/>
          <w:szCs w:val="24"/>
        </w:rPr>
        <w:t>υν 20.000, εμείς τα πληρώνουμε 50.000 και 60.000. Τώρα, λοιπόν, αρχίσαμε και διαπραγματευόμαστε.</w:t>
      </w:r>
    </w:p>
    <w:p w14:paraId="6BC3A7BD"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Θέλω </w:t>
      </w:r>
      <w:r>
        <w:rPr>
          <w:rFonts w:eastAsia="Times New Roman" w:cs="Times New Roman"/>
          <w:szCs w:val="24"/>
        </w:rPr>
        <w:t xml:space="preserve">εδώ </w:t>
      </w:r>
      <w:r>
        <w:rPr>
          <w:rFonts w:eastAsia="Times New Roman" w:cs="Times New Roman"/>
          <w:szCs w:val="24"/>
        </w:rPr>
        <w:t xml:space="preserve">να </w:t>
      </w:r>
      <w:r>
        <w:rPr>
          <w:rFonts w:eastAsia="Times New Roman" w:cs="Times New Roman"/>
          <w:szCs w:val="24"/>
        </w:rPr>
        <w:t xml:space="preserve">ανοίξω </w:t>
      </w:r>
      <w:r>
        <w:rPr>
          <w:rFonts w:eastAsia="Times New Roman" w:cs="Times New Roman"/>
          <w:szCs w:val="24"/>
        </w:rPr>
        <w:t>μία παρένθεση. Δημιουργείται μέτωπο χωρών και από την Πορτογαλία και από την Ιταλία, με την παρέμβαση του Ανδρέα Ξανθού στο πρόσφατο Συμβούλ</w:t>
      </w:r>
      <w:r>
        <w:rPr>
          <w:rFonts w:eastAsia="Times New Roman" w:cs="Times New Roman"/>
          <w:szCs w:val="24"/>
        </w:rPr>
        <w:t xml:space="preserve">ιο </w:t>
      </w:r>
      <w:r>
        <w:rPr>
          <w:rFonts w:eastAsia="Times New Roman" w:cs="Times New Roman"/>
          <w:szCs w:val="24"/>
        </w:rPr>
        <w:lastRenderedPageBreak/>
        <w:t>Υπουργών, για κοινή διαπραγμάτευση και κοινό μέτωπο με τις φαρμακευτικές εταιρείες, προκειμένου να υπάρξει μια πανευρωπαϊκή μείωση αυτών των τιμών των φαρμάκων, οι οποίες είναι απαράδεκτα υψηλές σε πάρα πολλά πράγματα.</w:t>
      </w:r>
    </w:p>
    <w:p w14:paraId="6BC3A7BE"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Επίσης, με την τρίτη παράγραφο του</w:t>
      </w:r>
      <w:r>
        <w:rPr>
          <w:rFonts w:eastAsia="Times New Roman" w:cs="Times New Roman"/>
          <w:szCs w:val="24"/>
        </w:rPr>
        <w:t xml:space="preserve"> άρθρου 6 κάνουμε μια λογιστική τακτοποίηση. Σβήνουμε, δηλαδή, από το χρέος του ΕΟΠΥΥ προς τα νοσοκομεία το ποσό με το οποίο χρηματοδοτήθηκαν τα νοσοκομεία από τον κρατικό προϋπολογισμό.</w:t>
      </w:r>
    </w:p>
    <w:p w14:paraId="6BC3A7BF"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Για να σας το δώσω να το καταλάβετε με ένα παράδειγμα, αυτό σβήνει χρ</w:t>
      </w:r>
      <w:r>
        <w:rPr>
          <w:rFonts w:eastAsia="Times New Roman" w:cs="Times New Roman"/>
          <w:szCs w:val="24"/>
        </w:rPr>
        <w:t xml:space="preserve">έος της κεντρικής κυβέρνησης, το οποίο είναι πλασματικό. Αν εγώ χειρουργηθώ σε ένα νοσοκομείο και κάνω </w:t>
      </w:r>
      <w:r>
        <w:rPr>
          <w:rFonts w:eastAsia="Times New Roman" w:cs="Times New Roman"/>
          <w:szCs w:val="24"/>
        </w:rPr>
        <w:lastRenderedPageBreak/>
        <w:t>μια βουβωνοκήλη και βάλω ένα πλέγμα, αυτό το πλέγμα έχει αγοραστεί από χρήματα που έδωσε ο κρατικός προϋπολογισμός στο νοσοκομείο. Όμως, το νοσοκομείο ζη</w:t>
      </w:r>
      <w:r>
        <w:rPr>
          <w:rFonts w:eastAsia="Times New Roman" w:cs="Times New Roman"/>
          <w:szCs w:val="24"/>
        </w:rPr>
        <w:t xml:space="preserve">τά από τον ΕΟΠΥΥ κλειστό ενοποιημένο νοσήλιο, στο οποίο συμπεριλαμβάνει μέσα και την τιμή του πλέγματος που χρησιμοποιήθηκε για μένα και αγοράστηκε με άλλα χρήματα. </w:t>
      </w:r>
    </w:p>
    <w:p w14:paraId="6BC3A7C0"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Άρα, ό,τι πήραν τα νοσοκομεία από τον κρατικό προϋπολογισμό και το έχουν τιμολογήσει σαν κ</w:t>
      </w:r>
      <w:r>
        <w:rPr>
          <w:rFonts w:eastAsia="Times New Roman" w:cs="Times New Roman"/>
          <w:szCs w:val="24"/>
        </w:rPr>
        <w:t xml:space="preserve">λειστό ενοποιημένο νοσήλιο προς τον ΕΟΠΥΥ, αυτό σβήνεται ισόποσα. Αυτό σβήνει περίπου 3 δισεκατομμύρια χρέος της κεντρικής κυβέρνησης. </w:t>
      </w:r>
    </w:p>
    <w:p w14:paraId="6BC3A7C1"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Με το άρθρο 7 καλύπτεται ένα κενό νόμου που υπήρχε για τη δυνατότητα πρόσληψης επικουρικού προσωπικού στο ΕΚΑΒ, όπου έλε</w:t>
      </w:r>
      <w:r>
        <w:rPr>
          <w:rFonts w:eastAsia="Times New Roman" w:cs="Times New Roman"/>
          <w:szCs w:val="24"/>
        </w:rPr>
        <w:t>ιπε η ονομαστική αναφορά ότι θα καλύπτονται οι επικουρικοί γιατροί από το προσωπικό του ΕΚΑΒ.</w:t>
      </w:r>
    </w:p>
    <w:p w14:paraId="6BC3A7C2"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Με το άρθρο 8 δίνεται μια παράταση –μικρή, αλλά είναι αναγκαίο- σε κάποια λίγα διοικητικά συμβούλια νοσοκομείων, μέχρι την τοποθέτηση των διοικητών που έχει λήξει</w:t>
      </w:r>
      <w:r>
        <w:rPr>
          <w:rFonts w:eastAsia="Times New Roman" w:cs="Times New Roman"/>
          <w:szCs w:val="24"/>
        </w:rPr>
        <w:t xml:space="preserve"> και το τρίμηνο της παράτασης και δεν μπορούν να συνεδριάσουν. </w:t>
      </w:r>
    </w:p>
    <w:p w14:paraId="6BC3A7C3"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Δεν αφορά πολλά νοσοκομεία, είναι μερικά όμως και δίνουμε παράταση της θητείας των υπηρετούντων μελών των </w:t>
      </w:r>
      <w:r>
        <w:rPr>
          <w:rFonts w:eastAsia="Times New Roman" w:cs="Times New Roman"/>
          <w:szCs w:val="24"/>
        </w:rPr>
        <w:lastRenderedPageBreak/>
        <w:t>διοικητικών συμβουλίων μέχρι την τοποθέτηση των νέων διοικητών και υποδιοικητών, που ή</w:t>
      </w:r>
      <w:r>
        <w:rPr>
          <w:rFonts w:eastAsia="Times New Roman" w:cs="Times New Roman"/>
          <w:szCs w:val="24"/>
        </w:rPr>
        <w:t xml:space="preserve">δη έχει ξεκινήσει και θα επιταχυνθεί με γοργούς ρυθμούς τις επόμενες ημέρες. Αυτά. </w:t>
      </w:r>
    </w:p>
    <w:p w14:paraId="6BC3A7C4"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Όντως, οι δύο τροπολογίες του Υπουργείου Οικονομικών είναι πάρα πολύ καλές. Η πρώτη αφορά την έγκριση των υπερωριών …</w:t>
      </w:r>
    </w:p>
    <w:p w14:paraId="6BC3A7C5"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τα ακούσαμε </w:t>
      </w:r>
      <w:r>
        <w:rPr>
          <w:rFonts w:eastAsia="Times New Roman" w:cs="Times New Roman"/>
          <w:szCs w:val="24"/>
        </w:rPr>
        <w:t xml:space="preserve">αυτά. </w:t>
      </w:r>
    </w:p>
    <w:p w14:paraId="6BC3A7C6"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Απλά να πω …</w:t>
      </w:r>
    </w:p>
    <w:p w14:paraId="6BC3A7C7"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Σας έχω αφήσει διπλάσιο χρόνο.</w:t>
      </w:r>
    </w:p>
    <w:p w14:paraId="6BC3A7C8"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Έχετε δίκιο, ευχαριστώ πάρα πολύ. </w:t>
      </w:r>
    </w:p>
    <w:p w14:paraId="6BC3A7C9"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 Ιωάννης Κουτσούκος έχει το</w:t>
      </w:r>
      <w:r>
        <w:rPr>
          <w:rFonts w:eastAsia="Times New Roman" w:cs="Times New Roman"/>
          <w:szCs w:val="24"/>
        </w:rPr>
        <w:t>ν</w:t>
      </w:r>
      <w:r>
        <w:rPr>
          <w:rFonts w:eastAsia="Times New Roman" w:cs="Times New Roman"/>
          <w:szCs w:val="24"/>
        </w:rPr>
        <w:t xml:space="preserve"> λόγο.</w:t>
      </w:r>
    </w:p>
    <w:p w14:paraId="6BC3A7CA"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κύριε Πρόεδρε.</w:t>
      </w:r>
    </w:p>
    <w:p w14:paraId="6BC3A7CB"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Ευτυχώς, κυρίες και κύριοι συνάδελφοι, που προηγήθηκε ο κύριος Υπουργός Αγροτικής Ανάπτυξης και μας είπε με ποιον τρόπο φαντασιώνεται ότι είναι αριστερός. </w:t>
      </w:r>
    </w:p>
    <w:p w14:paraId="6BC3A7CC"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Όμως, το δυστύ</w:t>
      </w:r>
      <w:r>
        <w:rPr>
          <w:rFonts w:eastAsia="Times New Roman" w:cs="Times New Roman"/>
          <w:szCs w:val="24"/>
        </w:rPr>
        <w:t xml:space="preserve">χημα είναι ότι είναι ο Υπουργός που έχει την ευθύνη της ανάπτυξης του πρωτογενούς τομέα της χώρας. Θα τον καλούσα μαζί με τον κ. Παπαχριστόπουλο, τον </w:t>
      </w:r>
      <w:r>
        <w:rPr>
          <w:rFonts w:eastAsia="Times New Roman" w:cs="Times New Roman"/>
          <w:szCs w:val="24"/>
        </w:rPr>
        <w:t>ε</w:t>
      </w:r>
      <w:r>
        <w:rPr>
          <w:rFonts w:eastAsia="Times New Roman" w:cs="Times New Roman"/>
          <w:szCs w:val="24"/>
        </w:rPr>
        <w:t xml:space="preserve">ισηγητή των ΑΝΕΛ, που μας είπε ότι πάει στα καφενεία, να πάνε σε ένα καφενείο σε μια αγροτική περιοχή να </w:t>
      </w:r>
      <w:r>
        <w:rPr>
          <w:rFonts w:eastAsia="Times New Roman" w:cs="Times New Roman"/>
          <w:szCs w:val="24"/>
        </w:rPr>
        <w:t>τους πουν γιατί είναι αριστεροί. Γιατί, κύριε Υπουργέ, αριστερός που βάζει φόρους και αυξάνει εισφορές στους αγρότες δε</w:t>
      </w:r>
      <w:r>
        <w:rPr>
          <w:rFonts w:eastAsia="Times New Roman" w:cs="Times New Roman"/>
          <w:szCs w:val="24"/>
        </w:rPr>
        <w:t>ν</w:t>
      </w:r>
      <w:r>
        <w:rPr>
          <w:rFonts w:eastAsia="Times New Roman" w:cs="Times New Roman"/>
          <w:szCs w:val="24"/>
        </w:rPr>
        <w:t xml:space="preserve"> νομίζω ότι υπήρξε ποτέ. Εσείς τον ανακαλύψατε. Επίσης, αριστερός που αυξάνει το κόστος παραγωγής είναι δικιά σας εφεύρεση.</w:t>
      </w:r>
    </w:p>
    <w:p w14:paraId="6BC3A7CD"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 xml:space="preserve">ύριοι συνάδελφοι, ο αριστερός που καταργεί μια ιστορική κατάκτηση των αγροτών, τον ΟΓΑ, που το 1997 </w:t>
      </w:r>
      <w:r>
        <w:rPr>
          <w:rFonts w:eastAsia="Times New Roman" w:cs="Times New Roman"/>
          <w:szCs w:val="24"/>
        </w:rPr>
        <w:lastRenderedPageBreak/>
        <w:t>τον κάναμε κύριο ταμείο ασφάλισης και τον προστατεύσαμε από τις μνημονιακές πολιτικές, μπορεί να υπερηφανεύεται;</w:t>
      </w:r>
    </w:p>
    <w:p w14:paraId="6BC3A7CE"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Ο αριστερός που δέχτηκε το γάλα των έντεκα </w:t>
      </w:r>
      <w:r>
        <w:rPr>
          <w:rFonts w:eastAsia="Times New Roman" w:cs="Times New Roman"/>
          <w:szCs w:val="24"/>
        </w:rPr>
        <w:t>ημερών και οσονούπω</w:t>
      </w:r>
      <w:r>
        <w:rPr>
          <w:rFonts w:eastAsia="Times New Roman" w:cs="Times New Roman"/>
          <w:b/>
          <w:szCs w:val="24"/>
        </w:rPr>
        <w:t xml:space="preserve"> </w:t>
      </w:r>
      <w:r>
        <w:rPr>
          <w:rFonts w:eastAsia="Times New Roman" w:cs="Times New Roman"/>
          <w:szCs w:val="24"/>
        </w:rPr>
        <w:t>θα έχουμε και γιαούρτι από σκόνη, τι είδους αριστερός είναι; Αλλά μπορεί να είναι αμετροεπής ένας αριστερός; Να υπερηφανεύεται για τη φέτα; Δεν θυμάται ο κ. Αποστόλου, παλιός του φίλος ήταν ο κ. Βαγγέλης Αργύρης, συνονόματός του, τι μάχ</w:t>
      </w:r>
      <w:r>
        <w:rPr>
          <w:rFonts w:eastAsia="Times New Roman" w:cs="Times New Roman"/>
          <w:szCs w:val="24"/>
        </w:rPr>
        <w:t xml:space="preserve">ες δόθηκαν από αυτήν εδώ την παράταξη για να κατοχυρώσουμε τη φέτα ως προϊόν ΠΟΠ, απέναντι σε όλους τους ανταγωνιστές; </w:t>
      </w:r>
    </w:p>
    <w:p w14:paraId="6BC3A7CF"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 xml:space="preserve">Μπορεί ένας αριστερός να μας λέει ότι τώρα ήρθε η δημοκρατία στη χώρα; Καλά, δεν καταλάβατε, κύριε Υπουργέ, πότε καταργήθηκε η </w:t>
      </w:r>
      <w:r>
        <w:rPr>
          <w:rFonts w:eastAsia="Times New Roman" w:cs="Times New Roman"/>
          <w:szCs w:val="24"/>
        </w:rPr>
        <w:t>«</w:t>
      </w:r>
      <w:r>
        <w:rPr>
          <w:rFonts w:eastAsia="Times New Roman" w:cs="Times New Roman"/>
          <w:szCs w:val="24"/>
        </w:rPr>
        <w:t>ΑΓΡΟΓΗ</w:t>
      </w:r>
      <w:r>
        <w:rPr>
          <w:rFonts w:eastAsia="Times New Roman" w:cs="Times New Roman"/>
          <w:szCs w:val="24"/>
        </w:rPr>
        <w:t>»</w:t>
      </w:r>
      <w:r>
        <w:rPr>
          <w:rFonts w:eastAsia="Times New Roman" w:cs="Times New Roman"/>
          <w:szCs w:val="24"/>
        </w:rPr>
        <w:t>;</w:t>
      </w:r>
      <w:r>
        <w:rPr>
          <w:rFonts w:eastAsia="Times New Roman" w:cs="Times New Roman"/>
          <w:szCs w:val="24"/>
        </w:rPr>
        <w:t xml:space="preserve"> Τι ρόλο παίζατε τότε; Τι θέσεις πήρατε, όταν εμείς επιχειρήσαμε να καθαρίσουμε αυτό το φαύλο καθεστώς που είχε δημιουργηθεί;</w:t>
      </w:r>
    </w:p>
    <w:p w14:paraId="6BC3A7D0"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Εν πάση περιπτώσει, ο αριστερός, κυρίες και κύριοι συνάδελφοι, δεν γκρεμίζει αλλά κτίζει και αναγνωρίζει όσες θεσμικές παρεμβάσεις</w:t>
      </w:r>
      <w:r>
        <w:rPr>
          <w:rFonts w:eastAsia="Times New Roman" w:cs="Times New Roman"/>
          <w:szCs w:val="24"/>
        </w:rPr>
        <w:t xml:space="preserve"> βοηθούσαν και είχαν δημοκρατικό και συλλογικό χαρακτήρα.</w:t>
      </w:r>
    </w:p>
    <w:p w14:paraId="6BC3A7D1"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ο νόμος ο δικός μας είναι που καθάρισε τους συνεταιρισμούς- σφραγίδες, που τους έβγαλε από μια επίπλαστη –γύριζαν με τις σφραγίδες στην κωλότσεπη- διαδικασία που συγκροτούσαν ενώσεις </w:t>
      </w:r>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 xml:space="preserve"> Τι θέση πήρατε όταν φέραμε τον νόμο; </w:t>
      </w:r>
    </w:p>
    <w:p w14:paraId="6BC3A7D2"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Ο αριστερός να αναγνωρίσει τουλάχιστον το </w:t>
      </w:r>
      <w:r>
        <w:rPr>
          <w:rFonts w:eastAsia="Times New Roman" w:cs="Times New Roman"/>
          <w:szCs w:val="24"/>
        </w:rPr>
        <w:t>μ</w:t>
      </w:r>
      <w:r>
        <w:rPr>
          <w:rFonts w:eastAsia="Times New Roman" w:cs="Times New Roman"/>
          <w:szCs w:val="24"/>
        </w:rPr>
        <w:t>ητρώο. Το λέτε στο</w:t>
      </w:r>
      <w:r>
        <w:rPr>
          <w:rFonts w:eastAsia="Times New Roman" w:cs="Times New Roman"/>
          <w:szCs w:val="24"/>
        </w:rPr>
        <w:t>ν</w:t>
      </w:r>
      <w:r>
        <w:rPr>
          <w:rFonts w:eastAsia="Times New Roman" w:cs="Times New Roman"/>
          <w:szCs w:val="24"/>
        </w:rPr>
        <w:t xml:space="preserve"> νόμο. Να αναγνωρίσει ότι εμείς τα κάναμε και να αναγνωρίσει τις μεγάλες θεσμικές αλλαγές, ότι ξεχρεώσαμε τον ΕΛΓΑ και είναι υγιής αυτή τη στιγμή ο ΕΛΓΑ.</w:t>
      </w:r>
    </w:p>
    <w:p w14:paraId="6BC3A7D3"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Το βάλατε στο χρέος της </w:t>
      </w:r>
      <w:r>
        <w:rPr>
          <w:rFonts w:eastAsia="Times New Roman" w:cs="Times New Roman"/>
          <w:szCs w:val="24"/>
        </w:rPr>
        <w:t>γενικής κ</w:t>
      </w:r>
      <w:r>
        <w:rPr>
          <w:rFonts w:eastAsia="Times New Roman" w:cs="Times New Roman"/>
          <w:szCs w:val="24"/>
        </w:rPr>
        <w:t>υβέρνησης και μπήκαμε στο ΔΝΤ.</w:t>
      </w:r>
    </w:p>
    <w:p w14:paraId="6BC3A7D4"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lastRenderedPageBreak/>
        <w:t>ΓΙΑΝΝΗΣ ΚΟΥΤΣΟΥΚΟΣ</w:t>
      </w:r>
      <w:r>
        <w:rPr>
          <w:rFonts w:eastAsia="Times New Roman" w:cs="Times New Roman"/>
          <w:b/>
          <w:szCs w:val="24"/>
        </w:rPr>
        <w:t>:</w:t>
      </w:r>
      <w:r>
        <w:rPr>
          <w:rFonts w:eastAsia="Times New Roman" w:cs="Times New Roman"/>
          <w:szCs w:val="24"/>
        </w:rPr>
        <w:t xml:space="preserve"> Πώς είπατε, κύριε συνάδελφε; Από τον ΕΛΓΑ μπήκαμε στο ΔΝΤ; Μάλιστα!</w:t>
      </w:r>
    </w:p>
    <w:p w14:paraId="6BC3A7D5"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Ακούτε, κύριε Υπουργέ, τι λένε οι συνάδελφοι της Πλειοψηφίας; Από τον ΕΛΓΑ μπήκαμε στο ΔΝΤ.</w:t>
      </w:r>
    </w:p>
    <w:p w14:paraId="6BC3A7D6"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Όταν</w:t>
      </w:r>
      <w:r>
        <w:rPr>
          <w:rFonts w:eastAsia="Times New Roman" w:cs="Times New Roman"/>
          <w:szCs w:val="24"/>
        </w:rPr>
        <w:t xml:space="preserve"> σήμερα σε αυτή την Αίθουσα υπάρχει κόσμος, συνάδελφοι, που λέει ότι λόγω του γεγονότος ότ</w:t>
      </w:r>
      <w:r>
        <w:rPr>
          <w:rFonts w:eastAsia="Times New Roman" w:cs="Times New Roman"/>
          <w:szCs w:val="24"/>
        </w:rPr>
        <w:t xml:space="preserve">ι καθαρίσαμε τον ΕΛΓΑ και τον κάναμε οικονομικά αυτοδύναμο, να μπορεί να πληρώνει στην ώρα του τους αγρότες, αυτό ήταν το έγκλημά μας και μπήκαμε στο χρέος, πώς να συνεννοηθούμε από </w:t>
      </w:r>
      <w:r>
        <w:rPr>
          <w:rFonts w:eastAsia="Times New Roman" w:cs="Times New Roman"/>
          <w:szCs w:val="24"/>
        </w:rPr>
        <w:t xml:space="preserve">κει </w:t>
      </w:r>
      <w:r>
        <w:rPr>
          <w:rFonts w:eastAsia="Times New Roman" w:cs="Times New Roman"/>
          <w:szCs w:val="24"/>
        </w:rPr>
        <w:t>και πέρα;</w:t>
      </w:r>
    </w:p>
    <w:p w14:paraId="6BC3A7D7"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αν ρωτούσατε τους περιφερειάρχ</w:t>
      </w:r>
      <w:r>
        <w:rPr>
          <w:rFonts w:eastAsia="Times New Roman" w:cs="Times New Roman"/>
          <w:szCs w:val="24"/>
        </w:rPr>
        <w:t>ες της χώρας που έρχονται στην Επιτροπή Περιφερειών</w:t>
      </w:r>
      <w:r>
        <w:rPr>
          <w:rFonts w:eastAsia="Times New Roman" w:cs="Times New Roman"/>
          <w:szCs w:val="24"/>
        </w:rPr>
        <w:t>,</w:t>
      </w:r>
      <w:r>
        <w:rPr>
          <w:rFonts w:eastAsia="Times New Roman" w:cs="Times New Roman"/>
          <w:szCs w:val="24"/>
        </w:rPr>
        <w:t xml:space="preserve"> που συμμετέχω, θα σας πουν ότι το πρώτο τους έργο</w:t>
      </w:r>
      <w:r>
        <w:rPr>
          <w:rFonts w:eastAsia="Times New Roman" w:cs="Times New Roman"/>
          <w:szCs w:val="24"/>
        </w:rPr>
        <w:t>,</w:t>
      </w:r>
      <w:r>
        <w:rPr>
          <w:rFonts w:eastAsia="Times New Roman" w:cs="Times New Roman"/>
          <w:szCs w:val="24"/>
        </w:rPr>
        <w:t xml:space="preserve"> από το οποίο ξεκινάνε και τελειώνουν σε σχέση με την υποστήριξη του αγροτοδιατροφικού τομέα της περιοχής </w:t>
      </w:r>
      <w:r>
        <w:rPr>
          <w:rFonts w:eastAsia="Times New Roman" w:cs="Times New Roman"/>
          <w:szCs w:val="24"/>
        </w:rPr>
        <w:t>τους,</w:t>
      </w:r>
      <w:r>
        <w:rPr>
          <w:rFonts w:eastAsia="Times New Roman" w:cs="Times New Roman"/>
          <w:szCs w:val="24"/>
        </w:rPr>
        <w:t xml:space="preserve"> είναι το καλάθι των προϊόντων, το οποίο σ</w:t>
      </w:r>
      <w:r>
        <w:rPr>
          <w:rFonts w:eastAsia="Times New Roman" w:cs="Times New Roman"/>
          <w:szCs w:val="24"/>
        </w:rPr>
        <w:t xml:space="preserve">τηρίζεται στην αγροτοδιατροφική σύμπραξη. </w:t>
      </w:r>
    </w:p>
    <w:p w14:paraId="6BC3A7D8"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Ο κ. Κεγκέρογλου αναφέρθηκε αναλυτικά για το τι έχει κάνει η Περιφέρεια Κρήτης: Με πιστοποίηση σε συνεννόηση με τους ξενοδόχους. Μας τα έχει πει και ο κ. Κατσιφάρας και άλλοι περιφερειάρχες. Γιατί τους αφαλοκόβετε</w:t>
      </w:r>
      <w:r>
        <w:rPr>
          <w:rFonts w:eastAsia="Times New Roman" w:cs="Times New Roman"/>
          <w:szCs w:val="24"/>
        </w:rPr>
        <w:t>, κύριε Υπουργέ; Γιατί δεν τους αφήνετε να αναπτύξουν τη δραστηριότητά τους;</w:t>
      </w:r>
    </w:p>
    <w:p w14:paraId="6BC3A7D9"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Είναι αριστερός εκείνος που δεν επιτρέπει να αναπτυχθούν οι δραστηριότητες των συνεταιρισμών και τους βάζει σε ένα στενό παπούτσι, όπου το 80% της παραγωγής πρέπει να πηγαίνει στο</w:t>
      </w:r>
      <w:r>
        <w:rPr>
          <w:rFonts w:eastAsia="Times New Roman" w:cs="Times New Roman"/>
          <w:szCs w:val="24"/>
        </w:rPr>
        <w:t>ν</w:t>
      </w:r>
      <w:r>
        <w:rPr>
          <w:rFonts w:eastAsia="Times New Roman" w:cs="Times New Roman"/>
          <w:szCs w:val="24"/>
        </w:rPr>
        <w:t xml:space="preserve"> συνεταιρισμό και άρα δεν μπορεί να λειτουργήσει, αν δεν γίνει αυτό και άρα να παρέμβει εκεί που πάσχει σήμερα ο αγρότης, δηλαδή στον τομέα της διακίνησης των εφοδίων, για να μειώσει το κόστος παραγωγής, μια</w:t>
      </w:r>
      <w:r>
        <w:rPr>
          <w:rFonts w:eastAsia="Times New Roman" w:cs="Times New Roman"/>
          <w:szCs w:val="24"/>
        </w:rPr>
        <w:t>ς</w:t>
      </w:r>
      <w:r>
        <w:rPr>
          <w:rFonts w:eastAsia="Times New Roman" w:cs="Times New Roman"/>
          <w:szCs w:val="24"/>
        </w:rPr>
        <w:t xml:space="preserve"> και εσείς δεν κάνετε τίποτα;</w:t>
      </w:r>
    </w:p>
    <w:p w14:paraId="6BC3A7DA"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Δεν μου λέτε, κύρ</w:t>
      </w:r>
      <w:r>
        <w:rPr>
          <w:rFonts w:eastAsia="Times New Roman" w:cs="Times New Roman"/>
          <w:szCs w:val="24"/>
        </w:rPr>
        <w:t>ιε Υπουργέ, για τα ζητήματα</w:t>
      </w:r>
      <w:r>
        <w:rPr>
          <w:rFonts w:eastAsia="Times New Roman" w:cs="Times New Roman"/>
          <w:szCs w:val="24"/>
        </w:rPr>
        <w:t>,</w:t>
      </w:r>
      <w:r>
        <w:rPr>
          <w:rFonts w:eastAsia="Times New Roman" w:cs="Times New Roman"/>
          <w:szCs w:val="24"/>
        </w:rPr>
        <w:t xml:space="preserve"> που αφορούν την εκπαίδευση και την κατάρτιση</w:t>
      </w:r>
      <w:r>
        <w:rPr>
          <w:rFonts w:eastAsia="Times New Roman" w:cs="Times New Roman"/>
          <w:szCs w:val="24"/>
        </w:rPr>
        <w:t>,</w:t>
      </w:r>
      <w:r>
        <w:rPr>
          <w:rFonts w:eastAsia="Times New Roman" w:cs="Times New Roman"/>
          <w:szCs w:val="24"/>
        </w:rPr>
        <w:t xml:space="preserve"> πρέπει να συγκροτήσουμε έναν κεντρικό μηχανισμό, κρατικοδίαιτο ή να απελευθερώσουμε αυτή τη δραστηριότητα στους συνεταιρισμούς; </w:t>
      </w:r>
    </w:p>
    <w:p w14:paraId="6BC3A7DB"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Εγώ, αγαπητές και αγαπητοί συνάδελφοι, θα μπορούσα π</w:t>
      </w:r>
      <w:r>
        <w:rPr>
          <w:rFonts w:eastAsia="Times New Roman" w:cs="Times New Roman"/>
          <w:szCs w:val="24"/>
        </w:rPr>
        <w:t>άρα πολλά να πω για το γεγονός ότι αυτό το νομοσχέδιο, ενώ θα μπορούσε να αποτελέσει μια θετική εξέλιξη στο</w:t>
      </w:r>
      <w:r>
        <w:rPr>
          <w:rFonts w:eastAsia="Times New Roman" w:cs="Times New Roman"/>
          <w:szCs w:val="24"/>
        </w:rPr>
        <w:t>ν</w:t>
      </w:r>
      <w:r>
        <w:rPr>
          <w:rFonts w:eastAsia="Times New Roman" w:cs="Times New Roman"/>
          <w:szCs w:val="24"/>
        </w:rPr>
        <w:t xml:space="preserve"> χώρο της οργάνωσης, γιατί χρειαζόμαστε την οργάνωση των αγροτών απέναντι στην κρίση που περνάει ο αγροτικός τομέας, ουσιαστικά θα γίνει η ταφόπλακα</w:t>
      </w:r>
      <w:r>
        <w:rPr>
          <w:rFonts w:eastAsia="Times New Roman" w:cs="Times New Roman"/>
          <w:szCs w:val="24"/>
        </w:rPr>
        <w:t xml:space="preserve"> με τους περιορισμούς που θέτει και τις κεντρικές κρατικές παρεμβάσεις. Αυτή είναι η αντίρρησή μας.</w:t>
      </w:r>
    </w:p>
    <w:p w14:paraId="6BC3A7DC"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Δεν μου λέτε, κύριε Υπουργέ, τι συμφέροντα εξυπηρετείτε με την κατάργηση των αναγκαστικών συνεταιρισμών στη Χίο και στη Σάμο; Μπορείτε να μου πείτε τι σας έ</w:t>
      </w:r>
      <w:r>
        <w:rPr>
          <w:rFonts w:eastAsia="Times New Roman"/>
          <w:szCs w:val="24"/>
        </w:rPr>
        <w:t xml:space="preserve">φταιξε η μαστίχα </w:t>
      </w:r>
      <w:r>
        <w:rPr>
          <w:rFonts w:eastAsia="Times New Roman"/>
          <w:szCs w:val="24"/>
        </w:rPr>
        <w:lastRenderedPageBreak/>
        <w:t>της Χίου και τα κρασιά της Σάμου; Να μας το πείτε εδώ, να μάθουν οι συνάδελφοι.</w:t>
      </w:r>
    </w:p>
    <w:p w14:paraId="6BC3A7DD"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Και να σας πω και κάτι άλλο, κύριε Υπουργέ; Κάποιος που θα μπορούσε να έχει λόγους με κάποια πρόσωπα στην ΠΑΣΕΓΕΣ είμαι εγώ, που προέρχομαι από την παράταξη απ</w:t>
      </w:r>
      <w:r>
        <w:rPr>
          <w:rFonts w:eastAsia="Times New Roman"/>
          <w:szCs w:val="24"/>
        </w:rPr>
        <w:t xml:space="preserve">ό την οποία παραιτήθηκε ο </w:t>
      </w:r>
      <w:r>
        <w:rPr>
          <w:rFonts w:eastAsia="Times New Roman"/>
          <w:szCs w:val="24"/>
        </w:rPr>
        <w:t>π</w:t>
      </w:r>
      <w:r>
        <w:rPr>
          <w:rFonts w:eastAsia="Times New Roman"/>
          <w:szCs w:val="24"/>
        </w:rPr>
        <w:t>ρόεδρός της για να πολεμήσει το</w:t>
      </w:r>
      <w:r>
        <w:rPr>
          <w:rFonts w:eastAsia="Times New Roman"/>
          <w:szCs w:val="24"/>
        </w:rPr>
        <w:t>ν</w:t>
      </w:r>
      <w:r>
        <w:rPr>
          <w:rFonts w:eastAsia="Times New Roman"/>
          <w:szCs w:val="24"/>
        </w:rPr>
        <w:t xml:space="preserve"> νόμο το</w:t>
      </w:r>
      <w:r>
        <w:rPr>
          <w:rFonts w:eastAsia="Times New Roman"/>
          <w:szCs w:val="24"/>
        </w:rPr>
        <w:t>ν</w:t>
      </w:r>
      <w:r>
        <w:rPr>
          <w:rFonts w:eastAsia="Times New Roman"/>
          <w:szCs w:val="24"/>
        </w:rPr>
        <w:t xml:space="preserve"> δικό μας. Τα θυμάστε αυτά; </w:t>
      </w:r>
    </w:p>
    <w:p w14:paraId="6BC3A7DE"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Αλλά δεν σας φταίει τίποτα η τριτοβάθμια έκφραση των αγροτών, η οποία εκπροσωπεί τη χώρα μας και διαπραγματεύεται στα θεσμικά όργανα της Ευρώπης, ούτε μπορείτε</w:t>
      </w:r>
      <w:r>
        <w:rPr>
          <w:rFonts w:eastAsia="Times New Roman"/>
          <w:szCs w:val="24"/>
        </w:rPr>
        <w:t xml:space="preserve"> να στερήσετε το αγροτικό συνεταιριστικό κίνημα από τη τριτοβάθμια </w:t>
      </w:r>
      <w:r>
        <w:rPr>
          <w:rFonts w:eastAsia="Times New Roman"/>
          <w:szCs w:val="24"/>
        </w:rPr>
        <w:lastRenderedPageBreak/>
        <w:t>έκφραση. Και στο τέλος οι εργαζόμενοι τι σας φταίνε; Γιατί δεν αντιμετωπίζετε αυτά τα ζητήματα;</w:t>
      </w:r>
    </w:p>
    <w:p w14:paraId="6BC3A7DF"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 xml:space="preserve">Εγώ, κυρίες και κύριοι συνάδελφοι, θα μπορούσα να αναφερθώ σε μια σειρά </w:t>
      </w:r>
      <w:r>
        <w:rPr>
          <w:rFonts w:eastAsia="Times New Roman"/>
          <w:szCs w:val="24"/>
        </w:rPr>
        <w:t>ζητημάτων,</w:t>
      </w:r>
      <w:r>
        <w:rPr>
          <w:rFonts w:eastAsia="Times New Roman"/>
          <w:szCs w:val="24"/>
        </w:rPr>
        <w:t xml:space="preserve"> τα οποία θ</w:t>
      </w:r>
      <w:r>
        <w:rPr>
          <w:rFonts w:eastAsia="Times New Roman"/>
          <w:szCs w:val="24"/>
        </w:rPr>
        <w:t>α ήταν αντικείμενο μιας σοβαρής και ουσιαστικής συζήτησης, αλλά, δυστυχώς, σ’ αυτόν τον τόπο συνεχίζεται μια κακοδαιμονία. Όπου υπάρχουν θεσμοί</w:t>
      </w:r>
      <w:r>
        <w:rPr>
          <w:rFonts w:eastAsia="Times New Roman"/>
          <w:szCs w:val="24"/>
        </w:rPr>
        <w:t>,</w:t>
      </w:r>
      <w:r>
        <w:rPr>
          <w:rFonts w:eastAsia="Times New Roman"/>
          <w:szCs w:val="24"/>
        </w:rPr>
        <w:t xml:space="preserve"> που δεν είναι  ολοκληρωμένοι, αντί να διευκολύνουμε την ολοκλήρωσή τους, ερχόμαστε να παρέμβουμε στο εσωτερικό </w:t>
      </w:r>
      <w:r>
        <w:rPr>
          <w:rFonts w:eastAsia="Times New Roman"/>
          <w:szCs w:val="24"/>
        </w:rPr>
        <w:t>της λειτουργίας τους και να δημιουργήσουμε έναν καινούργιο φαύλο κύκλο</w:t>
      </w:r>
      <w:r>
        <w:rPr>
          <w:rFonts w:eastAsia="Times New Roman"/>
          <w:szCs w:val="24"/>
        </w:rPr>
        <w:t>,</w:t>
      </w:r>
      <w:r>
        <w:rPr>
          <w:rFonts w:eastAsia="Times New Roman"/>
          <w:szCs w:val="24"/>
        </w:rPr>
        <w:t xml:space="preserve"> που τους πάει ένα βήμα παρακάτω. </w:t>
      </w:r>
    </w:p>
    <w:p w14:paraId="6BC3A7E0"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lastRenderedPageBreak/>
        <w:t>Αυτό θα είναι το αποτέλεσμα του νομοσχεδίου σας δυστυχώς, κυρίες και κύριοι συνάδελφοι.</w:t>
      </w:r>
    </w:p>
    <w:p w14:paraId="6BC3A7E1"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 xml:space="preserve">(Χειροκροτήματα από την πτέρυγα της Δημοκρατικής Συμπαράταξης ΠΑΣΟΚ-ΔΗΜΑΡ) </w:t>
      </w:r>
    </w:p>
    <w:p w14:paraId="6BC3A7E2"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 xml:space="preserve"> </w:t>
      </w:r>
      <w:r>
        <w:rPr>
          <w:rFonts w:eastAsia="Times New Roman"/>
          <w:b/>
          <w:szCs w:val="24"/>
        </w:rPr>
        <w:t xml:space="preserve">ΠΡΟΕΔΡΕΥΩΝ (Νικήτας Κακλαμάνης): </w:t>
      </w:r>
      <w:r>
        <w:rPr>
          <w:rFonts w:eastAsia="Times New Roman"/>
          <w:szCs w:val="24"/>
        </w:rPr>
        <w:t>Ο κ. Μανιάτης Ιωάννης έχει το</w:t>
      </w:r>
      <w:r>
        <w:rPr>
          <w:rFonts w:eastAsia="Times New Roman"/>
          <w:szCs w:val="24"/>
        </w:rPr>
        <w:t>ν</w:t>
      </w:r>
      <w:r>
        <w:rPr>
          <w:rFonts w:eastAsia="Times New Roman"/>
          <w:szCs w:val="24"/>
        </w:rPr>
        <w:t xml:space="preserve"> λόγο.</w:t>
      </w:r>
    </w:p>
    <w:p w14:paraId="6BC3A7E3"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Αγαπητοί συνάδελφοι, το πρωί ο κ. Τσίπρας μ</w:t>
      </w:r>
      <w:r>
        <w:rPr>
          <w:rFonts w:eastAsia="Times New Roman"/>
          <w:szCs w:val="24"/>
        </w:rPr>
        <w:t>ά</w:t>
      </w:r>
      <w:r>
        <w:rPr>
          <w:rFonts w:eastAsia="Times New Roman"/>
          <w:szCs w:val="24"/>
        </w:rPr>
        <w:t xml:space="preserve">ς παραπονέθηκε ότι δεν τον συμπεριλαμβάνουμε στην </w:t>
      </w:r>
      <w:r>
        <w:rPr>
          <w:rFonts w:eastAsia="Times New Roman"/>
          <w:szCs w:val="24"/>
        </w:rPr>
        <w:t>κ</w:t>
      </w:r>
      <w:r>
        <w:rPr>
          <w:rFonts w:eastAsia="Times New Roman"/>
          <w:szCs w:val="24"/>
        </w:rPr>
        <w:t xml:space="preserve">εντροαριστερά. Ναι, δεν τον συμπεριλαμβάνουμε στην </w:t>
      </w:r>
      <w:r>
        <w:rPr>
          <w:rFonts w:eastAsia="Times New Roman"/>
          <w:szCs w:val="24"/>
        </w:rPr>
        <w:t>κ</w:t>
      </w:r>
      <w:r>
        <w:rPr>
          <w:rFonts w:eastAsia="Times New Roman"/>
          <w:szCs w:val="24"/>
        </w:rPr>
        <w:t xml:space="preserve">εντροαριστερά, γιατί η </w:t>
      </w:r>
      <w:r>
        <w:rPr>
          <w:rFonts w:eastAsia="Times New Roman"/>
          <w:szCs w:val="24"/>
        </w:rPr>
        <w:t>κ</w:t>
      </w:r>
      <w:r>
        <w:rPr>
          <w:rFonts w:eastAsia="Times New Roman"/>
          <w:szCs w:val="24"/>
        </w:rPr>
        <w:t>εντροαριστερά έχει το συστατικό της Αριστεράς και η διακυβέρνηση Τσίπρα δεν είναι Αριστερά</w:t>
      </w:r>
      <w:r>
        <w:rPr>
          <w:rFonts w:eastAsia="Times New Roman"/>
          <w:szCs w:val="24"/>
        </w:rPr>
        <w:t>,</w:t>
      </w:r>
      <w:r>
        <w:rPr>
          <w:rFonts w:eastAsia="Times New Roman"/>
          <w:szCs w:val="24"/>
        </w:rPr>
        <w:t xml:space="preserve"> γιατί </w:t>
      </w:r>
      <w:r>
        <w:rPr>
          <w:rFonts w:eastAsia="Times New Roman"/>
          <w:szCs w:val="24"/>
        </w:rPr>
        <w:lastRenderedPageBreak/>
        <w:t>δεν έχει κα</w:t>
      </w:r>
      <w:r>
        <w:rPr>
          <w:rFonts w:eastAsia="Times New Roman"/>
          <w:szCs w:val="24"/>
        </w:rPr>
        <w:t>μ</w:t>
      </w:r>
      <w:r>
        <w:rPr>
          <w:rFonts w:eastAsia="Times New Roman"/>
          <w:szCs w:val="24"/>
        </w:rPr>
        <w:t>μία σχέση με την Αρ</w:t>
      </w:r>
      <w:r>
        <w:rPr>
          <w:rFonts w:eastAsia="Times New Roman"/>
          <w:szCs w:val="24"/>
        </w:rPr>
        <w:t>ιστερά. Δεν έχει καμ</w:t>
      </w:r>
      <w:r>
        <w:rPr>
          <w:rFonts w:eastAsia="Times New Roman"/>
          <w:szCs w:val="24"/>
        </w:rPr>
        <w:t>μ</w:t>
      </w:r>
      <w:r>
        <w:rPr>
          <w:rFonts w:eastAsia="Times New Roman"/>
          <w:szCs w:val="24"/>
        </w:rPr>
        <w:t>ία σχέση με τον Λεωνίδα Κύρκο η διακυβέρνηση Τσίπρα. Δεν έχει καμ</w:t>
      </w:r>
      <w:r>
        <w:rPr>
          <w:rFonts w:eastAsia="Times New Roman"/>
          <w:szCs w:val="24"/>
        </w:rPr>
        <w:t>μ</w:t>
      </w:r>
      <w:r>
        <w:rPr>
          <w:rFonts w:eastAsia="Times New Roman"/>
          <w:szCs w:val="24"/>
        </w:rPr>
        <w:t>ία σχέση με τον Μιχάλη Παπαγιαννάκη η Κυβέρνηση Τσίπρα. Δεν έχει κα</w:t>
      </w:r>
      <w:r>
        <w:rPr>
          <w:rFonts w:eastAsia="Times New Roman"/>
          <w:szCs w:val="24"/>
        </w:rPr>
        <w:t>μ</w:t>
      </w:r>
      <w:r>
        <w:rPr>
          <w:rFonts w:eastAsia="Times New Roman"/>
          <w:szCs w:val="24"/>
        </w:rPr>
        <w:t>μία σχέση με τους πραγματικούς αριστερούς, πολλοί από τους οποίους, από εμάς, έχουμε συγγενείς παππού</w:t>
      </w:r>
      <w:r>
        <w:rPr>
          <w:rFonts w:eastAsia="Times New Roman"/>
          <w:szCs w:val="24"/>
        </w:rPr>
        <w:t>δες και πατεράδες αριστερούς, που όμως δεν εξαργυρώσανε τα παιδιά τους και τα εγγόνια τους τους αγώνες των παππούδων τους και των πατεράδων τους με διορισμούς στο δημόσιο.</w:t>
      </w:r>
    </w:p>
    <w:p w14:paraId="6BC3A7E4"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Εμένα λες;</w:t>
      </w:r>
    </w:p>
    <w:p w14:paraId="6BC3A7E5"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Δεν σε έδειξε. Γε</w:t>
      </w:r>
      <w:r>
        <w:rPr>
          <w:rFonts w:eastAsia="Times New Roman"/>
          <w:szCs w:val="24"/>
        </w:rPr>
        <w:t>νικά είπε.</w:t>
      </w:r>
    </w:p>
    <w:p w14:paraId="6BC3A7E6"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lastRenderedPageBreak/>
        <w:t xml:space="preserve">ΙΩΑΝΝΗΣ ΜΑΝΙΑΤΗΣ: </w:t>
      </w:r>
      <w:r>
        <w:rPr>
          <w:rFonts w:eastAsia="Times New Roman"/>
          <w:szCs w:val="24"/>
        </w:rPr>
        <w:t>Παρακαλώ, κύριε Πρόεδρε.</w:t>
      </w:r>
    </w:p>
    <w:p w14:paraId="6BC3A7E7"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Πήγε να δημιουργηθεί μια παρεξήγηση και την έλυσα πριν ξεκινήσει.</w:t>
      </w:r>
    </w:p>
    <w:p w14:paraId="6BC3A7E8" w14:textId="77777777" w:rsidR="00A94BE7" w:rsidRDefault="00D14AD5">
      <w:pPr>
        <w:tabs>
          <w:tab w:val="left" w:pos="2820"/>
        </w:tabs>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Ωραία. Ευχαριστώ πολύ.</w:t>
      </w:r>
    </w:p>
    <w:p w14:paraId="6BC3A7E9"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 xml:space="preserve">Να γιατί </w:t>
      </w:r>
      <w:r>
        <w:rPr>
          <w:rFonts w:eastAsia="Times New Roman"/>
          <w:szCs w:val="24"/>
        </w:rPr>
        <w:t xml:space="preserve">ο </w:t>
      </w:r>
      <w:r>
        <w:rPr>
          <w:rFonts w:eastAsia="Times New Roman"/>
          <w:szCs w:val="24"/>
        </w:rPr>
        <w:t>κ. Τσίπρας, ο αγαπημένος του κ. Καμμένου, δεν μπορε</w:t>
      </w:r>
      <w:r>
        <w:rPr>
          <w:rFonts w:eastAsia="Times New Roman"/>
          <w:szCs w:val="24"/>
        </w:rPr>
        <w:t xml:space="preserve">ί να ανήκει ούτε στη σοσιαλδημοκρατία ούτε στην </w:t>
      </w:r>
      <w:r>
        <w:rPr>
          <w:rFonts w:eastAsia="Times New Roman"/>
          <w:szCs w:val="24"/>
        </w:rPr>
        <w:t>κ</w:t>
      </w:r>
      <w:r>
        <w:rPr>
          <w:rFonts w:eastAsia="Times New Roman"/>
          <w:szCs w:val="24"/>
        </w:rPr>
        <w:t xml:space="preserve">εντροαριστερά. Αυτές είναι οι απαντήσεις. </w:t>
      </w:r>
    </w:p>
    <w:p w14:paraId="6BC3A7EA"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Γιατί η Αριστερά δεν είναι μια διακυβέρνηση</w:t>
      </w:r>
      <w:r>
        <w:rPr>
          <w:rFonts w:eastAsia="Times New Roman"/>
          <w:szCs w:val="24"/>
        </w:rPr>
        <w:t>,</w:t>
      </w:r>
      <w:r>
        <w:rPr>
          <w:rFonts w:eastAsia="Times New Roman"/>
          <w:szCs w:val="24"/>
        </w:rPr>
        <w:t xml:space="preserve"> η οποία κάνει βαθύ μακροβούτι στη δικαιοσύνη που αγνοεί και εγκαταλείπει </w:t>
      </w:r>
      <w:r>
        <w:rPr>
          <w:rFonts w:eastAsia="Times New Roman"/>
          <w:szCs w:val="24"/>
        </w:rPr>
        <w:lastRenderedPageBreak/>
        <w:t xml:space="preserve">τις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 xml:space="preserve">ρχές, μια δήθεν Αριστερά που </w:t>
      </w:r>
      <w:r>
        <w:rPr>
          <w:rFonts w:eastAsia="Times New Roman"/>
          <w:szCs w:val="24"/>
        </w:rPr>
        <w:t>κάνει απευθείας αναθέσεις και διαμαρτύρεται η Αρχή Δημοσίων Συμβάσεων ότι το 70% των αναθέσεων δεν περνούν από αυτή.</w:t>
      </w:r>
    </w:p>
    <w:p w14:paraId="6BC3A7EB"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Αριστερά δεν είναι αυτή που τους δημιουργούς και παραγωγούς οποιουδήποτε καινοτόμου προϊόντος, που είναι η μεσαία τάξη, τους </w:t>
      </w:r>
      <w:r>
        <w:rPr>
          <w:rFonts w:eastAsia="Times New Roman"/>
          <w:szCs w:val="24"/>
        </w:rPr>
        <w:t>στέλνει στον Καιάδα. Και το κυριότερο από όλα, Αριστερά δεν είναι η παράταξη</w:t>
      </w:r>
      <w:r>
        <w:rPr>
          <w:rFonts w:eastAsia="Times New Roman"/>
          <w:szCs w:val="24"/>
        </w:rPr>
        <w:t>,</w:t>
      </w:r>
      <w:r>
        <w:rPr>
          <w:rFonts w:eastAsia="Times New Roman"/>
          <w:szCs w:val="24"/>
        </w:rPr>
        <w:t xml:space="preserve"> η οποία αυξάνει τον πιο άδικο οριζόντιο φόρο</w:t>
      </w:r>
      <w:r>
        <w:rPr>
          <w:rFonts w:eastAsia="Times New Roman"/>
          <w:szCs w:val="24"/>
        </w:rPr>
        <w:t>,</w:t>
      </w:r>
      <w:r>
        <w:rPr>
          <w:rFonts w:eastAsia="Times New Roman"/>
          <w:szCs w:val="24"/>
        </w:rPr>
        <w:t xml:space="preserve"> που είναι ο ΦΠΑ. Γιατί αν αυτό συνιστά Αριστερά, τότε αυτό που έγινε το 2014 με τις μειώσεις του ΦΠΑ, τι είναι; </w:t>
      </w:r>
    </w:p>
    <w:p w14:paraId="6BC3A7EC"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lastRenderedPageBreak/>
        <w:t>Γι’ αυτό, λοιπόν, τ</w:t>
      </w:r>
      <w:r>
        <w:rPr>
          <w:rFonts w:eastAsia="Times New Roman"/>
          <w:szCs w:val="24"/>
        </w:rPr>
        <w:t>α παράπον</w:t>
      </w:r>
      <w:r>
        <w:rPr>
          <w:rFonts w:eastAsia="Times New Roman"/>
          <w:szCs w:val="24"/>
        </w:rPr>
        <w:t>ά</w:t>
      </w:r>
      <w:r>
        <w:rPr>
          <w:rFonts w:eastAsia="Times New Roman"/>
          <w:szCs w:val="24"/>
        </w:rPr>
        <w:t xml:space="preserve"> του κ. Τσίπρα ας τα πει ο ίδιος στον εαυτό του, στον ιστορικό του καθρέφτη, στους συνεργάτες του, που τους έχει ήδη επιλέξει ως Υπουργούς και μετά ας έρθει να κάνει παράπονα σε οποιονδήποτε άλλον. </w:t>
      </w:r>
    </w:p>
    <w:p w14:paraId="6BC3A7ED"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 xml:space="preserve">Και κυρίως Αριστερά δεν είναι μια διακυβέρνηση </w:t>
      </w:r>
      <w:r>
        <w:rPr>
          <w:rFonts w:eastAsia="Times New Roman"/>
          <w:szCs w:val="24"/>
        </w:rPr>
        <w:t>απίστευτων ψεμάτων, ιδεολογημάτων, δημαγωγιών και λαϊκισμού, που εξαπάτησε κυρίως και πάνω από όλα τους αγρότες</w:t>
      </w:r>
      <w:r>
        <w:rPr>
          <w:rFonts w:eastAsia="Times New Roman"/>
          <w:szCs w:val="24"/>
        </w:rPr>
        <w:t>,</w:t>
      </w:r>
      <w:r>
        <w:rPr>
          <w:rFonts w:eastAsia="Times New Roman"/>
          <w:szCs w:val="24"/>
        </w:rPr>
        <w:t xml:space="preserve"> για τους οποίους συζητάμε σήμερα.</w:t>
      </w:r>
    </w:p>
    <w:p w14:paraId="6BC3A7EE" w14:textId="77777777" w:rsidR="00A94BE7" w:rsidRDefault="00D14AD5">
      <w:pPr>
        <w:tabs>
          <w:tab w:val="left" w:pos="2820"/>
        </w:tabs>
        <w:spacing w:line="600" w:lineRule="auto"/>
        <w:ind w:firstLine="720"/>
        <w:jc w:val="both"/>
        <w:rPr>
          <w:rFonts w:eastAsia="Times New Roman"/>
          <w:szCs w:val="24"/>
        </w:rPr>
      </w:pPr>
      <w:r>
        <w:rPr>
          <w:rFonts w:eastAsia="Times New Roman"/>
          <w:szCs w:val="24"/>
        </w:rPr>
        <w:t>Δεν είναι Αριστερά η διακυβέρνηση</w:t>
      </w:r>
      <w:r>
        <w:rPr>
          <w:rFonts w:eastAsia="Times New Roman"/>
          <w:szCs w:val="24"/>
        </w:rPr>
        <w:t>,</w:t>
      </w:r>
      <w:r>
        <w:rPr>
          <w:rFonts w:eastAsia="Times New Roman"/>
          <w:szCs w:val="24"/>
        </w:rPr>
        <w:t xml:space="preserve"> που αυξάνει το ΦΠΑ στα εφόδια από 13% στο 23%. Δεν είναι Αριστερά η διακυβ</w:t>
      </w:r>
      <w:r>
        <w:rPr>
          <w:rFonts w:eastAsia="Times New Roman"/>
          <w:szCs w:val="24"/>
        </w:rPr>
        <w:t>έρνηση</w:t>
      </w:r>
      <w:r>
        <w:rPr>
          <w:rFonts w:eastAsia="Times New Roman"/>
          <w:szCs w:val="24"/>
        </w:rPr>
        <w:t>,</w:t>
      </w:r>
      <w:r>
        <w:rPr>
          <w:rFonts w:eastAsia="Times New Roman"/>
          <w:szCs w:val="24"/>
        </w:rPr>
        <w:t xml:space="preserve"> η οποία αυξάνει το</w:t>
      </w:r>
      <w:r>
        <w:rPr>
          <w:rFonts w:eastAsia="Times New Roman"/>
          <w:szCs w:val="24"/>
        </w:rPr>
        <w:t>ν</w:t>
      </w:r>
      <w:r>
        <w:rPr>
          <w:rFonts w:eastAsia="Times New Roman"/>
          <w:szCs w:val="24"/>
        </w:rPr>
        <w:t xml:space="preserve"> φόρο από 13% στο 22%. Δεν είναι </w:t>
      </w:r>
      <w:r>
        <w:rPr>
          <w:rFonts w:eastAsia="Times New Roman"/>
          <w:szCs w:val="24"/>
        </w:rPr>
        <w:lastRenderedPageBreak/>
        <w:t>Αριστερά αυτή η διακυβέρνηση</w:t>
      </w:r>
      <w:r>
        <w:rPr>
          <w:rFonts w:eastAsia="Times New Roman"/>
          <w:szCs w:val="24"/>
        </w:rPr>
        <w:t>,</w:t>
      </w:r>
      <w:r>
        <w:rPr>
          <w:rFonts w:eastAsia="Times New Roman"/>
          <w:szCs w:val="24"/>
        </w:rPr>
        <w:t xml:space="preserve"> που αυξάνει το</w:t>
      </w:r>
      <w:r>
        <w:rPr>
          <w:rFonts w:eastAsia="Times New Roman"/>
          <w:szCs w:val="24"/>
        </w:rPr>
        <w:t>ν</w:t>
      </w:r>
      <w:r>
        <w:rPr>
          <w:rFonts w:eastAsia="Times New Roman"/>
          <w:szCs w:val="24"/>
        </w:rPr>
        <w:t xml:space="preserve"> φόρο στο κρασί και το μοναδικό ανταγωνιστικό αγροτικό επεξεργασμένο προϊόν το κάνει πια μη ανταγωνιστικό στις αγορές.</w:t>
      </w:r>
    </w:p>
    <w:p w14:paraId="6BC3A7EF" w14:textId="77777777" w:rsidR="00A94BE7" w:rsidRDefault="00D14AD5">
      <w:pPr>
        <w:spacing w:line="600" w:lineRule="auto"/>
        <w:ind w:firstLine="720"/>
        <w:jc w:val="both"/>
        <w:rPr>
          <w:rFonts w:eastAsia="Times New Roman"/>
          <w:szCs w:val="24"/>
        </w:rPr>
      </w:pPr>
      <w:r>
        <w:rPr>
          <w:rFonts w:eastAsia="Times New Roman"/>
          <w:szCs w:val="24"/>
        </w:rPr>
        <w:t>Και θα σας πω κάτι, κύριε Υπουργέ, από τον τόπο τον δικό μου, από την Αργολίδα. Ξέρετε τώρα, με όλα αυτά που έχετε καταφέρει, πόσα στρέμματα θέλει ένας πορτοκαλοπαραγωγός για να ζήσει; Θέλει τουλάχιστον σαράντα στρέμματα. Οι μισοί από τους παραγωγούς πορτο</w:t>
      </w:r>
      <w:r>
        <w:rPr>
          <w:rFonts w:eastAsia="Times New Roman"/>
          <w:szCs w:val="24"/>
        </w:rPr>
        <w:t xml:space="preserve">καλιών πρέπει να εγκαταλείψουν τη γη </w:t>
      </w:r>
      <w:r>
        <w:rPr>
          <w:rFonts w:eastAsia="Times New Roman"/>
          <w:szCs w:val="24"/>
        </w:rPr>
        <w:t>τους,</w:t>
      </w:r>
      <w:r>
        <w:rPr>
          <w:rFonts w:eastAsia="Times New Roman"/>
          <w:szCs w:val="24"/>
        </w:rPr>
        <w:t xml:space="preserve"> γιατί πια με όλα αυτά που έχετε κάνει, με τον «Ανάβαλο» που δεν τον προχωράτε ενώ τον αφήσαμε έτοιμο, χρηματοδοτημένο και με τη μελέτη και το έργο έτοιμο, με τον ΕΛΓΑ </w:t>
      </w:r>
      <w:r>
        <w:rPr>
          <w:rFonts w:eastAsia="Times New Roman"/>
          <w:szCs w:val="24"/>
        </w:rPr>
        <w:lastRenderedPageBreak/>
        <w:t>και τον ΟΠΕΚΕΠΕ</w:t>
      </w:r>
      <w:r>
        <w:rPr>
          <w:rFonts w:eastAsia="Times New Roman"/>
          <w:szCs w:val="24"/>
        </w:rPr>
        <w:t>,</w:t>
      </w:r>
      <w:r>
        <w:rPr>
          <w:rFonts w:eastAsia="Times New Roman"/>
          <w:szCs w:val="24"/>
        </w:rPr>
        <w:t xml:space="preserve"> που τους εγκαταλείπετε, δεν έ</w:t>
      </w:r>
      <w:r>
        <w:rPr>
          <w:rFonts w:eastAsia="Times New Roman"/>
          <w:szCs w:val="24"/>
        </w:rPr>
        <w:t>χει νόημα πια ένας αγρότης να παλεύει για να μείνει κάτω.</w:t>
      </w:r>
    </w:p>
    <w:p w14:paraId="6BC3A7F0" w14:textId="77777777" w:rsidR="00A94BE7" w:rsidRDefault="00D14AD5">
      <w:pPr>
        <w:spacing w:line="600" w:lineRule="auto"/>
        <w:jc w:val="both"/>
        <w:rPr>
          <w:rFonts w:eastAsia="Times New Roman"/>
          <w:szCs w:val="24"/>
        </w:rPr>
      </w:pPr>
      <w:r>
        <w:rPr>
          <w:rFonts w:eastAsia="Times New Roman"/>
          <w:szCs w:val="24"/>
        </w:rPr>
        <w:t>Θα έλθω τώρα στο νομοσχέδιο</w:t>
      </w:r>
      <w:r>
        <w:rPr>
          <w:rFonts w:eastAsia="Times New Roman"/>
          <w:szCs w:val="24"/>
        </w:rPr>
        <w:t>,</w:t>
      </w:r>
      <w:r>
        <w:rPr>
          <w:rFonts w:eastAsia="Times New Roman"/>
          <w:szCs w:val="24"/>
        </w:rPr>
        <w:t xml:space="preserve"> το οποίο συζητάμε. Θέλω να είμαι πολύ ειλικρινής με όλους σας. Προβληματίστηκα πάρα πολύ για το αν η δική μας θέση είναι σωστή. Θα καταψηφίσουμε το νομοσχέδιό </w:t>
      </w:r>
      <w:r>
        <w:rPr>
          <w:rFonts w:eastAsia="Times New Roman"/>
          <w:szCs w:val="24"/>
        </w:rPr>
        <w:t>σας,</w:t>
      </w:r>
      <w:r>
        <w:rPr>
          <w:rFonts w:eastAsia="Times New Roman"/>
          <w:szCs w:val="24"/>
        </w:rPr>
        <w:t xml:space="preserve"> γιατί</w:t>
      </w:r>
      <w:r>
        <w:rPr>
          <w:rFonts w:eastAsia="Times New Roman"/>
          <w:szCs w:val="24"/>
        </w:rPr>
        <w:t xml:space="preserve"> λέμε ότι είναι κρατικίστικο, γιατί αποπνέει αφόρητο κρατικισμό. </w:t>
      </w:r>
    </w:p>
    <w:p w14:paraId="6BC3A7F1" w14:textId="77777777" w:rsidR="00A94BE7" w:rsidRDefault="00D14AD5">
      <w:pPr>
        <w:spacing w:line="600" w:lineRule="auto"/>
        <w:ind w:firstLine="720"/>
        <w:jc w:val="both"/>
        <w:rPr>
          <w:rFonts w:eastAsia="Times New Roman"/>
          <w:szCs w:val="24"/>
        </w:rPr>
      </w:pPr>
      <w:r>
        <w:rPr>
          <w:rFonts w:eastAsia="Times New Roman"/>
          <w:szCs w:val="24"/>
        </w:rPr>
        <w:t>Θα σας πω κάτι που ίσως φανεί περίεργο. Στη δική μου αντίληψη πραγμάτων, ίσως δεν χρειάζεται καθόλου νομοθεσία για τον αγροτικό συνδικαλισμό, δεν χρειάζεται καθόλου νομοθεσία για τους αγροτι</w:t>
      </w:r>
      <w:r>
        <w:rPr>
          <w:rFonts w:eastAsia="Times New Roman"/>
          <w:szCs w:val="24"/>
        </w:rPr>
        <w:t xml:space="preserve">κούς συνεταιρισμούς. </w:t>
      </w:r>
    </w:p>
    <w:p w14:paraId="6BC3A7F2" w14:textId="77777777" w:rsidR="00A94BE7" w:rsidRDefault="00D14AD5">
      <w:pPr>
        <w:spacing w:line="600" w:lineRule="auto"/>
        <w:ind w:firstLine="720"/>
        <w:jc w:val="both"/>
        <w:rPr>
          <w:rFonts w:eastAsia="Times New Roman"/>
          <w:szCs w:val="24"/>
        </w:rPr>
      </w:pPr>
      <w:r>
        <w:rPr>
          <w:rFonts w:eastAsia="Times New Roman"/>
          <w:szCs w:val="24"/>
        </w:rPr>
        <w:lastRenderedPageBreak/>
        <w:t>Τι είναι οι αγροτικοί συνεταιρισμοί; Είναι επιχειρήσεις αγροτών, παραγωγών, επαγγελματιών, είναι όμως ιδιωτικές επιχειρήσεις της κοινωνικής οικονομίας. Η Δανία γιατί δεν έχει νόμο για τους συνεταιρισμούς; Οι ευρωπαϊκές χώρες</w:t>
      </w:r>
      <w:r>
        <w:rPr>
          <w:rFonts w:eastAsia="Times New Roman"/>
          <w:szCs w:val="24"/>
        </w:rPr>
        <w:t>,</w:t>
      </w:r>
      <w:r>
        <w:rPr>
          <w:rFonts w:eastAsia="Times New Roman"/>
          <w:szCs w:val="24"/>
        </w:rPr>
        <w:t xml:space="preserve"> που έχου</w:t>
      </w:r>
      <w:r>
        <w:rPr>
          <w:rFonts w:eastAsia="Times New Roman"/>
          <w:szCs w:val="24"/>
        </w:rPr>
        <w:t xml:space="preserve">ν σοβαρό συνδικαλιστικό φορέα, γιατί δεν έχουν ειδικό νόμο; Γιατί λειτουργούν μόνο με τους νόμους των υπολοίπων εταιρειών; </w:t>
      </w:r>
    </w:p>
    <w:p w14:paraId="6BC3A7F3" w14:textId="77777777" w:rsidR="00A94BE7" w:rsidRDefault="00D14AD5">
      <w:pPr>
        <w:spacing w:line="600" w:lineRule="auto"/>
        <w:ind w:firstLine="720"/>
        <w:jc w:val="both"/>
        <w:rPr>
          <w:rFonts w:eastAsia="Times New Roman"/>
          <w:szCs w:val="24"/>
        </w:rPr>
      </w:pPr>
      <w:r>
        <w:rPr>
          <w:rFonts w:eastAsia="Times New Roman"/>
          <w:szCs w:val="24"/>
        </w:rPr>
        <w:t>Εμείς –γιατί ασφαλώς έχουν γίνει και σημαντικά λάθη στο παρελθόν- φτάσαμε στην κατάσταση</w:t>
      </w:r>
      <w:r>
        <w:rPr>
          <w:rFonts w:eastAsia="Times New Roman"/>
          <w:szCs w:val="24"/>
        </w:rPr>
        <w:t>,</w:t>
      </w:r>
      <w:r>
        <w:rPr>
          <w:rFonts w:eastAsia="Times New Roman"/>
          <w:szCs w:val="24"/>
        </w:rPr>
        <w:t xml:space="preserve"> στην οποία βρισκόμαστε τώρα. Αντί, λοιπόν,</w:t>
      </w:r>
      <w:r>
        <w:rPr>
          <w:rFonts w:eastAsia="Times New Roman"/>
          <w:szCs w:val="24"/>
        </w:rPr>
        <w:t xml:space="preserve"> να απελευθερώσουμε τις υγιείς παραγωγικές δυνάμεις των αγροτών που θέλουν να ανοίξουν αγορές, να </w:t>
      </w:r>
      <w:r>
        <w:rPr>
          <w:rFonts w:eastAsia="Times New Roman"/>
          <w:szCs w:val="24"/>
        </w:rPr>
        <w:lastRenderedPageBreak/>
        <w:t xml:space="preserve">μεταποιήσουν τα προϊόντα τους, να έχουν </w:t>
      </w:r>
      <w:r>
        <w:rPr>
          <w:rFonts w:eastAsia="Times New Roman"/>
          <w:szCs w:val="24"/>
        </w:rPr>
        <w:t>μάρκετινγκ</w:t>
      </w:r>
      <w:r>
        <w:rPr>
          <w:rFonts w:eastAsia="Times New Roman"/>
          <w:szCs w:val="24"/>
        </w:rPr>
        <w:t xml:space="preserve">, να προχωρήσουν όσοι θέλουν και όσοι ταιριάζουν, αρχίζουμε και βάζουμε περιορισμούς. </w:t>
      </w:r>
    </w:p>
    <w:p w14:paraId="6BC3A7F4" w14:textId="77777777" w:rsidR="00A94BE7" w:rsidRDefault="00D14AD5">
      <w:pPr>
        <w:spacing w:line="600" w:lineRule="auto"/>
        <w:ind w:firstLine="720"/>
        <w:jc w:val="both"/>
        <w:rPr>
          <w:rFonts w:eastAsia="Times New Roman"/>
          <w:szCs w:val="24"/>
        </w:rPr>
      </w:pPr>
      <w:r>
        <w:rPr>
          <w:rFonts w:eastAsia="Times New Roman"/>
          <w:szCs w:val="24"/>
        </w:rPr>
        <w:t>Γιατί, κύριε Υπουργέ,</w:t>
      </w:r>
      <w:r>
        <w:rPr>
          <w:rFonts w:eastAsia="Times New Roman"/>
          <w:szCs w:val="24"/>
        </w:rPr>
        <w:t xml:space="preserve"> από τριάντα το φτάσατε στο είκοσι; Γιατί κατ’ ελάχιστον είκοσι αγρότες για να φτιάξουμε συνεταιρισμούς και όχι τρεις που λέει το Βέλγιο ή πέντε που λέει η ευρωπαϊκή οδηγία; Γιατί πρέπει εσείς να πάρετε απόφαση πώς θα κάνουν τις εκλογές τους δέκα άνθρωποι</w:t>
      </w:r>
      <w:r>
        <w:rPr>
          <w:rFonts w:eastAsia="Times New Roman"/>
          <w:szCs w:val="24"/>
        </w:rPr>
        <w:t>,</w:t>
      </w:r>
      <w:r>
        <w:rPr>
          <w:rFonts w:eastAsia="Times New Roman"/>
          <w:szCs w:val="24"/>
        </w:rPr>
        <w:t xml:space="preserve"> που θα φτιάξουν έναν αγροτικό συνεταιρισμό; Γιατί εσείς πρέπει να τους πείτε πώς και με ποια διαδικασία θα επιλέξουν, εάν θέλουν να επιλέξουν, τον γενικό τους διευθυντή; Και γιατί γενικό διευθυντή και όχι υπεύθυνο </w:t>
      </w:r>
      <w:r>
        <w:rPr>
          <w:rFonts w:eastAsia="Times New Roman"/>
          <w:szCs w:val="24"/>
        </w:rPr>
        <w:t>μάρκετινγκ</w:t>
      </w:r>
      <w:r>
        <w:rPr>
          <w:rFonts w:eastAsia="Times New Roman"/>
          <w:szCs w:val="24"/>
        </w:rPr>
        <w:t xml:space="preserve">; </w:t>
      </w:r>
    </w:p>
    <w:p w14:paraId="6BC3A7F5" w14:textId="77777777" w:rsidR="00A94BE7" w:rsidRDefault="00D14AD5">
      <w:pPr>
        <w:spacing w:line="600" w:lineRule="auto"/>
        <w:ind w:firstLine="720"/>
        <w:jc w:val="both"/>
        <w:rPr>
          <w:rFonts w:eastAsia="Times New Roman"/>
          <w:szCs w:val="24"/>
        </w:rPr>
      </w:pPr>
      <w:r>
        <w:rPr>
          <w:rFonts w:eastAsia="Times New Roman"/>
          <w:szCs w:val="24"/>
        </w:rPr>
        <w:lastRenderedPageBreak/>
        <w:t>Κυρίες και κύριοι συνάδελφοι</w:t>
      </w:r>
      <w:r>
        <w:rPr>
          <w:rFonts w:eastAsia="Times New Roman"/>
          <w:szCs w:val="24"/>
        </w:rPr>
        <w:t>, αρχίζουν πια τα ερωτήματα να γίνονται πάρα πολλά. Ξέρετε γιατί τίθενται αυτά τα ερωτήματα; Διότι υπάρχει μια απολύτως στρεβλή, λαθεμένη, αρρωστημένη –το εννοώ πολιτικά- οπισθοδρομική αντιμετώπιση του μεγάλου προβλήματος που λέγεται «αγροτικός συνδικαλισμ</w:t>
      </w:r>
      <w:r>
        <w:rPr>
          <w:rFonts w:eastAsia="Times New Roman"/>
          <w:szCs w:val="24"/>
        </w:rPr>
        <w:t>ός».</w:t>
      </w:r>
    </w:p>
    <w:p w14:paraId="6BC3A7F6" w14:textId="77777777" w:rsidR="00A94BE7" w:rsidRDefault="00D14AD5">
      <w:pPr>
        <w:spacing w:line="600" w:lineRule="auto"/>
        <w:ind w:firstLine="720"/>
        <w:jc w:val="both"/>
        <w:rPr>
          <w:rFonts w:eastAsia="Times New Roman"/>
          <w:szCs w:val="24"/>
        </w:rPr>
      </w:pPr>
      <w:r>
        <w:rPr>
          <w:rFonts w:eastAsia="Times New Roman"/>
          <w:szCs w:val="24"/>
        </w:rPr>
        <w:t>Η μόνη επίλυση που μπορεί να υπάρξει σ’ αυτόν τον χώρο είναι να αφήσουμε τις δυνάμεις χωρίς κανέναν κρατικό παρεμβατισμό και ό,τι δημιουργικό, καινοτόμο, εξωστρεφές και εξαγωγικό να το στηρίξουμε</w:t>
      </w:r>
      <w:r>
        <w:rPr>
          <w:rFonts w:eastAsia="Times New Roman"/>
          <w:szCs w:val="24"/>
        </w:rPr>
        <w:t>,</w:t>
      </w:r>
      <w:r>
        <w:rPr>
          <w:rFonts w:eastAsia="Times New Roman"/>
          <w:szCs w:val="24"/>
        </w:rPr>
        <w:t xml:space="preserve"> για να φτιάξουμε και καλά παραδείγματα για όλους όσοι </w:t>
      </w:r>
      <w:r>
        <w:rPr>
          <w:rFonts w:eastAsia="Times New Roman"/>
          <w:szCs w:val="24"/>
        </w:rPr>
        <w:t>δεν θέλουν να ακολουθήσουν.</w:t>
      </w:r>
    </w:p>
    <w:p w14:paraId="6BC3A7F7" w14:textId="77777777" w:rsidR="00A94BE7" w:rsidRDefault="00D14AD5">
      <w:pPr>
        <w:spacing w:line="600" w:lineRule="auto"/>
        <w:ind w:firstLine="709"/>
        <w:jc w:val="both"/>
        <w:rPr>
          <w:rFonts w:eastAsia="Times New Roman"/>
          <w:szCs w:val="24"/>
        </w:rPr>
      </w:pPr>
      <w:r>
        <w:rPr>
          <w:rFonts w:eastAsia="Times New Roman"/>
          <w:szCs w:val="24"/>
        </w:rPr>
        <w:lastRenderedPageBreak/>
        <w:t>Ευχαριστώ πολύ, κύριε Πρόεδρε.</w:t>
      </w:r>
    </w:p>
    <w:p w14:paraId="6BC3A7F8" w14:textId="77777777" w:rsidR="00A94BE7" w:rsidRDefault="00D14AD5">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6BC3A7F9" w14:textId="77777777" w:rsidR="00A94BE7" w:rsidRDefault="00D14AD5">
      <w:pPr>
        <w:spacing w:line="600" w:lineRule="auto"/>
        <w:ind w:firstLine="709"/>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 Πρόεδρος της Διαρκούς Επιτροπής Οικονομικών, συνάδελφος κ. Μπαλαούρας</w:t>
      </w:r>
      <w:r>
        <w:rPr>
          <w:rFonts w:eastAsia="Times New Roman"/>
          <w:szCs w:val="24"/>
        </w:rPr>
        <w:t>,</w:t>
      </w:r>
      <w:r>
        <w:rPr>
          <w:rFonts w:eastAsia="Times New Roman"/>
          <w:szCs w:val="24"/>
        </w:rPr>
        <w:t xml:space="preserve"> έχει τον λόγο.</w:t>
      </w:r>
    </w:p>
    <w:p w14:paraId="6BC3A7FA" w14:textId="77777777" w:rsidR="00A94BE7" w:rsidRDefault="00D14AD5">
      <w:pPr>
        <w:spacing w:line="600" w:lineRule="auto"/>
        <w:ind w:firstLine="709"/>
        <w:jc w:val="both"/>
        <w:rPr>
          <w:rFonts w:eastAsia="Times New Roman"/>
          <w:szCs w:val="24"/>
        </w:rPr>
      </w:pPr>
      <w:r>
        <w:rPr>
          <w:rFonts w:eastAsia="Times New Roman"/>
          <w:b/>
          <w:szCs w:val="24"/>
        </w:rPr>
        <w:t>ΓΕΡΑΣΙΜΟΣ ΜΠΑΛΑΟΥΡΑΣ:</w:t>
      </w:r>
      <w:r>
        <w:rPr>
          <w:rFonts w:eastAsia="Times New Roman"/>
          <w:szCs w:val="24"/>
        </w:rPr>
        <w:t xml:space="preserve"> Ευχαριστώ, κύριε Πρόεδρε.</w:t>
      </w:r>
    </w:p>
    <w:p w14:paraId="6BC3A7FB" w14:textId="77777777" w:rsidR="00A94BE7" w:rsidRDefault="00D14AD5">
      <w:pPr>
        <w:spacing w:line="600" w:lineRule="auto"/>
        <w:ind w:firstLine="709"/>
        <w:jc w:val="both"/>
        <w:rPr>
          <w:rFonts w:eastAsia="Times New Roman"/>
          <w:szCs w:val="24"/>
        </w:rPr>
      </w:pPr>
      <w:r>
        <w:rPr>
          <w:rFonts w:eastAsia="Times New Roman"/>
          <w:szCs w:val="24"/>
        </w:rPr>
        <w:t>Κυρίες και κύριοι συνάδελφοι, μία λέξη, μία αξία</w:t>
      </w:r>
      <w:r>
        <w:rPr>
          <w:rFonts w:eastAsia="Times New Roman"/>
          <w:szCs w:val="24"/>
        </w:rPr>
        <w:t>,</w:t>
      </w:r>
      <w:r>
        <w:rPr>
          <w:rFonts w:eastAsia="Times New Roman"/>
          <w:szCs w:val="24"/>
        </w:rPr>
        <w:t xml:space="preserve"> που φλόγισε όλη την Ευρώπη αλλά και την Ελλάδα. Θυμίζω ότι το </w:t>
      </w:r>
      <w:r>
        <w:rPr>
          <w:rFonts w:eastAsia="Times New Roman"/>
          <w:szCs w:val="24"/>
        </w:rPr>
        <w:lastRenderedPageBreak/>
        <w:t>πρώτο συνεργατικό σχήμα στην Ελλάδα στον 18</w:t>
      </w:r>
      <w:r>
        <w:rPr>
          <w:rFonts w:eastAsia="Times New Roman"/>
          <w:szCs w:val="24"/>
          <w:vertAlign w:val="superscript"/>
        </w:rPr>
        <w:t>ο</w:t>
      </w:r>
      <w:r>
        <w:rPr>
          <w:rFonts w:eastAsia="Times New Roman"/>
          <w:szCs w:val="24"/>
        </w:rPr>
        <w:t xml:space="preserve"> αιώνα ήταν τα Αμπελάκια, ο συνεργατισμός των Αμπελα</w:t>
      </w:r>
      <w:r>
        <w:rPr>
          <w:rFonts w:eastAsia="Times New Roman"/>
          <w:szCs w:val="24"/>
        </w:rPr>
        <w:t xml:space="preserve">κίων. </w:t>
      </w:r>
    </w:p>
    <w:p w14:paraId="6BC3A7FC" w14:textId="77777777" w:rsidR="00A94BE7" w:rsidRDefault="00D14AD5">
      <w:pPr>
        <w:spacing w:line="600" w:lineRule="auto"/>
        <w:ind w:firstLine="720"/>
        <w:jc w:val="both"/>
        <w:rPr>
          <w:rFonts w:eastAsia="Times New Roman"/>
          <w:szCs w:val="24"/>
        </w:rPr>
      </w:pPr>
      <w:r>
        <w:rPr>
          <w:rFonts w:eastAsia="Times New Roman"/>
          <w:szCs w:val="24"/>
        </w:rPr>
        <w:t>Οι λέξεις «συνεταιρισμός», «συνεργατισμός», λοιπόν, στην Αγγλία, στη Γερμανία, στο Βέλγιο, στην Ολλανδία</w:t>
      </w:r>
      <w:r>
        <w:rPr>
          <w:rFonts w:eastAsia="Times New Roman"/>
          <w:szCs w:val="24"/>
        </w:rPr>
        <w:t>,</w:t>
      </w:r>
      <w:r>
        <w:rPr>
          <w:rFonts w:eastAsia="Times New Roman"/>
          <w:szCs w:val="24"/>
        </w:rPr>
        <w:t xml:space="preserve"> έχουν μια σοβαρή υπόσταση και μεγάλη διείσδυση στην αγορά. Πάρα πολλές μεγάλες επιχειρήσεις, ακόμα και τράπεζες, είναι συνεταιριστικές. </w:t>
      </w:r>
    </w:p>
    <w:p w14:paraId="6BC3A7FD" w14:textId="77777777" w:rsidR="00A94BE7" w:rsidRDefault="00D14AD5">
      <w:pPr>
        <w:spacing w:line="600" w:lineRule="auto"/>
        <w:ind w:firstLine="720"/>
        <w:jc w:val="both"/>
        <w:rPr>
          <w:rFonts w:eastAsia="Times New Roman"/>
          <w:szCs w:val="24"/>
        </w:rPr>
      </w:pPr>
      <w:r>
        <w:rPr>
          <w:rFonts w:eastAsia="Times New Roman"/>
          <w:szCs w:val="24"/>
        </w:rPr>
        <w:t xml:space="preserve">Εδώ η </w:t>
      </w:r>
      <w:r>
        <w:rPr>
          <w:rFonts w:eastAsia="Times New Roman"/>
          <w:szCs w:val="24"/>
        </w:rPr>
        <w:t>αξία αυτή, η ιδέα αυτή</w:t>
      </w:r>
      <w:r>
        <w:rPr>
          <w:rFonts w:eastAsia="Times New Roman"/>
          <w:szCs w:val="24"/>
        </w:rPr>
        <w:t>,</w:t>
      </w:r>
      <w:r>
        <w:rPr>
          <w:rFonts w:eastAsia="Times New Roman"/>
          <w:szCs w:val="24"/>
        </w:rPr>
        <w:t xml:space="preserve"> που φλόγισε χιλιάδες και εκατομμύρια ανθρώπους στην Ευρώπη και στην Ελλάδα, όπως είπα, απαξιώθηκε, ευτελίστηκε, σβήστηκε και έμειναν οι στάχτες, στάχτες διαφθοράς, με αλισβερίσια, με πακτωλούς </w:t>
      </w:r>
      <w:r>
        <w:rPr>
          <w:rFonts w:eastAsia="Times New Roman"/>
          <w:szCs w:val="24"/>
        </w:rPr>
        <w:lastRenderedPageBreak/>
        <w:t xml:space="preserve">χρημάτων που μετακινούνταν σε άγνωστες </w:t>
      </w:r>
      <w:r>
        <w:rPr>
          <w:rFonts w:eastAsia="Times New Roman"/>
          <w:szCs w:val="24"/>
        </w:rPr>
        <w:t xml:space="preserve">κατευθύνσεις, δηλαδή ένα πάρτι αδυσώπητο, ένα πάρτι που ευτέλισε τελικά, τελειωτικά τη λέξη «συνεταιρισμός». Τελειωτικά; Θα το δούμε. </w:t>
      </w:r>
    </w:p>
    <w:p w14:paraId="6BC3A7FE" w14:textId="77777777" w:rsidR="00A94BE7" w:rsidRDefault="00D14AD5">
      <w:pPr>
        <w:spacing w:line="600" w:lineRule="auto"/>
        <w:ind w:firstLine="720"/>
        <w:jc w:val="both"/>
        <w:rPr>
          <w:rFonts w:eastAsia="Times New Roman"/>
          <w:szCs w:val="24"/>
        </w:rPr>
      </w:pPr>
      <w:r>
        <w:rPr>
          <w:rFonts w:eastAsia="Times New Roman"/>
          <w:szCs w:val="24"/>
        </w:rPr>
        <w:t>Πάντως εγώ που εκλέγομαι σε μια αγροτική περιοχή, στο</w:t>
      </w:r>
      <w:r>
        <w:rPr>
          <w:rFonts w:eastAsia="Times New Roman"/>
          <w:szCs w:val="24"/>
        </w:rPr>
        <w:t>ν</w:t>
      </w:r>
      <w:r>
        <w:rPr>
          <w:rFonts w:eastAsia="Times New Roman"/>
          <w:szCs w:val="24"/>
        </w:rPr>
        <w:t xml:space="preserve"> Νομό Ηλείας, όταν πρωτοκατέβηκα Βουλευτής, είπα κι εγώ τη λέξη «συ</w:t>
      </w:r>
      <w:r>
        <w:rPr>
          <w:rFonts w:eastAsia="Times New Roman"/>
          <w:szCs w:val="24"/>
        </w:rPr>
        <w:t>νεταιρισμός».</w:t>
      </w:r>
    </w:p>
    <w:p w14:paraId="6BC3A7FF" w14:textId="77777777" w:rsidR="00A94BE7" w:rsidRDefault="00D14AD5">
      <w:pPr>
        <w:spacing w:line="600" w:lineRule="auto"/>
        <w:jc w:val="both"/>
        <w:rPr>
          <w:rFonts w:eastAsia="Times New Roman" w:cs="Times New Roman"/>
          <w:szCs w:val="24"/>
        </w:rPr>
      </w:pPr>
      <w:r>
        <w:rPr>
          <w:rFonts w:eastAsia="Times New Roman" w:cs="Times New Roman"/>
          <w:szCs w:val="24"/>
        </w:rPr>
        <w:t>Αντιλήφθηκα ότι οι αγρότες έβγαζαν σπυριά. Μερικοί αγρίευαν, οπότε κατάλαβα ότι είναι επικοινωνιακό λάθος να λέω τη λέξη «συνεταιρισμός» και άρχισα να λέω «συνεργατικά σχήματα». Δυστυχώς έτσι τα κατάντησαν οι προηγούμενες κυβερνήσεις, με αυτό το μεγάλο πάρ</w:t>
      </w:r>
      <w:r>
        <w:rPr>
          <w:rFonts w:eastAsia="Times New Roman" w:cs="Times New Roman"/>
          <w:szCs w:val="24"/>
        </w:rPr>
        <w:t xml:space="preserve">τι που έστησαν και σε αυτόν τον τομέα. </w:t>
      </w:r>
    </w:p>
    <w:p w14:paraId="6BC3A800"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 xml:space="preserve">Το νομοσχέδιο κατά τη γνώμη μου είναι τομή. Είναι μια σοβαρή τομή. Ενδεχομένως να μην </w:t>
      </w:r>
      <w:r>
        <w:rPr>
          <w:rFonts w:eastAsia="Times New Roman" w:cs="Times New Roman"/>
          <w:szCs w:val="24"/>
        </w:rPr>
        <w:t>είχε την</w:t>
      </w:r>
      <w:r>
        <w:rPr>
          <w:rFonts w:eastAsia="Times New Roman" w:cs="Times New Roman"/>
          <w:szCs w:val="24"/>
        </w:rPr>
        <w:t xml:space="preserve"> τόλμη που απαιτείτο, αλλά είναι εξαιρετικής σημασίας και γι</w:t>
      </w:r>
      <w:r>
        <w:rPr>
          <w:rFonts w:eastAsia="Times New Roman" w:cs="Times New Roman"/>
          <w:szCs w:val="24"/>
        </w:rPr>
        <w:t>’</w:t>
      </w:r>
      <w:r>
        <w:rPr>
          <w:rFonts w:eastAsia="Times New Roman" w:cs="Times New Roman"/>
          <w:szCs w:val="24"/>
        </w:rPr>
        <w:t xml:space="preserve"> αυτό το λέω τομή. </w:t>
      </w:r>
    </w:p>
    <w:p w14:paraId="6BC3A801"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Δεν μπορώ να μη σχολιάσω εδώ τον κ. Κεγκέ</w:t>
      </w:r>
      <w:r>
        <w:rPr>
          <w:rFonts w:eastAsia="Times New Roman" w:cs="Times New Roman"/>
          <w:szCs w:val="24"/>
        </w:rPr>
        <w:t>ρογλου που με αφορμή ένα νομοσχέδιο για την αγροτική ανάπτυξη και τις δομές της αγροτικής παραγωγής μίλησε για γκεμπελικές μεθόδους. Πετάχτηκα από κάτω. Ο Πρόεδρος με δικαίωσε. Είπε ότι η φράση αυτή ήταν απαράδεκτη. Έφυγε και δεν μπορώ να πω παραπάνω, ούτε</w:t>
      </w:r>
      <w:r>
        <w:rPr>
          <w:rFonts w:eastAsia="Times New Roman" w:cs="Times New Roman"/>
          <w:szCs w:val="24"/>
        </w:rPr>
        <w:t xml:space="preserve"> με ενδιαφέρει πια να μιλάμε έτσι στο Κοινοβούλιο. </w:t>
      </w:r>
    </w:p>
    <w:p w14:paraId="6BC3A802" w14:textId="77777777" w:rsidR="00A94BE7" w:rsidRDefault="00D14AD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 Θέλω να απευθυνθώ στον Υπουργό, τον κ. Αποστόλου, και να πω ότι τόλμησε και για ένα άλλο ζήτημα. Τόλμησε για την τροπολογία που καταθέσαμε δεκατρείς Βουλευτές του ΣΥΡΙΖΑ για τους εργάτες γης, για τους πα</w:t>
      </w:r>
      <w:r>
        <w:rPr>
          <w:rFonts w:eastAsia="Times New Roman" w:cs="Times New Roman"/>
          <w:szCs w:val="24"/>
        </w:rPr>
        <w:t>ράτυπους μετανάστες που είναι σε όλη τη χώρα εργαζόμενοι. Εγώ έχω στοιχεία και σημαντικές επαφές από πολλές πλευρές και σαν Βουλευτής τώρα αλλά και πριν με τα κινήματα που πηγαίναμε και στηρίζαμε αυτούς τους ανθρώπους, τους παράτυπους μετανάστες, που ζούσα</w:t>
      </w:r>
      <w:r>
        <w:rPr>
          <w:rFonts w:eastAsia="Times New Roman" w:cs="Times New Roman"/>
          <w:szCs w:val="24"/>
        </w:rPr>
        <w:t xml:space="preserve">ν και εξακολουθούν να ζουν, δυστυχώς, σε άθλιες συνθήκες. Και ιδιαίτερα όταν ερχόταν ο έλεγχος του μεικτού κλιμακίου του ΙΚΑ ή οποιουδήποτε άλλου, βουτούσαν σαν τους </w:t>
      </w:r>
      <w:r>
        <w:rPr>
          <w:rFonts w:eastAsia="Times New Roman" w:cs="Times New Roman"/>
          <w:szCs w:val="24"/>
        </w:rPr>
        <w:lastRenderedPageBreak/>
        <w:t>ασβούς στα κανάλια και μου θύμιζαν το τραγούδι του Σαββόπουλου «που αναπνέεις με καλάμι με</w:t>
      </w:r>
      <w:r>
        <w:rPr>
          <w:rFonts w:eastAsia="Times New Roman" w:cs="Times New Roman"/>
          <w:szCs w:val="24"/>
        </w:rPr>
        <w:t xml:space="preserve"> καλάμι», για να μην τους πιάσει ο έλεγχος και τους διώξουν από τη δουλειά –αυτά τα ελάχιστα λεφτά που έπαιρναν- και ταυτόχρονα φοβόντουσαν για την απέλαση. </w:t>
      </w:r>
    </w:p>
    <w:p w14:paraId="6BC3A803" w14:textId="77777777" w:rsidR="00A94BE7" w:rsidRDefault="00D14AD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τελειώνοντας θα σταθώ σε τρία σημεία</w:t>
      </w:r>
      <w:r>
        <w:rPr>
          <w:rFonts w:eastAsia="Times New Roman" w:cs="Times New Roman"/>
          <w:szCs w:val="24"/>
        </w:rPr>
        <w:t>,</w:t>
      </w:r>
      <w:r>
        <w:rPr>
          <w:rFonts w:eastAsia="Times New Roman" w:cs="Times New Roman"/>
          <w:szCs w:val="24"/>
        </w:rPr>
        <w:t xml:space="preserve"> όσον αφορά την τροπολογία. Επα</w:t>
      </w:r>
      <w:r>
        <w:rPr>
          <w:rFonts w:eastAsia="Times New Roman" w:cs="Times New Roman"/>
          <w:szCs w:val="24"/>
        </w:rPr>
        <w:t xml:space="preserve">ναφέρει την ανθρώπινη διάσταση του εργαζόμενου. Είναι πάρα πολύ σημαντικό, είναι πρώτιστο για εμένα. </w:t>
      </w:r>
    </w:p>
    <w:p w14:paraId="6BC3A804" w14:textId="77777777" w:rsidR="00A94BE7" w:rsidRDefault="00D14AD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οι εργοδότες παραγωγοί θα σέβονται από εδώ και πέρα τους νόμους απόλυτα. Θα υπάρχει σεβασμός πρωτίστως στους εργάτες αλλά και στην καταβολή του </w:t>
      </w:r>
      <w:r>
        <w:rPr>
          <w:rFonts w:eastAsia="Times New Roman" w:cs="Times New Roman"/>
          <w:szCs w:val="24"/>
        </w:rPr>
        <w:t>νόμιμου μεροκάματου, όπως και στο όφελος και στη</w:t>
      </w:r>
      <w:r>
        <w:rPr>
          <w:rFonts w:eastAsia="Times New Roman" w:cs="Times New Roman"/>
          <w:szCs w:val="24"/>
        </w:rPr>
        <w:t>ν</w:t>
      </w:r>
      <w:r>
        <w:rPr>
          <w:rFonts w:eastAsia="Times New Roman" w:cs="Times New Roman"/>
          <w:szCs w:val="24"/>
        </w:rPr>
        <w:t xml:space="preserve"> καταβολή από το εργόσημο. Το λέω όφελος</w:t>
      </w:r>
      <w:r>
        <w:rPr>
          <w:rFonts w:eastAsia="Times New Roman" w:cs="Times New Roman"/>
          <w:szCs w:val="24"/>
        </w:rPr>
        <w:t>,</w:t>
      </w:r>
      <w:r>
        <w:rPr>
          <w:rFonts w:eastAsia="Times New Roman" w:cs="Times New Roman"/>
          <w:szCs w:val="24"/>
        </w:rPr>
        <w:t xml:space="preserve"> γιατί θα μπαίνει στα έξοδα της επιχείρησης και επομένως θα φορολογείται λιγότερο, θα έχει κέρδος. </w:t>
      </w:r>
    </w:p>
    <w:p w14:paraId="6BC3A805" w14:textId="77777777" w:rsidR="00A94BE7" w:rsidRDefault="00D14AD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συγχαίρω άλλη μία φορά τον Υπουργό, </w:t>
      </w:r>
      <w:r>
        <w:rPr>
          <w:rFonts w:eastAsia="Times New Roman" w:cs="Times New Roman"/>
          <w:szCs w:val="24"/>
        </w:rPr>
        <w:t>διότι είμαστε δεκαπέντε μήνες Κυβέρνηση και είναι από αυτούς που αποδέχτηκαν αυτή τη σημαντική ρύθμιση</w:t>
      </w:r>
      <w:r>
        <w:rPr>
          <w:rFonts w:eastAsia="Times New Roman" w:cs="Times New Roman"/>
          <w:szCs w:val="24"/>
        </w:rPr>
        <w:t>,</w:t>
      </w:r>
      <w:r>
        <w:rPr>
          <w:rFonts w:eastAsia="Times New Roman" w:cs="Times New Roman"/>
          <w:szCs w:val="24"/>
        </w:rPr>
        <w:t xml:space="preserve"> που εξανθρωπίζει τις εργασιακές σχέσεις και αποκτά ηθική υ</w:t>
      </w:r>
      <w:r>
        <w:rPr>
          <w:rFonts w:eastAsia="Times New Roman" w:cs="Times New Roman"/>
          <w:szCs w:val="24"/>
        </w:rPr>
        <w:lastRenderedPageBreak/>
        <w:t>περαξία το προϊόν που βγάζουν οι παραγωγοί σε όλη την Ελλάδα. Δεν θα λέμε πια «φράουλες και αί</w:t>
      </w:r>
      <w:r>
        <w:rPr>
          <w:rFonts w:eastAsia="Times New Roman" w:cs="Times New Roman"/>
          <w:szCs w:val="24"/>
        </w:rPr>
        <w:t xml:space="preserve">μα». Θα λέμε για ένα προϊόν το οποίο είναι εύγευστο, ωραίο και ταυτόχρονα εμφανίσιμο. Δεν θα στάζει ούτε αίμα πια με αυτή την τροπολογία που έγινε και θα περάσει από την </w:t>
      </w:r>
      <w:r>
        <w:rPr>
          <w:rFonts w:eastAsia="Times New Roman" w:cs="Times New Roman"/>
          <w:szCs w:val="24"/>
        </w:rPr>
        <w:t>ε</w:t>
      </w:r>
      <w:r>
        <w:rPr>
          <w:rFonts w:eastAsia="Times New Roman" w:cs="Times New Roman"/>
          <w:szCs w:val="24"/>
        </w:rPr>
        <w:t>λληνική Βουλή. Καλώ και τα άλλα κόμματα, τουλάχιστον αυτή την τροπολογία</w:t>
      </w:r>
      <w:r>
        <w:rPr>
          <w:rFonts w:eastAsia="Times New Roman" w:cs="Times New Roman"/>
          <w:szCs w:val="24"/>
        </w:rPr>
        <w:t xml:space="preserve"> </w:t>
      </w:r>
      <w:r>
        <w:rPr>
          <w:rFonts w:eastAsia="Times New Roman" w:cs="Times New Roman"/>
          <w:szCs w:val="24"/>
        </w:rPr>
        <w:t>να την ψηφίσ</w:t>
      </w:r>
      <w:r>
        <w:rPr>
          <w:rFonts w:eastAsia="Times New Roman" w:cs="Times New Roman"/>
          <w:szCs w:val="24"/>
        </w:rPr>
        <w:t xml:space="preserve">ουν. </w:t>
      </w:r>
    </w:p>
    <w:p w14:paraId="6BC3A806" w14:textId="77777777" w:rsidR="00A94BE7" w:rsidRDefault="00D14AD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BC3A807"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Ευχαριστώ και εγώ. </w:t>
      </w:r>
    </w:p>
    <w:p w14:paraId="6BC3A808"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Ο κ. Γεώργιος Δημαράς έχει το</w:t>
      </w:r>
      <w:r>
        <w:rPr>
          <w:rFonts w:eastAsia="Times New Roman" w:cs="Times New Roman"/>
          <w:szCs w:val="24"/>
        </w:rPr>
        <w:t>ν</w:t>
      </w:r>
      <w:r>
        <w:rPr>
          <w:rFonts w:eastAsia="Times New Roman" w:cs="Times New Roman"/>
          <w:szCs w:val="24"/>
        </w:rPr>
        <w:t xml:space="preserve"> λόγο. </w:t>
      </w:r>
    </w:p>
    <w:p w14:paraId="6BC3A809"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Επειδή φτάσαμε στις 22.00</w:t>
      </w:r>
      <w:r>
        <w:rPr>
          <w:rFonts w:eastAsia="Times New Roman" w:cs="Times New Roman"/>
          <w:szCs w:val="24"/>
        </w:rPr>
        <w:t>΄</w:t>
      </w:r>
      <w:r>
        <w:rPr>
          <w:rFonts w:eastAsia="Times New Roman" w:cs="Times New Roman"/>
          <w:szCs w:val="24"/>
        </w:rPr>
        <w:t>, θα μιλήσουν άλλοι πέντε συνάδελφοι. Θα είναι ο κ. Τασούλας, η κ. Ιγγλέζη, ο κ. Κασαπίδης, ο κ. Παπαηλιού και ο</w:t>
      </w:r>
      <w:r>
        <w:rPr>
          <w:rFonts w:eastAsia="Times New Roman" w:cs="Times New Roman"/>
          <w:szCs w:val="24"/>
        </w:rPr>
        <w:t xml:space="preserve"> κ. Γιόγιακας. Ας καθυστερήσουμε λίγο απόψε, να προχωρήσουμε τον κατάλογο, ώστε να μπορέσουν αύριο </w:t>
      </w:r>
      <w:r>
        <w:rPr>
          <w:rFonts w:eastAsia="Times New Roman" w:cs="Times New Roman"/>
          <w:szCs w:val="24"/>
        </w:rPr>
        <w:t xml:space="preserve">να μιλήσουν </w:t>
      </w:r>
      <w:r>
        <w:rPr>
          <w:rFonts w:eastAsia="Times New Roman" w:cs="Times New Roman"/>
          <w:szCs w:val="24"/>
        </w:rPr>
        <w:t xml:space="preserve">και </w:t>
      </w:r>
      <w:r>
        <w:rPr>
          <w:rFonts w:eastAsia="Times New Roman" w:cs="Times New Roman"/>
          <w:szCs w:val="24"/>
        </w:rPr>
        <w:t xml:space="preserve">οι </w:t>
      </w:r>
      <w:r>
        <w:rPr>
          <w:rFonts w:eastAsia="Times New Roman" w:cs="Times New Roman"/>
          <w:szCs w:val="24"/>
        </w:rPr>
        <w:t xml:space="preserve">υπόλοιποι συνάδελφοι. </w:t>
      </w:r>
    </w:p>
    <w:p w14:paraId="6BC3A80A"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Έχετε το</w:t>
      </w:r>
      <w:r>
        <w:rPr>
          <w:rFonts w:eastAsia="Times New Roman" w:cs="Times New Roman"/>
          <w:szCs w:val="24"/>
        </w:rPr>
        <w:t>ν</w:t>
      </w:r>
      <w:r>
        <w:rPr>
          <w:rFonts w:eastAsia="Times New Roman" w:cs="Times New Roman"/>
          <w:szCs w:val="24"/>
        </w:rPr>
        <w:t xml:space="preserve"> λόγο, κύριε Δημαρά. </w:t>
      </w:r>
    </w:p>
    <w:p w14:paraId="6BC3A80B"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 xml:space="preserve">ΓΕΩΡΓΙΟΣ ΔΗΜΑΡΑΣ: </w:t>
      </w:r>
      <w:r>
        <w:rPr>
          <w:rFonts w:eastAsia="Times New Roman" w:cs="Times New Roman"/>
          <w:szCs w:val="24"/>
        </w:rPr>
        <w:t>Κυρίες και κύριοι συνάδελφοι, τη λέξη «συνεταιρισμός» την άκουσα μ</w:t>
      </w:r>
      <w:r>
        <w:rPr>
          <w:rFonts w:eastAsia="Times New Roman" w:cs="Times New Roman"/>
          <w:szCs w:val="24"/>
        </w:rPr>
        <w:t xml:space="preserve">ικρό παιδί, μαθητής του δημοτικού σχολείου, όταν στο χωριό ένας φωτισμένος δάσκαλος, εξορισμένος αριστερός σε ένα ορεινό χωριό εκείνη την περίοδο, συγκέντρωσε τους συγχωριανούς και τους είπε «για να </w:t>
      </w:r>
      <w:r>
        <w:rPr>
          <w:rFonts w:eastAsia="Times New Roman" w:cs="Times New Roman"/>
          <w:szCs w:val="24"/>
        </w:rPr>
        <w:lastRenderedPageBreak/>
        <w:t xml:space="preserve">αντέξετε πρέπει να κάνετε έναν συνεταιρισμό». Τους έκανε </w:t>
      </w:r>
      <w:r>
        <w:rPr>
          <w:rFonts w:eastAsia="Times New Roman" w:cs="Times New Roman"/>
          <w:szCs w:val="24"/>
        </w:rPr>
        <w:t>το καταστατικό, τους βοήθησε. Το όνομά του: Τάκης Καπώνης. Πράγματι, αυτός δίδαξε και το μικρό φτωχό χωριό μου άντεξε και είχε συνεταιρισμό, όταν άλλα μεγάλα χωριά δεν είχαν συνεταιρισμό. Έτσι</w:t>
      </w:r>
      <w:r w:rsidRPr="008F0022">
        <w:rPr>
          <w:rFonts w:eastAsia="Times New Roman" w:cs="Times New Roman"/>
          <w:szCs w:val="24"/>
        </w:rPr>
        <w:t xml:space="preserve">, </w:t>
      </w:r>
      <w:r>
        <w:rPr>
          <w:rFonts w:eastAsia="Times New Roman" w:cs="Times New Roman"/>
          <w:szCs w:val="24"/>
        </w:rPr>
        <w:t xml:space="preserve">λοιπόν, έμαθα την αξία του «συνεταιρίζεσθαι». </w:t>
      </w:r>
    </w:p>
    <w:p w14:paraId="6BC3A80C"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Δεν μπορώ να μη</w:t>
      </w:r>
      <w:r>
        <w:rPr>
          <w:rFonts w:eastAsia="Times New Roman" w:cs="Times New Roman"/>
          <w:szCs w:val="24"/>
        </w:rPr>
        <w:t xml:space="preserve">ν απαντήσω σε μερικά ερωτήματα που </w:t>
      </w:r>
      <w:r>
        <w:rPr>
          <w:rFonts w:eastAsia="Times New Roman" w:cs="Times New Roman"/>
          <w:szCs w:val="24"/>
        </w:rPr>
        <w:t xml:space="preserve">έθεσαν </w:t>
      </w:r>
      <w:r>
        <w:rPr>
          <w:rFonts w:eastAsia="Times New Roman" w:cs="Times New Roman"/>
          <w:szCs w:val="24"/>
        </w:rPr>
        <w:t>οι δ</w:t>
      </w:r>
      <w:r>
        <w:rPr>
          <w:rFonts w:eastAsia="Times New Roman" w:cs="Times New Roman"/>
          <w:szCs w:val="24"/>
        </w:rPr>
        <w:t>ύ</w:t>
      </w:r>
      <w:r>
        <w:rPr>
          <w:rFonts w:eastAsia="Times New Roman" w:cs="Times New Roman"/>
          <w:szCs w:val="24"/>
        </w:rPr>
        <w:t>ο συνάδελφοι του ΠΑΣΟΚ που μίλησαν. Ρώτησαν αν είναι αριστερός αυτός που βάζει φόρους. Να ρωτήσω κι εγώ: είναι σοσιαλδημοκράτες αυτοί που διέλυσαν την οικονομία της χώρας; Είναι σοσιαλδημοκράτες, με ή χωρίς ει</w:t>
      </w:r>
      <w:r>
        <w:rPr>
          <w:rFonts w:eastAsia="Times New Roman" w:cs="Times New Roman"/>
          <w:szCs w:val="24"/>
        </w:rPr>
        <w:t xml:space="preserve">σαγωγικά, έστω </w:t>
      </w:r>
      <w:r>
        <w:rPr>
          <w:rFonts w:eastAsia="Times New Roman" w:cs="Times New Roman"/>
          <w:szCs w:val="24"/>
        </w:rPr>
        <w:lastRenderedPageBreak/>
        <w:t xml:space="preserve">νέου τύπου, αυτοί που έχουν πλήρως ενσωματωθεί με τον επιθετικό καπιταλισμό; Υπάρχει τρόπος ο αριστερός στην </w:t>
      </w:r>
      <w:r>
        <w:rPr>
          <w:rFonts w:eastAsia="Times New Roman" w:cs="Times New Roman"/>
          <w:szCs w:val="24"/>
        </w:rPr>
        <w:t>κ</w:t>
      </w:r>
      <w:r>
        <w:rPr>
          <w:rFonts w:eastAsia="Times New Roman" w:cs="Times New Roman"/>
          <w:szCs w:val="24"/>
        </w:rPr>
        <w:t xml:space="preserve">υβέρνηση χωρίς φόρους να πληρώσει συντάξεις, όταν όλα τα αποθεματικά των ταμείων με την πολιτική τους έχουν εξαφανιστεί; </w:t>
      </w:r>
    </w:p>
    <w:p w14:paraId="6BC3A80D"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Υπάρχουν αναμφίβολα διαφορετικές ιδεολογικές και πολιτικές προσεγγίσεις στο θέμα της αγροτικής παραγωγής, όπως και στην οργάνωση της οικονομίας και της κοινωνίας. </w:t>
      </w:r>
    </w:p>
    <w:p w14:paraId="6BC3A80E"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Η μια πολιτική ανάγει τον άκρατο ανταγωνισμό σε κύρια πολιτική επιλογή, την κερδοσκοπία ως τ</w:t>
      </w:r>
      <w:r>
        <w:rPr>
          <w:rFonts w:eastAsia="Times New Roman" w:cs="Times New Roman"/>
          <w:szCs w:val="24"/>
        </w:rPr>
        <w:t xml:space="preserve">ο μοναδικό κίνητρο ενεργοποίησης των συντελεστών της παραγωγής. Αυτές οι πολιτικές του λεγόμενου νεοφιλελευθερισμού, είτε το λένε ανοιχτά </w:t>
      </w:r>
      <w:r>
        <w:rPr>
          <w:rFonts w:eastAsia="Times New Roman" w:cs="Times New Roman"/>
          <w:szCs w:val="24"/>
        </w:rPr>
        <w:lastRenderedPageBreak/>
        <w:t>είτε το συγκαλύπτουν, υποστηρίζουν τις μεγάλες πολυεθνικές επιχειρήσεις, όχι όμως τους πολλούς ανθρώπους, όχι τους αγρ</w:t>
      </w:r>
      <w:r>
        <w:rPr>
          <w:rFonts w:eastAsia="Times New Roman" w:cs="Times New Roman"/>
          <w:szCs w:val="24"/>
        </w:rPr>
        <w:t xml:space="preserve">ότες. </w:t>
      </w:r>
    </w:p>
    <w:p w14:paraId="6BC3A80F"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Υποστηρίζουν την ασύδοτη αγορά που οδηγεί στην απόλυτη κυριαρχία των επιχειρήσεων σαν την πολυεθνική εταιρεία που λέγεται </w:t>
      </w:r>
      <w:r>
        <w:rPr>
          <w:rFonts w:eastAsia="Times New Roman" w:cs="Times New Roman"/>
          <w:szCs w:val="24"/>
        </w:rPr>
        <w:t>«</w:t>
      </w:r>
      <w:r>
        <w:rPr>
          <w:rFonts w:eastAsia="Times New Roman" w:cs="Times New Roman"/>
          <w:szCs w:val="24"/>
          <w:lang w:val="en-US"/>
        </w:rPr>
        <w:t>MONSANTO</w:t>
      </w:r>
      <w:r>
        <w:rPr>
          <w:rFonts w:eastAsia="Times New Roman" w:cs="Times New Roman"/>
          <w:szCs w:val="24"/>
        </w:rPr>
        <w:t>»</w:t>
      </w:r>
      <w:r>
        <w:rPr>
          <w:rFonts w:eastAsia="Times New Roman" w:cs="Times New Roman"/>
          <w:szCs w:val="24"/>
        </w:rPr>
        <w:t>, που ελέγχει μεγάλο παγκόσμιο τμήμα της αγροτοδιατροφής και εξελίσσεται σε ένα παγκόσμιο μονοπώλιο σπόρων. Δεν υπάρχει χειρότερη εξάρτηση της χώρας και των αγροτών απ’ αυτή την εξάρτηση των σπόρων. Ήδη το ζούμε και όσο περνούν τα χρόνια θα είναι πιο δυνατ</w:t>
      </w:r>
      <w:r>
        <w:rPr>
          <w:rFonts w:eastAsia="Times New Roman" w:cs="Times New Roman"/>
          <w:szCs w:val="24"/>
        </w:rPr>
        <w:t xml:space="preserve">ή. </w:t>
      </w:r>
    </w:p>
    <w:p w14:paraId="6BC3A810"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Η δεξιά πολιτική</w:t>
      </w:r>
      <w:r>
        <w:rPr>
          <w:rFonts w:eastAsia="Times New Roman" w:cs="Times New Roman"/>
          <w:szCs w:val="24"/>
        </w:rPr>
        <w:t>,</w:t>
      </w:r>
      <w:r>
        <w:rPr>
          <w:rFonts w:eastAsia="Times New Roman" w:cs="Times New Roman"/>
          <w:szCs w:val="24"/>
        </w:rPr>
        <w:t xml:space="preserve"> που εκφράζεται από τη Νέα Δημοκρατία, όπως και το αντίστοιχο δεξιό λαϊκό ευρωπαϊκό κόμμα, στηρίζει μια καταστροφική για τους αγρότες διατλαντική συμφωνία μεταξύ Ευρωπαϊκής Ένωσης και ΗΠΑ. Η συμφωνία αυτή λέγεται </w:t>
      </w:r>
      <w:r>
        <w:rPr>
          <w:rFonts w:eastAsia="Times New Roman" w:cs="Times New Roman"/>
          <w:szCs w:val="24"/>
          <w:lang w:val="en-US"/>
        </w:rPr>
        <w:t>TTIP</w:t>
      </w:r>
      <w:r>
        <w:rPr>
          <w:rFonts w:eastAsia="Times New Roman" w:cs="Times New Roman"/>
          <w:szCs w:val="24"/>
        </w:rPr>
        <w:t>. Θέλω να το μάθου</w:t>
      </w:r>
      <w:r>
        <w:rPr>
          <w:rFonts w:eastAsia="Times New Roman" w:cs="Times New Roman"/>
          <w:szCs w:val="24"/>
        </w:rPr>
        <w:t>ν αυτό το όνομα οι αγρότες, γιατί αυτό το όνομα της συμφωνίας θα το ακούμε τους επόμενους μήνες και τα επόμενα χρόνια. Θα αλλάξει τη δομή και της οικονομίας και της κοινωνίας</w:t>
      </w:r>
      <w:r>
        <w:rPr>
          <w:rFonts w:eastAsia="Times New Roman" w:cs="Times New Roman"/>
          <w:szCs w:val="24"/>
        </w:rPr>
        <w:t>,</w:t>
      </w:r>
      <w:r>
        <w:rPr>
          <w:rFonts w:eastAsia="Times New Roman" w:cs="Times New Roman"/>
          <w:szCs w:val="24"/>
        </w:rPr>
        <w:t xml:space="preserve"> αν υπογραφεί. </w:t>
      </w:r>
    </w:p>
    <w:p w14:paraId="6BC3A811"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Βεβαίως, αυτή η συμφωνία στηρίζεται κι από ένα μέρος της ευρωπαϊκ</w:t>
      </w:r>
      <w:r>
        <w:rPr>
          <w:rFonts w:eastAsia="Times New Roman" w:cs="Times New Roman"/>
          <w:szCs w:val="24"/>
        </w:rPr>
        <w:t>ής σοσιαλδημοκρατίας και το δικό μας ΠΑΣΟΚ. Η συμφωνία αυτή</w:t>
      </w:r>
      <w:r>
        <w:rPr>
          <w:rFonts w:eastAsia="Times New Roman" w:cs="Times New Roman"/>
          <w:szCs w:val="24"/>
        </w:rPr>
        <w:t>,</w:t>
      </w:r>
      <w:r>
        <w:rPr>
          <w:rFonts w:eastAsia="Times New Roman" w:cs="Times New Roman"/>
          <w:szCs w:val="24"/>
        </w:rPr>
        <w:t xml:space="preserve"> που δεν πρέπει να περάσει από το Ευρω</w:t>
      </w:r>
      <w:r>
        <w:rPr>
          <w:rFonts w:eastAsia="Times New Roman" w:cs="Times New Roman"/>
          <w:szCs w:val="24"/>
        </w:rPr>
        <w:lastRenderedPageBreak/>
        <w:t xml:space="preserve">παϊκό Κοινοβούλιο, η </w:t>
      </w:r>
      <w:r>
        <w:rPr>
          <w:rFonts w:eastAsia="Times New Roman" w:cs="Times New Roman"/>
          <w:szCs w:val="24"/>
          <w:lang w:val="en-US"/>
        </w:rPr>
        <w:t>TTIP</w:t>
      </w:r>
      <w:r>
        <w:rPr>
          <w:rFonts w:eastAsia="Times New Roman" w:cs="Times New Roman"/>
          <w:szCs w:val="24"/>
        </w:rPr>
        <w:t>, απειλεί την εγχώρια αγροτική παραγωγή και ιδιαίτερα τους μικρούς παραγωγούς, οι οποίοι δεν θα  μπορούν να ανταγωνιστούν τις μεγάλες</w:t>
      </w:r>
      <w:r>
        <w:rPr>
          <w:rFonts w:eastAsia="Times New Roman" w:cs="Times New Roman"/>
          <w:szCs w:val="24"/>
        </w:rPr>
        <w:t xml:space="preserve"> επιχειρήσεις ΗΠΑ και Καναδά, που είναι σαν μια νέα Κοινή Αγροτική Πολιτική, πιο εκτεταμένη, αλλά χωρίς επιδοτήσεις. </w:t>
      </w:r>
    </w:p>
    <w:p w14:paraId="6BC3A812"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λήξεως του χρόνου ομιλίας του κυρίου Βουλευτή)</w:t>
      </w:r>
    </w:p>
    <w:p w14:paraId="6BC3A813"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Η επιβίωση του μικρού και μεσαίου αγρό</w:t>
      </w:r>
      <w:r>
        <w:rPr>
          <w:rFonts w:eastAsia="Times New Roman" w:cs="Times New Roman"/>
          <w:szCs w:val="24"/>
        </w:rPr>
        <w:t xml:space="preserve">τη συνδέεται με την ένταξή του σε υγιείς αγροτικούς συνεταιρισμούς. Η πραγματική άμυνα της κοινωνίας στην οργάνωση της παραγωγής </w:t>
      </w:r>
      <w:r>
        <w:rPr>
          <w:rFonts w:eastAsia="Times New Roman" w:cs="Times New Roman"/>
          <w:szCs w:val="24"/>
        </w:rPr>
        <w:lastRenderedPageBreak/>
        <w:t>είναι η λεγόμενη κοινωνική οικονομία, όπως είναι και οι αγροτικοί συνεταιρισμοί που συζητάμε σήμερα. Αυτή την προοπτική υποστηρ</w:t>
      </w:r>
      <w:r>
        <w:rPr>
          <w:rFonts w:eastAsia="Times New Roman" w:cs="Times New Roman"/>
          <w:szCs w:val="24"/>
        </w:rPr>
        <w:t xml:space="preserve">ίζει η πολιτική οικολογία και η σύγχρονη Αριστερά, δηλαδή ο ΣΥΡΙΖΑ και οι Οικολόγοι-Πράσινοι που εγώ εκφράζω και εκπροσωπώ στη Βουλή. </w:t>
      </w:r>
    </w:p>
    <w:p w14:paraId="6BC3A814"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Στη</w:t>
      </w:r>
      <w:r>
        <w:rPr>
          <w:rFonts w:eastAsia="Times New Roman" w:cs="Times New Roman"/>
          <w:szCs w:val="24"/>
        </w:rPr>
        <w:t xml:space="preserve"> </w:t>
      </w:r>
      <w:r>
        <w:rPr>
          <w:rFonts w:eastAsia="Times New Roman" w:cs="Times New Roman"/>
          <w:szCs w:val="24"/>
        </w:rPr>
        <w:t xml:space="preserve">διαδικασία συζήτησης του νομοσχεδίου και κατά την ακρόαση των φορέων ο Υπουργός βελτίωσε πολλά άρθρα, όπως πρέπει να </w:t>
      </w:r>
      <w:r>
        <w:rPr>
          <w:rFonts w:eastAsia="Times New Roman" w:cs="Times New Roman"/>
          <w:szCs w:val="24"/>
        </w:rPr>
        <w:t>συμβαίνει στο</w:t>
      </w:r>
      <w:r>
        <w:rPr>
          <w:rFonts w:eastAsia="Times New Roman" w:cs="Times New Roman"/>
          <w:szCs w:val="24"/>
        </w:rPr>
        <w:t>ν</w:t>
      </w:r>
      <w:r>
        <w:rPr>
          <w:rFonts w:eastAsia="Times New Roman" w:cs="Times New Roman"/>
          <w:szCs w:val="24"/>
        </w:rPr>
        <w:t xml:space="preserve"> δημοκρατικό διάλογο.</w:t>
      </w:r>
    </w:p>
    <w:p w14:paraId="6BC3A815"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Κύριε Υπουργέ, με τον συνάδελφο κ. Πάντζα έχω καταθέσει μια τροπολογία για την απαγόρευση αιχμαλωσίας κητωδών </w:t>
      </w:r>
      <w:r>
        <w:rPr>
          <w:rFonts w:eastAsia="Times New Roman" w:cs="Times New Roman"/>
          <w:szCs w:val="24"/>
        </w:rPr>
        <w:lastRenderedPageBreak/>
        <w:t>θαλασσίων ειδών για υποκείμενα δημοσίων θεαμάτων. Καταργήθηκε, όπως ξέρουμε, ο βασανισμός της αρκούδας από τον</w:t>
      </w:r>
      <w:r>
        <w:rPr>
          <w:rFonts w:eastAsia="Times New Roman" w:cs="Times New Roman"/>
          <w:szCs w:val="24"/>
        </w:rPr>
        <w:t xml:space="preserve"> αρκουδιάρη αλλά όχι των δελφινιών. Πιστεύω ότι θα μπορούσε να ψηφιστεί μ</w:t>
      </w:r>
      <w:r>
        <w:rPr>
          <w:rFonts w:eastAsia="Times New Roman" w:cs="Times New Roman"/>
          <w:szCs w:val="24"/>
        </w:rPr>
        <w:t>ε</w:t>
      </w:r>
      <w:r>
        <w:rPr>
          <w:rFonts w:eastAsia="Times New Roman" w:cs="Times New Roman"/>
          <w:szCs w:val="24"/>
        </w:rPr>
        <w:t xml:space="preserve"> αυτό το νομοσχέδιο αυτή η τροπολογία, παρ’ όλο που μου έχετε πει ότι θα θέλατε να το φέρει ο Υπουργός Περιβάλλοντος.</w:t>
      </w:r>
    </w:p>
    <w:p w14:paraId="6BC3A816"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Επίσης, κύριε Υπουργέ, θα ήθελα να αναφέρω δύο ακόμα ζητήματα: Ν</w:t>
      </w:r>
      <w:r>
        <w:rPr>
          <w:rFonts w:eastAsia="Times New Roman" w:cs="Times New Roman"/>
          <w:szCs w:val="24"/>
        </w:rPr>
        <w:t>α είναι καθαρό ότι θα διατηρηθούν οι χωριστές λαϊκές αγορές των βιοκαλλιεργητών και η στήριξη της αειφορικής γεωργίας από μας και</w:t>
      </w:r>
      <w:r>
        <w:rPr>
          <w:rFonts w:eastAsia="Times New Roman" w:cs="Times New Roman"/>
          <w:szCs w:val="24"/>
        </w:rPr>
        <w:t>,</w:t>
      </w:r>
      <w:r>
        <w:rPr>
          <w:rFonts w:eastAsia="Times New Roman" w:cs="Times New Roman"/>
          <w:szCs w:val="24"/>
        </w:rPr>
        <w:t xml:space="preserve"> δεύτερον, να μη συνάγεται από αυτόν τον νόμο η κατάργηση των τεσσάρων αναγκαστικών συνεται</w:t>
      </w:r>
      <w:r>
        <w:rPr>
          <w:rFonts w:eastAsia="Times New Roman" w:cs="Times New Roman"/>
          <w:szCs w:val="24"/>
        </w:rPr>
        <w:lastRenderedPageBreak/>
        <w:t>ρισμών. Αυτή είναι η άποψή μου. Συν</w:t>
      </w:r>
      <w:r>
        <w:rPr>
          <w:rFonts w:eastAsia="Times New Roman" w:cs="Times New Roman"/>
          <w:szCs w:val="24"/>
        </w:rPr>
        <w:t>εταιρισμοί σαν τ</w:t>
      </w:r>
      <w:r>
        <w:rPr>
          <w:rFonts w:eastAsia="Times New Roman" w:cs="Times New Roman"/>
          <w:szCs w:val="24"/>
        </w:rPr>
        <w:t>ων</w:t>
      </w:r>
      <w:r>
        <w:rPr>
          <w:rFonts w:eastAsia="Times New Roman" w:cs="Times New Roman"/>
          <w:szCs w:val="24"/>
        </w:rPr>
        <w:t xml:space="preserve"> κρ</w:t>
      </w:r>
      <w:r>
        <w:rPr>
          <w:rFonts w:eastAsia="Times New Roman" w:cs="Times New Roman"/>
          <w:szCs w:val="24"/>
        </w:rPr>
        <w:t>οκοπαραγωγών</w:t>
      </w:r>
      <w:r>
        <w:rPr>
          <w:rFonts w:eastAsia="Times New Roman" w:cs="Times New Roman"/>
          <w:szCs w:val="24"/>
        </w:rPr>
        <w:t xml:space="preserve"> της Κοζάνης, σαν τ</w:t>
      </w:r>
      <w:r>
        <w:rPr>
          <w:rFonts w:eastAsia="Times New Roman" w:cs="Times New Roman"/>
          <w:szCs w:val="24"/>
        </w:rPr>
        <w:t>ων</w:t>
      </w:r>
      <w:r>
        <w:rPr>
          <w:rFonts w:eastAsia="Times New Roman" w:cs="Times New Roman"/>
          <w:szCs w:val="24"/>
        </w:rPr>
        <w:t xml:space="preserve"> μαστιχοπαραγ</w:t>
      </w:r>
      <w:r>
        <w:rPr>
          <w:rFonts w:eastAsia="Times New Roman" w:cs="Times New Roman"/>
          <w:szCs w:val="24"/>
        </w:rPr>
        <w:t>ών</w:t>
      </w:r>
      <w:r>
        <w:rPr>
          <w:rFonts w:eastAsia="Times New Roman" w:cs="Times New Roman"/>
          <w:szCs w:val="24"/>
        </w:rPr>
        <w:t xml:space="preserve"> της Χίου</w:t>
      </w:r>
      <w:r>
        <w:rPr>
          <w:rFonts w:eastAsia="Times New Roman" w:cs="Times New Roman"/>
          <w:szCs w:val="24"/>
        </w:rPr>
        <w:t>,</w:t>
      </w:r>
      <w:r>
        <w:rPr>
          <w:rFonts w:eastAsia="Times New Roman" w:cs="Times New Roman"/>
          <w:szCs w:val="24"/>
        </w:rPr>
        <w:t xml:space="preserve"> πρέπει να παραμείνουν. Από την επιτυχία του θεσμού των συνεταιρισμών εξαρτάται η επιβίωση των αγροτών και η διατροφική αυτάρκεια της χώρας.</w:t>
      </w:r>
    </w:p>
    <w:p w14:paraId="6BC3A817"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Αγαπητοί συνάδελφοι, σας ευχαριστώ π</w:t>
      </w:r>
      <w:r>
        <w:rPr>
          <w:rFonts w:eastAsia="Times New Roman" w:cs="Times New Roman"/>
          <w:szCs w:val="24"/>
        </w:rPr>
        <w:t>άρα πολύ.</w:t>
      </w:r>
    </w:p>
    <w:p w14:paraId="6BC3A818" w14:textId="77777777" w:rsidR="00A94BE7" w:rsidRDefault="00D14AD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BC3A819"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6BC3A81A"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Τον λόγο έχει ο εξ Ιωαννίνων συνάδελφος κ. Κωνσταντίνος Τασούλας.</w:t>
      </w:r>
    </w:p>
    <w:p w14:paraId="6BC3A81B"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ΤΑΣΟΥΛΑΣ:</w:t>
      </w:r>
      <w:r>
        <w:rPr>
          <w:rFonts w:eastAsia="Times New Roman" w:cs="Times New Roman"/>
          <w:szCs w:val="24"/>
        </w:rPr>
        <w:t xml:space="preserve"> Κύριε Πρόεδρε, το νομοσχέδιο για τους συνεταιρισμούς, το έβδομο κα</w:t>
      </w:r>
      <w:r>
        <w:rPr>
          <w:rFonts w:eastAsia="Times New Roman" w:cs="Times New Roman"/>
          <w:szCs w:val="24"/>
        </w:rPr>
        <w:t>τά σειρά νομοσχέδιο</w:t>
      </w:r>
      <w:r>
        <w:rPr>
          <w:rFonts w:eastAsia="Times New Roman" w:cs="Times New Roman"/>
          <w:szCs w:val="24"/>
        </w:rPr>
        <w:t xml:space="preserve"> για το θέμα αυτό</w:t>
      </w:r>
      <w:r>
        <w:rPr>
          <w:rFonts w:eastAsia="Times New Roman" w:cs="Times New Roman"/>
          <w:szCs w:val="24"/>
        </w:rPr>
        <w:t>, μετά το πρώτο εκείνο του 1915, είναι απολύτως αναχρονιστικό. Και είναι απολύτως αναχρονιστικό</w:t>
      </w:r>
      <w:r>
        <w:rPr>
          <w:rFonts w:eastAsia="Times New Roman" w:cs="Times New Roman"/>
          <w:szCs w:val="24"/>
        </w:rPr>
        <w:t>,</w:t>
      </w:r>
      <w:r>
        <w:rPr>
          <w:rFonts w:eastAsia="Times New Roman" w:cs="Times New Roman"/>
          <w:szCs w:val="24"/>
        </w:rPr>
        <w:t xml:space="preserve"> όπως απολύτως αναχρονιστικός ήταν και ο Πρωθυπουργός της χώρας το πρωί, που μίλησε και εξέφρασε την ουρανομήκ</w:t>
      </w:r>
      <w:r>
        <w:rPr>
          <w:rFonts w:eastAsia="Times New Roman" w:cs="Times New Roman"/>
          <w:szCs w:val="24"/>
        </w:rPr>
        <w:t>η</w:t>
      </w:r>
      <w:r>
        <w:rPr>
          <w:rFonts w:eastAsia="Times New Roman" w:cs="Times New Roman"/>
          <w:szCs w:val="24"/>
        </w:rPr>
        <w:t xml:space="preserve"> </w:t>
      </w:r>
      <w:r>
        <w:rPr>
          <w:rFonts w:eastAsia="Times New Roman" w:cs="Times New Roman"/>
          <w:szCs w:val="24"/>
        </w:rPr>
        <w:t xml:space="preserve">απορία </w:t>
      </w:r>
      <w:r>
        <w:rPr>
          <w:rFonts w:eastAsia="Times New Roman" w:cs="Times New Roman"/>
          <w:szCs w:val="24"/>
        </w:rPr>
        <w:t>του, γιατί συζητάμε για την ασφάλεια της χώρας, ενώ θα έπρεπε να συζητάμε για την οικονομία και τις επενδύσεις. Λες και η ασφάλεια της χώρας δεν έχει σχέση με την οικονομία και τις επενδύσεις. Λες και η ασφάλεια της χώρας και των πολιτών δεν είναι προϋπόθε</w:t>
      </w:r>
      <w:r>
        <w:rPr>
          <w:rFonts w:eastAsia="Times New Roman" w:cs="Times New Roman"/>
          <w:szCs w:val="24"/>
        </w:rPr>
        <w:t xml:space="preserve">ση για να ευδοκιμήσει η οικονομία και </w:t>
      </w:r>
      <w:r>
        <w:rPr>
          <w:rFonts w:eastAsia="Times New Roman" w:cs="Times New Roman"/>
          <w:szCs w:val="24"/>
        </w:rPr>
        <w:lastRenderedPageBreak/>
        <w:t>για να έρθουν επενδύσεις. Όσο αναχρονιστικός ήταν ο κ. Τσίπρας το πρωί, διατυπώνοντας αυτή την απορία του, εξίσου αναχρονιστικό είναι και αυτό το νομοσχέδιο για τους συνεταιρισμούς</w:t>
      </w:r>
      <w:r>
        <w:rPr>
          <w:rFonts w:eastAsia="Times New Roman" w:cs="Times New Roman"/>
          <w:szCs w:val="24"/>
        </w:rPr>
        <w:t>,</w:t>
      </w:r>
      <w:r>
        <w:rPr>
          <w:rFonts w:eastAsia="Times New Roman" w:cs="Times New Roman"/>
          <w:szCs w:val="24"/>
        </w:rPr>
        <w:t xml:space="preserve"> την εποχή που η χώρα χρειάζεται συμπ</w:t>
      </w:r>
      <w:r>
        <w:rPr>
          <w:rFonts w:eastAsia="Times New Roman" w:cs="Times New Roman"/>
          <w:szCs w:val="24"/>
        </w:rPr>
        <w:t>όρευση, για να μην πω πρωτοπορία, σε σχέση με τους καιρούς.</w:t>
      </w:r>
    </w:p>
    <w:p w14:paraId="6BC3A81C"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Η Κυβέρνηση, όμως, η σημερινή -η οποία είναι προϊόν της οργής και της απογοήτευσης του κόσμου και όχι της εκτίμησής του προς εσάς- δημιουργεί μια οπισθοχώρηση σε όλα, τα βαφτίζει «αριστερά» και «σ</w:t>
      </w:r>
      <w:r>
        <w:rPr>
          <w:rFonts w:eastAsia="Times New Roman" w:cs="Times New Roman"/>
          <w:szCs w:val="24"/>
        </w:rPr>
        <w:t xml:space="preserve">υμπαθητικά» και επαίρεται για αυτή την οπισθοχώρηση, όταν είναι προφανές ότι ακόμη και ο νόμος του 1915 ήταν πολύ πρωτοποριακός σε σχέση με αυτόν που </w:t>
      </w:r>
      <w:r>
        <w:rPr>
          <w:rFonts w:eastAsia="Times New Roman" w:cs="Times New Roman"/>
          <w:szCs w:val="24"/>
        </w:rPr>
        <w:lastRenderedPageBreak/>
        <w:t xml:space="preserve">κάνετε εσείς εδώ σήμερα και επιχειρείτε, μέσω αυτού του νόμου, να υποτάξετε βασικές παραδοχές οικονομικής </w:t>
      </w:r>
      <w:r>
        <w:rPr>
          <w:rFonts w:eastAsia="Times New Roman" w:cs="Times New Roman"/>
          <w:szCs w:val="24"/>
        </w:rPr>
        <w:t>επίδοσης του ανθρωπίνου είδους.</w:t>
      </w:r>
    </w:p>
    <w:p w14:paraId="6BC3A81D"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Είναι εντυπωσιακό να πει κανείς ότι όλο το </w:t>
      </w:r>
      <w:r>
        <w:rPr>
          <w:rFonts w:eastAsia="Times New Roman" w:cs="Times New Roman"/>
          <w:szCs w:val="24"/>
        </w:rPr>
        <w:t>Αστικό Δ</w:t>
      </w:r>
      <w:r>
        <w:rPr>
          <w:rFonts w:eastAsia="Times New Roman" w:cs="Times New Roman"/>
          <w:szCs w:val="24"/>
        </w:rPr>
        <w:t>ίκαιο μιας χώρας, η οποία έχει καθεστώς ελεύθερο και όχι ολοκληρωτικό, στηρίζεται σε τρία αξιώματα: Στηρίζεται στην ελευθερία των συμβάσεων, στηρίζεται στον θεσμό της ιδιοκτ</w:t>
      </w:r>
      <w:r>
        <w:rPr>
          <w:rFonts w:eastAsia="Times New Roman" w:cs="Times New Roman"/>
          <w:szCs w:val="24"/>
        </w:rPr>
        <w:t xml:space="preserve">ησίας και στηρίζεται στον θεσμό της κληρονομικής διαδοχής. </w:t>
      </w:r>
    </w:p>
    <w:p w14:paraId="6BC3A81E"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Και οι τρεις αυτοί θεσμοί, της ιδιοκτησίας, της κληρονομικής διαδοχής και της ελευθερίας των συμβάσεων, ανάγονται </w:t>
      </w:r>
      <w:r>
        <w:rPr>
          <w:rFonts w:eastAsia="Times New Roman" w:cs="Times New Roman"/>
          <w:szCs w:val="24"/>
        </w:rPr>
        <w:lastRenderedPageBreak/>
        <w:t>στην ανθρώπινη φύση. Δεν ανάγονται σε κάποια ιδεολογία, ανάγονται στην ανθρώπινη φ</w:t>
      </w:r>
      <w:r>
        <w:rPr>
          <w:rFonts w:eastAsia="Times New Roman" w:cs="Times New Roman"/>
          <w:szCs w:val="24"/>
        </w:rPr>
        <w:t>ύση της δημιουργικότητας, της αίσθησης ότι κάτι μου ανήκει και της αίσθησης ότι, μετά τη δική μου ζωή, αυτό που μου ανήκει κληρονομικά θα μεταφερθεί στα παιδιά μου. Αυτά τα κίνητρα δεν έχουν να κάνουν με ιδεολογία, επαναλαμβάνω. Έχουν να κάνουν με την ανθρ</w:t>
      </w:r>
      <w:r>
        <w:rPr>
          <w:rFonts w:eastAsia="Times New Roman" w:cs="Times New Roman"/>
          <w:szCs w:val="24"/>
        </w:rPr>
        <w:t>ώπινη φύση, η οποία είναι συνυφασμένη με την προκοπή, με τη δημιουργικότητα και με το συμφέρον, το οποίο η «Αριστερά του φθόνου» –την οποία εκπροσωπείτε- το έχει μετατρέψει σε ένα αποφ</w:t>
      </w:r>
      <w:r>
        <w:rPr>
          <w:rFonts w:eastAsia="Times New Roman" w:cs="Times New Roman"/>
          <w:szCs w:val="24"/>
        </w:rPr>
        <w:t>ώ</w:t>
      </w:r>
      <w:r>
        <w:rPr>
          <w:rFonts w:eastAsia="Times New Roman" w:cs="Times New Roman"/>
          <w:szCs w:val="24"/>
        </w:rPr>
        <w:t>λιο</w:t>
      </w:r>
      <w:r>
        <w:rPr>
          <w:rFonts w:eastAsia="Times New Roman" w:cs="Times New Roman"/>
          <w:szCs w:val="24"/>
        </w:rPr>
        <w:t>, ένα</w:t>
      </w:r>
      <w:r>
        <w:rPr>
          <w:rFonts w:eastAsia="Times New Roman" w:cs="Times New Roman"/>
          <w:szCs w:val="24"/>
        </w:rPr>
        <w:t xml:space="preserve"> αποκρουστικό τέρας, λες και κανείς σε αυτή τη χώρα δεν κήδεται</w:t>
      </w:r>
      <w:r>
        <w:rPr>
          <w:rFonts w:eastAsia="Times New Roman" w:cs="Times New Roman"/>
          <w:szCs w:val="24"/>
        </w:rPr>
        <w:t xml:space="preserve"> του συμφέροντός του. Έχουμε χαρακτηρίσει το συμφέρον σαν κάτι τερατώδες.</w:t>
      </w:r>
    </w:p>
    <w:p w14:paraId="6BC3A81F"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Θεσπίζουμε το 2016 νόμους, με τους οποίους καταργούμε την ελευθερία των συμβάσεων και καθορίζουμε συνεταιρισμούς, νομικές μορφές</w:t>
      </w:r>
      <w:r>
        <w:rPr>
          <w:rFonts w:eastAsia="Times New Roman" w:cs="Times New Roman"/>
          <w:szCs w:val="24"/>
        </w:rPr>
        <w:t>,</w:t>
      </w:r>
      <w:r>
        <w:rPr>
          <w:rFonts w:eastAsia="Times New Roman" w:cs="Times New Roman"/>
          <w:szCs w:val="24"/>
        </w:rPr>
        <w:t xml:space="preserve"> όπου ο νόμος, το Υπουργείο Γεωργίας δηλαδή, περιγράφ</w:t>
      </w:r>
      <w:r>
        <w:rPr>
          <w:rFonts w:eastAsia="Times New Roman" w:cs="Times New Roman"/>
          <w:szCs w:val="24"/>
        </w:rPr>
        <w:t xml:space="preserve">ει το πώς θα γίνονται οι εκλογές, πώς θα είναι τα ψηφοδέλτια, πώς θα λειτουργούν, πώς θα διοικούνται και στο άρθρο 36 ο Υπουργός Γεωργίας καθορίζει τον τύπο και το ελάχιστο περιεχόμενο των συμβάσεων ανά είδος προϊόντος, νικώντας και καταργώντας αυτή του η </w:t>
      </w:r>
      <w:r>
        <w:rPr>
          <w:rFonts w:eastAsia="Times New Roman" w:cs="Times New Roman"/>
          <w:szCs w:val="24"/>
        </w:rPr>
        <w:t>απόφαση την ιδιωτική συμφωνία.</w:t>
      </w:r>
    </w:p>
    <w:p w14:paraId="6BC3A820" w14:textId="77777777" w:rsidR="00A94BE7" w:rsidRDefault="00D14AD5">
      <w:pPr>
        <w:spacing w:line="600" w:lineRule="auto"/>
        <w:ind w:firstLine="720"/>
        <w:jc w:val="both"/>
        <w:rPr>
          <w:rFonts w:eastAsia="Times New Roman"/>
          <w:szCs w:val="24"/>
        </w:rPr>
      </w:pPr>
      <w:r>
        <w:rPr>
          <w:rFonts w:eastAsia="Times New Roman"/>
          <w:szCs w:val="24"/>
        </w:rPr>
        <w:lastRenderedPageBreak/>
        <w:t>Πού βρισκόμαστε; Βρισκόμαστε σε μια αναβίωση σοβιετικών αντιλήψεων; Βρισκόμαστε σε μια αναβίωση αφελών αντιλήψεων θα έλεγα εγώ; Βρισκόμαστε σε μια αναβίωση εξωπραγματικών αντιλήψεων;</w:t>
      </w:r>
    </w:p>
    <w:p w14:paraId="6BC3A821" w14:textId="77777777" w:rsidR="00A94BE7" w:rsidRDefault="00D14AD5">
      <w:pPr>
        <w:spacing w:line="600" w:lineRule="auto"/>
        <w:ind w:firstLine="720"/>
        <w:jc w:val="both"/>
        <w:rPr>
          <w:rFonts w:eastAsia="Times New Roman"/>
          <w:szCs w:val="24"/>
        </w:rPr>
      </w:pPr>
      <w:r>
        <w:rPr>
          <w:rFonts w:eastAsia="Times New Roman"/>
          <w:szCs w:val="24"/>
        </w:rPr>
        <w:t>Όλα αυτά μαζί συνθέτουν τον λόγο για τον ο</w:t>
      </w:r>
      <w:r>
        <w:rPr>
          <w:rFonts w:eastAsia="Times New Roman"/>
          <w:szCs w:val="24"/>
        </w:rPr>
        <w:t>ποίο, όπως σωστά υποστήριξε ο εισηγητής της Νέας Δημοκρατίας κ. Βλάχος, εμείς δεν θα ψηφίσουμε αυτό το αναχρονιστικό νομοσχέδιο.</w:t>
      </w:r>
    </w:p>
    <w:p w14:paraId="6BC3A822" w14:textId="77777777" w:rsidR="00A94BE7" w:rsidRDefault="00D14AD5">
      <w:pPr>
        <w:spacing w:line="600" w:lineRule="auto"/>
        <w:ind w:firstLine="720"/>
        <w:jc w:val="both"/>
        <w:rPr>
          <w:rFonts w:eastAsia="Times New Roman"/>
          <w:szCs w:val="24"/>
        </w:rPr>
      </w:pPr>
      <w:r>
        <w:rPr>
          <w:rFonts w:eastAsia="Times New Roman"/>
          <w:szCs w:val="24"/>
        </w:rPr>
        <w:t xml:space="preserve">Και επειδή μιλήσατε -και λέει η εισηγητική έκθεση- για τον τρόπο με τον οποίο δημιουργήθηκαν οι συνεταιρισμοί στην Ελλάδα, σας </w:t>
      </w:r>
      <w:r>
        <w:rPr>
          <w:rFonts w:eastAsia="Times New Roman"/>
          <w:szCs w:val="24"/>
        </w:rPr>
        <w:t xml:space="preserve">θυμίζω ότι μια στοιχειώδης αναδρομή στην ιστορία </w:t>
      </w:r>
      <w:r>
        <w:rPr>
          <w:rFonts w:eastAsia="Times New Roman"/>
          <w:szCs w:val="24"/>
        </w:rPr>
        <w:lastRenderedPageBreak/>
        <w:t>δείχνει ότι το συνεταιριστικό σύστημα στην Ελλάδα δημιουργήθηκε από την κυβέρνηση Ελευθερίου Βενιζέλου και από την Εθνική Τράπεζα, γιατί και η Εθνική Τράπεζα της Ελλάδος τότε και ο Ελευθέριος Βενιζέλος ήθελα</w:t>
      </w:r>
      <w:r>
        <w:rPr>
          <w:rFonts w:eastAsia="Times New Roman"/>
          <w:szCs w:val="24"/>
        </w:rPr>
        <w:t>ν τότε</w:t>
      </w:r>
      <w:r>
        <w:rPr>
          <w:rFonts w:eastAsia="Times New Roman"/>
          <w:szCs w:val="24"/>
        </w:rPr>
        <w:t>,</w:t>
      </w:r>
      <w:r>
        <w:rPr>
          <w:rFonts w:eastAsia="Times New Roman"/>
          <w:szCs w:val="24"/>
        </w:rPr>
        <w:t xml:space="preserve"> που κατηργούντο τα λατιφούντια, τότε που κατηργούντο τα μεγάλα τσιφλίκια να ενισχύσουν τις μικρές ιδιωτικές οικογενειακές αγροτικές επιχειρήσεις.</w:t>
      </w:r>
    </w:p>
    <w:p w14:paraId="6BC3A823" w14:textId="77777777" w:rsidR="00A94BE7" w:rsidRDefault="00D14AD5">
      <w:pPr>
        <w:spacing w:line="600" w:lineRule="auto"/>
        <w:ind w:firstLine="720"/>
        <w:jc w:val="both"/>
        <w:rPr>
          <w:rFonts w:eastAsia="Times New Roman"/>
          <w:szCs w:val="24"/>
        </w:rPr>
      </w:pPr>
      <w:r>
        <w:rPr>
          <w:rFonts w:eastAsia="Times New Roman"/>
          <w:szCs w:val="24"/>
        </w:rPr>
        <w:t>Χαρακτηριστικό αυτής της μεθόδου είναι το γεγονός ότι το 70% των συνεταιρισμών που δημιουργήθηκαν στην</w:t>
      </w:r>
      <w:r>
        <w:rPr>
          <w:rFonts w:eastAsia="Times New Roman"/>
          <w:szCs w:val="24"/>
        </w:rPr>
        <w:t xml:space="preserve"> Ελλάδα από το 1915 έως το 1920 ήταν πιστωτικοί. Το 30% αφορούσαν στην παραγωγή και στη διανομή των προϊόντων, γιατί αυτό που </w:t>
      </w:r>
      <w:r>
        <w:rPr>
          <w:rFonts w:eastAsia="Times New Roman"/>
          <w:szCs w:val="24"/>
        </w:rPr>
        <w:lastRenderedPageBreak/>
        <w:t>έκαιγε τον αγρότη εκείνη τη δύσκολη εποχή, ήταν η έλλειψη πιστώσεων. Σημειωτέον ότι οι εκατόν πενήντα συνεταιρισμοί του 1915 έγινα</w:t>
      </w:r>
      <w:r>
        <w:rPr>
          <w:rFonts w:eastAsia="Times New Roman"/>
          <w:szCs w:val="24"/>
        </w:rPr>
        <w:t>ν χίλιοι εξακόσιοι το 1920, αλλά το 70% ήταν πιστωτικοί, γιατί το κύριο πρόβλημα ήταν η χρηματοδότηση.</w:t>
      </w:r>
    </w:p>
    <w:p w14:paraId="6BC3A824" w14:textId="77777777" w:rsidR="00A94BE7" w:rsidRDefault="00D14AD5">
      <w:pPr>
        <w:spacing w:line="600" w:lineRule="auto"/>
        <w:ind w:firstLine="720"/>
        <w:jc w:val="both"/>
        <w:rPr>
          <w:rFonts w:eastAsia="Times New Roman"/>
          <w:szCs w:val="24"/>
        </w:rPr>
      </w:pPr>
      <w:r>
        <w:rPr>
          <w:rFonts w:eastAsia="Times New Roman"/>
          <w:szCs w:val="24"/>
        </w:rPr>
        <w:t>Πάμε, λοιπόν, από το 1915 στο 2016</w:t>
      </w:r>
      <w:r>
        <w:rPr>
          <w:rFonts w:eastAsia="Times New Roman"/>
          <w:szCs w:val="24"/>
        </w:rPr>
        <w:t xml:space="preserve"> και</w:t>
      </w:r>
      <w:r>
        <w:rPr>
          <w:rFonts w:eastAsia="Times New Roman"/>
          <w:szCs w:val="24"/>
        </w:rPr>
        <w:t xml:space="preserve"> βλέπουμε ότι είναι ένα νομοσχέδιο, το οποίο -επαναλαμβάνω- δημιουργεί μια σοβιετικού τύπου, κομμουνιστικού τύπου, </w:t>
      </w:r>
      <w:r>
        <w:rPr>
          <w:rFonts w:eastAsia="Times New Roman"/>
          <w:szCs w:val="24"/>
        </w:rPr>
        <w:t>ιδεοληπτικού τύπου συνεταιριστική οργάνωση, την ώρα που όλα αυτά απελευθερώνονται και οι αγρότες αφήνονται ελεύθεροι να αναπτύξουν την επιχειρηματικότητά τους.</w:t>
      </w:r>
    </w:p>
    <w:p w14:paraId="6BC3A825" w14:textId="77777777" w:rsidR="00A94BE7" w:rsidRDefault="00D14AD5">
      <w:pPr>
        <w:spacing w:line="600" w:lineRule="auto"/>
        <w:ind w:firstLine="720"/>
        <w:jc w:val="both"/>
        <w:rPr>
          <w:rFonts w:eastAsia="Times New Roman"/>
          <w:b/>
          <w:bCs/>
        </w:rPr>
      </w:pPr>
      <w:r>
        <w:rPr>
          <w:rFonts w:eastAsia="Times New Roman"/>
          <w:b/>
          <w:bCs/>
        </w:rPr>
        <w:lastRenderedPageBreak/>
        <w:t xml:space="preserve">ΠΡΟΕΔΡΕΥΩΝ (Νικήτας Κακλαμάνης): </w:t>
      </w:r>
      <w:r>
        <w:rPr>
          <w:rFonts w:eastAsia="Times New Roman"/>
          <w:bCs/>
        </w:rPr>
        <w:t>Κύριε Τασούλα, ολοκληρώστε.</w:t>
      </w:r>
    </w:p>
    <w:p w14:paraId="6BC3A826" w14:textId="77777777" w:rsidR="00A94BE7" w:rsidRDefault="00D14AD5">
      <w:pPr>
        <w:spacing w:line="600" w:lineRule="auto"/>
        <w:ind w:firstLine="720"/>
        <w:jc w:val="both"/>
        <w:rPr>
          <w:rFonts w:eastAsia="Times New Roman"/>
          <w:szCs w:val="24"/>
        </w:rPr>
      </w:pPr>
      <w:r>
        <w:rPr>
          <w:rFonts w:eastAsia="Times New Roman"/>
          <w:b/>
          <w:bCs/>
        </w:rPr>
        <w:t xml:space="preserve">ΚΩΝΣΤΑΝΤΙΝΟΣ ΤΑΣΟΥΛΑΣ: </w:t>
      </w:r>
      <w:r>
        <w:rPr>
          <w:rFonts w:eastAsia="Times New Roman"/>
          <w:szCs w:val="24"/>
        </w:rPr>
        <w:t>Είναι συνεπώ</w:t>
      </w:r>
      <w:r>
        <w:rPr>
          <w:rFonts w:eastAsia="Times New Roman"/>
          <w:szCs w:val="24"/>
        </w:rPr>
        <w:t>ς ένας αναχρονισμός, τον οποίον δεν θα ψηφίσουμε. Απόδειξη αυτού του αναχρονισμού είναι η θλιβερή εικόνα των θεωρείων, όπου ο αγροτικός κόσμος δεν δείχνει το παραμικρό ενδιαφέρον και δεν επενδύει την παραμικρή ελπίδα σε αυτή την δήθεν πρωτοποριακή πρωτοβου</w:t>
      </w:r>
      <w:r>
        <w:rPr>
          <w:rFonts w:eastAsia="Times New Roman"/>
          <w:szCs w:val="24"/>
        </w:rPr>
        <w:t>λία σας, η οποία, όμως, είναι βαθύτατα αριστερή, βαθύτατα αναχρονιστική.</w:t>
      </w:r>
    </w:p>
    <w:p w14:paraId="6BC3A827" w14:textId="77777777" w:rsidR="00A94BE7" w:rsidRDefault="00D14AD5">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6BC3A828" w14:textId="77777777" w:rsidR="00A94BE7" w:rsidRDefault="00D14AD5">
      <w:pPr>
        <w:spacing w:line="600" w:lineRule="auto"/>
        <w:ind w:firstLine="720"/>
        <w:jc w:val="both"/>
        <w:rPr>
          <w:rFonts w:eastAsia="Times New Roman"/>
          <w:bCs/>
        </w:rPr>
      </w:pPr>
      <w:r>
        <w:rPr>
          <w:rFonts w:eastAsia="Times New Roman"/>
          <w:b/>
          <w:bCs/>
        </w:rPr>
        <w:lastRenderedPageBreak/>
        <w:t xml:space="preserve">ΠΡΟΕΔΡΕΥΩΝ (Νικήτας Κακλαμάνης): </w:t>
      </w:r>
      <w:r>
        <w:rPr>
          <w:rFonts w:eastAsia="Times New Roman"/>
          <w:bCs/>
        </w:rPr>
        <w:t>Ευχαριστούμε.</w:t>
      </w:r>
    </w:p>
    <w:p w14:paraId="6BC3A829" w14:textId="77777777" w:rsidR="00A94BE7" w:rsidRDefault="00D14AD5">
      <w:pPr>
        <w:spacing w:line="600" w:lineRule="auto"/>
        <w:ind w:firstLine="720"/>
        <w:jc w:val="both"/>
        <w:rPr>
          <w:rFonts w:eastAsia="Times New Roman"/>
          <w:bCs/>
        </w:rPr>
      </w:pPr>
      <w:r>
        <w:rPr>
          <w:rFonts w:eastAsia="Times New Roman"/>
          <w:bCs/>
        </w:rPr>
        <w:t>Η συνάδελφος</w:t>
      </w:r>
      <w:r>
        <w:rPr>
          <w:rFonts w:eastAsia="Times New Roman"/>
          <w:bCs/>
        </w:rPr>
        <w:t xml:space="preserve"> </w:t>
      </w:r>
      <w:r>
        <w:rPr>
          <w:rFonts w:eastAsia="Times New Roman"/>
          <w:bCs/>
        </w:rPr>
        <w:t>κ. Αικατερίνη Ιγγλέζη έχει τον λόγο.</w:t>
      </w:r>
    </w:p>
    <w:p w14:paraId="6BC3A82A" w14:textId="77777777" w:rsidR="00A94BE7" w:rsidRDefault="00D14AD5">
      <w:pPr>
        <w:spacing w:line="600" w:lineRule="auto"/>
        <w:ind w:firstLine="720"/>
        <w:jc w:val="both"/>
        <w:rPr>
          <w:rFonts w:eastAsia="Times New Roman"/>
          <w:bCs/>
        </w:rPr>
      </w:pPr>
      <w:r>
        <w:rPr>
          <w:rFonts w:eastAsia="Times New Roman"/>
          <w:b/>
          <w:bCs/>
        </w:rPr>
        <w:t xml:space="preserve">ΑΙΚΑΤΕΡΙΝΗ ΙΓΓΛΕΖΗ: </w:t>
      </w:r>
      <w:r>
        <w:rPr>
          <w:rFonts w:eastAsia="Times New Roman"/>
          <w:bCs/>
        </w:rPr>
        <w:t xml:space="preserve">Ευχαριστώ, </w:t>
      </w:r>
      <w:r>
        <w:rPr>
          <w:rFonts w:eastAsia="Times New Roman"/>
          <w:bCs/>
        </w:rPr>
        <w:t>κύριε Πρόεδρε.</w:t>
      </w:r>
    </w:p>
    <w:p w14:paraId="6BC3A82B" w14:textId="77777777" w:rsidR="00A94BE7" w:rsidRDefault="00D14AD5">
      <w:pPr>
        <w:spacing w:line="600" w:lineRule="auto"/>
        <w:ind w:firstLine="720"/>
        <w:jc w:val="both"/>
        <w:rPr>
          <w:rFonts w:eastAsia="Times New Roman"/>
          <w:bCs/>
        </w:rPr>
      </w:pPr>
      <w:r>
        <w:rPr>
          <w:rFonts w:eastAsia="Times New Roman"/>
          <w:bCs/>
        </w:rPr>
        <w:t>Κύριε Υπουργέ, κυρίες και κύριοι συνάδελφοι, δεν θα απαντήσω στα περί αναχρονισμού κ</w:t>
      </w:r>
      <w:r>
        <w:rPr>
          <w:rFonts w:eastAsia="Times New Roman"/>
          <w:bCs/>
        </w:rPr>
        <w:t>.</w:t>
      </w:r>
      <w:r>
        <w:rPr>
          <w:rFonts w:eastAsia="Times New Roman"/>
          <w:bCs/>
        </w:rPr>
        <w:t>λπ</w:t>
      </w:r>
      <w:r>
        <w:rPr>
          <w:rFonts w:eastAsia="Times New Roman"/>
          <w:bCs/>
        </w:rPr>
        <w:t>.</w:t>
      </w:r>
      <w:r>
        <w:rPr>
          <w:rFonts w:eastAsia="Times New Roman"/>
          <w:bCs/>
        </w:rPr>
        <w:t>, που μας είπε ο κ. Τασούλας. Είναι απόψεις του. Αναχρονισμός για εμένα είναι ο νεοφιλελευθερισμός</w:t>
      </w:r>
      <w:r>
        <w:rPr>
          <w:rFonts w:eastAsia="Times New Roman"/>
          <w:bCs/>
        </w:rPr>
        <w:t>,</w:t>
      </w:r>
      <w:r>
        <w:rPr>
          <w:rFonts w:eastAsia="Times New Roman"/>
          <w:bCs/>
        </w:rPr>
        <w:t xml:space="preserve"> που αυτός και όλοι οι υπόλοιποι της παράταξης της Νέα</w:t>
      </w:r>
      <w:r>
        <w:rPr>
          <w:rFonts w:eastAsia="Times New Roman"/>
          <w:bCs/>
        </w:rPr>
        <w:t>ς Δημοκρατίας πρεσβεύουν. Ο σοσιαλισμός δεν είναι αναχρονισμός.</w:t>
      </w:r>
    </w:p>
    <w:p w14:paraId="6BC3A82C" w14:textId="77777777" w:rsidR="00A94BE7" w:rsidRDefault="00D14AD5">
      <w:pPr>
        <w:spacing w:line="600" w:lineRule="auto"/>
        <w:ind w:firstLine="720"/>
        <w:jc w:val="both"/>
        <w:rPr>
          <w:rFonts w:eastAsia="Times New Roman"/>
          <w:bCs/>
        </w:rPr>
      </w:pPr>
      <w:r>
        <w:rPr>
          <w:rFonts w:eastAsia="Times New Roman"/>
          <w:bCs/>
        </w:rPr>
        <w:lastRenderedPageBreak/>
        <w:t>Κυρίες και κύριοι συνάδελφοι, το παρόν σχέδιο νόμου αποτελεί μια σημαντική πρωτοβουλία της Κυβέρνησης</w:t>
      </w:r>
      <w:r>
        <w:rPr>
          <w:rFonts w:eastAsia="Times New Roman"/>
          <w:bCs/>
        </w:rPr>
        <w:t>,</w:t>
      </w:r>
      <w:r>
        <w:rPr>
          <w:rFonts w:eastAsia="Times New Roman"/>
          <w:bCs/>
        </w:rPr>
        <w:t xml:space="preserve"> που θέτει σε νέα βάση έναν βασικό πυλώνα της παραγωγικής ανασυγκρότησης της χώρας, το συν</w:t>
      </w:r>
      <w:r>
        <w:rPr>
          <w:rFonts w:eastAsia="Times New Roman"/>
          <w:bCs/>
        </w:rPr>
        <w:t>εργατικό κίνημα στον αγροτικό χώρο.</w:t>
      </w:r>
    </w:p>
    <w:p w14:paraId="6BC3A82D" w14:textId="77777777" w:rsidR="00A94BE7" w:rsidRDefault="00D14AD5">
      <w:pPr>
        <w:spacing w:line="600" w:lineRule="auto"/>
        <w:ind w:firstLine="720"/>
        <w:jc w:val="both"/>
        <w:rPr>
          <w:rFonts w:eastAsia="Times New Roman"/>
          <w:bCs/>
        </w:rPr>
      </w:pPr>
      <w:r>
        <w:rPr>
          <w:rFonts w:eastAsia="Times New Roman"/>
          <w:bCs/>
        </w:rPr>
        <w:t>Η ιστορία του αγροτικού συνεργατισμού είναι μακρόχρονη και αποτελεί βασική έκφραση της κοινωνικής οικονομίας στη χώρα μας. Με τις ρυθμίσεις αυτού του νομοσχεδίου δίνεται ξανά στους αγροτικούς συνεταιρισμούς ο ρόλος που τ</w:t>
      </w:r>
      <w:r>
        <w:rPr>
          <w:rFonts w:eastAsia="Times New Roman"/>
          <w:bCs/>
        </w:rPr>
        <w:t>ους αρμόζει και αναδεικνύονται σε βασικό πυλώνα ανάπτυξης του αγροτοδιατροφικού συστήματος της χώρας μας.</w:t>
      </w:r>
    </w:p>
    <w:p w14:paraId="6BC3A82E" w14:textId="77777777" w:rsidR="00A94BE7" w:rsidRDefault="00D14AD5">
      <w:pPr>
        <w:spacing w:line="600" w:lineRule="auto"/>
        <w:ind w:firstLine="720"/>
        <w:jc w:val="both"/>
        <w:rPr>
          <w:rFonts w:eastAsia="Times New Roman"/>
          <w:bCs/>
        </w:rPr>
      </w:pPr>
      <w:r>
        <w:rPr>
          <w:rFonts w:eastAsia="Times New Roman"/>
          <w:bCs/>
        </w:rPr>
        <w:lastRenderedPageBreak/>
        <w:t xml:space="preserve">Το σημερινό οικονομικό τοπίο είναι παραδόξως πολύ διαφορετικό, αλλά ταυτόχρονα και </w:t>
      </w:r>
      <w:r>
        <w:rPr>
          <w:rFonts w:eastAsia="Times New Roman"/>
          <w:bCs/>
        </w:rPr>
        <w:t>«</w:t>
      </w:r>
      <w:r>
        <w:rPr>
          <w:rFonts w:eastAsia="Times New Roman"/>
          <w:bCs/>
        </w:rPr>
        <w:t>πολύ ίδιο</w:t>
      </w:r>
      <w:r>
        <w:rPr>
          <w:rFonts w:eastAsia="Times New Roman"/>
          <w:bCs/>
        </w:rPr>
        <w:t>»</w:t>
      </w:r>
      <w:r>
        <w:rPr>
          <w:rFonts w:eastAsia="Times New Roman"/>
          <w:bCs/>
        </w:rPr>
        <w:t xml:space="preserve"> με την περίοδο ανάπτυξης των πρώτων συνεταιρισμών. Οι π</w:t>
      </w:r>
      <w:r>
        <w:rPr>
          <w:rFonts w:eastAsia="Times New Roman"/>
          <w:bCs/>
        </w:rPr>
        <w:t>ρώτοι αγροτικοί συνεταιρισμοί καλούνταν να αναμετρηθούν με την προκατάληψη, την αισχροκέρδεια και την τοκογλυφία.</w:t>
      </w:r>
    </w:p>
    <w:p w14:paraId="6BC3A82F" w14:textId="77777777" w:rsidR="00A94BE7" w:rsidRDefault="00D14AD5">
      <w:pPr>
        <w:spacing w:line="600" w:lineRule="auto"/>
        <w:ind w:firstLine="720"/>
        <w:jc w:val="both"/>
        <w:rPr>
          <w:rFonts w:eastAsia="Times New Roman"/>
          <w:szCs w:val="24"/>
        </w:rPr>
      </w:pPr>
      <w:r>
        <w:rPr>
          <w:rFonts w:eastAsia="Times New Roman"/>
          <w:bCs/>
        </w:rPr>
        <w:t>Σήμερα, το δόγμα της ελεύθερης αγοράς</w:t>
      </w:r>
      <w:r>
        <w:rPr>
          <w:rFonts w:eastAsia="Times New Roman"/>
          <w:bCs/>
        </w:rPr>
        <w:t>,</w:t>
      </w:r>
      <w:r>
        <w:rPr>
          <w:rFonts w:eastAsia="Times New Roman"/>
          <w:bCs/>
        </w:rPr>
        <w:t xml:space="preserve"> σε συνδυασμό με την απουσία ελέγχων και νομοθετικού πλαισίου</w:t>
      </w:r>
      <w:r>
        <w:rPr>
          <w:rFonts w:eastAsia="Times New Roman"/>
          <w:bCs/>
        </w:rPr>
        <w:t>,</w:t>
      </w:r>
      <w:r>
        <w:rPr>
          <w:rFonts w:eastAsia="Times New Roman"/>
          <w:bCs/>
        </w:rPr>
        <w:t xml:space="preserve"> εντείνει την ήδη δυσχερή θέση των παραγωγ</w:t>
      </w:r>
      <w:r>
        <w:rPr>
          <w:rFonts w:eastAsia="Times New Roman"/>
          <w:bCs/>
        </w:rPr>
        <w:t>ών. Οι αγρότες, όμως, ακόμα αναζητούν μέσα από μορφές της κοινωνικής οικονομίας την ισχυροποίηση της θέσης τους στην κοινωνία και στην αγορά.</w:t>
      </w:r>
    </w:p>
    <w:p w14:paraId="6BC3A830"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lastRenderedPageBreak/>
        <w:t>Για τον λόγο αυτό η ενίσχυση και επέκταση υγιών και ισχυρών συνεργατικών σχημάτων παραγωγής και μεταποίησης, καθώς</w:t>
      </w:r>
      <w:r>
        <w:rPr>
          <w:rFonts w:eastAsia="Times New Roman" w:cs="Times New Roman"/>
          <w:szCs w:val="24"/>
        </w:rPr>
        <w:t xml:space="preserve"> και η διαμόρφωση εναλλακτικών συστημάτων διανομής και εμπορίου, αποτελούν κεντρικό μοχλό της παραγωγικής ανασυγκρότησης και της ανάπτυξης του αγροτικού χώρου και ταυτόχρονα μια διαδικασία αποδόμησης του νεοφιλελεύθερου μοντέλου παραγωγής, που είναι και αν</w:t>
      </w:r>
      <w:r>
        <w:rPr>
          <w:rFonts w:eastAsia="Times New Roman" w:cs="Times New Roman"/>
          <w:szCs w:val="24"/>
        </w:rPr>
        <w:t xml:space="preserve">αχρονιστικό. </w:t>
      </w:r>
    </w:p>
    <w:p w14:paraId="6BC3A831"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Οι ρυθμίσεις</w:t>
      </w:r>
      <w:r>
        <w:rPr>
          <w:rFonts w:eastAsia="Times New Roman" w:cs="Times New Roman"/>
          <w:szCs w:val="24"/>
        </w:rPr>
        <w:t>,</w:t>
      </w:r>
      <w:r>
        <w:rPr>
          <w:rFonts w:eastAsia="Times New Roman" w:cs="Times New Roman"/>
          <w:szCs w:val="24"/>
        </w:rPr>
        <w:t xml:space="preserve"> που προβλέπονται στο παρόν νομοσχέδιο για τη δημοκρατική συμμετοχική λειτουργία, αλλά και η θεσμοθέτηση της υποχρεωτικής διάθεσης μέσω των συνεταιρισμών </w:t>
      </w:r>
      <w:r>
        <w:rPr>
          <w:rFonts w:eastAsia="Times New Roman" w:cs="Times New Roman"/>
          <w:szCs w:val="24"/>
        </w:rPr>
        <w:lastRenderedPageBreak/>
        <w:t>του μεγαλύτερου όγκου των παραγόμενων προϊόντων των μελών τους, αποτελούν κ</w:t>
      </w:r>
      <w:r>
        <w:rPr>
          <w:rFonts w:eastAsia="Times New Roman" w:cs="Times New Roman"/>
          <w:szCs w:val="24"/>
        </w:rPr>
        <w:t>ομβικά στοιχεία στην προσπάθεια εξυγίανσης και αναγέννησης των αγροτικών συνεταιρισμών.</w:t>
      </w:r>
    </w:p>
    <w:p w14:paraId="6BC3A832"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Ακόμα, για την αποφυγή παθογενειών</w:t>
      </w:r>
      <w:r>
        <w:rPr>
          <w:rFonts w:eastAsia="Times New Roman" w:cs="Times New Roman"/>
          <w:szCs w:val="24"/>
        </w:rPr>
        <w:t>,</w:t>
      </w:r>
      <w:r>
        <w:rPr>
          <w:rFonts w:eastAsia="Times New Roman" w:cs="Times New Roman"/>
          <w:szCs w:val="24"/>
        </w:rPr>
        <w:t xml:space="preserve"> που αναπτύχθηκαν στο παρελθόν, σημαντικό ρόλο θα παίξει η ενίσχυση του ελεγκτικού και εποπτικού ρόλου του Εθνικού Μητρώου Αγροτικών </w:t>
      </w:r>
      <w:r>
        <w:rPr>
          <w:rFonts w:eastAsia="Times New Roman" w:cs="Times New Roman"/>
          <w:szCs w:val="24"/>
        </w:rPr>
        <w:t>Συνεταιρισμών.</w:t>
      </w:r>
    </w:p>
    <w:p w14:paraId="6BC3A833"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 xml:space="preserve">Είναι σημαντικό να καταργηθούν συνεταιρισμοί-σφραγίδες, να γίνει εκκαθάριση των μητρώων μελών των ενεργών συνεταιρισμών αλλά και ρύθμιση των χρεών τους, μετά από λογιστικό και διαχειριστικό έλεγχο. </w:t>
      </w:r>
    </w:p>
    <w:p w14:paraId="6BC3A834"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lastRenderedPageBreak/>
        <w:t>Νομοθετώντας, λοιπόν, με στόχο την ενδυνάμ</w:t>
      </w:r>
      <w:r>
        <w:rPr>
          <w:rFonts w:eastAsia="Times New Roman" w:cs="Times New Roman"/>
          <w:szCs w:val="24"/>
        </w:rPr>
        <w:t>ωση του ρόλου του αγρότη</w:t>
      </w:r>
      <w:r>
        <w:rPr>
          <w:rFonts w:eastAsia="Times New Roman" w:cs="Times New Roman"/>
          <w:szCs w:val="24"/>
        </w:rPr>
        <w:t>-</w:t>
      </w:r>
      <w:r>
        <w:rPr>
          <w:rFonts w:eastAsia="Times New Roman" w:cs="Times New Roman"/>
          <w:szCs w:val="24"/>
        </w:rPr>
        <w:t xml:space="preserve">παραγωγού στην αλυσίδα αξίας του προϊόντος που παράγει, θεωρώ εξαιρετικής σπουδαιότητας και την προτεινόμενη τροποποίηση για τις αγορές παραγωγών. </w:t>
      </w:r>
    </w:p>
    <w:p w14:paraId="6BC3A835"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Πρόκειται για μια δομή αγοράς που ενισχύει την αδιαμεσολάβητη σχέση παραγωγού</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κατ</w:t>
      </w:r>
      <w:r>
        <w:rPr>
          <w:rFonts w:eastAsia="Times New Roman" w:cs="Times New Roman"/>
          <w:szCs w:val="24"/>
        </w:rPr>
        <w:t>αναλωτή και δίνει ώθηση στην τοπική παραγωγή και στην τοπική κατανάλωση. Πρόκειται για μια πλευρά της αγοράς</w:t>
      </w:r>
      <w:r>
        <w:rPr>
          <w:rFonts w:eastAsia="Times New Roman" w:cs="Times New Roman"/>
          <w:szCs w:val="24"/>
        </w:rPr>
        <w:t>,</w:t>
      </w:r>
      <w:r>
        <w:rPr>
          <w:rFonts w:eastAsia="Times New Roman" w:cs="Times New Roman"/>
          <w:szCs w:val="24"/>
        </w:rPr>
        <w:t xml:space="preserve"> που προηγούμενες κυβερνήσεις αρνούνταν πεισματικά να ρυθμίσουν, προφανώς εξυπηρετώντας συμφέροντα αλλότρια από αυτά των αγροτών και των καταναλωτώ</w:t>
      </w:r>
      <w:r>
        <w:rPr>
          <w:rFonts w:eastAsia="Times New Roman" w:cs="Times New Roman"/>
          <w:szCs w:val="24"/>
        </w:rPr>
        <w:t xml:space="preserve">ν. </w:t>
      </w:r>
    </w:p>
    <w:p w14:paraId="6BC3A836"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Συνάδελφοι και συναδέλφισσες, στη χώρα μας σήμερα λειτουργούν πενήντα αγορές παραγωγών, οι αγορές των βιοκαλλιεργητών, στις οποίες συμμετέχουν τουλάχιστον πεντακόσιες αγροτικές οικογένειες και εξυπηρετούν δεκάδες χιλιάδες καταναλωτές. Μάλιστα, είμαστε </w:t>
      </w:r>
      <w:r>
        <w:rPr>
          <w:rFonts w:eastAsia="Times New Roman" w:cs="Times New Roman"/>
          <w:szCs w:val="24"/>
        </w:rPr>
        <w:t xml:space="preserve">η μοναδική χώρα στην Ευρώπη που έχει τόσο μεγάλο αριθμό αγορών βιοκαλλιεργητών και αυτό είναι ένα πλεονέκτημα που πρέπει να αναδείξουμε και να αξιοποιήσουμε. </w:t>
      </w:r>
    </w:p>
    <w:p w14:paraId="6BC3A837"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Θεωρώ ότι επιβάλλεται οι αγορές αυτές να προβλεφθούν αυτοτελώς. Ο θεσμός των αγορών παραγωγών απο</w:t>
      </w:r>
      <w:r>
        <w:rPr>
          <w:rFonts w:eastAsia="Times New Roman" w:cs="Times New Roman"/>
          <w:szCs w:val="24"/>
        </w:rPr>
        <w:t xml:space="preserve">τελεί ουσιαστικό μέτρο για την εξυγίανση της σημερινής ολιγοπωλιακής δομής της αγοράς τροφίμων αλλά και μοχλό για την αγροτική </w:t>
      </w:r>
      <w:r>
        <w:rPr>
          <w:rFonts w:eastAsia="Times New Roman" w:cs="Times New Roman"/>
          <w:szCs w:val="24"/>
        </w:rPr>
        <w:lastRenderedPageBreak/>
        <w:t xml:space="preserve">ανάπτυξη και την παραγωγική ανασυγκρότηση της χώρας με πρόσημο την προστασία της φύσης και την υγεία των καταναλωτών. </w:t>
      </w:r>
    </w:p>
    <w:p w14:paraId="6BC3A838"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Θέλω επίση</w:t>
      </w:r>
      <w:r>
        <w:rPr>
          <w:rFonts w:eastAsia="Times New Roman" w:cs="Times New Roman"/>
          <w:szCs w:val="24"/>
        </w:rPr>
        <w:t>ς να επισημάνω, μια</w:t>
      </w:r>
      <w:r>
        <w:rPr>
          <w:rFonts w:eastAsia="Times New Roman" w:cs="Times New Roman"/>
          <w:szCs w:val="24"/>
        </w:rPr>
        <w:t>ς</w:t>
      </w:r>
      <w:r>
        <w:rPr>
          <w:rFonts w:eastAsia="Times New Roman" w:cs="Times New Roman"/>
          <w:szCs w:val="24"/>
        </w:rPr>
        <w:t xml:space="preserve"> και είμαι γυναίκα, ότι είναι ιδιαίτερης σημασίας και συμβολισμού οι προβλέψεις του νομοσχεδίου για τους γυναικείους συνεταιρισμούς. Η ενδυνάμωση του οικονομικού ρόλου της αγρότισσας μέσα από τον συνεργατισμό δίνει τα αναγκαία εργαλεία </w:t>
      </w:r>
      <w:r>
        <w:rPr>
          <w:rFonts w:eastAsia="Times New Roman" w:cs="Times New Roman"/>
          <w:szCs w:val="24"/>
        </w:rPr>
        <w:t xml:space="preserve">για να αναβαθμίσει τη δράση της και να συνεχίσει να στηρίζει ενεργά την αγροτική οικογένεια, να συνεισφέρει στο οικογενειακό αγροτικό εισόδημα, αλλά και να διατηρεί και να αναδεικνύει την παράδοση του τόπου. </w:t>
      </w:r>
    </w:p>
    <w:p w14:paraId="6BC3A839"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Αγαπητοί συνάδελφοι, χρειαζόμαστε παραγωγικούς </w:t>
      </w:r>
      <w:r>
        <w:rPr>
          <w:rFonts w:eastAsia="Times New Roman" w:cs="Times New Roman"/>
          <w:szCs w:val="24"/>
        </w:rPr>
        <w:t>συνεταιρισμούς παρόντες σε όλο το φάσμα της παραγωγικής διαδικασίας. Θέλουμε τους συνεταιρισμούς να αλληλ</w:t>
      </w:r>
      <w:r>
        <w:rPr>
          <w:rFonts w:eastAsia="Times New Roman" w:cs="Times New Roman"/>
          <w:szCs w:val="24"/>
        </w:rPr>
        <w:t>ο</w:t>
      </w:r>
      <w:r>
        <w:rPr>
          <w:rFonts w:eastAsia="Times New Roman" w:cs="Times New Roman"/>
          <w:szCs w:val="24"/>
        </w:rPr>
        <w:t xml:space="preserve">επιδρούν με την κοινωνία και να είναι κομμάτι της, αλλά ταυτόχρονα να είναι αντίβαρο στον άκρατο ανταγωνισμό. </w:t>
      </w:r>
    </w:p>
    <w:p w14:paraId="6BC3A83A"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 xml:space="preserve">Είναι σημαντικό, λοιπόν, ότι έχουμε τη </w:t>
      </w:r>
      <w:r>
        <w:rPr>
          <w:rFonts w:eastAsia="Times New Roman" w:cs="Times New Roman"/>
          <w:szCs w:val="24"/>
        </w:rPr>
        <w:t>δυνατότητα να δημιουργήσουμε αυτές τις οικονομικές προϋποθέσεις, που θα επιτρέψουν στους μικρομεσαίους αγρότες να εξασφαλίσουν τη βιωσιμότητά τους στο περιβάλλον της παγκοσμιοποιημένης οικονομίας.</w:t>
      </w:r>
    </w:p>
    <w:p w14:paraId="6BC3A83B"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BC3A83C" w14:textId="77777777" w:rsidR="00A94BE7" w:rsidRDefault="00D14AD5">
      <w:pPr>
        <w:spacing w:after="0" w:line="600" w:lineRule="auto"/>
        <w:ind w:firstLine="720"/>
        <w:jc w:val="center"/>
        <w:rPr>
          <w:rFonts w:eastAsia="Times New Roman"/>
          <w:bCs/>
        </w:rPr>
      </w:pPr>
      <w:r>
        <w:rPr>
          <w:rFonts w:eastAsia="Times New Roman"/>
          <w:bCs/>
        </w:rPr>
        <w:t>(Χειροκροτήματα από την πτέρυγα του ΣΥΡΙΖΑ</w:t>
      </w:r>
      <w:r>
        <w:rPr>
          <w:rFonts w:eastAsia="Times New Roman"/>
          <w:bCs/>
        </w:rPr>
        <w:t>)</w:t>
      </w:r>
    </w:p>
    <w:p w14:paraId="6BC3A83D" w14:textId="77777777" w:rsidR="00A94BE7" w:rsidRDefault="00D14AD5">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Κι εγώ ευχαριστώ, κυρία Ιγγλέζη. </w:t>
      </w:r>
    </w:p>
    <w:p w14:paraId="6BC3A83E"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 xml:space="preserve">Ο κ. Γεώργιος Κασαπίδης έχει τον λόγο. Είναι ο συνάδελφος αρωματοποιός του Κοινοβουλίου. Για όσους δεν ξέρετε, όταν κατέβει ρωτήστε τον να σας πει τι εννοώ. Να κάνουμε και λίγη διαφήμιση </w:t>
      </w:r>
      <w:r>
        <w:rPr>
          <w:rFonts w:eastAsia="Times New Roman" w:cs="Times New Roman"/>
          <w:szCs w:val="24"/>
        </w:rPr>
        <w:t>στα μέλη του Κοινοβουλίου!</w:t>
      </w:r>
    </w:p>
    <w:p w14:paraId="6BC3A83F" w14:textId="77777777" w:rsidR="00A94BE7" w:rsidRDefault="00D14AD5">
      <w:pPr>
        <w:spacing w:after="0" w:line="600" w:lineRule="auto"/>
        <w:ind w:firstLine="720"/>
        <w:jc w:val="both"/>
        <w:rPr>
          <w:rFonts w:eastAsia="Times New Roman" w:cs="Times New Roman"/>
          <w:szCs w:val="24"/>
        </w:rPr>
      </w:pPr>
      <w:r>
        <w:rPr>
          <w:rFonts w:eastAsia="Times New Roman" w:cs="Times New Roman"/>
          <w:b/>
          <w:szCs w:val="24"/>
        </w:rPr>
        <w:t>ΓΕΩΡΓΙΟΣ ΚΑΣΑΠΙΔΗΣ:</w:t>
      </w:r>
      <w:r>
        <w:rPr>
          <w:rFonts w:eastAsia="Times New Roman" w:cs="Times New Roman"/>
          <w:szCs w:val="24"/>
        </w:rPr>
        <w:t xml:space="preserve"> Προφανώς, κύριε Πρόεδρε, εννοείτε την  καλλιέργεια των ρόδων που κάνουμε στην Κοζάνη και ξεκινάει σε μια εβδομάδα από τώρα. </w:t>
      </w:r>
    </w:p>
    <w:p w14:paraId="6BC3A840" w14:textId="77777777" w:rsidR="00A94BE7" w:rsidRDefault="00D14AD5">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Υπό την ευρύτερη έννοια, λοιπόν, ισχύει το: «εάν δε</w:t>
      </w:r>
      <w:r>
        <w:rPr>
          <w:rFonts w:eastAsia="Times New Roman" w:cs="Times New Roman"/>
          <w:szCs w:val="24"/>
        </w:rPr>
        <w:t xml:space="preserve">ν παινέψουμε το σπίτι </w:t>
      </w:r>
      <w:r>
        <w:rPr>
          <w:rFonts w:eastAsia="Times New Roman" w:cs="Times New Roman"/>
          <w:szCs w:val="24"/>
        </w:rPr>
        <w:t>μας…</w:t>
      </w:r>
      <w:r>
        <w:rPr>
          <w:rFonts w:eastAsia="Times New Roman" w:cs="Times New Roman"/>
          <w:szCs w:val="24"/>
        </w:rPr>
        <w:t>». Ας το παινέψουμε και εμείς λίγο</w:t>
      </w:r>
      <w:r>
        <w:rPr>
          <w:rFonts w:eastAsia="Times New Roman" w:cs="Times New Roman"/>
          <w:szCs w:val="24"/>
        </w:rPr>
        <w:t>!</w:t>
      </w:r>
      <w:r>
        <w:rPr>
          <w:rFonts w:eastAsia="Times New Roman" w:cs="Times New Roman"/>
          <w:szCs w:val="24"/>
        </w:rPr>
        <w:t xml:space="preserve"> </w:t>
      </w:r>
    </w:p>
    <w:p w14:paraId="6BC3A841" w14:textId="77777777" w:rsidR="00A94BE7" w:rsidRDefault="00D14AD5">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ΚΑΣΑΠΙΔΗΣ:</w:t>
      </w:r>
      <w:r>
        <w:rPr>
          <w:rFonts w:eastAsia="Times New Roman" w:cs="Times New Roman"/>
          <w:szCs w:val="24"/>
        </w:rPr>
        <w:t xml:space="preserve"> Οφείλουμε να επενδύουμε σε τέτοιες προσπάθειες και πρωτοβουλίες</w:t>
      </w:r>
      <w:r>
        <w:rPr>
          <w:rFonts w:eastAsia="Times New Roman" w:cs="Times New Roman"/>
          <w:szCs w:val="24"/>
        </w:rPr>
        <w:t>,</w:t>
      </w:r>
      <w:r>
        <w:rPr>
          <w:rFonts w:eastAsia="Times New Roman" w:cs="Times New Roman"/>
          <w:szCs w:val="24"/>
        </w:rPr>
        <w:t xml:space="preserve"> που μας ενώνουν και σβήνουν το γκρίζο από το τοπίο, που δυστυχώς τα τελευταία χρόνια έχει επικρατήσει στη χώ</w:t>
      </w:r>
      <w:r>
        <w:rPr>
          <w:rFonts w:eastAsia="Times New Roman" w:cs="Times New Roman"/>
          <w:szCs w:val="24"/>
        </w:rPr>
        <w:t xml:space="preserve">ρα. </w:t>
      </w:r>
    </w:p>
    <w:p w14:paraId="6BC3A842"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 xml:space="preserve">Ελπίζουμε βάσιμα σε τέτοιες πρωτοβουλίες, που μακάρι να είναι αντικείμενο μιας άλλης συζήτησης, κύριοι της Κυβέρνησης. </w:t>
      </w:r>
      <w:r>
        <w:rPr>
          <w:rFonts w:eastAsia="Times New Roman" w:cs="Times New Roman"/>
          <w:szCs w:val="24"/>
        </w:rPr>
        <w:t>Ζ</w:t>
      </w:r>
      <w:r>
        <w:rPr>
          <w:rFonts w:eastAsia="Times New Roman" w:cs="Times New Roman"/>
          <w:szCs w:val="24"/>
        </w:rPr>
        <w:t>ητήσαμε</w:t>
      </w:r>
      <w:r>
        <w:rPr>
          <w:rFonts w:eastAsia="Times New Roman" w:cs="Times New Roman"/>
          <w:szCs w:val="24"/>
        </w:rPr>
        <w:t>,</w:t>
      </w:r>
      <w:r>
        <w:rPr>
          <w:rFonts w:eastAsia="Times New Roman" w:cs="Times New Roman"/>
          <w:szCs w:val="24"/>
        </w:rPr>
        <w:t xml:space="preserve"> άλλωστε</w:t>
      </w:r>
      <w:r>
        <w:rPr>
          <w:rFonts w:eastAsia="Times New Roman" w:cs="Times New Roman"/>
          <w:szCs w:val="24"/>
        </w:rPr>
        <w:t>,</w:t>
      </w:r>
      <w:r>
        <w:rPr>
          <w:rFonts w:eastAsia="Times New Roman" w:cs="Times New Roman"/>
          <w:szCs w:val="24"/>
        </w:rPr>
        <w:t xml:space="preserve"> αρκετές φορές να γίνει μια κουβέντα επί αναπτυξιακών θεμάτων και προοπτικής στη χώρα και να έχουμε </w:t>
      </w:r>
      <w:r>
        <w:rPr>
          <w:rFonts w:eastAsia="Times New Roman" w:cs="Times New Roman"/>
          <w:szCs w:val="24"/>
        </w:rPr>
        <w:t>π</w:t>
      </w:r>
      <w:r>
        <w:rPr>
          <w:rFonts w:eastAsia="Times New Roman" w:cs="Times New Roman"/>
          <w:szCs w:val="24"/>
        </w:rPr>
        <w:t>ροεδρεύοντα τ</w:t>
      </w:r>
      <w:r>
        <w:rPr>
          <w:rFonts w:eastAsia="Times New Roman" w:cs="Times New Roman"/>
          <w:szCs w:val="24"/>
        </w:rPr>
        <w:t xml:space="preserve">ον κ. Κακλαμάνη, γιατί ο ίδιος υποστηρίζει αυτές τις πρωτοβουλίες από την πλευρά του, που έχουν πραγματικό ενδιαφέρον. </w:t>
      </w:r>
    </w:p>
    <w:p w14:paraId="6BC3A843" w14:textId="77777777" w:rsidR="00A94BE7" w:rsidRDefault="00D14AD5">
      <w:pPr>
        <w:spacing w:line="600" w:lineRule="auto"/>
        <w:ind w:firstLine="720"/>
        <w:jc w:val="both"/>
        <w:rPr>
          <w:rFonts w:eastAsia="Times New Roman"/>
          <w:szCs w:val="24"/>
        </w:rPr>
      </w:pPr>
      <w:r>
        <w:rPr>
          <w:rFonts w:eastAsia="Times New Roman"/>
          <w:szCs w:val="24"/>
        </w:rPr>
        <w:lastRenderedPageBreak/>
        <w:t>Πραγματικό ενδιαφέρον έχει και το νομοσχέδιο</w:t>
      </w:r>
      <w:r>
        <w:rPr>
          <w:rFonts w:eastAsia="Times New Roman"/>
          <w:szCs w:val="24"/>
        </w:rPr>
        <w:t>,</w:t>
      </w:r>
      <w:r>
        <w:rPr>
          <w:rFonts w:eastAsia="Times New Roman"/>
          <w:szCs w:val="24"/>
        </w:rPr>
        <w:t xml:space="preserve"> που συζητάμε</w:t>
      </w:r>
      <w:r>
        <w:rPr>
          <w:rFonts w:eastAsia="Times New Roman"/>
          <w:szCs w:val="24"/>
        </w:rPr>
        <w:t>,</w:t>
      </w:r>
      <w:r>
        <w:rPr>
          <w:rFonts w:eastAsia="Times New Roman"/>
          <w:szCs w:val="24"/>
        </w:rPr>
        <w:t xml:space="preserve"> για τους συνεταιρισμούς, δεδομένου ότι μιλάμε για μία θεσμική συγκρότηση του</w:t>
      </w:r>
      <w:r>
        <w:rPr>
          <w:rFonts w:eastAsia="Times New Roman"/>
          <w:szCs w:val="24"/>
        </w:rPr>
        <w:t xml:space="preserve"> αγροτικού χώρου, την οποία, όντως, κύριοι της Κυβέρνησης, παραλάβατε στα κακά της χάλια. Κανένας δεν είπε ότι ευθύνεται η Κυβέρνηση του ΣΥΡΙΖΑ, στους δεκαπέντε μήνες, για τη χρεοκοπία του συνεταιριστικού κινήματος. </w:t>
      </w:r>
    </w:p>
    <w:p w14:paraId="6BC3A844" w14:textId="77777777" w:rsidR="00A94BE7" w:rsidRDefault="00D14AD5">
      <w:pPr>
        <w:spacing w:line="600" w:lineRule="auto"/>
        <w:ind w:firstLine="720"/>
        <w:jc w:val="both"/>
        <w:rPr>
          <w:rFonts w:eastAsia="Times New Roman"/>
          <w:szCs w:val="24"/>
        </w:rPr>
      </w:pPr>
      <w:r>
        <w:rPr>
          <w:rFonts w:eastAsia="Times New Roman"/>
          <w:szCs w:val="24"/>
        </w:rPr>
        <w:t>Ακούσαμε τον Υπουργό να ανεβάζει τους τ</w:t>
      </w:r>
      <w:r>
        <w:rPr>
          <w:rFonts w:eastAsia="Times New Roman"/>
          <w:szCs w:val="24"/>
        </w:rPr>
        <w:t xml:space="preserve">όνους, λες και δεν έχει την εξουσία να κάνει αυτή την κάθαρση, που οι περισσότεροι εκ των συναδέλφων σε αυτή την Αίθουσα, διαχρονικά, ζητάμε. </w:t>
      </w:r>
    </w:p>
    <w:p w14:paraId="6BC3A845" w14:textId="77777777" w:rsidR="00A94BE7" w:rsidRDefault="00D14AD5">
      <w:pPr>
        <w:spacing w:line="600" w:lineRule="auto"/>
        <w:ind w:firstLine="720"/>
        <w:jc w:val="both"/>
        <w:rPr>
          <w:rFonts w:eastAsia="Times New Roman"/>
          <w:szCs w:val="24"/>
        </w:rPr>
      </w:pPr>
      <w:r>
        <w:rPr>
          <w:rFonts w:eastAsia="Times New Roman"/>
          <w:szCs w:val="24"/>
        </w:rPr>
        <w:lastRenderedPageBreak/>
        <w:t>Τώρα, λοιπόν, είναι ευκαιρία, με τη δική σας Κυβέρνηση -κάτι που υποσχόσασταν και προεκλογικά- να δώσετε τα πορίσ</w:t>
      </w:r>
      <w:r>
        <w:rPr>
          <w:rFonts w:eastAsia="Times New Roman"/>
          <w:szCs w:val="24"/>
        </w:rPr>
        <w:t xml:space="preserve">ματα του </w:t>
      </w:r>
      <w:r>
        <w:rPr>
          <w:rFonts w:eastAsia="Times New Roman"/>
          <w:szCs w:val="24"/>
        </w:rPr>
        <w:t>ε</w:t>
      </w:r>
      <w:r>
        <w:rPr>
          <w:rFonts w:eastAsia="Times New Roman"/>
          <w:szCs w:val="24"/>
        </w:rPr>
        <w:t>ισαγγελέα για τον έλεγχο μέσα στα πεπραγμένα της ΠΑΣΕΓΕΣ, από το 1994 και μετά, προς ενημέρωση του Σώματος. Το ζητήσαμε επανειλημμένως. Και για να είμαστε και δίκαιοι, αυτή ήταν μια πρωτοβουλία που ξεκίνησε από τον Υπουργό της Νέας Δημοκρατίας</w:t>
      </w:r>
      <w:r>
        <w:rPr>
          <w:rFonts w:eastAsia="Times New Roman"/>
          <w:szCs w:val="24"/>
        </w:rPr>
        <w:t xml:space="preserve"> </w:t>
      </w:r>
      <w:r>
        <w:rPr>
          <w:rFonts w:eastAsia="Times New Roman"/>
          <w:szCs w:val="24"/>
        </w:rPr>
        <w:t>κ.</w:t>
      </w:r>
      <w:r>
        <w:rPr>
          <w:rFonts w:eastAsia="Times New Roman"/>
          <w:szCs w:val="24"/>
        </w:rPr>
        <w:t xml:space="preserve"> Χαρακόπουλο. Προσωπικά</w:t>
      </w:r>
      <w:r>
        <w:rPr>
          <w:rFonts w:eastAsia="Times New Roman"/>
          <w:szCs w:val="24"/>
        </w:rPr>
        <w:t xml:space="preserve"> </w:t>
      </w:r>
      <w:r>
        <w:rPr>
          <w:rFonts w:eastAsia="Times New Roman"/>
          <w:szCs w:val="24"/>
        </w:rPr>
        <w:t xml:space="preserve">χαίρομαι που σας βρίσκει κι εσάς σύμφωνους, αλλά δεν βλέπουμε αποτελέσματα. Βγάλτε τα στη δημοσιότητα, να μάθει ο κόσμος τι έφταιξε και χρεοκόπησε το συνεταιριστικό κίνημα. </w:t>
      </w:r>
    </w:p>
    <w:p w14:paraId="6BC3A846" w14:textId="77777777" w:rsidR="00A94BE7" w:rsidRDefault="00D14AD5">
      <w:pPr>
        <w:spacing w:line="600" w:lineRule="auto"/>
        <w:ind w:firstLine="720"/>
        <w:jc w:val="both"/>
        <w:rPr>
          <w:rFonts w:eastAsia="Times New Roman"/>
          <w:szCs w:val="24"/>
        </w:rPr>
      </w:pPr>
      <w:r>
        <w:rPr>
          <w:rFonts w:eastAsia="Times New Roman"/>
          <w:szCs w:val="24"/>
        </w:rPr>
        <w:t>Ωστόσο, ακούσαμε και για άλλες μάχες</w:t>
      </w:r>
      <w:r>
        <w:rPr>
          <w:rFonts w:eastAsia="Times New Roman"/>
          <w:szCs w:val="24"/>
        </w:rPr>
        <w:t>,</w:t>
      </w:r>
      <w:r>
        <w:rPr>
          <w:rFonts w:eastAsia="Times New Roman"/>
          <w:szCs w:val="24"/>
        </w:rPr>
        <w:t xml:space="preserve"> που θα δοθούν από τη</w:t>
      </w:r>
      <w:r>
        <w:rPr>
          <w:rFonts w:eastAsia="Times New Roman"/>
          <w:szCs w:val="24"/>
        </w:rPr>
        <w:t xml:space="preserve">ν Κυβέρνηση, σχετικά με τα 3 δισεκατομμύρια, τα 100 </w:t>
      </w:r>
      <w:r>
        <w:rPr>
          <w:rFonts w:eastAsia="Times New Roman"/>
          <w:szCs w:val="24"/>
        </w:rPr>
        <w:lastRenderedPageBreak/>
        <w:t>εκατομμύρια των δανείων και τα 500 εκατομμύρια των χαρισμάτων των οφειλών και τα άλλα 3 δισεκατομμύρια των οφειλών. Κανένας δεν σας εμποδίζει, κύριοι της Κυβέρνησης, για όλα αυτά να φτάσετε σε βάθος τον έ</w:t>
      </w:r>
      <w:r>
        <w:rPr>
          <w:rFonts w:eastAsia="Times New Roman"/>
          <w:szCs w:val="24"/>
        </w:rPr>
        <w:t xml:space="preserve">λεγχο, τον οποίο ζητάει κι ο ελληνικός λαός. </w:t>
      </w:r>
    </w:p>
    <w:p w14:paraId="6BC3A847" w14:textId="77777777" w:rsidR="00A94BE7" w:rsidRDefault="00D14AD5">
      <w:pPr>
        <w:spacing w:line="600" w:lineRule="auto"/>
        <w:ind w:firstLine="720"/>
        <w:jc w:val="both"/>
        <w:rPr>
          <w:rFonts w:eastAsia="Times New Roman"/>
          <w:szCs w:val="24"/>
        </w:rPr>
      </w:pPr>
      <w:r>
        <w:rPr>
          <w:rFonts w:eastAsia="Times New Roman"/>
          <w:szCs w:val="24"/>
        </w:rPr>
        <w:t>Προεκλογικά, μάλιστα, δεσμεύθηκε και ο νυν Αντιπρόεδρος της Κυβερνήσεως, ο κ. Δραγασάκης, για αντίστοιχο έλεγχο επί των «θαλασσοδανείων», τα 40 δισεκατομμύρια, που βαραίνουν το χρέος της χώρας και είναι μέρος τ</w:t>
      </w:r>
      <w:r>
        <w:rPr>
          <w:rFonts w:eastAsia="Times New Roman"/>
          <w:szCs w:val="24"/>
        </w:rPr>
        <w:t>ων 50 δισεκατομμυρίων της ανακεφαλαιοποίησης των τραπεζών. Και γι’ αυτά, κανένας λόγος μετά τις εκλογές.</w:t>
      </w:r>
    </w:p>
    <w:p w14:paraId="6BC3A848" w14:textId="77777777" w:rsidR="00A94BE7" w:rsidRDefault="00D14AD5">
      <w:pPr>
        <w:spacing w:line="600" w:lineRule="auto"/>
        <w:ind w:firstLine="720"/>
        <w:jc w:val="both"/>
        <w:rPr>
          <w:rFonts w:eastAsia="Times New Roman"/>
          <w:szCs w:val="24"/>
        </w:rPr>
      </w:pPr>
      <w:r>
        <w:rPr>
          <w:rFonts w:eastAsia="Times New Roman"/>
          <w:szCs w:val="24"/>
        </w:rPr>
        <w:lastRenderedPageBreak/>
        <w:t>Άρα οι χαμένες μάχες είναι αυτές που δεν δίνονται. Και</w:t>
      </w:r>
      <w:r>
        <w:rPr>
          <w:rFonts w:eastAsia="Times New Roman"/>
          <w:szCs w:val="24"/>
        </w:rPr>
        <w:t>,</w:t>
      </w:r>
      <w:r>
        <w:rPr>
          <w:rFonts w:eastAsia="Times New Roman"/>
          <w:szCs w:val="24"/>
        </w:rPr>
        <w:t xml:space="preserve"> δυστυχώς, είναι η δεύτερη μάχη αυτή που σας καταγράφω τώρα, η οποία χάθηκε γιατί δεν την δώσατε. </w:t>
      </w:r>
    </w:p>
    <w:p w14:paraId="6BC3A849" w14:textId="77777777" w:rsidR="00A94BE7" w:rsidRDefault="00D14AD5">
      <w:pPr>
        <w:spacing w:line="600" w:lineRule="auto"/>
        <w:ind w:firstLine="720"/>
        <w:jc w:val="both"/>
        <w:rPr>
          <w:rFonts w:eastAsia="Times New Roman"/>
          <w:szCs w:val="24"/>
        </w:rPr>
      </w:pPr>
      <w:r>
        <w:rPr>
          <w:rFonts w:eastAsia="Times New Roman"/>
          <w:szCs w:val="24"/>
        </w:rPr>
        <w:t>Ως προς το νομοσχέδιο, θα ήθελα να επισημάνω κάποιες ιδεολογικές ασυνέπειες που εντοπίζει ένας αναγνώστης του κειμένου</w:t>
      </w:r>
      <w:r>
        <w:rPr>
          <w:rFonts w:eastAsia="Times New Roman"/>
          <w:szCs w:val="24"/>
        </w:rPr>
        <w:t>,</w:t>
      </w:r>
      <w:r>
        <w:rPr>
          <w:rFonts w:eastAsia="Times New Roman"/>
          <w:szCs w:val="24"/>
        </w:rPr>
        <w:t xml:space="preserve"> που μας φέρατε ως μεταρρυθμιστικό νομ</w:t>
      </w:r>
      <w:r>
        <w:rPr>
          <w:rFonts w:eastAsia="Times New Roman"/>
          <w:szCs w:val="24"/>
        </w:rPr>
        <w:t xml:space="preserve">οσχέδιο, το οποίο εξυγιαίνει και ενδυναμώνει το συνεταιριστικό κίνημα. </w:t>
      </w:r>
    </w:p>
    <w:p w14:paraId="6BC3A84A" w14:textId="77777777" w:rsidR="00A94BE7" w:rsidRDefault="00D14AD5">
      <w:pPr>
        <w:spacing w:line="600" w:lineRule="auto"/>
        <w:ind w:firstLine="720"/>
        <w:jc w:val="both"/>
        <w:rPr>
          <w:rFonts w:eastAsia="Times New Roman"/>
          <w:szCs w:val="24"/>
        </w:rPr>
      </w:pPr>
      <w:r>
        <w:rPr>
          <w:rFonts w:eastAsia="Times New Roman"/>
          <w:szCs w:val="24"/>
        </w:rPr>
        <w:t>Κα</w:t>
      </w:r>
      <w:r>
        <w:rPr>
          <w:rFonts w:eastAsia="Times New Roman"/>
          <w:szCs w:val="24"/>
        </w:rPr>
        <w:t xml:space="preserve">τ’ </w:t>
      </w:r>
      <w:r>
        <w:rPr>
          <w:rFonts w:eastAsia="Times New Roman"/>
          <w:szCs w:val="24"/>
        </w:rPr>
        <w:t>αρχ</w:t>
      </w:r>
      <w:r>
        <w:rPr>
          <w:rFonts w:eastAsia="Times New Roman"/>
          <w:szCs w:val="24"/>
        </w:rPr>
        <w:t>άς</w:t>
      </w:r>
      <w:r>
        <w:rPr>
          <w:rFonts w:eastAsia="Times New Roman"/>
          <w:szCs w:val="24"/>
        </w:rPr>
        <w:t>, κύριοι της Κυβέρνησης, δεν συμφωνεί με το πνεύμα της Αριστεράς</w:t>
      </w:r>
      <w:r>
        <w:rPr>
          <w:rFonts w:eastAsia="Times New Roman"/>
          <w:szCs w:val="24"/>
        </w:rPr>
        <w:t>,</w:t>
      </w:r>
      <w:r>
        <w:rPr>
          <w:rFonts w:eastAsia="Times New Roman"/>
          <w:szCs w:val="24"/>
        </w:rPr>
        <w:t xml:space="preserve"> με το οποίο εσείς αγωνιζόσασταν να στηρίξετε τους μη προνομιούχους, αγρότες, μικρομεσαίους, α</w:t>
      </w:r>
      <w:r>
        <w:rPr>
          <w:rFonts w:eastAsia="Times New Roman"/>
          <w:szCs w:val="24"/>
        </w:rPr>
        <w:lastRenderedPageBreak/>
        <w:t>νέργους, επαγγε</w:t>
      </w:r>
      <w:r>
        <w:rPr>
          <w:rFonts w:eastAsia="Times New Roman"/>
          <w:szCs w:val="24"/>
        </w:rPr>
        <w:t>λματίες, σε σχέση με τους ιδιώτες επιχειρηματίες. Εδώ, λοιπόν, εισ</w:t>
      </w:r>
      <w:r>
        <w:rPr>
          <w:rFonts w:eastAsia="Times New Roman"/>
          <w:szCs w:val="24"/>
        </w:rPr>
        <w:t>άγ</w:t>
      </w:r>
      <w:r>
        <w:rPr>
          <w:rFonts w:eastAsia="Times New Roman"/>
          <w:szCs w:val="24"/>
        </w:rPr>
        <w:t xml:space="preserve">ετε τον θεσμό της προαιρετικής μερίδας, η οποία ορίζεται μέσα από τον νόμο ότι οφείλει το καταστατικό να της δώσει προνόμια. </w:t>
      </w:r>
    </w:p>
    <w:p w14:paraId="6BC3A84B" w14:textId="77777777" w:rsidR="00A94BE7" w:rsidRDefault="00D14AD5">
      <w:pPr>
        <w:spacing w:line="600" w:lineRule="auto"/>
        <w:ind w:firstLine="720"/>
        <w:jc w:val="both"/>
        <w:rPr>
          <w:rFonts w:eastAsia="Times New Roman"/>
          <w:szCs w:val="24"/>
        </w:rPr>
      </w:pPr>
      <w:r>
        <w:rPr>
          <w:rFonts w:eastAsia="Times New Roman"/>
          <w:szCs w:val="24"/>
        </w:rPr>
        <w:t>Δεύτερον, απαλλάσσεται η προαιρετική μερίδα -την οποία κατέχει</w:t>
      </w:r>
      <w:r>
        <w:rPr>
          <w:rFonts w:eastAsia="Times New Roman"/>
          <w:szCs w:val="24"/>
        </w:rPr>
        <w:t xml:space="preserve"> ένας ιδιώτης ή ένα νομικό πρόσωπο, μπορεί να είναι κι ένα </w:t>
      </w:r>
      <w:r>
        <w:rPr>
          <w:rFonts w:eastAsia="Times New Roman"/>
          <w:szCs w:val="24"/>
          <w:lang w:val="en-US"/>
        </w:rPr>
        <w:t>fund</w:t>
      </w:r>
      <w:r>
        <w:rPr>
          <w:rFonts w:eastAsia="Times New Roman"/>
          <w:szCs w:val="24"/>
        </w:rPr>
        <w:t xml:space="preserve"> από το εξωτερικό, που να συμμετέχει όχι με συναλλαγή στον συνεταιρισμό, αλλά να επενδύει μέσα στην προοπτική του συνεταιρισμού- από τη φορολόγηση των τόκων της, κάτι που δεν συμβαίνει για τις </w:t>
      </w:r>
      <w:r>
        <w:rPr>
          <w:rFonts w:eastAsia="Times New Roman"/>
          <w:szCs w:val="24"/>
        </w:rPr>
        <w:t xml:space="preserve">κανονικές μερίδες των αγροτών. Δικαιούται καταβολή των τόκων από τα πλεονάσματα του συνεταιρισμού, κάτι που δεν το δικαιούται ο παραγωγός, παρά </w:t>
      </w:r>
      <w:r>
        <w:rPr>
          <w:rFonts w:eastAsia="Times New Roman"/>
          <w:szCs w:val="24"/>
        </w:rPr>
        <w:lastRenderedPageBreak/>
        <w:t>μόνο αν αποφασίσει το διοικητικό συμβούλιο, καθώς</w:t>
      </w:r>
      <w:r>
        <w:rPr>
          <w:rFonts w:eastAsia="Times New Roman"/>
          <w:szCs w:val="24"/>
        </w:rPr>
        <w:t>,</w:t>
      </w:r>
      <w:r>
        <w:rPr>
          <w:rFonts w:eastAsia="Times New Roman"/>
          <w:szCs w:val="24"/>
        </w:rPr>
        <w:t xml:space="preserve"> επίσης, ο κάτοχος αυτών των προαιρετικών μερίδων απαλλάσσεται</w:t>
      </w:r>
      <w:r>
        <w:rPr>
          <w:rFonts w:eastAsia="Times New Roman"/>
          <w:szCs w:val="24"/>
        </w:rPr>
        <w:t xml:space="preserve"> και της ευθύνης για οφειλές προς τρίτους, κάτι που δεν συμβαίνει για τους βασικούς παραγωγούς.   </w:t>
      </w:r>
    </w:p>
    <w:p w14:paraId="6BC3A84C" w14:textId="77777777" w:rsidR="00A94BE7" w:rsidRDefault="00D14AD5">
      <w:pPr>
        <w:spacing w:line="600" w:lineRule="auto"/>
        <w:ind w:firstLine="720"/>
        <w:jc w:val="both"/>
        <w:rPr>
          <w:rFonts w:eastAsia="Times New Roman"/>
          <w:szCs w:val="24"/>
        </w:rPr>
      </w:pPr>
      <w:r>
        <w:rPr>
          <w:rFonts w:eastAsia="Times New Roman"/>
          <w:szCs w:val="24"/>
        </w:rPr>
        <w:t>Άρα εδώ ευνοείται καθαρά το ιδιωτικό κεφάλαιο σε σχέση με τους απλούς αγρότες, κάτι που είναι εντελώς αντίθετο από την ιδεολογία σας. Εδώ, όμως, μάλλον εσείς</w:t>
      </w:r>
      <w:r>
        <w:rPr>
          <w:rFonts w:eastAsia="Times New Roman"/>
          <w:szCs w:val="24"/>
        </w:rPr>
        <w:t xml:space="preserve"> τα ανατρέψατε. </w:t>
      </w:r>
    </w:p>
    <w:p w14:paraId="6BC3A84D" w14:textId="77777777" w:rsidR="00A94BE7" w:rsidRDefault="00D14AD5">
      <w:pPr>
        <w:spacing w:line="600" w:lineRule="auto"/>
        <w:ind w:firstLine="720"/>
        <w:jc w:val="both"/>
        <w:rPr>
          <w:rFonts w:eastAsia="Times New Roman"/>
          <w:szCs w:val="24"/>
        </w:rPr>
      </w:pPr>
      <w:r>
        <w:rPr>
          <w:rFonts w:eastAsia="Times New Roman"/>
          <w:szCs w:val="24"/>
        </w:rPr>
        <w:t>Και μία δεύτερη ιδεολογική σας ασυνέπεια είναι ότι</w:t>
      </w:r>
      <w:r>
        <w:rPr>
          <w:rFonts w:eastAsia="Times New Roman"/>
          <w:szCs w:val="24"/>
        </w:rPr>
        <w:t>,</w:t>
      </w:r>
      <w:r>
        <w:rPr>
          <w:rFonts w:eastAsia="Times New Roman"/>
          <w:szCs w:val="24"/>
        </w:rPr>
        <w:t xml:space="preserve"> ενώ κάνατε αγώνα εναντίον των ελαστικών μορφών εργασίας, κύριε Υπουργέ, με το παρόν νομοσχέδιο εισηγείστε και τη μερική </w:t>
      </w:r>
      <w:r>
        <w:rPr>
          <w:rFonts w:eastAsia="Times New Roman"/>
          <w:szCs w:val="24"/>
        </w:rPr>
        <w:lastRenderedPageBreak/>
        <w:t>απασχόληση και την απασχόληση με δελτίο παροχής υπηρεσιών, στο άρθρ</w:t>
      </w:r>
      <w:r>
        <w:rPr>
          <w:rFonts w:eastAsia="Times New Roman"/>
          <w:szCs w:val="24"/>
        </w:rPr>
        <w:t xml:space="preserve">ο 48, για τις μικρές επιχειρήσεις, οι οποίες μπορούν να προσλαμβάνουν εργαζόμενους με τέτοιου είδους συμβάσεις εργασίας. </w:t>
      </w:r>
    </w:p>
    <w:p w14:paraId="6BC3A84E" w14:textId="77777777" w:rsidR="00A94BE7" w:rsidRDefault="00D14AD5">
      <w:pPr>
        <w:spacing w:line="600" w:lineRule="auto"/>
        <w:ind w:firstLine="720"/>
        <w:jc w:val="both"/>
        <w:rPr>
          <w:rFonts w:eastAsia="Times New Roman"/>
          <w:szCs w:val="24"/>
        </w:rPr>
      </w:pPr>
      <w:r>
        <w:rPr>
          <w:rFonts w:eastAsia="Times New Roman"/>
          <w:szCs w:val="24"/>
        </w:rPr>
        <w:t>Άρα ποια είναι η ιδεολογία της Αριστεράς για να προστατεύσει τους μικρούς και τους αδύναμους αγρότες; Είστε προασπιστές των συμφερόντω</w:t>
      </w:r>
      <w:r>
        <w:rPr>
          <w:rFonts w:eastAsia="Times New Roman"/>
          <w:szCs w:val="24"/>
        </w:rPr>
        <w:t>ν αυτών</w:t>
      </w:r>
      <w:r>
        <w:rPr>
          <w:rFonts w:eastAsia="Times New Roman"/>
          <w:szCs w:val="24"/>
        </w:rPr>
        <w:t>,</w:t>
      </w:r>
      <w:r>
        <w:rPr>
          <w:rFonts w:eastAsia="Times New Roman"/>
          <w:szCs w:val="24"/>
        </w:rPr>
        <w:t xml:space="preserve"> τους οποίους μαχόσασταν ως αντιπολίτευση. </w:t>
      </w:r>
    </w:p>
    <w:p w14:paraId="6BC3A84F" w14:textId="77777777" w:rsidR="00A94BE7" w:rsidRDefault="00D14AD5">
      <w:pPr>
        <w:spacing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τέλος, δεν κάνατε λόγο, κύριε Υπουργέ, για τα δεδομένα που επικρατούν σήμερα στον αγροτικό τομέα. Σβήνει, αφανίζεται ο αγελαδοτροφικός κλάδος της χώρας και δεν έχετε </w:t>
      </w:r>
      <w:r>
        <w:rPr>
          <w:rFonts w:eastAsia="Times New Roman"/>
          <w:szCs w:val="24"/>
        </w:rPr>
        <w:lastRenderedPageBreak/>
        <w:t>δώσει ούτε μία μάχη για να μπορέσ</w:t>
      </w:r>
      <w:r>
        <w:rPr>
          <w:rFonts w:eastAsia="Times New Roman"/>
          <w:szCs w:val="24"/>
        </w:rPr>
        <w:t xml:space="preserve">ετε να κατοχυρώσετε αυτό τον κλάδο, ο οποίος κυριολεκτικά θα αφανιστεί μέσα στους επόμενους δυο-τρεις μήνες. Εδώ, κανένας λόγος.   </w:t>
      </w:r>
    </w:p>
    <w:p w14:paraId="6BC3A850" w14:textId="77777777" w:rsidR="00A94BE7" w:rsidRDefault="00D14AD5">
      <w:pPr>
        <w:spacing w:line="600" w:lineRule="auto"/>
        <w:ind w:firstLine="720"/>
        <w:jc w:val="both"/>
        <w:rPr>
          <w:rFonts w:eastAsia="Times New Roman"/>
          <w:szCs w:val="24"/>
        </w:rPr>
      </w:pPr>
      <w:r>
        <w:rPr>
          <w:rFonts w:eastAsia="Times New Roman"/>
          <w:szCs w:val="24"/>
        </w:rPr>
        <w:t xml:space="preserve">Κι επειδή το τονίσατε και το ξανατονίσατε ότι θα δώσετε μάχες για τον αγροτικό τομέα, ειλικρινά φοβήθηκα κάποια στιγμή.    </w:t>
      </w:r>
    </w:p>
    <w:p w14:paraId="6BC3A851" w14:textId="77777777" w:rsidR="00A94BE7" w:rsidRDefault="00D14AD5">
      <w:pPr>
        <w:spacing w:line="600" w:lineRule="auto"/>
        <w:ind w:firstLine="720"/>
        <w:jc w:val="both"/>
        <w:rPr>
          <w:rFonts w:eastAsia="Times New Roman"/>
          <w:szCs w:val="24"/>
        </w:rPr>
      </w:pPr>
      <w:r>
        <w:rPr>
          <w:rFonts w:eastAsia="Times New Roman"/>
          <w:szCs w:val="24"/>
        </w:rPr>
        <w:t>Διότι –λέω- η μάχη που θα δώσετε, θα είναι σαν αυτή που δίνατε πριν το δημοψήφισμα του 2015; Τα μέτρα, που λέγατε ότι προτείνουν οι δανειστές, για την εξομοίωση της φορολογίας των αγροτών με τους ελεύθερους επαγγελματίες, για την αύξηση του συντελεστή φορο</w:t>
      </w:r>
      <w:r>
        <w:rPr>
          <w:rFonts w:eastAsia="Times New Roman"/>
          <w:szCs w:val="24"/>
        </w:rPr>
        <w:t xml:space="preserve">λόγησης από το 13% στο 26%, για </w:t>
      </w:r>
      <w:r>
        <w:rPr>
          <w:rFonts w:eastAsia="Times New Roman"/>
          <w:szCs w:val="24"/>
        </w:rPr>
        <w:lastRenderedPageBreak/>
        <w:t>την αύξηση της προκαταβολής του φόρου από το 27% στο 100%, για το</w:t>
      </w:r>
      <w:r>
        <w:rPr>
          <w:rFonts w:eastAsia="Times New Roman"/>
          <w:szCs w:val="24"/>
        </w:rPr>
        <w:t>ν</w:t>
      </w:r>
      <w:r>
        <w:rPr>
          <w:rFonts w:eastAsia="Times New Roman"/>
          <w:szCs w:val="24"/>
        </w:rPr>
        <w:t xml:space="preserve"> διπλασιασμό των εισφορών του ΟΓΑ, για τη μείωση και την κατάργηση επιστροφής του φόρου κατανάλωσης για τους αγρότες -τα οποία αντιπαλεύατε τότε ως </w:t>
      </w:r>
      <w:r>
        <w:rPr>
          <w:rFonts w:eastAsia="Times New Roman"/>
          <w:szCs w:val="24"/>
        </w:rPr>
        <w:t>α</w:t>
      </w:r>
      <w:r>
        <w:rPr>
          <w:rFonts w:eastAsia="Times New Roman"/>
          <w:szCs w:val="24"/>
        </w:rPr>
        <w:t>ντιπολίτε</w:t>
      </w:r>
      <w:r>
        <w:rPr>
          <w:rFonts w:eastAsia="Times New Roman"/>
          <w:szCs w:val="24"/>
        </w:rPr>
        <w:t>υση- ήρθατε και τα ψηφίσατε ως Κυβέρνηση. Σας καταμέτρησα μόλις πέντε μάχες, τις οποίες είτε δεν δώσατε είτε τις δώσατε και τις χάσατε. Οπότε, κύριε Υπουργέ, καλύτερα -όπως λέει και ο σοφός ελληνικός λαός- μεγάλη κουβέντα μη λέτε, μεγάλη μπουκιά φάτε</w:t>
      </w:r>
      <w:r>
        <w:rPr>
          <w:rFonts w:eastAsia="Times New Roman"/>
          <w:szCs w:val="24"/>
        </w:rPr>
        <w:t>!</w:t>
      </w:r>
    </w:p>
    <w:p w14:paraId="6BC3A852" w14:textId="77777777" w:rsidR="00A94BE7" w:rsidRDefault="00D14AD5">
      <w:pPr>
        <w:spacing w:line="600" w:lineRule="auto"/>
        <w:ind w:firstLine="720"/>
        <w:jc w:val="both"/>
        <w:rPr>
          <w:rFonts w:eastAsia="Times New Roman"/>
          <w:szCs w:val="24"/>
        </w:rPr>
      </w:pPr>
      <w:r>
        <w:rPr>
          <w:rFonts w:eastAsia="Times New Roman"/>
          <w:szCs w:val="24"/>
        </w:rPr>
        <w:t xml:space="preserve">Για </w:t>
      </w:r>
      <w:r>
        <w:rPr>
          <w:rFonts w:eastAsia="Times New Roman"/>
          <w:szCs w:val="24"/>
        </w:rPr>
        <w:t xml:space="preserve">όλα αυτά και για όσα επεσήμανε ο εισηγητής μας ως προς τον παρεμβατισμό και την επιθυμία της Κυβέρνησης να ελέγχει τρόπον τινά και να χειραγωγεί το συνεταιριστικό κίνημα, </w:t>
      </w:r>
      <w:r>
        <w:rPr>
          <w:rFonts w:eastAsia="Times New Roman"/>
          <w:szCs w:val="24"/>
        </w:rPr>
        <w:lastRenderedPageBreak/>
        <w:t>είμαστε αντίθετοι με την πρωτοβουλία αυτή της Κυβερνήσεως και δεσμευόμαστε να φέρουμε</w:t>
      </w:r>
      <w:r>
        <w:rPr>
          <w:rFonts w:eastAsia="Times New Roman"/>
          <w:szCs w:val="24"/>
        </w:rPr>
        <w:t xml:space="preserve"> ως κυβέρνηση ένα καθαρά φιλελεύθερο νομοσχέδιο για τους συνεταιρισμούς</w:t>
      </w:r>
      <w:r>
        <w:rPr>
          <w:rFonts w:eastAsia="Times New Roman"/>
          <w:szCs w:val="24"/>
        </w:rPr>
        <w:t>,</w:t>
      </w:r>
      <w:r>
        <w:rPr>
          <w:rFonts w:eastAsia="Times New Roman"/>
          <w:szCs w:val="24"/>
        </w:rPr>
        <w:t xml:space="preserve"> που να απελευθερώνει αυτές τις υγιείς συνεργατικές δυνάμεις δημιουργικά προς όφελος της εθνικής μας οικονομίας.</w:t>
      </w:r>
    </w:p>
    <w:p w14:paraId="6BC3A853" w14:textId="77777777" w:rsidR="00A94BE7" w:rsidRDefault="00D14AD5">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Κλείστε, κύριε Κασαπίδη.</w:t>
      </w:r>
    </w:p>
    <w:p w14:paraId="6BC3A854" w14:textId="77777777" w:rsidR="00A94BE7" w:rsidRDefault="00D14AD5">
      <w:pPr>
        <w:spacing w:line="600" w:lineRule="auto"/>
        <w:ind w:firstLine="720"/>
        <w:jc w:val="both"/>
        <w:rPr>
          <w:rFonts w:eastAsia="Times New Roman"/>
          <w:bCs/>
          <w:szCs w:val="24"/>
        </w:rPr>
      </w:pPr>
      <w:r>
        <w:rPr>
          <w:rFonts w:eastAsia="Times New Roman"/>
          <w:b/>
          <w:bCs/>
          <w:szCs w:val="24"/>
        </w:rPr>
        <w:t>ΓΕΩΡΓΙΟΣ ΚΑΣΑ</w:t>
      </w:r>
      <w:r>
        <w:rPr>
          <w:rFonts w:eastAsia="Times New Roman"/>
          <w:b/>
          <w:bCs/>
          <w:szCs w:val="24"/>
        </w:rPr>
        <w:t>ΠΙΔΗΣ:</w:t>
      </w:r>
      <w:r>
        <w:rPr>
          <w:rFonts w:eastAsia="Times New Roman"/>
          <w:bCs/>
          <w:szCs w:val="24"/>
        </w:rPr>
        <w:t xml:space="preserve"> Ευχαριστώ, κύριε Πρόεδρε.</w:t>
      </w:r>
    </w:p>
    <w:p w14:paraId="6BC3A855" w14:textId="77777777" w:rsidR="00A94BE7" w:rsidRDefault="00D14AD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BC3A856" w14:textId="77777777" w:rsidR="00A94BE7" w:rsidRDefault="00D14AD5">
      <w:pPr>
        <w:spacing w:line="600" w:lineRule="auto"/>
        <w:ind w:firstLine="720"/>
        <w:jc w:val="both"/>
        <w:rPr>
          <w:rFonts w:eastAsia="Times New Roman"/>
          <w:bCs/>
          <w:szCs w:val="24"/>
        </w:rPr>
      </w:pPr>
      <w:r>
        <w:rPr>
          <w:rFonts w:eastAsia="Times New Roman"/>
          <w:b/>
          <w:bCs/>
          <w:szCs w:val="24"/>
        </w:rPr>
        <w:lastRenderedPageBreak/>
        <w:t>ΕΥΑΓΓΕΛΟΣ ΑΠΟΣΤΟΛΟΥ (Υπουργός Αγροτικής Ανάπτυξης και Τροφίμων):</w:t>
      </w:r>
      <w:r>
        <w:rPr>
          <w:rFonts w:eastAsia="Times New Roman"/>
          <w:bCs/>
          <w:szCs w:val="24"/>
        </w:rPr>
        <w:t xml:space="preserve"> Κύριε Πρόεδρε, παρακαλώ</w:t>
      </w:r>
      <w:r>
        <w:rPr>
          <w:rFonts w:eastAsia="Times New Roman"/>
          <w:bCs/>
          <w:szCs w:val="24"/>
        </w:rPr>
        <w:t>,</w:t>
      </w:r>
      <w:r>
        <w:rPr>
          <w:rFonts w:eastAsia="Times New Roman"/>
          <w:bCs/>
          <w:szCs w:val="24"/>
        </w:rPr>
        <w:t xml:space="preserve"> θα ήθελα τον λόγο.</w:t>
      </w:r>
    </w:p>
    <w:p w14:paraId="6BC3A857" w14:textId="77777777" w:rsidR="00A94BE7" w:rsidRDefault="00D14AD5">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Περιμένετε ένα λεπτό.</w:t>
      </w:r>
    </w:p>
    <w:p w14:paraId="6BC3A858" w14:textId="77777777" w:rsidR="00A94BE7" w:rsidRDefault="00D14AD5">
      <w:pPr>
        <w:spacing w:line="600" w:lineRule="auto"/>
        <w:ind w:firstLine="720"/>
        <w:jc w:val="both"/>
        <w:rPr>
          <w:rFonts w:eastAsia="Times New Roman"/>
          <w:bCs/>
          <w:szCs w:val="24"/>
        </w:rPr>
      </w:pPr>
      <w:r>
        <w:rPr>
          <w:rFonts w:eastAsia="Times New Roman"/>
          <w:bCs/>
          <w:szCs w:val="24"/>
        </w:rPr>
        <w:t xml:space="preserve">Θα </w:t>
      </w:r>
      <w:r>
        <w:rPr>
          <w:rFonts w:eastAsia="Times New Roman"/>
          <w:bCs/>
          <w:szCs w:val="24"/>
        </w:rPr>
        <w:t>κλείσουμε με τη δική σας παρέμβαση, κύριε Υπουργέ. Θα μείνει εντός Αιθούσης ο συνάδελφος κ. Κασαπίδης. Δεν θα τον αφήσω να βγει έξω, για να ακούσει αυτό που θέλετε να του πείτε.</w:t>
      </w:r>
    </w:p>
    <w:p w14:paraId="6BC3A859" w14:textId="77777777" w:rsidR="00A94BE7" w:rsidRDefault="00D14AD5">
      <w:pPr>
        <w:spacing w:line="600" w:lineRule="auto"/>
        <w:ind w:firstLine="720"/>
        <w:jc w:val="both"/>
        <w:rPr>
          <w:rFonts w:eastAsia="Times New Roman"/>
          <w:bCs/>
          <w:szCs w:val="24"/>
        </w:rPr>
      </w:pPr>
      <w:r>
        <w:rPr>
          <w:rFonts w:eastAsia="Times New Roman"/>
          <w:bCs/>
          <w:szCs w:val="24"/>
        </w:rPr>
        <w:t>Τελειώνουμε με τον κ. Παπαηλιού και τον κ. Γιόγιακα. Και επειδή ο φίλος μου κ.</w:t>
      </w:r>
      <w:r>
        <w:rPr>
          <w:rFonts w:eastAsia="Times New Roman"/>
          <w:bCs/>
          <w:szCs w:val="24"/>
        </w:rPr>
        <w:t xml:space="preserve"> Παπαδόπουλος ανησυχεί, ξεκινάμε αύριο </w:t>
      </w:r>
      <w:r>
        <w:rPr>
          <w:rFonts w:eastAsia="Times New Roman"/>
          <w:bCs/>
          <w:szCs w:val="24"/>
        </w:rPr>
        <w:lastRenderedPageBreak/>
        <w:t>το πρωί στις 12.00</w:t>
      </w:r>
      <w:r>
        <w:rPr>
          <w:rFonts w:eastAsia="Times New Roman"/>
          <w:bCs/>
          <w:szCs w:val="24"/>
        </w:rPr>
        <w:t>΄</w:t>
      </w:r>
      <w:r>
        <w:rPr>
          <w:rFonts w:eastAsia="Times New Roman"/>
          <w:bCs/>
          <w:szCs w:val="24"/>
        </w:rPr>
        <w:t xml:space="preserve"> με τον κ. Αραχωβίτη, τον κ. Παπαδόπουλο, τον κ. Ζεϊμπέκ, τον κ. Μανιό και τον κ. Καρασμάνη. Λέω την πρώτη πεντάδα.</w:t>
      </w:r>
    </w:p>
    <w:p w14:paraId="6BC3A85A" w14:textId="77777777" w:rsidR="00A94BE7" w:rsidRDefault="00D14AD5">
      <w:pPr>
        <w:spacing w:line="600" w:lineRule="auto"/>
        <w:ind w:firstLine="720"/>
        <w:jc w:val="both"/>
        <w:rPr>
          <w:rFonts w:eastAsia="Times New Roman" w:cs="Times New Roman"/>
          <w:szCs w:val="24"/>
        </w:rPr>
      </w:pPr>
      <w:r>
        <w:rPr>
          <w:rFonts w:eastAsia="Times New Roman"/>
          <w:b/>
          <w:bCs/>
          <w:szCs w:val="24"/>
        </w:rPr>
        <w:t>ΝΙΚΟΛΑΟΣ ΠΑΠΑΔΟΠΟΥΛΟΣ:</w:t>
      </w:r>
      <w:r>
        <w:rPr>
          <w:rFonts w:eastAsia="Times New Roman" w:cs="Times New Roman"/>
          <w:szCs w:val="24"/>
        </w:rPr>
        <w:t xml:space="preserve"> Ξέρετε, κύριε Πρόεδρε, επειδή έχω ένα πρόβλημα αύριο, ή να </w:t>
      </w:r>
      <w:r>
        <w:rPr>
          <w:rFonts w:eastAsia="Times New Roman" w:cs="Times New Roman"/>
          <w:szCs w:val="24"/>
        </w:rPr>
        <w:t xml:space="preserve">με βάλετε πέντε άτομα πίσω ή σήμερα. </w:t>
      </w:r>
    </w:p>
    <w:p w14:paraId="6BC3A85B" w14:textId="77777777" w:rsidR="00A94BE7" w:rsidRDefault="00D14AD5">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Μπορούμε να κάνουμε την αλλαγή αύριο και να πάτε μετά τις 13.00</w:t>
      </w:r>
      <w:r>
        <w:rPr>
          <w:rFonts w:eastAsia="Times New Roman"/>
          <w:bCs/>
          <w:szCs w:val="24"/>
        </w:rPr>
        <w:t>΄</w:t>
      </w:r>
      <w:r>
        <w:rPr>
          <w:rFonts w:eastAsia="Times New Roman"/>
          <w:bCs/>
          <w:szCs w:val="24"/>
        </w:rPr>
        <w:t>. Μην ανησυχείτε, εντάξει.</w:t>
      </w:r>
    </w:p>
    <w:p w14:paraId="6BC3A85C" w14:textId="77777777" w:rsidR="00A94BE7" w:rsidRDefault="00D14AD5">
      <w:pPr>
        <w:spacing w:line="600" w:lineRule="auto"/>
        <w:ind w:firstLine="720"/>
        <w:jc w:val="both"/>
        <w:rPr>
          <w:rFonts w:eastAsia="Times New Roman"/>
          <w:bCs/>
          <w:szCs w:val="24"/>
        </w:rPr>
      </w:pPr>
      <w:r>
        <w:rPr>
          <w:rFonts w:eastAsia="Times New Roman"/>
          <w:bCs/>
          <w:szCs w:val="24"/>
        </w:rPr>
        <w:t>Τον λόγο έχει ο κ. Παπαηλιού.</w:t>
      </w:r>
    </w:p>
    <w:p w14:paraId="6BC3A85D" w14:textId="77777777" w:rsidR="00A94BE7" w:rsidRDefault="00D14AD5">
      <w:pPr>
        <w:spacing w:line="600" w:lineRule="auto"/>
        <w:ind w:firstLine="720"/>
        <w:jc w:val="both"/>
        <w:rPr>
          <w:rFonts w:eastAsia="Times New Roman"/>
          <w:bCs/>
          <w:szCs w:val="24"/>
        </w:rPr>
      </w:pPr>
      <w:r>
        <w:rPr>
          <w:rFonts w:eastAsia="Times New Roman"/>
          <w:b/>
          <w:bCs/>
          <w:szCs w:val="24"/>
        </w:rPr>
        <w:lastRenderedPageBreak/>
        <w:t>ΓΕΩΡΓΙΟΣ ΠΑΠΑΗΛΙΟΥ:</w:t>
      </w:r>
      <w:r>
        <w:rPr>
          <w:rFonts w:eastAsia="Times New Roman"/>
          <w:bCs/>
          <w:szCs w:val="24"/>
        </w:rPr>
        <w:t xml:space="preserve"> Κύριε Πρόεδρε, κυρίες και κύριοι συνάδελφοι,</w:t>
      </w:r>
      <w:r>
        <w:rPr>
          <w:rFonts w:eastAsia="Times New Roman"/>
          <w:bCs/>
          <w:szCs w:val="24"/>
        </w:rPr>
        <w:t xml:space="preserve"> από τους Βουλευτές της Νέας Δημοκρατίας και του ΠΑΣΟΚ και τι δεν ακούσαμε απόψε. Ακούσαμε για σοβιετικού τύπου ρυθμίσεις, ακούσαμε για Βόρειο Κορέα και βέβαια για το τι δεν είναι –όπως είπαν- Αριστερά. </w:t>
      </w:r>
    </w:p>
    <w:p w14:paraId="6BC3A85E" w14:textId="77777777" w:rsidR="00A94BE7" w:rsidRDefault="00D14AD5">
      <w:pPr>
        <w:spacing w:line="600" w:lineRule="auto"/>
        <w:ind w:firstLine="720"/>
        <w:jc w:val="both"/>
        <w:rPr>
          <w:rFonts w:eastAsia="Times New Roman"/>
          <w:bCs/>
          <w:szCs w:val="24"/>
        </w:rPr>
      </w:pPr>
      <w:r>
        <w:rPr>
          <w:rFonts w:eastAsia="Times New Roman"/>
          <w:bCs/>
          <w:szCs w:val="24"/>
        </w:rPr>
        <w:t>Δεν μας είπαν, όμως, τι είναι οι ίδιοι και τι προτεί</w:t>
      </w:r>
      <w:r>
        <w:rPr>
          <w:rFonts w:eastAsia="Times New Roman"/>
          <w:bCs/>
          <w:szCs w:val="24"/>
        </w:rPr>
        <w:t xml:space="preserve">νουν. Δεν πρότειναν </w:t>
      </w:r>
      <w:r>
        <w:rPr>
          <w:rFonts w:eastAsia="Times New Roman"/>
          <w:bCs/>
          <w:szCs w:val="24"/>
        </w:rPr>
        <w:t>κάτι</w:t>
      </w:r>
      <w:r>
        <w:rPr>
          <w:rFonts w:eastAsia="Times New Roman"/>
          <w:bCs/>
          <w:szCs w:val="24"/>
        </w:rPr>
        <w:t xml:space="preserve"> και</w:t>
      </w:r>
      <w:r>
        <w:rPr>
          <w:rFonts w:eastAsia="Times New Roman"/>
          <w:bCs/>
          <w:szCs w:val="24"/>
        </w:rPr>
        <w:t>,</w:t>
      </w:r>
      <w:r>
        <w:rPr>
          <w:rFonts w:eastAsia="Times New Roman"/>
          <w:bCs/>
          <w:szCs w:val="24"/>
        </w:rPr>
        <w:t xml:space="preserve"> δυστυχώς</w:t>
      </w:r>
      <w:r>
        <w:rPr>
          <w:rFonts w:eastAsia="Times New Roman"/>
          <w:bCs/>
          <w:szCs w:val="24"/>
        </w:rPr>
        <w:t>,</w:t>
      </w:r>
      <w:r>
        <w:rPr>
          <w:rFonts w:eastAsia="Times New Roman"/>
          <w:bCs/>
          <w:szCs w:val="24"/>
        </w:rPr>
        <w:t xml:space="preserve"> γι’ </w:t>
      </w:r>
      <w:r>
        <w:rPr>
          <w:rFonts w:eastAsia="Times New Roman"/>
          <w:bCs/>
          <w:szCs w:val="24"/>
        </w:rPr>
        <w:t>αυτούς,</w:t>
      </w:r>
      <w:r>
        <w:rPr>
          <w:rFonts w:eastAsia="Times New Roman"/>
          <w:bCs/>
          <w:szCs w:val="24"/>
        </w:rPr>
        <w:t xml:space="preserve"> το τι είναι</w:t>
      </w:r>
      <w:r>
        <w:rPr>
          <w:rFonts w:eastAsia="Times New Roman"/>
          <w:bCs/>
          <w:szCs w:val="24"/>
        </w:rPr>
        <w:t>,</w:t>
      </w:r>
      <w:r>
        <w:rPr>
          <w:rFonts w:eastAsia="Times New Roman"/>
          <w:bCs/>
          <w:szCs w:val="24"/>
        </w:rPr>
        <w:t xml:space="preserve"> </w:t>
      </w:r>
      <w:r>
        <w:rPr>
          <w:rFonts w:eastAsia="Times New Roman"/>
          <w:bCs/>
          <w:szCs w:val="24"/>
        </w:rPr>
        <w:t xml:space="preserve">αποτυπώνεται </w:t>
      </w:r>
      <w:r>
        <w:rPr>
          <w:rFonts w:eastAsia="Times New Roman"/>
          <w:bCs/>
          <w:szCs w:val="24"/>
        </w:rPr>
        <w:t xml:space="preserve">στα έργα και στις ημέρες τους και στην κατάσταση την οποία </w:t>
      </w:r>
      <w:r>
        <w:rPr>
          <w:rFonts w:eastAsia="Times New Roman"/>
          <w:bCs/>
          <w:szCs w:val="24"/>
        </w:rPr>
        <w:t xml:space="preserve">μας κληροδότησαν </w:t>
      </w:r>
      <w:r>
        <w:rPr>
          <w:rFonts w:eastAsia="Times New Roman"/>
          <w:bCs/>
          <w:szCs w:val="24"/>
        </w:rPr>
        <w:t xml:space="preserve">το 2015. </w:t>
      </w:r>
    </w:p>
    <w:p w14:paraId="6BC3A85F" w14:textId="77777777" w:rsidR="00A94BE7" w:rsidRDefault="00D14AD5">
      <w:pPr>
        <w:spacing w:line="600" w:lineRule="auto"/>
        <w:ind w:firstLine="720"/>
        <w:jc w:val="both"/>
        <w:rPr>
          <w:rFonts w:eastAsia="Times New Roman"/>
          <w:bCs/>
          <w:szCs w:val="24"/>
        </w:rPr>
      </w:pPr>
      <w:r>
        <w:rPr>
          <w:rFonts w:eastAsia="Times New Roman"/>
          <w:bCs/>
          <w:szCs w:val="24"/>
        </w:rPr>
        <w:t>Κυρίες και κύριοι συνάδελφοι, είναι γνωστά τα διαχρονικά προβλήματα του πρωτογενούς τομέα στ</w:t>
      </w:r>
      <w:r>
        <w:rPr>
          <w:rFonts w:eastAsia="Times New Roman"/>
          <w:bCs/>
          <w:szCs w:val="24"/>
        </w:rPr>
        <w:t xml:space="preserve">ον τόπο μας. Όμως, τα </w:t>
      </w:r>
      <w:r>
        <w:rPr>
          <w:rFonts w:eastAsia="Times New Roman"/>
          <w:bCs/>
          <w:szCs w:val="24"/>
        </w:rPr>
        <w:lastRenderedPageBreak/>
        <w:t xml:space="preserve">τελευταία χρόνια μια σειρά παραγόντων συνέτειναν στην περαιτέρω αποδυνάμωση του αγροτικού τομέα και κατ’ επέκταση των συνεταιριστικών οργανώσεων. </w:t>
      </w:r>
    </w:p>
    <w:p w14:paraId="6BC3A860" w14:textId="77777777" w:rsidR="00A94BE7" w:rsidRDefault="00D14AD5">
      <w:pPr>
        <w:spacing w:line="600" w:lineRule="auto"/>
        <w:ind w:firstLine="720"/>
        <w:jc w:val="both"/>
        <w:rPr>
          <w:rFonts w:eastAsia="Times New Roman"/>
          <w:bCs/>
          <w:szCs w:val="24"/>
        </w:rPr>
      </w:pPr>
      <w:r>
        <w:rPr>
          <w:rFonts w:eastAsia="Times New Roman"/>
          <w:bCs/>
          <w:szCs w:val="24"/>
        </w:rPr>
        <w:t>Συγκεκριμένα, οι βασικότεροι παράγοντες είναι η παγκοσμιοποίηση των αγορών και ο εξ αυτ</w:t>
      </w:r>
      <w:r>
        <w:rPr>
          <w:rFonts w:eastAsia="Times New Roman"/>
          <w:bCs/>
          <w:szCs w:val="24"/>
        </w:rPr>
        <w:t>ής ανελέητος ανταγωνισμός, οι δεσμεύσεις της χώρας στο πλαίσιο της ΚΑΠ αρχικά και της νέας ΚΑΠ στη συνέχεια</w:t>
      </w:r>
      <w:r>
        <w:rPr>
          <w:rFonts w:eastAsia="Times New Roman"/>
          <w:bCs/>
          <w:szCs w:val="24"/>
        </w:rPr>
        <w:t>,</w:t>
      </w:r>
      <w:r>
        <w:rPr>
          <w:rFonts w:eastAsia="Times New Roman"/>
          <w:bCs/>
          <w:szCs w:val="24"/>
        </w:rPr>
        <w:t xml:space="preserve"> που</w:t>
      </w:r>
      <w:r>
        <w:rPr>
          <w:rFonts w:eastAsia="Times New Roman"/>
          <w:bCs/>
          <w:szCs w:val="24"/>
        </w:rPr>
        <w:t>,</w:t>
      </w:r>
      <w:r>
        <w:rPr>
          <w:rFonts w:eastAsia="Times New Roman"/>
          <w:bCs/>
          <w:szCs w:val="24"/>
        </w:rPr>
        <w:t xml:space="preserve"> δυστυχώς</w:t>
      </w:r>
      <w:r>
        <w:rPr>
          <w:rFonts w:eastAsia="Times New Roman"/>
          <w:bCs/>
          <w:szCs w:val="24"/>
        </w:rPr>
        <w:t>,</w:t>
      </w:r>
      <w:r>
        <w:rPr>
          <w:rFonts w:eastAsia="Times New Roman"/>
          <w:bCs/>
          <w:szCs w:val="24"/>
        </w:rPr>
        <w:t xml:space="preserve"> λειτουργούν ανισομερώς για τα προϊόντα του Νότου και πιο πρόσφατα οι νεοφιλελεύθερες επιλογές με ενδεικτικές παραμέτρους την αύξηση </w:t>
      </w:r>
      <w:r>
        <w:rPr>
          <w:rFonts w:eastAsia="Times New Roman"/>
          <w:bCs/>
          <w:szCs w:val="24"/>
        </w:rPr>
        <w:t>του κόστους παραγωγής των ελληνικών αγροτικών προϊ</w:t>
      </w:r>
      <w:r>
        <w:rPr>
          <w:rFonts w:eastAsia="Times New Roman"/>
          <w:bCs/>
          <w:szCs w:val="24"/>
        </w:rPr>
        <w:lastRenderedPageBreak/>
        <w:t xml:space="preserve">όντων, τη μείωση των εισοδημάτων και την έλλειψη ρευστότητας. Σε αυτό το σημείο να τονιστεί ότι υπήρξε καταστροφική η κατάργηση, </w:t>
      </w:r>
      <w:r>
        <w:rPr>
          <w:rFonts w:eastAsia="Times New Roman"/>
          <w:bCs/>
          <w:szCs w:val="24"/>
        </w:rPr>
        <w:t xml:space="preserve">η </w:t>
      </w:r>
      <w:r>
        <w:rPr>
          <w:rFonts w:eastAsia="Times New Roman"/>
          <w:bCs/>
          <w:szCs w:val="24"/>
        </w:rPr>
        <w:t xml:space="preserve">εκποίηση, </w:t>
      </w:r>
      <w:r>
        <w:rPr>
          <w:rFonts w:eastAsia="Times New Roman"/>
          <w:bCs/>
          <w:szCs w:val="24"/>
        </w:rPr>
        <w:t xml:space="preserve">το </w:t>
      </w:r>
      <w:r>
        <w:rPr>
          <w:rFonts w:eastAsia="Times New Roman"/>
          <w:bCs/>
          <w:szCs w:val="24"/>
        </w:rPr>
        <w:t xml:space="preserve">ξεπούλημα της ΑΤΕ. </w:t>
      </w:r>
    </w:p>
    <w:p w14:paraId="6BC3A861" w14:textId="77777777" w:rsidR="00A94BE7" w:rsidRDefault="00D14AD5">
      <w:pPr>
        <w:spacing w:after="0" w:line="600" w:lineRule="auto"/>
        <w:ind w:firstLine="720"/>
        <w:jc w:val="both"/>
        <w:rPr>
          <w:rFonts w:eastAsia="Times New Roman"/>
          <w:szCs w:val="24"/>
        </w:rPr>
      </w:pPr>
      <w:r>
        <w:rPr>
          <w:rFonts w:eastAsia="Times New Roman"/>
          <w:bCs/>
          <w:szCs w:val="24"/>
        </w:rPr>
        <w:t xml:space="preserve">Άλλοι σημαντικοί παράγοντες που συνέβαλαν </w:t>
      </w:r>
      <w:r>
        <w:rPr>
          <w:rFonts w:eastAsia="Times New Roman"/>
          <w:bCs/>
          <w:szCs w:val="24"/>
        </w:rPr>
        <w:t>στην επιδείνωση της κατάστασης του αγροτικού τομέα είναι η εξάρτηση των συνεταιρισμών από τα έσοδα που τους απέφερε η διαχείριση των επιδοτήσεων, η έλλειψη δικτύων πώλησης με αποτέλεσμα τη σημαντική κάμψη των πωλήσεων, η εν γένει κακή αξιολόγηση των αγορών</w:t>
      </w:r>
      <w:r>
        <w:rPr>
          <w:rFonts w:eastAsia="Times New Roman"/>
          <w:bCs/>
          <w:szCs w:val="24"/>
        </w:rPr>
        <w:t xml:space="preserve">, η κακή στελέχωση και ανεπαρκής διοικητική οργάνωση και η έλλειψη εκπαίδευσης και κατάρτισης του προσωπικού των συνεταιρισμών, αλλά και των οργάνων </w:t>
      </w:r>
      <w:r>
        <w:rPr>
          <w:rFonts w:eastAsia="Times New Roman"/>
          <w:bCs/>
          <w:szCs w:val="24"/>
        </w:rPr>
        <w:lastRenderedPageBreak/>
        <w:t>διοίκησής τους και</w:t>
      </w:r>
      <w:r>
        <w:rPr>
          <w:rFonts w:eastAsia="Times New Roman"/>
          <w:bCs/>
          <w:szCs w:val="24"/>
        </w:rPr>
        <w:t>,</w:t>
      </w:r>
      <w:r>
        <w:rPr>
          <w:rFonts w:eastAsia="Times New Roman"/>
          <w:bCs/>
          <w:szCs w:val="24"/>
        </w:rPr>
        <w:t xml:space="preserve"> βέβαια</w:t>
      </w:r>
      <w:r>
        <w:rPr>
          <w:rFonts w:eastAsia="Times New Roman"/>
          <w:bCs/>
          <w:szCs w:val="24"/>
        </w:rPr>
        <w:t>,</w:t>
      </w:r>
      <w:r>
        <w:rPr>
          <w:rFonts w:eastAsia="Times New Roman"/>
          <w:bCs/>
          <w:szCs w:val="24"/>
        </w:rPr>
        <w:t xml:space="preserve"> η </w:t>
      </w:r>
      <w:r>
        <w:rPr>
          <w:rFonts w:eastAsia="Times New Roman"/>
          <w:bCs/>
          <w:szCs w:val="24"/>
        </w:rPr>
        <w:t>εν γένει</w:t>
      </w:r>
      <w:r>
        <w:rPr>
          <w:rFonts w:eastAsia="Times New Roman"/>
          <w:bCs/>
          <w:szCs w:val="24"/>
        </w:rPr>
        <w:t xml:space="preserve"> κακοδιαχείριση των συνεταιρισμών.</w:t>
      </w:r>
    </w:p>
    <w:p w14:paraId="6BC3A862" w14:textId="77777777" w:rsidR="00A94BE7" w:rsidRDefault="00D14AD5">
      <w:pPr>
        <w:spacing w:after="0" w:line="600" w:lineRule="auto"/>
        <w:ind w:firstLine="720"/>
        <w:jc w:val="both"/>
        <w:rPr>
          <w:rFonts w:eastAsia="Times New Roman" w:cs="Times New Roman"/>
          <w:szCs w:val="24"/>
        </w:rPr>
      </w:pPr>
      <w:r>
        <w:rPr>
          <w:rFonts w:eastAsia="Times New Roman" w:cs="Times New Roman"/>
          <w:szCs w:val="24"/>
        </w:rPr>
        <w:t xml:space="preserve">Στη χώρα μας, παρά τα πάθη του </w:t>
      </w:r>
      <w:r>
        <w:rPr>
          <w:rFonts w:eastAsia="Times New Roman" w:cs="Times New Roman"/>
          <w:szCs w:val="24"/>
        </w:rPr>
        <w:t>αγροτικού τομέα, αυτός εξακολουθεί να έχει πρωταρχική σημασία και να θεωρείται ο κύριος τομέας που μπορεί να εξασφαλίσει την έξοδο της χώρας από την κρίση υπηρετώντας τη διατροφική ασφάλεια, αλλά και την ανάπτυξη της εθνικής οικονομίας. Είναι βασικός τομέα</w:t>
      </w:r>
      <w:r>
        <w:rPr>
          <w:rFonts w:eastAsia="Times New Roman" w:cs="Times New Roman"/>
          <w:szCs w:val="24"/>
        </w:rPr>
        <w:t>ς ανάπτυξης συνδυαστικά και με άλλους, ιδίως τη μεταποίηση, ώστε τα αγροτικά προϊόντα να αποκτούν προστιθέμενη αξία και εξαγωγικό προσανατολισμό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τον τουρισμό. Όλοι αυτοί οι τομείς μπορούν να μετασχηματίσουν την ελληνική οικονομία από μεταπρατι</w:t>
      </w:r>
      <w:r>
        <w:rPr>
          <w:rFonts w:eastAsia="Times New Roman" w:cs="Times New Roman"/>
          <w:szCs w:val="24"/>
        </w:rPr>
        <w:t xml:space="preserve">κή σε παραγωγική. </w:t>
      </w:r>
    </w:p>
    <w:p w14:paraId="6BC3A863"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τα στοχοθετημένα κίνητρα και συνακόλουθα οι επενδύσεις στον πρωτογενή τομέα μπορεί να δώσουν ώθηση στην ανάπτυξη της ελληνικής περιφέρειας, στη δημιουργία θέσεων εργασίας και στην καταπολέμηση των κοινωνικών ανισοτήτων. </w:t>
      </w:r>
    </w:p>
    <w:p w14:paraId="6BC3A864"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Σε αυτ</w:t>
      </w:r>
      <w:r>
        <w:rPr>
          <w:rFonts w:eastAsia="Times New Roman" w:cs="Times New Roman"/>
          <w:szCs w:val="24"/>
        </w:rPr>
        <w:t xml:space="preserve">ό το πλαίσιο οι αγροτικοί συνεταιρισμοί, αποτελώντας μοχλό ανάπτυξης των μικρομεσαίων αγροτών και ισχυροποίησης της διαπραγματευτικής τους δύναμης, μπορούν να συνεισφέρουν στην αύξηση και </w:t>
      </w:r>
      <w:r w:rsidRPr="001E76C4">
        <w:rPr>
          <w:rFonts w:eastAsia="Times New Roman" w:cs="Times New Roman"/>
          <w:color w:val="000000" w:themeColor="text1"/>
          <w:szCs w:val="24"/>
        </w:rPr>
        <w:t>δικαιότερη κατανομή του αγροτικού εισοδήματος.</w:t>
      </w:r>
    </w:p>
    <w:p w14:paraId="6BC3A865"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Το υπό ψήφιση νομοσχέ</w:t>
      </w:r>
      <w:r>
        <w:rPr>
          <w:rFonts w:eastAsia="Times New Roman" w:cs="Times New Roman"/>
          <w:szCs w:val="24"/>
        </w:rPr>
        <w:t>διο εντάσσεται σε σειρά νομοθετικών πρωτοβουλιών της Κυβέρνησης που αποσκοπούν στην επάνοδο της χώρας σε βιώσιμη ανάπτυξη. Συγκεκριμένα δε</w:t>
      </w:r>
      <w:r>
        <w:rPr>
          <w:rFonts w:eastAsia="Times New Roman" w:cs="Times New Roman"/>
          <w:szCs w:val="24"/>
        </w:rPr>
        <w:t>,</w:t>
      </w:r>
      <w:r>
        <w:rPr>
          <w:rFonts w:eastAsia="Times New Roman" w:cs="Times New Roman"/>
          <w:szCs w:val="24"/>
        </w:rPr>
        <w:t xml:space="preserve"> συνιστά μια προσπάθεια εξυγίανσης και ανασυγκρότησης του αγροτικού συνεταιριστικού κινήματος ως μέσου ανασύνταξης κα</w:t>
      </w:r>
      <w:r>
        <w:rPr>
          <w:rFonts w:eastAsia="Times New Roman" w:cs="Times New Roman"/>
          <w:szCs w:val="24"/>
        </w:rPr>
        <w:t>ι ανάπτυξης της δυναμικής του αγροτικού τομέα</w:t>
      </w:r>
      <w:r>
        <w:rPr>
          <w:rFonts w:eastAsia="Times New Roman" w:cs="Times New Roman"/>
          <w:szCs w:val="24"/>
        </w:rPr>
        <w:t>,</w:t>
      </w:r>
      <w:r>
        <w:rPr>
          <w:rFonts w:eastAsia="Times New Roman" w:cs="Times New Roman"/>
          <w:szCs w:val="24"/>
        </w:rPr>
        <w:t xml:space="preserve"> που στηρίζεται σε μία σειρά από αρχές</w:t>
      </w:r>
      <w:r>
        <w:rPr>
          <w:rFonts w:eastAsia="Times New Roman" w:cs="Times New Roman"/>
          <w:szCs w:val="24"/>
        </w:rPr>
        <w:t xml:space="preserve"> όπως</w:t>
      </w:r>
      <w:r>
        <w:rPr>
          <w:rFonts w:eastAsia="Times New Roman" w:cs="Times New Roman"/>
          <w:szCs w:val="24"/>
        </w:rPr>
        <w:t>: στη συνταγματικά κατοχυρωμένη αρχή του συνεταιρίζεσθαι, στη συνεργατική αρχή, μέσω της οποίας κατοχυρώνεται η ισότητα</w:t>
      </w:r>
      <w:r>
        <w:rPr>
          <w:rFonts w:eastAsia="Times New Roman" w:cs="Times New Roman"/>
          <w:szCs w:val="24"/>
        </w:rPr>
        <w:t>,</w:t>
      </w:r>
      <w:r>
        <w:rPr>
          <w:rFonts w:eastAsia="Times New Roman" w:cs="Times New Roman"/>
          <w:szCs w:val="24"/>
        </w:rPr>
        <w:t xml:space="preserve"> που πρέπει να υπάρχει μεταξύ των μελών των </w:t>
      </w:r>
      <w:r w:rsidRPr="00740D1C">
        <w:rPr>
          <w:rFonts w:eastAsia="Times New Roman" w:cs="Times New Roman"/>
          <w:color w:val="000000" w:themeColor="text1"/>
          <w:szCs w:val="24"/>
        </w:rPr>
        <w:t>αγρ</w:t>
      </w:r>
      <w:r w:rsidRPr="00740D1C">
        <w:rPr>
          <w:rFonts w:eastAsia="Times New Roman" w:cs="Times New Roman"/>
          <w:color w:val="000000" w:themeColor="text1"/>
          <w:szCs w:val="24"/>
        </w:rPr>
        <w:t>οτικών συνεταιρισμών και που εκφράζεται με την αναλογία μεταξύ μέλους, μερίδας και ψήφου.</w:t>
      </w:r>
    </w:p>
    <w:p w14:paraId="6BC3A866" w14:textId="77777777" w:rsidR="00A94BE7" w:rsidRDefault="00D14AD5">
      <w:pPr>
        <w:spacing w:line="600" w:lineRule="auto"/>
        <w:ind w:firstLine="720"/>
        <w:jc w:val="both"/>
        <w:rPr>
          <w:rFonts w:eastAsia="Times New Roman" w:cs="Times New Roman"/>
          <w:szCs w:val="24"/>
        </w:rPr>
      </w:pPr>
      <w:r w:rsidRPr="00072C85">
        <w:rPr>
          <w:rFonts w:eastAsia="Times New Roman" w:cs="Times New Roman"/>
          <w:szCs w:val="24"/>
        </w:rPr>
        <w:lastRenderedPageBreak/>
        <w:t xml:space="preserve">Επίσης στηρίζεται </w:t>
      </w:r>
      <w:r>
        <w:rPr>
          <w:rFonts w:eastAsia="Times New Roman" w:cs="Times New Roman"/>
          <w:szCs w:val="24"/>
        </w:rPr>
        <w:t>σ</w:t>
      </w:r>
      <w:r w:rsidRPr="00072C85">
        <w:rPr>
          <w:rFonts w:eastAsia="Times New Roman" w:cs="Times New Roman"/>
          <w:szCs w:val="24"/>
        </w:rPr>
        <w:t xml:space="preserve">ε </w:t>
      </w:r>
      <w:r>
        <w:rPr>
          <w:rFonts w:eastAsia="Times New Roman" w:cs="Times New Roman"/>
          <w:szCs w:val="24"/>
        </w:rPr>
        <w:t>μία σειρά από αξιολογικές κατευθύνσεις</w:t>
      </w:r>
      <w:r>
        <w:rPr>
          <w:rFonts w:eastAsia="Times New Roman" w:cs="Times New Roman"/>
          <w:szCs w:val="24"/>
        </w:rPr>
        <w:t>,</w:t>
      </w:r>
      <w:r>
        <w:rPr>
          <w:rFonts w:eastAsia="Times New Roman" w:cs="Times New Roman"/>
          <w:szCs w:val="24"/>
        </w:rPr>
        <w:t xml:space="preserve"> που είναι συμβατές και προσαρμοσμένες στην ελληνική πραγματικότητα, στην εθελοντική και ελεύθερη συμμετοχ</w:t>
      </w:r>
      <w:r>
        <w:rPr>
          <w:rFonts w:eastAsia="Times New Roman" w:cs="Times New Roman"/>
          <w:szCs w:val="24"/>
        </w:rPr>
        <w:t>ή, στη δημοκρατική διοίκηση</w:t>
      </w:r>
      <w:r>
        <w:rPr>
          <w:rFonts w:eastAsia="Times New Roman" w:cs="Times New Roman"/>
          <w:szCs w:val="24"/>
        </w:rPr>
        <w:t>,</w:t>
      </w:r>
      <w:r>
        <w:rPr>
          <w:rFonts w:eastAsia="Times New Roman" w:cs="Times New Roman"/>
          <w:szCs w:val="24"/>
        </w:rPr>
        <w:t xml:space="preserve"> με τρόπο ώστε όλα τα μέλη να συνδιαμορφώνουν τις αποφάσεις, στην ισότιμη οικονομική συμμετοχή των μελών που να διαχειρίζονται το κεφάλαιο και να διαθέτουν τα πλεονάσματα για την εξυπηρέτηση των μελών του συνεταιρισμού και του κ</w:t>
      </w:r>
      <w:r>
        <w:rPr>
          <w:rFonts w:eastAsia="Times New Roman" w:cs="Times New Roman"/>
          <w:szCs w:val="24"/>
        </w:rPr>
        <w:t>οινωνικού συμφέροντος, στην αυτονομία και ανεξαρτησία των συνεταιρισμών</w:t>
      </w:r>
      <w:r>
        <w:rPr>
          <w:rFonts w:eastAsia="Times New Roman" w:cs="Times New Roman"/>
          <w:szCs w:val="24"/>
        </w:rPr>
        <w:t>,</w:t>
      </w:r>
      <w:r>
        <w:rPr>
          <w:rFonts w:eastAsia="Times New Roman" w:cs="Times New Roman"/>
          <w:szCs w:val="24"/>
        </w:rPr>
        <w:t xml:space="preserve"> ώστε να κινούνται ελεύθερα συνάπτοντας συμφωνίες με τρίτους και αναπτύσσοντας αναπτυξιακή στρατηγική χωρίς να στηρίζονται σε επιδοτήσεις και </w:t>
      </w:r>
      <w:r>
        <w:rPr>
          <w:rFonts w:eastAsia="Times New Roman" w:cs="Times New Roman"/>
          <w:szCs w:val="24"/>
        </w:rPr>
        <w:lastRenderedPageBreak/>
        <w:t>προνόμια, στην πληροφόρηση, εκπαίδευση και</w:t>
      </w:r>
      <w:r>
        <w:rPr>
          <w:rFonts w:eastAsia="Times New Roman" w:cs="Times New Roman"/>
          <w:szCs w:val="24"/>
        </w:rPr>
        <w:t xml:space="preserve"> κατάρτιση</w:t>
      </w:r>
      <w:r>
        <w:rPr>
          <w:rFonts w:eastAsia="Times New Roman" w:cs="Times New Roman"/>
          <w:szCs w:val="24"/>
        </w:rPr>
        <w:t>,</w:t>
      </w:r>
      <w:r>
        <w:rPr>
          <w:rFonts w:eastAsia="Times New Roman" w:cs="Times New Roman"/>
          <w:szCs w:val="24"/>
        </w:rPr>
        <w:t xml:space="preserve"> ώστε να μπορούν όλα τα μέλη, αγρότες και αγρότισσες, να συμβάλλουν αποτελεσματικά στην καλή λειτουργία κα ανάπτυξη των συνεταιρισμών, στη συνεργασία μεταξύ των συνεταιρισμών με σκοπό την ισχυροποίησή τους και τέλος στο ενδιαφέρον για την κοινότ</w:t>
      </w:r>
      <w:r>
        <w:rPr>
          <w:rFonts w:eastAsia="Times New Roman" w:cs="Times New Roman"/>
          <w:szCs w:val="24"/>
        </w:rPr>
        <w:t>ητα</w:t>
      </w:r>
      <w:r>
        <w:rPr>
          <w:rFonts w:eastAsia="Times New Roman" w:cs="Times New Roman"/>
          <w:szCs w:val="24"/>
        </w:rPr>
        <w:t>,</w:t>
      </w:r>
      <w:r>
        <w:rPr>
          <w:rFonts w:eastAsia="Times New Roman" w:cs="Times New Roman"/>
          <w:szCs w:val="24"/>
        </w:rPr>
        <w:t xml:space="preserve"> που σημαίνει συνεργασία με τις τοπικές κοινωνίες στις οποίες οφείλουν να επενδύουν οικονομικά και κοινωνικά.</w:t>
      </w:r>
    </w:p>
    <w:p w14:paraId="6BC3A867"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Το συγκεκριμένο νομοσχέδιο, κυρίες και κύριοι συνάδελφοι, επιχειρεί να αντιστρέψει τη σημερινή κατάσταση των αγροτικών συνεταιρισμών, που είνα</w:t>
      </w:r>
      <w:r>
        <w:rPr>
          <w:rFonts w:eastAsia="Times New Roman" w:cs="Times New Roman"/>
          <w:szCs w:val="24"/>
        </w:rPr>
        <w:t xml:space="preserve">ι απαξιωμένοι οικονομικά και </w:t>
      </w:r>
      <w:r>
        <w:rPr>
          <w:rFonts w:eastAsia="Times New Roman" w:cs="Times New Roman"/>
          <w:szCs w:val="24"/>
        </w:rPr>
        <w:lastRenderedPageBreak/>
        <w:t xml:space="preserve">κοινωνικά. Συγκεντρώνει όλη τη νομοθεσία, διατηρεί αποτελεσματικές ρυθμίσεις, εισάγοντας παράλληλα νέες ρυθμίσεις για τη σωστή λειτουργία των συνεταιρισμών εφεξής. </w:t>
      </w:r>
    </w:p>
    <w:p w14:paraId="6BC3A868"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Ενδεικτικά να αναφερθεί η κατάργηση της μέχρι σήμερα δομής και</w:t>
      </w:r>
      <w:r>
        <w:rPr>
          <w:rFonts w:eastAsia="Times New Roman" w:cs="Times New Roman"/>
          <w:szCs w:val="24"/>
        </w:rPr>
        <w:t xml:space="preserve"> διάρθρωσης του συνεταιριστικού κινήματος και αντ’ αυτής η δημιουργία βαθμίδων</w:t>
      </w:r>
      <w:r>
        <w:rPr>
          <w:rFonts w:eastAsia="Times New Roman" w:cs="Times New Roman"/>
          <w:szCs w:val="24"/>
        </w:rPr>
        <w:t>,</w:t>
      </w:r>
      <w:r>
        <w:rPr>
          <w:rFonts w:eastAsia="Times New Roman" w:cs="Times New Roman"/>
          <w:szCs w:val="24"/>
        </w:rPr>
        <w:t xml:space="preserve"> που ανταποκρίνονται στα σημερινά δεδομένα και στις σύγχρονες ανάγκες. Αυτά συνδέονται με το παγκοσμιοποιημένο περιβάλλον και την εντός αυτού λειτουργία της αγροτικής οικονομίας</w:t>
      </w:r>
      <w:r>
        <w:rPr>
          <w:rFonts w:eastAsia="Times New Roman" w:cs="Times New Roman"/>
          <w:szCs w:val="24"/>
        </w:rPr>
        <w:t>,</w:t>
      </w:r>
      <w:r>
        <w:rPr>
          <w:rFonts w:eastAsia="Times New Roman" w:cs="Times New Roman"/>
          <w:szCs w:val="24"/>
        </w:rPr>
        <w:t xml:space="preserve"> που επιβάλλουν άλλες μορφές οργάνωσης και λειτουργίας του συνεταιριστικού κινήματος.</w:t>
      </w:r>
    </w:p>
    <w:p w14:paraId="6BC3A869"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Σε αυτό το πλαίσιο κατοχυρώνονται διεπαγγελματικές οργανώσεις, αγροτικές εταιρικές συμπράξεις, κλαδικοί εθνικοί αγροτικοί συνεταιρισμοί, αγροδιατροφικές συμπράξεις σε επ</w:t>
      </w:r>
      <w:r>
        <w:rPr>
          <w:rFonts w:eastAsia="Times New Roman" w:cs="Times New Roman"/>
          <w:szCs w:val="24"/>
        </w:rPr>
        <w:t>ίπεδο περιφέρειας.</w:t>
      </w:r>
    </w:p>
    <w:p w14:paraId="6BC3A86A"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συνάδελφε, κλείστε σας παρακαλώ.</w:t>
      </w:r>
    </w:p>
    <w:p w14:paraId="6BC3A86B"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…ομάδες παραγωγών, ομάδες προστασίας και διαχείρισης προϊόντων ή τροφίμων με προστατευόμενη ονομασία προέλευσης, με προστατευόμενη γεωγρα</w:t>
      </w:r>
      <w:r>
        <w:rPr>
          <w:rFonts w:eastAsia="Times New Roman" w:cs="Times New Roman"/>
          <w:szCs w:val="24"/>
        </w:rPr>
        <w:lastRenderedPageBreak/>
        <w:t xml:space="preserve">φική ένδειξη ή άλλων προϊόντων, που ενσωματώνουν την εγγύηση των παραδοσιακών ιδιότυπων προϊόντων αλλά και γυναικείοι </w:t>
      </w:r>
      <w:r>
        <w:rPr>
          <w:rFonts w:eastAsia="Times New Roman" w:cs="Times New Roman"/>
          <w:szCs w:val="24"/>
        </w:rPr>
        <w:t>συνεταιρισμοί.</w:t>
      </w:r>
    </w:p>
    <w:p w14:paraId="6BC3A86C"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νομοσχέδιο αποτελεί σημαντικό κρίκο στην αλυσίδα των νομοθετικών πρωτοβουλιών της Κυβέρνησης προς την κατεύθυνση της θεσμικής ανασυγκρότησης της χώρας</w:t>
      </w:r>
      <w:r>
        <w:rPr>
          <w:rFonts w:eastAsia="Times New Roman" w:cs="Times New Roman"/>
          <w:szCs w:val="24"/>
        </w:rPr>
        <w:t>,</w:t>
      </w:r>
      <w:r>
        <w:rPr>
          <w:rFonts w:eastAsia="Times New Roman" w:cs="Times New Roman"/>
          <w:szCs w:val="24"/>
        </w:rPr>
        <w:t xml:space="preserve"> που μαζί με την κοινωνικά δίκαιη παραγωγική ανασυγ</w:t>
      </w:r>
      <w:r>
        <w:rPr>
          <w:rFonts w:eastAsia="Times New Roman" w:cs="Times New Roman"/>
          <w:szCs w:val="24"/>
        </w:rPr>
        <w:t>κρότηση έχουν εξαγγελθεί και υλοποιούνται από την Κυβέρνηση βήμα-βήμα.</w:t>
      </w:r>
    </w:p>
    <w:p w14:paraId="6BC3A86D"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Σας ευχαριστώ.</w:t>
      </w:r>
    </w:p>
    <w:p w14:paraId="6BC3A86E"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Κλείνουμε με τον κ. Βασίλειο Γιόγιακα σε ό,τι αφορά τους συναδέλφους. </w:t>
      </w:r>
    </w:p>
    <w:p w14:paraId="6BC3A86F"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Η συνεδρίαση θα κλείσει με μια ολιγόλεπτη παρέμβαση-απάντηση του κ</w:t>
      </w:r>
      <w:r>
        <w:rPr>
          <w:rFonts w:eastAsia="Times New Roman" w:cs="Times New Roman"/>
          <w:szCs w:val="24"/>
        </w:rPr>
        <w:t>υρίου Υπουργού.</w:t>
      </w:r>
    </w:p>
    <w:p w14:paraId="6BC3A870"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Τον λόγο έχει ο κ. Γιόγιακας.</w:t>
      </w:r>
    </w:p>
    <w:p w14:paraId="6BC3A871" w14:textId="77777777" w:rsidR="00A94BE7" w:rsidRDefault="00D14AD5">
      <w:pPr>
        <w:spacing w:line="600" w:lineRule="auto"/>
        <w:contextualSpacing/>
        <w:jc w:val="both"/>
        <w:rPr>
          <w:rFonts w:eastAsia="Times New Roman" w:cs="Times New Roman"/>
          <w:szCs w:val="24"/>
        </w:rPr>
      </w:pPr>
      <w:r>
        <w:rPr>
          <w:rFonts w:eastAsia="Times New Roman" w:cs="Times New Roman"/>
          <w:szCs w:val="24"/>
        </w:rPr>
        <w:tab/>
      </w:r>
      <w:r>
        <w:rPr>
          <w:rFonts w:eastAsia="Times New Roman" w:cs="Times New Roman"/>
          <w:b/>
          <w:szCs w:val="24"/>
        </w:rPr>
        <w:t>ΒΑΣΙΛΕΙΟΣ ΓΙΟΓΙΑΚΑΣ:</w:t>
      </w:r>
      <w:r>
        <w:rPr>
          <w:rFonts w:eastAsia="Times New Roman" w:cs="Times New Roman"/>
          <w:szCs w:val="24"/>
        </w:rPr>
        <w:t xml:space="preserve"> Κύριε Πρόεδρε, κύριοι Υπουργοί, κυρίες και κύριοι συνάδελφοι, τα προβλήματα που αντιμετωπίζει ο αγροτικός κόσμος είναι πραγματικά, είναι αληθινά, είναι εκρηκτικά. Δεν υπάρχει αμφιβολία γι’ αυτό. </w:t>
      </w:r>
    </w:p>
    <w:p w14:paraId="6BC3A872" w14:textId="77777777" w:rsidR="00A94BE7" w:rsidRDefault="00D14AD5">
      <w:pPr>
        <w:spacing w:line="600" w:lineRule="auto"/>
        <w:ind w:firstLine="720"/>
        <w:contextualSpacing/>
        <w:jc w:val="both"/>
        <w:rPr>
          <w:rFonts w:eastAsia="Times New Roman" w:cs="Times New Roman"/>
          <w:szCs w:val="24"/>
        </w:rPr>
      </w:pPr>
      <w:r>
        <w:rPr>
          <w:rFonts w:eastAsia="Times New Roman" w:cs="Times New Roman"/>
          <w:szCs w:val="24"/>
        </w:rPr>
        <w:lastRenderedPageBreak/>
        <w:t>Αυτά είχε πει πριν από μερικές εβδομάδες ο Πρωθυπουργός κατ</w:t>
      </w:r>
      <w:r>
        <w:rPr>
          <w:rFonts w:eastAsia="Times New Roman" w:cs="Times New Roman"/>
          <w:szCs w:val="24"/>
        </w:rPr>
        <w:t>ά την κορύφωση των αγροτικών κινητοποιήσεων. Το ερώτημα, όμως, είναι</w:t>
      </w:r>
      <w:r>
        <w:rPr>
          <w:rFonts w:eastAsia="Times New Roman" w:cs="Times New Roman"/>
          <w:szCs w:val="24"/>
        </w:rPr>
        <w:t>.</w:t>
      </w:r>
      <w:r>
        <w:rPr>
          <w:rFonts w:eastAsia="Times New Roman" w:cs="Times New Roman"/>
          <w:szCs w:val="24"/>
        </w:rPr>
        <w:t xml:space="preserve"> Τι κάνει η Κυβέρνηση για να δώσει λύσεις σ’ αυτά τα προβλήματα; Τι κάνει για να δώσει ανάσα στο εισόδημα των αγροτών; Τι κάνει για να μειώσει το κόστος της αγροτικής παραγωγής, που κάνει</w:t>
      </w:r>
      <w:r>
        <w:rPr>
          <w:rFonts w:eastAsia="Times New Roman" w:cs="Times New Roman"/>
          <w:szCs w:val="24"/>
        </w:rPr>
        <w:t xml:space="preserve"> ασύμφορη την αγροτική απασχόληση και οδηγεί σε εγκατάλειψη της γεωργίας;</w:t>
      </w:r>
    </w:p>
    <w:p w14:paraId="6BC3A873" w14:textId="77777777" w:rsidR="00A94BE7" w:rsidRDefault="00D14AD5">
      <w:pPr>
        <w:spacing w:line="600" w:lineRule="auto"/>
        <w:ind w:firstLine="720"/>
        <w:contextualSpacing/>
        <w:jc w:val="both"/>
        <w:rPr>
          <w:rFonts w:eastAsia="Times New Roman" w:cs="Times New Roman"/>
          <w:szCs w:val="24"/>
        </w:rPr>
      </w:pPr>
      <w:r>
        <w:rPr>
          <w:rFonts w:eastAsia="Times New Roman" w:cs="Times New Roman"/>
          <w:szCs w:val="24"/>
        </w:rPr>
        <w:t>Για να μπορέσει ένας αγροτικός συνεταιρισμός να είναι παραγωγικός και ανταποδοτικός, χρειάζονται τουλάχιστον δύο προϋποθέσεις. Η μία είναι να αφεθεί να λειτουργήσει ελεύθερος από την</w:t>
      </w:r>
      <w:r>
        <w:rPr>
          <w:rFonts w:eastAsia="Times New Roman" w:cs="Times New Roman"/>
          <w:szCs w:val="24"/>
        </w:rPr>
        <w:t xml:space="preserve"> κρατική παρέμβαση και η άλλη να αντιμετωπίζεται </w:t>
      </w:r>
      <w:r>
        <w:rPr>
          <w:rFonts w:eastAsia="Times New Roman" w:cs="Times New Roman"/>
          <w:szCs w:val="24"/>
        </w:rPr>
        <w:lastRenderedPageBreak/>
        <w:t>από το κράτος ως επιχείρηση. Αυτό σημαίνει περισσότερες δυνατότητες αυτοχρηματοδότησης, σεβασμός της διοικητικής αυτονομίας, περισσότερες συνεργασίες σε τοπικό, περιφερειακό και εθνικό επίπεδο, που θα επιτρέ</w:t>
      </w:r>
      <w:r>
        <w:rPr>
          <w:rFonts w:eastAsia="Times New Roman" w:cs="Times New Roman"/>
          <w:szCs w:val="24"/>
        </w:rPr>
        <w:t>ψουν να μειωθεί το κόστος, για να γίνουν επενδύσεις και να βελτιωθεί η ανταγωνιστικότητα των αγροτικών προϊόντων.</w:t>
      </w:r>
    </w:p>
    <w:p w14:paraId="6BC3A874" w14:textId="77777777" w:rsidR="00A94BE7" w:rsidRDefault="00D14AD5">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αυτή η προσέγγιση δεν υπάρχει εδώ. Θα έλεγε κανείς ότι για μία ακόμη φορά η Κυβέρνηση δείχνει την καχυποψία της, αν όχι την απέχθειά </w:t>
      </w:r>
      <w:r>
        <w:rPr>
          <w:rFonts w:eastAsia="Times New Roman" w:cs="Times New Roman"/>
          <w:szCs w:val="24"/>
        </w:rPr>
        <w:t>της, προς την ιδιωτική πρωτοβουλία και την επιχειρηματικότητα. Μεταχειρίζεται τους αγροτικούς συνεταιρισμούς στην καλύτερη ως φορείς της κοινωνικής οικονομίας και στη χειρότερη ως πολιτικό μόρφωμα.</w:t>
      </w:r>
    </w:p>
    <w:p w14:paraId="6BC3A875" w14:textId="77777777" w:rsidR="00A94BE7" w:rsidRDefault="00D14AD5">
      <w:pPr>
        <w:spacing w:line="600" w:lineRule="auto"/>
        <w:ind w:firstLine="720"/>
        <w:contextualSpacing/>
        <w:jc w:val="both"/>
        <w:rPr>
          <w:rFonts w:eastAsia="Times New Roman" w:cs="Times New Roman"/>
          <w:szCs w:val="24"/>
        </w:rPr>
      </w:pPr>
      <w:r>
        <w:rPr>
          <w:rFonts w:eastAsia="Times New Roman" w:cs="Times New Roman"/>
          <w:szCs w:val="24"/>
        </w:rPr>
        <w:lastRenderedPageBreak/>
        <w:t>Η αντίληψη αυτή αποτυπώνεται σε διάφορα σημεία του νομοσχε</w:t>
      </w:r>
      <w:r>
        <w:rPr>
          <w:rFonts w:eastAsia="Times New Roman" w:cs="Times New Roman"/>
          <w:szCs w:val="24"/>
        </w:rPr>
        <w:t>δίου. Γιατί ένας αγροτικός συνεταιρισμός πρέπει να συστήνεται από τουλάχιστον τριάντα μέλη, όταν σε πολλές χώρες της Ευρωπαϊκής Ένωσης</w:t>
      </w:r>
      <w:r>
        <w:rPr>
          <w:rFonts w:eastAsia="Times New Roman" w:cs="Times New Roman"/>
          <w:szCs w:val="24"/>
        </w:rPr>
        <w:t>-</w:t>
      </w:r>
      <w:r>
        <w:rPr>
          <w:rFonts w:eastAsia="Times New Roman" w:cs="Times New Roman"/>
          <w:szCs w:val="24"/>
        </w:rPr>
        <w:t xml:space="preserve"> όπως η Ιταλία, η Ισπανία, η Δανία και το Βέλγιο</w:t>
      </w:r>
      <w:r>
        <w:rPr>
          <w:rFonts w:eastAsia="Times New Roman" w:cs="Times New Roman"/>
          <w:szCs w:val="24"/>
        </w:rPr>
        <w:t>-</w:t>
      </w:r>
      <w:r>
        <w:rPr>
          <w:rFonts w:eastAsia="Times New Roman" w:cs="Times New Roman"/>
          <w:szCs w:val="24"/>
        </w:rPr>
        <w:t xml:space="preserve"> ο ελάχιστος αριθμός είναι από τρία έως πέντε μέλη; Προφανώς θέλουμε συν</w:t>
      </w:r>
      <w:r>
        <w:rPr>
          <w:rFonts w:eastAsia="Times New Roman" w:cs="Times New Roman"/>
          <w:szCs w:val="24"/>
        </w:rPr>
        <w:t>εταιρισμούς με πολλά μέλη. Αυτό όμως, θα προκύψει</w:t>
      </w:r>
      <w:r>
        <w:rPr>
          <w:rFonts w:eastAsia="Times New Roman" w:cs="Times New Roman"/>
          <w:szCs w:val="24"/>
        </w:rPr>
        <w:t>,</w:t>
      </w:r>
      <w:r>
        <w:rPr>
          <w:rFonts w:eastAsia="Times New Roman" w:cs="Times New Roman"/>
          <w:szCs w:val="24"/>
        </w:rPr>
        <w:t xml:space="preserve"> γιατί τα ίδια τα μέλη έχουν αντιληφθεί ότι η ένωσή τους σημαίνει δύναμη, όχι επειδή τους το επιβάλλει ο νόμος. Γιατί παύονται όσα μέλη διοικητικών και εποπτικών συμβουλίων έχουν πάνω από δύο συνεχόμενες θη</w:t>
      </w:r>
      <w:r>
        <w:rPr>
          <w:rFonts w:eastAsia="Times New Roman" w:cs="Times New Roman"/>
          <w:szCs w:val="24"/>
        </w:rPr>
        <w:t xml:space="preserve">τείες; </w:t>
      </w:r>
    </w:p>
    <w:p w14:paraId="6BC3A876" w14:textId="77777777" w:rsidR="00A94BE7" w:rsidRDefault="00D14AD5">
      <w:pPr>
        <w:spacing w:line="600" w:lineRule="auto"/>
        <w:ind w:firstLine="720"/>
        <w:contextualSpacing/>
        <w:jc w:val="both"/>
        <w:rPr>
          <w:rFonts w:eastAsia="Times New Roman" w:cs="Times New Roman"/>
          <w:szCs w:val="24"/>
        </w:rPr>
      </w:pPr>
      <w:r>
        <w:rPr>
          <w:rFonts w:eastAsia="Times New Roman" w:cs="Times New Roman"/>
          <w:szCs w:val="24"/>
        </w:rPr>
        <w:lastRenderedPageBreak/>
        <w:t>Μιλώντας για κρατική παρέμβαση, υπάρχει και μία διεθνής πατέντα. Ζητείται από τους συνεταιρισμούς για να εγγραφούν στο σχετικό μητρώο, να υποβάλουν επιχειρησιακό πλάνο για μία τριετία. Με ποια κριτήρια; Πώς διασφαλίζεται η εμπιστευτικότητα του σχεδ</w:t>
      </w:r>
      <w:r>
        <w:rPr>
          <w:rFonts w:eastAsia="Times New Roman" w:cs="Times New Roman"/>
          <w:szCs w:val="24"/>
        </w:rPr>
        <w:t>ίου απέναντι στον ανταγωνισμό; Αυτοί που είναι ήδη γραμμένοι στο μητρώο θα υποβάλουν σχέδιο ή όχι; Για ποιο ευέλικτο πλαίσιο μιλά η Κυβέρνηση, όταν επιβάλλεται στους αγροτικούς συνεταιρισμούς να απορροφούν το 80% της παραγωγής κάθε μέλους; Ας αφήσουν τον κ</w:t>
      </w:r>
      <w:r>
        <w:rPr>
          <w:rFonts w:eastAsia="Times New Roman" w:cs="Times New Roman"/>
          <w:szCs w:val="24"/>
        </w:rPr>
        <w:t>άθε συνεταιρισμό να επιλέξει</w:t>
      </w:r>
      <w:r>
        <w:rPr>
          <w:rFonts w:eastAsia="Times New Roman" w:cs="Times New Roman"/>
          <w:szCs w:val="24"/>
        </w:rPr>
        <w:t>,</w:t>
      </w:r>
      <w:r>
        <w:rPr>
          <w:rFonts w:eastAsia="Times New Roman" w:cs="Times New Roman"/>
          <w:szCs w:val="24"/>
        </w:rPr>
        <w:t xml:space="preserve"> εάν θα το προβλέψει στο καταστατικό του. </w:t>
      </w:r>
    </w:p>
    <w:p w14:paraId="6BC3A877" w14:textId="77777777" w:rsidR="00A94BE7" w:rsidRDefault="00D14AD5">
      <w:pPr>
        <w:spacing w:line="600" w:lineRule="auto"/>
        <w:ind w:firstLine="720"/>
        <w:contextualSpacing/>
        <w:jc w:val="both"/>
        <w:rPr>
          <w:rFonts w:eastAsia="Times New Roman" w:cs="Times New Roman"/>
          <w:szCs w:val="24"/>
        </w:rPr>
      </w:pPr>
      <w:r>
        <w:rPr>
          <w:rFonts w:eastAsia="Times New Roman" w:cs="Times New Roman"/>
          <w:szCs w:val="24"/>
        </w:rPr>
        <w:t>Λ</w:t>
      </w:r>
      <w:r>
        <w:rPr>
          <w:rFonts w:eastAsia="Times New Roman" w:cs="Times New Roman"/>
          <w:szCs w:val="24"/>
        </w:rPr>
        <w:t xml:space="preserve">ιγότερες συνεργασίες σημαίνουν τελικά λιγότερες δυνατότητες διείσδυσης των συνεταιρισμών στο λιανικό εμπόριο. Σε </w:t>
      </w:r>
      <w:r>
        <w:rPr>
          <w:rFonts w:eastAsia="Times New Roman" w:cs="Times New Roman"/>
          <w:szCs w:val="24"/>
        </w:rPr>
        <w:lastRenderedPageBreak/>
        <w:t xml:space="preserve">λάθος κατεύθυνση, </w:t>
      </w:r>
      <w:r>
        <w:rPr>
          <w:rFonts w:eastAsia="Times New Roman" w:cs="Times New Roman"/>
          <w:szCs w:val="24"/>
        </w:rPr>
        <w:t>επίσης</w:t>
      </w:r>
      <w:r>
        <w:rPr>
          <w:rFonts w:eastAsia="Times New Roman" w:cs="Times New Roman"/>
          <w:szCs w:val="24"/>
        </w:rPr>
        <w:t>, κινείται και η κατάργηση των πρόσθετων υποχρ</w:t>
      </w:r>
      <w:r>
        <w:rPr>
          <w:rFonts w:eastAsia="Times New Roman" w:cs="Times New Roman"/>
          <w:szCs w:val="24"/>
        </w:rPr>
        <w:t>εωτικών μεριδίων.</w:t>
      </w:r>
    </w:p>
    <w:p w14:paraId="6BC3A878" w14:textId="77777777" w:rsidR="00A94BE7" w:rsidRDefault="00D14AD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από τα παραπάνω και μόνο είναι ξεκάθαρο ότι οι αγρότες μας δυστυχώς δεν έχουν να ελπίζουν πολλά από αυτό το νομοθέτημα. </w:t>
      </w:r>
    </w:p>
    <w:p w14:paraId="6BC3A879" w14:textId="77777777" w:rsidR="00A94BE7" w:rsidRDefault="00D14AD5">
      <w:pPr>
        <w:spacing w:line="600" w:lineRule="auto"/>
        <w:ind w:firstLine="720"/>
        <w:contextualSpacing/>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στην περιοχή μας, αγαπητέ κύριε Υπουργέ, αρκετά προβλήματα έχουμε με το γάλα, με</w:t>
      </w:r>
      <w:r>
        <w:rPr>
          <w:rFonts w:eastAsia="Times New Roman" w:cs="Times New Roman"/>
          <w:szCs w:val="24"/>
        </w:rPr>
        <w:t xml:space="preserve"> τους κτηνοτρόφους, κάτι που ήδη έχει αναδειχθεί και από τον εκλεκτό συνάδελφο και από πολλούς συναδέλφους του ΣΥΡΙΖΑ, της </w:t>
      </w:r>
      <w:r>
        <w:rPr>
          <w:rFonts w:eastAsia="Times New Roman" w:cs="Times New Roman"/>
          <w:szCs w:val="24"/>
        </w:rPr>
        <w:t>σ</w:t>
      </w:r>
      <w:r>
        <w:rPr>
          <w:rFonts w:eastAsia="Times New Roman" w:cs="Times New Roman"/>
          <w:szCs w:val="24"/>
        </w:rPr>
        <w:t>υγκυβέρνησης.</w:t>
      </w:r>
    </w:p>
    <w:p w14:paraId="6BC3A87A" w14:textId="77777777" w:rsidR="00A94BE7" w:rsidRDefault="00D14AD5">
      <w:pPr>
        <w:spacing w:line="600" w:lineRule="auto"/>
        <w:ind w:firstLine="720"/>
        <w:contextualSpacing/>
        <w:jc w:val="both"/>
        <w:rPr>
          <w:rFonts w:eastAsia="Times New Roman" w:cs="Times New Roman"/>
          <w:szCs w:val="24"/>
        </w:rPr>
      </w:pPr>
      <w:r>
        <w:rPr>
          <w:rFonts w:eastAsia="Times New Roman" w:cs="Times New Roman"/>
          <w:szCs w:val="24"/>
        </w:rPr>
        <w:lastRenderedPageBreak/>
        <w:t>Το νομοσχέδιο</w:t>
      </w:r>
      <w:r>
        <w:rPr>
          <w:rFonts w:eastAsia="Times New Roman" w:cs="Times New Roman"/>
          <w:szCs w:val="24"/>
        </w:rPr>
        <w:t xml:space="preserve"> αφήνει, λοιπόν, εκτός</w:t>
      </w:r>
      <w:r>
        <w:rPr>
          <w:rFonts w:eastAsia="Times New Roman" w:cs="Times New Roman"/>
          <w:szCs w:val="24"/>
        </w:rPr>
        <w:t>,</w:t>
      </w:r>
      <w:r>
        <w:rPr>
          <w:rFonts w:eastAsia="Times New Roman" w:cs="Times New Roman"/>
          <w:szCs w:val="24"/>
        </w:rPr>
        <w:t xml:space="preserve"> πολλά από τα μεγάλα προβλήματα του συνεταιριστικού κινήματος</w:t>
      </w:r>
      <w:r>
        <w:rPr>
          <w:rFonts w:eastAsia="Times New Roman" w:cs="Times New Roman"/>
          <w:szCs w:val="24"/>
        </w:rPr>
        <w:t>.</w:t>
      </w:r>
      <w:r>
        <w:rPr>
          <w:rFonts w:eastAsia="Times New Roman" w:cs="Times New Roman"/>
          <w:szCs w:val="24"/>
        </w:rPr>
        <w:t xml:space="preserve"> Είναι προβλήματα που κρατούν καθηλωμένες τις αναπτυξιακές τους δυνατότητες. </w:t>
      </w:r>
    </w:p>
    <w:p w14:paraId="6BC3A87B" w14:textId="77777777" w:rsidR="00A94BE7" w:rsidRDefault="00D14AD5">
      <w:pPr>
        <w:spacing w:line="600" w:lineRule="auto"/>
        <w:ind w:firstLine="720"/>
        <w:contextualSpacing/>
        <w:jc w:val="both"/>
        <w:rPr>
          <w:rFonts w:eastAsia="Times New Roman" w:cs="Times New Roman"/>
          <w:szCs w:val="24"/>
        </w:rPr>
      </w:pPr>
      <w:r>
        <w:rPr>
          <w:rFonts w:eastAsia="Times New Roman" w:cs="Times New Roman"/>
          <w:szCs w:val="24"/>
        </w:rPr>
        <w:t>Δεν δίνετ</w:t>
      </w:r>
      <w:r>
        <w:rPr>
          <w:rFonts w:eastAsia="Times New Roman" w:cs="Times New Roman"/>
          <w:szCs w:val="24"/>
        </w:rPr>
        <w:t>αι</w:t>
      </w:r>
      <w:r>
        <w:rPr>
          <w:rFonts w:eastAsia="Times New Roman" w:cs="Times New Roman"/>
          <w:szCs w:val="24"/>
        </w:rPr>
        <w:t xml:space="preserve"> λύση στο αίτημα των συνεταιριστικών οργανώσεων</w:t>
      </w:r>
      <w:r>
        <w:rPr>
          <w:rFonts w:eastAsia="Times New Roman" w:cs="Times New Roman"/>
          <w:szCs w:val="24"/>
        </w:rPr>
        <w:t>,</w:t>
      </w:r>
      <w:r>
        <w:rPr>
          <w:rFonts w:eastAsia="Times New Roman" w:cs="Times New Roman"/>
          <w:szCs w:val="24"/>
        </w:rPr>
        <w:t xml:space="preserve"> να αξιοποιηθούν οι ενυπόθηκες εγκαταστάσεις και τα παραγωγικά ακίνητα που είχαν περάσει στα χέρια της Αγροτικής Τράπεζ</w:t>
      </w:r>
      <w:r>
        <w:rPr>
          <w:rFonts w:eastAsia="Times New Roman" w:cs="Times New Roman"/>
          <w:szCs w:val="24"/>
        </w:rPr>
        <w:t>ας. Δεν αντιμετωπίζετ</w:t>
      </w:r>
      <w:r>
        <w:rPr>
          <w:rFonts w:eastAsia="Times New Roman" w:cs="Times New Roman"/>
          <w:szCs w:val="24"/>
        </w:rPr>
        <w:t>αι</w:t>
      </w:r>
      <w:r>
        <w:rPr>
          <w:rFonts w:eastAsia="Times New Roman" w:cs="Times New Roman"/>
          <w:szCs w:val="24"/>
        </w:rPr>
        <w:t xml:space="preserve"> το ανεξέλεγκτο ολιγοπώλιο στην αγορά αγροτικών εφοδίων και το δυσβάσταχτο κόστος των ζωοτροφών που εκτοξεύουν το κόστος παραγωγής. Δεν αντιμετωπίζονται αθέμιτες πρακτικές στην εφοδιαστική αλυ</w:t>
      </w:r>
      <w:r>
        <w:rPr>
          <w:rFonts w:eastAsia="Times New Roman" w:cs="Times New Roman"/>
          <w:szCs w:val="24"/>
        </w:rPr>
        <w:lastRenderedPageBreak/>
        <w:t>σίδα τροφίμων που φουσκώνουν τις λιανικές</w:t>
      </w:r>
      <w:r>
        <w:rPr>
          <w:rFonts w:eastAsia="Times New Roman" w:cs="Times New Roman"/>
          <w:szCs w:val="24"/>
        </w:rPr>
        <w:t xml:space="preserve"> τιμές ούτε η νοθεία στα τρόφιμα ή οι ελληνοποιήσεις αγροτικών προϊόντων. Δεν δίδονται κίνητρα, για να αξιοποιηθούν από τους συνεταιρισμούς τα υπολείμματα των αγροτικών εκμεταλλεύσεων, ώστε να παράγεται «πράσινη» ενέργεια από βιομάζα, η οποία μπορεί να είν</w:t>
      </w:r>
      <w:r>
        <w:rPr>
          <w:rFonts w:eastAsia="Times New Roman" w:cs="Times New Roman"/>
          <w:szCs w:val="24"/>
        </w:rPr>
        <w:t>αι μία ακόμη πηγή εσόδων.</w:t>
      </w:r>
    </w:p>
    <w:p w14:paraId="6BC3A87C" w14:textId="77777777" w:rsidR="00A94BE7" w:rsidRDefault="00D14AD5">
      <w:pPr>
        <w:spacing w:line="600" w:lineRule="auto"/>
        <w:jc w:val="both"/>
        <w:rPr>
          <w:rFonts w:eastAsia="Times New Roman" w:cs="Times New Roman"/>
          <w:szCs w:val="24"/>
        </w:rPr>
      </w:pPr>
      <w:r>
        <w:rPr>
          <w:rFonts w:eastAsia="Times New Roman" w:cs="Times New Roman"/>
          <w:szCs w:val="24"/>
        </w:rPr>
        <w:tab/>
        <w:t>Με λίγα λόγια επιβεβαιώνεται ότι η Κυβέρνηση δεν μπορεί να δώσει ελπίδα στον αγροτικό κόσμο, ο οποίος έχει καταλάβει ότι παρά την πρόβλεψη του Πρωθυπουργού η ανάσταση της ελληνικής οικονομίας δεν θα έρθει μαζί με το φετινό Πάσχα.</w:t>
      </w:r>
    </w:p>
    <w:p w14:paraId="6BC3A87D"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BC3A87E" w14:textId="77777777" w:rsidR="00A94BE7" w:rsidRDefault="00D14AD5">
      <w:pPr>
        <w:spacing w:line="600" w:lineRule="auto"/>
        <w:ind w:firstLine="720"/>
        <w:jc w:val="center"/>
        <w:rPr>
          <w:rFonts w:eastAsia="Times New Roman"/>
          <w:bCs/>
        </w:rPr>
      </w:pPr>
      <w:r>
        <w:rPr>
          <w:rFonts w:eastAsia="Times New Roman"/>
          <w:bCs/>
        </w:rPr>
        <w:lastRenderedPageBreak/>
        <w:t>(Χειροκροτήματα από την πτέρυγα της Νέας Δημοκρατίας)</w:t>
      </w:r>
    </w:p>
    <w:p w14:paraId="6BC3A87F"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(Νικήτας Κακλαμάνης):</w:t>
      </w:r>
      <w:r>
        <w:rPr>
          <w:rFonts w:eastAsia="Times New Roman" w:cs="Times New Roman"/>
          <w:szCs w:val="24"/>
        </w:rPr>
        <w:t xml:space="preserve"> Πριν δώσω το</w:t>
      </w:r>
      <w:r>
        <w:rPr>
          <w:rFonts w:eastAsia="Times New Roman" w:cs="Times New Roman"/>
          <w:szCs w:val="24"/>
        </w:rPr>
        <w:t>ν</w:t>
      </w:r>
      <w:r>
        <w:rPr>
          <w:rFonts w:eastAsia="Times New Roman" w:cs="Times New Roman"/>
          <w:szCs w:val="24"/>
        </w:rPr>
        <w:t xml:space="preserve"> λόγο στον κύριο Υπουργό, για να μη δημιουργηθεί κανένα πρόβλημα, θα σας πω ότι το Προεδρείο έκανε δεκτό </w:t>
      </w:r>
      <w:r>
        <w:rPr>
          <w:rFonts w:eastAsia="Times New Roman" w:cs="Times New Roman"/>
          <w:szCs w:val="24"/>
        </w:rPr>
        <w:t xml:space="preserve">το αίτημα </w:t>
      </w:r>
      <w:r>
        <w:rPr>
          <w:rFonts w:eastAsia="Times New Roman" w:cs="Times New Roman"/>
          <w:szCs w:val="24"/>
        </w:rPr>
        <w:t>του συναδέλφου του κ. Παπαδ</w:t>
      </w:r>
      <w:r>
        <w:rPr>
          <w:rFonts w:eastAsia="Times New Roman" w:cs="Times New Roman"/>
          <w:szCs w:val="24"/>
        </w:rPr>
        <w:t>όπουλου, αύριο να μην εκφωνηθεί το όνομά του σύμφωνα με τη σειρά που είναι δεύτερος</w:t>
      </w:r>
      <w:r>
        <w:rPr>
          <w:rFonts w:eastAsia="Times New Roman" w:cs="Times New Roman"/>
          <w:szCs w:val="24"/>
        </w:rPr>
        <w:t>,</w:t>
      </w:r>
      <w:r>
        <w:rPr>
          <w:rFonts w:eastAsia="Times New Roman" w:cs="Times New Roman"/>
          <w:szCs w:val="24"/>
        </w:rPr>
        <w:t xml:space="preserve"> λόγω προσωπικού κωλύματος, αλλά μόλις επιστρέψει στο Κοινοβούλιο. </w:t>
      </w:r>
    </w:p>
    <w:p w14:paraId="6BC3A880"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Ευχαριστώ πολύ, κύριε Πρόεδρε.</w:t>
      </w:r>
    </w:p>
    <w:p w14:paraId="6BC3A881"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 κύριος Υπουργός</w:t>
      </w:r>
      <w:r>
        <w:rPr>
          <w:rFonts w:eastAsia="Times New Roman" w:cs="Times New Roman"/>
          <w:szCs w:val="24"/>
        </w:rPr>
        <w:t xml:space="preserve"> έχει τον λόγο για δύο λεπτά, για να απαντήσει στον κ. Κασαπίδη. </w:t>
      </w:r>
    </w:p>
    <w:p w14:paraId="6BC3A882"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Μη μου «ανάψετε καμιά φωτιά», σας το λέω εκ των προτέρων, να είμαστε εξηγημένοι. </w:t>
      </w:r>
    </w:p>
    <w:p w14:paraId="6BC3A883"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Δεν είναι στην πρόθεσή μου.</w:t>
      </w:r>
    </w:p>
    <w:p w14:paraId="6BC3A884"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Απλώς θέλω να π</w:t>
      </w:r>
      <w:r>
        <w:rPr>
          <w:rFonts w:eastAsia="Times New Roman" w:cs="Times New Roman"/>
          <w:szCs w:val="24"/>
        </w:rPr>
        <w:t xml:space="preserve">ω στον κ. Κασαπίδη ότι οι φάκελοι που αφορούσαν την ΠΑΣΕΓΕΣ υπήρχαν στο Υπουργείο Γεωργίας και επί </w:t>
      </w:r>
      <w:r>
        <w:rPr>
          <w:rFonts w:eastAsia="Times New Roman" w:cs="Times New Roman"/>
          <w:szCs w:val="24"/>
        </w:rPr>
        <w:t>κ</w:t>
      </w:r>
      <w:r>
        <w:rPr>
          <w:rFonts w:eastAsia="Times New Roman" w:cs="Times New Roman"/>
          <w:szCs w:val="24"/>
        </w:rPr>
        <w:t xml:space="preserve">υβέρνησης της Νέας Δημοκρατίας. Μπορούσατε να τους είχατε ζητήσει. Αυτή την ώρα ήδη βρίσκονται στα χέρια </w:t>
      </w:r>
      <w:r>
        <w:rPr>
          <w:rFonts w:eastAsia="Times New Roman" w:cs="Times New Roman"/>
          <w:szCs w:val="24"/>
        </w:rPr>
        <w:lastRenderedPageBreak/>
        <w:t xml:space="preserve">της </w:t>
      </w:r>
      <w:r>
        <w:rPr>
          <w:rFonts w:eastAsia="Times New Roman" w:cs="Times New Roman"/>
          <w:szCs w:val="24"/>
        </w:rPr>
        <w:t>δ</w:t>
      </w:r>
      <w:r>
        <w:rPr>
          <w:rFonts w:eastAsia="Times New Roman" w:cs="Times New Roman"/>
          <w:szCs w:val="24"/>
        </w:rPr>
        <w:t>ικαιοσύνης και όπως αντιλαμβάνεστε, πλέον έχου</w:t>
      </w:r>
      <w:r>
        <w:rPr>
          <w:rFonts w:eastAsia="Times New Roman" w:cs="Times New Roman"/>
          <w:szCs w:val="24"/>
        </w:rPr>
        <w:t xml:space="preserve">ν πάρει ένα συγκεκριμένο δρόμο. Η ίδια η </w:t>
      </w:r>
      <w:r>
        <w:rPr>
          <w:rFonts w:eastAsia="Times New Roman" w:cs="Times New Roman"/>
          <w:szCs w:val="24"/>
        </w:rPr>
        <w:t>δ</w:t>
      </w:r>
      <w:r>
        <w:rPr>
          <w:rFonts w:eastAsia="Times New Roman" w:cs="Times New Roman"/>
          <w:szCs w:val="24"/>
        </w:rPr>
        <w:t>ικαιοσύνη διαχειρίζεται τους συγκεκριμένους φακέλους. Εμείς περιμένουμε.</w:t>
      </w:r>
    </w:p>
    <w:p w14:paraId="6BC3A885"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Το δεύτερο που θέλω να σας πω</w:t>
      </w:r>
      <w:r>
        <w:rPr>
          <w:rFonts w:eastAsia="Times New Roman" w:cs="Times New Roman"/>
          <w:szCs w:val="24"/>
        </w:rPr>
        <w:t>,</w:t>
      </w:r>
      <w:r>
        <w:rPr>
          <w:rFonts w:eastAsia="Times New Roman" w:cs="Times New Roman"/>
          <w:szCs w:val="24"/>
        </w:rPr>
        <w:t xml:space="preserve"> είναι ότι μιλάτε για μάχες…</w:t>
      </w:r>
    </w:p>
    <w:p w14:paraId="6BC3A886"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Αυτό, πάντως, δεν εμποδίζει σε αίτηση κατάθεσης ε</w:t>
      </w:r>
      <w:r>
        <w:rPr>
          <w:rFonts w:eastAsia="Times New Roman" w:cs="Times New Roman"/>
          <w:szCs w:val="24"/>
        </w:rPr>
        <w:t xml:space="preserve">γγράφων να τους στείλετε. </w:t>
      </w:r>
    </w:p>
    <w:p w14:paraId="6BC3A887"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Δεν είπα…</w:t>
      </w:r>
    </w:p>
    <w:p w14:paraId="6BC3A888"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λέω εγώ. </w:t>
      </w:r>
    </w:p>
    <w:p w14:paraId="6BC3A889"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Δεν είπα εγώ ότι δεν δίνω, απλώς ενημέρωσα πού βρίσκεται…</w:t>
      </w:r>
    </w:p>
    <w:p w14:paraId="6BC3A88A"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Γι’ αυτό συνεπλήρωσα. Δεν είπα ότι είπατε ότι δεν δίνετε. Συνεννοηθήκαμε οι δυο μας ως παλαιοί. </w:t>
      </w:r>
    </w:p>
    <w:p w14:paraId="6BC3A88B"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Αν</w:t>
      </w:r>
      <w:r>
        <w:rPr>
          <w:rFonts w:eastAsia="Times New Roman" w:cs="Times New Roman"/>
          <w:szCs w:val="24"/>
        </w:rPr>
        <w:t>τιλαμβάνομαι, κύριε Πρόεδρε, και ξέρω μέχρι πού πηγαίνω.</w:t>
      </w:r>
    </w:p>
    <w:p w14:paraId="6BC3A88C"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lastRenderedPageBreak/>
        <w:t>Το δεύτερο που θέλω να πω όσον αφορά τις μάχες, είναι το εξής: Έχουμε μία διαφορά, κύριε Κασαπίδη. Εσείς μας παρακολουθείτε, έχοντας στο νου σας ότι «δεν μπορεί θα αποτύχουν», γιατί απλούστατα γνωρίζ</w:t>
      </w:r>
      <w:r>
        <w:rPr>
          <w:rFonts w:eastAsia="Times New Roman" w:cs="Times New Roman"/>
          <w:szCs w:val="24"/>
        </w:rPr>
        <w:t xml:space="preserve">ετε οι ίδιοι ότι δεν δώσατε μάχες για πάρα πολλά θέματα, ενώ εμείς πολεμάμε, έστω και με μία χαραμάδα ελπίδας άμα υπάρχει, κάτι να κερδίσουμε </w:t>
      </w:r>
      <w:r>
        <w:rPr>
          <w:rFonts w:eastAsia="Times New Roman" w:cs="Times New Roman"/>
          <w:szCs w:val="24"/>
        </w:rPr>
        <w:t>κ</w:t>
      </w:r>
      <w:r>
        <w:rPr>
          <w:rFonts w:eastAsia="Times New Roman" w:cs="Times New Roman"/>
          <w:szCs w:val="24"/>
        </w:rPr>
        <w:t xml:space="preserve">αι το ξέρετε αυτό ότι δεν υπάρχει Συμβούλιο Υπουργών που να μην μπαίνει ένα δικό μας θέμα, που να φωνάζουμε. Δεν </w:t>
      </w:r>
      <w:r>
        <w:rPr>
          <w:rFonts w:eastAsia="Times New Roman" w:cs="Times New Roman"/>
          <w:szCs w:val="24"/>
        </w:rPr>
        <w:t xml:space="preserve">σημαίνει ότι θα τα κερδίσουμε όλα, γιατί μας έχετε δημιουργήσει μια τέτοια κατάσταση από τα προηγούμενα χρόνια, που αντιλαμβάνεστε ότι ήδη έχετε προδιαγράψει το αποτέλεσμα. Η ελπίδα, </w:t>
      </w:r>
      <w:r>
        <w:rPr>
          <w:rFonts w:eastAsia="Times New Roman" w:cs="Times New Roman"/>
          <w:szCs w:val="24"/>
        </w:rPr>
        <w:lastRenderedPageBreak/>
        <w:t xml:space="preserve">όμως, πεθαίνει τελευταία και εμείς θα δίνουμε τη μάχη μέχρι τότε. </w:t>
      </w:r>
    </w:p>
    <w:p w14:paraId="6BC3A88D"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ΓΕΩΡΓΙ</w:t>
      </w:r>
      <w:r>
        <w:rPr>
          <w:rFonts w:eastAsia="Times New Roman" w:cs="Times New Roman"/>
          <w:b/>
          <w:szCs w:val="24"/>
        </w:rPr>
        <w:t>ΟΣ ΚΑΣΑΠΙΔΗΣ:</w:t>
      </w:r>
      <w:r>
        <w:rPr>
          <w:rFonts w:eastAsia="Times New Roman" w:cs="Times New Roman"/>
          <w:szCs w:val="24"/>
        </w:rPr>
        <w:t xml:space="preserve"> Κύριε Πρόεδρε, ζητώ το</w:t>
      </w:r>
      <w:r>
        <w:rPr>
          <w:rFonts w:eastAsia="Times New Roman" w:cs="Times New Roman"/>
          <w:szCs w:val="24"/>
        </w:rPr>
        <w:t>ν</w:t>
      </w:r>
      <w:r>
        <w:rPr>
          <w:rFonts w:eastAsia="Times New Roman" w:cs="Times New Roman"/>
          <w:szCs w:val="24"/>
        </w:rPr>
        <w:t xml:space="preserve"> λόγο, παρακαλώ. </w:t>
      </w:r>
    </w:p>
    <w:p w14:paraId="6BC3A88E"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Για ένα λεπτό, κύριε Κασαπίδη, και κλείνουμε. </w:t>
      </w:r>
    </w:p>
    <w:p w14:paraId="6BC3A88F"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ΓΕΩΡΓΙΟΣ ΚΑΣΑΠΙΔΗΣ:</w:t>
      </w:r>
      <w:r>
        <w:rPr>
          <w:rFonts w:eastAsia="Times New Roman" w:cs="Times New Roman"/>
          <w:szCs w:val="24"/>
        </w:rPr>
        <w:t xml:space="preserve"> Για ένα λεπτό, κύριε Πρόεδρε, και σας ευχαριστώ.</w:t>
      </w:r>
    </w:p>
    <w:p w14:paraId="6BC3A890"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Ως προς το πρώτο θέμα που έθεσε ο κύριος Υπουργός, ε</w:t>
      </w:r>
      <w:r>
        <w:rPr>
          <w:rFonts w:eastAsia="Times New Roman" w:cs="Times New Roman"/>
          <w:szCs w:val="24"/>
        </w:rPr>
        <w:t xml:space="preserve">ίχα ζητήσει από τον </w:t>
      </w:r>
      <w:r>
        <w:rPr>
          <w:rFonts w:eastAsia="Times New Roman" w:cs="Times New Roman"/>
          <w:szCs w:val="24"/>
        </w:rPr>
        <w:t>προ</w:t>
      </w:r>
      <w:r>
        <w:rPr>
          <w:rFonts w:eastAsia="Times New Roman" w:cs="Times New Roman"/>
          <w:szCs w:val="24"/>
        </w:rPr>
        <w:t xml:space="preserve">προκάτοχό σας, </w:t>
      </w:r>
      <w:r>
        <w:rPr>
          <w:rFonts w:eastAsia="Times New Roman" w:cs="Times New Roman"/>
          <w:szCs w:val="24"/>
        </w:rPr>
        <w:t xml:space="preserve">κ. Τσαυτάρη, </w:t>
      </w:r>
      <w:r>
        <w:rPr>
          <w:rFonts w:eastAsia="Times New Roman" w:cs="Times New Roman"/>
          <w:szCs w:val="24"/>
        </w:rPr>
        <w:t>όπως ανέφερε ο κύριος Πρόεδρος, με αίτηση κατάθεσης εγγράφων…</w:t>
      </w:r>
    </w:p>
    <w:p w14:paraId="6BC3A891"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Μπορώ να σας το βεβαιώσω αυτό.</w:t>
      </w:r>
    </w:p>
    <w:p w14:paraId="6BC3A892"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ΓΕΩΡΓΙΟΣ ΚΑΣΑΠΙΔΗΣ:</w:t>
      </w:r>
      <w:r>
        <w:rPr>
          <w:rFonts w:eastAsia="Times New Roman" w:cs="Times New Roman"/>
          <w:szCs w:val="24"/>
        </w:rPr>
        <w:t xml:space="preserve"> …την οποία την έχετε παραλάβει και εσείς, αλλά περιμένω εδώ</w:t>
      </w:r>
      <w:r>
        <w:rPr>
          <w:rFonts w:eastAsia="Times New Roman" w:cs="Times New Roman"/>
          <w:szCs w:val="24"/>
        </w:rPr>
        <w:t xml:space="preserve"> και ένα</w:t>
      </w:r>
      <w:r>
        <w:rPr>
          <w:rFonts w:eastAsia="Times New Roman" w:cs="Times New Roman"/>
          <w:szCs w:val="24"/>
        </w:rPr>
        <w:t>ν</w:t>
      </w:r>
      <w:r>
        <w:rPr>
          <w:rFonts w:eastAsia="Times New Roman" w:cs="Times New Roman"/>
          <w:szCs w:val="24"/>
        </w:rPr>
        <w:t xml:space="preserve"> χρόνο. </w:t>
      </w:r>
    </w:p>
    <w:p w14:paraId="6BC3A893"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 xml:space="preserve">Επίσης σας έχω καταθέσει εδώ και δύο μήνες ερώτηση για τους ελέγχους στο γάλα, ερώτηση για την πρόβλεψη για τις ζωονόσους, που πέρυσι έπληξαν όλη τη χώρα και ακόμη εδώ και ενάμιση μήνα δεν μας απαντάτε, κύριε Υπουργέ. </w:t>
      </w:r>
    </w:p>
    <w:p w14:paraId="6BC3A894" w14:textId="77777777" w:rsidR="00A94BE7" w:rsidRDefault="00D14AD5">
      <w:pPr>
        <w:spacing w:line="600" w:lineRule="auto"/>
        <w:ind w:firstLine="720"/>
        <w:jc w:val="both"/>
        <w:rPr>
          <w:rFonts w:eastAsia="Times New Roman" w:cs="Times New Roman"/>
          <w:szCs w:val="24"/>
        </w:rPr>
      </w:pPr>
      <w:r>
        <w:rPr>
          <w:rFonts w:eastAsia="Times New Roman" w:cs="Times New Roman"/>
          <w:szCs w:val="24"/>
        </w:rPr>
        <w:t>Ω</w:t>
      </w:r>
      <w:r>
        <w:rPr>
          <w:rFonts w:eastAsia="Times New Roman" w:cs="Times New Roman"/>
          <w:szCs w:val="24"/>
        </w:rPr>
        <w:t>ς προς τις μάχες π</w:t>
      </w:r>
      <w:r>
        <w:rPr>
          <w:rFonts w:eastAsia="Times New Roman" w:cs="Times New Roman"/>
          <w:szCs w:val="24"/>
        </w:rPr>
        <w:t xml:space="preserve">ου δώσατε ή θα δώσετε ή θα κερδίσετε, πέρυσι δώσατε τη μάχη των μαχών, όπως λέγατε, που </w:t>
      </w:r>
      <w:r>
        <w:rPr>
          <w:rFonts w:eastAsia="Times New Roman" w:cs="Times New Roman"/>
          <w:szCs w:val="24"/>
        </w:rPr>
        <w:lastRenderedPageBreak/>
        <w:t xml:space="preserve">αν περνούσαν εκείνα τα μέτρα, θα ήταν η ταφόπλακα της γεωργίας. </w:t>
      </w:r>
      <w:r>
        <w:rPr>
          <w:rFonts w:eastAsia="Times New Roman" w:cs="Times New Roman"/>
          <w:szCs w:val="24"/>
        </w:rPr>
        <w:t>Ή</w:t>
      </w:r>
      <w:r>
        <w:rPr>
          <w:rFonts w:eastAsia="Times New Roman" w:cs="Times New Roman"/>
          <w:szCs w:val="24"/>
        </w:rPr>
        <w:t>ρθατε και τα εισηγηθήκατε και τα δεκαπέντε. Δηλαδή εμείς δεν σας αντιπολιτευόμαστε, …</w:t>
      </w:r>
    </w:p>
    <w:p w14:paraId="6BC3A895"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ΠΡΟΕΔΡΕΥΩΝ (Νικήτ</w:t>
      </w:r>
      <w:r>
        <w:rPr>
          <w:rFonts w:eastAsia="Times New Roman" w:cs="Times New Roman"/>
          <w:b/>
          <w:szCs w:val="24"/>
        </w:rPr>
        <w:t>ας Κακλαμάνης):</w:t>
      </w:r>
      <w:r>
        <w:rPr>
          <w:rFonts w:eastAsia="Times New Roman" w:cs="Times New Roman"/>
          <w:szCs w:val="24"/>
        </w:rPr>
        <w:t xml:space="preserve"> Ωραία, μην κάνουμε τώρα δεύτερη τοποθέτηση. </w:t>
      </w:r>
    </w:p>
    <w:p w14:paraId="6BC3A896"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 xml:space="preserve">ΓΕΩΡΓΙΟΣ ΚΑΣΑΠΙΔΗΣ: </w:t>
      </w:r>
      <w:r>
        <w:rPr>
          <w:rFonts w:eastAsia="Times New Roman" w:cs="Times New Roman"/>
          <w:szCs w:val="24"/>
        </w:rPr>
        <w:t>…εσείς παίζετε μόνοι σας στο γήπεδο και βάζετε αυτογκόλ!</w:t>
      </w:r>
    </w:p>
    <w:p w14:paraId="6BC3A897" w14:textId="77777777" w:rsidR="00A94BE7" w:rsidRDefault="00D14AD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w:t>
      </w:r>
    </w:p>
    <w:p w14:paraId="6BC3A898" w14:textId="77777777" w:rsidR="00A94BE7" w:rsidRDefault="00D14AD5">
      <w:pPr>
        <w:spacing w:line="600" w:lineRule="auto"/>
        <w:jc w:val="both"/>
        <w:rPr>
          <w:rFonts w:eastAsia="Times New Roman"/>
          <w:szCs w:val="24"/>
        </w:rPr>
      </w:pPr>
      <w:r>
        <w:rPr>
          <w:rFonts w:eastAsia="Times New Roman" w:cs="Times New Roman"/>
          <w:szCs w:val="24"/>
        </w:rPr>
        <w:tab/>
      </w:r>
      <w:r>
        <w:rPr>
          <w:rFonts w:eastAsia="Times New Roman"/>
          <w:b/>
          <w:szCs w:val="24"/>
        </w:rPr>
        <w:t xml:space="preserve">ΕΥΑΓΓΕΛΟΣ ΑΠΟΣΤΟΛΟΥ (Υπουργός Αγροτικής Ανάπτυξης και Τροφίμων): </w:t>
      </w:r>
      <w:r>
        <w:rPr>
          <w:rFonts w:eastAsia="Times New Roman"/>
          <w:szCs w:val="24"/>
        </w:rPr>
        <w:t>Κύριε Πρόε</w:t>
      </w:r>
      <w:r>
        <w:rPr>
          <w:rFonts w:eastAsia="Times New Roman"/>
          <w:szCs w:val="24"/>
        </w:rPr>
        <w:t>δρε, μπορώ να έχω τον λόγο για ένα λεπτό;</w:t>
      </w:r>
    </w:p>
    <w:p w14:paraId="6BC3A899" w14:textId="77777777" w:rsidR="00A94BE7" w:rsidRDefault="00D14AD5">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Κύριε Υπουργέ, δεν θα το πάμε τώρα πινγκ πονγκ. </w:t>
      </w:r>
    </w:p>
    <w:p w14:paraId="6BC3A89A" w14:textId="77777777" w:rsidR="00A94BE7" w:rsidRDefault="00D14AD5">
      <w:pPr>
        <w:spacing w:line="600" w:lineRule="auto"/>
        <w:ind w:firstLine="720"/>
        <w:jc w:val="both"/>
        <w:rPr>
          <w:rFonts w:eastAsia="Times New Roman"/>
          <w:szCs w:val="24"/>
        </w:rPr>
      </w:pPr>
      <w:r>
        <w:rPr>
          <w:rFonts w:eastAsia="Times New Roman"/>
          <w:szCs w:val="24"/>
        </w:rPr>
        <w:t>Έχετε τον λόγο για ένα λεπτό.</w:t>
      </w:r>
    </w:p>
    <w:p w14:paraId="6BC3A89B" w14:textId="77777777" w:rsidR="00A94BE7" w:rsidRDefault="00D14AD5">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Μόνο για αυτές τις μάχες τις περσινές, περιμένετε τώρα που έρχεται το φορολογικό και το ασφαλιστικό νομοσχέδιο και θα δείτε πόσο ο αγροτικός χώρος έχει κερδίσει.</w:t>
      </w:r>
    </w:p>
    <w:p w14:paraId="6BC3A89C" w14:textId="77777777" w:rsidR="00A94BE7" w:rsidRDefault="00D14AD5">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Καλά τι να περιμένουμε; Το είδαμε, είναι αναρτημένο. Τι να π</w:t>
      </w:r>
      <w:r>
        <w:rPr>
          <w:rFonts w:eastAsia="Times New Roman"/>
          <w:szCs w:val="24"/>
        </w:rPr>
        <w:t xml:space="preserve">εριμένουμε; Και άλλο να περιμένουμε; </w:t>
      </w:r>
    </w:p>
    <w:p w14:paraId="6BC3A89D" w14:textId="77777777" w:rsidR="00A94BE7" w:rsidRDefault="00D14AD5">
      <w:pPr>
        <w:spacing w:line="600" w:lineRule="auto"/>
        <w:ind w:firstLine="720"/>
        <w:jc w:val="both"/>
        <w:rPr>
          <w:rFonts w:eastAsia="Times New Roman"/>
          <w:szCs w:val="24"/>
        </w:rPr>
      </w:pPr>
      <w:r>
        <w:rPr>
          <w:rFonts w:eastAsia="Times New Roman"/>
          <w:szCs w:val="24"/>
        </w:rPr>
        <w:lastRenderedPageBreak/>
        <w:t>Κυρίες και κύριοι συνάδελφοι, σας ευχαριστώ για την συνεργασία σας και τους υπόλοιπους για τη βοήθεια.</w:t>
      </w:r>
    </w:p>
    <w:p w14:paraId="6BC3A89E" w14:textId="77777777" w:rsidR="00A94BE7" w:rsidRDefault="00D14AD5">
      <w:pPr>
        <w:spacing w:line="600" w:lineRule="auto"/>
        <w:ind w:firstLine="720"/>
        <w:jc w:val="both"/>
        <w:rPr>
          <w:rFonts w:eastAsia="Times New Roman"/>
          <w:szCs w:val="24"/>
        </w:rPr>
      </w:pPr>
      <w:r>
        <w:rPr>
          <w:rFonts w:eastAsia="Times New Roman"/>
          <w:szCs w:val="24"/>
        </w:rPr>
        <w:t>Δέχεστε στο σημείο αυτό να λύσουμε τη συνεδρίαση;</w:t>
      </w:r>
    </w:p>
    <w:p w14:paraId="6BC3A89F" w14:textId="77777777" w:rsidR="00A94BE7" w:rsidRDefault="00D14AD5">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6BC3A8A0" w14:textId="77777777" w:rsidR="00A94BE7" w:rsidRDefault="00D14AD5">
      <w:pPr>
        <w:spacing w:line="600" w:lineRule="auto"/>
        <w:ind w:firstLine="720"/>
        <w:jc w:val="both"/>
        <w:rPr>
          <w:rFonts w:eastAsia="Times New Roman"/>
          <w:szCs w:val="24"/>
        </w:rPr>
      </w:pPr>
      <w:r>
        <w:rPr>
          <w:rFonts w:eastAsia="Times New Roman"/>
          <w:b/>
          <w:szCs w:val="24"/>
        </w:rPr>
        <w:t>ΠΡΟΕΔΡΕΥΩΝ (Νικήτας Κακλαμάν</w:t>
      </w:r>
      <w:r>
        <w:rPr>
          <w:rFonts w:eastAsia="Times New Roman"/>
          <w:b/>
          <w:szCs w:val="24"/>
        </w:rPr>
        <w:t xml:space="preserve">ης): </w:t>
      </w:r>
      <w:r>
        <w:rPr>
          <w:rFonts w:eastAsia="Times New Roman"/>
          <w:szCs w:val="24"/>
        </w:rPr>
        <w:t xml:space="preserve">Με τη συναίνεση του Σώματος και ώρα 22.34΄ λύεται η συνεδρίαση για αύριο, ημέρα Πέμπτη 21 Απριλίου 2016 και ώρα 9.30΄ με αντικείμενο εργασιών του Σώματος: α) κοινοβουλευτικό έλεγχο, συζήτηση επικαίρων ερωτήσεων και β) νομοθετική εργασία, συνέχιση της </w:t>
      </w:r>
      <w:r>
        <w:rPr>
          <w:rFonts w:eastAsia="Times New Roman"/>
          <w:szCs w:val="24"/>
        </w:rPr>
        <w:t>σ</w:t>
      </w:r>
      <w:r>
        <w:rPr>
          <w:rFonts w:eastAsia="Times New Roman"/>
          <w:color w:val="000000"/>
          <w:szCs w:val="24"/>
        </w:rPr>
        <w:t xml:space="preserve">υζήτησης </w:t>
      </w:r>
      <w:r>
        <w:rPr>
          <w:rFonts w:eastAsia="Times New Roman"/>
          <w:szCs w:val="24"/>
        </w:rPr>
        <w:t>και ψήφιση του σχεδίου νόμου του Υπουρ</w:t>
      </w:r>
      <w:r>
        <w:rPr>
          <w:rFonts w:eastAsia="Times New Roman"/>
          <w:szCs w:val="24"/>
        </w:rPr>
        <w:lastRenderedPageBreak/>
        <w:t>γείου Αγροτικής Ανάπτυξης και Τροφίμων</w:t>
      </w:r>
      <w:r>
        <w:rPr>
          <w:rFonts w:eastAsia="Times New Roman"/>
          <w:szCs w:val="24"/>
        </w:rPr>
        <w:t>:</w:t>
      </w:r>
      <w:r>
        <w:rPr>
          <w:rFonts w:eastAsia="Times New Roman"/>
          <w:szCs w:val="24"/>
        </w:rPr>
        <w:t xml:space="preserve"> «Αγροτικοί συνεταιρισμοί, μορφές συλλογικής οργάνωσης του αγροτικού χώρου και άλλες διατάξεις».</w:t>
      </w:r>
    </w:p>
    <w:p w14:paraId="6BC3A8A1" w14:textId="77777777" w:rsidR="00A94BE7" w:rsidRDefault="00D14AD5">
      <w:pPr>
        <w:spacing w:line="600" w:lineRule="auto"/>
        <w:jc w:val="both"/>
        <w:rPr>
          <w:rFonts w:eastAsia="Times New Roman"/>
          <w:szCs w:val="24"/>
        </w:rPr>
      </w:pPr>
      <w:r>
        <w:rPr>
          <w:rFonts w:eastAsia="Times New Roman"/>
          <w:b/>
          <w:bCs/>
          <w:szCs w:val="24"/>
        </w:rPr>
        <w:tab/>
        <w:t>Ο ΠΡΟΕΔΡΟΣ                                                        ΟΙ ΓΡ</w:t>
      </w:r>
      <w:r>
        <w:rPr>
          <w:rFonts w:eastAsia="Times New Roman"/>
          <w:b/>
          <w:bCs/>
          <w:szCs w:val="24"/>
        </w:rPr>
        <w:t>ΑΜΜΑΤΕΙΣ</w:t>
      </w:r>
    </w:p>
    <w:sectPr w:rsidR="00A94BE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trackRevisions/>
  <w:documentProtection w:edit="trackedChanges" w:enforcement="1" w:cryptProviderType="rsaFull" w:cryptAlgorithmClass="hash" w:cryptAlgorithmType="typeAny" w:cryptAlgorithmSid="4" w:cryptSpinCount="50000" w:hash="vBifBoqfw1yvzs6E/C81Nc55dvk=" w:salt="x6/hm0Pi932HEArJp3z5W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BE7"/>
    <w:rsid w:val="00797803"/>
    <w:rsid w:val="00A94BE7"/>
    <w:rsid w:val="00D14AD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A54F"/>
  <w15:docId w15:val="{7920F66A-651E-4969-997B-93CDDF381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774F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774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223</MetadataID>
    <Session xmlns="641f345b-441b-4b81-9152-adc2e73ba5e1">Α´</Session>
    <Date xmlns="641f345b-441b-4b81-9152-adc2e73ba5e1">2016-04-19T21:00:00+00:00</Date>
    <Status xmlns="641f345b-441b-4b81-9152-adc2e73ba5e1">
      <Url>http://srv-sp1/praktika/Lists/Incoming_Metadata/EditForm.aspx?ID=223&amp;Source=/praktika/Recordings_Library/Forms/AllItems.aspx</Url>
      <Description>Δημοσιεύτηκε</Description>
    </Status>
    <Meeting xmlns="641f345b-441b-4b81-9152-adc2e73ba5e1">ΡΙΓ´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FEDDE7-1EE7-402C-BCBC-4A5A8F5A0C96}">
  <ds:schemaRefs>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purl.org/dc/terms/"/>
    <ds:schemaRef ds:uri="http://www.w3.org/XML/1998/namespace"/>
    <ds:schemaRef ds:uri="http://purl.org/dc/dcmitype/"/>
    <ds:schemaRef ds:uri="http://schemas.microsoft.com/office/2006/documentManagement/types"/>
    <ds:schemaRef ds:uri="641f345b-441b-4b81-9152-adc2e73ba5e1"/>
  </ds:schemaRefs>
</ds:datastoreItem>
</file>

<file path=customXml/itemProps2.xml><?xml version="1.0" encoding="utf-8"?>
<ds:datastoreItem xmlns:ds="http://schemas.openxmlformats.org/officeDocument/2006/customXml" ds:itemID="{506C54B0-CEBF-4081-A21F-588D6CE027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6BDF69-C509-4B91-B38C-B7960A8ABF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106</Pages>
  <Words>36409</Words>
  <Characters>196614</Characters>
  <Application>Microsoft Office Word</Application>
  <DocSecurity>0</DocSecurity>
  <Lines>1638</Lines>
  <Paragraphs>465</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232558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2016-05-05T08:34:00Z</dcterms:created>
  <dcterms:modified xsi:type="dcterms:W3CDTF">2016-05-05T08:34:00Z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