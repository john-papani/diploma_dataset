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A808FA" w14:textId="77777777" w:rsidR="00594AFE" w:rsidRPr="00594AFE" w:rsidRDefault="00594AFE" w:rsidP="00594AFE">
      <w:pPr>
        <w:spacing w:after="0" w:line="360" w:lineRule="auto"/>
        <w:rPr>
          <w:ins w:id="0" w:author="Φλούδα Χριστίνα" w:date="2018-01-18T12:00:00Z"/>
          <w:rFonts w:eastAsia="Times New Roman"/>
          <w:szCs w:val="24"/>
          <w:lang w:eastAsia="en-US"/>
        </w:rPr>
      </w:pPr>
      <w:bookmarkStart w:id="1" w:name="_GoBack"/>
      <w:bookmarkEnd w:id="1"/>
      <w:ins w:id="2" w:author="Φλούδα Χριστίνα" w:date="2018-01-18T12:00:00Z">
        <w:r w:rsidRPr="00594AFE">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66D45FF" w14:textId="77777777" w:rsidR="00594AFE" w:rsidRPr="00594AFE" w:rsidRDefault="00594AFE" w:rsidP="00594AFE">
      <w:pPr>
        <w:spacing w:after="0" w:line="360" w:lineRule="auto"/>
        <w:rPr>
          <w:ins w:id="3" w:author="Φλούδα Χριστίνα" w:date="2018-01-18T12:00:00Z"/>
          <w:rFonts w:eastAsia="Times New Roman"/>
          <w:szCs w:val="24"/>
          <w:lang w:eastAsia="en-US"/>
        </w:rPr>
      </w:pPr>
    </w:p>
    <w:p w14:paraId="0923260D" w14:textId="77777777" w:rsidR="00594AFE" w:rsidRPr="00594AFE" w:rsidRDefault="00594AFE" w:rsidP="00594AFE">
      <w:pPr>
        <w:spacing w:after="0" w:line="360" w:lineRule="auto"/>
        <w:rPr>
          <w:ins w:id="4" w:author="Φλούδα Χριστίνα" w:date="2018-01-18T12:00:00Z"/>
          <w:rFonts w:eastAsia="Times New Roman"/>
          <w:szCs w:val="24"/>
          <w:lang w:eastAsia="en-US"/>
        </w:rPr>
      </w:pPr>
      <w:ins w:id="5" w:author="Φλούδα Χριστίνα" w:date="2018-01-18T12:00:00Z">
        <w:r w:rsidRPr="00594AFE">
          <w:rPr>
            <w:rFonts w:eastAsia="Times New Roman"/>
            <w:szCs w:val="24"/>
            <w:lang w:eastAsia="en-US"/>
          </w:rPr>
          <w:t>ΠΙΝΑΚΑΣ ΠΕΡΙΕΧΟΜΕΝΩΝ</w:t>
        </w:r>
      </w:ins>
    </w:p>
    <w:p w14:paraId="24776F1B" w14:textId="77777777" w:rsidR="00594AFE" w:rsidRPr="00594AFE" w:rsidRDefault="00594AFE" w:rsidP="00594AFE">
      <w:pPr>
        <w:spacing w:after="0" w:line="360" w:lineRule="auto"/>
        <w:rPr>
          <w:ins w:id="6" w:author="Φλούδα Χριστίνα" w:date="2018-01-18T12:00:00Z"/>
          <w:rFonts w:eastAsia="Times New Roman"/>
          <w:szCs w:val="24"/>
          <w:lang w:eastAsia="en-US"/>
        </w:rPr>
      </w:pPr>
      <w:ins w:id="7" w:author="Φλούδα Χριστίνα" w:date="2018-01-18T12:00:00Z">
        <w:r w:rsidRPr="00594AFE">
          <w:rPr>
            <w:rFonts w:eastAsia="Times New Roman"/>
            <w:szCs w:val="24"/>
            <w:lang w:eastAsia="en-US"/>
          </w:rPr>
          <w:t xml:space="preserve">ΙΖ΄ ΠΕΡΙΟΔΟΣ </w:t>
        </w:r>
      </w:ins>
    </w:p>
    <w:p w14:paraId="14EE22FF" w14:textId="77777777" w:rsidR="00594AFE" w:rsidRPr="00594AFE" w:rsidRDefault="00594AFE" w:rsidP="00594AFE">
      <w:pPr>
        <w:spacing w:after="0" w:line="360" w:lineRule="auto"/>
        <w:rPr>
          <w:ins w:id="8" w:author="Φλούδα Χριστίνα" w:date="2018-01-18T12:00:00Z"/>
          <w:rFonts w:eastAsia="Times New Roman"/>
          <w:szCs w:val="24"/>
          <w:lang w:eastAsia="en-US"/>
        </w:rPr>
      </w:pPr>
      <w:ins w:id="9" w:author="Φλούδα Χριστίνα" w:date="2018-01-18T12:00:00Z">
        <w:r w:rsidRPr="00594AFE">
          <w:rPr>
            <w:rFonts w:eastAsia="Times New Roman"/>
            <w:szCs w:val="24"/>
            <w:lang w:eastAsia="en-US"/>
          </w:rPr>
          <w:t>ΠΡΟΕΔΡΕΥΟΜΕΝΗΣ ΚΟΙΝΟΒΟΥΛΕΥΤΙΚΗΣ ΔΗΜΟΚΡΑΤΙΑΣ</w:t>
        </w:r>
      </w:ins>
    </w:p>
    <w:p w14:paraId="0EC14F5B" w14:textId="77777777" w:rsidR="00594AFE" w:rsidRPr="00594AFE" w:rsidRDefault="00594AFE" w:rsidP="00594AFE">
      <w:pPr>
        <w:spacing w:after="0" w:line="360" w:lineRule="auto"/>
        <w:rPr>
          <w:ins w:id="10" w:author="Φλούδα Χριστίνα" w:date="2018-01-18T12:00:00Z"/>
          <w:rFonts w:eastAsia="Times New Roman"/>
          <w:szCs w:val="24"/>
          <w:lang w:eastAsia="en-US"/>
        </w:rPr>
      </w:pPr>
      <w:ins w:id="11" w:author="Φλούδα Χριστίνα" w:date="2018-01-18T12:00:00Z">
        <w:r w:rsidRPr="00594AFE">
          <w:rPr>
            <w:rFonts w:eastAsia="Times New Roman"/>
            <w:szCs w:val="24"/>
            <w:lang w:eastAsia="en-US"/>
          </w:rPr>
          <w:t>ΣΥΝΟΔΟΣ Γ΄</w:t>
        </w:r>
      </w:ins>
    </w:p>
    <w:p w14:paraId="290E0ACF" w14:textId="77777777" w:rsidR="00594AFE" w:rsidRPr="00594AFE" w:rsidRDefault="00594AFE" w:rsidP="00594AFE">
      <w:pPr>
        <w:spacing w:after="0" w:line="360" w:lineRule="auto"/>
        <w:rPr>
          <w:ins w:id="12" w:author="Φλούδα Χριστίνα" w:date="2018-01-18T12:00:00Z"/>
          <w:rFonts w:eastAsia="Times New Roman"/>
          <w:szCs w:val="24"/>
          <w:lang w:eastAsia="en-US"/>
        </w:rPr>
      </w:pPr>
    </w:p>
    <w:p w14:paraId="1AC17C3F" w14:textId="77777777" w:rsidR="00594AFE" w:rsidRPr="00594AFE" w:rsidRDefault="00594AFE" w:rsidP="00594AFE">
      <w:pPr>
        <w:spacing w:after="0" w:line="360" w:lineRule="auto"/>
        <w:rPr>
          <w:ins w:id="13" w:author="Φλούδα Χριστίνα" w:date="2018-01-18T12:00:00Z"/>
          <w:rFonts w:eastAsia="Times New Roman"/>
          <w:szCs w:val="24"/>
          <w:lang w:eastAsia="en-US"/>
        </w:rPr>
      </w:pPr>
      <w:ins w:id="14" w:author="Φλούδα Χριστίνα" w:date="2018-01-18T12:00:00Z">
        <w:r w:rsidRPr="00594AFE">
          <w:rPr>
            <w:rFonts w:eastAsia="Times New Roman"/>
            <w:szCs w:val="24"/>
            <w:lang w:eastAsia="en-US"/>
          </w:rPr>
          <w:t>ΣΥΝΕΔΡΙΑΣΗ ΝΓ΄</w:t>
        </w:r>
      </w:ins>
    </w:p>
    <w:p w14:paraId="0BC83696" w14:textId="77777777" w:rsidR="00594AFE" w:rsidRPr="00594AFE" w:rsidRDefault="00594AFE" w:rsidP="00594AFE">
      <w:pPr>
        <w:spacing w:after="0" w:line="360" w:lineRule="auto"/>
        <w:rPr>
          <w:ins w:id="15" w:author="Φλούδα Χριστίνα" w:date="2018-01-18T12:00:00Z"/>
          <w:rFonts w:eastAsia="Times New Roman"/>
          <w:szCs w:val="24"/>
          <w:lang w:eastAsia="en-US"/>
        </w:rPr>
      </w:pPr>
      <w:ins w:id="16" w:author="Φλούδα Χριστίνα" w:date="2018-01-18T12:00:00Z">
        <w:r w:rsidRPr="00594AFE">
          <w:rPr>
            <w:rFonts w:eastAsia="Times New Roman"/>
            <w:szCs w:val="24"/>
            <w:lang w:eastAsia="en-US"/>
          </w:rPr>
          <w:t>Τρίτη  9 Ιανουαρίου 2018</w:t>
        </w:r>
      </w:ins>
    </w:p>
    <w:p w14:paraId="1AE2C6BA" w14:textId="77777777" w:rsidR="00594AFE" w:rsidRPr="00594AFE" w:rsidRDefault="00594AFE" w:rsidP="00594AFE">
      <w:pPr>
        <w:spacing w:after="0" w:line="360" w:lineRule="auto"/>
        <w:rPr>
          <w:ins w:id="17" w:author="Φλούδα Χριστίνα" w:date="2018-01-18T12:00:00Z"/>
          <w:rFonts w:eastAsia="Times New Roman"/>
          <w:szCs w:val="24"/>
          <w:lang w:eastAsia="en-US"/>
        </w:rPr>
      </w:pPr>
    </w:p>
    <w:p w14:paraId="08EE83D2" w14:textId="77777777" w:rsidR="00594AFE" w:rsidRPr="00594AFE" w:rsidRDefault="00594AFE" w:rsidP="00594AFE">
      <w:pPr>
        <w:spacing w:after="0" w:line="360" w:lineRule="auto"/>
        <w:rPr>
          <w:ins w:id="18" w:author="Φλούδα Χριστίνα" w:date="2018-01-18T12:00:00Z"/>
          <w:rFonts w:eastAsia="Times New Roman"/>
          <w:szCs w:val="24"/>
          <w:lang w:eastAsia="en-US"/>
        </w:rPr>
      </w:pPr>
      <w:ins w:id="19" w:author="Φλούδα Χριστίνα" w:date="2018-01-18T12:00:00Z">
        <w:r w:rsidRPr="00594AFE">
          <w:rPr>
            <w:rFonts w:eastAsia="Times New Roman"/>
            <w:szCs w:val="24"/>
            <w:lang w:eastAsia="en-US"/>
          </w:rPr>
          <w:t>ΘΕΜΑΤΑ</w:t>
        </w:r>
      </w:ins>
    </w:p>
    <w:p w14:paraId="4143D63F" w14:textId="77777777" w:rsidR="00594AFE" w:rsidRPr="00594AFE" w:rsidRDefault="00594AFE" w:rsidP="00594AFE">
      <w:pPr>
        <w:spacing w:after="0" w:line="360" w:lineRule="auto"/>
        <w:rPr>
          <w:ins w:id="20" w:author="Φλούδα Χριστίνα" w:date="2018-01-18T12:00:00Z"/>
          <w:rFonts w:eastAsia="Times New Roman"/>
          <w:szCs w:val="24"/>
          <w:lang w:eastAsia="en-US"/>
        </w:rPr>
      </w:pPr>
      <w:ins w:id="21" w:author="Φλούδα Χριστίνα" w:date="2018-01-18T12:00:00Z">
        <w:r w:rsidRPr="00594AFE">
          <w:rPr>
            <w:rFonts w:eastAsia="Times New Roman"/>
            <w:szCs w:val="24"/>
            <w:lang w:eastAsia="en-US"/>
          </w:rPr>
          <w:t xml:space="preserve"> </w:t>
        </w:r>
        <w:r w:rsidRPr="00594AFE">
          <w:rPr>
            <w:rFonts w:eastAsia="Times New Roman"/>
            <w:szCs w:val="24"/>
            <w:lang w:eastAsia="en-US"/>
          </w:rPr>
          <w:br/>
          <w:t xml:space="preserve">Α. ΕΙΔΙΚΑ ΘΕΜΑΤΑ </w:t>
        </w:r>
        <w:r w:rsidRPr="00594AFE">
          <w:rPr>
            <w:rFonts w:eastAsia="Times New Roman"/>
            <w:szCs w:val="24"/>
            <w:lang w:eastAsia="en-US"/>
          </w:rPr>
          <w:br/>
          <w:t xml:space="preserve">1. Επικύρωση Πρακτικών, σελ. </w:t>
        </w:r>
        <w:r w:rsidRPr="00594AFE">
          <w:rPr>
            <w:rFonts w:eastAsia="Times New Roman"/>
            <w:szCs w:val="24"/>
            <w:lang w:eastAsia="en-US"/>
          </w:rPr>
          <w:br/>
          <w:t xml:space="preserve">2. Επί διαδικαστικού θέματος, σελ. </w:t>
        </w:r>
        <w:r w:rsidRPr="00594AFE">
          <w:rPr>
            <w:rFonts w:eastAsia="Times New Roman"/>
            <w:szCs w:val="24"/>
            <w:lang w:eastAsia="en-US"/>
          </w:rPr>
          <w:br/>
          <w:t xml:space="preserve">3. Επί προσωπικού θέματος, σελ. </w:t>
        </w:r>
        <w:r w:rsidRPr="00594AFE">
          <w:rPr>
            <w:rFonts w:eastAsia="Times New Roman"/>
            <w:szCs w:val="24"/>
            <w:lang w:eastAsia="en-US"/>
          </w:rPr>
          <w:br/>
          <w:t xml:space="preserve"> </w:t>
        </w:r>
        <w:r w:rsidRPr="00594AFE">
          <w:rPr>
            <w:rFonts w:eastAsia="Times New Roman"/>
            <w:szCs w:val="24"/>
            <w:lang w:eastAsia="en-US"/>
          </w:rPr>
          <w:br/>
          <w:t xml:space="preserve">Β. ΝΟΜΟΘΕΤΙΚΗ ΕΡΓΑΣΙΑ </w:t>
        </w:r>
        <w:r w:rsidRPr="00594AFE">
          <w:rPr>
            <w:rFonts w:eastAsia="Times New Roman"/>
            <w:szCs w:val="24"/>
            <w:lang w:eastAsia="en-US"/>
          </w:rPr>
          <w:br/>
          <w:t xml:space="preserve">Συζήτηση και ψήφιση επί της αρχής, των άρθρων, των τροπολογιών και του συνόλου του σχεδίου νόμου του Υπουργείου Παιδείας,  Έρευνας και Θρησκευμάτων: «Τροποποίηση του άρθρου 5 του ν.1920/1991 (Α'11), με τον οποίο κυρώθηκε η Πράξη Νομοθετικού Περιεχομένου "Περί Μουσουλμάνων Θρησκευτικών Λειτουργών" (Α'182)», σελ. </w:t>
        </w:r>
        <w:r w:rsidRPr="00594AFE">
          <w:rPr>
            <w:rFonts w:eastAsia="Times New Roman"/>
            <w:szCs w:val="24"/>
            <w:lang w:eastAsia="en-US"/>
          </w:rPr>
          <w:br/>
          <w:t xml:space="preserve"> </w:t>
        </w:r>
      </w:ins>
    </w:p>
    <w:p w14:paraId="627F0940" w14:textId="77777777" w:rsidR="00594AFE" w:rsidRPr="00594AFE" w:rsidRDefault="00594AFE" w:rsidP="00594AFE">
      <w:pPr>
        <w:spacing w:after="0" w:line="360" w:lineRule="auto"/>
        <w:rPr>
          <w:ins w:id="22" w:author="Φλούδα Χριστίνα" w:date="2018-01-18T12:00:00Z"/>
          <w:rFonts w:eastAsia="Times New Roman"/>
          <w:szCs w:val="24"/>
          <w:lang w:eastAsia="en-US"/>
        </w:rPr>
      </w:pPr>
    </w:p>
    <w:p w14:paraId="3E92B856" w14:textId="77777777" w:rsidR="00594AFE" w:rsidRPr="00594AFE" w:rsidRDefault="00594AFE" w:rsidP="00594AFE">
      <w:pPr>
        <w:spacing w:after="0" w:line="360" w:lineRule="auto"/>
        <w:rPr>
          <w:ins w:id="23" w:author="Φλούδα Χριστίνα" w:date="2018-01-18T12:00:00Z"/>
          <w:rFonts w:eastAsia="Times New Roman"/>
          <w:szCs w:val="24"/>
          <w:lang w:eastAsia="en-US"/>
        </w:rPr>
      </w:pPr>
      <w:ins w:id="24" w:author="Φλούδα Χριστίνα" w:date="2018-01-18T12:00:00Z">
        <w:r w:rsidRPr="00594AFE">
          <w:rPr>
            <w:rFonts w:eastAsia="Times New Roman"/>
            <w:szCs w:val="24"/>
            <w:lang w:eastAsia="en-US"/>
          </w:rPr>
          <w:br/>
          <w:t>ΠΡΟΕΔΡΕΥΟΝΤΕΣ</w:t>
        </w:r>
      </w:ins>
    </w:p>
    <w:p w14:paraId="1DB69E26" w14:textId="77777777" w:rsidR="00594AFE" w:rsidRPr="00594AFE" w:rsidRDefault="00594AFE" w:rsidP="00594AFE">
      <w:pPr>
        <w:spacing w:after="0" w:line="360" w:lineRule="auto"/>
        <w:rPr>
          <w:ins w:id="25" w:author="Φλούδα Χριστίνα" w:date="2018-01-18T12:00:00Z"/>
          <w:rFonts w:eastAsia="Times New Roman"/>
          <w:szCs w:val="24"/>
          <w:lang w:eastAsia="en-US"/>
        </w:rPr>
      </w:pPr>
    </w:p>
    <w:p w14:paraId="01DDE8A8" w14:textId="77777777" w:rsidR="00594AFE" w:rsidRPr="00594AFE" w:rsidRDefault="00594AFE" w:rsidP="00594AFE">
      <w:pPr>
        <w:spacing w:after="0" w:line="360" w:lineRule="auto"/>
        <w:rPr>
          <w:ins w:id="26" w:author="Φλούδα Χριστίνα" w:date="2018-01-18T12:00:00Z"/>
          <w:rFonts w:eastAsia="Times New Roman"/>
          <w:szCs w:val="24"/>
          <w:lang w:eastAsia="en-US"/>
        </w:rPr>
      </w:pPr>
      <w:ins w:id="27" w:author="Φλούδα Χριστίνα" w:date="2018-01-18T12:00:00Z">
        <w:r w:rsidRPr="00594AFE">
          <w:rPr>
            <w:rFonts w:eastAsia="Times New Roman"/>
            <w:szCs w:val="24"/>
            <w:lang w:eastAsia="en-US"/>
          </w:rPr>
          <w:t>ΚΑΚΛΑΜΑΝΗΣ Ν. , σελ.</w:t>
        </w:r>
        <w:r w:rsidRPr="00594AFE">
          <w:rPr>
            <w:rFonts w:eastAsia="Times New Roman"/>
            <w:szCs w:val="24"/>
            <w:lang w:eastAsia="en-US"/>
          </w:rPr>
          <w:br/>
          <w:t>ΚΑΜΜΕΝΟΣ Δ. , σελ.</w:t>
        </w:r>
        <w:r w:rsidRPr="00594AFE">
          <w:rPr>
            <w:rFonts w:eastAsia="Times New Roman"/>
            <w:szCs w:val="24"/>
            <w:lang w:eastAsia="en-US"/>
          </w:rPr>
          <w:br/>
          <w:t>ΚΡΕΜΑΣΤΙΝΟΣ Δ. , σελ.</w:t>
        </w:r>
        <w:r w:rsidRPr="00594AFE">
          <w:rPr>
            <w:rFonts w:eastAsia="Times New Roman"/>
            <w:szCs w:val="24"/>
            <w:lang w:eastAsia="en-US"/>
          </w:rPr>
          <w:br/>
        </w:r>
      </w:ins>
    </w:p>
    <w:p w14:paraId="39332822" w14:textId="77777777" w:rsidR="00594AFE" w:rsidRPr="00594AFE" w:rsidRDefault="00594AFE" w:rsidP="00594AFE">
      <w:pPr>
        <w:spacing w:after="0" w:line="360" w:lineRule="auto"/>
        <w:rPr>
          <w:ins w:id="28" w:author="Φλούδα Χριστίνα" w:date="2018-01-18T12:00:00Z"/>
          <w:rFonts w:eastAsia="Times New Roman"/>
          <w:szCs w:val="24"/>
          <w:lang w:eastAsia="en-US"/>
        </w:rPr>
      </w:pPr>
    </w:p>
    <w:p w14:paraId="7A97758B" w14:textId="77777777" w:rsidR="00594AFE" w:rsidRPr="00594AFE" w:rsidRDefault="00594AFE" w:rsidP="00594AFE">
      <w:pPr>
        <w:spacing w:after="0" w:line="360" w:lineRule="auto"/>
        <w:rPr>
          <w:ins w:id="29" w:author="Φλούδα Χριστίνα" w:date="2018-01-18T12:00:00Z"/>
          <w:rFonts w:eastAsia="Times New Roman"/>
          <w:szCs w:val="24"/>
          <w:lang w:eastAsia="en-US"/>
        </w:rPr>
      </w:pPr>
      <w:ins w:id="30" w:author="Φλούδα Χριστίνα" w:date="2018-01-18T12:00:00Z">
        <w:r w:rsidRPr="00594AFE">
          <w:rPr>
            <w:rFonts w:eastAsia="Times New Roman"/>
            <w:szCs w:val="24"/>
            <w:lang w:eastAsia="en-US"/>
          </w:rPr>
          <w:t>ΟΜΙΛΗΤΕΣ</w:t>
        </w:r>
      </w:ins>
    </w:p>
    <w:p w14:paraId="79D37E7A" w14:textId="1F855A7F" w:rsidR="00594AFE" w:rsidRDefault="00594AFE" w:rsidP="00594AFE">
      <w:pPr>
        <w:spacing w:line="600" w:lineRule="auto"/>
        <w:ind w:firstLine="720"/>
        <w:jc w:val="center"/>
        <w:rPr>
          <w:ins w:id="31" w:author="Φλούδα Χριστίνα" w:date="2018-01-18T12:00:00Z"/>
          <w:rFonts w:eastAsia="Times New Roman"/>
          <w:szCs w:val="24"/>
        </w:rPr>
      </w:pPr>
      <w:ins w:id="32" w:author="Φλούδα Χριστίνα" w:date="2018-01-18T12:00:00Z">
        <w:r w:rsidRPr="00594AFE">
          <w:rPr>
            <w:rFonts w:eastAsia="Times New Roman"/>
            <w:szCs w:val="24"/>
            <w:lang w:eastAsia="en-US"/>
          </w:rPr>
          <w:br/>
          <w:t>Α. Επί διαδικαστικού θέματος:</w:t>
        </w:r>
        <w:r w:rsidRPr="00594AFE">
          <w:rPr>
            <w:rFonts w:eastAsia="Times New Roman"/>
            <w:szCs w:val="24"/>
            <w:lang w:eastAsia="en-US"/>
          </w:rPr>
          <w:br/>
          <w:t>ΓΑΒΡΟΓΛΟΥ Κ. , σελ.</w:t>
        </w:r>
        <w:r w:rsidRPr="00594AFE">
          <w:rPr>
            <w:rFonts w:eastAsia="Times New Roman"/>
            <w:szCs w:val="24"/>
            <w:lang w:eastAsia="en-US"/>
          </w:rPr>
          <w:br/>
          <w:t>ΚΑΚΛΑΜΑΝΗΣ Ν. , σελ.</w:t>
        </w:r>
        <w:r w:rsidRPr="00594AFE">
          <w:rPr>
            <w:rFonts w:eastAsia="Times New Roman"/>
            <w:szCs w:val="24"/>
            <w:lang w:eastAsia="en-US"/>
          </w:rPr>
          <w:br/>
          <w:t>ΚΑΜΜΕΝΟΣ Δ. , σελ.</w:t>
        </w:r>
        <w:r w:rsidRPr="00594AFE">
          <w:rPr>
            <w:rFonts w:eastAsia="Times New Roman"/>
            <w:szCs w:val="24"/>
            <w:lang w:eastAsia="en-US"/>
          </w:rPr>
          <w:br/>
          <w:t>ΚΑΤΣΙΚΗΣ Κ. , σελ.</w:t>
        </w:r>
        <w:r w:rsidRPr="00594AFE">
          <w:rPr>
            <w:rFonts w:eastAsia="Times New Roman"/>
            <w:szCs w:val="24"/>
            <w:lang w:eastAsia="en-US"/>
          </w:rPr>
          <w:br/>
          <w:t>ΚΡΕΜΑΣΤΙΝΟΣ Δ. , σελ.</w:t>
        </w:r>
        <w:r w:rsidRPr="00594AFE">
          <w:rPr>
            <w:rFonts w:eastAsia="Times New Roman"/>
            <w:szCs w:val="24"/>
            <w:lang w:eastAsia="en-US"/>
          </w:rPr>
          <w:br/>
          <w:t>ΜΙΧΕΛΟΓΙΑΝΝΑΚΗΣ Ι. , σελ.</w:t>
        </w:r>
        <w:r w:rsidRPr="00594AFE">
          <w:rPr>
            <w:rFonts w:eastAsia="Times New Roman"/>
            <w:szCs w:val="24"/>
            <w:lang w:eastAsia="en-US"/>
          </w:rPr>
          <w:br/>
          <w:t>ΧΑΡΑΚΟΠΟΥΛΟΣ Μ. , σελ.</w:t>
        </w:r>
        <w:r w:rsidRPr="00594AFE">
          <w:rPr>
            <w:rFonts w:eastAsia="Times New Roman"/>
            <w:szCs w:val="24"/>
            <w:lang w:eastAsia="en-US"/>
          </w:rPr>
          <w:br/>
        </w:r>
        <w:r w:rsidRPr="00594AFE">
          <w:rPr>
            <w:rFonts w:eastAsia="Times New Roman"/>
            <w:szCs w:val="24"/>
            <w:lang w:eastAsia="en-US"/>
          </w:rPr>
          <w:br/>
          <w:t>Β. Επί προσωπικού θέματος:</w:t>
        </w:r>
        <w:r w:rsidRPr="00594AFE">
          <w:rPr>
            <w:rFonts w:eastAsia="Times New Roman"/>
            <w:szCs w:val="24"/>
            <w:lang w:eastAsia="en-US"/>
          </w:rPr>
          <w:br/>
          <w:t>ΑΧΜΕΤ Ι. , σελ.</w:t>
        </w:r>
        <w:r w:rsidRPr="00594AFE">
          <w:rPr>
            <w:rFonts w:eastAsia="Times New Roman"/>
            <w:szCs w:val="24"/>
            <w:lang w:eastAsia="en-US"/>
          </w:rPr>
          <w:br/>
          <w:t>ΚΑΤΣΙΚΗΣ Κ. , σελ.</w:t>
        </w:r>
        <w:r w:rsidRPr="00594AFE">
          <w:rPr>
            <w:rFonts w:eastAsia="Times New Roman"/>
            <w:szCs w:val="24"/>
            <w:lang w:eastAsia="en-US"/>
          </w:rPr>
          <w:br/>
          <w:t>ΜΑΥΡΩΤΑΣ Γ. , σελ.</w:t>
        </w:r>
        <w:r w:rsidRPr="00594AFE">
          <w:rPr>
            <w:rFonts w:eastAsia="Times New Roman"/>
            <w:szCs w:val="24"/>
            <w:lang w:eastAsia="en-US"/>
          </w:rPr>
          <w:br/>
          <w:t>ΜΟΥΣΤΑΦΑ Μ. , σελ.</w:t>
        </w:r>
        <w:r w:rsidRPr="00594AFE">
          <w:rPr>
            <w:rFonts w:eastAsia="Times New Roman"/>
            <w:szCs w:val="24"/>
            <w:lang w:eastAsia="en-US"/>
          </w:rPr>
          <w:br/>
        </w:r>
        <w:r w:rsidRPr="00594AFE">
          <w:rPr>
            <w:rFonts w:eastAsia="Times New Roman"/>
            <w:szCs w:val="24"/>
            <w:lang w:eastAsia="en-US"/>
          </w:rPr>
          <w:br/>
          <w:t>Γ. Επί του σχεδίου νόμου του Υπουργείου Παιδείας,  Έρευνας και Θρησκευμάτων:</w:t>
        </w:r>
        <w:r w:rsidRPr="00594AFE">
          <w:rPr>
            <w:rFonts w:eastAsia="Times New Roman"/>
            <w:szCs w:val="24"/>
            <w:lang w:eastAsia="en-US"/>
          </w:rPr>
          <w:br/>
          <w:t>ΑΝΑΓΝΩΣΤΟΠΟΥΛΟΥ Α. , σελ.</w:t>
        </w:r>
        <w:r w:rsidRPr="00594AFE">
          <w:rPr>
            <w:rFonts w:eastAsia="Times New Roman"/>
            <w:szCs w:val="24"/>
            <w:lang w:eastAsia="en-US"/>
          </w:rPr>
          <w:br/>
          <w:t>ΑΝΔΡΙΑΝΟΣ Ι. , σελ.</w:t>
        </w:r>
        <w:r w:rsidRPr="00594AFE">
          <w:rPr>
            <w:rFonts w:eastAsia="Times New Roman"/>
            <w:szCs w:val="24"/>
            <w:lang w:eastAsia="en-US"/>
          </w:rPr>
          <w:br/>
          <w:t>ΑΥΛΩΝΙΤΟΥ Ε. , σελ.</w:t>
        </w:r>
        <w:r w:rsidRPr="00594AFE">
          <w:rPr>
            <w:rFonts w:eastAsia="Times New Roman"/>
            <w:szCs w:val="24"/>
            <w:lang w:eastAsia="en-US"/>
          </w:rPr>
          <w:br/>
          <w:t>ΑΧΜΕΤ Ι. , σελ.</w:t>
        </w:r>
        <w:r w:rsidRPr="00594AFE">
          <w:rPr>
            <w:rFonts w:eastAsia="Times New Roman"/>
            <w:szCs w:val="24"/>
            <w:lang w:eastAsia="en-US"/>
          </w:rPr>
          <w:br/>
          <w:t>ΒΑΚΗ Φ. , σελ.</w:t>
        </w:r>
        <w:r w:rsidRPr="00594AFE">
          <w:rPr>
            <w:rFonts w:eastAsia="Times New Roman"/>
            <w:szCs w:val="24"/>
            <w:lang w:eastAsia="en-US"/>
          </w:rPr>
          <w:br/>
          <w:t>ΒΕΝΙΖΕΛΟΣ Ε. , σελ.</w:t>
        </w:r>
        <w:r w:rsidRPr="00594AFE">
          <w:rPr>
            <w:rFonts w:eastAsia="Times New Roman"/>
            <w:szCs w:val="24"/>
            <w:lang w:eastAsia="en-US"/>
          </w:rPr>
          <w:br/>
          <w:t>ΓΑΒΡΟΓΛΟΥ Κ. , σελ.</w:t>
        </w:r>
        <w:r w:rsidRPr="00594AFE">
          <w:rPr>
            <w:rFonts w:eastAsia="Times New Roman"/>
            <w:szCs w:val="24"/>
            <w:lang w:eastAsia="en-US"/>
          </w:rPr>
          <w:br/>
          <w:t>ΓΚΑΡΑ Α. , σελ.</w:t>
        </w:r>
        <w:r w:rsidRPr="00594AFE">
          <w:rPr>
            <w:rFonts w:eastAsia="Times New Roman"/>
            <w:szCs w:val="24"/>
            <w:lang w:eastAsia="en-US"/>
          </w:rPr>
          <w:br/>
          <w:t>ΔΕΛΗΣ Ι. , σελ.</w:t>
        </w:r>
        <w:r w:rsidRPr="00594AFE">
          <w:rPr>
            <w:rFonts w:eastAsia="Times New Roman"/>
            <w:szCs w:val="24"/>
            <w:lang w:eastAsia="en-US"/>
          </w:rPr>
          <w:br/>
          <w:t>ΔΗΜΟΣΧΑΚΗΣ Α. , σελ.</w:t>
        </w:r>
        <w:r w:rsidRPr="00594AFE">
          <w:rPr>
            <w:rFonts w:eastAsia="Times New Roman"/>
            <w:szCs w:val="24"/>
            <w:lang w:eastAsia="en-US"/>
          </w:rPr>
          <w:br/>
          <w:t>ΔΟΥΖΙΝΑΣ Κ. , σελ.</w:t>
        </w:r>
        <w:r w:rsidRPr="00594AFE">
          <w:rPr>
            <w:rFonts w:eastAsia="Times New Roman"/>
            <w:szCs w:val="24"/>
            <w:lang w:eastAsia="en-US"/>
          </w:rPr>
          <w:br/>
          <w:t>ΕΜΜΑΝΟΥΗΛΙΔΗΣ Δ. , σελ.</w:t>
        </w:r>
        <w:r w:rsidRPr="00594AFE">
          <w:rPr>
            <w:rFonts w:eastAsia="Times New Roman"/>
            <w:szCs w:val="24"/>
            <w:lang w:eastAsia="en-US"/>
          </w:rPr>
          <w:br/>
          <w:t>ΖΕΪΜΠΕΚ Χ. , σελ.</w:t>
        </w:r>
        <w:r w:rsidRPr="00594AFE">
          <w:rPr>
            <w:rFonts w:eastAsia="Times New Roman"/>
            <w:szCs w:val="24"/>
            <w:lang w:eastAsia="en-US"/>
          </w:rPr>
          <w:br/>
          <w:t>ΗΛΙΟΠΟΥΛΟΣ Π. , σελ.</w:t>
        </w:r>
        <w:r w:rsidRPr="00594AFE">
          <w:rPr>
            <w:rFonts w:eastAsia="Times New Roman"/>
            <w:szCs w:val="24"/>
            <w:lang w:eastAsia="en-US"/>
          </w:rPr>
          <w:br/>
          <w:t>ΘΕΛΕΡΙΤΗ Μ. , σελ.</w:t>
        </w:r>
        <w:r w:rsidRPr="00594AFE">
          <w:rPr>
            <w:rFonts w:eastAsia="Times New Roman"/>
            <w:szCs w:val="24"/>
            <w:lang w:eastAsia="en-US"/>
          </w:rPr>
          <w:br/>
          <w:t>ΘΕΟΧΑΡΟΠΟΥΛΟΣ Α. , σελ.</w:t>
        </w:r>
        <w:r w:rsidRPr="00594AFE">
          <w:rPr>
            <w:rFonts w:eastAsia="Times New Roman"/>
            <w:szCs w:val="24"/>
            <w:lang w:eastAsia="en-US"/>
          </w:rPr>
          <w:br/>
          <w:t>ΚΑΒΑΔΕΛΛΑΣ Δ. , σελ.</w:t>
        </w:r>
        <w:r w:rsidRPr="00594AFE">
          <w:rPr>
            <w:rFonts w:eastAsia="Times New Roman"/>
            <w:szCs w:val="24"/>
            <w:lang w:eastAsia="en-US"/>
          </w:rPr>
          <w:br/>
          <w:t>ΚΑΡΑ ΓΙΟΥΣΟΥΦ Α. , σελ.</w:t>
        </w:r>
        <w:r w:rsidRPr="00594AFE">
          <w:rPr>
            <w:rFonts w:eastAsia="Times New Roman"/>
            <w:szCs w:val="24"/>
            <w:lang w:eastAsia="en-US"/>
          </w:rPr>
          <w:br/>
          <w:t>ΚΑΡΡΑΣ Γ. , σελ.</w:t>
        </w:r>
        <w:r w:rsidRPr="00594AFE">
          <w:rPr>
            <w:rFonts w:eastAsia="Times New Roman"/>
            <w:szCs w:val="24"/>
            <w:lang w:eastAsia="en-US"/>
          </w:rPr>
          <w:br/>
          <w:t>ΚΑΤΣΙΚΗΣ Κ. , σελ.</w:t>
        </w:r>
        <w:r w:rsidRPr="00594AFE">
          <w:rPr>
            <w:rFonts w:eastAsia="Times New Roman"/>
            <w:szCs w:val="24"/>
            <w:lang w:eastAsia="en-US"/>
          </w:rPr>
          <w:br/>
          <w:t>ΚΩΝΣΤΑΝΤΟΠΟΥΛΟΣ Δ. , σελ.</w:t>
        </w:r>
        <w:r w:rsidRPr="00594AFE">
          <w:rPr>
            <w:rFonts w:eastAsia="Times New Roman"/>
            <w:szCs w:val="24"/>
            <w:lang w:eastAsia="en-US"/>
          </w:rPr>
          <w:br/>
          <w:t>ΛΑΓΟΣ Ι. , σελ.</w:t>
        </w:r>
        <w:r w:rsidRPr="00594AFE">
          <w:rPr>
            <w:rFonts w:eastAsia="Times New Roman"/>
            <w:szCs w:val="24"/>
            <w:lang w:eastAsia="en-US"/>
          </w:rPr>
          <w:br/>
          <w:t>ΜΑΥΡΩΤΑΣ Γ. , σελ.</w:t>
        </w:r>
        <w:r w:rsidRPr="00594AFE">
          <w:rPr>
            <w:rFonts w:eastAsia="Times New Roman"/>
            <w:szCs w:val="24"/>
            <w:lang w:eastAsia="en-US"/>
          </w:rPr>
          <w:br/>
          <w:t>ΜΗΤΑΦΙΔΗΣ Τ. , σελ.</w:t>
        </w:r>
        <w:r w:rsidRPr="00594AFE">
          <w:rPr>
            <w:rFonts w:eastAsia="Times New Roman"/>
            <w:szCs w:val="24"/>
            <w:lang w:eastAsia="en-US"/>
          </w:rPr>
          <w:br/>
          <w:t>ΜΙΧΕΛΟΓΙΑΝΝΑΚΗΣ Ι. , σελ.</w:t>
        </w:r>
        <w:r w:rsidRPr="00594AFE">
          <w:rPr>
            <w:rFonts w:eastAsia="Times New Roman"/>
            <w:szCs w:val="24"/>
            <w:lang w:eastAsia="en-US"/>
          </w:rPr>
          <w:br/>
          <w:t>ΜΟΥΣΤΑΦΑ Μ. , σελ.</w:t>
        </w:r>
        <w:r w:rsidRPr="00594AFE">
          <w:rPr>
            <w:rFonts w:eastAsia="Times New Roman"/>
            <w:szCs w:val="24"/>
            <w:lang w:eastAsia="en-US"/>
          </w:rPr>
          <w:br/>
          <w:t>ΞΥΔΑΚΗΣ Ν. , σελ.</w:t>
        </w:r>
        <w:r w:rsidRPr="00594AFE">
          <w:rPr>
            <w:rFonts w:eastAsia="Times New Roman"/>
            <w:szCs w:val="24"/>
            <w:lang w:eastAsia="en-US"/>
          </w:rPr>
          <w:br/>
          <w:t>ΠΑΝΑΓΙΩΤΑΡΟΣ Η. , σελ.</w:t>
        </w:r>
        <w:r w:rsidRPr="00594AFE">
          <w:rPr>
            <w:rFonts w:eastAsia="Times New Roman"/>
            <w:szCs w:val="24"/>
            <w:lang w:eastAsia="en-US"/>
          </w:rPr>
          <w:br/>
          <w:t>ΣΑΡΙΔΗΣ Ι. , σελ.</w:t>
        </w:r>
        <w:r w:rsidRPr="00594AFE">
          <w:rPr>
            <w:rFonts w:eastAsia="Times New Roman"/>
            <w:szCs w:val="24"/>
            <w:lang w:eastAsia="en-US"/>
          </w:rPr>
          <w:br/>
          <w:t>ΣΕΒΑΣΤΑΚΗΣ Δ. , σελ.</w:t>
        </w:r>
        <w:r w:rsidRPr="00594AFE">
          <w:rPr>
            <w:rFonts w:eastAsia="Times New Roman"/>
            <w:szCs w:val="24"/>
            <w:lang w:eastAsia="en-US"/>
          </w:rPr>
          <w:br/>
          <w:t>ΣΤΟΓΙΑΝΝΙΔΗΣ Γ. , σελ.</w:t>
        </w:r>
        <w:r w:rsidRPr="00594AFE">
          <w:rPr>
            <w:rFonts w:eastAsia="Times New Roman"/>
            <w:szCs w:val="24"/>
            <w:lang w:eastAsia="en-US"/>
          </w:rPr>
          <w:br/>
          <w:t>ΤΖΑΒΑΡΑΣ Κ. , σελ.</w:t>
        </w:r>
        <w:r w:rsidRPr="00594AFE">
          <w:rPr>
            <w:rFonts w:eastAsia="Times New Roman"/>
            <w:szCs w:val="24"/>
            <w:lang w:eastAsia="en-US"/>
          </w:rPr>
          <w:br/>
          <w:t>ΦΙΛΗΣ Ν. , σελ.</w:t>
        </w:r>
        <w:r w:rsidRPr="00594AFE">
          <w:rPr>
            <w:rFonts w:eastAsia="Times New Roman"/>
            <w:szCs w:val="24"/>
            <w:lang w:eastAsia="en-US"/>
          </w:rPr>
          <w:br/>
          <w:t>ΧΑΡΑΚΟΠΟΥΛΟΣ Μ. , σελ.</w:t>
        </w:r>
        <w:r w:rsidRPr="00594AFE">
          <w:rPr>
            <w:rFonts w:eastAsia="Times New Roman"/>
            <w:szCs w:val="24"/>
            <w:lang w:eastAsia="en-US"/>
          </w:rPr>
          <w:br/>
          <w:t>ΨΑΡΙΑΝΟΣ Γ. , σελ.</w:t>
        </w:r>
        <w:r w:rsidRPr="00594AFE">
          <w:rPr>
            <w:rFonts w:eastAsia="Times New Roman"/>
            <w:szCs w:val="24"/>
            <w:lang w:eastAsia="en-US"/>
          </w:rPr>
          <w:br/>
        </w:r>
        <w:r w:rsidRPr="00594AFE">
          <w:rPr>
            <w:rFonts w:eastAsia="Times New Roman"/>
            <w:szCs w:val="24"/>
            <w:lang w:eastAsia="en-US"/>
          </w:rPr>
          <w:br/>
          <w:t>ΠΑΡΕΜΒΑΣΕΙΣ:</w:t>
        </w:r>
        <w:r w:rsidRPr="00594AFE">
          <w:rPr>
            <w:rFonts w:eastAsia="Times New Roman"/>
            <w:szCs w:val="24"/>
            <w:lang w:eastAsia="en-US"/>
          </w:rPr>
          <w:br/>
          <w:t>ΦΙΛΗΣ Ν. , σελ.</w:t>
        </w:r>
        <w:r w:rsidRPr="00594AFE">
          <w:rPr>
            <w:rFonts w:eastAsia="Times New Roman"/>
            <w:szCs w:val="24"/>
            <w:lang w:eastAsia="en-US"/>
          </w:rPr>
          <w:br/>
        </w:r>
      </w:ins>
    </w:p>
    <w:p w14:paraId="7CF05AF7" w14:textId="77777777" w:rsidR="00DE1A4F" w:rsidRDefault="00594AFE">
      <w:pPr>
        <w:spacing w:line="600" w:lineRule="auto"/>
        <w:ind w:firstLine="720"/>
        <w:jc w:val="center"/>
        <w:rPr>
          <w:rFonts w:eastAsia="Times New Roman"/>
          <w:szCs w:val="24"/>
        </w:rPr>
      </w:pPr>
      <w:r>
        <w:rPr>
          <w:rFonts w:eastAsia="Times New Roman"/>
          <w:szCs w:val="24"/>
        </w:rPr>
        <w:t>ΠΡΑΚΤΙΚΑ ΒΟΥΛΗΣ</w:t>
      </w:r>
    </w:p>
    <w:p w14:paraId="7CF05AF8" w14:textId="77777777" w:rsidR="00DE1A4F" w:rsidRDefault="00594AFE">
      <w:pPr>
        <w:spacing w:line="600" w:lineRule="auto"/>
        <w:ind w:firstLine="720"/>
        <w:jc w:val="center"/>
        <w:rPr>
          <w:rFonts w:eastAsia="Times New Roman"/>
          <w:szCs w:val="24"/>
        </w:rPr>
      </w:pPr>
      <w:r>
        <w:rPr>
          <w:rFonts w:eastAsia="Times New Roman"/>
          <w:szCs w:val="24"/>
        </w:rPr>
        <w:t xml:space="preserve">ΙΖ΄ ΠΕΡΙΟΔΟΣ </w:t>
      </w:r>
    </w:p>
    <w:p w14:paraId="7CF05AF9" w14:textId="77777777" w:rsidR="00DE1A4F" w:rsidRDefault="00594AFE">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7CF05AFA" w14:textId="77777777" w:rsidR="00DE1A4F" w:rsidRDefault="00594AFE">
      <w:pPr>
        <w:spacing w:line="600" w:lineRule="auto"/>
        <w:ind w:firstLine="720"/>
        <w:jc w:val="center"/>
        <w:rPr>
          <w:rFonts w:eastAsia="Times New Roman"/>
          <w:szCs w:val="24"/>
        </w:rPr>
      </w:pPr>
      <w:r>
        <w:rPr>
          <w:rFonts w:eastAsia="Times New Roman"/>
          <w:szCs w:val="24"/>
        </w:rPr>
        <w:t>ΣΥΝΟΔΟΣ Γ΄</w:t>
      </w:r>
    </w:p>
    <w:p w14:paraId="7CF05AFB" w14:textId="77777777" w:rsidR="00DE1A4F" w:rsidRDefault="00594AFE">
      <w:pPr>
        <w:spacing w:line="600" w:lineRule="auto"/>
        <w:ind w:firstLine="720"/>
        <w:jc w:val="center"/>
        <w:rPr>
          <w:rFonts w:eastAsia="Times New Roman"/>
          <w:szCs w:val="24"/>
        </w:rPr>
      </w:pPr>
      <w:r>
        <w:rPr>
          <w:rFonts w:eastAsia="Times New Roman"/>
          <w:szCs w:val="24"/>
        </w:rPr>
        <w:t>ΣΥΝΕΔΡΙΑΣΗ ΝΓ΄</w:t>
      </w:r>
    </w:p>
    <w:p w14:paraId="7CF05AFC" w14:textId="77777777" w:rsidR="00DE1A4F" w:rsidRDefault="00594AFE">
      <w:pPr>
        <w:spacing w:line="600" w:lineRule="auto"/>
        <w:ind w:firstLine="720"/>
        <w:jc w:val="center"/>
        <w:rPr>
          <w:rFonts w:eastAsia="Times New Roman"/>
          <w:szCs w:val="24"/>
        </w:rPr>
      </w:pPr>
      <w:r>
        <w:rPr>
          <w:rFonts w:eastAsia="Times New Roman"/>
          <w:szCs w:val="24"/>
        </w:rPr>
        <w:t>Τρίτη 9 Ιανουαρίου 2018</w:t>
      </w:r>
    </w:p>
    <w:p w14:paraId="7CF05AFD" w14:textId="77777777" w:rsidR="00DE1A4F" w:rsidRDefault="00594AFE">
      <w:pPr>
        <w:spacing w:line="600" w:lineRule="auto"/>
        <w:ind w:firstLine="720"/>
        <w:jc w:val="both"/>
        <w:rPr>
          <w:rFonts w:eastAsia="Times New Roman"/>
          <w:b/>
          <w:szCs w:val="24"/>
        </w:rPr>
      </w:pPr>
      <w:r>
        <w:rPr>
          <w:rFonts w:eastAsia="Times New Roman"/>
          <w:szCs w:val="24"/>
        </w:rPr>
        <w:t>Αθήνα, σήμερα στις 9 Ιανουαρίου ημέρα Τρίτη και ώρα 12.12΄</w:t>
      </w:r>
      <w:r>
        <w:rPr>
          <w:rFonts w:eastAsia="Times New Roman"/>
          <w:szCs w:val="24"/>
        </w:rPr>
        <w:t>,</w:t>
      </w:r>
      <w:r>
        <w:rPr>
          <w:rFonts w:eastAsia="Times New Roman"/>
          <w:szCs w:val="24"/>
        </w:rPr>
        <w:t xml:space="preserve"> συνήλθε στην Αίθουσα </w:t>
      </w:r>
      <w:r>
        <w:rPr>
          <w:rFonts w:eastAsia="Times New Roman"/>
          <w:szCs w:val="24"/>
        </w:rPr>
        <w:t xml:space="preserve">της Γερουσίας </w:t>
      </w:r>
      <w:r>
        <w:rPr>
          <w:rFonts w:eastAsia="Times New Roman"/>
          <w:szCs w:val="24"/>
        </w:rPr>
        <w:t xml:space="preserve">η Βουλή σε ολομέλεια για να συνεδριάσει υπό την προεδρία του Δ΄ Αντιπροέδρου αυτής κ. </w:t>
      </w:r>
      <w:r w:rsidRPr="001D68BF">
        <w:rPr>
          <w:rFonts w:eastAsia="Times New Roman"/>
          <w:b/>
          <w:szCs w:val="24"/>
        </w:rPr>
        <w:t>ΝΙΚΗΤΑ ΚΑΚΛΑΜΑΝΗ</w:t>
      </w:r>
      <w:r w:rsidRPr="004E6D1A">
        <w:rPr>
          <w:rFonts w:eastAsia="Times New Roman"/>
          <w:szCs w:val="24"/>
          <w:rPrChange w:id="33" w:author="Φλούδα Χριστίνα" w:date="2018-01-18T10:40:00Z">
            <w:rPr>
              <w:rFonts w:eastAsia="Times New Roman"/>
              <w:b/>
              <w:szCs w:val="24"/>
            </w:rPr>
          </w:rPrChange>
        </w:rPr>
        <w:t>.</w:t>
      </w:r>
    </w:p>
    <w:p w14:paraId="7CF05AFE" w14:textId="77777777" w:rsidR="00DE1A4F" w:rsidRDefault="00594AFE">
      <w:pPr>
        <w:spacing w:line="600" w:lineRule="auto"/>
        <w:ind w:firstLine="720"/>
        <w:jc w:val="both"/>
        <w:rPr>
          <w:rFonts w:eastAsia="Times New Roman"/>
          <w:szCs w:val="24"/>
        </w:rPr>
      </w:pPr>
      <w:r>
        <w:rPr>
          <w:rFonts w:eastAsia="Times New Roman"/>
          <w:b/>
          <w:bCs/>
          <w:szCs w:val="24"/>
        </w:rPr>
        <w:lastRenderedPageBreak/>
        <w:t>ΠΡΟΕΔΡΕΥΩΝ (</w:t>
      </w:r>
      <w:r>
        <w:rPr>
          <w:rFonts w:eastAsia="Times New Roman"/>
          <w:b/>
          <w:szCs w:val="24"/>
        </w:rPr>
        <w:t>Νικήτας Κακλαμάνης)</w:t>
      </w:r>
      <w:r>
        <w:rPr>
          <w:rFonts w:eastAsia="Times New Roman"/>
          <w:b/>
          <w:bCs/>
          <w:szCs w:val="24"/>
        </w:rPr>
        <w:t xml:space="preserve">: </w:t>
      </w:r>
      <w:r>
        <w:rPr>
          <w:rFonts w:eastAsia="Times New Roman"/>
          <w:szCs w:val="24"/>
        </w:rPr>
        <w:t>Κυρίες και κύριοι συνάδελφοι, αρχίζει η συνεδρίαση.</w:t>
      </w:r>
    </w:p>
    <w:p w14:paraId="7CF05AFF" w14:textId="77777777" w:rsidR="00DE1A4F" w:rsidRDefault="00594AFE">
      <w:pPr>
        <w:spacing w:line="600" w:lineRule="auto"/>
        <w:ind w:firstLine="720"/>
        <w:jc w:val="both"/>
        <w:rPr>
          <w:rFonts w:eastAsia="Times New Roman"/>
          <w:szCs w:val="24"/>
        </w:rPr>
      </w:pPr>
      <w:r>
        <w:rPr>
          <w:rFonts w:eastAsia="Times New Roman"/>
          <w:szCs w:val="24"/>
        </w:rPr>
        <w:t xml:space="preserve">Να ευχηθώ κι εγώ </w:t>
      </w:r>
      <w:r>
        <w:rPr>
          <w:rFonts w:eastAsia="Times New Roman"/>
          <w:szCs w:val="24"/>
        </w:rPr>
        <w:t xml:space="preserve">καλή χρονιά σε όλους μας! </w:t>
      </w:r>
    </w:p>
    <w:p w14:paraId="7CF05B00" w14:textId="77777777" w:rsidR="00DE1A4F" w:rsidRDefault="00594AFE">
      <w:pPr>
        <w:spacing w:line="600" w:lineRule="auto"/>
        <w:ind w:firstLine="720"/>
        <w:jc w:val="both"/>
        <w:rPr>
          <w:rFonts w:eastAsia="Times New Roman"/>
          <w:szCs w:val="24"/>
        </w:rPr>
      </w:pPr>
      <w:r>
        <w:rPr>
          <w:rFonts w:eastAsia="Times New Roman"/>
          <w:szCs w:val="24"/>
        </w:rPr>
        <w:t>Να έχετε υγεία. Ευχές σ</w:t>
      </w:r>
      <w:r>
        <w:rPr>
          <w:rFonts w:eastAsia="Times New Roman"/>
          <w:szCs w:val="24"/>
        </w:rPr>
        <w:t>ε όλους τους συναδέλφους, κυρίες και κύριους, σε όλους τους εργαζόμενους στη Βουλή, στα παιδιά από την ΕΛ</w:t>
      </w:r>
      <w:r>
        <w:rPr>
          <w:rFonts w:eastAsia="Times New Roman"/>
          <w:szCs w:val="24"/>
        </w:rPr>
        <w:t>.</w:t>
      </w:r>
      <w:r>
        <w:rPr>
          <w:rFonts w:eastAsia="Times New Roman"/>
          <w:szCs w:val="24"/>
        </w:rPr>
        <w:t>ΑΣ</w:t>
      </w:r>
      <w:r>
        <w:rPr>
          <w:rFonts w:eastAsia="Times New Roman"/>
          <w:szCs w:val="24"/>
        </w:rPr>
        <w:t>.</w:t>
      </w:r>
      <w:r>
        <w:rPr>
          <w:rFonts w:eastAsia="Times New Roman"/>
          <w:szCs w:val="24"/>
        </w:rPr>
        <w:t>,</w:t>
      </w:r>
      <w:r>
        <w:rPr>
          <w:rFonts w:eastAsia="Times New Roman"/>
          <w:szCs w:val="24"/>
        </w:rPr>
        <w:t xml:space="preserve"> που μας προσέχουν. Να έχουμε υγεία και καλή δουλειά.</w:t>
      </w:r>
    </w:p>
    <w:p w14:paraId="7CF05B01"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εισερχόμαστε στην ημερήσια διάταξη της </w:t>
      </w:r>
    </w:p>
    <w:p w14:paraId="7CF05B02" w14:textId="77777777" w:rsidR="00DE1A4F" w:rsidRDefault="00594AFE">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7CF05B03"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όνη συζήτηση και ψήφιση επί της αρχής, των άρθρων</w:t>
      </w:r>
      <w:r>
        <w:rPr>
          <w:rFonts w:eastAsia="Times New Roman" w:cs="Times New Roman"/>
          <w:szCs w:val="24"/>
        </w:rPr>
        <w:t xml:space="preserve"> </w:t>
      </w:r>
      <w:r>
        <w:rPr>
          <w:rFonts w:eastAsia="Times New Roman" w:cs="Times New Roman"/>
          <w:szCs w:val="24"/>
        </w:rPr>
        <w:t>και του συνόλου του σχεδίου νόμου του Υπουργείου Παιδείας, Έρευνας και Θρησκευμάτων</w:t>
      </w:r>
      <w:r>
        <w:rPr>
          <w:rFonts w:eastAsia="Times New Roman" w:cs="Times New Roman"/>
          <w:szCs w:val="24"/>
        </w:rPr>
        <w:t>:</w:t>
      </w:r>
      <w:r>
        <w:rPr>
          <w:rFonts w:eastAsia="Times New Roman" w:cs="Times New Roman"/>
          <w:szCs w:val="24"/>
        </w:rPr>
        <w:t xml:space="preserve"> «Τροποποίηση του άρθρου 5 του ν.1920/1991 (Α΄</w:t>
      </w:r>
      <w:r>
        <w:rPr>
          <w:rFonts w:eastAsia="Times New Roman" w:cs="Times New Roman"/>
          <w:szCs w:val="24"/>
        </w:rPr>
        <w:t xml:space="preserve"> </w:t>
      </w:r>
      <w:r>
        <w:rPr>
          <w:rFonts w:eastAsia="Times New Roman" w:cs="Times New Roman"/>
          <w:szCs w:val="24"/>
        </w:rPr>
        <w:lastRenderedPageBreak/>
        <w:t xml:space="preserve">11), με τον οποίο κυρώθηκε η Πράξη Νομοθετικού Περιεχομένου "Περί </w:t>
      </w:r>
      <w:r>
        <w:rPr>
          <w:rFonts w:eastAsia="Times New Roman" w:cs="Times New Roman"/>
          <w:szCs w:val="24"/>
        </w:rPr>
        <w:t>Μουσουλμάνων Θρησκευτικών Λειτουργών" (Α΄</w:t>
      </w:r>
      <w:r>
        <w:rPr>
          <w:rFonts w:eastAsia="Times New Roman" w:cs="Times New Roman"/>
          <w:szCs w:val="24"/>
        </w:rPr>
        <w:t xml:space="preserve"> </w:t>
      </w:r>
      <w:r>
        <w:rPr>
          <w:rFonts w:eastAsia="Times New Roman" w:cs="Times New Roman"/>
          <w:szCs w:val="24"/>
        </w:rPr>
        <w:t>182)».</w:t>
      </w:r>
    </w:p>
    <w:p w14:paraId="7CF05B04"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Η Διάσκεψη των Προέδρων αποφάσισε στις συνεδριάσεις της </w:t>
      </w:r>
      <w:r>
        <w:rPr>
          <w:rFonts w:eastAsia="Times New Roman" w:cs="Times New Roman"/>
          <w:szCs w:val="24"/>
        </w:rPr>
        <w:t xml:space="preserve">στις </w:t>
      </w:r>
      <w:r>
        <w:rPr>
          <w:rFonts w:eastAsia="Times New Roman" w:cs="Times New Roman"/>
          <w:szCs w:val="24"/>
        </w:rPr>
        <w:t xml:space="preserve">21 Δεκεμβρίου του 2017 και </w:t>
      </w:r>
      <w:r>
        <w:rPr>
          <w:rFonts w:eastAsia="Times New Roman" w:cs="Times New Roman"/>
          <w:szCs w:val="24"/>
        </w:rPr>
        <w:t xml:space="preserve">στις </w:t>
      </w:r>
      <w:r>
        <w:rPr>
          <w:rFonts w:eastAsia="Times New Roman" w:cs="Times New Roman"/>
          <w:szCs w:val="24"/>
        </w:rPr>
        <w:t xml:space="preserve">8 Ιανουαρίου του 2018 τη συζήτηση του νομοσχεδίου σε μια συνεδρίαση, ενιαία επί της αρχής, επί των άρθρων και των </w:t>
      </w:r>
      <w:r>
        <w:rPr>
          <w:rFonts w:eastAsia="Times New Roman" w:cs="Times New Roman"/>
          <w:szCs w:val="24"/>
        </w:rPr>
        <w:t>τροπολογιών.</w:t>
      </w:r>
    </w:p>
    <w:p w14:paraId="7CF05B05"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Ρωτήσαμε τη Γραμματεία της Κυβέρνησης και μας είπε ότι η Κυβέρνηση δεν προτίθεται να φέρει υπουργικές τροπολογίες. Επομένως, παραμένουμε στις τρεις βουλευτικές τροπολογίες</w:t>
      </w:r>
      <w:r>
        <w:rPr>
          <w:rFonts w:eastAsia="Times New Roman" w:cs="Times New Roman"/>
          <w:szCs w:val="24"/>
        </w:rPr>
        <w:t>,</w:t>
      </w:r>
      <w:r>
        <w:rPr>
          <w:rFonts w:eastAsia="Times New Roman" w:cs="Times New Roman"/>
          <w:szCs w:val="24"/>
        </w:rPr>
        <w:t xml:space="preserve"> που έχουν κατατεθεί και οι οποίες, όταν θα έλθει η ώρα, θα πει ο Υπουρ</w:t>
      </w:r>
      <w:r>
        <w:rPr>
          <w:rFonts w:eastAsia="Times New Roman" w:cs="Times New Roman"/>
          <w:szCs w:val="24"/>
        </w:rPr>
        <w:t>γός αν τις δέχεται ή όχι. Οι τρεις τροπολογίες είναι τ</w:t>
      </w:r>
      <w:r>
        <w:rPr>
          <w:rFonts w:eastAsia="Times New Roman" w:cs="Times New Roman"/>
          <w:szCs w:val="24"/>
        </w:rPr>
        <w:t xml:space="preserve">ων </w:t>
      </w:r>
      <w:r>
        <w:rPr>
          <w:rFonts w:eastAsia="Times New Roman" w:cs="Times New Roman"/>
          <w:szCs w:val="24"/>
        </w:rPr>
        <w:t>κ</w:t>
      </w:r>
      <w:r>
        <w:rPr>
          <w:rFonts w:eastAsia="Times New Roman" w:cs="Times New Roman"/>
          <w:szCs w:val="24"/>
        </w:rPr>
        <w:t>υρίων</w:t>
      </w:r>
      <w:r>
        <w:rPr>
          <w:rFonts w:eastAsia="Times New Roman" w:cs="Times New Roman"/>
          <w:szCs w:val="24"/>
        </w:rPr>
        <w:t xml:space="preserve"> </w:t>
      </w:r>
      <w:proofErr w:type="spellStart"/>
      <w:r>
        <w:rPr>
          <w:rFonts w:eastAsia="Times New Roman" w:cs="Times New Roman"/>
          <w:szCs w:val="24"/>
        </w:rPr>
        <w:t>Κρεμαστινού</w:t>
      </w:r>
      <w:proofErr w:type="spellEnd"/>
      <w:r>
        <w:rPr>
          <w:rFonts w:eastAsia="Times New Roman" w:cs="Times New Roman"/>
          <w:szCs w:val="24"/>
        </w:rPr>
        <w:t>, Βενιζέλου και Καρρά.</w:t>
      </w:r>
    </w:p>
    <w:p w14:paraId="7CF05B06"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στην </w:t>
      </w:r>
      <w:r>
        <w:rPr>
          <w:rFonts w:eastAsia="Times New Roman" w:cs="Times New Roman"/>
          <w:szCs w:val="24"/>
        </w:rPr>
        <w:t>ε</w:t>
      </w:r>
      <w:r>
        <w:rPr>
          <w:rFonts w:eastAsia="Times New Roman" w:cs="Times New Roman"/>
          <w:szCs w:val="24"/>
        </w:rPr>
        <w:t xml:space="preserve">πιτροπή μίλησαν δέκα συνάδελφοι. Αν συμβεί αυτό </w:t>
      </w:r>
      <w:r>
        <w:rPr>
          <w:rFonts w:eastAsia="Times New Roman" w:cs="Times New Roman"/>
          <w:szCs w:val="24"/>
        </w:rPr>
        <w:t>-</w:t>
      </w:r>
      <w:r>
        <w:rPr>
          <w:rFonts w:eastAsia="Times New Roman" w:cs="Times New Roman"/>
          <w:szCs w:val="24"/>
        </w:rPr>
        <w:t>που συνήθως συμβαίνει, ο αριθμός ομιλητών διπλασιάζεται στην Ολομέλεια- νομίζω ότι θα μπορέσο</w:t>
      </w:r>
      <w:r>
        <w:rPr>
          <w:rFonts w:eastAsia="Times New Roman" w:cs="Times New Roman"/>
          <w:szCs w:val="24"/>
        </w:rPr>
        <w:t>υμε να λήξουμε τη συνεδρίαση</w:t>
      </w:r>
      <w:r>
        <w:rPr>
          <w:rFonts w:eastAsia="Times New Roman" w:cs="Times New Roman"/>
          <w:szCs w:val="24"/>
        </w:rPr>
        <w:t>,</w:t>
      </w:r>
      <w:r>
        <w:rPr>
          <w:rFonts w:eastAsia="Times New Roman" w:cs="Times New Roman"/>
          <w:szCs w:val="24"/>
        </w:rPr>
        <w:t xml:space="preserve"> με σχετική μάλιστα άνεση χρόνου γύρω στις 18.00΄. Αυτό όμως, μην το «δέσετε». Να γίνει η εγγραφή των συναδέλφων μέχρι τη στιγμή</w:t>
      </w:r>
      <w:r>
        <w:rPr>
          <w:rFonts w:eastAsia="Times New Roman" w:cs="Times New Roman"/>
          <w:szCs w:val="24"/>
        </w:rPr>
        <w:t>,</w:t>
      </w:r>
      <w:r>
        <w:rPr>
          <w:rFonts w:eastAsia="Times New Roman" w:cs="Times New Roman"/>
          <w:szCs w:val="24"/>
        </w:rPr>
        <w:t xml:space="preserve"> που θα κατέβει ο κ. Ανδριανός από το Βήμα και τότε βλέπουμε και κάνουμε τον προγραμματισμό μας. Τ</w:t>
      </w:r>
      <w:r>
        <w:rPr>
          <w:rFonts w:eastAsia="Times New Roman" w:cs="Times New Roman"/>
          <w:szCs w:val="24"/>
        </w:rPr>
        <w:t>ο ότι δεν υπάρχουν τροπολογίες μάς δίνει το δικαίωμα να μπορούμε να προσεγγίσουμε τη λήξη της σημερινής συνεδρίασης.</w:t>
      </w:r>
    </w:p>
    <w:p w14:paraId="7CF05B07" w14:textId="77777777" w:rsidR="00DE1A4F" w:rsidRDefault="00594AFE">
      <w:pPr>
        <w:spacing w:line="600" w:lineRule="auto"/>
        <w:ind w:firstLine="720"/>
        <w:jc w:val="both"/>
        <w:rPr>
          <w:rFonts w:eastAsia="Times New Roman"/>
          <w:szCs w:val="24"/>
        </w:rPr>
      </w:pPr>
      <w:r>
        <w:rPr>
          <w:rFonts w:eastAsia="Times New Roman"/>
          <w:szCs w:val="24"/>
        </w:rPr>
        <w:t xml:space="preserve">Νομίζω ότι δεν υπάρχει αντίρρηση επί της διαδικασίας που είπα. </w:t>
      </w:r>
      <w:r>
        <w:rPr>
          <w:rFonts w:eastAsia="Times New Roman"/>
          <w:szCs w:val="24"/>
        </w:rPr>
        <w:t>Το Σώμα σ</w:t>
      </w:r>
      <w:r>
        <w:rPr>
          <w:rFonts w:eastAsia="Times New Roman"/>
          <w:szCs w:val="24"/>
        </w:rPr>
        <w:t>υμφωνεί;</w:t>
      </w:r>
    </w:p>
    <w:p w14:paraId="7CF05B08" w14:textId="77777777" w:rsidR="00DE1A4F" w:rsidRDefault="00594AFE">
      <w:pPr>
        <w:spacing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7CF05B09" w14:textId="77777777" w:rsidR="00DE1A4F" w:rsidRDefault="00594AFE">
      <w:pPr>
        <w:spacing w:line="600" w:lineRule="auto"/>
        <w:ind w:firstLine="720"/>
        <w:jc w:val="both"/>
        <w:rPr>
          <w:rFonts w:eastAsia="Times New Roman"/>
          <w:szCs w:val="24"/>
        </w:rPr>
      </w:pPr>
      <w:r>
        <w:rPr>
          <w:rFonts w:eastAsia="Times New Roman" w:cs="Times New Roman"/>
          <w:b/>
          <w:szCs w:val="24"/>
        </w:rPr>
        <w:lastRenderedPageBreak/>
        <w:t>ΠΡΟΕΔ</w:t>
      </w:r>
      <w:r>
        <w:rPr>
          <w:rFonts w:eastAsia="Times New Roman"/>
          <w:b/>
          <w:szCs w:val="24"/>
        </w:rPr>
        <w:t>Ρ</w:t>
      </w:r>
      <w:r>
        <w:rPr>
          <w:rFonts w:eastAsia="Times New Roman" w:cs="Times New Roman"/>
          <w:b/>
          <w:szCs w:val="24"/>
        </w:rPr>
        <w:t>ΕΥΩΝ (Νικήτας Κ</w:t>
      </w:r>
      <w:r>
        <w:rPr>
          <w:rFonts w:eastAsia="Times New Roman" w:cs="Times New Roman"/>
          <w:b/>
          <w:szCs w:val="24"/>
        </w:rPr>
        <w:t>ακλαμάνης):</w:t>
      </w:r>
      <w:r>
        <w:rPr>
          <w:rFonts w:eastAsia="Times New Roman" w:cs="Times New Roman"/>
          <w:szCs w:val="24"/>
        </w:rPr>
        <w:t xml:space="preserve"> </w:t>
      </w:r>
      <w:r>
        <w:rPr>
          <w:rFonts w:eastAsia="Times New Roman"/>
          <w:szCs w:val="24"/>
        </w:rPr>
        <w:t>Συνεπώς ο</w:t>
      </w:r>
      <w:r>
        <w:rPr>
          <w:rFonts w:eastAsia="Times New Roman"/>
          <w:szCs w:val="24"/>
        </w:rPr>
        <w:t xml:space="preserve">μόφωνα το Σώμα συμφώνησε. </w:t>
      </w:r>
    </w:p>
    <w:p w14:paraId="7CF05B0A" w14:textId="77777777" w:rsidR="00DE1A4F" w:rsidRDefault="00594AFE">
      <w:pPr>
        <w:spacing w:line="600" w:lineRule="auto"/>
        <w:ind w:firstLine="720"/>
        <w:jc w:val="both"/>
        <w:rPr>
          <w:rFonts w:eastAsia="Times New Roman"/>
          <w:szCs w:val="24"/>
        </w:rPr>
      </w:pPr>
      <w:r>
        <w:rPr>
          <w:rFonts w:eastAsia="Times New Roman"/>
          <w:szCs w:val="24"/>
        </w:rPr>
        <w:t xml:space="preserve">Επομένως καλώ στο Βήμα τον εισηγητή του ΣΥΡΙΖΑ, τον συνάδελφο κ. Εμμανουηλίδη. </w:t>
      </w:r>
    </w:p>
    <w:p w14:paraId="7CF05B0B" w14:textId="77777777" w:rsidR="00DE1A4F" w:rsidRDefault="00594AFE">
      <w:pPr>
        <w:spacing w:line="600" w:lineRule="auto"/>
        <w:ind w:firstLine="720"/>
        <w:jc w:val="both"/>
        <w:rPr>
          <w:rFonts w:eastAsia="Times New Roman"/>
          <w:szCs w:val="24"/>
        </w:rPr>
      </w:pPr>
      <w:r>
        <w:rPr>
          <w:rFonts w:eastAsia="Times New Roman"/>
          <w:szCs w:val="24"/>
        </w:rPr>
        <w:t xml:space="preserve">Κύριε Εμμανουηλίδη, έχετε τον λόγο. </w:t>
      </w:r>
    </w:p>
    <w:p w14:paraId="7CF05B0C" w14:textId="77777777" w:rsidR="00DE1A4F" w:rsidRDefault="00594AFE">
      <w:pPr>
        <w:spacing w:line="600" w:lineRule="auto"/>
        <w:ind w:firstLine="720"/>
        <w:jc w:val="both"/>
        <w:rPr>
          <w:rFonts w:eastAsia="Times New Roman"/>
          <w:szCs w:val="24"/>
        </w:rPr>
      </w:pPr>
      <w:r>
        <w:rPr>
          <w:rFonts w:eastAsia="Times New Roman"/>
          <w:b/>
          <w:szCs w:val="24"/>
        </w:rPr>
        <w:t xml:space="preserve">ΔΗΜΗΤΡΙΟΣ ΕΜΜΑΝΟΥΗΛΙΔΗΣ: </w:t>
      </w:r>
      <w:r>
        <w:rPr>
          <w:rFonts w:eastAsia="Times New Roman"/>
          <w:szCs w:val="24"/>
        </w:rPr>
        <w:t>Ευχαριστώ, κύριε Πρόεδρε. Καλή χρονιά, με υγεία σε όλους, δύναμη κ</w:t>
      </w:r>
      <w:r>
        <w:rPr>
          <w:rFonts w:eastAsia="Times New Roman"/>
          <w:szCs w:val="24"/>
        </w:rPr>
        <w:t xml:space="preserve">αι καλή φώτιση. </w:t>
      </w:r>
    </w:p>
    <w:p w14:paraId="7CF05B0D" w14:textId="77777777" w:rsidR="00DE1A4F" w:rsidRDefault="00594AFE">
      <w:pPr>
        <w:spacing w:line="600" w:lineRule="auto"/>
        <w:ind w:firstLine="720"/>
        <w:jc w:val="both"/>
        <w:rPr>
          <w:rFonts w:eastAsia="Times New Roman"/>
          <w:szCs w:val="24"/>
        </w:rPr>
      </w:pPr>
      <w:r>
        <w:rPr>
          <w:rFonts w:eastAsia="Times New Roman"/>
          <w:szCs w:val="24"/>
        </w:rPr>
        <w:t>Κυρίες και κύριοι συνάδελφοι, η ασφάλεια δικαίου είναι ένα από τα βασικά γνωρίσματα</w:t>
      </w:r>
      <w:r>
        <w:rPr>
          <w:rFonts w:eastAsia="Times New Roman"/>
          <w:szCs w:val="24"/>
        </w:rPr>
        <w:t>,</w:t>
      </w:r>
      <w:r>
        <w:rPr>
          <w:rFonts w:eastAsia="Times New Roman"/>
          <w:szCs w:val="24"/>
        </w:rPr>
        <w:t xml:space="preserve"> που πρέπει να χαρακτηρίζει κάθε οργανωμένη και λειτουργική έννομη τάξη. Υπό αντίθετη σκοπιά, η νομική ανασφάλεια και η αβεβαιότητα είναι δυνατόν να πλήττο</w:t>
      </w:r>
      <w:r>
        <w:rPr>
          <w:rFonts w:eastAsia="Times New Roman"/>
          <w:szCs w:val="24"/>
        </w:rPr>
        <w:t>υν τις συ</w:t>
      </w:r>
      <w:r>
        <w:rPr>
          <w:rFonts w:eastAsia="Times New Roman"/>
          <w:szCs w:val="24"/>
        </w:rPr>
        <w:lastRenderedPageBreak/>
        <w:t>ναλλαγές και να βλάπτουν το αίσθημα δικαίου των πολιτών. Η πολυνομία, τα κενά δικαίου και η ασαφής νομοθεσία συνιστούν μερικούς από τους παράγοντες</w:t>
      </w:r>
      <w:r>
        <w:rPr>
          <w:rFonts w:eastAsia="Times New Roman"/>
          <w:szCs w:val="24"/>
        </w:rPr>
        <w:t>,</w:t>
      </w:r>
      <w:r>
        <w:rPr>
          <w:rFonts w:eastAsia="Times New Roman"/>
          <w:szCs w:val="24"/>
        </w:rPr>
        <w:t xml:space="preserve"> που συμβάλλουν στο φαινόμενο αυτό. </w:t>
      </w:r>
    </w:p>
    <w:p w14:paraId="7CF05B0E" w14:textId="77777777" w:rsidR="00DE1A4F" w:rsidRDefault="00594AFE">
      <w:pPr>
        <w:spacing w:line="600" w:lineRule="auto"/>
        <w:ind w:firstLine="720"/>
        <w:jc w:val="both"/>
        <w:rPr>
          <w:rFonts w:eastAsia="Times New Roman"/>
          <w:szCs w:val="24"/>
        </w:rPr>
      </w:pPr>
      <w:r>
        <w:rPr>
          <w:rFonts w:eastAsia="Times New Roman"/>
          <w:szCs w:val="24"/>
        </w:rPr>
        <w:t>Στην ελληνική έννομη τάξη και συγκεκριμένα στη Θράκη</w:t>
      </w:r>
      <w:r>
        <w:rPr>
          <w:rFonts w:eastAsia="Times New Roman"/>
          <w:szCs w:val="24"/>
        </w:rPr>
        <w:t>,</w:t>
      </w:r>
      <w:r>
        <w:rPr>
          <w:rFonts w:eastAsia="Times New Roman"/>
          <w:szCs w:val="24"/>
        </w:rPr>
        <w:t xml:space="preserve"> ένα πεδίο στο οποίο φαίνεται να πλήττεται η ασφάλεια του δικαίου</w:t>
      </w:r>
      <w:r>
        <w:rPr>
          <w:rFonts w:eastAsia="Times New Roman"/>
          <w:szCs w:val="24"/>
        </w:rPr>
        <w:t>,</w:t>
      </w:r>
      <w:r>
        <w:rPr>
          <w:rFonts w:eastAsia="Times New Roman"/>
          <w:szCs w:val="24"/>
        </w:rPr>
        <w:t xml:space="preserve"> που αφορά στα εμπράγματα δικαιώματα και στην </w:t>
      </w:r>
      <w:proofErr w:type="spellStart"/>
      <w:r>
        <w:rPr>
          <w:rFonts w:eastAsia="Times New Roman"/>
          <w:szCs w:val="24"/>
        </w:rPr>
        <w:t>έμφυλη</w:t>
      </w:r>
      <w:proofErr w:type="spellEnd"/>
      <w:r>
        <w:rPr>
          <w:rFonts w:eastAsia="Times New Roman"/>
          <w:szCs w:val="24"/>
        </w:rPr>
        <w:t xml:space="preserve"> ισότητα, είναι η εφαρμογή του θρησκευτικού δικαίου στους μουσουλμάνους συμπολίτες μας.</w:t>
      </w:r>
    </w:p>
    <w:p w14:paraId="7CF05B0F" w14:textId="77777777" w:rsidR="00DE1A4F" w:rsidRDefault="00594AFE">
      <w:pPr>
        <w:spacing w:line="600" w:lineRule="auto"/>
        <w:ind w:firstLine="720"/>
        <w:jc w:val="both"/>
        <w:rPr>
          <w:rFonts w:eastAsia="Times New Roman"/>
          <w:szCs w:val="24"/>
        </w:rPr>
      </w:pPr>
      <w:r>
        <w:rPr>
          <w:rFonts w:eastAsia="Times New Roman"/>
          <w:szCs w:val="24"/>
        </w:rPr>
        <w:t xml:space="preserve">Σήμερα συζητούμε την τροποποίηση του άρθρου 5 του </w:t>
      </w:r>
      <w:r>
        <w:rPr>
          <w:rFonts w:eastAsia="Times New Roman"/>
          <w:szCs w:val="24"/>
        </w:rPr>
        <w:t>ν.1920/1991</w:t>
      </w:r>
      <w:r>
        <w:rPr>
          <w:rFonts w:eastAsia="Times New Roman"/>
          <w:szCs w:val="24"/>
        </w:rPr>
        <w:t>,</w:t>
      </w:r>
      <w:r>
        <w:rPr>
          <w:rFonts w:eastAsia="Times New Roman"/>
          <w:szCs w:val="24"/>
        </w:rPr>
        <w:t xml:space="preserve"> </w:t>
      </w:r>
      <w:r>
        <w:rPr>
          <w:rFonts w:eastAsia="Times New Roman"/>
          <w:szCs w:val="24"/>
        </w:rPr>
        <w:t>που</w:t>
      </w:r>
      <w:r>
        <w:rPr>
          <w:rFonts w:eastAsia="Times New Roman"/>
          <w:szCs w:val="24"/>
        </w:rPr>
        <w:t xml:space="preserve"> αφορά μια μερίδα συμπολιτών </w:t>
      </w:r>
      <w:r>
        <w:rPr>
          <w:rFonts w:eastAsia="Times New Roman"/>
          <w:szCs w:val="24"/>
        </w:rPr>
        <w:t>μας,</w:t>
      </w:r>
      <w:r>
        <w:rPr>
          <w:rFonts w:eastAsia="Times New Roman"/>
          <w:szCs w:val="24"/>
        </w:rPr>
        <w:t xml:space="preserve"> στους οποίους η ελληνική πολιτεία δεν συμπεριφέρθηκε διαχρονικά με τον καλύτερο δυνατό τρόπο. Η υποχρεωτική υπαγωγή των μουσουλμά</w:t>
      </w:r>
      <w:r>
        <w:rPr>
          <w:rFonts w:eastAsia="Times New Roman"/>
          <w:szCs w:val="24"/>
        </w:rPr>
        <w:lastRenderedPageBreak/>
        <w:t>νων της Θράκης στον ιερό νόμο του Ισλάμ</w:t>
      </w:r>
      <w:r>
        <w:rPr>
          <w:rFonts w:eastAsia="Times New Roman"/>
          <w:szCs w:val="24"/>
        </w:rPr>
        <w:t>,</w:t>
      </w:r>
      <w:r>
        <w:rPr>
          <w:rFonts w:eastAsia="Times New Roman"/>
          <w:szCs w:val="24"/>
        </w:rPr>
        <w:t xml:space="preserve"> για συγκεκριμένες υποθέσεις, ενώ φαί</w:t>
      </w:r>
      <w:r>
        <w:rPr>
          <w:rFonts w:eastAsia="Times New Roman"/>
          <w:szCs w:val="24"/>
        </w:rPr>
        <w:t xml:space="preserve">νεται να υπερασπίζεται τις θρησκευτικές ελευθερίες, έχει στερήσει από τους συμπολίτες μας την υπαγωγή τους στον </w:t>
      </w:r>
      <w:r>
        <w:rPr>
          <w:rFonts w:eastAsia="Times New Roman"/>
          <w:szCs w:val="24"/>
        </w:rPr>
        <w:t>Α</w:t>
      </w:r>
      <w:r>
        <w:rPr>
          <w:rFonts w:eastAsia="Times New Roman"/>
          <w:szCs w:val="24"/>
        </w:rPr>
        <w:t xml:space="preserve">στικό μας </w:t>
      </w:r>
      <w:r>
        <w:rPr>
          <w:rFonts w:eastAsia="Times New Roman"/>
          <w:szCs w:val="24"/>
        </w:rPr>
        <w:t>Κ</w:t>
      </w:r>
      <w:r>
        <w:rPr>
          <w:rFonts w:eastAsia="Times New Roman"/>
          <w:szCs w:val="24"/>
        </w:rPr>
        <w:t xml:space="preserve">ώδικα. Ήδη τις τελευταίες δεκαετίες έχει ξεκινήσει σημαντικός διάλογος για το κατά πόσο το υφιστάμενο νομικό καθεστώς είναι συμβατό </w:t>
      </w:r>
      <w:r>
        <w:rPr>
          <w:rFonts w:eastAsia="Times New Roman"/>
          <w:szCs w:val="24"/>
        </w:rPr>
        <w:t xml:space="preserve">με το σύγχρονο </w:t>
      </w:r>
      <w:r>
        <w:rPr>
          <w:rFonts w:eastAsia="Times New Roman"/>
          <w:szCs w:val="24"/>
        </w:rPr>
        <w:t>Δ</w:t>
      </w:r>
      <w:r>
        <w:rPr>
          <w:rFonts w:eastAsia="Times New Roman"/>
          <w:szCs w:val="24"/>
        </w:rPr>
        <w:t xml:space="preserve">ιεθνές </w:t>
      </w:r>
      <w:r>
        <w:rPr>
          <w:rFonts w:eastAsia="Times New Roman"/>
          <w:szCs w:val="24"/>
        </w:rPr>
        <w:t>Δ</w:t>
      </w:r>
      <w:r>
        <w:rPr>
          <w:rFonts w:eastAsia="Times New Roman"/>
          <w:szCs w:val="24"/>
        </w:rPr>
        <w:t xml:space="preserve">ίκαιο και τα ανθρώπινα δικαιώματα. </w:t>
      </w:r>
    </w:p>
    <w:p w14:paraId="7CF05B10" w14:textId="77777777" w:rsidR="00DE1A4F" w:rsidRDefault="00594AFE">
      <w:pPr>
        <w:spacing w:line="600" w:lineRule="auto"/>
        <w:ind w:firstLine="720"/>
        <w:jc w:val="both"/>
        <w:rPr>
          <w:rFonts w:eastAsia="Times New Roman"/>
          <w:szCs w:val="24"/>
        </w:rPr>
      </w:pPr>
      <w:r>
        <w:rPr>
          <w:rFonts w:eastAsia="Times New Roman"/>
          <w:szCs w:val="24"/>
        </w:rPr>
        <w:t>Σήμερα, λοιπόν, το Υπουργείο εισάγει το παρόν σχέδιο νόμου</w:t>
      </w:r>
      <w:r>
        <w:rPr>
          <w:rFonts w:eastAsia="Times New Roman"/>
          <w:szCs w:val="24"/>
        </w:rPr>
        <w:t>,</w:t>
      </w:r>
      <w:r>
        <w:rPr>
          <w:rFonts w:eastAsia="Times New Roman"/>
          <w:szCs w:val="24"/>
        </w:rPr>
        <w:t xml:space="preserve"> το οποίο καταργεί την υποχρεωτική εφαρμογή της </w:t>
      </w:r>
      <w:proofErr w:type="spellStart"/>
      <w:r>
        <w:rPr>
          <w:rFonts w:eastAsia="Times New Roman"/>
          <w:szCs w:val="24"/>
        </w:rPr>
        <w:t>σ</w:t>
      </w:r>
      <w:r>
        <w:rPr>
          <w:rFonts w:eastAsia="Times New Roman"/>
          <w:szCs w:val="24"/>
        </w:rPr>
        <w:t>αρία</w:t>
      </w:r>
      <w:r>
        <w:rPr>
          <w:rFonts w:eastAsia="Times New Roman"/>
          <w:szCs w:val="24"/>
        </w:rPr>
        <w:t>ς</w:t>
      </w:r>
      <w:proofErr w:type="spellEnd"/>
      <w:r>
        <w:rPr>
          <w:rFonts w:eastAsia="Times New Roman"/>
          <w:szCs w:val="24"/>
        </w:rPr>
        <w:t>, του ισλαμικού δικαίου, το οποίο ισχύει για τις οικογενειακές και κληρονομικές υπο</w:t>
      </w:r>
      <w:r>
        <w:rPr>
          <w:rFonts w:eastAsia="Times New Roman"/>
          <w:szCs w:val="24"/>
        </w:rPr>
        <w:t>θέσεις των μελών της μουσουλμανικής μειονότητας της Θράκης. Με τον τρόπο αυτό</w:t>
      </w:r>
      <w:r>
        <w:rPr>
          <w:rFonts w:eastAsia="Times New Roman"/>
          <w:szCs w:val="24"/>
        </w:rPr>
        <w:t>,</w:t>
      </w:r>
      <w:r>
        <w:rPr>
          <w:rFonts w:eastAsia="Times New Roman"/>
          <w:szCs w:val="24"/>
        </w:rPr>
        <w:t xml:space="preserve"> εισάγεται μια μεταρρύθμιση</w:t>
      </w:r>
      <w:r>
        <w:rPr>
          <w:rFonts w:eastAsia="Times New Roman"/>
          <w:szCs w:val="24"/>
        </w:rPr>
        <w:t>,</w:t>
      </w:r>
      <w:r>
        <w:rPr>
          <w:rFonts w:eastAsia="Times New Roman"/>
          <w:szCs w:val="24"/>
        </w:rPr>
        <w:t xml:space="preserve"> η οποία έχει χαρακτηριστεί μια από τις σημαντικότερες θετικές εξελίξεις στο </w:t>
      </w:r>
      <w:r>
        <w:rPr>
          <w:rFonts w:eastAsia="Times New Roman"/>
          <w:szCs w:val="24"/>
        </w:rPr>
        <w:lastRenderedPageBreak/>
        <w:t>πεδίο των ανθρωπίνων δικαιωμάτων της μειονότητας</w:t>
      </w:r>
      <w:r>
        <w:rPr>
          <w:rFonts w:eastAsia="Times New Roman"/>
          <w:szCs w:val="24"/>
        </w:rPr>
        <w:t>,</w:t>
      </w:r>
      <w:r>
        <w:rPr>
          <w:rFonts w:eastAsia="Times New Roman"/>
          <w:szCs w:val="24"/>
        </w:rPr>
        <w:t xml:space="preserve"> κατά τις τελευταίες δεκ</w:t>
      </w:r>
      <w:r>
        <w:rPr>
          <w:rFonts w:eastAsia="Times New Roman"/>
          <w:szCs w:val="24"/>
        </w:rPr>
        <w:t>αετίες. Άλλωστε, καλωσορίσθηκε</w:t>
      </w:r>
      <w:r>
        <w:rPr>
          <w:rFonts w:eastAsia="Times New Roman"/>
          <w:szCs w:val="24"/>
        </w:rPr>
        <w:t>,</w:t>
      </w:r>
      <w:r>
        <w:rPr>
          <w:rFonts w:eastAsia="Times New Roman"/>
          <w:szCs w:val="24"/>
        </w:rPr>
        <w:t xml:space="preserve"> τόσο από τους φορείς που εκλήθησαν στη συνεδρίαση της </w:t>
      </w:r>
      <w:r>
        <w:rPr>
          <w:rFonts w:eastAsia="Times New Roman"/>
          <w:szCs w:val="24"/>
        </w:rPr>
        <w:t>ε</w:t>
      </w:r>
      <w:r>
        <w:rPr>
          <w:rFonts w:eastAsia="Times New Roman"/>
          <w:szCs w:val="24"/>
        </w:rPr>
        <w:t xml:space="preserve">πιτροπής </w:t>
      </w:r>
      <w:r>
        <w:rPr>
          <w:rFonts w:eastAsia="Times New Roman"/>
          <w:szCs w:val="24"/>
        </w:rPr>
        <w:t>μας,</w:t>
      </w:r>
      <w:r>
        <w:rPr>
          <w:rFonts w:eastAsia="Times New Roman"/>
          <w:szCs w:val="24"/>
        </w:rPr>
        <w:t xml:space="preserve"> όσο και από τα περισσότερα πολιτικά κόμματα. </w:t>
      </w:r>
    </w:p>
    <w:p w14:paraId="7CF05B11" w14:textId="77777777" w:rsidR="00DE1A4F" w:rsidRDefault="00594AFE">
      <w:pPr>
        <w:spacing w:line="600" w:lineRule="auto"/>
        <w:ind w:firstLine="720"/>
        <w:jc w:val="both"/>
        <w:rPr>
          <w:rFonts w:eastAsia="Times New Roman"/>
          <w:szCs w:val="24"/>
        </w:rPr>
      </w:pPr>
      <w:r>
        <w:rPr>
          <w:rFonts w:eastAsia="Times New Roman"/>
          <w:szCs w:val="24"/>
        </w:rPr>
        <w:t xml:space="preserve">Είναι αλήθεια ότι η ελληνική πολιτεία έχει μακρά παράδοση σεβασμού της θρησκευτικής ετερότητας και των </w:t>
      </w:r>
      <w:r>
        <w:rPr>
          <w:rFonts w:eastAsia="Times New Roman"/>
          <w:szCs w:val="24"/>
        </w:rPr>
        <w:t>αντίστοιχων κοινοτήτων</w:t>
      </w:r>
      <w:r>
        <w:rPr>
          <w:rFonts w:eastAsia="Times New Roman"/>
          <w:szCs w:val="24"/>
        </w:rPr>
        <w:t>,</w:t>
      </w:r>
      <w:r>
        <w:rPr>
          <w:rFonts w:eastAsia="Times New Roman"/>
          <w:szCs w:val="24"/>
        </w:rPr>
        <w:t xml:space="preserve"> από συστάσεως του ελληνικού κράτους. Ιδιαίτερα, με την προσάρτηση νέων εδαφών στο δεύτερο μισό του 19</w:t>
      </w:r>
      <w:r>
        <w:rPr>
          <w:rFonts w:eastAsia="Times New Roman"/>
          <w:szCs w:val="24"/>
          <w:vertAlign w:val="superscript"/>
        </w:rPr>
        <w:t>ου</w:t>
      </w:r>
      <w:r>
        <w:rPr>
          <w:rFonts w:eastAsia="Times New Roman"/>
          <w:szCs w:val="24"/>
        </w:rPr>
        <w:t xml:space="preserve"> αιώνα και στις αρχές του 20</w:t>
      </w:r>
      <w:r>
        <w:rPr>
          <w:rFonts w:eastAsia="Times New Roman"/>
          <w:szCs w:val="24"/>
          <w:vertAlign w:val="superscript"/>
        </w:rPr>
        <w:t>ου</w:t>
      </w:r>
      <w:r>
        <w:rPr>
          <w:rFonts w:eastAsia="Times New Roman"/>
          <w:szCs w:val="24"/>
        </w:rPr>
        <w:t>, όπως της Θεσσαλίας και των νέων χωρών</w:t>
      </w:r>
      <w:r>
        <w:rPr>
          <w:rFonts w:eastAsia="Times New Roman"/>
          <w:szCs w:val="24"/>
        </w:rPr>
        <w:t>,</w:t>
      </w:r>
      <w:r>
        <w:rPr>
          <w:rFonts w:eastAsia="Times New Roman"/>
          <w:szCs w:val="24"/>
        </w:rPr>
        <w:t xml:space="preserve"> αλλά και της Κρήτης, υιοθετήθηκαν νόμοι και κανόνες</w:t>
      </w:r>
      <w:r>
        <w:rPr>
          <w:rFonts w:eastAsia="Times New Roman"/>
          <w:szCs w:val="24"/>
        </w:rPr>
        <w:t>,</w:t>
      </w:r>
      <w:r>
        <w:rPr>
          <w:rFonts w:eastAsia="Times New Roman"/>
          <w:szCs w:val="24"/>
        </w:rPr>
        <w:t xml:space="preserve"> που α</w:t>
      </w:r>
      <w:r>
        <w:rPr>
          <w:rFonts w:eastAsia="Times New Roman"/>
          <w:szCs w:val="24"/>
        </w:rPr>
        <w:t xml:space="preserve">ποσκοπούσαν στην ομαλή συνύπαρξη των διαφορετικών θρησκευτικών κοινοτήτων. </w:t>
      </w:r>
    </w:p>
    <w:p w14:paraId="7CF05B12" w14:textId="77777777" w:rsidR="00DE1A4F" w:rsidRDefault="00594AFE">
      <w:pPr>
        <w:spacing w:line="600" w:lineRule="auto"/>
        <w:ind w:firstLine="720"/>
        <w:jc w:val="both"/>
        <w:rPr>
          <w:rFonts w:eastAsia="Times New Roman"/>
          <w:szCs w:val="24"/>
        </w:rPr>
      </w:pPr>
      <w:r>
        <w:rPr>
          <w:rFonts w:eastAsia="Times New Roman"/>
          <w:szCs w:val="24"/>
        </w:rPr>
        <w:lastRenderedPageBreak/>
        <w:t>Στη Θράκη</w:t>
      </w:r>
      <w:r>
        <w:rPr>
          <w:rFonts w:eastAsia="Times New Roman"/>
          <w:szCs w:val="24"/>
        </w:rPr>
        <w:t>,</w:t>
      </w:r>
      <w:r>
        <w:rPr>
          <w:rFonts w:eastAsia="Times New Roman"/>
          <w:szCs w:val="24"/>
        </w:rPr>
        <w:t xml:space="preserve"> από το 1920 και έκτοτε</w:t>
      </w:r>
      <w:r>
        <w:rPr>
          <w:rFonts w:eastAsia="Times New Roman"/>
          <w:szCs w:val="24"/>
        </w:rPr>
        <w:t>,</w:t>
      </w:r>
      <w:r>
        <w:rPr>
          <w:rFonts w:eastAsia="Times New Roman"/>
          <w:szCs w:val="24"/>
        </w:rPr>
        <w:t xml:space="preserve"> ισχύουν οι διατάξεις του ν.2345 και πλέον του ν.1920/1991</w:t>
      </w:r>
      <w:r>
        <w:rPr>
          <w:rFonts w:eastAsia="Times New Roman"/>
          <w:szCs w:val="24"/>
        </w:rPr>
        <w:t>,</w:t>
      </w:r>
      <w:r>
        <w:rPr>
          <w:rFonts w:eastAsia="Times New Roman"/>
          <w:szCs w:val="24"/>
        </w:rPr>
        <w:t xml:space="preserve"> βάσει των οποίων επιτρέπεται η εφαρμογή του μουσουλμανικού νόμου σε συγκεκριμένο εύρος</w:t>
      </w:r>
      <w:r>
        <w:rPr>
          <w:rFonts w:eastAsia="Times New Roman"/>
          <w:szCs w:val="24"/>
        </w:rPr>
        <w:t xml:space="preserve"> υποθέσεων. Ο θεσμικός αυτός σεβασμός της θρησκευτικής ετερότητας δεν έγινε</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χωρίς πολιτικές σκοπιμότητες</w:t>
      </w:r>
      <w:r>
        <w:rPr>
          <w:rFonts w:eastAsia="Times New Roman"/>
          <w:szCs w:val="24"/>
        </w:rPr>
        <w:t>,</w:t>
      </w:r>
      <w:r>
        <w:rPr>
          <w:rFonts w:eastAsia="Times New Roman"/>
          <w:szCs w:val="24"/>
        </w:rPr>
        <w:t xml:space="preserve"> καθώς και χωρίς να συνεπάγεται αποκλεισμούς. </w:t>
      </w:r>
    </w:p>
    <w:p w14:paraId="7CF05B13" w14:textId="77777777" w:rsidR="00DE1A4F" w:rsidRDefault="00594AFE">
      <w:pPr>
        <w:spacing w:line="600" w:lineRule="auto"/>
        <w:ind w:firstLine="720"/>
        <w:jc w:val="both"/>
        <w:rPr>
          <w:rFonts w:eastAsia="Times New Roman"/>
          <w:szCs w:val="24"/>
        </w:rPr>
      </w:pPr>
      <w:r>
        <w:rPr>
          <w:rFonts w:eastAsia="Times New Roman"/>
          <w:szCs w:val="24"/>
        </w:rPr>
        <w:t>Από πολύ νωρίς και ιδιαίτερα μετά τον Β΄ Παγκόσμιο Πόλεμο και την ανάπτυξη του διεθνούς καθεστώτος των δικαιωμάτων του ανθρώπου και των αντίστοιχων μηχανισμών προστασίας τους, δημιουργήθηκε προβληματισμός για τη συμβατότητα των εφαρμοζόμενων ιερών διατάξεω</w:t>
      </w:r>
      <w:r>
        <w:rPr>
          <w:rFonts w:eastAsia="Times New Roman"/>
          <w:szCs w:val="24"/>
        </w:rPr>
        <w:t xml:space="preserve">ν με τα διεθνή πρότυπα. </w:t>
      </w:r>
    </w:p>
    <w:p w14:paraId="7CF05B14" w14:textId="77777777" w:rsidR="00DE1A4F" w:rsidRDefault="00594AFE">
      <w:pPr>
        <w:spacing w:line="600" w:lineRule="auto"/>
        <w:ind w:firstLine="720"/>
        <w:jc w:val="both"/>
        <w:rPr>
          <w:rFonts w:eastAsia="Times New Roman"/>
          <w:szCs w:val="24"/>
        </w:rPr>
      </w:pPr>
      <w:r>
        <w:rPr>
          <w:rFonts w:eastAsia="Times New Roman"/>
          <w:szCs w:val="24"/>
        </w:rPr>
        <w:t xml:space="preserve">Ιδίως από την δεκαετία του 1990 και έκτοτε, με την εξέλιξη του ευρωπαϊκού κεκτημένου και την υιοθέτηση συγκεκριμένων κανόνων </w:t>
      </w:r>
      <w:r>
        <w:rPr>
          <w:rFonts w:eastAsia="Times New Roman"/>
          <w:szCs w:val="24"/>
        </w:rPr>
        <w:lastRenderedPageBreak/>
        <w:t>επί των ανθρωπίνων δικαιωμάτων, η υποχρεωτική εφαρμογή του μουσουλμανικού νόμου στη Θράκη για τις κληρονομ</w:t>
      </w:r>
      <w:r>
        <w:rPr>
          <w:rFonts w:eastAsia="Times New Roman"/>
          <w:szCs w:val="24"/>
        </w:rPr>
        <w:t>ικές και οικογενειακές υποθέσεις προκάλεσε αρκετές αντιδράσεις</w:t>
      </w:r>
      <w:r>
        <w:rPr>
          <w:rFonts w:eastAsia="Times New Roman"/>
          <w:szCs w:val="24"/>
        </w:rPr>
        <w:t>,</w:t>
      </w:r>
      <w:r>
        <w:rPr>
          <w:rFonts w:eastAsia="Times New Roman"/>
          <w:szCs w:val="24"/>
        </w:rPr>
        <w:t xml:space="preserve"> τόσο των οργανώσεων ανθρωπίνων δικαιωμάτων</w:t>
      </w:r>
      <w:r>
        <w:rPr>
          <w:rFonts w:eastAsia="Times New Roman"/>
          <w:szCs w:val="24"/>
        </w:rPr>
        <w:t>,</w:t>
      </w:r>
      <w:r>
        <w:rPr>
          <w:rFonts w:eastAsia="Times New Roman"/>
          <w:szCs w:val="24"/>
        </w:rPr>
        <w:t xml:space="preserve"> όσο και της Αριστεράς. </w:t>
      </w:r>
    </w:p>
    <w:p w14:paraId="7CF05B15" w14:textId="77777777" w:rsidR="00DE1A4F" w:rsidRDefault="00594AFE">
      <w:pPr>
        <w:spacing w:line="600" w:lineRule="auto"/>
        <w:ind w:firstLine="720"/>
        <w:jc w:val="both"/>
        <w:rPr>
          <w:rFonts w:eastAsia="Times New Roman"/>
          <w:szCs w:val="24"/>
        </w:rPr>
      </w:pPr>
      <w:r>
        <w:rPr>
          <w:rFonts w:eastAsia="Times New Roman"/>
          <w:szCs w:val="24"/>
        </w:rPr>
        <w:t>Ακόμη κι αν πρόκειται για μια εκδοχή του ισλαμικού νόμου προσαρμοσμένη στα τοπικά και ιστορικά δεδομένα της περιοχής, η οποί</w:t>
      </w:r>
      <w:r>
        <w:rPr>
          <w:rFonts w:eastAsia="Times New Roman"/>
          <w:szCs w:val="24"/>
        </w:rPr>
        <w:t xml:space="preserve">α δεν είναι τόσο ακραία όσο αυτά που ισχύουν σε πολλές μουσουλμανικές χώρες, σοβαρά ζητήματα παρατηρήθηκαν, ιδιαίτερα σε σχέση με τη θέση της γυναίκας και το συμφέρον του παιδιού σε περιπτώσεις λύσης του γάμου. </w:t>
      </w:r>
    </w:p>
    <w:p w14:paraId="7CF05B16" w14:textId="77777777" w:rsidR="00DE1A4F" w:rsidRDefault="00594AFE">
      <w:pPr>
        <w:spacing w:line="600" w:lineRule="auto"/>
        <w:ind w:firstLine="720"/>
        <w:jc w:val="both"/>
        <w:rPr>
          <w:rFonts w:eastAsia="Times New Roman"/>
          <w:szCs w:val="24"/>
        </w:rPr>
      </w:pPr>
      <w:r>
        <w:rPr>
          <w:rFonts w:eastAsia="Times New Roman"/>
          <w:szCs w:val="24"/>
        </w:rPr>
        <w:t>Η υποχρεωτική, λοιπόν, εφαρμογή μιας τοπικής</w:t>
      </w:r>
      <w:r>
        <w:rPr>
          <w:rFonts w:eastAsia="Times New Roman"/>
          <w:szCs w:val="24"/>
        </w:rPr>
        <w:t xml:space="preserve"> εκδοχής του ιερού ισλαμικού δικαίου σε ζητήματα οικογενειακού και κληρονομι</w:t>
      </w:r>
      <w:r>
        <w:rPr>
          <w:rFonts w:eastAsia="Times New Roman"/>
          <w:szCs w:val="24"/>
        </w:rPr>
        <w:lastRenderedPageBreak/>
        <w:t xml:space="preserve">κού δικαίου -όπως διαζύγια, ζητήματα διατροφής και επιμέλειας παιδιών, διαθήκες και άλλα- των μελών της μειονότητας, χωρίς να υπάρχει η επιλογή επίλυσης των ζητημάτων αυτών από τα </w:t>
      </w:r>
      <w:r>
        <w:rPr>
          <w:rFonts w:eastAsia="Times New Roman"/>
          <w:szCs w:val="24"/>
        </w:rPr>
        <w:t>αστικά δικαστήρια της χώρας, δημιουργεί, όπως είναι προφανές, μείζονα ζητήματα.</w:t>
      </w:r>
    </w:p>
    <w:p w14:paraId="7CF05B17" w14:textId="77777777" w:rsidR="00DE1A4F" w:rsidRDefault="00594AFE">
      <w:pPr>
        <w:spacing w:line="600" w:lineRule="auto"/>
        <w:ind w:firstLine="720"/>
        <w:jc w:val="both"/>
        <w:rPr>
          <w:rFonts w:eastAsia="Times New Roman"/>
          <w:szCs w:val="24"/>
        </w:rPr>
      </w:pPr>
      <w:r>
        <w:rPr>
          <w:rFonts w:eastAsia="Times New Roman"/>
          <w:szCs w:val="24"/>
        </w:rPr>
        <w:t>Η χώρα μας, δηλαδή, κατέχει το θλιβερό</w:t>
      </w:r>
      <w:r>
        <w:rPr>
          <w:rFonts w:eastAsia="Times New Roman"/>
          <w:szCs w:val="24"/>
        </w:rPr>
        <w:t>,</w:t>
      </w:r>
      <w:r>
        <w:rPr>
          <w:rFonts w:eastAsia="Times New Roman"/>
          <w:szCs w:val="24"/>
        </w:rPr>
        <w:t xml:space="preserve"> από πλευράς θεμελιωδών δικαιωμάτων</w:t>
      </w:r>
      <w:r>
        <w:rPr>
          <w:rFonts w:eastAsia="Times New Roman"/>
          <w:szCs w:val="24"/>
        </w:rPr>
        <w:t>,</w:t>
      </w:r>
      <w:r>
        <w:rPr>
          <w:rFonts w:eastAsia="Times New Roman"/>
          <w:szCs w:val="24"/>
        </w:rPr>
        <w:t xml:space="preserve"> προνόμιο</w:t>
      </w:r>
      <w:r>
        <w:rPr>
          <w:rFonts w:eastAsia="Times New Roman"/>
          <w:szCs w:val="24"/>
        </w:rPr>
        <w:t>,</w:t>
      </w:r>
      <w:r>
        <w:rPr>
          <w:rFonts w:eastAsia="Times New Roman"/>
          <w:szCs w:val="24"/>
        </w:rPr>
        <w:t xml:space="preserve"> να είναι η μόνη στην Ευρώπη</w:t>
      </w:r>
      <w:r>
        <w:rPr>
          <w:rFonts w:eastAsia="Times New Roman"/>
          <w:szCs w:val="24"/>
        </w:rPr>
        <w:t>,</w:t>
      </w:r>
      <w:r>
        <w:rPr>
          <w:rFonts w:eastAsia="Times New Roman"/>
          <w:szCs w:val="24"/>
        </w:rPr>
        <w:t xml:space="preserve"> που εφαρμόζει υποχρεωτικά ιερό δίκαιο σε μερίδα των πολιτών τ</w:t>
      </w:r>
      <w:r>
        <w:rPr>
          <w:rFonts w:eastAsia="Times New Roman"/>
          <w:szCs w:val="24"/>
        </w:rPr>
        <w:t xml:space="preserve">ης. </w:t>
      </w:r>
    </w:p>
    <w:p w14:paraId="7CF05B18" w14:textId="77777777" w:rsidR="00DE1A4F" w:rsidRDefault="00594AFE">
      <w:pPr>
        <w:spacing w:line="600" w:lineRule="auto"/>
        <w:ind w:firstLine="720"/>
        <w:jc w:val="both"/>
        <w:rPr>
          <w:rFonts w:eastAsia="Times New Roman"/>
          <w:szCs w:val="24"/>
        </w:rPr>
      </w:pPr>
      <w:r>
        <w:rPr>
          <w:rFonts w:eastAsia="Times New Roman"/>
          <w:szCs w:val="24"/>
        </w:rPr>
        <w:t xml:space="preserve">Έτσι, λοιπόν, το προτεινόμενο σχέδιο νόμου ξεκαθαρίζει οριστικά ότι για τις οικογενειακές και κληρονομικές διαφορές των μελών της μουσουλμανικής μειονότητας της Θράκης, όπως αυτές ορίζονται στην παράγραφο 2 του άρθρου 5 του ν.1920 του 1991 ισχύουν οι </w:t>
      </w:r>
      <w:r>
        <w:rPr>
          <w:rFonts w:eastAsia="Times New Roman"/>
          <w:szCs w:val="24"/>
        </w:rPr>
        <w:t xml:space="preserve">κοινές διατάξεις του </w:t>
      </w:r>
      <w:r>
        <w:rPr>
          <w:rFonts w:eastAsia="Times New Roman"/>
          <w:szCs w:val="24"/>
        </w:rPr>
        <w:t>Α</w:t>
      </w:r>
      <w:r>
        <w:rPr>
          <w:rFonts w:eastAsia="Times New Roman"/>
          <w:szCs w:val="24"/>
        </w:rPr>
        <w:t xml:space="preserve">στικού </w:t>
      </w:r>
      <w:r>
        <w:rPr>
          <w:rFonts w:eastAsia="Times New Roman"/>
          <w:szCs w:val="24"/>
        </w:rPr>
        <w:t>Κ</w:t>
      </w:r>
      <w:r>
        <w:rPr>
          <w:rFonts w:eastAsia="Times New Roman"/>
          <w:szCs w:val="24"/>
        </w:rPr>
        <w:t xml:space="preserve">ώδικα και μόνο κατ’ εξαίρεση και </w:t>
      </w:r>
      <w:r>
        <w:rPr>
          <w:rFonts w:eastAsia="Times New Roman"/>
          <w:szCs w:val="24"/>
        </w:rPr>
        <w:lastRenderedPageBreak/>
        <w:t>έπειτα από ρητή επιθυμία αμφοτέρων των διαδίκων μπορούν να υπαχθούν στη δικαιοδοσία του μουφτή. Καταργείται, συνεπώς, η μέχρι σήμερα αυτόματη υπαγωγή των μελών της μειονότητας στο ιερό μουσουλμ</w:t>
      </w:r>
      <w:r>
        <w:rPr>
          <w:rFonts w:eastAsia="Times New Roman"/>
          <w:szCs w:val="24"/>
        </w:rPr>
        <w:t>ανικό δίκαιο, η οποία επικράτησε</w:t>
      </w:r>
      <w:r>
        <w:rPr>
          <w:rFonts w:eastAsia="Times New Roman"/>
          <w:szCs w:val="24"/>
        </w:rPr>
        <w:t>,</w:t>
      </w:r>
      <w:r>
        <w:rPr>
          <w:rFonts w:eastAsia="Times New Roman"/>
          <w:szCs w:val="24"/>
        </w:rPr>
        <w:t xml:space="preserve"> ακόμα και όταν υπήρχε εκφρασμένη αντίθετη βούληση, όπως στην υπόθεση</w:t>
      </w:r>
      <w:r>
        <w:rPr>
          <w:rFonts w:eastAsia="Times New Roman"/>
          <w:szCs w:val="24"/>
        </w:rPr>
        <w:t>,</w:t>
      </w:r>
      <w:r>
        <w:rPr>
          <w:rFonts w:eastAsia="Times New Roman"/>
          <w:szCs w:val="24"/>
        </w:rPr>
        <w:t xml:space="preserve"> που συζητήθηκε πρόσφατα στο </w:t>
      </w:r>
      <w:r>
        <w:rPr>
          <w:rFonts w:eastAsia="Times New Roman"/>
          <w:szCs w:val="24"/>
        </w:rPr>
        <w:t>Ε</w:t>
      </w:r>
      <w:r>
        <w:rPr>
          <w:rFonts w:eastAsia="Times New Roman"/>
          <w:szCs w:val="24"/>
        </w:rPr>
        <w:t xml:space="preserve">υρωπαϊκό </w:t>
      </w:r>
      <w:r>
        <w:rPr>
          <w:rFonts w:eastAsia="Times New Roman"/>
          <w:szCs w:val="24"/>
        </w:rPr>
        <w:t>Δ</w:t>
      </w:r>
      <w:r>
        <w:rPr>
          <w:rFonts w:eastAsia="Times New Roman"/>
          <w:szCs w:val="24"/>
        </w:rPr>
        <w:t xml:space="preserve">ικαστήριο </w:t>
      </w:r>
      <w:r>
        <w:rPr>
          <w:rFonts w:eastAsia="Times New Roman"/>
          <w:szCs w:val="24"/>
        </w:rPr>
        <w:t>Α</w:t>
      </w:r>
      <w:r>
        <w:rPr>
          <w:rFonts w:eastAsia="Times New Roman"/>
          <w:szCs w:val="24"/>
        </w:rPr>
        <w:t xml:space="preserve">νθρωπίνων </w:t>
      </w:r>
      <w:r>
        <w:rPr>
          <w:rFonts w:eastAsia="Times New Roman"/>
          <w:szCs w:val="24"/>
        </w:rPr>
        <w:t>Δ</w:t>
      </w:r>
      <w:r>
        <w:rPr>
          <w:rFonts w:eastAsia="Times New Roman"/>
          <w:szCs w:val="24"/>
        </w:rPr>
        <w:t xml:space="preserve">ικαιωμάτων κατά της Ελλάδας και για την οποία η καταδίκη της χώρας μας είναι πιθανή. </w:t>
      </w:r>
    </w:p>
    <w:p w14:paraId="7CF05B19" w14:textId="77777777" w:rsidR="00DE1A4F" w:rsidRDefault="00594AFE">
      <w:pPr>
        <w:spacing w:line="600" w:lineRule="auto"/>
        <w:ind w:firstLine="720"/>
        <w:jc w:val="both"/>
        <w:rPr>
          <w:rFonts w:eastAsia="Times New Roman"/>
          <w:szCs w:val="24"/>
        </w:rPr>
      </w:pPr>
      <w:r>
        <w:rPr>
          <w:rFonts w:eastAsia="Times New Roman"/>
          <w:szCs w:val="24"/>
        </w:rPr>
        <w:t>Η προ</w:t>
      </w:r>
      <w:r>
        <w:rPr>
          <w:rFonts w:eastAsia="Times New Roman"/>
          <w:szCs w:val="24"/>
        </w:rPr>
        <w:t>τεινόμενη αυτή ρύθμιση δεν φέρνει καμ</w:t>
      </w:r>
      <w:r>
        <w:rPr>
          <w:rFonts w:eastAsia="Times New Roman"/>
          <w:szCs w:val="24"/>
        </w:rPr>
        <w:t>μ</w:t>
      </w:r>
      <w:r>
        <w:rPr>
          <w:rFonts w:eastAsia="Times New Roman"/>
          <w:szCs w:val="24"/>
        </w:rPr>
        <w:t>ιά αλλαγή στις αρμοδιότητες του μουφτή, οι οποίες δεν περιορίζονται</w:t>
      </w:r>
      <w:r>
        <w:rPr>
          <w:rFonts w:eastAsia="Times New Roman"/>
          <w:szCs w:val="24"/>
        </w:rPr>
        <w:t>,</w:t>
      </w:r>
      <w:r>
        <w:rPr>
          <w:rFonts w:eastAsia="Times New Roman"/>
          <w:szCs w:val="24"/>
        </w:rPr>
        <w:t xml:space="preserve"> αλλά συνεχίζονται απαράλλακτες. Δεν μεταβάλ</w:t>
      </w:r>
      <w:r>
        <w:rPr>
          <w:rFonts w:eastAsia="Times New Roman"/>
          <w:szCs w:val="24"/>
        </w:rPr>
        <w:t>λ</w:t>
      </w:r>
      <w:r>
        <w:rPr>
          <w:rFonts w:eastAsia="Times New Roman"/>
          <w:szCs w:val="24"/>
        </w:rPr>
        <w:t xml:space="preserve">εται ούτε η αρμοδιότητα που </w:t>
      </w:r>
      <w:r>
        <w:rPr>
          <w:rFonts w:eastAsia="Times New Roman"/>
          <w:szCs w:val="24"/>
        </w:rPr>
        <w:lastRenderedPageBreak/>
        <w:t>έχουν τα πολιτικά δικαστήρια της χώρας να ασκούν έλεγχο συνταγματικής νομιμότ</w:t>
      </w:r>
      <w:r>
        <w:rPr>
          <w:rFonts w:eastAsia="Times New Roman"/>
          <w:szCs w:val="24"/>
        </w:rPr>
        <w:t xml:space="preserve">ητας σε κάθε απόφαση του μουφτή και να κηρύττουν την </w:t>
      </w:r>
      <w:proofErr w:type="spellStart"/>
      <w:r>
        <w:rPr>
          <w:rFonts w:eastAsia="Times New Roman"/>
          <w:szCs w:val="24"/>
        </w:rPr>
        <w:t>εκτελεστότητα</w:t>
      </w:r>
      <w:proofErr w:type="spellEnd"/>
      <w:r>
        <w:rPr>
          <w:rFonts w:eastAsia="Times New Roman"/>
          <w:szCs w:val="24"/>
        </w:rPr>
        <w:t xml:space="preserve"> αυτών. </w:t>
      </w:r>
    </w:p>
    <w:p w14:paraId="7CF05B1A" w14:textId="77777777" w:rsidR="00DE1A4F" w:rsidRDefault="00594AFE">
      <w:pPr>
        <w:spacing w:line="600" w:lineRule="auto"/>
        <w:ind w:firstLine="720"/>
        <w:jc w:val="both"/>
        <w:rPr>
          <w:rFonts w:eastAsia="Times New Roman"/>
          <w:szCs w:val="24"/>
        </w:rPr>
      </w:pPr>
      <w:r>
        <w:rPr>
          <w:rFonts w:eastAsia="Times New Roman"/>
          <w:szCs w:val="24"/>
        </w:rPr>
        <w:t>Η μεταβολή έγκειται μόνο στη δυνατότητα επιλογής</w:t>
      </w:r>
      <w:r>
        <w:rPr>
          <w:rFonts w:eastAsia="Times New Roman"/>
          <w:szCs w:val="24"/>
        </w:rPr>
        <w:t>,</w:t>
      </w:r>
      <w:r>
        <w:rPr>
          <w:rFonts w:eastAsia="Times New Roman"/>
          <w:szCs w:val="24"/>
        </w:rPr>
        <w:t xml:space="preserve"> που πλέον αποκτούν οι διάδικοι για την υπαγωγή της υπόθεσής τους στον οικείο μουφτή ή στα πολιτικά δικαστήρια. </w:t>
      </w:r>
    </w:p>
    <w:p w14:paraId="7CF05B1B" w14:textId="77777777" w:rsidR="00DE1A4F" w:rsidRDefault="00594AFE">
      <w:pPr>
        <w:spacing w:line="600" w:lineRule="auto"/>
        <w:ind w:firstLine="720"/>
        <w:jc w:val="both"/>
        <w:rPr>
          <w:rFonts w:eastAsia="Times New Roman"/>
          <w:szCs w:val="24"/>
        </w:rPr>
      </w:pPr>
      <w:r>
        <w:rPr>
          <w:rFonts w:eastAsia="Times New Roman"/>
          <w:szCs w:val="24"/>
        </w:rPr>
        <w:t>Η υπαγωγή της υπόθε</w:t>
      </w:r>
      <w:r>
        <w:rPr>
          <w:rFonts w:eastAsia="Times New Roman"/>
          <w:szCs w:val="24"/>
        </w:rPr>
        <w:t>σης στη δικαιοδοσία του μουφτή, με δήλωση όλων των εμπλεκομένων είναι αμετάκλητη και αποκλείει τη δικαιοδοσία των τακτικών δικαστηρίων στη συγκεκριμένη διαφορά για ευνόητους λόγους. Ιδιαίτερα για τις κληρονομικές σχέσεις των μελών της μειονότητας</w:t>
      </w:r>
      <w:r>
        <w:rPr>
          <w:rFonts w:eastAsia="Times New Roman"/>
          <w:szCs w:val="24"/>
        </w:rPr>
        <w:t>,</w:t>
      </w:r>
      <w:r>
        <w:rPr>
          <w:rFonts w:eastAsia="Times New Roman"/>
          <w:szCs w:val="24"/>
        </w:rPr>
        <w:t xml:space="preserve"> η εφαρμο</w:t>
      </w:r>
      <w:r>
        <w:rPr>
          <w:rFonts w:eastAsia="Times New Roman"/>
          <w:szCs w:val="24"/>
        </w:rPr>
        <w:t>γή των προτεινόμενων διατάξεων σημαίνει ότι</w:t>
      </w:r>
      <w:r>
        <w:rPr>
          <w:rFonts w:eastAsia="Times New Roman"/>
          <w:szCs w:val="24"/>
        </w:rPr>
        <w:t>,</w:t>
      </w:r>
      <w:r>
        <w:rPr>
          <w:rFonts w:eastAsia="Times New Roman"/>
          <w:szCs w:val="24"/>
        </w:rPr>
        <w:t xml:space="preserve"> ως γενικός κανόνας</w:t>
      </w:r>
      <w:r>
        <w:rPr>
          <w:rFonts w:eastAsia="Times New Roman"/>
          <w:szCs w:val="24"/>
        </w:rPr>
        <w:t>,</w:t>
      </w:r>
      <w:r>
        <w:rPr>
          <w:rFonts w:eastAsia="Times New Roman"/>
          <w:szCs w:val="24"/>
        </w:rPr>
        <w:t xml:space="preserve"> εφαρμόζεται ο </w:t>
      </w:r>
      <w:r>
        <w:rPr>
          <w:rFonts w:eastAsia="Times New Roman"/>
          <w:szCs w:val="24"/>
        </w:rPr>
        <w:t>Α</w:t>
      </w:r>
      <w:r>
        <w:rPr>
          <w:rFonts w:eastAsia="Times New Roman"/>
          <w:szCs w:val="24"/>
        </w:rPr>
        <w:t xml:space="preserve">στικός </w:t>
      </w:r>
      <w:r>
        <w:rPr>
          <w:rFonts w:eastAsia="Times New Roman"/>
          <w:szCs w:val="24"/>
        </w:rPr>
        <w:t>Κ</w:t>
      </w:r>
      <w:r>
        <w:rPr>
          <w:rFonts w:eastAsia="Times New Roman"/>
          <w:szCs w:val="24"/>
        </w:rPr>
        <w:t xml:space="preserve">ώδικας, εκτός αν ο διαθέτης συντάξει ενώπιον συμβολαιογράφου δήλωση </w:t>
      </w:r>
      <w:r>
        <w:rPr>
          <w:rFonts w:eastAsia="Times New Roman"/>
          <w:szCs w:val="24"/>
        </w:rPr>
        <w:lastRenderedPageBreak/>
        <w:t xml:space="preserve">τελευταίας βούλησης, κατά τον τύπο της δημόσιας διαθήκης, όπου ρητά θα διατυπώνεται η επιθυμία του να υπαχθεί η κληρονομική διαδοχή του στον ιερό μουσουλμανικό νόμο. </w:t>
      </w:r>
    </w:p>
    <w:p w14:paraId="7CF05B1C" w14:textId="77777777" w:rsidR="00DE1A4F" w:rsidRDefault="00594AFE">
      <w:pPr>
        <w:spacing w:line="600" w:lineRule="auto"/>
        <w:ind w:firstLine="720"/>
        <w:jc w:val="both"/>
        <w:rPr>
          <w:rFonts w:eastAsia="Times New Roman"/>
          <w:szCs w:val="24"/>
        </w:rPr>
      </w:pPr>
      <w:r>
        <w:rPr>
          <w:rFonts w:eastAsia="Times New Roman"/>
          <w:szCs w:val="24"/>
        </w:rPr>
        <w:t>Η επιλογή αυτή δεν δεσμεύει τον διαθέτη αμετάκλητα και μπορεί</w:t>
      </w:r>
      <w:r>
        <w:rPr>
          <w:rFonts w:eastAsia="Times New Roman"/>
          <w:szCs w:val="24"/>
        </w:rPr>
        <w:t>,</w:t>
      </w:r>
      <w:r>
        <w:rPr>
          <w:rFonts w:eastAsia="Times New Roman"/>
          <w:szCs w:val="24"/>
        </w:rPr>
        <w:t xml:space="preserve"> σε μεταγενέστερο χρόνο</w:t>
      </w:r>
      <w:r>
        <w:rPr>
          <w:rFonts w:eastAsia="Times New Roman"/>
          <w:szCs w:val="24"/>
        </w:rPr>
        <w:t>,</w:t>
      </w:r>
      <w:r>
        <w:rPr>
          <w:rFonts w:eastAsia="Times New Roman"/>
          <w:szCs w:val="24"/>
        </w:rPr>
        <w:t xml:space="preserve"> να</w:t>
      </w:r>
      <w:r>
        <w:rPr>
          <w:rFonts w:eastAsia="Times New Roman"/>
          <w:szCs w:val="24"/>
        </w:rPr>
        <w:t xml:space="preserve"> ανακαλέσει τη δήλωση και να υπαχθεί στο </w:t>
      </w:r>
      <w:r>
        <w:rPr>
          <w:rFonts w:eastAsia="Times New Roman"/>
          <w:szCs w:val="24"/>
        </w:rPr>
        <w:t>Κ</w:t>
      </w:r>
      <w:r>
        <w:rPr>
          <w:rFonts w:eastAsia="Times New Roman"/>
          <w:szCs w:val="24"/>
        </w:rPr>
        <w:t xml:space="preserve">οινό </w:t>
      </w:r>
      <w:r>
        <w:rPr>
          <w:rFonts w:eastAsia="Times New Roman"/>
          <w:szCs w:val="24"/>
        </w:rPr>
        <w:t>Δ</w:t>
      </w:r>
      <w:r>
        <w:rPr>
          <w:rFonts w:eastAsia="Times New Roman"/>
          <w:szCs w:val="24"/>
        </w:rPr>
        <w:t xml:space="preserve">ίκαιο και τις προβλέψεις του </w:t>
      </w:r>
      <w:r>
        <w:rPr>
          <w:rFonts w:eastAsia="Times New Roman"/>
          <w:szCs w:val="24"/>
        </w:rPr>
        <w:t>Α</w:t>
      </w:r>
      <w:r>
        <w:rPr>
          <w:rFonts w:eastAsia="Times New Roman"/>
          <w:szCs w:val="24"/>
        </w:rPr>
        <w:t xml:space="preserve">στικού </w:t>
      </w:r>
      <w:r>
        <w:rPr>
          <w:rFonts w:eastAsia="Times New Roman"/>
          <w:szCs w:val="24"/>
        </w:rPr>
        <w:t>Κ</w:t>
      </w:r>
      <w:r>
        <w:rPr>
          <w:rFonts w:eastAsia="Times New Roman"/>
          <w:szCs w:val="24"/>
        </w:rPr>
        <w:t xml:space="preserve">ώδικα. Δεν είναι, ωστόσο, δυνατή η ταυτόχρονη εφαρμογή του </w:t>
      </w:r>
      <w:r>
        <w:rPr>
          <w:rFonts w:eastAsia="Times New Roman"/>
          <w:szCs w:val="24"/>
        </w:rPr>
        <w:t>Α</w:t>
      </w:r>
      <w:r>
        <w:rPr>
          <w:rFonts w:eastAsia="Times New Roman"/>
          <w:szCs w:val="24"/>
        </w:rPr>
        <w:t xml:space="preserve">στικού </w:t>
      </w:r>
      <w:r>
        <w:rPr>
          <w:rFonts w:eastAsia="Times New Roman"/>
          <w:szCs w:val="24"/>
        </w:rPr>
        <w:t>Κ</w:t>
      </w:r>
      <w:r>
        <w:rPr>
          <w:rFonts w:eastAsia="Times New Roman"/>
          <w:szCs w:val="24"/>
        </w:rPr>
        <w:t xml:space="preserve">ώδικα και του ιερού μουσουλμανικού νόμου, καθώς αυτό θα συνιστούσε νόθευση και των δύο </w:t>
      </w:r>
      <w:proofErr w:type="spellStart"/>
      <w:r>
        <w:rPr>
          <w:rFonts w:eastAsia="Times New Roman"/>
          <w:szCs w:val="24"/>
        </w:rPr>
        <w:t>δικαιακών</w:t>
      </w:r>
      <w:proofErr w:type="spellEnd"/>
      <w:r>
        <w:rPr>
          <w:rFonts w:eastAsia="Times New Roman"/>
          <w:szCs w:val="24"/>
        </w:rPr>
        <w:t xml:space="preserve"> συστη</w:t>
      </w:r>
      <w:r>
        <w:rPr>
          <w:rFonts w:eastAsia="Times New Roman"/>
          <w:szCs w:val="24"/>
        </w:rPr>
        <w:t xml:space="preserve">μάτων. </w:t>
      </w:r>
    </w:p>
    <w:p w14:paraId="7CF05B1D" w14:textId="77777777" w:rsidR="00DE1A4F" w:rsidRDefault="00594AFE">
      <w:pPr>
        <w:spacing w:line="600" w:lineRule="auto"/>
        <w:ind w:firstLine="720"/>
        <w:jc w:val="both"/>
        <w:rPr>
          <w:rFonts w:eastAsia="Times New Roman"/>
          <w:szCs w:val="24"/>
        </w:rPr>
      </w:pPr>
      <w:r>
        <w:rPr>
          <w:rFonts w:eastAsia="Times New Roman"/>
          <w:szCs w:val="24"/>
        </w:rPr>
        <w:t>Τέλος, με την περίπτωση β΄ του πρώτου άρθρου στο προτεινόμενο σχέδιο νόμου, προβλέπεται ότι θα ακολουθήσει προεδρικό διάταγμα</w:t>
      </w:r>
      <w:r>
        <w:rPr>
          <w:rFonts w:eastAsia="Times New Roman"/>
          <w:szCs w:val="24"/>
        </w:rPr>
        <w:t>,</w:t>
      </w:r>
      <w:r>
        <w:rPr>
          <w:rFonts w:eastAsia="Times New Roman"/>
          <w:szCs w:val="24"/>
        </w:rPr>
        <w:t xml:space="preserve"> έπειτα από πρόταση Υπουργών Παιδείας και Δικαιοσύ</w:t>
      </w:r>
      <w:r>
        <w:rPr>
          <w:rFonts w:eastAsia="Times New Roman"/>
          <w:szCs w:val="24"/>
        </w:rPr>
        <w:lastRenderedPageBreak/>
        <w:t>νης</w:t>
      </w:r>
      <w:r>
        <w:rPr>
          <w:rFonts w:eastAsia="Times New Roman"/>
          <w:szCs w:val="24"/>
        </w:rPr>
        <w:t>,</w:t>
      </w:r>
      <w:r>
        <w:rPr>
          <w:rFonts w:eastAsia="Times New Roman"/>
          <w:szCs w:val="24"/>
        </w:rPr>
        <w:t xml:space="preserve"> που θα αφορά τον καθορισμό όλων των αναγκαίων δικονομικών κανόνων γ</w:t>
      </w:r>
      <w:r>
        <w:rPr>
          <w:rFonts w:eastAsia="Times New Roman"/>
          <w:szCs w:val="24"/>
        </w:rPr>
        <w:t>ια τη συζήτηση μιας υπόθεσης ενώπιον του μουφτή, προκειμένου να εκδοθούν οι αποφάσεις του.</w:t>
      </w:r>
    </w:p>
    <w:p w14:paraId="7CF05B1E"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γιατί άραγε έπρεπε να φτάσουμε στο 2018 και στην Κυβέρνησή </w:t>
      </w:r>
      <w:r>
        <w:rPr>
          <w:rFonts w:eastAsia="Times New Roman" w:cs="Times New Roman"/>
          <w:szCs w:val="24"/>
        </w:rPr>
        <w:t>μας,</w:t>
      </w:r>
      <w:r>
        <w:rPr>
          <w:rFonts w:eastAsia="Times New Roman" w:cs="Times New Roman"/>
          <w:szCs w:val="24"/>
        </w:rPr>
        <w:t xml:space="preserve"> προκειμένου να κατατεθεί μια νομοθετική πρωτοβουλία</w:t>
      </w:r>
      <w:r>
        <w:rPr>
          <w:rFonts w:eastAsia="Times New Roman" w:cs="Times New Roman"/>
          <w:szCs w:val="24"/>
        </w:rPr>
        <w:t>,</w:t>
      </w:r>
      <w:r>
        <w:rPr>
          <w:rFonts w:eastAsia="Times New Roman" w:cs="Times New Roman"/>
          <w:szCs w:val="24"/>
        </w:rPr>
        <w:t xml:space="preserve"> που θεωρείται, όχι</w:t>
      </w:r>
      <w:r>
        <w:rPr>
          <w:rFonts w:eastAsia="Times New Roman" w:cs="Times New Roman"/>
          <w:szCs w:val="24"/>
        </w:rPr>
        <w:t xml:space="preserve"> μόνον εύλογη, αλλά και επιβεβλημένη; Γιατί αρνηθήκαμε για δεκαετίες στους Θρακιώτες μειονοτικούς συμπολίτες μας να προσφεύγουν στον </w:t>
      </w:r>
      <w:r>
        <w:rPr>
          <w:rFonts w:eastAsia="Times New Roman" w:cs="Times New Roman"/>
          <w:szCs w:val="24"/>
        </w:rPr>
        <w:t>Α</w:t>
      </w:r>
      <w:r>
        <w:rPr>
          <w:rFonts w:eastAsia="Times New Roman" w:cs="Times New Roman"/>
          <w:szCs w:val="24"/>
        </w:rPr>
        <w:t xml:space="preserve">στικό </w:t>
      </w:r>
      <w:r>
        <w:rPr>
          <w:rFonts w:eastAsia="Times New Roman" w:cs="Times New Roman"/>
          <w:szCs w:val="24"/>
        </w:rPr>
        <w:t>Κ</w:t>
      </w:r>
      <w:r>
        <w:rPr>
          <w:rFonts w:eastAsia="Times New Roman" w:cs="Times New Roman"/>
          <w:szCs w:val="24"/>
        </w:rPr>
        <w:t>ώδικα</w:t>
      </w:r>
      <w:r>
        <w:rPr>
          <w:rFonts w:eastAsia="Times New Roman" w:cs="Times New Roman"/>
          <w:szCs w:val="24"/>
        </w:rPr>
        <w:t>,</w:t>
      </w:r>
      <w:r>
        <w:rPr>
          <w:rFonts w:eastAsia="Times New Roman" w:cs="Times New Roman"/>
          <w:szCs w:val="24"/>
        </w:rPr>
        <w:t xml:space="preserve"> στον οποίον υπόκεινται όλοι οι Έλληνες πολίτες και τους αναγκάσαμε να βρίσκονται μόνιμα υπό ένα θρησκευτικό </w:t>
      </w:r>
      <w:r>
        <w:rPr>
          <w:rFonts w:eastAsia="Times New Roman" w:cs="Times New Roman"/>
          <w:szCs w:val="24"/>
        </w:rPr>
        <w:t>νομικό καθεστώς;</w:t>
      </w:r>
    </w:p>
    <w:p w14:paraId="7CF05B1F"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Πρέπει νομίζω</w:t>
      </w:r>
      <w:r>
        <w:rPr>
          <w:rFonts w:eastAsia="Times New Roman" w:cs="Times New Roman"/>
          <w:szCs w:val="24"/>
        </w:rPr>
        <w:t>,</w:t>
      </w:r>
      <w:r>
        <w:rPr>
          <w:rFonts w:eastAsia="Times New Roman" w:cs="Times New Roman"/>
          <w:szCs w:val="24"/>
        </w:rPr>
        <w:t xml:space="preserve"> να αναγνωρίσουμε ότι η υποχρεωτική εφαρμογή της </w:t>
      </w:r>
      <w:proofErr w:type="spellStart"/>
      <w:r>
        <w:rPr>
          <w:rFonts w:eastAsia="Times New Roman" w:cs="Times New Roman"/>
          <w:szCs w:val="24"/>
        </w:rPr>
        <w:t>σ</w:t>
      </w:r>
      <w:r>
        <w:rPr>
          <w:rFonts w:eastAsia="Times New Roman" w:cs="Times New Roman"/>
          <w:szCs w:val="24"/>
        </w:rPr>
        <w:t>αρίας</w:t>
      </w:r>
      <w:proofErr w:type="spellEnd"/>
      <w:r>
        <w:rPr>
          <w:rFonts w:eastAsia="Times New Roman" w:cs="Times New Roman"/>
          <w:szCs w:val="24"/>
        </w:rPr>
        <w:t xml:space="preserve"> στη Θράκη, έως και τις μέρες μας είχε σαφή αίτια</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που δεν συνδέονται μόνο με τη σεβαστή προσήλωση μεγάλου μέρους των Θρακιωτών μουσουλμάνων στα θρησκευτικά τους πιστεύω </w:t>
      </w:r>
      <w:r>
        <w:rPr>
          <w:rFonts w:eastAsia="Times New Roman" w:cs="Times New Roman"/>
          <w:szCs w:val="24"/>
        </w:rPr>
        <w:t>και στις θρησκευτικές τους παραδόσεις, αλλά έχουν κυρίως να κάνουν με αδιέξοδες πολιτικές σκοπιμότητες του παρελθόντος</w:t>
      </w:r>
      <w:r>
        <w:rPr>
          <w:rFonts w:eastAsia="Times New Roman" w:cs="Times New Roman"/>
          <w:szCs w:val="24"/>
        </w:rPr>
        <w:t>,</w:t>
      </w:r>
      <w:r>
        <w:rPr>
          <w:rFonts w:eastAsia="Times New Roman" w:cs="Times New Roman"/>
          <w:szCs w:val="24"/>
        </w:rPr>
        <w:t xml:space="preserve"> οι οποίες απομόνωσαν τους μειονοτικούς συμπολίτες μας και τους ανάγκασαν να μην έχουν άλλη επιλογή για την επίλυση των οικογενειακών και</w:t>
      </w:r>
      <w:r>
        <w:rPr>
          <w:rFonts w:eastAsia="Times New Roman" w:cs="Times New Roman"/>
          <w:szCs w:val="24"/>
        </w:rPr>
        <w:t xml:space="preserve"> κληρονομικών υποθέσεών τους, παρά μόνον τον ιερό νόμο του Ισλάμ</w:t>
      </w:r>
      <w:r>
        <w:rPr>
          <w:rFonts w:eastAsia="Times New Roman" w:cs="Times New Roman"/>
          <w:szCs w:val="24"/>
        </w:rPr>
        <w:t>,</w:t>
      </w:r>
      <w:r>
        <w:rPr>
          <w:rFonts w:eastAsia="Times New Roman" w:cs="Times New Roman"/>
          <w:szCs w:val="24"/>
        </w:rPr>
        <w:t xml:space="preserve"> ακόμη και χωρίς την επιθυμία τους.</w:t>
      </w:r>
    </w:p>
    <w:p w14:paraId="7CF05B20"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Για τους λόγους </w:t>
      </w:r>
      <w:r>
        <w:rPr>
          <w:rFonts w:eastAsia="Times New Roman" w:cs="Times New Roman"/>
          <w:szCs w:val="24"/>
        </w:rPr>
        <w:t>αυτούς,</w:t>
      </w:r>
      <w:r>
        <w:rPr>
          <w:rFonts w:eastAsia="Times New Roman" w:cs="Times New Roman"/>
          <w:szCs w:val="24"/>
        </w:rPr>
        <w:t xml:space="preserve"> είναι ιδιαίτερα σημαντική η πρωτοβουλία του Υπουργείου Παιδείας, γιατί δημιουργεί μια ευεργετική τομή</w:t>
      </w:r>
      <w:r>
        <w:rPr>
          <w:rFonts w:eastAsia="Times New Roman" w:cs="Times New Roman"/>
          <w:szCs w:val="24"/>
        </w:rPr>
        <w:t>,</w:t>
      </w:r>
      <w:r>
        <w:rPr>
          <w:rFonts w:eastAsia="Times New Roman" w:cs="Times New Roman"/>
          <w:szCs w:val="24"/>
        </w:rPr>
        <w:t xml:space="preserve"> σε σχέση με ένα αναχρονιστικ</w:t>
      </w:r>
      <w:r>
        <w:rPr>
          <w:rFonts w:eastAsia="Times New Roman" w:cs="Times New Roman"/>
          <w:szCs w:val="24"/>
        </w:rPr>
        <w:t>ό καθεστώς.</w:t>
      </w:r>
    </w:p>
    <w:p w14:paraId="7CF05B21"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τίθεται από ορισμένους καλοπροαίρετα το ερώτημα: Γιατί δεν καταργείται πλήρως η αρμοδιότητα του μουφτή; Είναι αλήθεια ότι η πλήρης κατάργηση θα αποτελούσε μια επιλογή. Χρειάζεται, όμως, προσοχή και περίσκεψη</w:t>
      </w:r>
      <w:r>
        <w:rPr>
          <w:rFonts w:eastAsia="Times New Roman" w:cs="Times New Roman"/>
          <w:szCs w:val="24"/>
        </w:rPr>
        <w:t>,</w:t>
      </w:r>
      <w:r>
        <w:rPr>
          <w:rFonts w:eastAsia="Times New Roman" w:cs="Times New Roman"/>
          <w:szCs w:val="24"/>
        </w:rPr>
        <w:t xml:space="preserve"> για τους εξής λόγους: Ολοσχερής και αιφνίδια απαγόρευση μιας πρακτικής αιώνων και απότομη στροφή </w:t>
      </w:r>
      <w:proofErr w:type="spellStart"/>
      <w:r>
        <w:rPr>
          <w:rFonts w:eastAsia="Times New Roman" w:cs="Times New Roman"/>
          <w:szCs w:val="24"/>
        </w:rPr>
        <w:t>εκατόν</w:t>
      </w:r>
      <w:proofErr w:type="spellEnd"/>
      <w:r>
        <w:rPr>
          <w:rFonts w:eastAsia="Times New Roman" w:cs="Times New Roman"/>
          <w:szCs w:val="24"/>
        </w:rPr>
        <w:t xml:space="preserve"> ογδόντα μοιρών, όταν για σχεδόν έναν αιώνα η ελληνική πολιτεία επέβαλλε την υποχρεωτική και θρησκευτική επίλυση των διαφορών, θα ήταν τουλάχιστον άκαιρ</w:t>
      </w:r>
      <w:r>
        <w:rPr>
          <w:rFonts w:eastAsia="Times New Roman" w:cs="Times New Roman"/>
          <w:szCs w:val="24"/>
        </w:rPr>
        <w:t xml:space="preserve">η και θα μπορούσε να επιφέρει τα αντίθετα από τα επιδιωκόμενα αποτελέσματα. </w:t>
      </w:r>
    </w:p>
    <w:p w14:paraId="7CF05B22"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Άρα, αυτό που θεσπίζεται είναι ένα σημαντικό βήμα, ώστε στο άμεσο μέλλον να μπορεί να προχωρήσει και ο πλήρης </w:t>
      </w:r>
      <w:proofErr w:type="spellStart"/>
      <w:r>
        <w:rPr>
          <w:rFonts w:eastAsia="Times New Roman" w:cs="Times New Roman"/>
          <w:szCs w:val="24"/>
        </w:rPr>
        <w:t>εξορθολογι</w:t>
      </w:r>
      <w:r>
        <w:rPr>
          <w:rFonts w:eastAsia="Times New Roman" w:cs="Times New Roman"/>
          <w:szCs w:val="24"/>
        </w:rPr>
        <w:lastRenderedPageBreak/>
        <w:t>σμός</w:t>
      </w:r>
      <w:proofErr w:type="spellEnd"/>
      <w:r>
        <w:rPr>
          <w:rFonts w:eastAsia="Times New Roman" w:cs="Times New Roman"/>
          <w:szCs w:val="24"/>
        </w:rPr>
        <w:t>,</w:t>
      </w:r>
      <w:r>
        <w:rPr>
          <w:rFonts w:eastAsia="Times New Roman" w:cs="Times New Roman"/>
          <w:szCs w:val="24"/>
        </w:rPr>
        <w:t xml:space="preserve"> χωρίς κραδασμούς. Επιπλέον, η εισαγωγή της επιλογής, </w:t>
      </w:r>
      <w:r>
        <w:rPr>
          <w:rFonts w:eastAsia="Times New Roman" w:cs="Times New Roman"/>
          <w:szCs w:val="24"/>
        </w:rPr>
        <w:t>εφόσον πρόκειται για πολίτες</w:t>
      </w:r>
      <w:r>
        <w:rPr>
          <w:rFonts w:eastAsia="Times New Roman" w:cs="Times New Roman"/>
          <w:szCs w:val="24"/>
        </w:rPr>
        <w:t>,</w:t>
      </w:r>
      <w:r>
        <w:rPr>
          <w:rFonts w:eastAsia="Times New Roman" w:cs="Times New Roman"/>
          <w:szCs w:val="24"/>
        </w:rPr>
        <w:t xml:space="preserve"> οι οποίοι είναι ντόπιοι και ζουν στις περιοχές αυτές για αιώνες, όπως οι Θρακιώτες μουσουλμάνοι, είναι ένδειξη μιας πλουραλιστικής κοινωνίας η οποία αντιμετωπίζει ισότιμα τα μέλη της.</w:t>
      </w:r>
    </w:p>
    <w:p w14:paraId="7CF05B23"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Σε εποχές όπου στον δημόσιο χώρο διατυπώνο</w:t>
      </w:r>
      <w:r>
        <w:rPr>
          <w:rFonts w:eastAsia="Times New Roman" w:cs="Times New Roman"/>
          <w:szCs w:val="24"/>
        </w:rPr>
        <w:t>νται αιτήματα, όχι μόνον αναγνώρισης</w:t>
      </w:r>
      <w:r>
        <w:rPr>
          <w:rFonts w:eastAsia="Times New Roman" w:cs="Times New Roman"/>
          <w:szCs w:val="24"/>
        </w:rPr>
        <w:t>,</w:t>
      </w:r>
      <w:r>
        <w:rPr>
          <w:rFonts w:eastAsia="Times New Roman" w:cs="Times New Roman"/>
          <w:szCs w:val="24"/>
        </w:rPr>
        <w:t xml:space="preserve"> αλλά και προστασίας διαφορετικών ταυτοτήτων, την ίδια στιγμή που οι </w:t>
      </w:r>
      <w:proofErr w:type="spellStart"/>
      <w:r>
        <w:rPr>
          <w:rFonts w:eastAsia="Times New Roman" w:cs="Times New Roman"/>
          <w:szCs w:val="24"/>
        </w:rPr>
        <w:t>ισλαμόφοβοι</w:t>
      </w:r>
      <w:proofErr w:type="spellEnd"/>
      <w:r>
        <w:rPr>
          <w:rFonts w:eastAsia="Times New Roman" w:cs="Times New Roman"/>
          <w:szCs w:val="24"/>
        </w:rPr>
        <w:t xml:space="preserve"> επιδιώκουν την εκδίωξη του Ισλάμ από τη Δύση, και σκοπίμως το ταυτίζουν με την τρομοκρατία, προοδευτικό αίτημα μπορεί να είναι εξίσου η αν</w:t>
      </w:r>
      <w:r>
        <w:rPr>
          <w:rFonts w:eastAsia="Times New Roman" w:cs="Times New Roman"/>
          <w:szCs w:val="24"/>
        </w:rPr>
        <w:t xml:space="preserve">άπτυξη πλουραλιστικών θεσμών συνύπαρξης. Με άλλα λόγια, η αποδοχή και η αναγνώριση της διαφορετικότητας είναι, επίσης, προοδευτική </w:t>
      </w:r>
      <w:r>
        <w:rPr>
          <w:rFonts w:eastAsia="Times New Roman" w:cs="Times New Roman"/>
          <w:szCs w:val="24"/>
        </w:rPr>
        <w:lastRenderedPageBreak/>
        <w:t>ιδιαίτερα σε περιοχές με μακρά ιστορική παρουσία ντόπιων μουσουλμάνων.</w:t>
      </w:r>
    </w:p>
    <w:p w14:paraId="7CF05B24"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Παραπέμπω εδώ σε πρόσφατα δημοσιεύματα στον διεθνή Τύπ</w:t>
      </w:r>
      <w:r>
        <w:rPr>
          <w:rFonts w:eastAsia="Times New Roman" w:cs="Times New Roman"/>
          <w:szCs w:val="24"/>
        </w:rPr>
        <w:t xml:space="preserve">ο, σύμφωνα με τα οποία οι υποστηρικτές του </w:t>
      </w:r>
      <w:proofErr w:type="spellStart"/>
      <w:r>
        <w:rPr>
          <w:rFonts w:eastAsia="Times New Roman" w:cs="Times New Roman"/>
          <w:szCs w:val="24"/>
        </w:rPr>
        <w:t>Τραμπ</w:t>
      </w:r>
      <w:proofErr w:type="spellEnd"/>
      <w:r>
        <w:rPr>
          <w:rFonts w:eastAsia="Times New Roman" w:cs="Times New Roman"/>
          <w:szCs w:val="24"/>
        </w:rPr>
        <w:t xml:space="preserve"> στην Αμερική</w:t>
      </w:r>
      <w:r>
        <w:rPr>
          <w:rFonts w:eastAsia="Times New Roman" w:cs="Times New Roman"/>
          <w:szCs w:val="24"/>
        </w:rPr>
        <w:t>,</w:t>
      </w:r>
      <w:r>
        <w:rPr>
          <w:rFonts w:eastAsia="Times New Roman" w:cs="Times New Roman"/>
          <w:szCs w:val="24"/>
        </w:rPr>
        <w:t xml:space="preserve"> σε ένα κλίμα </w:t>
      </w:r>
      <w:proofErr w:type="spellStart"/>
      <w:r>
        <w:rPr>
          <w:rFonts w:eastAsia="Times New Roman" w:cs="Times New Roman"/>
          <w:szCs w:val="24"/>
        </w:rPr>
        <w:t>ισλαμοφοβίας</w:t>
      </w:r>
      <w:proofErr w:type="spellEnd"/>
      <w:r>
        <w:rPr>
          <w:rFonts w:eastAsia="Times New Roman" w:cs="Times New Roman"/>
          <w:szCs w:val="24"/>
        </w:rPr>
        <w:t>,</w:t>
      </w:r>
      <w:r>
        <w:rPr>
          <w:rFonts w:eastAsia="Times New Roman" w:cs="Times New Roman"/>
          <w:szCs w:val="24"/>
        </w:rPr>
        <w:t xml:space="preserve"> προσπαθούν να απαγορεύσουν την έκδοση αποφάσεων από τα δικαστήρια των Ηνωμένων Πολιτειών</w:t>
      </w:r>
      <w:r>
        <w:rPr>
          <w:rFonts w:eastAsia="Times New Roman" w:cs="Times New Roman"/>
          <w:szCs w:val="24"/>
        </w:rPr>
        <w:t>,</w:t>
      </w:r>
      <w:r>
        <w:rPr>
          <w:rFonts w:eastAsia="Times New Roman" w:cs="Times New Roman"/>
          <w:szCs w:val="24"/>
        </w:rPr>
        <w:t xml:space="preserve"> τα οποία ήδη λαμβάνουν υπόψιν το ιερό ισλαμικό δίκαιο, όταν εκδίδουν αποφάσε</w:t>
      </w:r>
      <w:r>
        <w:rPr>
          <w:rFonts w:eastAsia="Times New Roman" w:cs="Times New Roman"/>
          <w:szCs w:val="24"/>
        </w:rPr>
        <w:t>ις που αφορούν μουσουλμάνους πολίτες.</w:t>
      </w:r>
    </w:p>
    <w:p w14:paraId="7CF05B25"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Ας μην ξεχνούμε επιπλέον ότι και στην Ευρώπη αυξάνονται οι χώρες οι οποίες προσπαθούν να προσαρμοστούν στα αιτήματα αναγνώρισης και προστασίας των θρησκευτικών ταυτοτήτων ενός αυξανόμενου αριθμού πολιτών τους και αναζη</w:t>
      </w:r>
      <w:r>
        <w:rPr>
          <w:rFonts w:eastAsia="Times New Roman" w:cs="Times New Roman"/>
          <w:szCs w:val="24"/>
        </w:rPr>
        <w:t xml:space="preserve">τούν τρόπους πάντα συμβατούς με τα ανθρώπινα δικαιώματα, ώστε να εντάξουν στην </w:t>
      </w:r>
      <w:r>
        <w:rPr>
          <w:rFonts w:eastAsia="Times New Roman" w:cs="Times New Roman"/>
          <w:szCs w:val="24"/>
        </w:rPr>
        <w:lastRenderedPageBreak/>
        <w:t>πρακτική τους τα διαφορετικά ήθη, έθιμα και πρακτικές των μελών τους.</w:t>
      </w:r>
    </w:p>
    <w:p w14:paraId="7CF05B26"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Από την άλλη, εκεί όπου απαγορεύονται ακόμη και συγκεκριμένες θρησκευτικές ενδυμασίες και σύμβολα έχ</w:t>
      </w:r>
      <w:r>
        <w:rPr>
          <w:rFonts w:eastAsia="Times New Roman" w:cs="Times New Roman"/>
          <w:szCs w:val="24"/>
        </w:rPr>
        <w:t>ει</w:t>
      </w:r>
      <w:r>
        <w:rPr>
          <w:rFonts w:eastAsia="Times New Roman" w:cs="Times New Roman"/>
          <w:szCs w:val="24"/>
        </w:rPr>
        <w:t xml:space="preserve"> δημι</w:t>
      </w:r>
      <w:r>
        <w:rPr>
          <w:rFonts w:eastAsia="Times New Roman" w:cs="Times New Roman"/>
          <w:szCs w:val="24"/>
        </w:rPr>
        <w:t>ουργηθεί κοινωνική ένταση και συγκρούσεις.</w:t>
      </w:r>
    </w:p>
    <w:p w14:paraId="7CF05B27" w14:textId="77777777" w:rsidR="00DE1A4F" w:rsidRDefault="00594AFE">
      <w:pPr>
        <w:spacing w:line="600" w:lineRule="auto"/>
        <w:ind w:firstLine="720"/>
        <w:jc w:val="both"/>
        <w:rPr>
          <w:rFonts w:eastAsia="Times New Roman"/>
          <w:szCs w:val="24"/>
        </w:rPr>
      </w:pPr>
      <w:r>
        <w:rPr>
          <w:rFonts w:eastAsia="Times New Roman"/>
          <w:szCs w:val="24"/>
        </w:rPr>
        <w:t>Για τους παραπάνω λόγους</w:t>
      </w:r>
      <w:r>
        <w:rPr>
          <w:rFonts w:eastAsia="Times New Roman"/>
          <w:szCs w:val="24"/>
        </w:rPr>
        <w:t>,</w:t>
      </w:r>
      <w:r>
        <w:rPr>
          <w:rFonts w:eastAsia="Times New Roman"/>
          <w:szCs w:val="24"/>
        </w:rPr>
        <w:t xml:space="preserve"> είναι σαφές ότι η </w:t>
      </w:r>
      <w:proofErr w:type="spellStart"/>
      <w:r>
        <w:rPr>
          <w:rFonts w:eastAsia="Times New Roman"/>
          <w:szCs w:val="24"/>
        </w:rPr>
        <w:t>προαιρετικότητα</w:t>
      </w:r>
      <w:proofErr w:type="spellEnd"/>
      <w:r>
        <w:rPr>
          <w:rFonts w:eastAsia="Times New Roman"/>
          <w:szCs w:val="24"/>
        </w:rPr>
        <w:t xml:space="preserve"> που εισάγει ο Υπουργός στη δυνατότητα των διαδίκων να προσφεύγουν στον τοπικό, θρησκευτικό τους ηγέτη, έπειτα από συμφωνία και των δύο μερών, αντί της πλ</w:t>
      </w:r>
      <w:r>
        <w:rPr>
          <w:rFonts w:eastAsia="Times New Roman"/>
          <w:szCs w:val="24"/>
        </w:rPr>
        <w:t xml:space="preserve">ήρους απαγόρευσης μια τέτοιας δυνατότητας, είναι σε αυτό το σημείο η προσφορότερη λύση. </w:t>
      </w:r>
    </w:p>
    <w:p w14:paraId="7CF05B28" w14:textId="77777777" w:rsidR="00DE1A4F" w:rsidRDefault="00594AFE">
      <w:pPr>
        <w:spacing w:line="600" w:lineRule="auto"/>
        <w:ind w:firstLine="720"/>
        <w:jc w:val="both"/>
        <w:rPr>
          <w:rFonts w:eastAsia="Times New Roman"/>
          <w:szCs w:val="24"/>
        </w:rPr>
      </w:pPr>
      <w:r>
        <w:rPr>
          <w:rFonts w:eastAsia="Times New Roman"/>
          <w:szCs w:val="24"/>
        </w:rPr>
        <w:t>Η εισαγωγή της επιλογής λαμβάνει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μια υπαρκτή κοινωνική δυναμική, αφού στην πράξη</w:t>
      </w:r>
      <w:r>
        <w:rPr>
          <w:rFonts w:eastAsia="Times New Roman"/>
          <w:szCs w:val="24"/>
        </w:rPr>
        <w:t>,</w:t>
      </w:r>
      <w:r>
        <w:rPr>
          <w:rFonts w:eastAsia="Times New Roman"/>
          <w:szCs w:val="24"/>
        </w:rPr>
        <w:t xml:space="preserve"> οι ντόπιοι μουσουλμάνοι έχουν </w:t>
      </w:r>
      <w:r>
        <w:rPr>
          <w:rFonts w:eastAsia="Times New Roman"/>
          <w:szCs w:val="24"/>
        </w:rPr>
        <w:lastRenderedPageBreak/>
        <w:t>βρει τρόπους να προσφεύγουν στα αστικά δικαστή</w:t>
      </w:r>
      <w:r>
        <w:rPr>
          <w:rFonts w:eastAsia="Times New Roman"/>
          <w:szCs w:val="24"/>
        </w:rPr>
        <w:t>ρια για τις κληρονομικές, αλλά και τις οικογενειακές τους υποθέσεις.</w:t>
      </w:r>
    </w:p>
    <w:p w14:paraId="7CF05B29" w14:textId="77777777" w:rsidR="00DE1A4F" w:rsidRDefault="00594AFE">
      <w:pPr>
        <w:spacing w:line="600" w:lineRule="auto"/>
        <w:ind w:firstLine="720"/>
        <w:jc w:val="both"/>
        <w:rPr>
          <w:rFonts w:eastAsia="Times New Roman"/>
          <w:szCs w:val="24"/>
        </w:rPr>
      </w:pPr>
      <w:r>
        <w:rPr>
          <w:rFonts w:eastAsia="Times New Roman"/>
          <w:szCs w:val="24"/>
        </w:rPr>
        <w:t>Ας μη</w:t>
      </w:r>
      <w:r>
        <w:rPr>
          <w:rFonts w:eastAsia="Times New Roman"/>
          <w:szCs w:val="24"/>
        </w:rPr>
        <w:t>ν</w:t>
      </w:r>
      <w:r>
        <w:rPr>
          <w:rFonts w:eastAsia="Times New Roman"/>
          <w:szCs w:val="24"/>
        </w:rPr>
        <w:t xml:space="preserve"> ξεχνούμε άλλωστε</w:t>
      </w:r>
      <w:r>
        <w:rPr>
          <w:rFonts w:eastAsia="Times New Roman"/>
          <w:szCs w:val="24"/>
        </w:rPr>
        <w:t>,</w:t>
      </w:r>
      <w:r>
        <w:rPr>
          <w:rFonts w:eastAsia="Times New Roman"/>
          <w:szCs w:val="24"/>
        </w:rPr>
        <w:t xml:space="preserve"> ότι τα ελληνικά δικαστήρια διατηρούν την υποχρέωση να ασκούν έλεγχο συνταγματικότητας σε κάθε απόφαση του τοπικού μουφτή, άρα να έχουν αυτά τον τελικό λόγο διασφά</w:t>
      </w:r>
      <w:r>
        <w:rPr>
          <w:rFonts w:eastAsia="Times New Roman"/>
          <w:szCs w:val="24"/>
        </w:rPr>
        <w:t>λισης των συνταγματικά κατοχυρωμένων δικαιωμάτων.</w:t>
      </w:r>
    </w:p>
    <w:p w14:paraId="7CF05B2A" w14:textId="77777777" w:rsidR="00DE1A4F" w:rsidRDefault="00594AFE">
      <w:pPr>
        <w:spacing w:line="600" w:lineRule="auto"/>
        <w:ind w:firstLine="720"/>
        <w:jc w:val="both"/>
        <w:rPr>
          <w:rFonts w:eastAsia="Times New Roman"/>
          <w:szCs w:val="24"/>
        </w:rPr>
      </w:pPr>
      <w:r>
        <w:rPr>
          <w:rFonts w:eastAsia="Times New Roman"/>
          <w:szCs w:val="24"/>
        </w:rPr>
        <w:t>Τελειώνοντας, θα ήθελα να επισημάνω ότι η λειτουργικότητα και εν τέλει</w:t>
      </w:r>
      <w:r>
        <w:rPr>
          <w:rFonts w:eastAsia="Times New Roman"/>
          <w:szCs w:val="24"/>
        </w:rPr>
        <w:t>,</w:t>
      </w:r>
      <w:r>
        <w:rPr>
          <w:rFonts w:eastAsia="Times New Roman"/>
          <w:szCs w:val="24"/>
        </w:rPr>
        <w:t xml:space="preserve"> η αποτελεσματικότητα των νομοθετικών ρυθμίσεων κρίνεται από το αν και κατά πόσο αυτές θεραπεύουν χρόνιες παθογένειες</w:t>
      </w:r>
      <w:r>
        <w:rPr>
          <w:rFonts w:eastAsia="Times New Roman"/>
          <w:szCs w:val="24"/>
        </w:rPr>
        <w:t>,</w:t>
      </w:r>
      <w:r>
        <w:rPr>
          <w:rFonts w:eastAsia="Times New Roman"/>
          <w:szCs w:val="24"/>
        </w:rPr>
        <w:t xml:space="preserve"> που ταλαιπωρούν </w:t>
      </w:r>
      <w:r>
        <w:rPr>
          <w:rFonts w:eastAsia="Times New Roman"/>
          <w:szCs w:val="24"/>
        </w:rPr>
        <w:t>διάφορες κοινωνικές ομάδες.</w:t>
      </w:r>
    </w:p>
    <w:p w14:paraId="7CF05B2B" w14:textId="77777777" w:rsidR="00DE1A4F" w:rsidRDefault="00594AFE">
      <w:pPr>
        <w:spacing w:line="600" w:lineRule="auto"/>
        <w:ind w:firstLine="720"/>
        <w:jc w:val="both"/>
        <w:rPr>
          <w:rFonts w:eastAsia="Times New Roman"/>
          <w:szCs w:val="24"/>
        </w:rPr>
      </w:pPr>
      <w:r>
        <w:rPr>
          <w:rFonts w:eastAsia="Times New Roman"/>
          <w:szCs w:val="24"/>
        </w:rPr>
        <w:t xml:space="preserve">Το συζητούμενο νομοσχέδιο, </w:t>
      </w:r>
      <w:proofErr w:type="spellStart"/>
      <w:r>
        <w:rPr>
          <w:rFonts w:eastAsia="Times New Roman"/>
          <w:szCs w:val="24"/>
        </w:rPr>
        <w:t>εδραζόμενο</w:t>
      </w:r>
      <w:proofErr w:type="spellEnd"/>
      <w:r>
        <w:rPr>
          <w:rFonts w:eastAsia="Times New Roman"/>
          <w:szCs w:val="24"/>
        </w:rPr>
        <w:t xml:space="preserve"> στην αρχή της </w:t>
      </w:r>
      <w:proofErr w:type="spellStart"/>
      <w:r>
        <w:rPr>
          <w:rFonts w:eastAsia="Times New Roman"/>
          <w:szCs w:val="24"/>
        </w:rPr>
        <w:t>προαιρετικότητας</w:t>
      </w:r>
      <w:proofErr w:type="spellEnd"/>
      <w:r>
        <w:rPr>
          <w:rFonts w:eastAsia="Times New Roman"/>
          <w:szCs w:val="24"/>
        </w:rPr>
        <w:t xml:space="preserve">, διασφαλίζει την πρόοδο και τον εκδημοκρατισμό της κοινωνίας και δημιουργεί συνθήκες απαλλαγμένες από κάθε είδους </w:t>
      </w:r>
      <w:r>
        <w:rPr>
          <w:rFonts w:eastAsia="Times New Roman"/>
          <w:szCs w:val="24"/>
        </w:rPr>
        <w:lastRenderedPageBreak/>
        <w:t>καταναγκασμούς. Είναι άλλωστε</w:t>
      </w:r>
      <w:r>
        <w:rPr>
          <w:rFonts w:eastAsia="Times New Roman"/>
          <w:szCs w:val="24"/>
        </w:rPr>
        <w:t>,</w:t>
      </w:r>
      <w:r>
        <w:rPr>
          <w:rFonts w:eastAsia="Times New Roman"/>
          <w:szCs w:val="24"/>
        </w:rPr>
        <w:t xml:space="preserve"> ιδιαίτερα θετικό ότι όπως φαίνεται</w:t>
      </w:r>
      <w:r>
        <w:rPr>
          <w:rFonts w:eastAsia="Times New Roman"/>
          <w:szCs w:val="24"/>
        </w:rPr>
        <w:t>,</w:t>
      </w:r>
      <w:r>
        <w:rPr>
          <w:rFonts w:eastAsia="Times New Roman"/>
          <w:szCs w:val="24"/>
        </w:rPr>
        <w:t xml:space="preserve"> εξασφαλίζει ευρεία πολιτική συναίνεση.</w:t>
      </w:r>
    </w:p>
    <w:p w14:paraId="7CF05B2C" w14:textId="77777777" w:rsidR="00DE1A4F" w:rsidRDefault="00594AFE">
      <w:pPr>
        <w:spacing w:line="600" w:lineRule="auto"/>
        <w:ind w:firstLine="720"/>
        <w:jc w:val="both"/>
        <w:rPr>
          <w:rFonts w:eastAsia="Times New Roman"/>
          <w:szCs w:val="24"/>
        </w:rPr>
      </w:pPr>
      <w:r>
        <w:rPr>
          <w:rFonts w:eastAsia="Times New Roman"/>
          <w:szCs w:val="24"/>
        </w:rPr>
        <w:t>Σας ευχαριστώ.</w:t>
      </w:r>
    </w:p>
    <w:p w14:paraId="7CF05B2D" w14:textId="77777777" w:rsidR="00DE1A4F" w:rsidRDefault="00594AF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CF05B2E" w14:textId="77777777" w:rsidR="00DE1A4F" w:rsidRDefault="00594AFE">
      <w:pPr>
        <w:spacing w:line="600" w:lineRule="auto"/>
        <w:ind w:firstLine="720"/>
        <w:jc w:val="both"/>
        <w:rPr>
          <w:rFonts w:eastAsia="Times New Roman"/>
          <w:bCs/>
          <w:szCs w:val="24"/>
        </w:rPr>
      </w:pPr>
      <w:r>
        <w:rPr>
          <w:rFonts w:eastAsia="Times New Roman"/>
          <w:b/>
          <w:bCs/>
          <w:szCs w:val="24"/>
        </w:rPr>
        <w:t>ΠΡΟΕΔΡΕΥΩΝ (Νικήτας Κακλαμάνης</w:t>
      </w:r>
      <w:r>
        <w:rPr>
          <w:rFonts w:eastAsia="Times New Roman"/>
          <w:b/>
          <w:szCs w:val="24"/>
        </w:rPr>
        <w:t>)</w:t>
      </w:r>
      <w:r>
        <w:rPr>
          <w:rFonts w:eastAsia="Times New Roman"/>
          <w:b/>
          <w:bCs/>
          <w:szCs w:val="24"/>
        </w:rPr>
        <w:t xml:space="preserve">: </w:t>
      </w:r>
      <w:r>
        <w:rPr>
          <w:rFonts w:eastAsia="Times New Roman"/>
          <w:bCs/>
          <w:szCs w:val="24"/>
        </w:rPr>
        <w:t>Θα ήθελα</w:t>
      </w:r>
      <w:r>
        <w:rPr>
          <w:rFonts w:eastAsia="Times New Roman"/>
          <w:b/>
          <w:bCs/>
          <w:szCs w:val="24"/>
        </w:rPr>
        <w:t xml:space="preserve"> </w:t>
      </w:r>
      <w:r>
        <w:rPr>
          <w:rFonts w:eastAsia="Times New Roman"/>
          <w:bCs/>
          <w:szCs w:val="24"/>
        </w:rPr>
        <w:t>να ενημερώσω τους συναδέλφους ότι η Αίθουσα της Ολομέλειας θα παραδοθεί και θα χρησιμοποιηθεί την Παρασκευή. Θα έχει ολοκληρωθεί η εγκατάσταση της ηλεκτρονικής ψηφοφορίας, αλλά δεν θα είναι έτοιμη, γιατί δεν θα έχουν γίνει τα τεστ για να χρησιμοποιηθεί για</w:t>
      </w:r>
      <w:r>
        <w:rPr>
          <w:rFonts w:eastAsia="Times New Roman"/>
          <w:bCs/>
          <w:szCs w:val="24"/>
        </w:rPr>
        <w:t xml:space="preserve"> τη ψηφοφορία. Άρα, τα </w:t>
      </w:r>
      <w:proofErr w:type="spellStart"/>
      <w:r>
        <w:rPr>
          <w:rFonts w:eastAsia="Times New Roman"/>
          <w:bCs/>
          <w:szCs w:val="24"/>
        </w:rPr>
        <w:t>προαπαιτούμενα</w:t>
      </w:r>
      <w:proofErr w:type="spellEnd"/>
      <w:r>
        <w:rPr>
          <w:rFonts w:eastAsia="Times New Roman"/>
          <w:bCs/>
          <w:szCs w:val="24"/>
        </w:rPr>
        <w:t xml:space="preserve"> θα ξεκινήσουν στην Ολομέλεια. Εφόσον, υπάρξει ονομαστική ψηφοφορία τη Δευτέρα, θα γίνει με τον κλασσικό τρόπο. Και από την άλλη εβδομάδα πια θα έχουμε </w:t>
      </w:r>
      <w:r>
        <w:rPr>
          <w:rFonts w:eastAsia="Times New Roman"/>
          <w:bCs/>
          <w:szCs w:val="24"/>
        </w:rPr>
        <w:lastRenderedPageBreak/>
        <w:t xml:space="preserve">εκσυγχρονιστεί πλήρως, </w:t>
      </w:r>
      <w:r>
        <w:rPr>
          <w:rFonts w:eastAsia="Times New Roman"/>
          <w:bCs/>
          <w:szCs w:val="24"/>
        </w:rPr>
        <w:t xml:space="preserve">σε </w:t>
      </w:r>
      <w:r>
        <w:rPr>
          <w:rFonts w:eastAsia="Times New Roman"/>
          <w:bCs/>
          <w:szCs w:val="24"/>
        </w:rPr>
        <w:t xml:space="preserve">κάτι που είχε ξεκινήσει επί Βαγγέλη </w:t>
      </w:r>
      <w:proofErr w:type="spellStart"/>
      <w:r>
        <w:rPr>
          <w:rFonts w:eastAsia="Times New Roman"/>
          <w:bCs/>
          <w:szCs w:val="24"/>
        </w:rPr>
        <w:t>Μεϊμα</w:t>
      </w:r>
      <w:r>
        <w:rPr>
          <w:rFonts w:eastAsia="Times New Roman"/>
          <w:bCs/>
          <w:szCs w:val="24"/>
        </w:rPr>
        <w:t>ράκη</w:t>
      </w:r>
      <w:proofErr w:type="spellEnd"/>
      <w:r>
        <w:rPr>
          <w:rFonts w:eastAsia="Times New Roman"/>
          <w:bCs/>
          <w:szCs w:val="24"/>
        </w:rPr>
        <w:t xml:space="preserve">, ολοκληρώθηκε επί Νίκου </w:t>
      </w:r>
      <w:proofErr w:type="spellStart"/>
      <w:r>
        <w:rPr>
          <w:rFonts w:eastAsia="Times New Roman"/>
          <w:bCs/>
          <w:szCs w:val="24"/>
        </w:rPr>
        <w:t>Βούτση</w:t>
      </w:r>
      <w:proofErr w:type="spellEnd"/>
      <w:r>
        <w:rPr>
          <w:rFonts w:eastAsia="Times New Roman"/>
          <w:bCs/>
          <w:szCs w:val="24"/>
        </w:rPr>
        <w:t xml:space="preserve"> και καταγράφεται στο ενεργητικό του σημερινού Προέδρου.</w:t>
      </w:r>
    </w:p>
    <w:p w14:paraId="7CF05B2F" w14:textId="77777777" w:rsidR="00DE1A4F" w:rsidRDefault="00594AFE">
      <w:pPr>
        <w:spacing w:line="600" w:lineRule="auto"/>
        <w:ind w:firstLine="720"/>
        <w:jc w:val="both"/>
        <w:rPr>
          <w:rFonts w:eastAsia="Times New Roman"/>
          <w:szCs w:val="24"/>
        </w:rPr>
      </w:pPr>
      <w:r>
        <w:rPr>
          <w:rFonts w:eastAsia="Times New Roman"/>
          <w:bCs/>
          <w:szCs w:val="24"/>
        </w:rPr>
        <w:t xml:space="preserve">Τον λόγο έχει τώρα ο </w:t>
      </w:r>
      <w:r>
        <w:rPr>
          <w:rFonts w:eastAsia="Times New Roman"/>
          <w:bCs/>
          <w:szCs w:val="24"/>
        </w:rPr>
        <w:t xml:space="preserve">γενικός εισηγητής </w:t>
      </w:r>
      <w:r>
        <w:rPr>
          <w:rFonts w:eastAsia="Times New Roman"/>
          <w:bCs/>
          <w:szCs w:val="24"/>
        </w:rPr>
        <w:t>της Νέας Δημοκρατίας κ. Ιωάννης Ανδριανός.</w:t>
      </w:r>
    </w:p>
    <w:p w14:paraId="7CF05B30" w14:textId="77777777" w:rsidR="00DE1A4F" w:rsidRDefault="00594AFE">
      <w:pPr>
        <w:spacing w:line="600" w:lineRule="auto"/>
        <w:ind w:firstLine="720"/>
        <w:jc w:val="both"/>
        <w:rPr>
          <w:rFonts w:eastAsia="Times New Roman"/>
          <w:szCs w:val="24"/>
        </w:rPr>
      </w:pPr>
      <w:r>
        <w:rPr>
          <w:rFonts w:eastAsia="Times New Roman"/>
          <w:b/>
          <w:szCs w:val="24"/>
        </w:rPr>
        <w:t xml:space="preserve">ΙΩΑΝΝΗΣ ΑΝΔΡΙΑΝΟΣ: </w:t>
      </w:r>
      <w:r>
        <w:rPr>
          <w:rFonts w:eastAsia="Times New Roman"/>
          <w:szCs w:val="24"/>
        </w:rPr>
        <w:t xml:space="preserve">Ευχαριστώ, κύριε Πρόεδρε. </w:t>
      </w:r>
    </w:p>
    <w:p w14:paraId="7CF05B31" w14:textId="77777777" w:rsidR="00DE1A4F" w:rsidRDefault="00594AFE">
      <w:pPr>
        <w:spacing w:line="600" w:lineRule="auto"/>
        <w:ind w:firstLine="720"/>
        <w:jc w:val="both"/>
        <w:rPr>
          <w:rFonts w:eastAsia="Times New Roman"/>
          <w:szCs w:val="24"/>
        </w:rPr>
      </w:pPr>
      <w:r>
        <w:rPr>
          <w:rFonts w:eastAsia="Times New Roman"/>
          <w:szCs w:val="24"/>
        </w:rPr>
        <w:t>Κατ</w:t>
      </w:r>
      <w:r>
        <w:rPr>
          <w:rFonts w:eastAsia="Times New Roman"/>
          <w:szCs w:val="24"/>
        </w:rPr>
        <w:t>’</w:t>
      </w:r>
      <w:r>
        <w:rPr>
          <w:rFonts w:eastAsia="Times New Roman"/>
          <w:szCs w:val="24"/>
        </w:rPr>
        <w:t xml:space="preserve"> </w:t>
      </w:r>
      <w:r>
        <w:rPr>
          <w:rFonts w:eastAsia="Times New Roman"/>
          <w:szCs w:val="24"/>
        </w:rPr>
        <w:t>αρχ</w:t>
      </w:r>
      <w:r>
        <w:rPr>
          <w:rFonts w:eastAsia="Times New Roman"/>
          <w:szCs w:val="24"/>
        </w:rPr>
        <w:t xml:space="preserve">άς </w:t>
      </w:r>
      <w:r>
        <w:rPr>
          <w:rFonts w:eastAsia="Times New Roman"/>
          <w:szCs w:val="24"/>
        </w:rPr>
        <w:t>θα ήθελα να ευχηθώ χρόνια</w:t>
      </w:r>
      <w:r>
        <w:rPr>
          <w:rFonts w:eastAsia="Times New Roman"/>
          <w:szCs w:val="24"/>
        </w:rPr>
        <w:t xml:space="preserve"> πολλά με υγεία, καλή χρονιά σε όλους μας, σε όλους τους συμπολίτες, σε όλο τον ελληνικό λαό.</w:t>
      </w:r>
    </w:p>
    <w:p w14:paraId="7CF05B32" w14:textId="77777777" w:rsidR="00DE1A4F" w:rsidRDefault="00594AFE">
      <w:pPr>
        <w:spacing w:line="600" w:lineRule="auto"/>
        <w:ind w:firstLine="720"/>
        <w:jc w:val="both"/>
        <w:rPr>
          <w:rFonts w:eastAsia="Times New Roman"/>
          <w:szCs w:val="24"/>
        </w:rPr>
      </w:pPr>
      <w:r>
        <w:rPr>
          <w:rFonts w:eastAsia="Times New Roman"/>
          <w:szCs w:val="24"/>
        </w:rPr>
        <w:t>Συζητάμε, λοιπόν, σήμερα ένα νομοσχέδιο</w:t>
      </w:r>
      <w:r>
        <w:rPr>
          <w:rFonts w:eastAsia="Times New Roman"/>
          <w:szCs w:val="24"/>
        </w:rPr>
        <w:t>,</w:t>
      </w:r>
      <w:r>
        <w:rPr>
          <w:rFonts w:eastAsia="Times New Roman"/>
          <w:szCs w:val="24"/>
        </w:rPr>
        <w:t xml:space="preserve"> που αφορά ένα θέμα εσωτερικής έννομης τάξης, τη ρύθμιση του τρόπου επίλυσης </w:t>
      </w:r>
      <w:r>
        <w:rPr>
          <w:rFonts w:eastAsia="Times New Roman"/>
          <w:szCs w:val="24"/>
        </w:rPr>
        <w:lastRenderedPageBreak/>
        <w:t>συγκεκριμένων οικογενειακών, κληρονομικών δια</w:t>
      </w:r>
      <w:r>
        <w:rPr>
          <w:rFonts w:eastAsia="Times New Roman"/>
          <w:szCs w:val="24"/>
        </w:rPr>
        <w:t xml:space="preserve">φορών μεταξύ Ελλήνων πολιτών - μελών της μουσουλμανικής μειονότητας της Θράκης, όπως ορίζει η παράγραφος 2 του άρθρου 5 του ν.1920/1991. </w:t>
      </w:r>
    </w:p>
    <w:p w14:paraId="7CF05B33" w14:textId="77777777" w:rsidR="00DE1A4F" w:rsidRDefault="00594AFE">
      <w:pPr>
        <w:spacing w:line="600" w:lineRule="auto"/>
        <w:ind w:firstLine="720"/>
        <w:jc w:val="both"/>
        <w:rPr>
          <w:rFonts w:eastAsia="Times New Roman"/>
          <w:szCs w:val="24"/>
        </w:rPr>
      </w:pPr>
      <w:r>
        <w:rPr>
          <w:rFonts w:eastAsia="Times New Roman"/>
          <w:szCs w:val="24"/>
        </w:rPr>
        <w:t>Ξεκινώ από αυτήν τη διαπίστωση και επισήμανση για το θέμα εσωτερικής έννομης πράξης, γιατί κάποιοι ατυχείς χειρισμοί τ</w:t>
      </w:r>
      <w:r>
        <w:rPr>
          <w:rFonts w:eastAsia="Times New Roman"/>
          <w:szCs w:val="24"/>
        </w:rPr>
        <w:t>ης Κυβέρνησης το τελευταίο διάστημα θα μπορούσαν να δώσουν την λανθασμένη εντύπωση για το αντίθετο.</w:t>
      </w:r>
    </w:p>
    <w:p w14:paraId="7CF05B34" w14:textId="77777777" w:rsidR="00DE1A4F" w:rsidRDefault="00594AFE">
      <w:pPr>
        <w:spacing w:line="600" w:lineRule="auto"/>
        <w:ind w:firstLine="720"/>
        <w:jc w:val="both"/>
        <w:rPr>
          <w:rFonts w:eastAsia="Times New Roman"/>
          <w:szCs w:val="24"/>
        </w:rPr>
      </w:pPr>
      <w:r>
        <w:rPr>
          <w:rFonts w:eastAsia="Times New Roman"/>
          <w:szCs w:val="24"/>
        </w:rPr>
        <w:t>Πρώτος ατυχής χειρισμός είναι η χρονική στιγμή</w:t>
      </w:r>
      <w:r>
        <w:rPr>
          <w:rFonts w:eastAsia="Times New Roman"/>
          <w:szCs w:val="24"/>
        </w:rPr>
        <w:t>,</w:t>
      </w:r>
      <w:r>
        <w:rPr>
          <w:rFonts w:eastAsia="Times New Roman"/>
          <w:szCs w:val="24"/>
        </w:rPr>
        <w:t xml:space="preserve"> που επελέγη για την εισαγωγή του νομοσχεδίου προς συζήτηση, δηλαδή λίγο μετά την επίσκεψη του Προέδρου της Τ</w:t>
      </w:r>
      <w:r>
        <w:rPr>
          <w:rFonts w:eastAsia="Times New Roman"/>
          <w:szCs w:val="24"/>
        </w:rPr>
        <w:t xml:space="preserve">ουρκικής Δημοκρατίας στην Ελλάδα και τις δηλώσεις του για τη Συνθήκη της </w:t>
      </w:r>
      <w:proofErr w:type="spellStart"/>
      <w:r>
        <w:rPr>
          <w:rFonts w:eastAsia="Times New Roman"/>
          <w:szCs w:val="24"/>
        </w:rPr>
        <w:t>Λωζάνης</w:t>
      </w:r>
      <w:proofErr w:type="spellEnd"/>
      <w:r>
        <w:rPr>
          <w:rFonts w:eastAsia="Times New Roman"/>
          <w:szCs w:val="24"/>
        </w:rPr>
        <w:t>, οι οποίες βεβαίως</w:t>
      </w:r>
      <w:r>
        <w:rPr>
          <w:rFonts w:eastAsia="Times New Roman"/>
          <w:szCs w:val="24"/>
        </w:rPr>
        <w:t>,</w:t>
      </w:r>
      <w:r>
        <w:rPr>
          <w:rFonts w:eastAsia="Times New Roman"/>
          <w:szCs w:val="24"/>
        </w:rPr>
        <w:t xml:space="preserve"> έλαβαν την προσήκουσα απάντηση από τον Πρόεδρο της Ελληνικής Δημοκρατίας.</w:t>
      </w:r>
    </w:p>
    <w:p w14:paraId="7CF05B35" w14:textId="77777777" w:rsidR="00DE1A4F" w:rsidRDefault="00594AFE">
      <w:pPr>
        <w:spacing w:line="600" w:lineRule="auto"/>
        <w:ind w:firstLine="720"/>
        <w:jc w:val="both"/>
        <w:rPr>
          <w:rFonts w:eastAsia="Times New Roman"/>
          <w:szCs w:val="24"/>
        </w:rPr>
      </w:pPr>
      <w:r>
        <w:rPr>
          <w:rFonts w:eastAsia="Times New Roman"/>
          <w:szCs w:val="24"/>
        </w:rPr>
        <w:lastRenderedPageBreak/>
        <w:t>Είναι πιστεύω καταφανές σε κάθε Έλληνα πολίτη</w:t>
      </w:r>
      <w:r>
        <w:rPr>
          <w:rFonts w:eastAsia="Times New Roman"/>
          <w:szCs w:val="24"/>
        </w:rPr>
        <w:t>,</w:t>
      </w:r>
      <w:r>
        <w:rPr>
          <w:rFonts w:eastAsia="Times New Roman"/>
          <w:szCs w:val="24"/>
        </w:rPr>
        <w:t xml:space="preserve"> ότι η προετοιμασία από πλευράς της</w:t>
      </w:r>
      <w:r>
        <w:rPr>
          <w:rFonts w:eastAsia="Times New Roman"/>
          <w:szCs w:val="24"/>
        </w:rPr>
        <w:t xml:space="preserve"> Κυβέρνησης</w:t>
      </w:r>
      <w:r>
        <w:rPr>
          <w:rFonts w:eastAsia="Times New Roman"/>
          <w:szCs w:val="24"/>
        </w:rPr>
        <w:t>,</w:t>
      </w:r>
      <w:r>
        <w:rPr>
          <w:rFonts w:eastAsia="Times New Roman"/>
          <w:szCs w:val="24"/>
        </w:rPr>
        <w:t xml:space="preserve"> δεν ήταν αυτή που επιβαλλόταν, ώστε η επίσκεψη αυτή να παράγει τα προσδοκόμενα θετικά αποτελέσματα για τη χώρα μας, γεγονός που προκαλεί έντονο προβληματισμό.</w:t>
      </w:r>
    </w:p>
    <w:p w14:paraId="7CF05B36" w14:textId="77777777" w:rsidR="00DE1A4F" w:rsidRDefault="00594AFE">
      <w:pPr>
        <w:spacing w:line="600" w:lineRule="auto"/>
        <w:ind w:firstLine="720"/>
        <w:jc w:val="both"/>
        <w:rPr>
          <w:rFonts w:eastAsia="Times New Roman"/>
          <w:szCs w:val="24"/>
        </w:rPr>
      </w:pPr>
      <w:r>
        <w:rPr>
          <w:rFonts w:eastAsia="Times New Roman"/>
          <w:szCs w:val="24"/>
        </w:rPr>
        <w:t>Σε κάθε περίπτωση, αν μη τι άλλο, τέτοιου είδους χρονικές συμπτώσεις θα πρέπει να δι</w:t>
      </w:r>
      <w:r>
        <w:rPr>
          <w:rFonts w:eastAsia="Times New Roman"/>
          <w:szCs w:val="24"/>
        </w:rPr>
        <w:t>ασφαλίζεται έμπρακτα και αποτελεσματικά ότι δεν δημιουργούν καμ</w:t>
      </w:r>
      <w:r>
        <w:rPr>
          <w:rFonts w:eastAsia="Times New Roman"/>
          <w:szCs w:val="24"/>
        </w:rPr>
        <w:t>μ</w:t>
      </w:r>
      <w:r>
        <w:rPr>
          <w:rFonts w:eastAsia="Times New Roman"/>
          <w:szCs w:val="24"/>
        </w:rPr>
        <w:t>ία αμφιβολία, καμ</w:t>
      </w:r>
      <w:r>
        <w:rPr>
          <w:rFonts w:eastAsia="Times New Roman"/>
          <w:szCs w:val="24"/>
        </w:rPr>
        <w:t>μ</w:t>
      </w:r>
      <w:r>
        <w:rPr>
          <w:rFonts w:eastAsia="Times New Roman"/>
          <w:szCs w:val="24"/>
        </w:rPr>
        <w:t>ία αφορμή και καμ</w:t>
      </w:r>
      <w:r>
        <w:rPr>
          <w:rFonts w:eastAsia="Times New Roman"/>
          <w:szCs w:val="24"/>
        </w:rPr>
        <w:t>μ</w:t>
      </w:r>
      <w:r>
        <w:rPr>
          <w:rFonts w:eastAsia="Times New Roman"/>
          <w:szCs w:val="24"/>
        </w:rPr>
        <w:t>ία υποψία ότι η Ελληνική Δημοκρατία χρειάζεται ή ανέχεται παρεμβάσεις για τα ζητήματα που αφορούν τις συνταγματικές ελευθερίες</w:t>
      </w:r>
      <w:r>
        <w:rPr>
          <w:rFonts w:eastAsia="Times New Roman"/>
          <w:szCs w:val="24"/>
        </w:rPr>
        <w:t>,</w:t>
      </w:r>
      <w:r>
        <w:rPr>
          <w:rFonts w:eastAsia="Times New Roman"/>
          <w:szCs w:val="24"/>
        </w:rPr>
        <w:t xml:space="preserve"> που απολαμβάνουν ισότιμα οι Έλληνες πολίτες.</w:t>
      </w:r>
    </w:p>
    <w:p w14:paraId="7CF05B37" w14:textId="77777777" w:rsidR="00DE1A4F" w:rsidRDefault="00594AFE">
      <w:pPr>
        <w:spacing w:line="600" w:lineRule="auto"/>
        <w:ind w:firstLine="720"/>
        <w:jc w:val="both"/>
        <w:rPr>
          <w:rFonts w:eastAsia="Times New Roman"/>
          <w:szCs w:val="24"/>
        </w:rPr>
      </w:pPr>
      <w:r>
        <w:rPr>
          <w:rFonts w:eastAsia="Times New Roman"/>
          <w:b/>
          <w:szCs w:val="24"/>
        </w:rPr>
        <w:t>ΑΘΑΝΑΣΙΑ (ΣΙΑ)</w:t>
      </w:r>
      <w:r>
        <w:rPr>
          <w:rFonts w:eastAsia="Times New Roman"/>
          <w:szCs w:val="24"/>
        </w:rPr>
        <w:t xml:space="preserve"> </w:t>
      </w:r>
      <w:r>
        <w:rPr>
          <w:rFonts w:eastAsia="Times New Roman"/>
          <w:b/>
          <w:szCs w:val="24"/>
        </w:rPr>
        <w:t xml:space="preserve">ΑΝΑΓΝΩΣΤΟΠΟΥΛΟΥ: </w:t>
      </w:r>
      <w:r>
        <w:rPr>
          <w:rFonts w:eastAsia="Times New Roman"/>
          <w:szCs w:val="24"/>
        </w:rPr>
        <w:t xml:space="preserve">Ο </w:t>
      </w:r>
      <w:proofErr w:type="spellStart"/>
      <w:r>
        <w:rPr>
          <w:rFonts w:eastAsia="Times New Roman"/>
          <w:szCs w:val="24"/>
        </w:rPr>
        <w:t>Ερντογάν</w:t>
      </w:r>
      <w:proofErr w:type="spellEnd"/>
      <w:r>
        <w:rPr>
          <w:rFonts w:eastAsia="Times New Roman"/>
          <w:szCs w:val="24"/>
        </w:rPr>
        <w:t xml:space="preserve"> το αντίθετο...</w:t>
      </w:r>
    </w:p>
    <w:p w14:paraId="7CF05B38" w14:textId="77777777" w:rsidR="00DE1A4F" w:rsidRDefault="00594AFE">
      <w:pPr>
        <w:spacing w:line="600" w:lineRule="auto"/>
        <w:ind w:firstLine="720"/>
        <w:jc w:val="both"/>
        <w:rPr>
          <w:rFonts w:eastAsia="Times New Roman"/>
          <w:szCs w:val="24"/>
        </w:rPr>
      </w:pPr>
      <w:r>
        <w:rPr>
          <w:rFonts w:eastAsia="Times New Roman"/>
          <w:b/>
          <w:szCs w:val="24"/>
        </w:rPr>
        <w:lastRenderedPageBreak/>
        <w:t xml:space="preserve">ΙΩΑΝΝΗΣ ΑΝΔΡΙΑΝΟΣ: </w:t>
      </w:r>
      <w:r>
        <w:rPr>
          <w:rFonts w:eastAsia="Times New Roman"/>
          <w:szCs w:val="24"/>
        </w:rPr>
        <w:t>Δεύτερος ατυχής χειρισμός είναι η επιλογή του Υπουργού Παιδείας να ανοίξει θέμα εκλογής των μουφτήδων στην τηλεόραση μια μέρα μετά, α</w:t>
      </w:r>
      <w:r>
        <w:rPr>
          <w:rFonts w:eastAsia="Times New Roman"/>
          <w:szCs w:val="24"/>
        </w:rPr>
        <w:t>φού ο ίδιος στην αρμόδια Κοινοβουλευτική Επιτροπή Μορφωτικών Υποθέσεων είχε υπογραμμίσει την ανάγκη να κινηθούμε σε αυτό το ευαίσθητο θέμα με την προσήκουσα προσοχή.</w:t>
      </w:r>
    </w:p>
    <w:p w14:paraId="7CF05B39" w14:textId="77777777" w:rsidR="00DE1A4F" w:rsidRDefault="00594AFE">
      <w:pPr>
        <w:spacing w:line="600" w:lineRule="auto"/>
        <w:ind w:firstLine="720"/>
        <w:jc w:val="both"/>
        <w:rPr>
          <w:rFonts w:eastAsia="Times New Roman"/>
          <w:szCs w:val="24"/>
        </w:rPr>
      </w:pPr>
      <w:r>
        <w:rPr>
          <w:rFonts w:eastAsia="Times New Roman"/>
          <w:szCs w:val="24"/>
        </w:rPr>
        <w:t>Εμείς, η Νέα Δημοκρατία, ανταποκριθήκαμε θετικά και κινηθήκαμε</w:t>
      </w:r>
      <w:r>
        <w:rPr>
          <w:rFonts w:eastAsia="Times New Roman"/>
          <w:szCs w:val="24"/>
        </w:rPr>
        <w:t>,</w:t>
      </w:r>
      <w:r>
        <w:rPr>
          <w:rFonts w:eastAsia="Times New Roman"/>
          <w:szCs w:val="24"/>
        </w:rPr>
        <w:t xml:space="preserve"> όπως πάντα με σοβαρότητα κ</w:t>
      </w:r>
      <w:r>
        <w:rPr>
          <w:rFonts w:eastAsia="Times New Roman"/>
          <w:szCs w:val="24"/>
        </w:rPr>
        <w:t>αι υπευθυνότητα.</w:t>
      </w:r>
    </w:p>
    <w:p w14:paraId="7CF05B3A"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Γι’ αυτό ακριβώς</w:t>
      </w:r>
      <w:r>
        <w:rPr>
          <w:rFonts w:eastAsia="Times New Roman" w:cs="Times New Roman"/>
          <w:szCs w:val="24"/>
        </w:rPr>
        <w:t>,</w:t>
      </w:r>
      <w:r>
        <w:rPr>
          <w:rFonts w:eastAsia="Times New Roman" w:cs="Times New Roman"/>
          <w:szCs w:val="24"/>
        </w:rPr>
        <w:t xml:space="preserve"> γεννά ανησυχία και προβληματισμό το γεγονός ότι η Κυβέρνηση επιλέγει να ανοίξει τέτοια θέματα</w:t>
      </w:r>
      <w:r>
        <w:rPr>
          <w:rFonts w:eastAsia="Times New Roman" w:cs="Times New Roman"/>
          <w:szCs w:val="24"/>
        </w:rPr>
        <w:t>,</w:t>
      </w:r>
      <w:r>
        <w:rPr>
          <w:rFonts w:eastAsia="Times New Roman" w:cs="Times New Roman"/>
          <w:szCs w:val="24"/>
        </w:rPr>
        <w:t xml:space="preserve"> κατ</w:t>
      </w:r>
      <w:r>
        <w:rPr>
          <w:rFonts w:eastAsia="Times New Roman" w:cs="Times New Roman"/>
          <w:szCs w:val="24"/>
        </w:rPr>
        <w:t>’</w:t>
      </w:r>
      <w:r>
        <w:rPr>
          <w:rFonts w:eastAsia="Times New Roman" w:cs="Times New Roman"/>
          <w:szCs w:val="24"/>
        </w:rPr>
        <w:t xml:space="preserve"> αυτόν τον τρόπο στα μέσα μαζικής ενημέρωσης αντί του Κοινοβουλίου, δείχνοντας έλλειψη σεβασμού στο Κοινοβούλιο. Και δυστυ</w:t>
      </w:r>
      <w:r>
        <w:rPr>
          <w:rFonts w:eastAsia="Times New Roman" w:cs="Times New Roman"/>
          <w:szCs w:val="24"/>
        </w:rPr>
        <w:t>χώς, βλέ</w:t>
      </w:r>
      <w:r>
        <w:rPr>
          <w:rFonts w:eastAsia="Times New Roman" w:cs="Times New Roman"/>
          <w:szCs w:val="24"/>
        </w:rPr>
        <w:lastRenderedPageBreak/>
        <w:t>πουμε πως αυτή η στάση που δίνει προτεραιότητα στην επικοινωνία έναντι της ουσίας είναι ο κανόνας και όχι η εξαίρεση. Διότι για παράδειγμα</w:t>
      </w:r>
      <w:r>
        <w:rPr>
          <w:rFonts w:eastAsia="Times New Roman" w:cs="Times New Roman"/>
          <w:szCs w:val="24"/>
        </w:rPr>
        <w:t>,</w:t>
      </w:r>
      <w:r>
        <w:rPr>
          <w:rFonts w:eastAsia="Times New Roman" w:cs="Times New Roman"/>
          <w:szCs w:val="24"/>
        </w:rPr>
        <w:t xml:space="preserve"> βγαίνετε κάθε τόσο και εξαγγέλλετε την κατάργηση των εισαγωγικών εξετάσεων, χωρίς να είστε έτοιμος και έτοιμ</w:t>
      </w:r>
      <w:r>
        <w:rPr>
          <w:rFonts w:eastAsia="Times New Roman" w:cs="Times New Roman"/>
          <w:szCs w:val="24"/>
        </w:rPr>
        <w:t xml:space="preserve">οι να πείτε ξεκάθαρα ποιο ακριβώς σύστημα θα εφαρμοστεί. </w:t>
      </w:r>
    </w:p>
    <w:p w14:paraId="7CF05B3B"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Και αυτό δεν θα το έλεγα, αλλά παίρνω αφορμή από την πρόσφατη συνέντευξη του Προέδρου του ΙΕΠ, ο οποίος εκτίμησε ότι χρειάζεται περίπου μια δεκαετία</w:t>
      </w:r>
      <w:r>
        <w:rPr>
          <w:rFonts w:eastAsia="Times New Roman" w:cs="Times New Roman"/>
          <w:szCs w:val="24"/>
        </w:rPr>
        <w:t>,</w:t>
      </w:r>
      <w:r>
        <w:rPr>
          <w:rFonts w:eastAsia="Times New Roman" w:cs="Times New Roman"/>
          <w:szCs w:val="24"/>
        </w:rPr>
        <w:t xml:space="preserve"> για να καταργηθούν οι εισαγωγικές. Οπότε, εφόσον</w:t>
      </w:r>
      <w:r>
        <w:rPr>
          <w:rFonts w:eastAsia="Times New Roman" w:cs="Times New Roman"/>
          <w:szCs w:val="24"/>
        </w:rPr>
        <w:t xml:space="preserve"> δεν είστε έτοιμοι, σας καλούμε να εγκαταλείψετε αυτήν την τακτική</w:t>
      </w:r>
      <w:r>
        <w:rPr>
          <w:rFonts w:eastAsia="Times New Roman" w:cs="Times New Roman"/>
          <w:szCs w:val="24"/>
        </w:rPr>
        <w:t>,</w:t>
      </w:r>
      <w:r>
        <w:rPr>
          <w:rFonts w:eastAsia="Times New Roman" w:cs="Times New Roman"/>
          <w:szCs w:val="24"/>
        </w:rPr>
        <w:t xml:space="preserve"> που δεν σας αποδίδει κανένα πολιτικό όφελος. Τα παιδιά που ετοιμάζονται για τις εξετάσεις και οι οικογένειές τους χρειάζονται ένα περιβάλλον ασφάλειας και βεβαιότητας και με </w:t>
      </w:r>
      <w:r>
        <w:rPr>
          <w:rFonts w:eastAsia="Times New Roman" w:cs="Times New Roman"/>
          <w:szCs w:val="24"/>
        </w:rPr>
        <w:lastRenderedPageBreak/>
        <w:t>τέτοιες τακτικ</w:t>
      </w:r>
      <w:r>
        <w:rPr>
          <w:rFonts w:eastAsia="Times New Roman" w:cs="Times New Roman"/>
          <w:szCs w:val="24"/>
        </w:rPr>
        <w:t xml:space="preserve">ές που δημιουργούν σύγχυση -και μετά τη συνέντευξη του Προέδρου του ΙΕΠ- σίγουρα δεν τους το προσφέρετε. </w:t>
      </w:r>
    </w:p>
    <w:p w14:paraId="7CF05B3C"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Ο τρίτος ατυχής χειρισμός έχει να κάνει με τα όσα συμβαίνουν με την υπόθεση της αίτησης ασύλου από τους οχτώ Τούρκους </w:t>
      </w:r>
      <w:r>
        <w:rPr>
          <w:rFonts w:eastAsia="Times New Roman" w:cs="Times New Roman"/>
          <w:szCs w:val="24"/>
        </w:rPr>
        <w:t>α</w:t>
      </w:r>
      <w:r>
        <w:rPr>
          <w:rFonts w:eastAsia="Times New Roman" w:cs="Times New Roman"/>
          <w:szCs w:val="24"/>
        </w:rPr>
        <w:t>ξιωματικούς. Η Κυβέρνηση</w:t>
      </w:r>
      <w:r>
        <w:rPr>
          <w:rFonts w:eastAsia="Times New Roman" w:cs="Times New Roman"/>
          <w:szCs w:val="24"/>
        </w:rPr>
        <w:t>,</w:t>
      </w:r>
      <w:r>
        <w:rPr>
          <w:rFonts w:eastAsia="Times New Roman" w:cs="Times New Roman"/>
          <w:szCs w:val="24"/>
        </w:rPr>
        <w:t xml:space="preserve"> αντί </w:t>
      </w:r>
      <w:r>
        <w:rPr>
          <w:rFonts w:eastAsia="Times New Roman" w:cs="Times New Roman"/>
          <w:szCs w:val="24"/>
        </w:rPr>
        <w:t>να αντιδράσει με διάβημα διαμαρτυρίας</w:t>
      </w:r>
      <w:r>
        <w:rPr>
          <w:rFonts w:eastAsia="Times New Roman" w:cs="Times New Roman"/>
          <w:szCs w:val="24"/>
        </w:rPr>
        <w:t>,</w:t>
      </w:r>
      <w:r>
        <w:rPr>
          <w:rFonts w:eastAsia="Times New Roman" w:cs="Times New Roman"/>
          <w:szCs w:val="24"/>
        </w:rPr>
        <w:t xml:space="preserve"> έναντι της εντελώς απαράδεκτης παρέμβασης της Τουρκίας στις εσωτερικές διαδικασίες ασύλου, προχώρησε σε αίτηση ακύρωσης, ενώ μάλιστα</w:t>
      </w:r>
      <w:r>
        <w:rPr>
          <w:rFonts w:eastAsia="Times New Roman" w:cs="Times New Roman"/>
          <w:szCs w:val="24"/>
        </w:rPr>
        <w:t>,</w:t>
      </w:r>
      <w:r>
        <w:rPr>
          <w:rFonts w:eastAsia="Times New Roman" w:cs="Times New Roman"/>
          <w:szCs w:val="24"/>
        </w:rPr>
        <w:t xml:space="preserve"> έχει προηγηθεί απόφαση του Αρείου Πάγου</w:t>
      </w:r>
      <w:r>
        <w:rPr>
          <w:rFonts w:eastAsia="Times New Roman" w:cs="Times New Roman"/>
          <w:szCs w:val="24"/>
        </w:rPr>
        <w:t>,</w:t>
      </w:r>
      <w:r>
        <w:rPr>
          <w:rFonts w:eastAsia="Times New Roman" w:cs="Times New Roman"/>
          <w:szCs w:val="24"/>
        </w:rPr>
        <w:t xml:space="preserve"> που απορρίπτει το αίτημα της Τουρκίας για </w:t>
      </w:r>
      <w:r>
        <w:rPr>
          <w:rFonts w:eastAsia="Times New Roman" w:cs="Times New Roman"/>
          <w:szCs w:val="24"/>
        </w:rPr>
        <w:t xml:space="preserve">έκδοση. </w:t>
      </w:r>
    </w:p>
    <w:p w14:paraId="7CF05B3D"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Την ώρα, λοιπόν, που η γειτονική χώρα στο πλαίσιο της γνωστής προκλητικότητας αναζητάει εμφανώς αφορμές για τη δημιουργία μιας εικόνας παρέμβασης σε εσωτερικά ζητήματά μας, οφεί</w:t>
      </w:r>
      <w:r>
        <w:rPr>
          <w:rFonts w:eastAsia="Times New Roman" w:cs="Times New Roman"/>
          <w:szCs w:val="24"/>
        </w:rPr>
        <w:lastRenderedPageBreak/>
        <w:t>λουμε όλοι να είμαστε διπλά και τριπλά προσεκτικοί, ιδιαίτερα μάλιστα,</w:t>
      </w:r>
      <w:r>
        <w:rPr>
          <w:rFonts w:eastAsia="Times New Roman" w:cs="Times New Roman"/>
          <w:szCs w:val="24"/>
        </w:rPr>
        <w:t xml:space="preserve"> όταν -τονίζω εκ νέου- έχουμε να κάνουμε με ζητήματα</w:t>
      </w:r>
      <w:r>
        <w:rPr>
          <w:rFonts w:eastAsia="Times New Roman" w:cs="Times New Roman"/>
          <w:szCs w:val="24"/>
        </w:rPr>
        <w:t>,</w:t>
      </w:r>
      <w:r>
        <w:rPr>
          <w:rFonts w:eastAsia="Times New Roman" w:cs="Times New Roman"/>
          <w:szCs w:val="24"/>
        </w:rPr>
        <w:t xml:space="preserve"> που αφορούν ξεκάθαρα και αποκλειστικά την ελληνική έννομη τάξη. </w:t>
      </w:r>
    </w:p>
    <w:p w14:paraId="7CF05B3E"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Συζητάμε, λοιπόν, σήμερα ένα σχέδιο νόμου</w:t>
      </w:r>
      <w:r>
        <w:rPr>
          <w:rFonts w:eastAsia="Times New Roman" w:cs="Times New Roman"/>
          <w:szCs w:val="24"/>
        </w:rPr>
        <w:t>,</w:t>
      </w:r>
      <w:r>
        <w:rPr>
          <w:rFonts w:eastAsia="Times New Roman" w:cs="Times New Roman"/>
          <w:szCs w:val="24"/>
        </w:rPr>
        <w:t xml:space="preserve"> που έχει ως στόχο τη βελτίωση των κανόνων ισονομίας μεταξύ των Ελλήνων πολιτών. </w:t>
      </w:r>
    </w:p>
    <w:p w14:paraId="7CF05B3F"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Τι ίσχυε μέχρ</w:t>
      </w:r>
      <w:r>
        <w:rPr>
          <w:rFonts w:eastAsia="Times New Roman" w:cs="Times New Roman"/>
          <w:szCs w:val="24"/>
        </w:rPr>
        <w:t>ι σήμερα; Βάσει νομολογίας του Αρείου Πάγου</w:t>
      </w:r>
      <w:r>
        <w:rPr>
          <w:rFonts w:eastAsia="Times New Roman" w:cs="Times New Roman"/>
          <w:szCs w:val="24"/>
        </w:rPr>
        <w:t>,</w:t>
      </w:r>
      <w:r>
        <w:rPr>
          <w:rFonts w:eastAsia="Times New Roman" w:cs="Times New Roman"/>
          <w:szCs w:val="24"/>
        </w:rPr>
        <w:t xml:space="preserve"> είχε αρθεί η </w:t>
      </w:r>
      <w:proofErr w:type="spellStart"/>
      <w:r>
        <w:rPr>
          <w:rFonts w:eastAsia="Times New Roman" w:cs="Times New Roman"/>
          <w:szCs w:val="24"/>
        </w:rPr>
        <w:t>προαιρετικότητα</w:t>
      </w:r>
      <w:proofErr w:type="spellEnd"/>
      <w:r>
        <w:rPr>
          <w:rFonts w:eastAsia="Times New Roman" w:cs="Times New Roman"/>
          <w:szCs w:val="24"/>
        </w:rPr>
        <w:t xml:space="preserve"> που υπήρχε</w:t>
      </w:r>
      <w:r>
        <w:rPr>
          <w:rFonts w:eastAsia="Times New Roman" w:cs="Times New Roman"/>
          <w:szCs w:val="24"/>
        </w:rPr>
        <w:t>,</w:t>
      </w:r>
      <w:r>
        <w:rPr>
          <w:rFonts w:eastAsia="Times New Roman" w:cs="Times New Roman"/>
          <w:szCs w:val="24"/>
        </w:rPr>
        <w:t xml:space="preserve"> ως προς την υπαγωγή στην αρμοδιότητα του μουφτή των υποθέσεων οικογενειακών και κληρονομικών διαφορών μεταξύ μελών της ελληνικής μουσουλμανικής μειονότητας της Θράκης. Εί</w:t>
      </w:r>
      <w:r>
        <w:rPr>
          <w:rFonts w:eastAsia="Times New Roman" w:cs="Times New Roman"/>
          <w:szCs w:val="24"/>
        </w:rPr>
        <w:t>χε δημιουργηθεί έτσι ένα ζήτημα</w:t>
      </w:r>
      <w:r>
        <w:rPr>
          <w:rFonts w:eastAsia="Times New Roman" w:cs="Times New Roman"/>
          <w:szCs w:val="24"/>
        </w:rPr>
        <w:t>,</w:t>
      </w:r>
      <w:r>
        <w:rPr>
          <w:rFonts w:eastAsia="Times New Roman" w:cs="Times New Roman"/>
          <w:szCs w:val="24"/>
        </w:rPr>
        <w:t xml:space="preserve"> για το οποίο τα τελευταία χρόνια</w:t>
      </w:r>
      <w:r>
        <w:rPr>
          <w:rFonts w:eastAsia="Times New Roman" w:cs="Times New Roman"/>
          <w:szCs w:val="24"/>
        </w:rPr>
        <w:t>,</w:t>
      </w:r>
      <w:r>
        <w:rPr>
          <w:rFonts w:eastAsia="Times New Roman" w:cs="Times New Roman"/>
          <w:szCs w:val="24"/>
        </w:rPr>
        <w:t xml:space="preserve"> είχαν βρεθεί κάποιες πρακτικές παρακάμψεις, όπως αυτή του πολιτικού γάμου μεταξύ Ελλήνων </w:t>
      </w:r>
      <w:r>
        <w:rPr>
          <w:rFonts w:eastAsia="Times New Roman" w:cs="Times New Roman"/>
          <w:szCs w:val="24"/>
        </w:rPr>
        <w:lastRenderedPageBreak/>
        <w:t>μουσουλμάνων</w:t>
      </w:r>
      <w:r>
        <w:rPr>
          <w:rFonts w:eastAsia="Times New Roman" w:cs="Times New Roman"/>
          <w:szCs w:val="24"/>
        </w:rPr>
        <w:t>,</w:t>
      </w:r>
      <w:r>
        <w:rPr>
          <w:rFonts w:eastAsia="Times New Roman" w:cs="Times New Roman"/>
          <w:szCs w:val="24"/>
        </w:rPr>
        <w:t xml:space="preserve"> αλλά και της επίλυσης της τεράστιας πλειονότητας, ειδικά των κληρονομικών ζητημάτων, βάσει του Αστικού Κώδικα με κοινή συναίνεση. Αυτό, όμως, δεν σημαίνει πως δεν είχαν ανακύψει ολιγάριθμα</w:t>
      </w:r>
      <w:r>
        <w:rPr>
          <w:rFonts w:eastAsia="Times New Roman" w:cs="Times New Roman"/>
          <w:szCs w:val="24"/>
        </w:rPr>
        <w:t>,</w:t>
      </w:r>
      <w:r>
        <w:rPr>
          <w:rFonts w:eastAsia="Times New Roman" w:cs="Times New Roman"/>
          <w:szCs w:val="24"/>
        </w:rPr>
        <w:t xml:space="preserve"> αλλά ουσιώδη προβλήματα, όπως αυτό της σχετικής προσφυγής στο Ευρ</w:t>
      </w:r>
      <w:r>
        <w:rPr>
          <w:rFonts w:eastAsia="Times New Roman" w:cs="Times New Roman"/>
          <w:szCs w:val="24"/>
        </w:rPr>
        <w:t>ωπαϊκό Δικαστήριο των Δικαιωμάτων του Ανθρώπου</w:t>
      </w:r>
      <w:r>
        <w:rPr>
          <w:rFonts w:eastAsia="Times New Roman" w:cs="Times New Roman"/>
          <w:szCs w:val="24"/>
        </w:rPr>
        <w:t>,</w:t>
      </w:r>
      <w:r>
        <w:rPr>
          <w:rFonts w:eastAsia="Times New Roman" w:cs="Times New Roman"/>
          <w:szCs w:val="24"/>
        </w:rPr>
        <w:t xml:space="preserve"> όπου η Ελλάδα είναι κατηγορούμενη και εκκρεμεί η σχετική απόφαση. </w:t>
      </w:r>
    </w:p>
    <w:p w14:paraId="7CF05B40"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Σε κάθε περίπτωση</w:t>
      </w:r>
      <w:r>
        <w:rPr>
          <w:rFonts w:eastAsia="Times New Roman" w:cs="Times New Roman"/>
          <w:szCs w:val="24"/>
        </w:rPr>
        <w:t>,</w:t>
      </w:r>
      <w:r>
        <w:rPr>
          <w:rFonts w:eastAsia="Times New Roman" w:cs="Times New Roman"/>
          <w:szCs w:val="24"/>
        </w:rPr>
        <w:t xml:space="preserve"> ο μικρός αριθμός των καταγεγραμμένων –ας τονιστεί αυτή η λέξη- προβληματικών περιπτώσεων δεν αίρει την υποχρέωση της ευνομ</w:t>
      </w:r>
      <w:r>
        <w:rPr>
          <w:rFonts w:eastAsia="Times New Roman" w:cs="Times New Roman"/>
          <w:szCs w:val="24"/>
        </w:rPr>
        <w:t xml:space="preserve">ούμενης και δημοκρατικής ελληνικής πολιτείας να προστατεύει έμπρακτα, ουσιαστικά και με απόλυτο τρόπο κάθε Έλληνα πολίτη στο πλαίσιο του νομικού πλαισίου της χώρας. </w:t>
      </w:r>
    </w:p>
    <w:p w14:paraId="7CF05B41"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 xml:space="preserve">Δεν είναι δυνατόν για παράδειγμα να μην λαμβάνεται υπ’ </w:t>
      </w:r>
      <w:proofErr w:type="spellStart"/>
      <w:r>
        <w:rPr>
          <w:rFonts w:eastAsia="Times New Roman" w:cs="Times New Roman"/>
          <w:szCs w:val="24"/>
        </w:rPr>
        <w:t>όψιν</w:t>
      </w:r>
      <w:proofErr w:type="spellEnd"/>
      <w:r>
        <w:rPr>
          <w:rFonts w:eastAsia="Times New Roman" w:cs="Times New Roman"/>
          <w:szCs w:val="24"/>
        </w:rPr>
        <w:t xml:space="preserve"> η τελευταία επιθυμία του τεθνε</w:t>
      </w:r>
      <w:r>
        <w:rPr>
          <w:rFonts w:eastAsia="Times New Roman" w:cs="Times New Roman"/>
          <w:szCs w:val="24"/>
        </w:rPr>
        <w:t>ώτος για τη διάθεση της περιουσίας του. Το σχέδιο νόμου, λοιπόν, που συζητάμε σήμερα ορίζει ότι για τις οικογενειακές και κληρονομικές διαφορές της παραγράφου 2 του άρθρου 5 του ν.1920/91 ισχύουν στο εξής οι κοινές διατάξεις του Αστικού Κώδικα και μόνο κατ</w:t>
      </w:r>
      <w:r>
        <w:rPr>
          <w:rFonts w:eastAsia="Times New Roman" w:cs="Times New Roman"/>
          <w:szCs w:val="24"/>
        </w:rPr>
        <w:t xml:space="preserve">’ εξαίρεση και εφόσον όλα τα </w:t>
      </w:r>
      <w:proofErr w:type="spellStart"/>
      <w:r>
        <w:rPr>
          <w:rFonts w:eastAsia="Times New Roman" w:cs="Times New Roman"/>
          <w:szCs w:val="24"/>
        </w:rPr>
        <w:t>διάδικα</w:t>
      </w:r>
      <w:proofErr w:type="spellEnd"/>
      <w:r>
        <w:rPr>
          <w:rFonts w:eastAsia="Times New Roman" w:cs="Times New Roman"/>
          <w:szCs w:val="24"/>
        </w:rPr>
        <w:t xml:space="preserve"> μέρη δηλώσουν εγγράφως και παρουσία νομικού ότι το επιθυμούν, οι υποθέσεις αυτές υπάγονται στη δικαιοδοσία του μουφτή, ο οποίος συνεχίζει να έχει αρμοδιότητες θρησκευτικού λειτουργού και ιεροδίκη. Οι αρμοδιότητες αυτές </w:t>
      </w:r>
      <w:r>
        <w:rPr>
          <w:rFonts w:eastAsia="Times New Roman" w:cs="Times New Roman"/>
          <w:szCs w:val="24"/>
        </w:rPr>
        <w:t xml:space="preserve">συνεχίζουν να προβλέπονται απαράλλακτες στις κείμενες διατάξεις και δεν μεταβάλλεται έτσι η προβλεπόμενη αρμοδιότητα των πολιτικών δικαστηρίων για τον έλεγχο των αποφάσεων και την κήρυξη της </w:t>
      </w:r>
      <w:proofErr w:type="spellStart"/>
      <w:r>
        <w:rPr>
          <w:rFonts w:eastAsia="Times New Roman" w:cs="Times New Roman"/>
          <w:szCs w:val="24"/>
        </w:rPr>
        <w:t>εκτελεστικότητάς</w:t>
      </w:r>
      <w:proofErr w:type="spellEnd"/>
      <w:r>
        <w:rPr>
          <w:rFonts w:eastAsia="Times New Roman" w:cs="Times New Roman"/>
          <w:szCs w:val="24"/>
        </w:rPr>
        <w:t xml:space="preserve"> τους. </w:t>
      </w:r>
    </w:p>
    <w:p w14:paraId="7CF05B42"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Βελτιώνεται κατ’ αυτόν τον τρόπο η ισχύου</w:t>
      </w:r>
      <w:r>
        <w:rPr>
          <w:rFonts w:eastAsia="Times New Roman" w:cs="Times New Roman"/>
          <w:szCs w:val="24"/>
        </w:rPr>
        <w:t xml:space="preserve">σα ρύθμιση, καθώς ορίζεται ρητά ότι κατά κανόνα δικαιοδοσία έχουν τα ελληνικά δικαστήρια και η υπαγωγή στο σύστημα </w:t>
      </w:r>
      <w:proofErr w:type="spellStart"/>
      <w:r>
        <w:rPr>
          <w:rFonts w:eastAsia="Times New Roman" w:cs="Times New Roman"/>
          <w:szCs w:val="24"/>
        </w:rPr>
        <w:t>δικαιοταξίας</w:t>
      </w:r>
      <w:proofErr w:type="spellEnd"/>
      <w:r>
        <w:rPr>
          <w:rFonts w:eastAsia="Times New Roman" w:cs="Times New Roman"/>
          <w:szCs w:val="24"/>
        </w:rPr>
        <w:t xml:space="preserve"> του μουσουλμανικού νόμου είναι απολύτως προαιρετική. Και είναι σημαντικό ότι η θέση αυτή επιβεβαιώνεται και από τους εκπροσώπους</w:t>
      </w:r>
      <w:r>
        <w:rPr>
          <w:rFonts w:eastAsia="Times New Roman" w:cs="Times New Roman"/>
          <w:szCs w:val="24"/>
        </w:rPr>
        <w:t xml:space="preserve"> των φορέων</w:t>
      </w:r>
      <w:r>
        <w:rPr>
          <w:rFonts w:eastAsia="Times New Roman" w:cs="Times New Roman"/>
          <w:szCs w:val="24"/>
        </w:rPr>
        <w:t>,</w:t>
      </w:r>
      <w:r>
        <w:rPr>
          <w:rFonts w:eastAsia="Times New Roman" w:cs="Times New Roman"/>
          <w:szCs w:val="24"/>
        </w:rPr>
        <w:t xml:space="preserve"> που ακούσαμε στο πλαίσιο της συζήτησης του νομοσχεδίου στην αρμόδια Επιτροπή Μορφωτικών Υποθέσεων, καθώς και από τα υπομνήματα που υποβλήθηκαν. </w:t>
      </w:r>
    </w:p>
    <w:p w14:paraId="7CF05B43"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Είναι θετικό ότι η ρύθμιση αυτή βρίσκει σύμφωνους τους εκπροσώπους των φορέων των πολιτών της Θράκ</w:t>
      </w:r>
      <w:r>
        <w:rPr>
          <w:rFonts w:eastAsia="Times New Roman" w:cs="Times New Roman"/>
          <w:szCs w:val="24"/>
        </w:rPr>
        <w:t xml:space="preserve">ης, μουσουλμάνων και χριστιανών, θρησκευτικούς λειτουργούς και </w:t>
      </w:r>
      <w:proofErr w:type="spellStart"/>
      <w:r>
        <w:rPr>
          <w:rFonts w:eastAsia="Times New Roman" w:cs="Times New Roman"/>
          <w:szCs w:val="24"/>
        </w:rPr>
        <w:t>θρησκειολόγους</w:t>
      </w:r>
      <w:proofErr w:type="spellEnd"/>
      <w:r>
        <w:rPr>
          <w:rFonts w:eastAsia="Times New Roman" w:cs="Times New Roman"/>
          <w:szCs w:val="24"/>
        </w:rPr>
        <w:t xml:space="preserve">, καθώς και διακεκριμένους νομικούς. </w:t>
      </w:r>
    </w:p>
    <w:p w14:paraId="7CF05B44"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Επιτρέψτε μου ξεχωριστά να εξάρω τη θετική συμβολή των τριών Μητροπολιτών της Θράκης, με τον μεστό νοήματος ποιμαντικό τους λόγο</w:t>
      </w:r>
      <w:r>
        <w:rPr>
          <w:rFonts w:eastAsia="Times New Roman" w:cs="Times New Roman"/>
          <w:szCs w:val="24"/>
        </w:rPr>
        <w:t>,</w:t>
      </w:r>
      <w:r>
        <w:rPr>
          <w:rFonts w:eastAsia="Times New Roman" w:cs="Times New Roman"/>
          <w:szCs w:val="24"/>
        </w:rPr>
        <w:t xml:space="preserve"> τον οποίο ε</w:t>
      </w:r>
      <w:r>
        <w:rPr>
          <w:rFonts w:eastAsia="Times New Roman" w:cs="Times New Roman"/>
          <w:szCs w:val="24"/>
        </w:rPr>
        <w:t xml:space="preserve">ξέφρασαν μέσω της κοινής επιστολής τους. </w:t>
      </w:r>
    </w:p>
    <w:p w14:paraId="7CF05B45"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Επίσης, θεωρώ θετικό το γεγονός ότι κατά τη συζήτηση του νομοσχεδίου στην </w:t>
      </w:r>
      <w:r>
        <w:rPr>
          <w:rFonts w:eastAsia="Times New Roman" w:cs="Times New Roman"/>
          <w:szCs w:val="24"/>
        </w:rPr>
        <w:t>ε</w:t>
      </w:r>
      <w:r>
        <w:rPr>
          <w:rFonts w:eastAsia="Times New Roman" w:cs="Times New Roman"/>
          <w:szCs w:val="24"/>
        </w:rPr>
        <w:t>πιτροπή ελήφθησαν υπόψη και έγιναν δεκτές οι δύο προτάσεις μας, τις οποίες και σας καλούμε, κύριε Υπουργέ, μέχρι το τέλος της συνεδρίασης ν</w:t>
      </w:r>
      <w:r>
        <w:rPr>
          <w:rFonts w:eastAsia="Times New Roman" w:cs="Times New Roman"/>
          <w:szCs w:val="24"/>
        </w:rPr>
        <w:t xml:space="preserve">α εντάξετε στο κείμενο του νόμου, κατά τον πλέον πρόσφορο τρόπο: </w:t>
      </w:r>
    </w:p>
    <w:p w14:paraId="7CF05B46"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Πρώτον, για τη σύσταση επιτροπής για τον ορισμό των δικονομικών κανόνων για τη συζήτηση των εν λόγω υποθέσεων από τον μουφτή και την έκδοση των αποφάσεών του για θέματα οργά</w:t>
      </w:r>
      <w:r>
        <w:rPr>
          <w:rFonts w:eastAsia="Times New Roman" w:cs="Times New Roman"/>
          <w:szCs w:val="24"/>
        </w:rPr>
        <w:lastRenderedPageBreak/>
        <w:t>νωσης και λειτουρ</w:t>
      </w:r>
      <w:r>
        <w:rPr>
          <w:rFonts w:eastAsia="Times New Roman" w:cs="Times New Roman"/>
          <w:szCs w:val="24"/>
        </w:rPr>
        <w:t xml:space="preserve">γίας της σχετικής υπηρεσίας και της τήρησης αρχείου, την παράσταση των πληρεξουσίων δικηγόρων και γενικώς όλες τις αναγκαίες λεπτομέρειες για την εφαρμογή των προβλεπόμενων διατάξεων. </w:t>
      </w:r>
    </w:p>
    <w:p w14:paraId="7CF05B47"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Δεύτερον, για την πρόσθεση ρητής αναφοράς στο κείμενο του νόμου του </w:t>
      </w:r>
      <w:r>
        <w:rPr>
          <w:rFonts w:eastAsia="Times New Roman" w:cs="Times New Roman"/>
          <w:szCs w:val="24"/>
        </w:rPr>
        <w:t xml:space="preserve">άρθρου 4, παράγραφο 2 του Συντάγματος, που ορίζει ότι οι Έλληνες και οι Ελληνίδες έχουν ίσα δικαιώματα και υποχρεώσεις, ώστε να τονιστεί η υπέρτατη ανάγκη συμμόρφωσης προς το Ελληνικό Σύνταγμα, που υπαγορεύει την ισονομία και την ισότητα μεταξύ των φύλων. </w:t>
      </w:r>
    </w:p>
    <w:p w14:paraId="7CF05B48"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Τονίζω ακόμη την ανάγκη, στην οποία, επίσης, συμφωνήσαμε κατά τη συνεδρίαση της </w:t>
      </w:r>
      <w:r>
        <w:rPr>
          <w:rFonts w:eastAsia="Times New Roman" w:cs="Times New Roman"/>
          <w:szCs w:val="24"/>
        </w:rPr>
        <w:t>ε</w:t>
      </w:r>
      <w:r>
        <w:rPr>
          <w:rFonts w:eastAsia="Times New Roman" w:cs="Times New Roman"/>
          <w:szCs w:val="24"/>
        </w:rPr>
        <w:t xml:space="preserve">πιτροπής, να υπάρξει πρόβλεψη για αυτεπάγγελτο έλεγχο της συνταγματικότητας στα στάδια διαδικασίας. </w:t>
      </w:r>
    </w:p>
    <w:p w14:paraId="7CF05B49"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Επίσης, επισημαίνω την ορθή παρατήρηση της Επιστημονικής Υπηρεσίας της Βο</w:t>
      </w:r>
      <w:r>
        <w:rPr>
          <w:rFonts w:eastAsia="Times New Roman" w:cs="Times New Roman"/>
          <w:szCs w:val="24"/>
        </w:rPr>
        <w:t>υλής ότι</w:t>
      </w:r>
      <w:r>
        <w:rPr>
          <w:rFonts w:eastAsia="Times New Roman" w:cs="Times New Roman"/>
          <w:szCs w:val="24"/>
        </w:rPr>
        <w:t>,</w:t>
      </w:r>
      <w:r>
        <w:rPr>
          <w:rFonts w:eastAsia="Times New Roman" w:cs="Times New Roman"/>
          <w:szCs w:val="24"/>
        </w:rPr>
        <w:t xml:space="preserve"> στο πρώτο εδάφιο διατηρείται η αρμοδιότητα του μουφτή επί υποθέσεων</w:t>
      </w:r>
      <w:r>
        <w:rPr>
          <w:rFonts w:eastAsia="Times New Roman" w:cs="Times New Roman"/>
          <w:szCs w:val="24"/>
        </w:rPr>
        <w:t>,</w:t>
      </w:r>
      <w:r>
        <w:rPr>
          <w:rFonts w:eastAsia="Times New Roman" w:cs="Times New Roman"/>
          <w:szCs w:val="24"/>
        </w:rPr>
        <w:t xml:space="preserve"> που άγονται κοινή συναινέσει </w:t>
      </w:r>
      <w:proofErr w:type="spellStart"/>
      <w:r>
        <w:rPr>
          <w:rFonts w:eastAsia="Times New Roman" w:cs="Times New Roman"/>
          <w:szCs w:val="24"/>
        </w:rPr>
        <w:t>ενώπιόν</w:t>
      </w:r>
      <w:proofErr w:type="spellEnd"/>
      <w:r>
        <w:rPr>
          <w:rFonts w:eastAsia="Times New Roman" w:cs="Times New Roman"/>
          <w:szCs w:val="24"/>
        </w:rPr>
        <w:t xml:space="preserve"> του, χωρίς να διευκρινίζεται ο τρόπος διαπίστωσης της ύπαρξης κοινής συναίνεσης. Οπότε, και αυτό θα πρέπει να το δείτε, ώστε ο νόμος να προσ</w:t>
      </w:r>
      <w:r>
        <w:rPr>
          <w:rFonts w:eastAsia="Times New Roman" w:cs="Times New Roman"/>
          <w:szCs w:val="24"/>
        </w:rPr>
        <w:t xml:space="preserve">τατεύει επαρκώς τα αδύναμα μέρη από τον καταναγκασμό ή ακόμα και τη βία. </w:t>
      </w:r>
    </w:p>
    <w:p w14:paraId="7CF05B4A"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Όπως τόνισα και κατά τις συνεδριάσεις της αρμόδιας </w:t>
      </w:r>
      <w:proofErr w:type="spellStart"/>
      <w:r>
        <w:rPr>
          <w:rFonts w:eastAsia="Times New Roman" w:cs="Times New Roman"/>
          <w:szCs w:val="24"/>
        </w:rPr>
        <w:t>ς</w:t>
      </w:r>
      <w:r>
        <w:rPr>
          <w:rFonts w:eastAsia="Times New Roman" w:cs="Times New Roman"/>
          <w:szCs w:val="24"/>
        </w:rPr>
        <w:t>πιτροπής</w:t>
      </w:r>
      <w:proofErr w:type="spellEnd"/>
      <w:r>
        <w:rPr>
          <w:rFonts w:eastAsia="Times New Roman" w:cs="Times New Roman"/>
          <w:szCs w:val="24"/>
        </w:rPr>
        <w:t>, είναι αδήριτη ανάγκη μία φιλελεύθερη ευρωπαϊκή δημοκρατία, όπως η Ελληνική, να σέβεται και να προστατεύει αποτελεσματικά</w:t>
      </w:r>
      <w:r>
        <w:rPr>
          <w:rFonts w:eastAsia="Times New Roman" w:cs="Times New Roman"/>
          <w:szCs w:val="24"/>
        </w:rPr>
        <w:t xml:space="preserve"> και έμπρακτα, τόσο τα ατομικά</w:t>
      </w:r>
      <w:r>
        <w:rPr>
          <w:rFonts w:eastAsia="Times New Roman" w:cs="Times New Roman"/>
          <w:szCs w:val="24"/>
        </w:rPr>
        <w:t>,</w:t>
      </w:r>
      <w:r>
        <w:rPr>
          <w:rFonts w:eastAsia="Times New Roman" w:cs="Times New Roman"/>
          <w:szCs w:val="24"/>
        </w:rPr>
        <w:t xml:space="preserve"> όσο και τα συλλογικά δικαιώματα, υπάγοντας τα δεύτερα στα πρώτα, στις περιπτώσεις όπου παρατηρείται σύγκρουση. </w:t>
      </w:r>
    </w:p>
    <w:p w14:paraId="7CF05B4B"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Ο σεβασμός στη θρησκευτική συνείδηση και την πολιτιστική ταυτότητα των Ελλήνων πολιτών, εφόσον οι αρχές και οι α</w:t>
      </w:r>
      <w:r>
        <w:rPr>
          <w:rFonts w:eastAsia="Times New Roman" w:cs="Times New Roman"/>
          <w:szCs w:val="24"/>
        </w:rPr>
        <w:t xml:space="preserve">ξίες της ταυτότητας αυτής είναι συμβατές με τον νομικό μας πολιτισμό, είναι δεδομένος και απόλυτος. </w:t>
      </w:r>
    </w:p>
    <w:p w14:paraId="7CF05B4C"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Άλλωστε, θέλω να τονίσω στο σημείο αυτό ότι η παράταξη της Νέας Δημοκρατίας σταθερά πρωτοστατεί στην εμπέδωση της ισονομίας</w:t>
      </w:r>
      <w:r>
        <w:rPr>
          <w:rFonts w:eastAsia="Times New Roman" w:cs="Times New Roman"/>
          <w:szCs w:val="24"/>
        </w:rPr>
        <w:t>,</w:t>
      </w:r>
      <w:r>
        <w:rPr>
          <w:rFonts w:eastAsia="Times New Roman" w:cs="Times New Roman"/>
          <w:szCs w:val="24"/>
        </w:rPr>
        <w:t xml:space="preserve"> με καίριες θεσμικές μεταρρυθμί</w:t>
      </w:r>
      <w:r>
        <w:rPr>
          <w:rFonts w:eastAsia="Times New Roman" w:cs="Times New Roman"/>
          <w:szCs w:val="24"/>
        </w:rPr>
        <w:t>σεις, τόσο με γενικότερο χαρακτήρα</w:t>
      </w:r>
      <w:r>
        <w:rPr>
          <w:rFonts w:eastAsia="Times New Roman" w:cs="Times New Roman"/>
          <w:szCs w:val="24"/>
        </w:rPr>
        <w:t>,</w:t>
      </w:r>
      <w:r>
        <w:rPr>
          <w:rFonts w:eastAsia="Times New Roman" w:cs="Times New Roman"/>
          <w:szCs w:val="24"/>
        </w:rPr>
        <w:t xml:space="preserve"> όσο και για την κατοχύρωση των συνταγματικών δικαιωμάτων των Ελλήνων μουσουλμάνων της Θράκης. Εμείς είμαστε σταθερά προσηλωμένοι στις θεμελιώδεις αρχές της ισονομίας του </w:t>
      </w:r>
      <w:r>
        <w:rPr>
          <w:rFonts w:eastAsia="Times New Roman" w:cs="Times New Roman"/>
          <w:szCs w:val="24"/>
        </w:rPr>
        <w:t>Ε</w:t>
      </w:r>
      <w:r>
        <w:rPr>
          <w:rFonts w:eastAsia="Times New Roman" w:cs="Times New Roman"/>
          <w:szCs w:val="24"/>
        </w:rPr>
        <w:t xml:space="preserve">υρωπαϊκού </w:t>
      </w:r>
      <w:r>
        <w:rPr>
          <w:rFonts w:eastAsia="Times New Roman" w:cs="Times New Roman"/>
          <w:szCs w:val="24"/>
        </w:rPr>
        <w:t>Δ</w:t>
      </w:r>
      <w:r>
        <w:rPr>
          <w:rFonts w:eastAsia="Times New Roman" w:cs="Times New Roman"/>
          <w:szCs w:val="24"/>
        </w:rPr>
        <w:t>ικαίου και κεκτημένου, της θρησκευτική</w:t>
      </w:r>
      <w:r>
        <w:rPr>
          <w:rFonts w:eastAsia="Times New Roman" w:cs="Times New Roman"/>
          <w:szCs w:val="24"/>
        </w:rPr>
        <w:t xml:space="preserve">ς ελευθερίας και της ισότητας των δύο φύλων. </w:t>
      </w:r>
    </w:p>
    <w:p w14:paraId="7CF05B4D"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 xml:space="preserve">Σε αυτή την κατεύθυνση κινείται και ο πρωτοποριακός για την εποχή του ν.1920/1991 της τότε κυβέρνησης της Νέας Δημοκρατίας και του αείμνηστου Κωνσταντίνου Μητσοτάκη, ο οποίος, μάλιστα, ψηφίστηκε, όπως είπα και </w:t>
      </w:r>
      <w:r>
        <w:rPr>
          <w:rFonts w:eastAsia="Times New Roman" w:cs="Times New Roman"/>
          <w:szCs w:val="24"/>
        </w:rPr>
        <w:t xml:space="preserve">στην </w:t>
      </w:r>
      <w:r>
        <w:rPr>
          <w:rFonts w:eastAsia="Times New Roman" w:cs="Times New Roman"/>
          <w:szCs w:val="24"/>
        </w:rPr>
        <w:t>ε</w:t>
      </w:r>
      <w:r>
        <w:rPr>
          <w:rFonts w:eastAsia="Times New Roman" w:cs="Times New Roman"/>
          <w:szCs w:val="24"/>
        </w:rPr>
        <w:t xml:space="preserve">πιτροπή, υπό δύσκολες συνθήκες. </w:t>
      </w:r>
    </w:p>
    <w:p w14:paraId="7CF05B4E"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Αυτό θέλω να το τονίσω</w:t>
      </w:r>
      <w:r>
        <w:rPr>
          <w:rFonts w:eastAsia="Times New Roman" w:cs="Times New Roman"/>
          <w:szCs w:val="24"/>
        </w:rPr>
        <w:t>,</w:t>
      </w:r>
      <w:r>
        <w:rPr>
          <w:rFonts w:eastAsia="Times New Roman" w:cs="Times New Roman"/>
          <w:szCs w:val="24"/>
        </w:rPr>
        <w:t xml:space="preserve"> με κάθε έμφαση και θέλω να το επισημάνω, καθώς στην ερώτηση</w:t>
      </w:r>
      <w:r>
        <w:rPr>
          <w:rFonts w:eastAsia="Times New Roman" w:cs="Times New Roman"/>
          <w:szCs w:val="24"/>
        </w:rPr>
        <w:t xml:space="preserve">: </w:t>
      </w:r>
      <w:r>
        <w:rPr>
          <w:rFonts w:eastAsia="Times New Roman" w:cs="Times New Roman"/>
          <w:szCs w:val="24"/>
        </w:rPr>
        <w:t>τι έχει κάνει η Νέα Δημοκρατία γι’ αυτό το ζήτημ</w:t>
      </w:r>
      <w:r>
        <w:rPr>
          <w:rFonts w:eastAsia="Times New Roman" w:cs="Times New Roman"/>
          <w:szCs w:val="24"/>
        </w:rPr>
        <w:t>α</w:t>
      </w:r>
      <w:r>
        <w:rPr>
          <w:rFonts w:eastAsia="Times New Roman" w:cs="Times New Roman"/>
          <w:szCs w:val="24"/>
        </w:rPr>
        <w:t xml:space="preserve">, που τέθηκε και από συναδέλφους στη συνεδρίαση της Επιτροπής Μορφωτικών Υποθέσεων, αλλά και από τον συνάδελφο </w:t>
      </w:r>
      <w:r>
        <w:rPr>
          <w:rFonts w:eastAsia="Times New Roman" w:cs="Times New Roman"/>
          <w:szCs w:val="24"/>
        </w:rPr>
        <w:t>ε</w:t>
      </w:r>
      <w:r>
        <w:rPr>
          <w:rFonts w:eastAsia="Times New Roman" w:cs="Times New Roman"/>
          <w:szCs w:val="24"/>
        </w:rPr>
        <w:t>ισηγητή του ΣΥΡΙΖΑ, σας απαντάμε ότι όσον αφορά τον ν.1920/1991, που ισχύει ακόμα και σήμερα, με το νομοσχέδιο που συζητάμε</w:t>
      </w:r>
      <w:r>
        <w:rPr>
          <w:rFonts w:eastAsia="Times New Roman" w:cs="Times New Roman"/>
          <w:szCs w:val="24"/>
        </w:rPr>
        <w:t>,</w:t>
      </w:r>
      <w:r>
        <w:rPr>
          <w:rFonts w:eastAsia="Times New Roman" w:cs="Times New Roman"/>
          <w:szCs w:val="24"/>
        </w:rPr>
        <w:t xml:space="preserve"> στην ουσία βελτιώνο</w:t>
      </w:r>
      <w:r>
        <w:rPr>
          <w:rFonts w:eastAsia="Times New Roman" w:cs="Times New Roman"/>
          <w:szCs w:val="24"/>
        </w:rPr>
        <w:t xml:space="preserve">υμε ένα και μόνο σημείο του, το οποίο, μάλιστα, δεν αφορά πρόβλεψη του νόμου καθ’ εαυτού, αλλά μετέπειτα εξέλιξη λόγω νομολογίας του Αρείου Πάγου. </w:t>
      </w:r>
    </w:p>
    <w:p w14:paraId="7CF05B4F"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Η Νέα Δημοκρατία, λοιπόν, από την ίδρυσή της μέχρι σήμερα έχει αποδείξει έμπρακτα την εθνική της υπευθυνότητ</w:t>
      </w:r>
      <w:r>
        <w:rPr>
          <w:rFonts w:eastAsia="Times New Roman" w:cs="Times New Roman"/>
          <w:szCs w:val="24"/>
        </w:rPr>
        <w:t xml:space="preserve">α και την προσήλωσή της στις ατομικές ελευθερίες και τα δικαιώματα. </w:t>
      </w:r>
    </w:p>
    <w:p w14:paraId="7CF05B50"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Σε αυτό, λοιπόν, το πλαίσιο και με τις επισημάνσεις</w:t>
      </w:r>
      <w:r>
        <w:rPr>
          <w:rFonts w:eastAsia="Times New Roman" w:cs="Times New Roman"/>
          <w:szCs w:val="24"/>
        </w:rPr>
        <w:t>,</w:t>
      </w:r>
      <w:r>
        <w:rPr>
          <w:rFonts w:eastAsia="Times New Roman" w:cs="Times New Roman"/>
          <w:szCs w:val="24"/>
        </w:rPr>
        <w:t xml:space="preserve"> που έκανα και που περιμένω μέχρι το τέλος της συνεδρίασης να γίνουν αποδεκτές, καθώς πιστεύω ότι βελτιώνουν το κείμενο του νομοσχεδίου</w:t>
      </w:r>
      <w:r>
        <w:rPr>
          <w:rFonts w:eastAsia="Times New Roman" w:cs="Times New Roman"/>
          <w:szCs w:val="24"/>
        </w:rPr>
        <w:t xml:space="preserve">, υπερψηφίζουμε το νομοσχέδιο αυτό, καθώς πιστεύουμε ότι βελτιώνει ακόμα περισσότερο την ισονομία και την ισότητα μεταξύ των φύλων και επιλύει τις λίγες, αλλά υπαρκτές, εντάσεις ανάμεσα στα ατομικά και τα συλλογικά δικαιώματα. </w:t>
      </w:r>
    </w:p>
    <w:p w14:paraId="7CF05B51"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CF05B52" w14:textId="77777777" w:rsidR="00DE1A4F" w:rsidRDefault="00594AFE">
      <w:pPr>
        <w:spacing w:line="600" w:lineRule="auto"/>
        <w:ind w:firstLine="709"/>
        <w:jc w:val="center"/>
        <w:rPr>
          <w:rFonts w:eastAsia="Times New Roman" w:cs="Times New Roman"/>
          <w:szCs w:val="24"/>
        </w:rPr>
      </w:pPr>
      <w:r>
        <w:rPr>
          <w:rFonts w:eastAsia="Times New Roman" w:cs="Times New Roman"/>
          <w:szCs w:val="24"/>
        </w:rPr>
        <w:t>(Χειροκροτή</w:t>
      </w:r>
      <w:r>
        <w:rPr>
          <w:rFonts w:eastAsia="Times New Roman" w:cs="Times New Roman"/>
          <w:szCs w:val="24"/>
        </w:rPr>
        <w:t>ματα από την πτέρυγα της Νέας Δημοκρατίας)</w:t>
      </w:r>
    </w:p>
    <w:p w14:paraId="7CF05B53"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Και εγώ, κύριε </w:t>
      </w:r>
      <w:proofErr w:type="spellStart"/>
      <w:r>
        <w:rPr>
          <w:rFonts w:eastAsia="Times New Roman" w:cs="Times New Roman"/>
          <w:szCs w:val="24"/>
        </w:rPr>
        <w:t>Ανδριανέ</w:t>
      </w:r>
      <w:proofErr w:type="spellEnd"/>
      <w:r>
        <w:rPr>
          <w:rFonts w:eastAsia="Times New Roman" w:cs="Times New Roman"/>
          <w:szCs w:val="24"/>
        </w:rPr>
        <w:t xml:space="preserve">, γιατί μας δώσατε και τρία λεπτά από τον χρόνο σας. </w:t>
      </w:r>
    </w:p>
    <w:p w14:paraId="7CF05B54"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Ξεκινούν οι αγορεύσεις των </w:t>
      </w:r>
      <w:r>
        <w:rPr>
          <w:rFonts w:eastAsia="Times New Roman" w:cs="Times New Roman"/>
          <w:szCs w:val="24"/>
        </w:rPr>
        <w:t>ε</w:t>
      </w:r>
      <w:r>
        <w:rPr>
          <w:rFonts w:eastAsia="Times New Roman" w:cs="Times New Roman"/>
          <w:szCs w:val="24"/>
        </w:rPr>
        <w:t xml:space="preserve">ιδικών </w:t>
      </w:r>
      <w:r>
        <w:rPr>
          <w:rFonts w:eastAsia="Times New Roman" w:cs="Times New Roman"/>
          <w:szCs w:val="24"/>
        </w:rPr>
        <w:t>αγορητών</w:t>
      </w:r>
      <w:r>
        <w:rPr>
          <w:rFonts w:eastAsia="Times New Roman" w:cs="Times New Roman"/>
          <w:szCs w:val="24"/>
        </w:rPr>
        <w:t>, με πρώτο τον συνάδελφο από τη Δημοκρατική Συμπαράταξη</w:t>
      </w:r>
      <w:r>
        <w:rPr>
          <w:rFonts w:eastAsia="Times New Roman" w:cs="Times New Roman"/>
          <w:szCs w:val="24"/>
        </w:rPr>
        <w:t xml:space="preserve"> </w:t>
      </w:r>
      <w:r>
        <w:rPr>
          <w:rFonts w:eastAsia="Times New Roman" w:cs="Times New Roman"/>
          <w:szCs w:val="24"/>
        </w:rPr>
        <w:t>κ. Κ</w:t>
      </w:r>
      <w:r>
        <w:rPr>
          <w:rFonts w:eastAsia="Times New Roman" w:cs="Times New Roman"/>
          <w:szCs w:val="24"/>
        </w:rPr>
        <w:t xml:space="preserve">ωνσταντόπουλο Δημήτριο. </w:t>
      </w:r>
    </w:p>
    <w:p w14:paraId="7CF05B55"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Κύριε Κωνσταντόπουλε, έχετε τον λόγο. </w:t>
      </w:r>
    </w:p>
    <w:p w14:paraId="7CF05B56" w14:textId="77777777" w:rsidR="00DE1A4F" w:rsidRDefault="00594AFE">
      <w:pPr>
        <w:spacing w:line="600" w:lineRule="auto"/>
        <w:ind w:firstLine="720"/>
        <w:jc w:val="both"/>
        <w:rPr>
          <w:rFonts w:eastAsia="Times New Roman"/>
          <w:szCs w:val="24"/>
        </w:rPr>
      </w:pPr>
      <w:r>
        <w:rPr>
          <w:rFonts w:eastAsia="Times New Roman"/>
          <w:b/>
          <w:szCs w:val="24"/>
        </w:rPr>
        <w:t xml:space="preserve">ΔΗΜΗΤΡΙΟΣ ΚΩΝΣΤΑΝΤΟΠΟΥΛΟΣ: </w:t>
      </w:r>
      <w:r>
        <w:rPr>
          <w:rFonts w:eastAsia="Times New Roman"/>
          <w:szCs w:val="24"/>
        </w:rPr>
        <w:t>Κατ</w:t>
      </w:r>
      <w:r>
        <w:rPr>
          <w:rFonts w:eastAsia="Times New Roman"/>
          <w:szCs w:val="24"/>
        </w:rPr>
        <w:t>’</w:t>
      </w:r>
      <w:r>
        <w:rPr>
          <w:rFonts w:eastAsia="Times New Roman"/>
          <w:szCs w:val="24"/>
        </w:rPr>
        <w:t xml:space="preserve"> </w:t>
      </w:r>
      <w:r>
        <w:rPr>
          <w:rFonts w:eastAsia="Times New Roman"/>
          <w:szCs w:val="24"/>
        </w:rPr>
        <w:t>αρχάς, να ευχηθώ με τη σειρά μου καλή χρονιά, υγεία και δύναμη σε όλους.</w:t>
      </w:r>
    </w:p>
    <w:p w14:paraId="7CF05B57" w14:textId="77777777" w:rsidR="00DE1A4F" w:rsidRDefault="00594AFE">
      <w:pPr>
        <w:spacing w:line="600" w:lineRule="auto"/>
        <w:ind w:firstLine="720"/>
        <w:jc w:val="both"/>
        <w:rPr>
          <w:rFonts w:eastAsia="Times New Roman"/>
          <w:szCs w:val="24"/>
        </w:rPr>
      </w:pPr>
      <w:r>
        <w:rPr>
          <w:rFonts w:eastAsia="Times New Roman"/>
          <w:szCs w:val="24"/>
        </w:rPr>
        <w:t>Κύριε Πρόεδρε, κυρίες και κύριοι συνάδελφοι, η σημερινή συζήτηση για την τροποποίηση το</w:t>
      </w:r>
      <w:r>
        <w:rPr>
          <w:rFonts w:eastAsia="Times New Roman"/>
          <w:szCs w:val="24"/>
        </w:rPr>
        <w:t xml:space="preserve">υ άρθρου 5, του ν.1920/1991, γεννά ένα απλό ερώτημα: Γιατί η Ελλάδα, μια χώρα με μακρά παράδοση θεσμών ισονομίας, παραχωρεί ένα τόσο ουσιαστικό προνόμιο στη </w:t>
      </w:r>
      <w:r>
        <w:rPr>
          <w:rFonts w:eastAsia="Times New Roman"/>
          <w:szCs w:val="24"/>
        </w:rPr>
        <w:lastRenderedPageBreak/>
        <w:t>μουσουλμανική της μειονότητα; Με τη στάση της αυτή βρίσκεται σήμερα, ωστόσο, εγκαλούμενη στα ευρωπα</w:t>
      </w:r>
      <w:r>
        <w:rPr>
          <w:rFonts w:eastAsia="Times New Roman"/>
          <w:szCs w:val="24"/>
        </w:rPr>
        <w:t xml:space="preserve">ϊκά δικαστήρια. </w:t>
      </w:r>
    </w:p>
    <w:p w14:paraId="7CF05B58" w14:textId="77777777" w:rsidR="00DE1A4F" w:rsidRDefault="00594AFE">
      <w:pPr>
        <w:spacing w:line="600" w:lineRule="auto"/>
        <w:ind w:firstLine="720"/>
        <w:jc w:val="both"/>
        <w:rPr>
          <w:rFonts w:eastAsia="Times New Roman"/>
          <w:szCs w:val="24"/>
        </w:rPr>
      </w:pPr>
      <w:r>
        <w:rPr>
          <w:rFonts w:eastAsia="Times New Roman"/>
          <w:szCs w:val="24"/>
        </w:rPr>
        <w:t>Ποια είναι η απάντηση λοιπόν; Η απάντηση, αγαπητοί συνάδελφοι, βρίσκεται στο 1913, όταν το ελληνικό κράτος βρέθηκε με μια μουσουλμανική μειονότητα</w:t>
      </w:r>
      <w:r>
        <w:rPr>
          <w:rFonts w:eastAsia="Times New Roman"/>
          <w:szCs w:val="24"/>
        </w:rPr>
        <w:t>,</w:t>
      </w:r>
      <w:r>
        <w:rPr>
          <w:rFonts w:eastAsia="Times New Roman"/>
          <w:szCs w:val="24"/>
        </w:rPr>
        <w:t xml:space="preserve"> που έφτανε το 10% του πληθυσμού του, όταν στις περιοχές των νέων χωρών οι μουσουλμάνοι ήταν</w:t>
      </w:r>
      <w:r>
        <w:rPr>
          <w:rFonts w:eastAsia="Times New Roman"/>
          <w:szCs w:val="24"/>
        </w:rPr>
        <w:t xml:space="preserve"> τοπική πλειοψηφία. </w:t>
      </w:r>
    </w:p>
    <w:p w14:paraId="7CF05B59" w14:textId="77777777" w:rsidR="00DE1A4F" w:rsidRDefault="00594AFE">
      <w:pPr>
        <w:spacing w:line="600" w:lineRule="auto"/>
        <w:ind w:firstLine="720"/>
        <w:jc w:val="both"/>
        <w:rPr>
          <w:rFonts w:eastAsia="Times New Roman"/>
          <w:szCs w:val="24"/>
        </w:rPr>
      </w:pPr>
      <w:r>
        <w:rPr>
          <w:rFonts w:eastAsia="Times New Roman"/>
          <w:szCs w:val="24"/>
        </w:rPr>
        <w:t xml:space="preserve">Ο Ελευθέριος Βενιζέλος, όμως, που αντιλαμβανόταν πολύ καλά την κατάσταση, </w:t>
      </w:r>
      <w:proofErr w:type="spellStart"/>
      <w:r>
        <w:rPr>
          <w:rFonts w:eastAsia="Times New Roman"/>
          <w:szCs w:val="24"/>
        </w:rPr>
        <w:t>επικαιροποίησε</w:t>
      </w:r>
      <w:proofErr w:type="spellEnd"/>
      <w:r>
        <w:rPr>
          <w:rFonts w:eastAsia="Times New Roman"/>
          <w:szCs w:val="24"/>
        </w:rPr>
        <w:t xml:space="preserve"> το όραμα του Ρήγα Βελεστινλή, για ένα κράτος χωρίς κανένα </w:t>
      </w:r>
      <w:proofErr w:type="spellStart"/>
      <w:r>
        <w:rPr>
          <w:rFonts w:eastAsia="Times New Roman"/>
          <w:szCs w:val="24"/>
        </w:rPr>
        <w:t>ξεχωρισμό</w:t>
      </w:r>
      <w:proofErr w:type="spellEnd"/>
      <w:r>
        <w:rPr>
          <w:rFonts w:eastAsia="Times New Roman"/>
          <w:szCs w:val="24"/>
        </w:rPr>
        <w:t xml:space="preserve"> θρησκείας, επειδή όλα τα πλάσματα του θεού είναι και τέκνα του </w:t>
      </w:r>
      <w:r>
        <w:rPr>
          <w:rFonts w:eastAsia="Times New Roman"/>
          <w:szCs w:val="24"/>
        </w:rPr>
        <w:t>Π</w:t>
      </w:r>
      <w:r>
        <w:rPr>
          <w:rFonts w:eastAsia="Times New Roman"/>
          <w:szCs w:val="24"/>
        </w:rPr>
        <w:t xml:space="preserve">ρωτοπλάστη. Ο </w:t>
      </w:r>
      <w:r>
        <w:rPr>
          <w:rFonts w:eastAsia="Times New Roman"/>
          <w:szCs w:val="24"/>
        </w:rPr>
        <w:t xml:space="preserve">ίδιος αναβάθμισε τη θέση του μουφτή, παραχωρώντας δικαιοδοτικές αρμοδιότητες. Με το άρθρο 4 του ν.147/1914 παραχώρησε το </w:t>
      </w:r>
      <w:r>
        <w:rPr>
          <w:rFonts w:eastAsia="Times New Roman"/>
          <w:szCs w:val="24"/>
        </w:rPr>
        <w:lastRenderedPageBreak/>
        <w:t>δικαίωμα στους μουσουλμάνους και τους εβραίους να διατηρηθεί σε ισχύ ο ιερός τους αυτός νόμος για θέματα γάμων, διαζυγίων και γενικότερ</w:t>
      </w:r>
      <w:r>
        <w:rPr>
          <w:rFonts w:eastAsia="Times New Roman"/>
          <w:szCs w:val="24"/>
        </w:rPr>
        <w:t xml:space="preserve">α προσωπικού δικαίου. </w:t>
      </w:r>
    </w:p>
    <w:p w14:paraId="7CF05B5A" w14:textId="77777777" w:rsidR="00DE1A4F" w:rsidRDefault="00594AFE">
      <w:pPr>
        <w:spacing w:line="600" w:lineRule="auto"/>
        <w:ind w:firstLine="720"/>
        <w:jc w:val="both"/>
        <w:rPr>
          <w:rFonts w:eastAsia="Times New Roman"/>
          <w:szCs w:val="24"/>
        </w:rPr>
      </w:pPr>
      <w:r>
        <w:rPr>
          <w:rFonts w:eastAsia="Times New Roman"/>
          <w:szCs w:val="24"/>
        </w:rPr>
        <w:t xml:space="preserve">Αγαπητοί συνάδελφοι, δεν πρέπει να ξεχνάμε ότι το </w:t>
      </w:r>
      <w:r>
        <w:rPr>
          <w:rFonts w:eastAsia="Times New Roman"/>
          <w:szCs w:val="24"/>
        </w:rPr>
        <w:t>Ι</w:t>
      </w:r>
      <w:r>
        <w:rPr>
          <w:rFonts w:eastAsia="Times New Roman"/>
          <w:szCs w:val="24"/>
        </w:rPr>
        <w:t>σλάμ είναι μια θρησκεία</w:t>
      </w:r>
      <w:r>
        <w:rPr>
          <w:rFonts w:eastAsia="Times New Roman"/>
          <w:szCs w:val="24"/>
        </w:rPr>
        <w:t>,</w:t>
      </w:r>
      <w:r>
        <w:rPr>
          <w:rFonts w:eastAsia="Times New Roman"/>
          <w:szCs w:val="24"/>
        </w:rPr>
        <w:t xml:space="preserve"> που δίνει μεγάλη έμφαση στην </w:t>
      </w:r>
      <w:proofErr w:type="spellStart"/>
      <w:r>
        <w:rPr>
          <w:rFonts w:eastAsia="Times New Roman"/>
          <w:szCs w:val="24"/>
        </w:rPr>
        <w:t>ορθροπραξία</w:t>
      </w:r>
      <w:proofErr w:type="spellEnd"/>
      <w:r>
        <w:rPr>
          <w:rFonts w:eastAsia="Times New Roman"/>
          <w:szCs w:val="24"/>
        </w:rPr>
        <w:t xml:space="preserve">. Κυρίες και κύριοι συνάδελφοι, η μετάβαση αυτή από τη δικαιοπραξία της Οθωμανικής </w:t>
      </w:r>
      <w:r>
        <w:rPr>
          <w:rFonts w:eastAsia="Times New Roman"/>
          <w:szCs w:val="24"/>
        </w:rPr>
        <w:t>Αυτοκρατορίας</w:t>
      </w:r>
      <w:r>
        <w:rPr>
          <w:rFonts w:eastAsia="Times New Roman"/>
          <w:szCs w:val="24"/>
        </w:rPr>
        <w:t xml:space="preserve"> στη ημεδαπή δικαιοπρ</w:t>
      </w:r>
      <w:r>
        <w:rPr>
          <w:rFonts w:eastAsia="Times New Roman"/>
          <w:szCs w:val="24"/>
        </w:rPr>
        <w:t>αξία έπρεπε να γίνει με σεβασμό στην τήρηση των κανόνων, κατ</w:t>
      </w:r>
      <w:r>
        <w:rPr>
          <w:rFonts w:eastAsia="Times New Roman"/>
          <w:szCs w:val="24"/>
        </w:rPr>
        <w:t>’</w:t>
      </w:r>
      <w:r>
        <w:rPr>
          <w:rFonts w:eastAsia="Times New Roman"/>
          <w:szCs w:val="24"/>
        </w:rPr>
        <w:t xml:space="preserve"> </w:t>
      </w:r>
      <w:r>
        <w:rPr>
          <w:rFonts w:eastAsia="Times New Roman"/>
          <w:szCs w:val="24"/>
        </w:rPr>
        <w:t>αρχάς θρησκευτικής φύσεως, που αφορούσαν την προσωπική και αστική κατάσταση των νέων πληθυσμών. Μετά από αυτούς, για ό,τι αφορούσε τις μουσουλμανικές κοινότητες και την οργάνωση της θρησκευτικής</w:t>
      </w:r>
      <w:r>
        <w:rPr>
          <w:rFonts w:eastAsia="Times New Roman"/>
          <w:szCs w:val="24"/>
        </w:rPr>
        <w:t xml:space="preserve"> ζωής, έπρεπε κάποιοι να απαντήσουν. </w:t>
      </w:r>
    </w:p>
    <w:p w14:paraId="7CF05B5B" w14:textId="77777777" w:rsidR="00DE1A4F" w:rsidRDefault="00594AFE">
      <w:pPr>
        <w:spacing w:line="600" w:lineRule="auto"/>
        <w:ind w:firstLine="720"/>
        <w:jc w:val="both"/>
        <w:rPr>
          <w:rFonts w:eastAsia="Times New Roman"/>
          <w:szCs w:val="24"/>
        </w:rPr>
      </w:pPr>
      <w:r>
        <w:rPr>
          <w:rFonts w:eastAsia="Times New Roman"/>
          <w:szCs w:val="24"/>
        </w:rPr>
        <w:lastRenderedPageBreak/>
        <w:t xml:space="preserve">Ο καταλυτικός ρόλος του Α΄ Παγκοσμίου Πολέμου οδήγησε σε νέα δεδομένα, εν όψει της υπογραφής της Συνθήκης των </w:t>
      </w:r>
      <w:proofErr w:type="spellStart"/>
      <w:r>
        <w:rPr>
          <w:rFonts w:eastAsia="Times New Roman"/>
          <w:szCs w:val="24"/>
        </w:rPr>
        <w:t>Σεβρών</w:t>
      </w:r>
      <w:proofErr w:type="spellEnd"/>
      <w:r>
        <w:rPr>
          <w:rFonts w:eastAsia="Times New Roman"/>
          <w:szCs w:val="24"/>
        </w:rPr>
        <w:t xml:space="preserve"> στις 28/7/1920. Το ελληνικό κράτος υιοθέτησε τον ν. 2345/1920 περί «προσωρινού </w:t>
      </w:r>
      <w:proofErr w:type="spellStart"/>
      <w:r>
        <w:rPr>
          <w:rFonts w:eastAsia="Times New Roman"/>
          <w:szCs w:val="24"/>
        </w:rPr>
        <w:t>αρχιμουφτή</w:t>
      </w:r>
      <w:proofErr w:type="spellEnd"/>
      <w:r>
        <w:rPr>
          <w:rFonts w:eastAsia="Times New Roman"/>
          <w:szCs w:val="24"/>
        </w:rPr>
        <w:t xml:space="preserve"> και μουφτήδ</w:t>
      </w:r>
      <w:r>
        <w:rPr>
          <w:rFonts w:eastAsia="Times New Roman"/>
          <w:szCs w:val="24"/>
        </w:rPr>
        <w:t xml:space="preserve">ων των εν </w:t>
      </w:r>
      <w:proofErr w:type="spellStart"/>
      <w:r>
        <w:rPr>
          <w:rFonts w:eastAsia="Times New Roman"/>
          <w:szCs w:val="24"/>
        </w:rPr>
        <w:t>κράτει</w:t>
      </w:r>
      <w:proofErr w:type="spellEnd"/>
      <w:r>
        <w:rPr>
          <w:rFonts w:eastAsia="Times New Roman"/>
          <w:szCs w:val="24"/>
        </w:rPr>
        <w:t xml:space="preserve"> μουσουλμάνων και περί διαχείρισης της περιουσίας των μουσουλμανικών κοινοτήτων». </w:t>
      </w:r>
    </w:p>
    <w:p w14:paraId="7CF05B5C" w14:textId="77777777" w:rsidR="00DE1A4F" w:rsidRDefault="00594AFE">
      <w:pPr>
        <w:spacing w:line="600" w:lineRule="auto"/>
        <w:ind w:firstLine="720"/>
        <w:jc w:val="both"/>
        <w:rPr>
          <w:rFonts w:eastAsia="Times New Roman"/>
          <w:szCs w:val="24"/>
        </w:rPr>
      </w:pPr>
      <w:r>
        <w:rPr>
          <w:rFonts w:eastAsia="Times New Roman"/>
          <w:szCs w:val="24"/>
        </w:rPr>
        <w:t>Ουσιαστικά, από το 1920 και έκτοτε, στη Θράκη ισχύουν διατάξεις ημεδαπού, εσωτερικού δικαίου του ν.2345/1920 και πλέον του ν.1920/1991. Είναι νόμοι</w:t>
      </w:r>
      <w:r>
        <w:rPr>
          <w:rFonts w:eastAsia="Times New Roman"/>
          <w:szCs w:val="24"/>
        </w:rPr>
        <w:t>,</w:t>
      </w:r>
      <w:r>
        <w:rPr>
          <w:rFonts w:eastAsia="Times New Roman"/>
          <w:szCs w:val="24"/>
        </w:rPr>
        <w:t xml:space="preserve"> που επιτρέπουν την εφαρμογή του ιερού μουσουλμανικού νόμου υπό αυστηρό, υποκειμενικό και αντικειμενικό εύρος εφαρμογής. Αυτές οι διατάξεις είναι συμβατές με τις διεθνές υποχρεώσεις</w:t>
      </w:r>
      <w:r>
        <w:rPr>
          <w:rFonts w:eastAsia="Times New Roman"/>
          <w:szCs w:val="24"/>
        </w:rPr>
        <w:t>,</w:t>
      </w:r>
      <w:r>
        <w:rPr>
          <w:rFonts w:eastAsia="Times New Roman"/>
          <w:szCs w:val="24"/>
        </w:rPr>
        <w:t xml:space="preserve"> που ανέλαβε η Ελλάδα με τη Συνθήκη της Λ</w:t>
      </w:r>
      <w:r>
        <w:rPr>
          <w:rFonts w:eastAsia="Times New Roman"/>
          <w:szCs w:val="24"/>
        </w:rPr>
        <w:t>ο</w:t>
      </w:r>
      <w:r>
        <w:rPr>
          <w:rFonts w:eastAsia="Times New Roman"/>
          <w:szCs w:val="24"/>
        </w:rPr>
        <w:t xml:space="preserve">ζάνης. </w:t>
      </w:r>
    </w:p>
    <w:p w14:paraId="7CF05B5D" w14:textId="77777777" w:rsidR="00DE1A4F" w:rsidRDefault="00594AFE">
      <w:pPr>
        <w:spacing w:line="600" w:lineRule="auto"/>
        <w:ind w:firstLine="720"/>
        <w:jc w:val="both"/>
        <w:rPr>
          <w:rFonts w:eastAsia="Times New Roman"/>
          <w:szCs w:val="24"/>
        </w:rPr>
      </w:pPr>
      <w:r>
        <w:rPr>
          <w:rFonts w:eastAsia="Times New Roman"/>
          <w:szCs w:val="24"/>
        </w:rPr>
        <w:lastRenderedPageBreak/>
        <w:t>Κυρίες και κύριοι συνάδε</w:t>
      </w:r>
      <w:r>
        <w:rPr>
          <w:rFonts w:eastAsia="Times New Roman"/>
          <w:szCs w:val="24"/>
        </w:rPr>
        <w:t xml:space="preserve">λφοι, ας θυμηθούμε τι είναι η </w:t>
      </w:r>
      <w:proofErr w:type="spellStart"/>
      <w:r>
        <w:rPr>
          <w:rFonts w:eastAsia="Times New Roman"/>
          <w:szCs w:val="24"/>
        </w:rPr>
        <w:t>σαρία</w:t>
      </w:r>
      <w:proofErr w:type="spellEnd"/>
      <w:r>
        <w:rPr>
          <w:rFonts w:eastAsia="Times New Roman"/>
          <w:szCs w:val="24"/>
        </w:rPr>
        <w:t xml:space="preserve">. </w:t>
      </w:r>
      <w:proofErr w:type="spellStart"/>
      <w:r>
        <w:rPr>
          <w:rFonts w:eastAsia="Times New Roman"/>
          <w:szCs w:val="24"/>
        </w:rPr>
        <w:t>Σαρία</w:t>
      </w:r>
      <w:proofErr w:type="spellEnd"/>
      <w:r>
        <w:rPr>
          <w:rFonts w:eastAsia="Times New Roman"/>
          <w:szCs w:val="24"/>
        </w:rPr>
        <w:t>, λοιπόν, για τους μουσουλμάνους σημαίνει μονοπάτι. Είναι το μονοπάτι που πρέπει να ακολουθούν σύμφωνα με τη θρησκεία τους. Δεν είναι, βέβαια, γραπτό κείμενο, αλλά προκύπτει από έναν συνδυασμό πολλών κειμένων, όπως</w:t>
      </w:r>
      <w:r>
        <w:rPr>
          <w:rFonts w:eastAsia="Times New Roman"/>
          <w:szCs w:val="24"/>
        </w:rPr>
        <w:t xml:space="preserve"> το Ιερό Κοράνι, </w:t>
      </w:r>
      <w:proofErr w:type="spellStart"/>
      <w:r>
        <w:rPr>
          <w:rFonts w:eastAsia="Times New Roman"/>
          <w:szCs w:val="24"/>
        </w:rPr>
        <w:t>χαντίθ</w:t>
      </w:r>
      <w:proofErr w:type="spellEnd"/>
      <w:r>
        <w:rPr>
          <w:rFonts w:eastAsia="Times New Roman"/>
          <w:szCs w:val="24"/>
        </w:rPr>
        <w:t xml:space="preserve">, </w:t>
      </w:r>
      <w:proofErr w:type="spellStart"/>
      <w:r>
        <w:rPr>
          <w:rFonts w:eastAsia="Times New Roman"/>
          <w:szCs w:val="24"/>
        </w:rPr>
        <w:t>σουνά</w:t>
      </w:r>
      <w:proofErr w:type="spellEnd"/>
      <w:r>
        <w:rPr>
          <w:rFonts w:eastAsia="Times New Roman"/>
          <w:szCs w:val="24"/>
        </w:rPr>
        <w:t xml:space="preserve"> κλπ., κατά την ερμηνεία τους. Καλύπτει, ωστόσο, όλες τις πλευρές της ζωής ενός μουσουλμάνου και αποτελεί τη βάση του </w:t>
      </w:r>
      <w:proofErr w:type="spellStart"/>
      <w:r>
        <w:rPr>
          <w:rFonts w:eastAsia="Times New Roman"/>
          <w:szCs w:val="24"/>
        </w:rPr>
        <w:t>δικαιικού</w:t>
      </w:r>
      <w:proofErr w:type="spellEnd"/>
      <w:r>
        <w:rPr>
          <w:rFonts w:eastAsia="Times New Roman"/>
          <w:szCs w:val="24"/>
        </w:rPr>
        <w:t xml:space="preserve"> συστήματος πολλών μουσουλμανικών χωρών.</w:t>
      </w:r>
    </w:p>
    <w:p w14:paraId="7CF05B5E" w14:textId="77777777" w:rsidR="00DE1A4F" w:rsidRDefault="00594AFE">
      <w:pPr>
        <w:spacing w:line="600" w:lineRule="auto"/>
        <w:ind w:firstLine="720"/>
        <w:jc w:val="both"/>
        <w:rPr>
          <w:rFonts w:eastAsia="Times New Roman"/>
          <w:szCs w:val="24"/>
        </w:rPr>
      </w:pPr>
      <w:r>
        <w:rPr>
          <w:rFonts w:eastAsia="Times New Roman"/>
          <w:szCs w:val="24"/>
        </w:rPr>
        <w:t xml:space="preserve">Είναι προφανές, λοιπόν, ότι η </w:t>
      </w:r>
      <w:proofErr w:type="spellStart"/>
      <w:r>
        <w:rPr>
          <w:rFonts w:eastAsia="Times New Roman"/>
          <w:szCs w:val="24"/>
        </w:rPr>
        <w:t>σαρία</w:t>
      </w:r>
      <w:proofErr w:type="spellEnd"/>
      <w:r>
        <w:rPr>
          <w:rFonts w:eastAsia="Times New Roman"/>
          <w:szCs w:val="24"/>
        </w:rPr>
        <w:t xml:space="preserve"> δεν μπορεί να αποτελέσ</w:t>
      </w:r>
      <w:r>
        <w:rPr>
          <w:rFonts w:eastAsia="Times New Roman"/>
          <w:szCs w:val="24"/>
        </w:rPr>
        <w:t xml:space="preserve">ει τη βάση του </w:t>
      </w:r>
      <w:proofErr w:type="spellStart"/>
      <w:r>
        <w:rPr>
          <w:rFonts w:eastAsia="Times New Roman"/>
          <w:szCs w:val="24"/>
        </w:rPr>
        <w:t>δικαιικού</w:t>
      </w:r>
      <w:proofErr w:type="spellEnd"/>
      <w:r>
        <w:rPr>
          <w:rFonts w:eastAsia="Times New Roman"/>
          <w:szCs w:val="24"/>
        </w:rPr>
        <w:t xml:space="preserve"> συστήματος ενός σύγχρονου ευρωπαϊκού κράτους. Προκύπτει, όμως, το ζήτημα, ειδικά στην περίπτωση της χώρας, αν είναι συμβατή και με ποιον τρόπο η διατήρηση της </w:t>
      </w:r>
      <w:proofErr w:type="spellStart"/>
      <w:r>
        <w:rPr>
          <w:rFonts w:eastAsia="Times New Roman"/>
          <w:szCs w:val="24"/>
        </w:rPr>
        <w:t>σαρίας</w:t>
      </w:r>
      <w:proofErr w:type="spellEnd"/>
      <w:r>
        <w:rPr>
          <w:rFonts w:eastAsia="Times New Roman"/>
          <w:szCs w:val="24"/>
        </w:rPr>
        <w:t xml:space="preserve"> για τα οικογενειακά και κληρονομικά ζητήματα. </w:t>
      </w:r>
    </w:p>
    <w:p w14:paraId="7CF05B5F" w14:textId="77777777" w:rsidR="00DE1A4F" w:rsidRDefault="00594AFE">
      <w:pPr>
        <w:spacing w:line="600" w:lineRule="auto"/>
        <w:ind w:firstLine="720"/>
        <w:jc w:val="both"/>
        <w:rPr>
          <w:rFonts w:eastAsia="Times New Roman"/>
          <w:szCs w:val="24"/>
        </w:rPr>
      </w:pPr>
      <w:r>
        <w:rPr>
          <w:rFonts w:eastAsia="Times New Roman"/>
          <w:szCs w:val="24"/>
        </w:rPr>
        <w:lastRenderedPageBreak/>
        <w:t xml:space="preserve">Ας δούμε, λοιπόν, </w:t>
      </w:r>
      <w:r>
        <w:rPr>
          <w:rFonts w:eastAsia="Times New Roman"/>
          <w:szCs w:val="24"/>
        </w:rPr>
        <w:t xml:space="preserve">σήμερα τι ισχύει στη Θράκη. Η Συνθήκη της </w:t>
      </w:r>
      <w:proofErr w:type="spellStart"/>
      <w:r>
        <w:rPr>
          <w:rFonts w:eastAsia="Times New Roman"/>
          <w:szCs w:val="24"/>
        </w:rPr>
        <w:t>Λωζάνης</w:t>
      </w:r>
      <w:proofErr w:type="spellEnd"/>
      <w:r>
        <w:rPr>
          <w:rFonts w:eastAsia="Times New Roman"/>
          <w:szCs w:val="24"/>
        </w:rPr>
        <w:t xml:space="preserve"> δεν αναφέρεται ρητά στη </w:t>
      </w:r>
      <w:proofErr w:type="spellStart"/>
      <w:r>
        <w:rPr>
          <w:rFonts w:eastAsia="Times New Roman"/>
          <w:szCs w:val="24"/>
        </w:rPr>
        <w:t>σαρία</w:t>
      </w:r>
      <w:proofErr w:type="spellEnd"/>
      <w:r>
        <w:rPr>
          <w:rFonts w:eastAsia="Times New Roman"/>
          <w:szCs w:val="24"/>
        </w:rPr>
        <w:t xml:space="preserve"> και άρα δεν υπάρχει υποχρέωση της χώρας για την επιβολή της υποχρεωτικής στα μέλη της μουσουλμανικής μειονότητας της Θράκης. Ωστόσο, σύμφωνα με τον ν.1920/1991 για τη μουσουλμα</w:t>
      </w:r>
      <w:r>
        <w:rPr>
          <w:rFonts w:eastAsia="Times New Roman"/>
          <w:szCs w:val="24"/>
        </w:rPr>
        <w:t xml:space="preserve">νική μειονότητα της Θράκης, επειδή ακριβώς είναι μουσουλμανική, δηλαδή θρησκευτική μειονότητα, ισχύει ένα μέρος της </w:t>
      </w:r>
      <w:proofErr w:type="spellStart"/>
      <w:r>
        <w:rPr>
          <w:rFonts w:eastAsia="Times New Roman"/>
          <w:szCs w:val="24"/>
        </w:rPr>
        <w:t>σαρίας</w:t>
      </w:r>
      <w:proofErr w:type="spellEnd"/>
      <w:r>
        <w:rPr>
          <w:rFonts w:eastAsia="Times New Roman"/>
          <w:szCs w:val="24"/>
        </w:rPr>
        <w:t xml:space="preserve"> για θέματα οικογενειακού και κληρονομικού δικαίου.              </w:t>
      </w:r>
    </w:p>
    <w:p w14:paraId="7CF05B60" w14:textId="77777777" w:rsidR="00DE1A4F" w:rsidRDefault="00594AFE">
      <w:pPr>
        <w:spacing w:line="600" w:lineRule="auto"/>
        <w:ind w:firstLine="720"/>
        <w:jc w:val="both"/>
        <w:rPr>
          <w:rFonts w:eastAsia="Times New Roman"/>
          <w:szCs w:val="24"/>
        </w:rPr>
      </w:pPr>
      <w:r>
        <w:rPr>
          <w:rFonts w:eastAsia="Times New Roman"/>
          <w:szCs w:val="24"/>
        </w:rPr>
        <w:t xml:space="preserve">Ωστόσο η πάγια νομολογία του Αρείου Πάγου έχει καταστήσει τη </w:t>
      </w:r>
      <w:proofErr w:type="spellStart"/>
      <w:r>
        <w:rPr>
          <w:rFonts w:eastAsia="Times New Roman"/>
          <w:szCs w:val="24"/>
        </w:rPr>
        <w:t>σαρία</w:t>
      </w:r>
      <w:proofErr w:type="spellEnd"/>
      <w:r>
        <w:rPr>
          <w:rFonts w:eastAsia="Times New Roman"/>
          <w:szCs w:val="24"/>
        </w:rPr>
        <w:t xml:space="preserve"> υ</w:t>
      </w:r>
      <w:r>
        <w:rPr>
          <w:rFonts w:eastAsia="Times New Roman"/>
          <w:szCs w:val="24"/>
        </w:rPr>
        <w:t xml:space="preserve">ποχρεωτική για τους μουσουλμάνους της Θράκης. Τι γίνεται, λοιπόν, από αυτήν την </w:t>
      </w:r>
      <w:proofErr w:type="spellStart"/>
      <w:r>
        <w:rPr>
          <w:rFonts w:eastAsia="Times New Roman"/>
          <w:szCs w:val="24"/>
        </w:rPr>
        <w:t>υποχρεωτικότητα</w:t>
      </w:r>
      <w:proofErr w:type="spellEnd"/>
      <w:r>
        <w:rPr>
          <w:rFonts w:eastAsia="Times New Roman"/>
          <w:szCs w:val="24"/>
        </w:rPr>
        <w:t>;</w:t>
      </w:r>
    </w:p>
    <w:p w14:paraId="7CF05B61" w14:textId="77777777" w:rsidR="00DE1A4F" w:rsidRDefault="00594AFE">
      <w:pPr>
        <w:spacing w:line="600" w:lineRule="auto"/>
        <w:ind w:firstLine="720"/>
        <w:jc w:val="both"/>
        <w:rPr>
          <w:rFonts w:eastAsia="Times New Roman"/>
          <w:szCs w:val="24"/>
        </w:rPr>
      </w:pPr>
      <w:r>
        <w:rPr>
          <w:rFonts w:eastAsia="Times New Roman"/>
          <w:szCs w:val="24"/>
        </w:rPr>
        <w:lastRenderedPageBreak/>
        <w:t xml:space="preserve">Απ’ αυτήν την </w:t>
      </w:r>
      <w:proofErr w:type="spellStart"/>
      <w:r>
        <w:rPr>
          <w:rFonts w:eastAsia="Times New Roman"/>
          <w:szCs w:val="24"/>
        </w:rPr>
        <w:t>υποχρεωτικότητα</w:t>
      </w:r>
      <w:proofErr w:type="spellEnd"/>
      <w:r>
        <w:rPr>
          <w:rFonts w:eastAsia="Times New Roman"/>
          <w:szCs w:val="24"/>
        </w:rPr>
        <w:t xml:space="preserve"> η Ελλάδα σήμερα βρίσκεται κατηγορούμενη στο Ευρωπαϊκό Δικαστήριο Ανθρωπίνων Δικαιωμάτων. Στις 06</w:t>
      </w:r>
      <w:r>
        <w:rPr>
          <w:rFonts w:eastAsia="Times New Roman"/>
          <w:szCs w:val="24"/>
        </w:rPr>
        <w:t>-</w:t>
      </w:r>
      <w:r>
        <w:rPr>
          <w:rFonts w:eastAsia="Times New Roman"/>
          <w:szCs w:val="24"/>
        </w:rPr>
        <w:t>12</w:t>
      </w:r>
      <w:r>
        <w:rPr>
          <w:rFonts w:eastAsia="Times New Roman"/>
          <w:szCs w:val="24"/>
        </w:rPr>
        <w:t>-</w:t>
      </w:r>
      <w:r>
        <w:rPr>
          <w:rFonts w:eastAsia="Times New Roman"/>
          <w:szCs w:val="24"/>
        </w:rPr>
        <w:t>2017 έγινε η σχετική δίκη για</w:t>
      </w:r>
      <w:r>
        <w:rPr>
          <w:rFonts w:eastAsia="Times New Roman"/>
          <w:szCs w:val="24"/>
        </w:rPr>
        <w:t xml:space="preserve"> την υπόθεση «</w:t>
      </w:r>
      <w:proofErr w:type="spellStart"/>
      <w:r>
        <w:rPr>
          <w:rFonts w:eastAsia="Times New Roman"/>
          <w:szCs w:val="24"/>
        </w:rPr>
        <w:t>Χατιτζέ</w:t>
      </w:r>
      <w:proofErr w:type="spellEnd"/>
      <w:r>
        <w:rPr>
          <w:rFonts w:eastAsia="Times New Roman"/>
          <w:szCs w:val="24"/>
        </w:rPr>
        <w:t xml:space="preserve"> </w:t>
      </w:r>
      <w:proofErr w:type="spellStart"/>
      <w:r>
        <w:rPr>
          <w:rFonts w:eastAsia="Times New Roman"/>
          <w:szCs w:val="24"/>
        </w:rPr>
        <w:t>Μολλά</w:t>
      </w:r>
      <w:proofErr w:type="spellEnd"/>
      <w:r>
        <w:rPr>
          <w:rFonts w:eastAsia="Times New Roman"/>
          <w:szCs w:val="24"/>
        </w:rPr>
        <w:t xml:space="preserve"> </w:t>
      </w:r>
      <w:proofErr w:type="spellStart"/>
      <w:r>
        <w:rPr>
          <w:rFonts w:eastAsia="Times New Roman"/>
          <w:szCs w:val="24"/>
        </w:rPr>
        <w:t>Σαλή</w:t>
      </w:r>
      <w:proofErr w:type="spellEnd"/>
      <w:r>
        <w:rPr>
          <w:rFonts w:eastAsia="Times New Roman"/>
          <w:szCs w:val="24"/>
        </w:rPr>
        <w:t>». Και είναι προφανές ότι η Κυβέρνηση έτρεξε να προλάβει τη συγκεκριμένη προθεσμία. Να τονίσω ότι θα έπρεπε να κινηθεί πολύ νωρίτερα, αφού ήξερε εδώ και δύο χρόνια τι πρόκειται να γίνει και για ποιους λόγους.</w:t>
      </w:r>
    </w:p>
    <w:p w14:paraId="7CF05B62" w14:textId="77777777" w:rsidR="00DE1A4F" w:rsidRDefault="00594AFE">
      <w:pPr>
        <w:spacing w:line="600" w:lineRule="auto"/>
        <w:ind w:firstLine="720"/>
        <w:jc w:val="both"/>
        <w:rPr>
          <w:rFonts w:eastAsia="Times New Roman"/>
          <w:szCs w:val="24"/>
        </w:rPr>
      </w:pPr>
      <w:r>
        <w:rPr>
          <w:rFonts w:eastAsia="Times New Roman"/>
          <w:szCs w:val="24"/>
        </w:rPr>
        <w:t>Μετά τη θέσπιση</w:t>
      </w:r>
      <w:r>
        <w:rPr>
          <w:rFonts w:eastAsia="Times New Roman"/>
          <w:szCs w:val="24"/>
        </w:rPr>
        <w:t xml:space="preserve"> του πολιτικού γάμου από το ΠΑΣΟΚ όσοι μειονοτικοί μουσουλμάνοι δεν επιθυμούν να υπαχθούν στη </w:t>
      </w:r>
      <w:proofErr w:type="spellStart"/>
      <w:r>
        <w:rPr>
          <w:rFonts w:eastAsia="Times New Roman"/>
          <w:szCs w:val="24"/>
        </w:rPr>
        <w:t>σαρία</w:t>
      </w:r>
      <w:proofErr w:type="spellEnd"/>
      <w:r>
        <w:rPr>
          <w:rFonts w:eastAsia="Times New Roman"/>
          <w:szCs w:val="24"/>
        </w:rPr>
        <w:t xml:space="preserve">, κάνουν πολιτικό γάμο. Έτσι στην πράξη οι ίδιοι οι μουσουλμάνοι βρήκαν έναν τρόπο να κάνουν την επιλογή τους μεταξύ της </w:t>
      </w:r>
      <w:proofErr w:type="spellStart"/>
      <w:r>
        <w:rPr>
          <w:rFonts w:eastAsia="Times New Roman"/>
          <w:szCs w:val="24"/>
        </w:rPr>
        <w:t>σαρίας</w:t>
      </w:r>
      <w:proofErr w:type="spellEnd"/>
      <w:r>
        <w:rPr>
          <w:rFonts w:eastAsia="Times New Roman"/>
          <w:szCs w:val="24"/>
        </w:rPr>
        <w:t xml:space="preserve"> και του αστικού κώδικα. Ο τρό</w:t>
      </w:r>
      <w:r>
        <w:rPr>
          <w:rFonts w:eastAsia="Times New Roman"/>
          <w:szCs w:val="24"/>
        </w:rPr>
        <w:t xml:space="preserve">πος που βρήκαν στην περίπτωση των κληρονομιών, όσοι επιθυμούν να ξεπεράσουν τη </w:t>
      </w:r>
      <w:proofErr w:type="spellStart"/>
      <w:r>
        <w:rPr>
          <w:rFonts w:eastAsia="Times New Roman"/>
          <w:szCs w:val="24"/>
        </w:rPr>
        <w:t>σαρία</w:t>
      </w:r>
      <w:proofErr w:type="spellEnd"/>
      <w:r>
        <w:rPr>
          <w:rFonts w:eastAsia="Times New Roman"/>
          <w:szCs w:val="24"/>
        </w:rPr>
        <w:t xml:space="preserve">, είναι η </w:t>
      </w:r>
      <w:r>
        <w:rPr>
          <w:rFonts w:eastAsia="Times New Roman"/>
          <w:szCs w:val="24"/>
        </w:rPr>
        <w:lastRenderedPageBreak/>
        <w:t xml:space="preserve">σύνταξη συμβολαίων και διαθήκες. Απαραίτητη, λοιπόν, προϋπόθεση είναι ότι κανείς από τους ενδιαφερόμενους δεν θα προσφύγει εναντίον τους. </w:t>
      </w:r>
    </w:p>
    <w:p w14:paraId="7CF05B63" w14:textId="77777777" w:rsidR="00DE1A4F" w:rsidRDefault="00594AFE">
      <w:pPr>
        <w:spacing w:line="600" w:lineRule="auto"/>
        <w:ind w:firstLine="720"/>
        <w:jc w:val="both"/>
        <w:rPr>
          <w:rFonts w:eastAsia="Times New Roman"/>
          <w:szCs w:val="24"/>
        </w:rPr>
      </w:pPr>
      <w:r>
        <w:rPr>
          <w:rFonts w:eastAsia="Times New Roman"/>
          <w:szCs w:val="24"/>
        </w:rPr>
        <w:t>Σήμερα το 99% των κληρο</w:t>
      </w:r>
      <w:r>
        <w:rPr>
          <w:rFonts w:eastAsia="Times New Roman"/>
          <w:szCs w:val="24"/>
        </w:rPr>
        <w:t>νομιών στη Θράκη διευθετείται με αυτόν τον τρόπο. Για τους λόγους αυτούς όταν ήταν ο Ανδρέας Λοβέρδος Υπουργός Παιδείας, είχε ξεκινήσει μία πολύ σοβαρή συζήτηση και προσπάθεια για να αλλάξει το νομικό πλαίσιο και να συμβαδίσει ο νόμος με τη ζωή. Ωστόσο, άλ</w:t>
      </w:r>
      <w:r>
        <w:rPr>
          <w:rFonts w:eastAsia="Times New Roman"/>
          <w:szCs w:val="24"/>
        </w:rPr>
        <w:t>λαξε η κυβέρνηση και η προσπάθεια δεν ολοκληρώθηκε.</w:t>
      </w:r>
    </w:p>
    <w:p w14:paraId="7CF05B64" w14:textId="77777777" w:rsidR="00DE1A4F" w:rsidRDefault="00594AFE">
      <w:pPr>
        <w:spacing w:line="600" w:lineRule="auto"/>
        <w:ind w:firstLine="720"/>
        <w:jc w:val="both"/>
        <w:rPr>
          <w:rFonts w:eastAsia="Times New Roman"/>
          <w:szCs w:val="24"/>
        </w:rPr>
      </w:pPr>
      <w:r>
        <w:rPr>
          <w:rFonts w:eastAsia="Times New Roman"/>
          <w:szCs w:val="24"/>
        </w:rPr>
        <w:t xml:space="preserve">Τι λέει η παρούσα ρύθμιση του κ. </w:t>
      </w:r>
      <w:proofErr w:type="spellStart"/>
      <w:r>
        <w:rPr>
          <w:rFonts w:eastAsia="Times New Roman"/>
          <w:szCs w:val="24"/>
        </w:rPr>
        <w:t>Γαβρόγλου</w:t>
      </w:r>
      <w:proofErr w:type="spellEnd"/>
      <w:r>
        <w:rPr>
          <w:rFonts w:eastAsia="Times New Roman"/>
          <w:szCs w:val="24"/>
        </w:rPr>
        <w:t xml:space="preserve">; Η παρούσα ρύθμιση λέει ότι η πρώτη και βασικότερη επιλογή είναι ότι η ρύθμιση δεν καταργεί τη </w:t>
      </w:r>
      <w:proofErr w:type="spellStart"/>
      <w:r>
        <w:rPr>
          <w:rFonts w:eastAsia="Times New Roman"/>
          <w:szCs w:val="24"/>
        </w:rPr>
        <w:t>σαρία</w:t>
      </w:r>
      <w:proofErr w:type="spellEnd"/>
      <w:r>
        <w:rPr>
          <w:rFonts w:eastAsia="Times New Roman"/>
          <w:szCs w:val="24"/>
        </w:rPr>
        <w:t>. Και εδώ συμφωνούμε όλοι. Με αυτόν τον τρόπο οι θρησκευόμενο</w:t>
      </w:r>
      <w:r>
        <w:rPr>
          <w:rFonts w:eastAsia="Times New Roman"/>
          <w:szCs w:val="24"/>
        </w:rPr>
        <w:t xml:space="preserve">ι μουσουλμάνοι της Θράκης δεν στερούνται </w:t>
      </w:r>
      <w:r>
        <w:rPr>
          <w:rFonts w:eastAsia="Times New Roman"/>
          <w:szCs w:val="24"/>
        </w:rPr>
        <w:lastRenderedPageBreak/>
        <w:t>ένα δικαίωμα που για τους ίδιους είναι πολύ σημαντικό. Γνωρίζουν ωστόσο ότι εάν και η Τουρκία το έχει καταργήσει για τους ομόθρησκούς τους, αυτοί το διατηρούν χάρις στην Ελλάδα.</w:t>
      </w:r>
    </w:p>
    <w:p w14:paraId="7CF05B65" w14:textId="77777777" w:rsidR="00DE1A4F" w:rsidRDefault="00594AFE">
      <w:pPr>
        <w:spacing w:line="600" w:lineRule="auto"/>
        <w:ind w:firstLine="720"/>
        <w:jc w:val="both"/>
        <w:rPr>
          <w:rFonts w:eastAsia="Times New Roman"/>
          <w:szCs w:val="24"/>
        </w:rPr>
      </w:pPr>
      <w:r>
        <w:rPr>
          <w:rFonts w:eastAsia="Times New Roman"/>
          <w:szCs w:val="24"/>
        </w:rPr>
        <w:t>Δεύτερον, σε μια ευαίσθητη περίοδο στ</w:t>
      </w:r>
      <w:r>
        <w:rPr>
          <w:rFonts w:eastAsia="Times New Roman"/>
          <w:szCs w:val="24"/>
        </w:rPr>
        <w:t>έλνουμε ένα σαφές μήνυμα στις μουσουλμανικές χώρες και ειδικότερα στις αραβικές, ότι η Ελλάδα σέβεται το Ισλάμ.</w:t>
      </w:r>
    </w:p>
    <w:p w14:paraId="7CF05B66" w14:textId="77777777" w:rsidR="00DE1A4F" w:rsidRDefault="00594AFE">
      <w:pPr>
        <w:spacing w:line="600" w:lineRule="auto"/>
        <w:ind w:firstLine="720"/>
        <w:jc w:val="both"/>
        <w:rPr>
          <w:rFonts w:eastAsia="Times New Roman"/>
          <w:szCs w:val="24"/>
        </w:rPr>
      </w:pPr>
      <w:r>
        <w:rPr>
          <w:rFonts w:eastAsia="Times New Roman"/>
          <w:szCs w:val="24"/>
        </w:rPr>
        <w:t xml:space="preserve">Τρίτον, αποφεύγεται κάθε πιθανότητα η Τουρκία να χρησιμοποιήσει τη συγκεκριμένη ρύθμιση για να θέσει ζητήματα σχετικά με τη Συνθήκη της </w:t>
      </w:r>
      <w:proofErr w:type="spellStart"/>
      <w:r>
        <w:rPr>
          <w:rFonts w:eastAsia="Times New Roman"/>
          <w:szCs w:val="24"/>
        </w:rPr>
        <w:t>Λωζάνης</w:t>
      </w:r>
      <w:proofErr w:type="spellEnd"/>
      <w:r>
        <w:rPr>
          <w:rFonts w:eastAsia="Times New Roman"/>
          <w:szCs w:val="24"/>
        </w:rPr>
        <w:t>.</w:t>
      </w:r>
      <w:r>
        <w:rPr>
          <w:rFonts w:eastAsia="Times New Roman"/>
          <w:szCs w:val="24"/>
        </w:rPr>
        <w:t xml:space="preserve"> </w:t>
      </w:r>
    </w:p>
    <w:p w14:paraId="7CF05B67" w14:textId="77777777" w:rsidR="00DE1A4F" w:rsidRDefault="00594AFE">
      <w:pPr>
        <w:spacing w:line="600" w:lineRule="auto"/>
        <w:ind w:firstLine="720"/>
        <w:jc w:val="both"/>
        <w:rPr>
          <w:rFonts w:eastAsia="Times New Roman"/>
          <w:szCs w:val="24"/>
        </w:rPr>
      </w:pPr>
      <w:r>
        <w:rPr>
          <w:rFonts w:eastAsia="Times New Roman"/>
          <w:szCs w:val="24"/>
        </w:rPr>
        <w:t xml:space="preserve">Τέταρτον, ναυαγούν οι επιδιώξεις ακραίων τουρκικών εθνικιστικών κύκλων να μετατρέψουν τους μουφτήδες και τις </w:t>
      </w:r>
      <w:proofErr w:type="spellStart"/>
      <w:r>
        <w:rPr>
          <w:rFonts w:eastAsia="Times New Roman"/>
          <w:szCs w:val="24"/>
        </w:rPr>
        <w:t>μουφτείες</w:t>
      </w:r>
      <w:proofErr w:type="spellEnd"/>
      <w:r>
        <w:rPr>
          <w:rFonts w:eastAsia="Times New Roman"/>
          <w:szCs w:val="24"/>
        </w:rPr>
        <w:t xml:space="preserve"> σε κέντρα αναθεωρητισμού και προπαγάνδας εναντίον της χώρας μας. Αυτή θα είναι η εξέλιξη εάν προχωρήσουμε στην ικανοποίηση </w:t>
      </w:r>
      <w:r>
        <w:rPr>
          <w:rFonts w:eastAsia="Times New Roman"/>
          <w:szCs w:val="24"/>
        </w:rPr>
        <w:lastRenderedPageBreak/>
        <w:t>του αιτήματο</w:t>
      </w:r>
      <w:r>
        <w:rPr>
          <w:rFonts w:eastAsia="Times New Roman"/>
          <w:szCs w:val="24"/>
        </w:rPr>
        <w:t>ς περί εκλογής μουφτή από τους μουσουλμανικούς εκλογείς.</w:t>
      </w:r>
    </w:p>
    <w:p w14:paraId="7CF05B68" w14:textId="77777777" w:rsidR="00DE1A4F" w:rsidRDefault="00594AFE">
      <w:pPr>
        <w:spacing w:line="600" w:lineRule="auto"/>
        <w:ind w:firstLine="720"/>
        <w:jc w:val="both"/>
        <w:rPr>
          <w:rFonts w:eastAsia="Times New Roman"/>
          <w:szCs w:val="24"/>
        </w:rPr>
      </w:pPr>
      <w:r>
        <w:rPr>
          <w:rFonts w:eastAsia="Times New Roman"/>
          <w:szCs w:val="24"/>
        </w:rPr>
        <w:t>Η δεύτερη επιλογή της Κυβέρνησης είναι ότι η ρύθμιση αναγνωρίζει τεκμήριο αρμοδιότητας στα δικαστήρια. Δηλαδή, εάν διαφωνούν οι διάδικοι για το πού θα υπαχθεί η περίπτωσή τους, τότε θα υπάγεται στα δ</w:t>
      </w:r>
      <w:r>
        <w:rPr>
          <w:rFonts w:eastAsia="Times New Roman"/>
          <w:szCs w:val="24"/>
        </w:rPr>
        <w:t xml:space="preserve">ικαστήρια. Θα μπορούσε κάποιος να πει εδώ να εξεταστεί η δυνατότητα το τεκμήριο της αρμοδιότητας να ανήκει στον μουφτή. Αυτό άλλωστε ζητούν και οι θρησκευόμενοι μουσουλμάνοι. Όμως εφόσον η υπαγωγή στη </w:t>
      </w:r>
      <w:proofErr w:type="spellStart"/>
      <w:r>
        <w:rPr>
          <w:rFonts w:eastAsia="Times New Roman"/>
          <w:szCs w:val="24"/>
        </w:rPr>
        <w:t>σαρία</w:t>
      </w:r>
      <w:proofErr w:type="spellEnd"/>
      <w:r>
        <w:rPr>
          <w:rFonts w:eastAsia="Times New Roman"/>
          <w:szCs w:val="24"/>
        </w:rPr>
        <w:t xml:space="preserve"> είναι δικαίωμα, δηλαδή, μια εξαίρεση από τα γενικ</w:t>
      </w:r>
      <w:r>
        <w:rPr>
          <w:rFonts w:eastAsia="Times New Roman"/>
          <w:szCs w:val="24"/>
        </w:rPr>
        <w:t xml:space="preserve">ώς ισχύοντα, δεν μπορεί να αναγνωριστεί τεκμήριο αρμοδιότητας του μουφτή. </w:t>
      </w:r>
    </w:p>
    <w:p w14:paraId="7CF05B69" w14:textId="77777777" w:rsidR="00DE1A4F" w:rsidRDefault="00594AFE">
      <w:pPr>
        <w:spacing w:line="600" w:lineRule="auto"/>
        <w:ind w:firstLine="720"/>
        <w:jc w:val="both"/>
        <w:rPr>
          <w:rFonts w:eastAsia="Times New Roman"/>
          <w:szCs w:val="24"/>
        </w:rPr>
      </w:pPr>
      <w:r>
        <w:rPr>
          <w:rFonts w:eastAsia="Times New Roman"/>
          <w:szCs w:val="24"/>
        </w:rPr>
        <w:t xml:space="preserve">Αυτές οι δύο επιλογές είναι σωστές. Υπάρχουν, όμως, τα εξής –θα έλεγα- θέματα. </w:t>
      </w:r>
    </w:p>
    <w:p w14:paraId="7CF05B6A" w14:textId="77777777" w:rsidR="00DE1A4F" w:rsidRDefault="00594AFE">
      <w:pPr>
        <w:spacing w:line="600" w:lineRule="auto"/>
        <w:ind w:firstLine="720"/>
        <w:jc w:val="both"/>
        <w:rPr>
          <w:rFonts w:eastAsia="Times New Roman"/>
          <w:szCs w:val="24"/>
        </w:rPr>
      </w:pPr>
      <w:r>
        <w:rPr>
          <w:rFonts w:eastAsia="Times New Roman"/>
          <w:szCs w:val="24"/>
        </w:rPr>
        <w:lastRenderedPageBreak/>
        <w:t>Πρώτον, κύριε Υπουργέ, πρέπει να διαγραφεί στη δεύτερη παράγραφο του πρώτου άρθρου η φράση: «κοινή συ</w:t>
      </w:r>
      <w:r>
        <w:rPr>
          <w:rFonts w:eastAsia="Times New Roman"/>
          <w:szCs w:val="24"/>
        </w:rPr>
        <w:t>ναινέσει». Το είχα πει και στη συζήτηση επί των άρθρων. Πρέπει να είναι ξεκάθαρο τι σημαίνει και πώς αποδεικνύεται, κυρία Αναγνωστοπούλου –γιατί το είχατε ρωτήσει την άλλη φορά- η κοινή συναίνεση.</w:t>
      </w:r>
    </w:p>
    <w:p w14:paraId="7CF05B6B" w14:textId="77777777" w:rsidR="00DE1A4F" w:rsidRDefault="00594AFE">
      <w:pPr>
        <w:spacing w:line="600" w:lineRule="auto"/>
        <w:ind w:firstLine="720"/>
        <w:jc w:val="both"/>
        <w:rPr>
          <w:rFonts w:eastAsia="Times New Roman"/>
          <w:szCs w:val="24"/>
        </w:rPr>
      </w:pPr>
      <w:r>
        <w:rPr>
          <w:rFonts w:eastAsia="Times New Roman"/>
          <w:szCs w:val="24"/>
        </w:rPr>
        <w:t xml:space="preserve">Δεύτερον, είναι ορθή επιλογή να συνδεθεί η εφαρμογή της </w:t>
      </w:r>
      <w:proofErr w:type="spellStart"/>
      <w:r>
        <w:rPr>
          <w:rFonts w:eastAsia="Times New Roman"/>
          <w:szCs w:val="24"/>
        </w:rPr>
        <w:t>προ</w:t>
      </w:r>
      <w:r>
        <w:rPr>
          <w:rFonts w:eastAsia="Times New Roman"/>
          <w:szCs w:val="24"/>
        </w:rPr>
        <w:t>αιρετικότητας</w:t>
      </w:r>
      <w:proofErr w:type="spellEnd"/>
      <w:r>
        <w:rPr>
          <w:rFonts w:eastAsia="Times New Roman"/>
          <w:szCs w:val="24"/>
        </w:rPr>
        <w:t xml:space="preserve"> με την έκδοση του προεδρικού διατάγματος για τις δικονομικές διαδικασίες που θα πρέπει να ακολουθούν οι </w:t>
      </w:r>
      <w:proofErr w:type="spellStart"/>
      <w:r>
        <w:rPr>
          <w:rFonts w:eastAsia="Times New Roman"/>
          <w:szCs w:val="24"/>
        </w:rPr>
        <w:t>μουφτείες</w:t>
      </w:r>
      <w:proofErr w:type="spellEnd"/>
      <w:r>
        <w:rPr>
          <w:rFonts w:eastAsia="Times New Roman"/>
          <w:szCs w:val="24"/>
        </w:rPr>
        <w:t xml:space="preserve">. </w:t>
      </w:r>
    </w:p>
    <w:p w14:paraId="7CF05B6C" w14:textId="77777777" w:rsidR="00DE1A4F" w:rsidRDefault="00594AFE">
      <w:pPr>
        <w:spacing w:line="600" w:lineRule="auto"/>
        <w:ind w:firstLine="720"/>
        <w:jc w:val="both"/>
        <w:rPr>
          <w:rFonts w:eastAsia="Times New Roman"/>
          <w:szCs w:val="24"/>
        </w:rPr>
      </w:pPr>
      <w:r>
        <w:rPr>
          <w:rFonts w:eastAsia="Times New Roman"/>
          <w:szCs w:val="24"/>
        </w:rPr>
        <w:t>Πρέπει, κύριε Υπουργέ, να προσεχθεί πολύ καλά η εξουσιοδοτική διάταξη για την έκδοση του προεδρικού διατάγματος. Πρέπει κατά τ</w:t>
      </w:r>
      <w:r>
        <w:rPr>
          <w:rFonts w:eastAsia="Times New Roman"/>
          <w:szCs w:val="24"/>
        </w:rPr>
        <w:t>η διαδικασία για τη σύνταξη του προεδρικού διατάγματος να ληφθούν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οι ευαισθησίες των θρησκευόμενων μουσουλμάνων. Δεν πρέπει, δηλαδή, η πολιτεία να νομοθετήσει χωρίς να τους </w:t>
      </w:r>
      <w:r>
        <w:rPr>
          <w:rFonts w:eastAsia="Times New Roman"/>
          <w:szCs w:val="24"/>
        </w:rPr>
        <w:lastRenderedPageBreak/>
        <w:t>έχει ακούσει. Ήρθαν οι εκπρόσωποί τους και τους ακούσαμε και πιστεύω ότι ο</w:t>
      </w:r>
      <w:r>
        <w:rPr>
          <w:rFonts w:eastAsia="Times New Roman"/>
          <w:szCs w:val="24"/>
        </w:rPr>
        <w:t>ι θέσεις τους είναι σεβαστές. Και βάσει και αυτών θα νομοθετήσουμε.</w:t>
      </w:r>
    </w:p>
    <w:p w14:paraId="7CF05B6D" w14:textId="77777777" w:rsidR="00DE1A4F" w:rsidRDefault="00594AFE">
      <w:pPr>
        <w:spacing w:line="600" w:lineRule="auto"/>
        <w:ind w:firstLine="720"/>
        <w:jc w:val="both"/>
        <w:rPr>
          <w:rFonts w:eastAsia="Times New Roman"/>
          <w:szCs w:val="24"/>
        </w:rPr>
      </w:pPr>
      <w:r>
        <w:rPr>
          <w:rFonts w:eastAsia="Times New Roman"/>
          <w:szCs w:val="24"/>
        </w:rPr>
        <w:t xml:space="preserve">Κυρίες και κύριοι συνάδελφοι, στον μουσουλμανικό γάμο καταγράφεται μια συμφωνία, το </w:t>
      </w:r>
      <w:proofErr w:type="spellStart"/>
      <w:r>
        <w:rPr>
          <w:rFonts w:eastAsia="Times New Roman"/>
          <w:szCs w:val="24"/>
        </w:rPr>
        <w:t>νικιάχ</w:t>
      </w:r>
      <w:proofErr w:type="spellEnd"/>
      <w:r>
        <w:rPr>
          <w:rFonts w:eastAsia="Times New Roman"/>
          <w:szCs w:val="24"/>
        </w:rPr>
        <w:t xml:space="preserve">. Εκεί προβλέπεται μια αποζημίωση της γυναίκας σε περίπτωση διαζυγίου, το </w:t>
      </w:r>
      <w:proofErr w:type="spellStart"/>
      <w:r>
        <w:rPr>
          <w:rFonts w:eastAsia="Times New Roman"/>
          <w:szCs w:val="24"/>
        </w:rPr>
        <w:t>μεχίρ</w:t>
      </w:r>
      <w:proofErr w:type="spellEnd"/>
      <w:r>
        <w:rPr>
          <w:rFonts w:eastAsia="Times New Roman"/>
          <w:szCs w:val="24"/>
        </w:rPr>
        <w:t xml:space="preserve">. </w:t>
      </w:r>
    </w:p>
    <w:p w14:paraId="7CF05B6E"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Η Κυβέρνηση, λοι</w:t>
      </w:r>
      <w:r>
        <w:rPr>
          <w:rFonts w:eastAsia="Times New Roman" w:cs="Times New Roman"/>
          <w:szCs w:val="24"/>
        </w:rPr>
        <w:t>πόν, εδώ πρέπει να εξασφαλίσει ότι δεν θα χρησιμοποιηθεί το νέο νομοθετικό πλαίσιο για να αποφεύγει ο σύζυγος που θέλει να χωρίσει, την καταβολή της αποζημίωσης στη σύζυγο. Είναι σαφές τότε ότι η νέα νομοθετική ρύθμιση θα λειτουργήσει εις βάρος της γυναίκα</w:t>
      </w:r>
      <w:r>
        <w:rPr>
          <w:rFonts w:eastAsia="Times New Roman" w:cs="Times New Roman"/>
          <w:szCs w:val="24"/>
        </w:rPr>
        <w:t xml:space="preserve">ς και αυτό πρέπει να προσεχτεί. </w:t>
      </w:r>
    </w:p>
    <w:p w14:paraId="7CF05B6F"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 xml:space="preserve">Η ρύθμιση δυσκολεύει πολύ τη δυνατότητα ενός μουσουλμάνου να επιλέξει τη διάθεση της περιουσίας του σύμφωνα με τη </w:t>
      </w:r>
      <w:proofErr w:type="spellStart"/>
      <w:r>
        <w:rPr>
          <w:rFonts w:eastAsia="Times New Roman" w:cs="Times New Roman"/>
          <w:szCs w:val="24"/>
        </w:rPr>
        <w:t>σαρία</w:t>
      </w:r>
      <w:proofErr w:type="spellEnd"/>
      <w:r>
        <w:rPr>
          <w:rFonts w:eastAsia="Times New Roman" w:cs="Times New Roman"/>
          <w:szCs w:val="24"/>
        </w:rPr>
        <w:t xml:space="preserve"> μετά τον θάνατό του. Στις πόλεις είναι πολύ εύκολο, θα βρεθεί ο συμβολαιογράφος, αλλά στα χωριά είναι δ</w:t>
      </w:r>
      <w:r>
        <w:rPr>
          <w:rFonts w:eastAsia="Times New Roman" w:cs="Times New Roman"/>
          <w:szCs w:val="24"/>
        </w:rPr>
        <w:t xml:space="preserve">ύσκολο και εκεί δεν ξέρουμε τι μπορεί να γίνει. Θα ήταν, λοιπόν, χρήσιμο και για λόγους ουσιαστικούς, αλλά και για λόγους διεθνούς εικόνας της χώρας </w:t>
      </w:r>
      <w:r>
        <w:rPr>
          <w:rFonts w:eastAsia="Times New Roman" w:cs="Times New Roman"/>
          <w:szCs w:val="24"/>
        </w:rPr>
        <w:t>μας,</w:t>
      </w:r>
      <w:r>
        <w:rPr>
          <w:rFonts w:eastAsia="Times New Roman" w:cs="Times New Roman"/>
          <w:szCs w:val="24"/>
        </w:rPr>
        <w:t xml:space="preserve"> στην παράγραφο 3 του άρθρου 5 να προστεθεί μετά τη φράση «αντίκεται στο Σύνταγμα», κύριε </w:t>
      </w:r>
      <w:proofErr w:type="spellStart"/>
      <w:r>
        <w:rPr>
          <w:rFonts w:eastAsia="Times New Roman" w:cs="Times New Roman"/>
          <w:szCs w:val="24"/>
        </w:rPr>
        <w:t>Γαβρόγλου</w:t>
      </w:r>
      <w:proofErr w:type="spellEnd"/>
      <w:r>
        <w:rPr>
          <w:rFonts w:eastAsia="Times New Roman" w:cs="Times New Roman"/>
          <w:szCs w:val="24"/>
        </w:rPr>
        <w:t>, κα</w:t>
      </w:r>
      <w:r>
        <w:rPr>
          <w:rFonts w:eastAsia="Times New Roman" w:cs="Times New Roman"/>
          <w:szCs w:val="24"/>
        </w:rPr>
        <w:t>ι μια φράση που να συμπεριλαμβάνει συνθήκες, όπως η Ευρωπαϊκή Σύμβαση Δικαιωμάτων του Ανθρώπου, ώστε να είναι σαφές ότι θα πρέπει να σέβονται τις αποφάσεις των μουφτήδων.</w:t>
      </w:r>
    </w:p>
    <w:p w14:paraId="7CF05B70"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Κύριε Πρόεδρε, κυρίες και κύριοι συνάδελφοι, η συζήτηση για την τροποποίηση του άρθρο</w:t>
      </w:r>
      <w:r>
        <w:rPr>
          <w:rFonts w:eastAsia="Times New Roman" w:cs="Times New Roman"/>
          <w:szCs w:val="24"/>
        </w:rPr>
        <w:t>υ 5 του ν.1920/1991 αποτελεί ένα ακόμα βήμα ταυτοποίησης των δικαιωμάτων της μειονότητας. Έρχεται, με καθυστέρηση βέβαια, να προστεθεί σε μια σειρά μεγάλων τομών και πρωτοβουλιών που ξεκίνησαν την δεκαετία του 1980 από τον μεγάλο οραματιστή, τον Ανδρέα Παπ</w:t>
      </w:r>
      <w:r>
        <w:rPr>
          <w:rFonts w:eastAsia="Times New Roman" w:cs="Times New Roman"/>
          <w:szCs w:val="24"/>
        </w:rPr>
        <w:t xml:space="preserve">ανδρέου. Οι πολιτικές για τα δικαιώματα των μειονοτήτων, οι μουσουλμανικές σπουδές, αλλά και η εκπαίδευση γενικότερα των μουσουλμάνων της Θράκης και η εκπροσώπησή τους στους θεσμούς της δημοκρατίας είναι πρωτοβουλίες που θεσμοθετήθηκαν από τις κυβερνήσεις </w:t>
      </w:r>
      <w:r>
        <w:rPr>
          <w:rFonts w:eastAsia="Times New Roman" w:cs="Times New Roman"/>
          <w:szCs w:val="24"/>
        </w:rPr>
        <w:t xml:space="preserve">του ΠΑΣΟΚ, πρωτοβουλίες που αξιοποιούσαν την αποτίμηση του παρελθόντος, ανταποκρίνονταν στις απαιτήσεις του παρόντος και ανίχνευαν τις </w:t>
      </w:r>
      <w:r>
        <w:rPr>
          <w:rFonts w:eastAsia="Times New Roman" w:cs="Times New Roman"/>
          <w:szCs w:val="24"/>
        </w:rPr>
        <w:lastRenderedPageBreak/>
        <w:t xml:space="preserve">ανάγκες του μέλλοντος. Ένας ακόμα ηγέτης, ο Ανδρέας Παπανδρέου, ήταν πολύ μπροστά για την εποχή του ειδικά για τα θέματα </w:t>
      </w:r>
      <w:r>
        <w:rPr>
          <w:rFonts w:eastAsia="Times New Roman" w:cs="Times New Roman"/>
          <w:szCs w:val="24"/>
        </w:rPr>
        <w:t>των ανθρωπίνων δικαιωμάτων και τον σεβασμό στην ανεξιθρησκεία.</w:t>
      </w:r>
    </w:p>
    <w:p w14:paraId="7CF05B71"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ψήφιση για τη λειτουργία του ισλαμικού τεμένους στην Αθήνα και η συζήτηση για το παρόν σχέδιο νόμου είναι ένα ακόμα, θα έλεγα, βήμα δημοκρατίας, είναι μια αρχή κ</w:t>
      </w:r>
      <w:r>
        <w:rPr>
          <w:rFonts w:eastAsia="Times New Roman" w:cs="Times New Roman"/>
          <w:szCs w:val="24"/>
        </w:rPr>
        <w:t>αι μια ουσιαστική αλλαγή στο πλαίσιο που διέπει τη μειονότητα, ζητήματα της Θράκης, όπως η λειτουργία συλλόγων, βακούφια, σχολεία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7CF05B72"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Εμείς είμαστε έτοιμοι να συμβάλουμε στην κατεύθυνση αυτή. Άλλωστε, ψηφίζουμε το σχέδιο νόμου. Οι μουσουλμάνοι της Θράκ</w:t>
      </w:r>
      <w:r>
        <w:rPr>
          <w:rFonts w:eastAsia="Times New Roman" w:cs="Times New Roman"/>
          <w:szCs w:val="24"/>
        </w:rPr>
        <w:t>ης μην ξεχνάτε ότι είναι αναπόσπαστο κομμάτι του ελληνικού κράτους και για εμάς αυτό είναι αδιαπραγμάτευτο.</w:t>
      </w:r>
    </w:p>
    <w:p w14:paraId="7CF05B73"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Κύριε Υπουργέ, καταθέσαμε μία τροπολογία, που αφορά συγκεκριμένα τη δικαιοδοσία του μουφτή, όπου καθίσταται προαιρετική και απαιτεί σχετική αίτηση α</w:t>
      </w:r>
      <w:r>
        <w:rPr>
          <w:rFonts w:eastAsia="Times New Roman" w:cs="Times New Roman"/>
          <w:szCs w:val="24"/>
        </w:rPr>
        <w:t xml:space="preserve">πό αμφότερα τα </w:t>
      </w:r>
      <w:proofErr w:type="spellStart"/>
      <w:r>
        <w:rPr>
          <w:rFonts w:eastAsia="Times New Roman" w:cs="Times New Roman"/>
          <w:szCs w:val="24"/>
        </w:rPr>
        <w:t>διάδικα</w:t>
      </w:r>
      <w:proofErr w:type="spellEnd"/>
      <w:r>
        <w:rPr>
          <w:rFonts w:eastAsia="Times New Roman" w:cs="Times New Roman"/>
          <w:szCs w:val="24"/>
        </w:rPr>
        <w:t xml:space="preserve"> μέρη. Η ρύθμιση εναρμονίζεται με τα άρθρα 8, 20 και 94 του Συντάγματος. Με την προτεινόμενη τροπολογία προβλέπεται ότι το μονομελές πρωτοδικείο ερευνά την τήρηση των ορίων δικαιοδοσίας του μουφτή και κηρύσσει εκτελεστές τις αποφάσεις</w:t>
      </w:r>
      <w:r>
        <w:rPr>
          <w:rFonts w:eastAsia="Times New Roman" w:cs="Times New Roman"/>
          <w:szCs w:val="24"/>
        </w:rPr>
        <w:t xml:space="preserve"> του. Προτείνουμε και θα θέλαμε να την κάνετε αποδεκτή.</w:t>
      </w:r>
    </w:p>
    <w:p w14:paraId="7CF05B74"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Σας ευχαριστώ.</w:t>
      </w:r>
    </w:p>
    <w:p w14:paraId="7CF05B75" w14:textId="77777777" w:rsidR="00DE1A4F" w:rsidRDefault="00594AFE">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w:t>
      </w:r>
    </w:p>
    <w:p w14:paraId="7CF05B76"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Απ’ ό,τι κατάλαβα επί της αρχής το ψηφίζετε, κύριε Κωνσταντόπουλε;</w:t>
      </w:r>
    </w:p>
    <w:p w14:paraId="7CF05B77"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Επί της αρχής βεβαίως.</w:t>
      </w:r>
    </w:p>
    <w:p w14:paraId="7CF05B78"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(Νικήτας Κακλαμάνης):</w:t>
      </w:r>
      <w:r>
        <w:rPr>
          <w:rFonts w:eastAsia="Times New Roman" w:cs="Times New Roman"/>
          <w:szCs w:val="24"/>
        </w:rPr>
        <w:t xml:space="preserve"> Ευχαριστούμε πολύ.</w:t>
      </w:r>
    </w:p>
    <w:p w14:paraId="7CF05B79"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Ο κ. Ηλιόπουλος έχει κάποια κομματική σύναξη και θα έρθει αργότερα. Άρα τον λόγο έχει ο ειδικός αγορητής του Κομμουνιστικού Κόμματος Ελλάδ</w:t>
      </w:r>
      <w:r>
        <w:rPr>
          <w:rFonts w:eastAsia="Times New Roman" w:cs="Times New Roman"/>
          <w:szCs w:val="24"/>
        </w:rPr>
        <w:t>α</w:t>
      </w:r>
      <w:r>
        <w:rPr>
          <w:rFonts w:eastAsia="Times New Roman" w:cs="Times New Roman"/>
          <w:szCs w:val="24"/>
        </w:rPr>
        <w:t>ς κ. Ιωάννης Δελής.</w:t>
      </w:r>
    </w:p>
    <w:p w14:paraId="7CF05B7A"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Ορίστε, κύριε Δελή.</w:t>
      </w:r>
    </w:p>
    <w:p w14:paraId="7CF05B7B"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Ευχαριστώ, κύριε Πρόεδρε.</w:t>
      </w:r>
    </w:p>
    <w:p w14:paraId="7CF05B7C"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με το σημερινό νομοσχέδιο καθιερώνεται ως κανόνας η εφαρμογή των διατάξεων του Αστικού Κώδικα και των τακτικών δικαστηρίων στις οικογενειακές και κληρονομικές υποθέσεις της μουσουλμανικής μειονότητας.</w:t>
      </w:r>
      <w:r>
        <w:rPr>
          <w:rFonts w:eastAsia="Times New Roman" w:cs="Times New Roman"/>
          <w:szCs w:val="24"/>
        </w:rPr>
        <w:t xml:space="preserve"> Η εφαρμογή του </w:t>
      </w:r>
      <w:r>
        <w:rPr>
          <w:rFonts w:eastAsia="Times New Roman" w:cs="Times New Roman"/>
          <w:szCs w:val="24"/>
        </w:rPr>
        <w:t>ι</w:t>
      </w:r>
      <w:r>
        <w:rPr>
          <w:rFonts w:eastAsia="Times New Roman" w:cs="Times New Roman"/>
          <w:szCs w:val="24"/>
        </w:rPr>
        <w:t xml:space="preserve">σλαμικού </w:t>
      </w:r>
      <w:r>
        <w:rPr>
          <w:rFonts w:eastAsia="Times New Roman" w:cs="Times New Roman"/>
          <w:szCs w:val="24"/>
        </w:rPr>
        <w:t>δ</w:t>
      </w:r>
      <w:r>
        <w:rPr>
          <w:rFonts w:eastAsia="Times New Roman" w:cs="Times New Roman"/>
          <w:szCs w:val="24"/>
        </w:rPr>
        <w:t>ικαίου και συνακόλουθα της δικαιοδοσίας του μουφτή παραμένει μεν, αλλά τίθεται σε προαιρετική βάση υπό την προϋπόθεση της σύμφωνης γνώμης όλων των μερών ή των διαδίκων. Όλοι καταλαβαίνουν φυσικά ότι εδώ δεν πρόκειται για ένα απλό</w:t>
      </w:r>
      <w:r>
        <w:rPr>
          <w:rFonts w:eastAsia="Times New Roman" w:cs="Times New Roman"/>
          <w:szCs w:val="24"/>
        </w:rPr>
        <w:t>, στενά νομικό ζήτημα. Τόσο η κοινωνική όσο και η πολιτική διάσταση του συγκεκριμένου ζητήματος</w:t>
      </w:r>
      <w:r>
        <w:rPr>
          <w:rFonts w:eastAsia="Times New Roman" w:cs="Times New Roman"/>
          <w:szCs w:val="24"/>
        </w:rPr>
        <w:t>,</w:t>
      </w:r>
      <w:r>
        <w:rPr>
          <w:rFonts w:eastAsia="Times New Roman" w:cs="Times New Roman"/>
          <w:szCs w:val="24"/>
        </w:rPr>
        <w:t xml:space="preserve"> είναι προφανέστατη και συνεπώς η </w:t>
      </w:r>
      <w:proofErr w:type="spellStart"/>
      <w:r>
        <w:rPr>
          <w:rFonts w:eastAsia="Times New Roman" w:cs="Times New Roman"/>
          <w:szCs w:val="24"/>
        </w:rPr>
        <w:t>συνθετότητά</w:t>
      </w:r>
      <w:proofErr w:type="spellEnd"/>
      <w:r>
        <w:rPr>
          <w:rFonts w:eastAsia="Times New Roman" w:cs="Times New Roman"/>
          <w:szCs w:val="24"/>
        </w:rPr>
        <w:t xml:space="preserve"> του δεδομένη. </w:t>
      </w:r>
    </w:p>
    <w:p w14:paraId="7CF05B7D"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Με την ευκαιρία θέλουμε να υπενθυμίσουμε την πάγια και κρυστάλλινη θέση του ΚΚΕ για την πλήρη διάκρ</w:t>
      </w:r>
      <w:r>
        <w:rPr>
          <w:rFonts w:eastAsia="Times New Roman" w:cs="Times New Roman"/>
          <w:szCs w:val="24"/>
        </w:rPr>
        <w:t>ιση της θρησκείας, οποιασδήποτε θρησκείας, από την κρατική λειτουργία και αυτό σημαίνει, βέβαια, και τον πλήρη διαχωρισμό της εκκλησίας καθώς και οποιουδήποτε θρησκευτικού δόγματος από το κράτος.</w:t>
      </w:r>
    </w:p>
    <w:p w14:paraId="7CF05B7E"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Εξάλλου, είναι τελείως διαφορετικό πράγμα η θρησκευτική συνε</w:t>
      </w:r>
      <w:r>
        <w:rPr>
          <w:rFonts w:eastAsia="Times New Roman" w:cs="Times New Roman"/>
          <w:szCs w:val="24"/>
        </w:rPr>
        <w:t>ίδηση των ανθρώπων, η οποία και αποτελεί μια μορφή κοινωνικής συνείδησης, και διαφορετικό τελείως πράγμα το θρησκευτικό δίκαιο και η εφαρμογή του σήμερα μέσω της σύμφυσής του με τις οποιεσδήποτε κρατικές λειτουργίες.</w:t>
      </w:r>
    </w:p>
    <w:p w14:paraId="7CF05B7F"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Για εμάς, για το ΚΚΕ οι άνθρωποι δεν μπ</w:t>
      </w:r>
      <w:r>
        <w:rPr>
          <w:rFonts w:eastAsia="Times New Roman" w:cs="Times New Roman"/>
          <w:szCs w:val="24"/>
        </w:rPr>
        <w:t xml:space="preserve">ορεί να διακρίνονται μεταξύ τους ούτε από το φύλο </w:t>
      </w:r>
      <w:r>
        <w:rPr>
          <w:rFonts w:eastAsia="Times New Roman" w:cs="Times New Roman"/>
          <w:szCs w:val="24"/>
        </w:rPr>
        <w:t>τους,</w:t>
      </w:r>
      <w:r>
        <w:rPr>
          <w:rFonts w:eastAsia="Times New Roman" w:cs="Times New Roman"/>
          <w:szCs w:val="24"/>
        </w:rPr>
        <w:t xml:space="preserve"> ούτε από το χρώμα του δέρματός τους, ούτε από την εθνική τους καταγωγή, ούτε φυσικά από </w:t>
      </w:r>
      <w:r>
        <w:rPr>
          <w:rFonts w:eastAsia="Times New Roman" w:cs="Times New Roman"/>
          <w:szCs w:val="24"/>
        </w:rPr>
        <w:lastRenderedPageBreak/>
        <w:t>τις θρησκευτικές τους πεποιθήσεις. Η πρωταρχική, η καθοριστική κοινωνική διάκριση και ιδίως σε μια εκμεταλλευτικ</w:t>
      </w:r>
      <w:r>
        <w:rPr>
          <w:rFonts w:eastAsia="Times New Roman" w:cs="Times New Roman"/>
          <w:szCs w:val="24"/>
        </w:rPr>
        <w:t>ή κοινωνία, όπως είναι η καπιταλιστική κοινωνία στην οποία ζούμε, γίνεται μόνο με βάση το ταξικό κριτήριο και αυτό ορίζει και ξεχωρίζει τους λίγους εκμεταλλευτές της αστικής τάξης από τους πολλούς εκμεταλλευόμενους της εργατικής τάξης.</w:t>
      </w:r>
    </w:p>
    <w:p w14:paraId="7CF05B80"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Με βάση όλα τα παραπ</w:t>
      </w:r>
      <w:r>
        <w:rPr>
          <w:rFonts w:eastAsia="Times New Roman" w:cs="Times New Roman"/>
          <w:szCs w:val="24"/>
        </w:rPr>
        <w:t>άνω, λοιπόν, και παρά το ότι η σημερινή ρύθμιση που εισάγει το νομοσχέδιο έχει ατελή, όπως και να το κάνουμε, μορφή, παρά το ότι έχει αποσπασματικό χαρακτήρα και δεν οδηγεί στην πλήρη αποσύνδεση του θρησκευτικού δικαίου από το πολιτικό, παρά το ότι -και αυ</w:t>
      </w:r>
      <w:r>
        <w:rPr>
          <w:rFonts w:eastAsia="Times New Roman" w:cs="Times New Roman"/>
          <w:szCs w:val="24"/>
        </w:rPr>
        <w:t xml:space="preserve">τό το επισημάναμε από την αρχή και στις προηγούμενες συνεδριάσεις της </w:t>
      </w:r>
      <w:r>
        <w:rPr>
          <w:rFonts w:eastAsia="Times New Roman" w:cs="Times New Roman"/>
          <w:szCs w:val="24"/>
        </w:rPr>
        <w:t>ε</w:t>
      </w:r>
      <w:r>
        <w:rPr>
          <w:rFonts w:eastAsia="Times New Roman" w:cs="Times New Roman"/>
          <w:szCs w:val="24"/>
        </w:rPr>
        <w:t xml:space="preserve">πιτροπής ως προβληματικό σημείο- η διαμόρφωση των κανόνων της δικαστικής δικαιοδοσίας </w:t>
      </w:r>
      <w:r>
        <w:rPr>
          <w:rFonts w:eastAsia="Times New Roman" w:cs="Times New Roman"/>
          <w:szCs w:val="24"/>
        </w:rPr>
        <w:lastRenderedPageBreak/>
        <w:t>ενώπιον του μουφτή για όσους ακολουθήσουν το ισλαμικό δίκαιο για την επίλυση των υποθέσεών τους παρ</w:t>
      </w:r>
      <w:r>
        <w:rPr>
          <w:rFonts w:eastAsia="Times New Roman" w:cs="Times New Roman"/>
          <w:szCs w:val="24"/>
        </w:rPr>
        <w:t xml:space="preserve">απέμπεται σε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 xml:space="preserve">ιάταγμα και άρα εξ ορισμού αποκλείεται κάθε συζήτηση γύρω από αυτό, σε κάθε περίπτωση θέλουμε να δηλώσουμε ότι δεν θα ταίριαζε στο </w:t>
      </w:r>
      <w:r>
        <w:rPr>
          <w:rFonts w:eastAsia="Times New Roman" w:cs="Times New Roman"/>
          <w:szCs w:val="24"/>
        </w:rPr>
        <w:t>κ</w:t>
      </w:r>
      <w:r>
        <w:rPr>
          <w:rFonts w:eastAsia="Times New Roman" w:cs="Times New Roman"/>
          <w:szCs w:val="24"/>
        </w:rPr>
        <w:t>όμμα μας να αντιταχθεί σε μια ρύθμιση που κάνει ένα μικρό, έστω, βήμα στον αναγκαίο διαχωρισμό της θ</w:t>
      </w:r>
      <w:r>
        <w:rPr>
          <w:rFonts w:eastAsia="Times New Roman" w:cs="Times New Roman"/>
          <w:szCs w:val="24"/>
        </w:rPr>
        <w:t>ρησκευτικής από την κρατική εξουσία, ορίζοντας ως κανόνα το πολιτικό δίκαιο και καθιστώντας προαιρετική, όπως είπαμε, την εφαρμογή του θρησκευτικού δικαίου, εν προκειμένω του ισλαμικού, όπως αυτή που εισάγεται με το σημερινό νομοσχέδιο.</w:t>
      </w:r>
    </w:p>
    <w:p w14:paraId="7CF05B81"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Άλλωστε, εδώ οφείλο</w:t>
      </w:r>
      <w:r>
        <w:rPr>
          <w:rFonts w:eastAsia="Times New Roman" w:cs="Times New Roman"/>
          <w:szCs w:val="24"/>
        </w:rPr>
        <w:t xml:space="preserve">υμε να τονίσουμε ότι η υπό ψήφιση ρύθμιση λειτουργεί και εφαρμόζεται ήδη στην πράξη από ένα σημαντικό </w:t>
      </w:r>
      <w:r>
        <w:rPr>
          <w:rFonts w:eastAsia="Times New Roman" w:cs="Times New Roman"/>
          <w:szCs w:val="24"/>
        </w:rPr>
        <w:lastRenderedPageBreak/>
        <w:t>κομμάτι της μουσουλμανικής μειονότητας, το οποίο μάλιστα και βαίνει αυξανόμενο και το οποίο προσφεύγει όλο και περισσότερο στις διατάξεις του Αστικού Κώδι</w:t>
      </w:r>
      <w:r>
        <w:rPr>
          <w:rFonts w:eastAsia="Times New Roman" w:cs="Times New Roman"/>
          <w:szCs w:val="24"/>
        </w:rPr>
        <w:t>κα και στα τακτικά δικαστήρια για τις οικογενειακές και κληρονομικές του υποθέσεις, γάμους, διαζύγια κ.λπ. και όχι στους μουφτήδες και τον ισλαμικό νόμο, τη</w:t>
      </w:r>
      <w:r>
        <w:rPr>
          <w:rFonts w:eastAsia="Times New Roman" w:cs="Times New Roman"/>
          <w:b/>
          <w:szCs w:val="24"/>
        </w:rPr>
        <w:t xml:space="preserve"> </w:t>
      </w:r>
      <w:proofErr w:type="spellStart"/>
      <w:r>
        <w:rPr>
          <w:rFonts w:eastAsia="Times New Roman" w:cs="Times New Roman"/>
          <w:szCs w:val="24"/>
        </w:rPr>
        <w:t>σαρία</w:t>
      </w:r>
      <w:proofErr w:type="spellEnd"/>
      <w:r>
        <w:rPr>
          <w:rFonts w:eastAsia="Times New Roman" w:cs="Times New Roman"/>
          <w:szCs w:val="24"/>
        </w:rPr>
        <w:t>.</w:t>
      </w:r>
    </w:p>
    <w:p w14:paraId="7CF05B82"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Με αυτή την έννοια, λοιπόν, η συγκεκριμένη ρύθμιση έχει ήδη ωριμάσει για τα καλά ώστε να την</w:t>
      </w:r>
      <w:r>
        <w:rPr>
          <w:rFonts w:eastAsia="Times New Roman" w:cs="Times New Roman"/>
          <w:szCs w:val="24"/>
        </w:rPr>
        <w:t xml:space="preserve"> δεχθεί η μουσουλμανική μειονότητα. Όμως δεν πρέπει να ξεχνάμε και κάτι ακόμη: Καμ</w:t>
      </w:r>
      <w:r>
        <w:rPr>
          <w:rFonts w:eastAsia="Times New Roman" w:cs="Times New Roman"/>
          <w:szCs w:val="24"/>
        </w:rPr>
        <w:t>μ</w:t>
      </w:r>
      <w:r>
        <w:rPr>
          <w:rFonts w:eastAsia="Times New Roman" w:cs="Times New Roman"/>
          <w:szCs w:val="24"/>
        </w:rPr>
        <w:t xml:space="preserve">ία νομική ρύθμιση δεν γίνεται εν </w:t>
      </w:r>
      <w:proofErr w:type="spellStart"/>
      <w:r>
        <w:rPr>
          <w:rFonts w:eastAsia="Times New Roman" w:cs="Times New Roman"/>
          <w:szCs w:val="24"/>
        </w:rPr>
        <w:t>κενώ</w:t>
      </w:r>
      <w:proofErr w:type="spellEnd"/>
      <w:r>
        <w:rPr>
          <w:rFonts w:eastAsia="Times New Roman" w:cs="Times New Roman"/>
          <w:szCs w:val="24"/>
        </w:rPr>
        <w:t xml:space="preserve"> και πόσο μάλλον τέτοιου είδους ρυθμίσεις που αφορούν στη μειονότητα και η οποία ασφαλώς για να λειτουργήσει προϋποθέτει οπωσδήποτε και </w:t>
      </w:r>
      <w:r>
        <w:rPr>
          <w:rFonts w:eastAsia="Times New Roman" w:cs="Times New Roman"/>
          <w:szCs w:val="24"/>
        </w:rPr>
        <w:t>τις απαραίτητες και κατάλληλες κοινωνικοπολιτικές συνθήκες.</w:t>
      </w:r>
    </w:p>
    <w:p w14:paraId="7CF05B83"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Βεβαίως, υποστηρίζεται ήδη και από αρκετούς νομικούς ότι θα έπρεπε η εφαρμογή του Αστικού Κώδικα και των τακτικών δικαστηρίων να είναι αποκλειστική και να καταργηθεί σε κάθε περίπτωση, σε οποιαδήπ</w:t>
      </w:r>
      <w:r>
        <w:rPr>
          <w:rFonts w:eastAsia="Times New Roman" w:cs="Times New Roman"/>
          <w:szCs w:val="24"/>
        </w:rPr>
        <w:t xml:space="preserve">οτε περίπτωση, η εφαρμογή του ισλαμικού δικαίου και η σχετική αρμοδιότητα του μουφτή, κάτι που γενικά βεβαίως είναι σωστό. </w:t>
      </w:r>
    </w:p>
    <w:p w14:paraId="7CF05B84"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Άλλωστε, προσθέτουμε εμείς, το ίδιο θα ήταν σκόπιμο να ισχύει και όσον αφορά την χριστιανική </w:t>
      </w:r>
      <w:r>
        <w:rPr>
          <w:rFonts w:eastAsia="Times New Roman" w:cs="Times New Roman"/>
          <w:szCs w:val="24"/>
        </w:rPr>
        <w:t>ε</w:t>
      </w:r>
      <w:r>
        <w:rPr>
          <w:rFonts w:eastAsia="Times New Roman" w:cs="Times New Roman"/>
          <w:szCs w:val="24"/>
        </w:rPr>
        <w:t>κκλησία με τον πλήρη διαχωρισμό της απ</w:t>
      </w:r>
      <w:r>
        <w:rPr>
          <w:rFonts w:eastAsia="Times New Roman" w:cs="Times New Roman"/>
          <w:szCs w:val="24"/>
        </w:rPr>
        <w:t>ό το κράτος. Για παράδειγμα, μοναδική νομική ισχύ θα έπρεπε να έχει η σύναψη του πολιτικού γάμου. Αυτός, ναι, πράγματι, είναι ένας ριζικός εκσυγχρονισμός, ώριμος και αναγκαίος, στον οποίο, όμως, κα</w:t>
      </w:r>
      <w:r>
        <w:rPr>
          <w:rFonts w:eastAsia="Times New Roman" w:cs="Times New Roman"/>
          <w:szCs w:val="24"/>
        </w:rPr>
        <w:t>μ</w:t>
      </w:r>
      <w:r>
        <w:rPr>
          <w:rFonts w:eastAsia="Times New Roman" w:cs="Times New Roman"/>
          <w:szCs w:val="24"/>
        </w:rPr>
        <w:t>μία αστική κυβέρνηση, ούτε και η σημερινή, δεν τολμά να πρ</w:t>
      </w:r>
      <w:r>
        <w:rPr>
          <w:rFonts w:eastAsia="Times New Roman" w:cs="Times New Roman"/>
          <w:szCs w:val="24"/>
        </w:rPr>
        <w:t xml:space="preserve">οχωρήσει, όπως άλλωστε δεν τολμά να προχωρήσει </w:t>
      </w:r>
      <w:r>
        <w:rPr>
          <w:rFonts w:eastAsia="Times New Roman" w:cs="Times New Roman"/>
          <w:szCs w:val="24"/>
        </w:rPr>
        <w:lastRenderedPageBreak/>
        <w:t xml:space="preserve">και στον αναγκαίο αστικό εκσυγχρονισμό του διαχωρισμού της </w:t>
      </w:r>
      <w:r>
        <w:rPr>
          <w:rFonts w:eastAsia="Times New Roman" w:cs="Times New Roman"/>
          <w:szCs w:val="24"/>
        </w:rPr>
        <w:t>ε</w:t>
      </w:r>
      <w:r>
        <w:rPr>
          <w:rFonts w:eastAsia="Times New Roman" w:cs="Times New Roman"/>
          <w:szCs w:val="24"/>
        </w:rPr>
        <w:t xml:space="preserve">κκλησίας από το κράτος παρά τους κατά καιρούς λεονταρισμούς διαφόρων </w:t>
      </w:r>
      <w:r>
        <w:rPr>
          <w:rFonts w:eastAsia="Times New Roman" w:cs="Times New Roman"/>
          <w:szCs w:val="24"/>
        </w:rPr>
        <w:t>Υ</w:t>
      </w:r>
      <w:r>
        <w:rPr>
          <w:rFonts w:eastAsia="Times New Roman" w:cs="Times New Roman"/>
          <w:szCs w:val="24"/>
        </w:rPr>
        <w:t>πουργών για επικοινωνιακούς λόγους.</w:t>
      </w:r>
    </w:p>
    <w:p w14:paraId="7CF05B85"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Κλείνοντας, καλό θα ήταν σε τέτοια θέματα ν</w:t>
      </w:r>
      <w:r>
        <w:rPr>
          <w:rFonts w:eastAsia="Times New Roman" w:cs="Times New Roman"/>
          <w:szCs w:val="24"/>
        </w:rPr>
        <w:t>α κρατάει και ένα μέτρο η κυβερνητική πλειοψηφία στις θριαμβολογίες της.</w:t>
      </w:r>
    </w:p>
    <w:p w14:paraId="7CF05B86"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Ευχαριστώ.</w:t>
      </w:r>
    </w:p>
    <w:p w14:paraId="7CF05B87"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Και εγώ, κύριε Δελή, για την εξαιρετικά σύντομη ομιλία σας. </w:t>
      </w:r>
    </w:p>
    <w:p w14:paraId="7CF05B88"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Και ουσιαστική. </w:t>
      </w:r>
    </w:p>
    <w:p w14:paraId="7CF05B89"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Και ουσιαστικ</w:t>
      </w:r>
      <w:r>
        <w:rPr>
          <w:rFonts w:eastAsia="Times New Roman" w:cs="Times New Roman"/>
          <w:szCs w:val="24"/>
        </w:rPr>
        <w:t xml:space="preserve">ή. </w:t>
      </w:r>
    </w:p>
    <w:p w14:paraId="7CF05B8A"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Προχωράμε με τον ειδικό αγορητή των Ανεξαρτήτων Ελλήνων, τον συνάδελφο κ. Κωνσταντίνο </w:t>
      </w:r>
      <w:proofErr w:type="spellStart"/>
      <w:r>
        <w:rPr>
          <w:rFonts w:eastAsia="Times New Roman" w:cs="Times New Roman"/>
          <w:szCs w:val="24"/>
        </w:rPr>
        <w:t>Κατσίκη</w:t>
      </w:r>
      <w:proofErr w:type="spellEnd"/>
      <w:r>
        <w:rPr>
          <w:rFonts w:eastAsia="Times New Roman" w:cs="Times New Roman"/>
          <w:szCs w:val="24"/>
        </w:rPr>
        <w:t xml:space="preserve">. </w:t>
      </w:r>
    </w:p>
    <w:p w14:paraId="7CF05B8B"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ΚΑΤΣΙΚΗΣ: </w:t>
      </w:r>
      <w:r>
        <w:rPr>
          <w:rFonts w:eastAsia="Times New Roman" w:cs="Times New Roman"/>
          <w:szCs w:val="24"/>
        </w:rPr>
        <w:t xml:space="preserve">Ευχαριστώ, κύριε Πρόεδρε. </w:t>
      </w:r>
    </w:p>
    <w:p w14:paraId="7CF05B8C"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Επιτρέψτε μου να ευχηθώ από καρδιάς χρόνια πολλά, καλή χρονιά με υγεία, ειρήνη και προκοπή. </w:t>
      </w:r>
    </w:p>
    <w:p w14:paraId="7CF05B8D"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αγαπητοί κύριοι γενικοί γραμματείς, το υπό ψήφιση σχέδιο νόμου σε αυτήν την πρώτη συνεδρίαση της Ολομέλειας του </w:t>
      </w:r>
      <w:r>
        <w:rPr>
          <w:rFonts w:eastAsia="Times New Roman" w:cs="Times New Roman"/>
          <w:szCs w:val="24"/>
        </w:rPr>
        <w:t>ε</w:t>
      </w:r>
      <w:r>
        <w:rPr>
          <w:rFonts w:eastAsia="Times New Roman" w:cs="Times New Roman"/>
          <w:szCs w:val="24"/>
        </w:rPr>
        <w:t>λληνικού Κοινοβουλίου για φέτος ανοίγει έναν νέο κύκλο δομικών μεταρρυθμίσεων που προωθεί η παρούσ</w:t>
      </w:r>
      <w:r>
        <w:rPr>
          <w:rFonts w:eastAsia="Times New Roman" w:cs="Times New Roman"/>
          <w:szCs w:val="24"/>
        </w:rPr>
        <w:t>α Συγκυβέρνηση ΣΥΡΙΖΑ</w:t>
      </w:r>
      <w:r>
        <w:rPr>
          <w:rFonts w:eastAsia="Times New Roman" w:cs="Times New Roman"/>
          <w:szCs w:val="24"/>
        </w:rPr>
        <w:t xml:space="preserve"> </w:t>
      </w:r>
      <w:r>
        <w:rPr>
          <w:rFonts w:eastAsia="Times New Roman" w:cs="Times New Roman"/>
          <w:szCs w:val="24"/>
        </w:rPr>
        <w:t xml:space="preserve">-ΑΝΕΛ. </w:t>
      </w:r>
    </w:p>
    <w:p w14:paraId="7CF05B8E"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Η ελληνική Κυβέρνηση δηλώνει αποφασισμένη να απαλλαχθεί από τα βαρίδια του παρελθόντος και το συγκεκριμένο ζήτημα περί μουσουλμάνων θρησκευτικών λειτουργών για το οποίο προτείνεται η σχετική τροποποίηση,  έχει αυτόν ακριβώς το</w:t>
      </w:r>
      <w:r>
        <w:rPr>
          <w:rFonts w:eastAsia="Times New Roman" w:cs="Times New Roman"/>
          <w:szCs w:val="24"/>
        </w:rPr>
        <w:t xml:space="preserve">ν στόχο. Και θα σας εξηγήσω γιατί προχωρώντας σε ένα συγκερασμό απόψεων που </w:t>
      </w:r>
      <w:r>
        <w:rPr>
          <w:rFonts w:eastAsia="Times New Roman" w:cs="Times New Roman"/>
          <w:szCs w:val="24"/>
        </w:rPr>
        <w:lastRenderedPageBreak/>
        <w:t xml:space="preserve">αναπτύχθηκαν πειστικά προς αυτήν την κατεύθυνση, κατά τις συζητήσεις στη Διαρκή Επιτροπή Μορφωτικών Υποθέσεων και οι οποίες με βρίσκουν σύμφωνο. </w:t>
      </w:r>
    </w:p>
    <w:p w14:paraId="7CF05B8F"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Στη Θράκη συντηρήθηκε εδώ και δεκα</w:t>
      </w:r>
      <w:r>
        <w:rPr>
          <w:rFonts w:eastAsia="Times New Roman" w:cs="Times New Roman"/>
          <w:szCs w:val="24"/>
        </w:rPr>
        <w:t>ετίες μια κατάσταση εξαίρεσης. Οι Έλληνες μουσουλμάνοι δεν υπήρξαν ποτέ ουσιαστικά ίσοι έναντι των υπολοίπων Ελλήνων πολιτών. Ο θρησκευτικός ισλαμικός κώδικας που ρυθμίζει τη σχέση οικογενειακού και κληρονομικού δικαίου των μουσουλμάνων Ελλήνων πολιτών, επ</w:t>
      </w:r>
      <w:r>
        <w:rPr>
          <w:rFonts w:eastAsia="Times New Roman" w:cs="Times New Roman"/>
          <w:szCs w:val="24"/>
        </w:rPr>
        <w:t xml:space="preserve">ιφέρει διακρίσεις κατά των γυναικών και των ανηλίκων τέκνων, κατά παράβαση του Συντάγματος και του Διεθνούς Δικαίου.  </w:t>
      </w:r>
    </w:p>
    <w:p w14:paraId="7CF05B90"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Η τέλεση γάμου, για παράδειγμα, δια αντιπροσώπων, πόσο μάλλον ο γάμος μεταξύ ανηλίκων αποτελούν χαρακτηριστικά παραδείγματα. Αυτά πρέπει </w:t>
      </w:r>
      <w:r>
        <w:rPr>
          <w:rFonts w:eastAsia="Times New Roman" w:cs="Times New Roman"/>
          <w:szCs w:val="24"/>
        </w:rPr>
        <w:t xml:space="preserve">πλέον να αλλάξουν. Η </w:t>
      </w:r>
      <w:proofErr w:type="spellStart"/>
      <w:r>
        <w:rPr>
          <w:rFonts w:eastAsia="Times New Roman" w:cs="Times New Roman"/>
          <w:szCs w:val="24"/>
        </w:rPr>
        <w:t>σαρία</w:t>
      </w:r>
      <w:proofErr w:type="spellEnd"/>
      <w:r>
        <w:rPr>
          <w:rFonts w:eastAsia="Times New Roman" w:cs="Times New Roman"/>
          <w:szCs w:val="24"/>
        </w:rPr>
        <w:t xml:space="preserve">, ο ισλαμικός </w:t>
      </w:r>
      <w:r>
        <w:rPr>
          <w:rFonts w:eastAsia="Times New Roman" w:cs="Times New Roman"/>
          <w:szCs w:val="24"/>
        </w:rPr>
        <w:lastRenderedPageBreak/>
        <w:t>θρησκευτικός κώδικας διαβίωσης δηλαδή, κατά τον οποίο οι μουσουλμάνοι Έλληνες έχουν την  υποχρέωση να προσφύγουν στον μουφτή, δεν εφαρμόζεται πουθενά αλλού στην Ευρώπη. Τα ισλαμικά διαιτητικά δικαστήρια που έχουν θεσ</w:t>
      </w:r>
      <w:r>
        <w:rPr>
          <w:rFonts w:eastAsia="Times New Roman" w:cs="Times New Roman"/>
          <w:szCs w:val="24"/>
        </w:rPr>
        <w:t xml:space="preserve">μοθετηθεί στη Βρετανία και ασχολούνται κυρίως με την εξωδικαστική επίλυση εμπορικών διαφορών, αλλά και τα συμβούλια </w:t>
      </w:r>
      <w:proofErr w:type="spellStart"/>
      <w:r>
        <w:rPr>
          <w:rFonts w:eastAsia="Times New Roman" w:cs="Times New Roman"/>
          <w:szCs w:val="24"/>
        </w:rPr>
        <w:t>σαρία</w:t>
      </w:r>
      <w:proofErr w:type="spellEnd"/>
      <w:r>
        <w:rPr>
          <w:rFonts w:eastAsia="Times New Roman" w:cs="Times New Roman"/>
          <w:szCs w:val="24"/>
        </w:rPr>
        <w:t xml:space="preserve"> που έχουν κύρια αρμοδιότητα την παροχή συμβουλών επί θρησκευτικών ζητημάτων και πιστοποιητικών ισλαμικού διαζυγίου, έχουν κατηγορηθεί </w:t>
      </w:r>
      <w:r>
        <w:rPr>
          <w:rFonts w:eastAsia="Times New Roman" w:cs="Times New Roman"/>
          <w:szCs w:val="24"/>
        </w:rPr>
        <w:t xml:space="preserve">πως εκδίδουν αποφάσεις που εντείνουν τις διακρίσεις εις βάρος των γυναικών και παραβιάζουν το </w:t>
      </w:r>
      <w:r>
        <w:rPr>
          <w:rFonts w:eastAsia="Times New Roman" w:cs="Times New Roman"/>
          <w:szCs w:val="24"/>
        </w:rPr>
        <w:t>Ε</w:t>
      </w:r>
      <w:r>
        <w:rPr>
          <w:rFonts w:eastAsia="Times New Roman" w:cs="Times New Roman"/>
          <w:szCs w:val="24"/>
        </w:rPr>
        <w:t xml:space="preserve">υρωπαϊκό </w:t>
      </w:r>
      <w:r>
        <w:rPr>
          <w:rFonts w:eastAsia="Times New Roman" w:cs="Times New Roman"/>
          <w:szCs w:val="24"/>
        </w:rPr>
        <w:t>Δ</w:t>
      </w:r>
      <w:r>
        <w:rPr>
          <w:rFonts w:eastAsia="Times New Roman" w:cs="Times New Roman"/>
          <w:szCs w:val="24"/>
        </w:rPr>
        <w:t>ίκαιο. Κα</w:t>
      </w:r>
      <w:r>
        <w:rPr>
          <w:rFonts w:eastAsia="Times New Roman" w:cs="Times New Roman"/>
          <w:szCs w:val="24"/>
        </w:rPr>
        <w:t>μ</w:t>
      </w:r>
      <w:r>
        <w:rPr>
          <w:rFonts w:eastAsia="Times New Roman" w:cs="Times New Roman"/>
          <w:szCs w:val="24"/>
        </w:rPr>
        <w:t xml:space="preserve">μία διάταξη της Συνθήκης της </w:t>
      </w:r>
      <w:proofErr w:type="spellStart"/>
      <w:r>
        <w:rPr>
          <w:rFonts w:eastAsia="Times New Roman" w:cs="Times New Roman"/>
          <w:szCs w:val="24"/>
        </w:rPr>
        <w:t>Λωζάνης</w:t>
      </w:r>
      <w:proofErr w:type="spellEnd"/>
      <w:r>
        <w:rPr>
          <w:rFonts w:eastAsia="Times New Roman" w:cs="Times New Roman"/>
          <w:szCs w:val="24"/>
        </w:rPr>
        <w:t xml:space="preserve"> δεν επιτάσσει ρητά την εφαρμογή του ιερού νόμου ή τη λειτουργία των ιεροδικείων για τα μέλη της μειονότη</w:t>
      </w:r>
      <w:r>
        <w:rPr>
          <w:rFonts w:eastAsia="Times New Roman" w:cs="Times New Roman"/>
          <w:szCs w:val="24"/>
        </w:rPr>
        <w:t xml:space="preserve">τας. </w:t>
      </w:r>
      <w:r>
        <w:rPr>
          <w:rFonts w:eastAsia="Times New Roman" w:cs="Times New Roman"/>
          <w:szCs w:val="24"/>
        </w:rPr>
        <w:lastRenderedPageBreak/>
        <w:t xml:space="preserve">Αυτό το έχουν ήδη υποδείξει με σχετικά ψηφίσματά τους. Και όταν λέω μειονότητας, εννοώ θρησκευτικής μειονότητας. </w:t>
      </w:r>
    </w:p>
    <w:p w14:paraId="7CF05B91"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ο</w:t>
      </w:r>
      <w:r>
        <w:rPr>
          <w:rFonts w:eastAsia="Times New Roman" w:cs="Times New Roman"/>
          <w:szCs w:val="24"/>
        </w:rPr>
        <w:t>λομέλεια των δικηγορικών συλλόγων της Ελλάδας, η Εθνική Επιτροπή για τα δικαιώματα του ανθρώπου, ο Επίτροπος των Δικαιωμάτων του Ανθρώ</w:t>
      </w:r>
      <w:r>
        <w:rPr>
          <w:rFonts w:eastAsia="Times New Roman" w:cs="Times New Roman"/>
          <w:szCs w:val="24"/>
        </w:rPr>
        <w:t xml:space="preserve">που του Συμβουλίου της Ευρώπης και η Επιτροπή του ΟΗΕ για την εξάλειψη των διακρίσεων σε βάρος των γυναικών είναι κατανοητό πως για τον μουσουλμάνο και </w:t>
      </w:r>
      <w:proofErr w:type="spellStart"/>
      <w:r>
        <w:rPr>
          <w:rFonts w:eastAsia="Times New Roman" w:cs="Times New Roman"/>
          <w:szCs w:val="24"/>
        </w:rPr>
        <w:t>σαρία</w:t>
      </w:r>
      <w:proofErr w:type="spellEnd"/>
      <w:r>
        <w:rPr>
          <w:rFonts w:eastAsia="Times New Roman" w:cs="Times New Roman"/>
          <w:szCs w:val="24"/>
        </w:rPr>
        <w:t xml:space="preserve"> αποτελεί ένα οδηγό </w:t>
      </w:r>
      <w:proofErr w:type="spellStart"/>
      <w:r>
        <w:rPr>
          <w:rFonts w:eastAsia="Times New Roman" w:cs="Times New Roman"/>
          <w:szCs w:val="24"/>
        </w:rPr>
        <w:t>ορθοπραξίας</w:t>
      </w:r>
      <w:proofErr w:type="spellEnd"/>
      <w:r>
        <w:rPr>
          <w:rFonts w:eastAsia="Times New Roman" w:cs="Times New Roman"/>
          <w:szCs w:val="24"/>
        </w:rPr>
        <w:t xml:space="preserve"> στην καθημερινότητά του. Δεν είναι ένα συγκεκριμένο κείμενο, αλλά έ</w:t>
      </w:r>
      <w:r>
        <w:rPr>
          <w:rFonts w:eastAsia="Times New Roman" w:cs="Times New Roman"/>
          <w:szCs w:val="24"/>
        </w:rPr>
        <w:t xml:space="preserve">να σύνολο χιλιάδων κειμένων που προσπαθούν να ερμηνεύσουν το ιερό κοράνι. Και η ερμηνεία είναι ευθύνη των νομομαθών του Ισλάμ, άρα όσοι οι νομομαθείς, τόσες και οι γνώσεις. </w:t>
      </w:r>
    </w:p>
    <w:p w14:paraId="7CF05B92"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Ο εκάστοτε μουφτής ερμηνεύει και εφαρμόζει</w:t>
      </w:r>
      <w:r>
        <w:rPr>
          <w:rFonts w:eastAsia="Times New Roman" w:cs="Times New Roman"/>
          <w:szCs w:val="24"/>
        </w:rPr>
        <w:t>,</w:t>
      </w:r>
      <w:r>
        <w:rPr>
          <w:rFonts w:eastAsia="Times New Roman" w:cs="Times New Roman"/>
          <w:szCs w:val="24"/>
        </w:rPr>
        <w:t xml:space="preserve"> κατά την κρίση του</w:t>
      </w:r>
      <w:r>
        <w:rPr>
          <w:rFonts w:eastAsia="Times New Roman" w:cs="Times New Roman"/>
          <w:szCs w:val="24"/>
        </w:rPr>
        <w:t>,</w:t>
      </w:r>
      <w:r>
        <w:rPr>
          <w:rFonts w:eastAsia="Times New Roman" w:cs="Times New Roman"/>
          <w:szCs w:val="24"/>
        </w:rPr>
        <w:t xml:space="preserve"> τους κανόνες της </w:t>
      </w:r>
      <w:proofErr w:type="spellStart"/>
      <w:r>
        <w:rPr>
          <w:rFonts w:eastAsia="Times New Roman" w:cs="Times New Roman"/>
          <w:szCs w:val="24"/>
        </w:rPr>
        <w:t>σ</w:t>
      </w:r>
      <w:r>
        <w:rPr>
          <w:rFonts w:eastAsia="Times New Roman" w:cs="Times New Roman"/>
          <w:szCs w:val="24"/>
        </w:rPr>
        <w:t>αρίας</w:t>
      </w:r>
      <w:proofErr w:type="spellEnd"/>
      <w:r>
        <w:rPr>
          <w:rFonts w:eastAsia="Times New Roman" w:cs="Times New Roman"/>
          <w:szCs w:val="24"/>
        </w:rPr>
        <w:t>, με αποτέλεσμα να υπάρχει κενό νόμου και ανασφάλεια απόδοσης δικαίου. Τη στιγμή, μάλιστα, που πολλές από τις ρυθμίσεις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διατάξεις του μουσουλμανικού νόμου βασίζονται σε παραδόσεις και έθιμα και δεν είναι καταγεγραμμένες σε ένα κείμενο, είναι δύσκολο</w:t>
      </w:r>
      <w:r>
        <w:rPr>
          <w:rFonts w:eastAsia="Times New Roman" w:cs="Times New Roman"/>
          <w:szCs w:val="24"/>
        </w:rPr>
        <w:t xml:space="preserve">, αν όχι αδύνατο, να ασκηθεί ουσιαστικά ο δικαστικός έλεγχος αυτών, με συνεπακόλουθο την αδυναμία προστασίας θεμελιωδών ανθρωπίνων δικαιωμάτων. </w:t>
      </w:r>
    </w:p>
    <w:p w14:paraId="7CF05B93"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Η Ελλάδα, κατά τον τελευταίο αιώνα, χειρίστηκε τα θρησκευτικά θέματα των μουσουλμάνων της Θράκης με σεβασμό απέ</w:t>
      </w:r>
      <w:r>
        <w:rPr>
          <w:rFonts w:eastAsia="Times New Roman" w:cs="Times New Roman"/>
          <w:szCs w:val="24"/>
        </w:rPr>
        <w:t>ναντι στις αρχές και τις παραδόσεις όσων ασπάζονται το Ισλάμ.</w:t>
      </w:r>
    </w:p>
    <w:p w14:paraId="7CF05B94"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Η θρησκευτική ελευθερία, η θρησκευτική συνείδηση και η άσκηση της λατρείας, εξάλλου, θωρακίζονται από βασικές αρχές του </w:t>
      </w:r>
      <w:r>
        <w:rPr>
          <w:rFonts w:eastAsia="Times New Roman" w:cs="Times New Roman"/>
          <w:szCs w:val="24"/>
        </w:rPr>
        <w:lastRenderedPageBreak/>
        <w:t xml:space="preserve">Συντάγματός μας. Στο άρθρο 4 του Συντάγματος, με το οποίο κατοχυρώνεται η </w:t>
      </w:r>
      <w:r>
        <w:rPr>
          <w:rFonts w:eastAsia="Times New Roman" w:cs="Times New Roman"/>
          <w:szCs w:val="24"/>
        </w:rPr>
        <w:t>ισότητα των Ελλήνων, ορίζεται πως οι Έλληνες είναι ίσοι ενώπιον του νόμου και πως οι Έλληνες και οι Ελληνίδες έχουν ίσα δικαιώματα και υποχρεώσεις.</w:t>
      </w:r>
    </w:p>
    <w:p w14:paraId="7CF05B95"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Παράλληλα, στο άρθρο 13 του Συντάγματος αναφέρεται ρητά πως η ελευθερία της θρησκευτικής συνείδησης είναι απ</w:t>
      </w:r>
      <w:r>
        <w:rPr>
          <w:rFonts w:eastAsia="Times New Roman" w:cs="Times New Roman"/>
          <w:szCs w:val="24"/>
        </w:rPr>
        <w:t>αραβίαστη. Η απόλαυση των ατομικών και πολιτικών δικαιωμάτων δεν εξαρτάται από τις θρησκευτικές πεποιθήσεις καθενός. Κάθε γνωστή θρησκεία είναι ελεύθερη και τα σχετικά με τη λατρεία της τελούνται ανεμπόδιστα υπό την προστασία των νόμων.</w:t>
      </w:r>
    </w:p>
    <w:p w14:paraId="7CF05B96"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Το 13ο άρθρο του Συ</w:t>
      </w:r>
      <w:r>
        <w:rPr>
          <w:rFonts w:eastAsia="Times New Roman" w:cs="Times New Roman"/>
          <w:szCs w:val="24"/>
        </w:rPr>
        <w:t xml:space="preserve">ντάγματος αναφέρει ρητά πως οι λειτουργοί όλων των γνωστών θρησκειών υπόκεινται στην ίδια εποπτεία της πολιτείας και στις ίδιες υποχρεώσεις απέναντί της, όπως και οι </w:t>
      </w:r>
      <w:r>
        <w:rPr>
          <w:rFonts w:eastAsia="Times New Roman" w:cs="Times New Roman"/>
          <w:szCs w:val="24"/>
        </w:rPr>
        <w:lastRenderedPageBreak/>
        <w:t>λειτουργοί της επικρατούσας θρησκείας, δηλαδή της ελληνορθόδοξης χριστιανικής θρησκείας. Κ</w:t>
      </w:r>
      <w:r>
        <w:rPr>
          <w:rFonts w:eastAsia="Times New Roman" w:cs="Times New Roman"/>
          <w:szCs w:val="24"/>
        </w:rPr>
        <w:t xml:space="preserve">ανένας δεν μπορεί, εξαιτίας των θρησκευτικών του πεποιθήσεων, να απαλλαγεί από την εκπλήρωση των υποχρεώσεων προς το κράτος ή να αρνηθεί να συμμορφωθεί προς τους νόμους. </w:t>
      </w:r>
    </w:p>
    <w:p w14:paraId="7CF05B97"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Με βάση, λοιπόν, τις παραπάνω ρητές επιταγές του Συντάγματος, η σχετική τροποποίηση που εισάγει προς ψήφιση σήμερα το Υπουργείο Παιδείας καθίσταται κάτι παραπάνω από επιβεβλημένη. </w:t>
      </w:r>
    </w:p>
    <w:p w14:paraId="7CF05B98"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Η ελληνική πολιτεία έχει χρέος να νομοθετεί με γνώμονα την ισότητα και την </w:t>
      </w:r>
      <w:r>
        <w:rPr>
          <w:rFonts w:eastAsia="Times New Roman" w:cs="Times New Roman"/>
          <w:szCs w:val="24"/>
        </w:rPr>
        <w:t xml:space="preserve">ισοπολιτεία όλων ανεξαιρέτως των Ελλήνων πολιτών, είτε πρόκειται για χριστιανούς ορθόδοξους είτε για μουσουλμάνους. Με την παρούσα τροποποίηση, δηλαδή του άρθρου 5 του </w:t>
      </w:r>
      <w:r>
        <w:rPr>
          <w:rFonts w:eastAsia="Times New Roman" w:cs="Times New Roman"/>
          <w:szCs w:val="24"/>
        </w:rPr>
        <w:lastRenderedPageBreak/>
        <w:t>ν.1920/1991, οι μουσουλμάνοι Έλληνες πολίτες θα έχουν πλέον το δικαίωμα, τη δυνατότητα κ</w:t>
      </w:r>
      <w:r>
        <w:rPr>
          <w:rFonts w:eastAsia="Times New Roman" w:cs="Times New Roman"/>
          <w:szCs w:val="24"/>
        </w:rPr>
        <w:t xml:space="preserve">αι όχι την υποχρέωση να εφαρμόσουν το ισλαμικό δίκαιο. </w:t>
      </w:r>
    </w:p>
    <w:p w14:paraId="7CF05B99"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Οι Έλληνες μουσουλμάνοι θα έχουν τον ίδιο δικαστή με τους λοιπούς Έλληνες, τα τακτικά δικαστήρια δηλαδή και το ίδιο </w:t>
      </w:r>
      <w:r>
        <w:rPr>
          <w:rFonts w:eastAsia="Times New Roman" w:cs="Times New Roman"/>
          <w:szCs w:val="24"/>
        </w:rPr>
        <w:t>ο</w:t>
      </w:r>
      <w:r>
        <w:rPr>
          <w:rFonts w:eastAsia="Times New Roman" w:cs="Times New Roman"/>
          <w:szCs w:val="24"/>
        </w:rPr>
        <w:t xml:space="preserve">ικογενειακό και </w:t>
      </w:r>
      <w:r>
        <w:rPr>
          <w:rFonts w:eastAsia="Times New Roman" w:cs="Times New Roman"/>
          <w:szCs w:val="24"/>
        </w:rPr>
        <w:t>κ</w:t>
      </w:r>
      <w:r>
        <w:rPr>
          <w:rFonts w:eastAsia="Times New Roman" w:cs="Times New Roman"/>
          <w:szCs w:val="24"/>
        </w:rPr>
        <w:t xml:space="preserve">ληρονομικό </w:t>
      </w:r>
      <w:r>
        <w:rPr>
          <w:rFonts w:eastAsia="Times New Roman" w:cs="Times New Roman"/>
          <w:szCs w:val="24"/>
        </w:rPr>
        <w:t>δ</w:t>
      </w:r>
      <w:r>
        <w:rPr>
          <w:rFonts w:eastAsia="Times New Roman" w:cs="Times New Roman"/>
          <w:szCs w:val="24"/>
        </w:rPr>
        <w:t>ίκαιο, βάσει του ισχύοντος Αστικού Κώδικα.</w:t>
      </w:r>
    </w:p>
    <w:p w14:paraId="7CF05B9A"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Το υπό ψήφι</w:t>
      </w:r>
      <w:r>
        <w:rPr>
          <w:rFonts w:eastAsia="Times New Roman" w:cs="Times New Roman"/>
          <w:szCs w:val="24"/>
        </w:rPr>
        <w:t xml:space="preserve">ση σχέδιο νόμου δημιουργεί τεκμήριο δικαιοδοσίας των κοινών δικαστηρίων για όλους τους Έλληνες πολίτες και για πρώτη φορά ως προς τις διαφορές των μουσουλμάνων Ελλήνων. </w:t>
      </w:r>
    </w:p>
    <w:p w14:paraId="7CF05B9B"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Με την προτεινόμενη τροποποίηση, ο θεσμός του μουφτή παραμένει. Ωστόσο, η άσκηση των υ</w:t>
      </w:r>
      <w:r>
        <w:rPr>
          <w:rFonts w:eastAsia="Times New Roman" w:cs="Times New Roman"/>
          <w:szCs w:val="24"/>
        </w:rPr>
        <w:t xml:space="preserve">φιστάμενων αρμοδιοτήτων του, των αρμοδιοτήτων του μουφτή δηλαδή, γίνεται στην περίπτωση </w:t>
      </w:r>
      <w:r>
        <w:rPr>
          <w:rFonts w:eastAsia="Times New Roman" w:cs="Times New Roman"/>
          <w:szCs w:val="24"/>
        </w:rPr>
        <w:lastRenderedPageBreak/>
        <w:t>κατά την οποία και τα δύο μέρη δηλώσουν εγγράφως τη θέλησή τους να προσφύγουν στη δικαιοδοσία του.</w:t>
      </w:r>
    </w:p>
    <w:p w14:paraId="7CF05B9C"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Ο μουφτής είναι και παραμένει δημόσιος λειτουργός. Ωστόσο, ο μέχρι πρ</w:t>
      </w:r>
      <w:r>
        <w:rPr>
          <w:rFonts w:eastAsia="Times New Roman" w:cs="Times New Roman"/>
          <w:szCs w:val="24"/>
        </w:rPr>
        <w:t>ότινος ρόλος του, που εμπεριείχε τρεις ουσιαστικά ιδιότητες, αυτή του θρησκευτικού αρχηγού, του διοικητικού υπαλλήλου και του δικαστικού λειτουργού, αλλάζει.</w:t>
      </w:r>
    </w:p>
    <w:p w14:paraId="7CF05B9D"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Κλείνοντας, θα ήθελα να αναφερθώ σε μ</w:t>
      </w:r>
      <w:r>
        <w:rPr>
          <w:rFonts w:eastAsia="Times New Roman" w:cs="Times New Roman"/>
          <w:szCs w:val="24"/>
        </w:rPr>
        <w:t>ί</w:t>
      </w:r>
      <w:r>
        <w:rPr>
          <w:rFonts w:eastAsia="Times New Roman" w:cs="Times New Roman"/>
          <w:szCs w:val="24"/>
        </w:rPr>
        <w:t>α ακόμη διάσταση του ζητήματος αναφορικά με την εκλογή του μ</w:t>
      </w:r>
      <w:r>
        <w:rPr>
          <w:rFonts w:eastAsia="Times New Roman" w:cs="Times New Roman"/>
          <w:szCs w:val="24"/>
        </w:rPr>
        <w:t xml:space="preserve">ουφτή, η οποία εσφαλμένα, κατά τη γνώμη μου, θορύβησε την κοινή γνώμη. Ο μουφτής, σύμφωνα με τον νόμο, είναι δημόσιος λειτουργός, διοριζόμενος με προεδρικό διάταγμα, μετά από πρόταση του Υπουργού Παιδείας για θητεία δέκα ετών. </w:t>
      </w:r>
      <w:proofErr w:type="spellStart"/>
      <w:r>
        <w:rPr>
          <w:rFonts w:eastAsia="Times New Roman" w:cs="Times New Roman"/>
          <w:szCs w:val="24"/>
        </w:rPr>
        <w:t>Σημειωτέον</w:t>
      </w:r>
      <w:proofErr w:type="spellEnd"/>
      <w:r>
        <w:rPr>
          <w:rFonts w:eastAsia="Times New Roman" w:cs="Times New Roman"/>
          <w:szCs w:val="24"/>
        </w:rPr>
        <w:t xml:space="preserve"> ότι ως προς την αν</w:t>
      </w:r>
      <w:r>
        <w:rPr>
          <w:rFonts w:eastAsia="Times New Roman" w:cs="Times New Roman"/>
          <w:szCs w:val="24"/>
        </w:rPr>
        <w:t xml:space="preserve">άδειξη του </w:t>
      </w:r>
      <w:r>
        <w:rPr>
          <w:rFonts w:eastAsia="Times New Roman" w:cs="Times New Roman"/>
          <w:szCs w:val="24"/>
        </w:rPr>
        <w:lastRenderedPageBreak/>
        <w:t xml:space="preserve">μουφτή απ’ όλους τους Έλληνες μουσουλμάνους το Συμβούλιο της Επικρατείας έχει αποκρούσει το σχετικό επιχείρημα. </w:t>
      </w:r>
    </w:p>
    <w:p w14:paraId="7CF05B9E" w14:textId="77777777" w:rsidR="00DE1A4F" w:rsidRDefault="00594AFE">
      <w:pPr>
        <w:tabs>
          <w:tab w:val="left" w:pos="1494"/>
        </w:tabs>
        <w:spacing w:line="600" w:lineRule="auto"/>
        <w:ind w:firstLine="720"/>
        <w:jc w:val="both"/>
        <w:rPr>
          <w:rFonts w:eastAsia="Times New Roman" w:cs="Times New Roman"/>
          <w:szCs w:val="24"/>
        </w:rPr>
      </w:pPr>
      <w:r>
        <w:rPr>
          <w:rFonts w:eastAsia="Times New Roman" w:cs="Times New Roman"/>
          <w:szCs w:val="24"/>
        </w:rPr>
        <w:t>Το Συμβούλιο της Επικρατείας έχει αποφανθεί με την 466/2003 σχετική απόφασή του πως η εκλογή των μουφτήδων απ’ όλους τους μουσουλμάν</w:t>
      </w:r>
      <w:r>
        <w:rPr>
          <w:rFonts w:eastAsia="Times New Roman" w:cs="Times New Roman"/>
          <w:szCs w:val="24"/>
        </w:rPr>
        <w:t>ους Έλληνες υπηκόους της περιφέρειας του θα ήταν αντίθετη με τον τρόπο ορισμού των λοιπών δημοσίων υπαλλήλων και των δικαστικών λειτουργών, σύμφωνα με την ελληνική συνταγματική έννομη τάξη κατά την οποία τόσο οι δημόσιοι υπάλληλοι, όσο και οι δικαστικοί λε</w:t>
      </w:r>
      <w:r>
        <w:rPr>
          <w:rFonts w:eastAsia="Times New Roman" w:cs="Times New Roman"/>
          <w:szCs w:val="24"/>
        </w:rPr>
        <w:t xml:space="preserve">ιτουργοί δεν εκλέγονται από τους Έλληνες πολίτες. Αντιστοίχως, οι θρησκευτικοί και πνευματικοί αρχηγοί των ορθόδοξων χριστιανών επιλέγονται με ειδική διαδικασία που ορίζει ο νόμος, χωρίς να παρέχεται η δυνατότητα εκλογής τους από </w:t>
      </w:r>
      <w:r>
        <w:rPr>
          <w:rFonts w:eastAsia="Times New Roman" w:cs="Times New Roman"/>
          <w:szCs w:val="24"/>
        </w:rPr>
        <w:lastRenderedPageBreak/>
        <w:t>το σύνολο των ορθοδόξων χρ</w:t>
      </w:r>
      <w:r>
        <w:rPr>
          <w:rFonts w:eastAsia="Times New Roman" w:cs="Times New Roman"/>
          <w:szCs w:val="24"/>
        </w:rPr>
        <w:t xml:space="preserve">ιστιανών ή των αντίστοιχων περιφερειών των μητροπόλεων. </w:t>
      </w:r>
    </w:p>
    <w:p w14:paraId="7CF05B9F" w14:textId="77777777" w:rsidR="00DE1A4F" w:rsidRDefault="00594AFE">
      <w:pPr>
        <w:tabs>
          <w:tab w:val="left" w:pos="1494"/>
        </w:tabs>
        <w:spacing w:line="600" w:lineRule="auto"/>
        <w:ind w:firstLine="720"/>
        <w:jc w:val="both"/>
        <w:rPr>
          <w:rFonts w:eastAsia="Times New Roman" w:cs="Times New Roman"/>
          <w:szCs w:val="24"/>
        </w:rPr>
      </w:pPr>
      <w:r>
        <w:rPr>
          <w:rFonts w:eastAsia="Times New Roman" w:cs="Times New Roman"/>
          <w:szCs w:val="24"/>
        </w:rPr>
        <w:t>Η ελληνική, λοιπόν, δικαιοσύνη ξεκαθάρισε πως δεν είναι δυνατόν για μια κατηγορία πολιτών, όπως είναι οι μουσουλμάνοι της Θράκης, να γίνεται η εκλογή θρησκευτικού προσώπου από το σύνολο των μουσουλμά</w:t>
      </w:r>
      <w:r>
        <w:rPr>
          <w:rFonts w:eastAsia="Times New Roman" w:cs="Times New Roman"/>
          <w:szCs w:val="24"/>
        </w:rPr>
        <w:t xml:space="preserve">νων. </w:t>
      </w:r>
    </w:p>
    <w:p w14:paraId="7CF05BA0" w14:textId="77777777" w:rsidR="00DE1A4F" w:rsidRDefault="00594AFE">
      <w:pPr>
        <w:tabs>
          <w:tab w:val="left" w:pos="1494"/>
        </w:tabs>
        <w:spacing w:line="600" w:lineRule="auto"/>
        <w:ind w:firstLine="720"/>
        <w:jc w:val="both"/>
        <w:rPr>
          <w:rFonts w:eastAsia="Times New Roman" w:cs="Times New Roman"/>
          <w:szCs w:val="24"/>
        </w:rPr>
      </w:pPr>
      <w:r>
        <w:rPr>
          <w:rFonts w:eastAsia="Times New Roman" w:cs="Times New Roman"/>
          <w:szCs w:val="24"/>
        </w:rPr>
        <w:t>Κλείνοντας, σε αυτό το σημείο, κυρίες και κύριοι συνάδελφοι, οι Ανεξάρτητοι Έλληνες στηρίζουμε και υπερψηφίζουμε το εν λόγω σχέδιο νόμου του Υπουργείου Παιδείας, και επί της αρχής και επί των άρθρων, το οποίο, κατά τη γνώμη μας, εξισώνει τα δικαιώματ</w:t>
      </w:r>
      <w:r>
        <w:rPr>
          <w:rFonts w:eastAsia="Times New Roman" w:cs="Times New Roman"/>
          <w:szCs w:val="24"/>
        </w:rPr>
        <w:t xml:space="preserve">α του συνόλου των Ελλήνων πολιτών, διασφαλίζει την ισονομία και την ισηγορία απέναντι στους νόμους του κράτους και είναι εναρμονισμένο με τους κανόνες διεθνούς δικαίου και ταυτόχρονα, διατηρεί </w:t>
      </w:r>
      <w:r>
        <w:rPr>
          <w:rFonts w:eastAsia="Times New Roman" w:cs="Times New Roman"/>
          <w:szCs w:val="24"/>
        </w:rPr>
        <w:lastRenderedPageBreak/>
        <w:t>τη συνέχεια του εθιμικού δικαίου σε ζητήματα θρησκευτικών πεποι</w:t>
      </w:r>
      <w:r>
        <w:rPr>
          <w:rFonts w:eastAsia="Times New Roman" w:cs="Times New Roman"/>
          <w:szCs w:val="24"/>
        </w:rPr>
        <w:t xml:space="preserve">θήσεων και πρακτικών. </w:t>
      </w:r>
    </w:p>
    <w:p w14:paraId="7CF05BA1" w14:textId="77777777" w:rsidR="00DE1A4F" w:rsidRDefault="00594AFE">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CF05BA2" w14:textId="77777777" w:rsidR="00DE1A4F" w:rsidRDefault="00594AFE">
      <w:pPr>
        <w:tabs>
          <w:tab w:val="left" w:pos="1494"/>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Κι εμείς ευχαριστούμε. </w:t>
      </w:r>
    </w:p>
    <w:p w14:paraId="7CF05BA3" w14:textId="77777777" w:rsidR="00DE1A4F" w:rsidRDefault="00594AFE">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Τον λόγο έχει ο ειδικός αγορητής της Ένωσης Κεντρώων κ. Ιωάννης </w:t>
      </w:r>
      <w:proofErr w:type="spellStart"/>
      <w:r>
        <w:rPr>
          <w:rFonts w:eastAsia="Times New Roman" w:cs="Times New Roman"/>
          <w:szCs w:val="24"/>
        </w:rPr>
        <w:t>Σαρίδης</w:t>
      </w:r>
      <w:proofErr w:type="spellEnd"/>
      <w:r>
        <w:rPr>
          <w:rFonts w:eastAsia="Times New Roman" w:cs="Times New Roman"/>
          <w:szCs w:val="24"/>
        </w:rPr>
        <w:t xml:space="preserve">. </w:t>
      </w:r>
    </w:p>
    <w:p w14:paraId="7CF05BA4" w14:textId="77777777" w:rsidR="00DE1A4F" w:rsidRDefault="00594AFE">
      <w:pPr>
        <w:tabs>
          <w:tab w:val="left" w:pos="1494"/>
        </w:tabs>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Ευχαριστώ πολύ, κύριε Πρόεδρε. </w:t>
      </w:r>
    </w:p>
    <w:p w14:paraId="7CF05BA5" w14:textId="77777777" w:rsidR="00DE1A4F" w:rsidRDefault="00594AFE">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Να ευχηθώ σε όλους μας </w:t>
      </w:r>
      <w:r>
        <w:rPr>
          <w:rFonts w:eastAsia="Times New Roman" w:cs="Times New Roman"/>
          <w:szCs w:val="24"/>
        </w:rPr>
        <w:t>κ</w:t>
      </w:r>
      <w:r>
        <w:rPr>
          <w:rFonts w:eastAsia="Times New Roman" w:cs="Times New Roman"/>
          <w:szCs w:val="24"/>
        </w:rPr>
        <w:t xml:space="preserve">αλή, γόνιμη </w:t>
      </w:r>
      <w:r>
        <w:rPr>
          <w:rFonts w:eastAsia="Times New Roman" w:cs="Times New Roman"/>
          <w:szCs w:val="24"/>
        </w:rPr>
        <w:t>και δημιουργική χρονιά, ειρήνη σε όλον τον κόσμο και υγεία σε όλους τους ανθρώπους.</w:t>
      </w:r>
    </w:p>
    <w:p w14:paraId="7CF05BA6" w14:textId="77777777" w:rsidR="00DE1A4F" w:rsidRDefault="00594AFE">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η Ελλάδα είναι ένα κράτος δικαίου. Αυτό είναι μια κατάκτηση της χώρας μας και </w:t>
      </w:r>
      <w:r>
        <w:rPr>
          <w:rFonts w:eastAsia="Times New Roman" w:cs="Times New Roman"/>
          <w:szCs w:val="24"/>
        </w:rPr>
        <w:lastRenderedPageBreak/>
        <w:t>του λαού της. Το να είμαστε κράτος δικαίου αποτελ</w:t>
      </w:r>
      <w:r>
        <w:rPr>
          <w:rFonts w:eastAsia="Times New Roman" w:cs="Times New Roman"/>
          <w:szCs w:val="24"/>
        </w:rPr>
        <w:t xml:space="preserve">εί τόσο επιλογή της κοινωνίας μας, μιας κοινωνίας η οποία ευτύχησε οι πρόγονοί της να έχουν θεμελιώσει τη </w:t>
      </w:r>
      <w:r>
        <w:rPr>
          <w:rFonts w:eastAsia="Times New Roman" w:cs="Times New Roman"/>
          <w:szCs w:val="24"/>
        </w:rPr>
        <w:t>δ</w:t>
      </w:r>
      <w:r>
        <w:rPr>
          <w:rFonts w:eastAsia="Times New Roman" w:cs="Times New Roman"/>
          <w:szCs w:val="24"/>
        </w:rPr>
        <w:t xml:space="preserve">ημοκρατία, όσο και υποχρέωση μας ως κράτος μέλος της Ευρωπαϊκής Ένωσης. </w:t>
      </w:r>
    </w:p>
    <w:p w14:paraId="7CF05BA7" w14:textId="77777777" w:rsidR="00DE1A4F" w:rsidRDefault="00594AFE">
      <w:pPr>
        <w:tabs>
          <w:tab w:val="left" w:pos="1494"/>
        </w:tabs>
        <w:spacing w:line="600" w:lineRule="auto"/>
        <w:ind w:firstLine="720"/>
        <w:jc w:val="both"/>
        <w:rPr>
          <w:rFonts w:eastAsia="Times New Roman" w:cs="Times New Roman"/>
          <w:szCs w:val="24"/>
        </w:rPr>
      </w:pPr>
      <w:r>
        <w:rPr>
          <w:rFonts w:eastAsia="Times New Roman" w:cs="Times New Roman"/>
          <w:szCs w:val="24"/>
        </w:rPr>
        <w:t>Για τη χώρα μας ανώτατος νόμος τους κράτους είναι το Σύνταγμα, όπου σαφώς κα</w:t>
      </w:r>
      <w:r>
        <w:rPr>
          <w:rFonts w:eastAsia="Times New Roman" w:cs="Times New Roman"/>
          <w:szCs w:val="24"/>
        </w:rPr>
        <w:t>ταγράφεται ότι όλοι και όλες είμαστε ίσοι και ίσες έναντι του νόμου. Επομένως, το ίδιο ισχύει και σε θέματα αστικού δικαίου. Σύμφωνα, δε, με τον καταστατικό χάρτη του ΟΗΕ, του οποίου μάλιστα είμαστε και ιδρυτικό μέλος, όλοι οι άνθρωποι έχουν ίσα δικαιώματα</w:t>
      </w:r>
      <w:r>
        <w:rPr>
          <w:rFonts w:eastAsia="Times New Roman" w:cs="Times New Roman"/>
          <w:szCs w:val="24"/>
        </w:rPr>
        <w:t xml:space="preserve">. </w:t>
      </w:r>
    </w:p>
    <w:p w14:paraId="7CF05BA8" w14:textId="77777777" w:rsidR="00DE1A4F" w:rsidRDefault="00594AFE">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Η Ένωση Κεντρώων έχει βαθιά προσήλωση σε θέματα ανθρωπίνων δικαιωμάτων και το πολιτικό της πιστεύω περιλαμβάνει τον </w:t>
      </w:r>
      <w:r>
        <w:rPr>
          <w:rFonts w:eastAsia="Times New Roman" w:cs="Times New Roman"/>
          <w:szCs w:val="24"/>
        </w:rPr>
        <w:lastRenderedPageBreak/>
        <w:t xml:space="preserve">σεβασμό αυτών των δικαιωμάτων, όπως αυτά με σαφήνεια προσδιορίζονται σε διεθνείς συμβάσεις και στην εθνική μας νομοθεσία. </w:t>
      </w:r>
    </w:p>
    <w:p w14:paraId="7CF05BA9" w14:textId="77777777" w:rsidR="00DE1A4F" w:rsidRDefault="00594AFE">
      <w:pPr>
        <w:tabs>
          <w:tab w:val="left" w:pos="1494"/>
        </w:tabs>
        <w:spacing w:line="600" w:lineRule="auto"/>
        <w:ind w:firstLine="720"/>
        <w:jc w:val="both"/>
        <w:rPr>
          <w:rFonts w:eastAsia="Times New Roman" w:cs="Times New Roman"/>
          <w:szCs w:val="24"/>
        </w:rPr>
      </w:pPr>
      <w:r>
        <w:rPr>
          <w:rFonts w:eastAsia="Times New Roman" w:cs="Times New Roman"/>
          <w:szCs w:val="24"/>
        </w:rPr>
        <w:t>Στο πλαίσιο αυ</w:t>
      </w:r>
      <w:r>
        <w:rPr>
          <w:rFonts w:eastAsia="Times New Roman" w:cs="Times New Roman"/>
          <w:szCs w:val="24"/>
        </w:rPr>
        <w:t>τό, είναι αδιανόητο το έτος 2018 να βιώνουμε ζητήματα που αφορούν σοβαρές ανισότητες μεταξύ αντρών και γυναικών. Κάθε νομοθέτημα, επομένως, που θεραπεύει αυτές τις ανισότητες κρίνεται ως θετικό, γιατί όλοι οι συμπολίτες μας δικαιούνται ισότιμης μεταχείριση</w:t>
      </w:r>
      <w:r>
        <w:rPr>
          <w:rFonts w:eastAsia="Times New Roman" w:cs="Times New Roman"/>
          <w:szCs w:val="24"/>
        </w:rPr>
        <w:t xml:space="preserve">ς. </w:t>
      </w:r>
    </w:p>
    <w:p w14:paraId="7CF05BAA" w14:textId="77777777" w:rsidR="00DE1A4F" w:rsidRDefault="00594AFE">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σημερινή είναι μια ιστορική μέρα, κατά την άποψη της Ένωσης Κεντρώων, τόσο για την Ελλάδα όσο και για την Ευρώπη. Σήμερα, έπειτα από σχεδόν μισό αιώνα πολιτικής αδυναμίας, αδράνειας και αμηχανίας, το Ελληνικό </w:t>
      </w:r>
      <w:r>
        <w:rPr>
          <w:rFonts w:eastAsia="Times New Roman" w:cs="Times New Roman"/>
          <w:szCs w:val="24"/>
        </w:rPr>
        <w:lastRenderedPageBreak/>
        <w:t>Κοινοβούλιο</w:t>
      </w:r>
      <w:r>
        <w:rPr>
          <w:rFonts w:eastAsia="Times New Roman" w:cs="Times New Roman"/>
          <w:szCs w:val="24"/>
        </w:rPr>
        <w:t xml:space="preserve"> βρήκε την περίφημη πολιτική βούληση και τολμάει, επιτέλους, να κοιτάξει στα μάτια τους Έλληνες μουσουλμάνους της Θράκης. </w:t>
      </w:r>
    </w:p>
    <w:p w14:paraId="7CF05BAB" w14:textId="77777777" w:rsidR="00DE1A4F" w:rsidRDefault="00594AFE">
      <w:pPr>
        <w:tabs>
          <w:tab w:val="left" w:pos="1494"/>
        </w:tabs>
        <w:spacing w:line="600" w:lineRule="auto"/>
        <w:ind w:firstLine="720"/>
        <w:jc w:val="both"/>
        <w:rPr>
          <w:rFonts w:eastAsia="Times New Roman"/>
          <w:szCs w:val="24"/>
        </w:rPr>
      </w:pPr>
      <w:r>
        <w:rPr>
          <w:rFonts w:eastAsia="Times New Roman" w:cs="Times New Roman"/>
          <w:szCs w:val="24"/>
        </w:rPr>
        <w:t xml:space="preserve">Από εδώ και στο εξής, δεν θα υπάρχει πια ευρωπαϊκό έδαφος επί του οποίου να είναι υποχρεωτική η εφαρμογή του μουσουλμανικού νόμου. Η </w:t>
      </w:r>
      <w:r>
        <w:rPr>
          <w:rFonts w:eastAsia="Times New Roman" w:cs="Times New Roman"/>
          <w:szCs w:val="24"/>
        </w:rPr>
        <w:t>χώρα μας, παρ</w:t>
      </w:r>
      <w:r>
        <w:rPr>
          <w:rFonts w:eastAsia="Times New Roman" w:cs="Times New Roman"/>
          <w:szCs w:val="24"/>
        </w:rPr>
        <w:t xml:space="preserve">’ </w:t>
      </w:r>
      <w:r>
        <w:rPr>
          <w:rFonts w:eastAsia="Times New Roman" w:cs="Times New Roman"/>
          <w:szCs w:val="24"/>
        </w:rPr>
        <w:t xml:space="preserve">όλα αυτά, θα συνεχίσει να διατηρεί τη μοναδικότητά της. Μέχρι σήμερα, ήταν το μοναδικό μέρος της Ευρωπαϊκής Ένωσης που ίσχυε και εφαρμοζόταν υποχρεωτικά η </w:t>
      </w:r>
      <w:proofErr w:type="spellStart"/>
      <w:r>
        <w:rPr>
          <w:rFonts w:eastAsia="Times New Roman" w:cs="Times New Roman"/>
          <w:szCs w:val="24"/>
        </w:rPr>
        <w:t>σαρία</w:t>
      </w:r>
      <w:proofErr w:type="spellEnd"/>
      <w:r>
        <w:rPr>
          <w:rFonts w:eastAsia="Times New Roman" w:cs="Times New Roman"/>
          <w:szCs w:val="24"/>
        </w:rPr>
        <w:t xml:space="preserve">. </w:t>
      </w:r>
      <w:r>
        <w:rPr>
          <w:rFonts w:eastAsia="Times New Roman"/>
          <w:szCs w:val="24"/>
        </w:rPr>
        <w:t>Από σήμερα θα είναι το μοναδικό μέρος στην Ευρώπη που η προσφυγή στον μουσουλμα</w:t>
      </w:r>
      <w:r>
        <w:rPr>
          <w:rFonts w:eastAsia="Times New Roman"/>
          <w:szCs w:val="24"/>
        </w:rPr>
        <w:t>νικό νόμο θα αποτελεί μια ακόμη νόμιμη επιλογή και ένα ακόμη κατοχυρωμένο δικαίωμα των Ελλήνων πολιτών.</w:t>
      </w:r>
    </w:p>
    <w:p w14:paraId="7CF05BAC" w14:textId="77777777" w:rsidR="00DE1A4F" w:rsidRDefault="00594AFE">
      <w:pPr>
        <w:tabs>
          <w:tab w:val="left" w:pos="2820"/>
        </w:tabs>
        <w:spacing w:line="600" w:lineRule="auto"/>
        <w:ind w:firstLine="720"/>
        <w:jc w:val="both"/>
        <w:rPr>
          <w:rFonts w:eastAsia="Times New Roman"/>
          <w:szCs w:val="24"/>
        </w:rPr>
      </w:pPr>
      <w:r>
        <w:rPr>
          <w:rFonts w:eastAsia="Times New Roman"/>
          <w:szCs w:val="24"/>
        </w:rPr>
        <w:lastRenderedPageBreak/>
        <w:t>Κυρίες και κύριοι συνάδελφοι, δεν πιστεύω να διαφωνείτε με την εκτίμηση πως τα πράγματα γύρω μας αλλάζουν και μάλιστα αλλάζουν πάρα πολύ γρήγορα. Και δε</w:t>
      </w:r>
      <w:r>
        <w:rPr>
          <w:rFonts w:eastAsia="Times New Roman"/>
          <w:szCs w:val="24"/>
        </w:rPr>
        <w:t>ν πιστεύω, επίσης, πως υπάρχει κάποιος ανάμεσά μας που να ισχυρίζεται πως γνωρίζει τι θα φέρει το μέλλον. Τι ακριβώς θα συμβεί στη γειτονιά μας, δεν το ξέρει κανείς μας, ούτε και μπορούμε να εξασφαλίσουμε με κάποιον τρόπο πως οι αλλαγές που έχουν ήδη ξεκιν</w:t>
      </w:r>
      <w:r>
        <w:rPr>
          <w:rFonts w:eastAsia="Times New Roman"/>
          <w:szCs w:val="24"/>
        </w:rPr>
        <w:t>ήσει και έρχονται θα είναι όλες καλές και συμφέρουσες για τη χώρα μας και για τους συμπολίτες μας. Δεν υπάρχουν εγγυήσεις για το τι μας ξημερώνει.</w:t>
      </w:r>
    </w:p>
    <w:p w14:paraId="7CF05BAD" w14:textId="77777777" w:rsidR="00DE1A4F" w:rsidRDefault="00594AFE">
      <w:pPr>
        <w:tabs>
          <w:tab w:val="left" w:pos="2820"/>
        </w:tabs>
        <w:spacing w:line="600" w:lineRule="auto"/>
        <w:ind w:firstLine="720"/>
        <w:jc w:val="both"/>
        <w:rPr>
          <w:rFonts w:eastAsia="Times New Roman"/>
          <w:szCs w:val="24"/>
        </w:rPr>
      </w:pPr>
      <w:r>
        <w:rPr>
          <w:rFonts w:eastAsia="Times New Roman"/>
          <w:szCs w:val="24"/>
        </w:rPr>
        <w:t>Αυτό που μπορούμε, όμως, και οφείλουμε να κάνουμε</w:t>
      </w:r>
      <w:r>
        <w:rPr>
          <w:rFonts w:eastAsia="Times New Roman"/>
          <w:szCs w:val="24"/>
        </w:rPr>
        <w:t>,</w:t>
      </w:r>
      <w:r>
        <w:rPr>
          <w:rFonts w:eastAsia="Times New Roman"/>
          <w:szCs w:val="24"/>
        </w:rPr>
        <w:t xml:space="preserve"> είναι να εξηγήσουμε με κάθε ειλικρίνεια στους Έλληνες ποιε</w:t>
      </w:r>
      <w:r>
        <w:rPr>
          <w:rFonts w:eastAsia="Times New Roman"/>
          <w:szCs w:val="24"/>
        </w:rPr>
        <w:t xml:space="preserve">ς είναι αυτές οι κρίσιμες επιλογές που ανοίγονται μπροστά μας ή ακόμα και ποια </w:t>
      </w:r>
      <w:r>
        <w:rPr>
          <w:rFonts w:eastAsia="Times New Roman"/>
          <w:szCs w:val="24"/>
        </w:rPr>
        <w:lastRenderedPageBreak/>
        <w:t xml:space="preserve">είναι τα εκβιαστικά ενδεχομένως διλήμματα με τα οποία είναι δυνατόν να έρθουμε αντιμέτωποι ως έθνος, ως Έλληνες και να κληθούμε να τα αντιμετωπίσουμε. </w:t>
      </w:r>
    </w:p>
    <w:p w14:paraId="7CF05BAE" w14:textId="77777777" w:rsidR="00DE1A4F" w:rsidRDefault="00594AFE">
      <w:pPr>
        <w:tabs>
          <w:tab w:val="left" w:pos="2820"/>
        </w:tabs>
        <w:spacing w:line="600" w:lineRule="auto"/>
        <w:ind w:firstLine="720"/>
        <w:jc w:val="both"/>
        <w:rPr>
          <w:rFonts w:eastAsia="Times New Roman"/>
          <w:szCs w:val="24"/>
        </w:rPr>
      </w:pPr>
      <w:r>
        <w:rPr>
          <w:rFonts w:eastAsia="Times New Roman"/>
          <w:szCs w:val="24"/>
        </w:rPr>
        <w:t>Και να το πετύχουμε αυτό,</w:t>
      </w:r>
      <w:r>
        <w:rPr>
          <w:rFonts w:eastAsia="Times New Roman"/>
          <w:szCs w:val="24"/>
        </w:rPr>
        <w:t xml:space="preserve"> πάντα μέσα στο πλαίσιο του διαρκούς, ανοιχτού και δημόσιου διαλόγου που ξεχωρίζει τις δημοκρατικές κοινωνίες, θα πρέπει να προσπαθήσουμε να διατυπώσουμε με σαφήνεια και να θέσουμε με υπευθυνότητα εκείνες τις σωστές ερωτήσεις, εκείνες που θα μας επιτρέψουν</w:t>
      </w:r>
      <w:r>
        <w:rPr>
          <w:rFonts w:eastAsia="Times New Roman"/>
          <w:szCs w:val="24"/>
        </w:rPr>
        <w:t xml:space="preserve"> να δικαιούμαστε να ελπίζουμε πως θα βρούμε και τελικά θα πάρουμε τις σωστές απαντήσεις, αν φυσικά υπάρχουν αυτές οι απαντήσεις. </w:t>
      </w:r>
    </w:p>
    <w:p w14:paraId="7CF05BAF" w14:textId="77777777" w:rsidR="00DE1A4F" w:rsidRDefault="00594AFE">
      <w:pPr>
        <w:tabs>
          <w:tab w:val="left" w:pos="2820"/>
        </w:tabs>
        <w:spacing w:line="600" w:lineRule="auto"/>
        <w:ind w:firstLine="720"/>
        <w:jc w:val="both"/>
        <w:rPr>
          <w:rFonts w:eastAsia="Times New Roman"/>
          <w:szCs w:val="24"/>
        </w:rPr>
      </w:pPr>
      <w:r>
        <w:rPr>
          <w:rFonts w:eastAsia="Times New Roman"/>
          <w:szCs w:val="24"/>
        </w:rPr>
        <w:t xml:space="preserve">Δεν είναι καθόλου τυχαίο, λοιπόν, το γεγονός πως όποιον Έλληνα και να ρωτήσεις και να του ζητήσεις να σου πει ποια είναι τα εθνικά μας θέματα, εκείνα δηλαδή απέναντι στα οποία πρέπει να </w:t>
      </w:r>
      <w:r>
        <w:rPr>
          <w:rFonts w:eastAsia="Times New Roman"/>
          <w:szCs w:val="24"/>
        </w:rPr>
        <w:lastRenderedPageBreak/>
        <w:t>στεκόμαστε εξ ορισμού όλοι μαζί ενωμένοι ως έθνος, θα σου απαντήσει με</w:t>
      </w:r>
      <w:r>
        <w:rPr>
          <w:rFonts w:eastAsia="Times New Roman"/>
          <w:szCs w:val="24"/>
        </w:rPr>
        <w:t xml:space="preserve"> γεωγραφικούς προσδιορισμούς: Θράκη, Μακεδονία, Βόρεια Ήπειρος, Αιγαίο, Κύπρος. Τι σημαίνουν αυτές οι λέξεις μέσα εδώ σ’ αυτήν την Αίθουσα; Τι μπορεί να σημαίνει σήμερα η Θράκη για την Ελλάδα; Τι σημαίνει για τους σύγχρονους Έλληνες η Μακεδονία; Τι σημαίνε</w:t>
      </w:r>
      <w:r>
        <w:rPr>
          <w:rFonts w:eastAsia="Times New Roman"/>
          <w:szCs w:val="24"/>
        </w:rPr>
        <w:t xml:space="preserve">ι για τη νεολαία μας η Βόρεια Ήπειρος; Τι σημαίνει για τον ελληνισμό το Αιγαίο; Τι σημαίνει για το ελληνικό έθνος η Κύπρος; Αυτά καλούμαστε να απαντήσουμε, θέλουμε δεν θέλουμε. Είναι απλά ερωτήματα με πολύ δύσκολες απαντήσεις. </w:t>
      </w:r>
    </w:p>
    <w:p w14:paraId="7CF05BB0" w14:textId="77777777" w:rsidR="00DE1A4F" w:rsidRDefault="00594AFE">
      <w:pPr>
        <w:tabs>
          <w:tab w:val="left" w:pos="2820"/>
        </w:tabs>
        <w:spacing w:line="600" w:lineRule="auto"/>
        <w:ind w:firstLine="720"/>
        <w:jc w:val="both"/>
        <w:rPr>
          <w:rFonts w:eastAsia="Times New Roman"/>
          <w:szCs w:val="24"/>
        </w:rPr>
      </w:pPr>
      <w:r>
        <w:rPr>
          <w:rFonts w:eastAsia="Times New Roman"/>
          <w:szCs w:val="24"/>
        </w:rPr>
        <w:t>Κι όμως, σε όλες ανεξαιρέτως</w:t>
      </w:r>
      <w:r>
        <w:rPr>
          <w:rFonts w:eastAsia="Times New Roman"/>
          <w:szCs w:val="24"/>
        </w:rPr>
        <w:t xml:space="preserve"> αυτές τις ερωτήσεις θα κληθούμε να απαντήσουμε διά της ψήφου μας και μάλιστα με την κατά συνείδηση ψήφο μας, γιατί σε αυτές τις ερωτήσεις δεν υπάρχουν πολιτι</w:t>
      </w:r>
      <w:r>
        <w:rPr>
          <w:rFonts w:eastAsia="Times New Roman"/>
          <w:szCs w:val="24"/>
        </w:rPr>
        <w:lastRenderedPageBreak/>
        <w:t xml:space="preserve">κές γραμμές, δεν υπάρχουν κομματικές γραμμές, καθώς κάθε λάθος απάντηση θα μας στοιχίσει σε αίμα, </w:t>
      </w:r>
      <w:r>
        <w:rPr>
          <w:rFonts w:eastAsia="Times New Roman"/>
          <w:szCs w:val="24"/>
        </w:rPr>
        <w:t>είτε εκείνων που το έχουν χύσει ήδη και θα το σπαταλήσουμε είτε εκείνων που ορκίστηκαν να υπερασπίζονται με αυτό αυτές τις λέξεις για το νόημα των οποίων συζητάμε και αποφασίζουμε.</w:t>
      </w:r>
    </w:p>
    <w:p w14:paraId="7CF05BB1" w14:textId="77777777" w:rsidR="00DE1A4F" w:rsidRDefault="00594AFE">
      <w:pPr>
        <w:tabs>
          <w:tab w:val="left" w:pos="2820"/>
        </w:tabs>
        <w:spacing w:line="600" w:lineRule="auto"/>
        <w:ind w:firstLine="720"/>
        <w:jc w:val="both"/>
        <w:rPr>
          <w:rFonts w:eastAsia="Times New Roman"/>
          <w:szCs w:val="24"/>
        </w:rPr>
      </w:pPr>
      <w:r>
        <w:rPr>
          <w:rFonts w:eastAsia="Times New Roman"/>
          <w:szCs w:val="24"/>
        </w:rPr>
        <w:t>Κυρίες και κύριοι συνάδελφοι, Θράκη, Μακεδονία, Βόρεια Ήπειρος, Κύπρος, Αιγ</w:t>
      </w:r>
      <w:r>
        <w:rPr>
          <w:rFonts w:eastAsia="Times New Roman"/>
          <w:szCs w:val="24"/>
        </w:rPr>
        <w:t>αίο. Είμαστε περικυκλωμένοι από εθνικά θέματα. Για την ακρίβεια είμαστε περικυκλωμένοι από απειλές. Ο τουρκικός αναθεωρητισμός παραμένει, βεβαίως, η μεγαλύτερη από αυτές και αποτελεί το βασικό κοινό στοιχείο, τον συνδετικό κρίκο ανάμεσα στα προβλήματά μας.</w:t>
      </w:r>
      <w:r>
        <w:rPr>
          <w:rFonts w:eastAsia="Times New Roman"/>
          <w:szCs w:val="24"/>
        </w:rPr>
        <w:t xml:space="preserve"> Σε όλα μας τα εθνικά θέματα μπορούμε εύκολα να εντοπίσουμε τον ρόλο της Τουρκίας και να διαπιστώσουμε την καθοριστικής σημασίας συμμετοχή της σε επιζήμιες </w:t>
      </w:r>
      <w:r>
        <w:rPr>
          <w:rFonts w:eastAsia="Times New Roman"/>
          <w:szCs w:val="24"/>
        </w:rPr>
        <w:lastRenderedPageBreak/>
        <w:t>για εμάς δραστηριότητες. Το τουρκικό Προξενείο αλωνίζει στη Θράκη, όπως και οι τουρκικές υπηρεσίες α</w:t>
      </w:r>
      <w:r>
        <w:rPr>
          <w:rFonts w:eastAsia="Times New Roman"/>
          <w:szCs w:val="24"/>
        </w:rPr>
        <w:t>λωνίζουν στα Βαλκάνια.</w:t>
      </w:r>
    </w:p>
    <w:p w14:paraId="7CF05BB2" w14:textId="77777777" w:rsidR="00DE1A4F" w:rsidRDefault="00594AFE">
      <w:pPr>
        <w:tabs>
          <w:tab w:val="left" w:pos="2820"/>
        </w:tabs>
        <w:spacing w:line="600" w:lineRule="auto"/>
        <w:ind w:firstLine="720"/>
        <w:jc w:val="both"/>
        <w:rPr>
          <w:rFonts w:eastAsia="Times New Roman"/>
          <w:szCs w:val="24"/>
        </w:rPr>
      </w:pPr>
      <w:r>
        <w:rPr>
          <w:rFonts w:eastAsia="Times New Roman"/>
          <w:szCs w:val="24"/>
        </w:rPr>
        <w:t>Κυρίες και κύριοι συνάδελφοι, χθες μιλάγαμε για την Κύπρο και το Αιγαίο, αύριο θα μιλάμε για τη Μακεδονία. Σήμερα, όμως, μιλάμε για τη Θράκη. Στη συνείδηση όλων μας τα ζητήματα της μουσουλμανικής κοινότητας της Θράκης είναι καταγεγρα</w:t>
      </w:r>
      <w:r>
        <w:rPr>
          <w:rFonts w:eastAsia="Times New Roman"/>
          <w:szCs w:val="24"/>
        </w:rPr>
        <w:t>μμένα ως μέρος ενός από τα μεγαλύτερα εθνικά μας θέματα. Η αντιμετώπιση των μουσουλμάνων συμπολιτών μας καθορίστηκε για πολλές δεκαετίες από την εξωτερική μας πολιτική. Το αν αυτό είναι σωστό ή λάθος θα το κρίνει η ιστορία, όπως και θα κρίνει με τη σημεριν</w:t>
      </w:r>
      <w:r>
        <w:rPr>
          <w:rFonts w:eastAsia="Times New Roman"/>
          <w:szCs w:val="24"/>
        </w:rPr>
        <w:t xml:space="preserve">ή απόφασή μας αν θα δείξουμε εμπιστοσύνη στις δυνάμεις μας και θα αντιμετωπίσουμε επιτέλους τα ζητήματα των μουσουλμάνων της Θράκης </w:t>
      </w:r>
      <w:r>
        <w:rPr>
          <w:rFonts w:eastAsia="Times New Roman"/>
          <w:szCs w:val="24"/>
        </w:rPr>
        <w:lastRenderedPageBreak/>
        <w:t>όπως πρέπει, ως ένα αμιγώς εσωτερικό θέμα της ελληνικής πολιτείας. Αυτό ακριβώς επιτυγχάνεται σήμερα εδώ.</w:t>
      </w:r>
    </w:p>
    <w:p w14:paraId="7CF05BB3" w14:textId="77777777" w:rsidR="00DE1A4F" w:rsidRDefault="00594AFE">
      <w:pPr>
        <w:tabs>
          <w:tab w:val="left" w:pos="2940"/>
        </w:tabs>
        <w:spacing w:line="600" w:lineRule="auto"/>
        <w:ind w:firstLine="720"/>
        <w:jc w:val="both"/>
        <w:rPr>
          <w:rFonts w:eastAsia="Times New Roman"/>
          <w:szCs w:val="24"/>
        </w:rPr>
      </w:pPr>
      <w:r>
        <w:rPr>
          <w:rFonts w:eastAsia="Times New Roman"/>
          <w:szCs w:val="24"/>
        </w:rPr>
        <w:t>Δυστυχώς, όμως, δε</w:t>
      </w:r>
      <w:r>
        <w:rPr>
          <w:rFonts w:eastAsia="Times New Roman"/>
          <w:szCs w:val="24"/>
        </w:rPr>
        <w:t>ν μπορούμε να αποτρέψουμε τους Έλληνες από το να κάνουν διάφορους συνειρμούς. Κατ’ αρχ</w:t>
      </w:r>
      <w:r>
        <w:rPr>
          <w:rFonts w:eastAsia="Times New Roman"/>
          <w:szCs w:val="24"/>
        </w:rPr>
        <w:t>άς</w:t>
      </w:r>
      <w:r>
        <w:rPr>
          <w:rFonts w:eastAsia="Times New Roman"/>
          <w:szCs w:val="24"/>
        </w:rPr>
        <w:t>, όλοι, όπως είπα, έχουμε καταλάβει ότι τα πράγματα στην περιοχή μας αλλάζουν, είτε μας αρέσει είτε δεν μας αρέσει. Ασκούνται, πράγματι, υπερβολικές πιέσεις προς συγκεκ</w:t>
      </w:r>
      <w:r>
        <w:rPr>
          <w:rFonts w:eastAsia="Times New Roman"/>
          <w:szCs w:val="24"/>
        </w:rPr>
        <w:t>ριμένες κατευθύνσεις από πολλές και διαφορετικές πλευρές για να λυθούν κάποια θέματα χωρίς να μπορούμε να ελέγξουμε το σύνολο των επιπτώσεών τους και τις προτεινόμενες λύσεις για τα συμφέροντα της χώρας μας.</w:t>
      </w:r>
    </w:p>
    <w:p w14:paraId="7CF05BB4" w14:textId="77777777" w:rsidR="00DE1A4F" w:rsidRDefault="00594AFE">
      <w:pPr>
        <w:tabs>
          <w:tab w:val="left" w:pos="2940"/>
        </w:tabs>
        <w:spacing w:line="600" w:lineRule="auto"/>
        <w:ind w:firstLine="720"/>
        <w:jc w:val="both"/>
        <w:rPr>
          <w:rFonts w:eastAsia="Times New Roman"/>
          <w:szCs w:val="24"/>
        </w:rPr>
      </w:pPr>
      <w:r>
        <w:rPr>
          <w:rFonts w:eastAsia="Times New Roman"/>
          <w:szCs w:val="24"/>
        </w:rPr>
        <w:t>Θα πρέπει, λοιπόν, να είμαστε όλοι πάρα πολύ προ</w:t>
      </w:r>
      <w:r>
        <w:rPr>
          <w:rFonts w:eastAsia="Times New Roman"/>
          <w:szCs w:val="24"/>
        </w:rPr>
        <w:t xml:space="preserve">σεκτικοί και κυρίως εκείνοι που βρίσκονται σε θέσεις ευθύνης και διαπραγματεύονται εξ ονόματος των Ελλήνων πολιτών, οι οποίοι θα πρέπει </w:t>
      </w:r>
      <w:r>
        <w:rPr>
          <w:rFonts w:eastAsia="Times New Roman"/>
          <w:szCs w:val="24"/>
        </w:rPr>
        <w:lastRenderedPageBreak/>
        <w:t>να φροντίσουν να σταθούν στο ύψος των περιστάσεων, να προτάξουν το εθνικό συμφέρον έναντι του κομματισμού και όχι να επι</w:t>
      </w:r>
      <w:r>
        <w:rPr>
          <w:rFonts w:eastAsia="Times New Roman"/>
          <w:szCs w:val="24"/>
        </w:rPr>
        <w:t>διώξουν την πρόσκαιρη και εφήμερη ικανοποίηση κάποιων συμμάχων που κάνουν πως δεν καταλαβαίνουν ή κάποιων δήθεν φίλων που δεν σέβονται το Διεθνές Δίκαιο.</w:t>
      </w:r>
    </w:p>
    <w:p w14:paraId="7CF05BB5" w14:textId="77777777" w:rsidR="00DE1A4F" w:rsidRDefault="00594AFE">
      <w:pPr>
        <w:tabs>
          <w:tab w:val="left" w:pos="2940"/>
        </w:tabs>
        <w:spacing w:line="600" w:lineRule="auto"/>
        <w:ind w:firstLine="720"/>
        <w:jc w:val="both"/>
        <w:rPr>
          <w:rFonts w:eastAsia="Times New Roman"/>
          <w:szCs w:val="24"/>
        </w:rPr>
      </w:pPr>
      <w:r>
        <w:rPr>
          <w:rFonts w:eastAsia="Times New Roman"/>
          <w:szCs w:val="24"/>
        </w:rPr>
        <w:t>Κυρίες και κύριοι συνάδελφοι, η Ένωση Κεντρώων στήριξε από την πρώτη στιγμή την απόφαση να αντιμετωπίσ</w:t>
      </w:r>
      <w:r>
        <w:rPr>
          <w:rFonts w:eastAsia="Times New Roman"/>
          <w:szCs w:val="24"/>
        </w:rPr>
        <w:t>ουμε ως δικό μας εσωτερικό θέμα το ζήτημα της εφαρμογής του μουσουλμανικού νόμου στη Θράκη, όπως, επίσης, δικό μας θέμα είναι τι θα γίνει και τι θα κάνουμε με την εκλογή των μουφτήδων.</w:t>
      </w:r>
    </w:p>
    <w:p w14:paraId="7CF05BB6" w14:textId="77777777" w:rsidR="00DE1A4F" w:rsidRDefault="00594AFE">
      <w:pPr>
        <w:tabs>
          <w:tab w:val="left" w:pos="2940"/>
        </w:tabs>
        <w:spacing w:line="600" w:lineRule="auto"/>
        <w:ind w:firstLine="720"/>
        <w:jc w:val="both"/>
        <w:rPr>
          <w:rFonts w:eastAsia="Times New Roman"/>
          <w:szCs w:val="24"/>
        </w:rPr>
      </w:pPr>
      <w:r>
        <w:rPr>
          <w:rFonts w:eastAsia="Times New Roman"/>
          <w:szCs w:val="24"/>
        </w:rPr>
        <w:t>Γι’ αυτόν ακριβώς τον λόγο θεωρώ πώς έγιναν κάποιοι λανθασμένοι χειρισμ</w:t>
      </w:r>
      <w:r>
        <w:rPr>
          <w:rFonts w:eastAsia="Times New Roman"/>
          <w:szCs w:val="24"/>
        </w:rPr>
        <w:t xml:space="preserve">οί από την Κυβέρνηση σχετικά με τη διεξαγωγή του </w:t>
      </w:r>
      <w:r>
        <w:rPr>
          <w:rFonts w:eastAsia="Times New Roman"/>
          <w:szCs w:val="24"/>
        </w:rPr>
        <w:lastRenderedPageBreak/>
        <w:t>σχετικού διαλόγου. Απόδειξη αποτελεί το γεγονός πως αρκετοί συμπολίτες μας έχουν ήδη σχηματίσει γνώμη πως όλες οι αποφάσεις αποτελούν τάχα μέρος μιας μυστικής συμφωνίας με την Τουρκία, την οποία όλοι εμείς ο</w:t>
      </w:r>
      <w:r>
        <w:rPr>
          <w:rFonts w:eastAsia="Times New Roman"/>
          <w:szCs w:val="24"/>
        </w:rPr>
        <w:t xml:space="preserve">ι υπόλοιποι αγνοούμε και η οποία υπήρξε αποτέλεσμα μιας μυστικής διπλωματίας. Σύμφωνα με αυτή την άποψη, έχει ήδη φανεί το τι δίνουμε, αλλά δεν έχει φανεί το τι παίρνουμε. </w:t>
      </w:r>
    </w:p>
    <w:p w14:paraId="7CF05BB7" w14:textId="77777777" w:rsidR="00DE1A4F" w:rsidRDefault="00594AFE">
      <w:pPr>
        <w:tabs>
          <w:tab w:val="left" w:pos="2940"/>
        </w:tabs>
        <w:spacing w:line="600" w:lineRule="auto"/>
        <w:ind w:firstLine="720"/>
        <w:jc w:val="both"/>
        <w:rPr>
          <w:rFonts w:eastAsia="Times New Roman"/>
          <w:szCs w:val="24"/>
        </w:rPr>
      </w:pPr>
      <w:r>
        <w:rPr>
          <w:rFonts w:eastAsia="Times New Roman"/>
          <w:szCs w:val="24"/>
        </w:rPr>
        <w:t>Δώσατε δικαιώματα, κυρίες και κύριοι συνάδελφοι της Κυβέρνησης, με τις τροπολογίες,</w:t>
      </w:r>
      <w:r>
        <w:rPr>
          <w:rFonts w:eastAsia="Times New Roman"/>
          <w:szCs w:val="24"/>
        </w:rPr>
        <w:t xml:space="preserve"> με διάφορες καταστάσεις, με τροπολογίες που δεν εξηγήθηκαν επαρκώς, όπως ήταν αυτή η τροπολογία με την περίφημη τουρκική ένωση της Ξάνθης. Ξεκινήσαμε να συζητάμε για τη </w:t>
      </w:r>
      <w:proofErr w:type="spellStart"/>
      <w:r>
        <w:rPr>
          <w:rFonts w:eastAsia="Times New Roman"/>
          <w:szCs w:val="24"/>
        </w:rPr>
        <w:t>σαρία</w:t>
      </w:r>
      <w:proofErr w:type="spellEnd"/>
      <w:r>
        <w:rPr>
          <w:rFonts w:eastAsia="Times New Roman"/>
          <w:szCs w:val="24"/>
        </w:rPr>
        <w:t xml:space="preserve">, λίγο πριν έλθει ο </w:t>
      </w:r>
      <w:proofErr w:type="spellStart"/>
      <w:r>
        <w:rPr>
          <w:rFonts w:eastAsia="Times New Roman"/>
          <w:szCs w:val="24"/>
        </w:rPr>
        <w:t>Ερντογάν</w:t>
      </w:r>
      <w:proofErr w:type="spellEnd"/>
      <w:r>
        <w:rPr>
          <w:rFonts w:eastAsia="Times New Roman"/>
          <w:szCs w:val="24"/>
        </w:rPr>
        <w:t xml:space="preserve"> και ανοίξαμε διάλογο </w:t>
      </w:r>
      <w:r>
        <w:rPr>
          <w:rFonts w:eastAsia="Times New Roman"/>
          <w:szCs w:val="24"/>
        </w:rPr>
        <w:lastRenderedPageBreak/>
        <w:t>για την εκλογή των μουφτήδων, λ</w:t>
      </w:r>
      <w:r>
        <w:rPr>
          <w:rFonts w:eastAsia="Times New Roman"/>
          <w:szCs w:val="24"/>
        </w:rPr>
        <w:t xml:space="preserve">ίγο μετά αφότου έφυγε ο </w:t>
      </w:r>
      <w:proofErr w:type="spellStart"/>
      <w:r>
        <w:rPr>
          <w:rFonts w:eastAsia="Times New Roman"/>
          <w:szCs w:val="24"/>
        </w:rPr>
        <w:t>Ερντογάν</w:t>
      </w:r>
      <w:proofErr w:type="spellEnd"/>
      <w:r>
        <w:rPr>
          <w:rFonts w:eastAsia="Times New Roman"/>
          <w:szCs w:val="24"/>
        </w:rPr>
        <w:t>. Την ίδια ώρα παρουσιάζετε στην κοινή γνώμη ως εξίσου πιθανό, από τη μια, το ενδεχόμενο να δικαστούν οι οχτώ Τούρκοι στη χώρα μας και, από την άλλη, το σενάριο να απελαθούν προς την Τουρκία δια μέσου μιας τρίτης χώρας.</w:t>
      </w:r>
    </w:p>
    <w:p w14:paraId="7CF05BB8" w14:textId="77777777" w:rsidR="00DE1A4F" w:rsidRDefault="00594AFE">
      <w:pPr>
        <w:tabs>
          <w:tab w:val="left" w:pos="2940"/>
        </w:tabs>
        <w:spacing w:line="600" w:lineRule="auto"/>
        <w:ind w:firstLine="720"/>
        <w:jc w:val="both"/>
        <w:rPr>
          <w:rFonts w:eastAsia="Times New Roman"/>
          <w:szCs w:val="24"/>
        </w:rPr>
      </w:pPr>
      <w:r>
        <w:rPr>
          <w:rFonts w:eastAsia="Times New Roman"/>
          <w:szCs w:val="24"/>
        </w:rPr>
        <w:t>Κυρί</w:t>
      </w:r>
      <w:r>
        <w:rPr>
          <w:rFonts w:eastAsia="Times New Roman"/>
          <w:szCs w:val="24"/>
        </w:rPr>
        <w:t>ες και κύριοι συνάδελφοι, η Ένωση Κεντρώων, χωρίς να επηρεάζεται από σενάρια, από συνομωσίες, θα περιμένει την επίσημη απόφαση του Κοινοβουλίου, αλλά και της Κυβέρνησης, για όλα τα εθνικά μας θέματα, χωρίς να αναρωτιέται τι σημαίνουν οι λέξεις Θράκη, Μακεδ</w:t>
      </w:r>
      <w:r>
        <w:rPr>
          <w:rFonts w:eastAsia="Times New Roman"/>
          <w:szCs w:val="24"/>
        </w:rPr>
        <w:t>ονία, Βόρει</w:t>
      </w:r>
      <w:r>
        <w:rPr>
          <w:rFonts w:eastAsia="Times New Roman"/>
          <w:szCs w:val="24"/>
        </w:rPr>
        <w:t>α</w:t>
      </w:r>
      <w:r>
        <w:rPr>
          <w:rFonts w:eastAsia="Times New Roman"/>
          <w:szCs w:val="24"/>
        </w:rPr>
        <w:t xml:space="preserve"> Ήπειρος, Αιγαίο, Κύπρος, γιατί για εμάς στην Ένωση Κεντρώων αυτές οι λέξεις σημαίνουν Ελλάδα.</w:t>
      </w:r>
    </w:p>
    <w:p w14:paraId="7CF05BB9" w14:textId="77777777" w:rsidR="00DE1A4F" w:rsidRDefault="00594AFE">
      <w:pPr>
        <w:tabs>
          <w:tab w:val="left" w:pos="2940"/>
        </w:tabs>
        <w:spacing w:line="600" w:lineRule="auto"/>
        <w:ind w:firstLine="720"/>
        <w:jc w:val="both"/>
        <w:rPr>
          <w:rFonts w:eastAsia="Times New Roman"/>
          <w:szCs w:val="24"/>
        </w:rPr>
      </w:pPr>
      <w:r>
        <w:rPr>
          <w:rFonts w:eastAsia="Times New Roman"/>
          <w:szCs w:val="24"/>
        </w:rPr>
        <w:lastRenderedPageBreak/>
        <w:t xml:space="preserve">Πριν κατέβω, λοιπόν, από το Βήμα αυτό, θεωρώ υποχρέωσή μου να ξεκαθαρίσω και τη στάση μας για το </w:t>
      </w:r>
      <w:r>
        <w:rPr>
          <w:rFonts w:eastAsia="Times New Roman"/>
          <w:szCs w:val="24"/>
        </w:rPr>
        <w:t>σκοπιανό</w:t>
      </w:r>
      <w:r>
        <w:rPr>
          <w:rFonts w:eastAsia="Times New Roman"/>
          <w:szCs w:val="24"/>
        </w:rPr>
        <w:t xml:space="preserve">. Το </w:t>
      </w:r>
      <w:r>
        <w:rPr>
          <w:rFonts w:eastAsia="Times New Roman"/>
          <w:szCs w:val="24"/>
        </w:rPr>
        <w:t xml:space="preserve">μακεδονικό </w:t>
      </w:r>
      <w:r>
        <w:rPr>
          <w:rFonts w:eastAsia="Times New Roman"/>
          <w:szCs w:val="24"/>
        </w:rPr>
        <w:t>ήταν επί εποχής Παύλου Μελά.</w:t>
      </w:r>
      <w:r>
        <w:rPr>
          <w:rFonts w:eastAsia="Times New Roman"/>
          <w:szCs w:val="24"/>
        </w:rPr>
        <w:t xml:space="preserve"> Δεν υπάρχει </w:t>
      </w:r>
      <w:r>
        <w:rPr>
          <w:rFonts w:eastAsia="Times New Roman"/>
          <w:szCs w:val="24"/>
        </w:rPr>
        <w:t xml:space="preserve">μακεδονικό </w:t>
      </w:r>
      <w:r>
        <w:rPr>
          <w:rFonts w:eastAsia="Times New Roman"/>
          <w:szCs w:val="24"/>
        </w:rPr>
        <w:t xml:space="preserve">για εμάς στην Ένωση Κεντρώων. Δεν υπάρχει μακεδονικό πρόβλημα, </w:t>
      </w:r>
      <w:r>
        <w:rPr>
          <w:rFonts w:eastAsia="Times New Roman"/>
          <w:szCs w:val="24"/>
        </w:rPr>
        <w:t xml:space="preserve">σκοπιανό </w:t>
      </w:r>
      <w:r>
        <w:rPr>
          <w:rFonts w:eastAsia="Times New Roman"/>
          <w:szCs w:val="24"/>
        </w:rPr>
        <w:t xml:space="preserve">υπάρχει. Το </w:t>
      </w:r>
      <w:r>
        <w:rPr>
          <w:rFonts w:eastAsia="Times New Roman"/>
          <w:szCs w:val="24"/>
        </w:rPr>
        <w:t xml:space="preserve">σκοπιανό </w:t>
      </w:r>
      <w:r>
        <w:rPr>
          <w:rFonts w:eastAsia="Times New Roman"/>
          <w:szCs w:val="24"/>
        </w:rPr>
        <w:t>είναι το πρόβλημα που καλούμαστε και πρέπει να λύσουμε και ονομάστηκε έτσι από αυτούς που το δημιούργησαν.</w:t>
      </w:r>
    </w:p>
    <w:p w14:paraId="7CF05BBA" w14:textId="77777777" w:rsidR="00DE1A4F" w:rsidRDefault="00594AFE">
      <w:pPr>
        <w:tabs>
          <w:tab w:val="left" w:pos="2940"/>
        </w:tabs>
        <w:spacing w:line="600" w:lineRule="auto"/>
        <w:ind w:firstLine="720"/>
        <w:jc w:val="both"/>
        <w:rPr>
          <w:rFonts w:eastAsia="Times New Roman"/>
          <w:szCs w:val="24"/>
        </w:rPr>
      </w:pPr>
      <w:r>
        <w:rPr>
          <w:rFonts w:eastAsia="Times New Roman"/>
          <w:szCs w:val="24"/>
        </w:rPr>
        <w:t xml:space="preserve">Το </w:t>
      </w:r>
      <w:r>
        <w:rPr>
          <w:rFonts w:eastAsia="Times New Roman"/>
          <w:szCs w:val="24"/>
        </w:rPr>
        <w:t>σκοπιανό</w:t>
      </w:r>
      <w:r>
        <w:rPr>
          <w:rFonts w:eastAsia="Times New Roman"/>
          <w:szCs w:val="24"/>
        </w:rPr>
        <w:t>, λοιπόν, δεν λύνεται</w:t>
      </w:r>
      <w:r>
        <w:rPr>
          <w:rFonts w:eastAsia="Times New Roman"/>
          <w:szCs w:val="24"/>
        </w:rPr>
        <w:t xml:space="preserve"> για εμάς στην Ένωση Κεντρώων με το όνομα «Νέα Μακεδονία» και ο λόγος είναι απλός. Η Ελλάδα δεν υπήρξε ποτέ αποικιοκρατική χώρα ούτε και το επιδίωξε καν. Μπορεί, λοιπόν, σύμφωνα με την κουλτούρα των αποικιοκρατών, η προσθήκη της λέξης «Νέα» -Νέα Υόρκη, Νέα</w:t>
      </w:r>
      <w:r>
        <w:rPr>
          <w:rFonts w:eastAsia="Times New Roman"/>
          <w:szCs w:val="24"/>
        </w:rPr>
        <w:t xml:space="preserve"> Ορλεάνη, Νέα </w:t>
      </w:r>
      <w:r>
        <w:rPr>
          <w:rFonts w:eastAsia="Times New Roman"/>
          <w:szCs w:val="24"/>
        </w:rPr>
        <w:lastRenderedPageBreak/>
        <w:t>Ζηλανδία- να έλυσε τα προβλήματα που είχαν οι ισχυροί του κόσμου, όταν έπρεπε να βρουν ονόματα για τους άγριους τόπους που κατακτούσαν και υποδούλωναν, αλλά για εμάς στην Ελλάδα, στην ελληνική ιστορία, η λέξη «Νέα» μπήκε μπροστά από τις τραγω</w:t>
      </w:r>
      <w:r>
        <w:rPr>
          <w:rFonts w:eastAsia="Times New Roman"/>
          <w:szCs w:val="24"/>
        </w:rPr>
        <w:t xml:space="preserve">δίες μας: Νέα Φιλαδέλφεια, Νέα Σμύρνη, Νέα </w:t>
      </w:r>
      <w:proofErr w:type="spellStart"/>
      <w:r>
        <w:rPr>
          <w:rFonts w:eastAsia="Times New Roman"/>
          <w:szCs w:val="24"/>
        </w:rPr>
        <w:t>Μηχανιώνα</w:t>
      </w:r>
      <w:proofErr w:type="spellEnd"/>
      <w:r>
        <w:rPr>
          <w:rFonts w:eastAsia="Times New Roman"/>
          <w:szCs w:val="24"/>
        </w:rPr>
        <w:t xml:space="preserve">, Νέα Κρήνη, Νέα Ιωνία. </w:t>
      </w:r>
    </w:p>
    <w:p w14:paraId="7CF05BBB" w14:textId="77777777" w:rsidR="00DE1A4F" w:rsidRDefault="00594AFE">
      <w:pPr>
        <w:tabs>
          <w:tab w:val="left" w:pos="2940"/>
        </w:tabs>
        <w:spacing w:line="600" w:lineRule="auto"/>
        <w:ind w:firstLine="720"/>
        <w:jc w:val="both"/>
        <w:rPr>
          <w:rFonts w:eastAsia="Times New Roman"/>
          <w:szCs w:val="24"/>
        </w:rPr>
      </w:pPr>
      <w:r>
        <w:rPr>
          <w:rFonts w:eastAsia="Times New Roman"/>
          <w:szCs w:val="24"/>
        </w:rPr>
        <w:t>Εδώ σε αυτόν τον αρχαίο τόπο, που η κάθε πέτρα έχει το δικό της όνομα, τη λέξη «Νέα» τη χρειαστήκαμε για να μη χαθούν στη λήθη της ιστορίας οι πόλεις εκείνες, στις οποίες οι Έλλην</w:t>
      </w:r>
      <w:r>
        <w:rPr>
          <w:rFonts w:eastAsia="Times New Roman"/>
          <w:szCs w:val="24"/>
        </w:rPr>
        <w:t xml:space="preserve">ες μεγαλούργησαν και οι Τούρκοι έκαψαν και κατέστρεψαν. </w:t>
      </w:r>
    </w:p>
    <w:p w14:paraId="7CF05BBC" w14:textId="77777777" w:rsidR="00DE1A4F" w:rsidRDefault="00594AFE">
      <w:pPr>
        <w:tabs>
          <w:tab w:val="left" w:pos="2940"/>
        </w:tabs>
        <w:spacing w:line="600" w:lineRule="auto"/>
        <w:ind w:firstLine="720"/>
        <w:jc w:val="both"/>
        <w:rPr>
          <w:rFonts w:eastAsia="Times New Roman"/>
          <w:szCs w:val="24"/>
        </w:rPr>
      </w:pPr>
      <w:r>
        <w:rPr>
          <w:rFonts w:eastAsia="Times New Roman"/>
          <w:szCs w:val="24"/>
        </w:rPr>
        <w:t>Ούτε φυσικά μπορεί να είναι λύση του Σκοπιανού το «</w:t>
      </w:r>
      <w:r>
        <w:rPr>
          <w:rFonts w:eastAsia="Times New Roman"/>
          <w:szCs w:val="24"/>
        </w:rPr>
        <w:t xml:space="preserve">Βόρεια </w:t>
      </w:r>
      <w:r>
        <w:rPr>
          <w:rFonts w:eastAsia="Times New Roman"/>
          <w:szCs w:val="24"/>
        </w:rPr>
        <w:t xml:space="preserve">Μακεδονία» ή το «Άνω Μακεδονία», γιατί και τα δυο προϋποθέτουν πως η Μακεδονία είναι χωρισμένη στα δύο. Η Μακεδονία, όμως, </w:t>
      </w:r>
      <w:r>
        <w:rPr>
          <w:rFonts w:eastAsia="Times New Roman"/>
          <w:szCs w:val="24"/>
        </w:rPr>
        <w:lastRenderedPageBreak/>
        <w:t>είναι μία και είνα</w:t>
      </w:r>
      <w:r>
        <w:rPr>
          <w:rFonts w:eastAsia="Times New Roman"/>
          <w:szCs w:val="24"/>
        </w:rPr>
        <w:t>ι ελληνική. Άλλωστε, η γεωπολιτική θεώρηση των πραγμάτων επιβεβαιώνει πως όπου επιλέχθηκε παγκοσμίως ο διαχωρισμός βορρά και νότου, οδηγηθήκαμε σε ατέρμονες συγκρούσεις και ανεξάντλητες διαμάχες.</w:t>
      </w:r>
    </w:p>
    <w:p w14:paraId="7CF05BBD" w14:textId="77777777" w:rsidR="00DE1A4F" w:rsidRDefault="00594AF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όταν συλλογιζόμαστε το όνομα τ</w:t>
      </w:r>
      <w:r>
        <w:rPr>
          <w:rFonts w:eastAsia="Times New Roman" w:cs="Times New Roman"/>
          <w:szCs w:val="24"/>
        </w:rPr>
        <w:t xml:space="preserve">ων γειτόνων μας θα πρέπει να θυμόμαστε πως οι δυστυχείς αυτοί άνθρωποι δεν αποτελούν ένα ενιαίο έθνος. Από εκεί ξεκινάνε όλα. Από εκεί πηγάζει η μάταιη προσπάθειά τους να υφαρπάξουν ό,τι μπορούν από την Ελλάδα. </w:t>
      </w:r>
    </w:p>
    <w:p w14:paraId="7CF05BBE" w14:textId="77777777" w:rsidR="00DE1A4F" w:rsidRDefault="00594AFE">
      <w:pPr>
        <w:spacing w:after="0" w:line="600" w:lineRule="auto"/>
        <w:ind w:firstLine="720"/>
        <w:jc w:val="both"/>
        <w:rPr>
          <w:rFonts w:eastAsia="Times New Roman" w:cs="Times New Roman"/>
          <w:szCs w:val="24"/>
        </w:rPr>
      </w:pPr>
      <w:r>
        <w:rPr>
          <w:rFonts w:eastAsia="Times New Roman" w:cs="Times New Roman"/>
          <w:szCs w:val="24"/>
        </w:rPr>
        <w:t xml:space="preserve">Δεν έχουν τα συστατικά στοιχεία του </w:t>
      </w:r>
      <w:r>
        <w:rPr>
          <w:rFonts w:eastAsia="Times New Roman" w:cs="Times New Roman"/>
          <w:szCs w:val="24"/>
        </w:rPr>
        <w:t>έθνους</w:t>
      </w:r>
      <w:r>
        <w:rPr>
          <w:rFonts w:eastAsia="Times New Roman" w:cs="Times New Roman"/>
          <w:szCs w:val="24"/>
        </w:rPr>
        <w:t xml:space="preserve">. Τι γλώσσα μιλάνε; Τι εθνικότητα έχουν; Ποια είναι η καταγωγή τους; Ποια είναι η θρησκεία τους; Ποια είναι η ιστορία τους; Δεν έχουν τίποτα και δεν πρέπει, ούτε και μπορούμε κι εμείς να τους τα δώσουμε. Γιατί θα πρέπει </w:t>
      </w:r>
      <w:r>
        <w:rPr>
          <w:rFonts w:eastAsia="Times New Roman" w:cs="Times New Roman"/>
          <w:szCs w:val="24"/>
        </w:rPr>
        <w:lastRenderedPageBreak/>
        <w:t>να είμαστε κι εμείς εκτεθειμένοι στη</w:t>
      </w:r>
      <w:r>
        <w:rPr>
          <w:rFonts w:eastAsia="Times New Roman" w:cs="Times New Roman"/>
          <w:szCs w:val="24"/>
        </w:rPr>
        <w:t xml:space="preserve"> χλεύη όσων γνωρίζουν λίγη ιστορία, όπως εκτεθειμένος είναι και ο κ. </w:t>
      </w:r>
      <w:proofErr w:type="spellStart"/>
      <w:r>
        <w:rPr>
          <w:rFonts w:eastAsia="Times New Roman" w:cs="Times New Roman"/>
          <w:szCs w:val="24"/>
        </w:rPr>
        <w:t>Ζάεφ</w:t>
      </w:r>
      <w:proofErr w:type="spellEnd"/>
      <w:r>
        <w:rPr>
          <w:rFonts w:eastAsia="Times New Roman" w:cs="Times New Roman"/>
          <w:szCs w:val="24"/>
        </w:rPr>
        <w:t>, ο Πρωθυπουργός αυτού του κράτους, ο οποίος προσπάθησε να πείσει τους Έλληνες για τις καλές του προθέσεις, διαβεβαιώνοντάς μας πως δεν διεκδικεί την αποκλειστικότητα του Μεγάλου Αλεξ</w:t>
      </w:r>
      <w:r>
        <w:rPr>
          <w:rFonts w:eastAsia="Times New Roman" w:cs="Times New Roman"/>
          <w:szCs w:val="24"/>
        </w:rPr>
        <w:t xml:space="preserve">άνδρου. Μας κάνει, όμως, τη χάρη να την μοιραστεί μαζί μας αυτή την αποκλειστικότητα. </w:t>
      </w:r>
    </w:p>
    <w:p w14:paraId="7CF05BBF" w14:textId="77777777" w:rsidR="00DE1A4F" w:rsidRDefault="00594AFE">
      <w:pPr>
        <w:spacing w:after="0" w:line="600" w:lineRule="auto"/>
        <w:ind w:firstLine="720"/>
        <w:jc w:val="both"/>
        <w:rPr>
          <w:rFonts w:eastAsia="Times New Roman" w:cs="Times New Roman"/>
          <w:szCs w:val="24"/>
        </w:rPr>
      </w:pPr>
      <w:r>
        <w:rPr>
          <w:rFonts w:eastAsia="Times New Roman" w:cs="Times New Roman"/>
          <w:szCs w:val="24"/>
        </w:rPr>
        <w:t>Ας του κάνουμε κι εμείς τη χάρη να μην είμαστε εμείς οι υπεύθυνοι για την κατάρρευση των διαπραγματεύσεων που μας επέβαλαν οι σύμμαχοι. Ας είναι η αδυναμία τους να αποδε</w:t>
      </w:r>
      <w:r>
        <w:rPr>
          <w:rFonts w:eastAsia="Times New Roman" w:cs="Times New Roman"/>
          <w:szCs w:val="24"/>
        </w:rPr>
        <w:t xml:space="preserve">ίξουν πως δεν έχουν </w:t>
      </w:r>
      <w:proofErr w:type="spellStart"/>
      <w:r>
        <w:rPr>
          <w:rFonts w:eastAsia="Times New Roman" w:cs="Times New Roman"/>
          <w:szCs w:val="24"/>
        </w:rPr>
        <w:t>αλυτρωτικές</w:t>
      </w:r>
      <w:proofErr w:type="spellEnd"/>
      <w:r>
        <w:rPr>
          <w:rFonts w:eastAsia="Times New Roman" w:cs="Times New Roman"/>
          <w:szCs w:val="24"/>
        </w:rPr>
        <w:t xml:space="preserve"> βλέψεις. Ας είναι η ανεπάρκειά τους να απαντήσουν στην ερώτηση, τι γλώσσα μιλάτε, ποια είναι η σχέση σας με τον Μέγα Αλέξανδρο και ποιο είναι το δικαίωμά σας στην ιστορία. </w:t>
      </w:r>
    </w:p>
    <w:p w14:paraId="7CF05BC0" w14:textId="77777777" w:rsidR="00DE1A4F" w:rsidRDefault="00594AFE">
      <w:pPr>
        <w:spacing w:after="0" w:line="600" w:lineRule="auto"/>
        <w:ind w:firstLine="720"/>
        <w:jc w:val="both"/>
        <w:rPr>
          <w:rFonts w:eastAsia="Times New Roman" w:cs="Times New Roman"/>
          <w:szCs w:val="24"/>
        </w:rPr>
      </w:pPr>
      <w:r>
        <w:rPr>
          <w:rFonts w:eastAsia="Times New Roman" w:cs="Times New Roman"/>
          <w:szCs w:val="24"/>
        </w:rPr>
        <w:lastRenderedPageBreak/>
        <w:t>Η Ένωση Κεντρώων υπερψηφίζει το σχέδιο νόμου για τη</w:t>
      </w:r>
      <w:r>
        <w:rPr>
          <w:rFonts w:eastAsia="Times New Roman" w:cs="Times New Roman"/>
          <w:szCs w:val="24"/>
        </w:rPr>
        <w:t xml:space="preserve"> </w:t>
      </w:r>
      <w:proofErr w:type="spellStart"/>
      <w:r>
        <w:rPr>
          <w:rFonts w:eastAsia="Times New Roman" w:cs="Times New Roman"/>
          <w:szCs w:val="24"/>
        </w:rPr>
        <w:t>σαρία</w:t>
      </w:r>
      <w:proofErr w:type="spellEnd"/>
      <w:r>
        <w:rPr>
          <w:rFonts w:eastAsia="Times New Roman" w:cs="Times New Roman"/>
          <w:szCs w:val="24"/>
        </w:rPr>
        <w:t xml:space="preserve"> και θα δώσει την πολιτική μάχη με επιχειρήματα, ώστε να μην χάσουν το νόημά τους οι λέξεις και οι έννοιες, στις οποίες ορκίζονται σήμερα με το αίμα τους όσοι καλούνται να τις στηρίξουν. </w:t>
      </w:r>
    </w:p>
    <w:p w14:paraId="7CF05BC1" w14:textId="77777777" w:rsidR="00DE1A4F" w:rsidRDefault="00594AFE">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CF05BC2" w14:textId="77777777" w:rsidR="00DE1A4F" w:rsidRDefault="00594AF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Καλείται στο</w:t>
      </w:r>
      <w:r>
        <w:rPr>
          <w:rFonts w:eastAsia="Times New Roman" w:cs="Times New Roman"/>
          <w:szCs w:val="24"/>
        </w:rPr>
        <w:t xml:space="preserve"> Βήμα ο ειδικός αγορητής από το Ποτάμι, ο συνάδελφος κ. Γρηγόριος Ψαριανός. </w:t>
      </w:r>
    </w:p>
    <w:p w14:paraId="7CF05BC3" w14:textId="77777777" w:rsidR="00DE1A4F" w:rsidRDefault="00594AFE">
      <w:pPr>
        <w:spacing w:after="0" w:line="600" w:lineRule="auto"/>
        <w:ind w:firstLine="720"/>
        <w:jc w:val="both"/>
        <w:rPr>
          <w:rFonts w:eastAsia="Times New Roman" w:cs="Times New Roman"/>
          <w:szCs w:val="24"/>
        </w:rPr>
      </w:pPr>
      <w:r>
        <w:rPr>
          <w:rFonts w:eastAsia="Times New Roman" w:cs="Times New Roman"/>
          <w:szCs w:val="24"/>
        </w:rPr>
        <w:t xml:space="preserve">Κύριε Ψαριανέ, έχετε τον λόγο. </w:t>
      </w:r>
    </w:p>
    <w:p w14:paraId="7CF05BC4" w14:textId="77777777" w:rsidR="00DE1A4F" w:rsidRDefault="00594AFE">
      <w:pPr>
        <w:spacing w:after="0" w:line="600" w:lineRule="auto"/>
        <w:ind w:firstLine="720"/>
        <w:jc w:val="both"/>
        <w:rPr>
          <w:rFonts w:eastAsia="Times New Roman" w:cs="Times New Roman"/>
          <w:szCs w:val="24"/>
        </w:rPr>
      </w:pPr>
      <w:r>
        <w:rPr>
          <w:rFonts w:eastAsia="Times New Roman" w:cs="Times New Roman"/>
          <w:b/>
          <w:szCs w:val="24"/>
        </w:rPr>
        <w:t>ΓΡΗΓΟΡΙΟΣ ΨΑΡΙΑΝΟΣ:</w:t>
      </w:r>
      <w:r>
        <w:rPr>
          <w:rFonts w:eastAsia="Times New Roman" w:cs="Times New Roman"/>
          <w:szCs w:val="24"/>
        </w:rPr>
        <w:t xml:space="preserve"> Ευχαριστώ, κύριε Πρόεδρε. </w:t>
      </w:r>
    </w:p>
    <w:p w14:paraId="7CF05BC5" w14:textId="77777777" w:rsidR="00DE1A4F" w:rsidRDefault="00594AFE">
      <w:pPr>
        <w:spacing w:after="0" w:line="600" w:lineRule="auto"/>
        <w:ind w:firstLine="720"/>
        <w:jc w:val="both"/>
        <w:rPr>
          <w:rFonts w:eastAsia="Times New Roman" w:cs="Times New Roman"/>
          <w:szCs w:val="24"/>
        </w:rPr>
      </w:pPr>
      <w:r>
        <w:rPr>
          <w:rFonts w:eastAsia="Times New Roman" w:cs="Times New Roman"/>
          <w:szCs w:val="24"/>
        </w:rPr>
        <w:t xml:space="preserve">Εύχομαι χρόνια πολλά, καλή χρονιά και καλά μυαλά σε όλους μας. </w:t>
      </w:r>
    </w:p>
    <w:p w14:paraId="7CF05BC6" w14:textId="77777777" w:rsidR="00DE1A4F" w:rsidRDefault="00594AFE">
      <w:pPr>
        <w:spacing w:after="0" w:line="600" w:lineRule="auto"/>
        <w:ind w:firstLine="720"/>
        <w:jc w:val="both"/>
        <w:rPr>
          <w:rFonts w:eastAsia="Times New Roman" w:cs="Times New Roman"/>
          <w:szCs w:val="24"/>
        </w:rPr>
      </w:pPr>
      <w:r>
        <w:rPr>
          <w:rFonts w:eastAsia="Times New Roman" w:cs="Times New Roman"/>
          <w:szCs w:val="24"/>
        </w:rPr>
        <w:lastRenderedPageBreak/>
        <w:t>Δεν θα ήθελα να μακρηγορήσω καθόλου.</w:t>
      </w:r>
      <w:r>
        <w:rPr>
          <w:rFonts w:eastAsia="Times New Roman" w:cs="Times New Roman"/>
          <w:szCs w:val="24"/>
        </w:rPr>
        <w:t xml:space="preserve"> Έχουμε τοποθετηθεί αναλυτικά στην </w:t>
      </w:r>
      <w:r>
        <w:rPr>
          <w:rFonts w:eastAsia="Times New Roman" w:cs="Times New Roman"/>
          <w:szCs w:val="24"/>
        </w:rPr>
        <w:t xml:space="preserve">επιτροπή </w:t>
      </w:r>
      <w:r>
        <w:rPr>
          <w:rFonts w:eastAsia="Times New Roman" w:cs="Times New Roman"/>
          <w:szCs w:val="24"/>
        </w:rPr>
        <w:t>και μία και δύο φορές για το ζήτημα που συζητάμε, το οποίο αφορά</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σε ένα θεσμικό πλαίσιο που είναι μοναδικό στον κόσμο. Είναι μοναδικό στην Ευρώπη -δεν το συζητάω- αλλά είναι σχεδόν και σε όλον τον κόσμο </w:t>
      </w:r>
      <w:r>
        <w:rPr>
          <w:rFonts w:eastAsia="Times New Roman" w:cs="Times New Roman"/>
          <w:szCs w:val="24"/>
        </w:rPr>
        <w:t xml:space="preserve">μοναδικό. </w:t>
      </w:r>
    </w:p>
    <w:p w14:paraId="7CF05BC7" w14:textId="77777777" w:rsidR="00DE1A4F" w:rsidRDefault="00594AFE">
      <w:pPr>
        <w:spacing w:after="0" w:line="600" w:lineRule="auto"/>
        <w:ind w:firstLine="720"/>
        <w:jc w:val="both"/>
        <w:rPr>
          <w:rFonts w:eastAsia="Times New Roman" w:cs="Times New Roman"/>
          <w:szCs w:val="24"/>
        </w:rPr>
      </w:pPr>
      <w:r>
        <w:rPr>
          <w:rFonts w:eastAsia="Times New Roman" w:cs="Times New Roman"/>
          <w:szCs w:val="24"/>
        </w:rPr>
        <w:t xml:space="preserve">Νομίζω ότι οι νόμοι της </w:t>
      </w:r>
      <w:proofErr w:type="spellStart"/>
      <w:r>
        <w:rPr>
          <w:rFonts w:eastAsia="Times New Roman" w:cs="Times New Roman"/>
          <w:szCs w:val="24"/>
        </w:rPr>
        <w:t>σαρίας</w:t>
      </w:r>
      <w:proofErr w:type="spellEnd"/>
      <w:r>
        <w:rPr>
          <w:rFonts w:eastAsia="Times New Roman" w:cs="Times New Roman"/>
          <w:szCs w:val="24"/>
        </w:rPr>
        <w:t>, ένα θεσμικό πλαίσιο θεοκρατικού τύπου, εφαρμόζονται μόνο στην Υεμένη, σε ένα μικρό νησί της Ινδονησίας και σε κάποιες άλλες πολύ μικρές περιοχές, ακόμα και στον ισλαμικό κόσμο, ακόμα και στα μουσουλμανικά κράτη ανά την υφήλι</w:t>
      </w:r>
      <w:r>
        <w:rPr>
          <w:rFonts w:eastAsia="Times New Roman" w:cs="Times New Roman"/>
          <w:szCs w:val="24"/>
        </w:rPr>
        <w:t xml:space="preserve">ο. Και -παραδόξως πως- εδώ και δεκαετίες είναι ένα υποχρεωτικό θεσμικό πλαίσιο για τους Έλληνες μουσουλμάνους της Θράκης.  </w:t>
      </w:r>
    </w:p>
    <w:p w14:paraId="7CF05BC8" w14:textId="77777777" w:rsidR="00DE1A4F" w:rsidRDefault="00594AFE">
      <w:pPr>
        <w:spacing w:after="0" w:line="600" w:lineRule="auto"/>
        <w:ind w:firstLine="720"/>
        <w:jc w:val="both"/>
        <w:rPr>
          <w:rFonts w:eastAsia="Times New Roman" w:cs="Times New Roman"/>
          <w:szCs w:val="24"/>
        </w:rPr>
      </w:pPr>
      <w:r>
        <w:rPr>
          <w:rFonts w:eastAsia="Times New Roman" w:cs="Times New Roman"/>
          <w:szCs w:val="24"/>
        </w:rPr>
        <w:lastRenderedPageBreak/>
        <w:t>Τώρα αυτό γίνεται προαιρετικό βέβαια και προτάσσεται ο αστικός νόμος. Αυτό είναι ένα μικρό βήμα. Όμως, εδώ πρέπει να πούμε ότι θα έπ</w:t>
      </w:r>
      <w:r>
        <w:rPr>
          <w:rFonts w:eastAsia="Times New Roman" w:cs="Times New Roman"/>
          <w:szCs w:val="24"/>
        </w:rPr>
        <w:t xml:space="preserve">ρεπε θαρραλέα να απαντήσουμε στα διάφορα αντεπιχειρήματα και να προχωρήσουμε στην κατάργηση ενός ακραίου, θεοκρατικού, φρικιαστικού νομοθετικού πλαισίου που τσαλαπατάει τα ανθρώπινα δικαιώματα. </w:t>
      </w:r>
    </w:p>
    <w:p w14:paraId="7CF05BC9" w14:textId="77777777" w:rsidR="00DE1A4F" w:rsidRDefault="00594AFE">
      <w:pPr>
        <w:spacing w:after="0" w:line="600" w:lineRule="auto"/>
        <w:ind w:firstLine="720"/>
        <w:jc w:val="both"/>
        <w:rPr>
          <w:rFonts w:eastAsia="Times New Roman" w:cs="Times New Roman"/>
          <w:szCs w:val="24"/>
        </w:rPr>
      </w:pPr>
      <w:r>
        <w:rPr>
          <w:rFonts w:eastAsia="Times New Roman" w:cs="Times New Roman"/>
          <w:szCs w:val="24"/>
        </w:rPr>
        <w:t>Και εάν θέλουμε να μιλάμε για τον σεβασμό των ανθρωπίνων δικα</w:t>
      </w:r>
      <w:r>
        <w:rPr>
          <w:rFonts w:eastAsia="Times New Roman" w:cs="Times New Roman"/>
          <w:szCs w:val="24"/>
        </w:rPr>
        <w:t>ιωμάτων απέναντι στην ευρωπαϊκή νομοθεσία και στον πολιτισμένο κόσμο, θα έπρεπε ακριβώς να προχωρήσουμε στην πλήρη κατάργηση ενός νομοθετικού πλαισίου που είναι απολύτως θεοκρατικό και που θα μπορούσαμε μόνο να πούμε τι θα κάναμε εάν είχαμε ένα ειδικό θρησ</w:t>
      </w:r>
      <w:r>
        <w:rPr>
          <w:rFonts w:eastAsia="Times New Roman" w:cs="Times New Roman"/>
          <w:szCs w:val="24"/>
        </w:rPr>
        <w:t xml:space="preserve">κευτικό νομοθετικό πλαίσιο για τους καθολικούς στη </w:t>
      </w:r>
      <w:r>
        <w:rPr>
          <w:rFonts w:eastAsia="Times New Roman" w:cs="Times New Roman"/>
          <w:szCs w:val="24"/>
        </w:rPr>
        <w:lastRenderedPageBreak/>
        <w:t xml:space="preserve">Σύρο και στην Τήνο, για τους </w:t>
      </w:r>
      <w:proofErr w:type="spellStart"/>
      <w:r>
        <w:rPr>
          <w:rFonts w:eastAsia="Times New Roman" w:cs="Times New Roman"/>
          <w:szCs w:val="24"/>
        </w:rPr>
        <w:t>δωδεκαθεϊστές</w:t>
      </w:r>
      <w:proofErr w:type="spellEnd"/>
      <w:r>
        <w:rPr>
          <w:rFonts w:eastAsia="Times New Roman" w:cs="Times New Roman"/>
          <w:szCs w:val="24"/>
        </w:rPr>
        <w:t xml:space="preserve"> στην Πιερία, για τους άθεους στη Λακωνία, για τους Εβραίους στο Χαλάνδρι. </w:t>
      </w:r>
    </w:p>
    <w:p w14:paraId="7CF05BCA" w14:textId="77777777" w:rsidR="00DE1A4F" w:rsidRDefault="00594AFE">
      <w:pPr>
        <w:spacing w:after="0" w:line="600" w:lineRule="auto"/>
        <w:ind w:firstLine="720"/>
        <w:jc w:val="both"/>
        <w:rPr>
          <w:rFonts w:eastAsia="Times New Roman" w:cs="Times New Roman"/>
          <w:szCs w:val="24"/>
        </w:rPr>
      </w:pPr>
      <w:r>
        <w:rPr>
          <w:rFonts w:eastAsia="Times New Roman" w:cs="Times New Roman"/>
          <w:szCs w:val="24"/>
        </w:rPr>
        <w:t>Όλα αυτά τα ζητήματα θα έπρεπε να μας απασχολήσουν κεντρικά εδώ και πολλά χρόνια και να</w:t>
      </w:r>
      <w:r>
        <w:rPr>
          <w:rFonts w:eastAsia="Times New Roman" w:cs="Times New Roman"/>
          <w:szCs w:val="24"/>
        </w:rPr>
        <w:t xml:space="preserve"> προχωρήσουμε στη διευθέτηση και στην κατάργηση τέτοιων θεοκρατικού τύπου νομοθετικών πλαισίων, τα οποία είναι έξω από το Σύνταγμα και τους νόμους μίας πολιτισμένης χώρας και που, επαναλαμβάνω, δεν ισχύουν πουθενά αλλού, παρά μόνο στην Ελλάδα. </w:t>
      </w:r>
    </w:p>
    <w:p w14:paraId="7CF05BCB" w14:textId="77777777" w:rsidR="00DE1A4F" w:rsidRDefault="00594AFE">
      <w:pPr>
        <w:spacing w:after="0" w:line="600" w:lineRule="auto"/>
        <w:ind w:firstLine="720"/>
        <w:jc w:val="both"/>
        <w:rPr>
          <w:rFonts w:eastAsia="Times New Roman" w:cs="Times New Roman"/>
          <w:szCs w:val="24"/>
        </w:rPr>
      </w:pPr>
      <w:r>
        <w:rPr>
          <w:rFonts w:eastAsia="Times New Roman" w:cs="Times New Roman"/>
          <w:szCs w:val="24"/>
        </w:rPr>
        <w:t>Αντιστοίχως</w:t>
      </w:r>
      <w:r>
        <w:rPr>
          <w:rFonts w:eastAsia="Times New Roman" w:cs="Times New Roman"/>
          <w:szCs w:val="24"/>
        </w:rPr>
        <w:t xml:space="preserve">, υπάρχουν και ζητήματα που απασχολούν την ορθόδοξη πίστη μας και την ελληνοορθοδοξία, σχετικά με τις σχέσεις Κράτους και Εκκλησίας. Δεν θέλω να επεκταθώ στα θέματα αυτά, στα οποία αναφέρθηκε και ο συνάδελφος από το ΚΚΕ. </w:t>
      </w:r>
    </w:p>
    <w:p w14:paraId="7CF05BCC" w14:textId="77777777" w:rsidR="00DE1A4F" w:rsidRDefault="00594AF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Είμαστε απολύτως υπέρ του πλήρους </w:t>
      </w:r>
      <w:r>
        <w:rPr>
          <w:rFonts w:eastAsia="Times New Roman" w:cs="Times New Roman"/>
          <w:szCs w:val="24"/>
        </w:rPr>
        <w:t>διαχωρισμού ή του, σε πρώτη φάση, διακριτού ρόλου της Εκκλησίας με το Κράτος, όπου η Εκκλησία δεν μπορεί να υποδεικνύει στο Κράτος ποια θα είναι τα μαθήματα του σχολείου, για παράδειγμα, όπως και το Κράτος δεν μπορεί να πει ποιο απολυτίκιο θα ψάλλεται τη Μ</w:t>
      </w:r>
      <w:r>
        <w:rPr>
          <w:rFonts w:eastAsia="Times New Roman" w:cs="Times New Roman"/>
          <w:szCs w:val="24"/>
        </w:rPr>
        <w:t>εγάλη Παρασκευή στην Εκκλησία.</w:t>
      </w:r>
    </w:p>
    <w:p w14:paraId="7CF05BCD"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Είναι απολύτως αναγκαίο να δούμε τον διαχωρισμό του Κράτους από την Εκκλησία, πράγμα που σε ισλαμικές, μουσουλμανικές χώρες, που τις θεωρούμε απολύτως θεοκρατικές, έχει λυθεί εδώ και πάρα πολλά χρόνια, όπως στην Τουρκία που έ</w:t>
      </w:r>
      <w:r>
        <w:rPr>
          <w:rFonts w:eastAsia="Times New Roman" w:cs="Times New Roman"/>
          <w:szCs w:val="24"/>
        </w:rPr>
        <w:t xml:space="preserve">χει λυθεί από τον Μεσοπόλεμο. </w:t>
      </w:r>
      <w:r>
        <w:rPr>
          <w:rFonts w:eastAsia="Times New Roman" w:cs="Times New Roman"/>
          <w:szCs w:val="24"/>
          <w:lang w:val="en-US"/>
        </w:rPr>
        <w:t>E</w:t>
      </w:r>
      <w:r>
        <w:rPr>
          <w:rFonts w:eastAsia="Times New Roman" w:cs="Times New Roman"/>
          <w:szCs w:val="24"/>
        </w:rPr>
        <w:t xml:space="preserve">μείς είμαστε ακόμα ένα δείγμα θεοκρατικού καθεστώτος μέσα στην Ευρώπη. </w:t>
      </w:r>
    </w:p>
    <w:p w14:paraId="7CF05BCE"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Ακραίο παράδειγμα αυτής της ιστορίας είναι ότι διατηρούμε αυτό το ιδιότυπο νομικό πλαίσιο, σύμφωνα με το οποίο ένας παππούς μπορεί να παντρευτεί ένα κορι</w:t>
      </w:r>
      <w:r>
        <w:rPr>
          <w:rFonts w:eastAsia="Times New Roman" w:cs="Times New Roman"/>
          <w:szCs w:val="24"/>
        </w:rPr>
        <w:t xml:space="preserve">τσάκι οκτώ χρονών, για παράδειγμα, ένα πλαίσιο που αφορά οικογενειακά, κληρονομικά, εκπαιδευτικά ζητήματα, ζητήματα δικαιοσύνης γενικώς και ανθρωπίνων σχέσεων, με το πρόσχημα ότι σεβόμαστε τα δικαιώματα μιας θρησκευτικής μειονότητας. </w:t>
      </w:r>
    </w:p>
    <w:p w14:paraId="7CF05BCF"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Δεν είναι αυτό το επι</w:t>
      </w:r>
      <w:r>
        <w:rPr>
          <w:rFonts w:eastAsia="Times New Roman" w:cs="Times New Roman"/>
          <w:szCs w:val="24"/>
        </w:rPr>
        <w:t>χείρημα που μπορούμε να υποστηρίζουμε. Απλώς διστάζουμε να προχωρήσουμε με μεγάλα βήματα σε αυτά που πρέπει να κάνουμε και που δεν είναι μόνον σε αυτό το θέμα, είναι και σε πολλά άλλα ζητήματα, όχι μόνο νομικού ή θρησκευτικού περιεχομένου.</w:t>
      </w:r>
    </w:p>
    <w:p w14:paraId="7CF05BD0"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αυτά </w:t>
      </w:r>
      <w:r>
        <w:rPr>
          <w:rFonts w:eastAsia="Times New Roman" w:cs="Times New Roman"/>
          <w:szCs w:val="24"/>
        </w:rPr>
        <w:t xml:space="preserve">που ισχύουν στην ελληνική Θράκη, στους Έλληνες μουσουλμάνους της Θράκης, δεν θα ήθελα τώρα να επεκταθώ στα λάθη της ελληνικής πολιτείας και των κατά καιρούς κυβερνήσεων -όλων των κυβερνήσεων- που εδώ και </w:t>
      </w:r>
      <w:proofErr w:type="spellStart"/>
      <w:r>
        <w:rPr>
          <w:rFonts w:eastAsia="Times New Roman" w:cs="Times New Roman"/>
          <w:szCs w:val="24"/>
        </w:rPr>
        <w:t>εκατόν</w:t>
      </w:r>
      <w:proofErr w:type="spellEnd"/>
      <w:r>
        <w:rPr>
          <w:rFonts w:eastAsia="Times New Roman" w:cs="Times New Roman"/>
          <w:szCs w:val="24"/>
        </w:rPr>
        <w:t xml:space="preserve"> ογδόντα χρόνια δεν έχουμε καταφέρει να φτιάξο</w:t>
      </w:r>
      <w:r>
        <w:rPr>
          <w:rFonts w:eastAsia="Times New Roman" w:cs="Times New Roman"/>
          <w:szCs w:val="24"/>
        </w:rPr>
        <w:t xml:space="preserve">υμε ένα κανονικό ευρωπαϊκό, σύγχρονο κράτος και ακόμα ταλαιπωρούμαστε με ιστορίες από περασμένους αιώνες. </w:t>
      </w:r>
    </w:p>
    <w:p w14:paraId="7CF05BD1"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Δεν θα ήθελα να θυμηθούμε τις λαθεμένες πολιτικές των ελληνικών κυβερνήσεων στα ζητήματα της Θράκης γενικώς, όπου σταματούσε η άσφαλτος και άρχιζε ο </w:t>
      </w:r>
      <w:r>
        <w:rPr>
          <w:rFonts w:eastAsia="Times New Roman" w:cs="Times New Roman"/>
          <w:szCs w:val="24"/>
        </w:rPr>
        <w:t xml:space="preserve">χωματόδρομος και η λασπουριά, όπου σταματούσαν τα καλώδια του ρεύματος και ήταν τα φαναράκια, όπου σταματούσαν τα σχολεία και οι οποιεσδήποτε παροχές και άδειες οδήγησης. </w:t>
      </w:r>
    </w:p>
    <w:p w14:paraId="7CF05BD2"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Δίναμε, δηλαδή, δικαιώματα σε έναν ελληνικό πληθυσμό, αρνούμενοι την ύπαρξη των λίγω</w:t>
      </w:r>
      <w:r>
        <w:rPr>
          <w:rFonts w:eastAsia="Times New Roman" w:cs="Times New Roman"/>
          <w:szCs w:val="24"/>
        </w:rPr>
        <w:t xml:space="preserve">ν τότε τουρκογενών της Θράκης και λέγοντας ότι δεν υπάρχει μειονότητα τουρκογενών, αλλά μόνον μουσουλμάνοι και χαρίσαμε στην τουρκική προπαγάνδα τους Τσιγγάνους, τους </w:t>
      </w:r>
      <w:proofErr w:type="spellStart"/>
      <w:r>
        <w:rPr>
          <w:rFonts w:eastAsia="Times New Roman" w:cs="Times New Roman"/>
          <w:szCs w:val="24"/>
        </w:rPr>
        <w:t>Πομάκους</w:t>
      </w:r>
      <w:proofErr w:type="spellEnd"/>
      <w:r>
        <w:rPr>
          <w:rFonts w:eastAsia="Times New Roman" w:cs="Times New Roman"/>
          <w:szCs w:val="24"/>
        </w:rPr>
        <w:t xml:space="preserve"> και άλλους πληθυσμούς που δεν είναι τουρκογενείς. Διατηρούμε ακόμα την εφαρμογή </w:t>
      </w:r>
      <w:r>
        <w:rPr>
          <w:rFonts w:eastAsia="Times New Roman" w:cs="Times New Roman"/>
          <w:szCs w:val="24"/>
        </w:rPr>
        <w:t xml:space="preserve">ενός αναχρονιστικού και απάνθρωπου νομικού θεοκρατικού συστήματος και πλαισίου, το οποίο διστάζουμε να καταργήσουμε. </w:t>
      </w:r>
    </w:p>
    <w:p w14:paraId="7CF05BD3"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Κάνουμε ένα μικρό βήμα εκσυγχρονισμού. Εμείς θα ψηφίσουμε επί της αρχής αυτό το μικρό </w:t>
      </w:r>
      <w:proofErr w:type="spellStart"/>
      <w:r>
        <w:rPr>
          <w:rFonts w:eastAsia="Times New Roman" w:cs="Times New Roman"/>
          <w:szCs w:val="24"/>
        </w:rPr>
        <w:t>βηματάκι</w:t>
      </w:r>
      <w:proofErr w:type="spellEnd"/>
      <w:r>
        <w:rPr>
          <w:rFonts w:eastAsia="Times New Roman" w:cs="Times New Roman"/>
          <w:szCs w:val="24"/>
        </w:rPr>
        <w:t>. Πρέπει να επαναλάβω ότι αυτό είναι και ο σ</w:t>
      </w:r>
      <w:r>
        <w:rPr>
          <w:rFonts w:eastAsia="Times New Roman" w:cs="Times New Roman"/>
          <w:szCs w:val="24"/>
        </w:rPr>
        <w:t xml:space="preserve">τόχος ενός σύγχρονου ευρωπαϊκού κράτους. Και λέω ευρωπαϊκού γιατί, ξέρετε, μόνον η Ευρώπη μπορεί να θεωρηθεί μια συμπαγής, πολιτισμένη κοινωνία στον κόσμο. Αν κάποιος </w:t>
      </w:r>
      <w:r>
        <w:rPr>
          <w:rFonts w:eastAsia="Times New Roman" w:cs="Times New Roman"/>
          <w:szCs w:val="24"/>
        </w:rPr>
        <w:lastRenderedPageBreak/>
        <w:t xml:space="preserve">έχει να αντιπροτείνει κάποια άλλη ως πιο πολιτισμένη, πιο σύγχρονη, πιο δημοκρατική, πιο </w:t>
      </w:r>
      <w:r>
        <w:rPr>
          <w:rFonts w:eastAsia="Times New Roman" w:cs="Times New Roman"/>
          <w:szCs w:val="24"/>
        </w:rPr>
        <w:t xml:space="preserve">προσηλωμένη στον σεβασμό των ανθρωπίνων δικαιωμάτων, να μας το πει. </w:t>
      </w:r>
    </w:p>
    <w:p w14:paraId="7CF05BD4"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Η Ευρώπη είναι το δείγμα, η Ευρώπη είναι η πρωτοπορία. Και γι’ αυτό όλοι οι πληθυσμοί της γης θα ήθελαν να έρθουν να στριμωχτούν στην Ευρώπη και αυτό προσπαθούν να κάνουν. Και αυτό εμείς </w:t>
      </w:r>
      <w:r>
        <w:rPr>
          <w:rFonts w:eastAsia="Times New Roman" w:cs="Times New Roman"/>
          <w:szCs w:val="24"/>
        </w:rPr>
        <w:t xml:space="preserve">προσπαθούμε να το αντιμετωπίσουμε, ενώ θα έπρεπε η ίδια η Ευρώπη να έχει προσπαθήσει να κάνει και τις άλλες περιοχές της γης σαν την Ευρώπη και όχι να καταγγέλλει και να </w:t>
      </w:r>
      <w:proofErr w:type="spellStart"/>
      <w:r>
        <w:rPr>
          <w:rFonts w:eastAsia="Times New Roman" w:cs="Times New Roman"/>
          <w:szCs w:val="24"/>
        </w:rPr>
        <w:t>καταχεριάζει</w:t>
      </w:r>
      <w:proofErr w:type="spellEnd"/>
      <w:r>
        <w:rPr>
          <w:rFonts w:eastAsia="Times New Roman" w:cs="Times New Roman"/>
          <w:szCs w:val="24"/>
        </w:rPr>
        <w:t xml:space="preserve"> τα συμφέροντα και τα ευρωπαϊκά μονοπώλια και τις </w:t>
      </w:r>
      <w:proofErr w:type="spellStart"/>
      <w:r>
        <w:rPr>
          <w:rFonts w:eastAsia="Times New Roman" w:cs="Times New Roman"/>
          <w:szCs w:val="24"/>
        </w:rPr>
        <w:t>λυκοσυμμαχίες</w:t>
      </w:r>
      <w:proofErr w:type="spellEnd"/>
      <w:r>
        <w:rPr>
          <w:rFonts w:eastAsia="Times New Roman" w:cs="Times New Roman"/>
          <w:szCs w:val="24"/>
        </w:rPr>
        <w:t xml:space="preserve"> και κάτι τ</w:t>
      </w:r>
      <w:r>
        <w:rPr>
          <w:rFonts w:eastAsia="Times New Roman" w:cs="Times New Roman"/>
          <w:szCs w:val="24"/>
        </w:rPr>
        <w:t xml:space="preserve">έτοιες άλλες «αρλούμπες» που ακούμε και από αριστερά και από δεξιά. </w:t>
      </w:r>
    </w:p>
    <w:p w14:paraId="7CF05BD5"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Πρέπει, λοιπόν, να προχωρήσουμε στην κατάργηση ενός αναχρονιστικού, απολύτως απάνθρωπου νομικού θεοκρατικού πλαισίου, που δεν ισχύει πουθενά αλλού, παρά μόνον εδώ, λέγοντας ότι αν το κατα</w:t>
      </w:r>
      <w:r>
        <w:rPr>
          <w:rFonts w:eastAsia="Times New Roman" w:cs="Times New Roman"/>
          <w:szCs w:val="24"/>
        </w:rPr>
        <w:t xml:space="preserve">ργήσουμε θα διαταράξουμε τις σχέσεις μας με την Τουρκία και θα ανοίξει μία συζήτηση για τη Συνθήκη της </w:t>
      </w:r>
      <w:proofErr w:type="spellStart"/>
      <w:r>
        <w:rPr>
          <w:rFonts w:eastAsia="Times New Roman" w:cs="Times New Roman"/>
          <w:szCs w:val="24"/>
        </w:rPr>
        <w:t>Λωζάννης</w:t>
      </w:r>
      <w:proofErr w:type="spellEnd"/>
      <w:r>
        <w:rPr>
          <w:rFonts w:eastAsia="Times New Roman" w:cs="Times New Roman"/>
          <w:szCs w:val="24"/>
        </w:rPr>
        <w:t xml:space="preserve">. </w:t>
      </w:r>
    </w:p>
    <w:p w14:paraId="7CF05BD6"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Στη Συνθήκη της </w:t>
      </w:r>
      <w:proofErr w:type="spellStart"/>
      <w:r>
        <w:rPr>
          <w:rFonts w:eastAsia="Times New Roman" w:cs="Times New Roman"/>
          <w:szCs w:val="24"/>
        </w:rPr>
        <w:t>Λωζάννης</w:t>
      </w:r>
      <w:proofErr w:type="spellEnd"/>
      <w:r>
        <w:rPr>
          <w:rFonts w:eastAsia="Times New Roman" w:cs="Times New Roman"/>
          <w:szCs w:val="24"/>
        </w:rPr>
        <w:t xml:space="preserve"> δεν αναφέρεται κα</w:t>
      </w:r>
      <w:r>
        <w:rPr>
          <w:rFonts w:eastAsia="Times New Roman" w:cs="Times New Roman"/>
          <w:szCs w:val="24"/>
        </w:rPr>
        <w:t>μ</w:t>
      </w:r>
      <w:r>
        <w:rPr>
          <w:rFonts w:eastAsia="Times New Roman" w:cs="Times New Roman"/>
          <w:szCs w:val="24"/>
        </w:rPr>
        <w:t xml:space="preserve">μία </w:t>
      </w:r>
      <w:proofErr w:type="spellStart"/>
      <w:r>
        <w:rPr>
          <w:rFonts w:eastAsia="Times New Roman" w:cs="Times New Roman"/>
          <w:szCs w:val="24"/>
        </w:rPr>
        <w:t>σαρία</w:t>
      </w:r>
      <w:proofErr w:type="spellEnd"/>
      <w:r>
        <w:rPr>
          <w:rFonts w:eastAsia="Times New Roman" w:cs="Times New Roman"/>
          <w:szCs w:val="24"/>
        </w:rPr>
        <w:t xml:space="preserve">. Δεν υπάρχει τίποτα από όλα αυτά στη Συνθήκη της </w:t>
      </w:r>
      <w:proofErr w:type="spellStart"/>
      <w:r>
        <w:rPr>
          <w:rFonts w:eastAsia="Times New Roman" w:cs="Times New Roman"/>
          <w:szCs w:val="24"/>
        </w:rPr>
        <w:t>Λωζάννης</w:t>
      </w:r>
      <w:proofErr w:type="spellEnd"/>
      <w:r>
        <w:rPr>
          <w:rFonts w:eastAsia="Times New Roman" w:cs="Times New Roman"/>
          <w:szCs w:val="24"/>
        </w:rPr>
        <w:t xml:space="preserve">. Τίποτα απολύτως. Αν πούμε ότι </w:t>
      </w:r>
      <w:r>
        <w:rPr>
          <w:rFonts w:eastAsia="Times New Roman" w:cs="Times New Roman"/>
          <w:szCs w:val="24"/>
        </w:rPr>
        <w:t>εμείς το καταργούμε, κανείς δεν μπορεί να σου πει «γιατί καταργείς αυτό και καταπιέζεις τη μειονότητα;» κλπ</w:t>
      </w:r>
      <w:r>
        <w:rPr>
          <w:rFonts w:eastAsia="Times New Roman" w:cs="Times New Roman"/>
          <w:szCs w:val="24"/>
        </w:rPr>
        <w:t>.</w:t>
      </w:r>
      <w:r>
        <w:rPr>
          <w:rFonts w:eastAsia="Times New Roman" w:cs="Times New Roman"/>
          <w:szCs w:val="24"/>
        </w:rPr>
        <w:t>. Αφού το έχεις καταργήσει και εσύ, ρε μεγάλε, αφού στην Τουρκία δεν ισχύει!</w:t>
      </w:r>
    </w:p>
    <w:p w14:paraId="7CF05BD7"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Αυτό το νομοθετικό πλαίσιο δεν ισχύει σε καμμία μουσουλμανική χώρα. Μόν</w:t>
      </w:r>
      <w:r>
        <w:rPr>
          <w:rFonts w:eastAsia="Times New Roman" w:cs="Times New Roman"/>
          <w:szCs w:val="24"/>
        </w:rPr>
        <w:t xml:space="preserve">ο σε μικρά κομμάτια μουσουλμανικών πληθυσμών </w:t>
      </w:r>
      <w:r>
        <w:rPr>
          <w:rFonts w:eastAsia="Times New Roman" w:cs="Times New Roman"/>
          <w:szCs w:val="24"/>
        </w:rPr>
        <w:lastRenderedPageBreak/>
        <w:t>ισχύει. Ξαναλέω ότι σε ένα μικρό νησί της Ινδονησίας στην Υεμένη και δεν ξέρω αν ισχύει εν μέρει στη Σαουδική Αραβία.</w:t>
      </w:r>
    </w:p>
    <w:p w14:paraId="7CF05BD8"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Θα ψηφίσουμε, λοιπόν, επί της αρχής αυτή την εκσυγχρονιστική προσπάθεια. Όμως, θέλουμε να επα</w:t>
      </w:r>
      <w:r>
        <w:rPr>
          <w:rFonts w:eastAsia="Times New Roman" w:cs="Times New Roman"/>
          <w:szCs w:val="24"/>
        </w:rPr>
        <w:t>ναλάβουμε ότι πρέπει με μεγάλα και θαρραλέα βήματα να αντιμετωπίσουμε τέτοιου τύπου ζητήματα που ρυθμίζουν τις ανθρώπινες σχέσεις και που σέβονται τα ανθρώπινα δικαιώματα, που πραγματικά σέβονται τα ανθρώπινα δικαιώματα.</w:t>
      </w:r>
    </w:p>
    <w:p w14:paraId="7CF05BD9"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Το νομοθετικό πλαίσιο της </w:t>
      </w:r>
      <w:proofErr w:type="spellStart"/>
      <w:r>
        <w:rPr>
          <w:rFonts w:eastAsia="Times New Roman" w:cs="Times New Roman"/>
          <w:szCs w:val="24"/>
        </w:rPr>
        <w:t>σαρίας</w:t>
      </w:r>
      <w:proofErr w:type="spellEnd"/>
      <w:r>
        <w:rPr>
          <w:rFonts w:eastAsia="Times New Roman" w:cs="Times New Roman"/>
          <w:szCs w:val="24"/>
        </w:rPr>
        <w:t xml:space="preserve"> δε</w:t>
      </w:r>
      <w:r>
        <w:rPr>
          <w:rFonts w:eastAsia="Times New Roman" w:cs="Times New Roman"/>
          <w:szCs w:val="24"/>
        </w:rPr>
        <w:t xml:space="preserve">ν σέβεται ανθρώπινα δικαιώματα. Πρέπει να το ξέρουμε και το ξέρουν πάρα πολύ καλά και οι μουσουλμάνοι πατριώτες και φίλοι μας, που αναγκάζονται να εφαρμόσουν υποχρεωτικά έναν νόμο, του οποίου εμείς την εφαρμογή με ένα μικρό </w:t>
      </w:r>
      <w:proofErr w:type="spellStart"/>
      <w:r>
        <w:rPr>
          <w:rFonts w:eastAsia="Times New Roman" w:cs="Times New Roman"/>
          <w:szCs w:val="24"/>
        </w:rPr>
        <w:t>βηματάκι</w:t>
      </w:r>
      <w:proofErr w:type="spellEnd"/>
      <w:r>
        <w:rPr>
          <w:rFonts w:eastAsia="Times New Roman" w:cs="Times New Roman"/>
          <w:szCs w:val="24"/>
        </w:rPr>
        <w:t xml:space="preserve"> προσπαθούμε να κάνουμε </w:t>
      </w:r>
      <w:r>
        <w:rPr>
          <w:rFonts w:eastAsia="Times New Roman" w:cs="Times New Roman"/>
          <w:szCs w:val="24"/>
        </w:rPr>
        <w:t xml:space="preserve">προαιρετική, </w:t>
      </w:r>
      <w:r>
        <w:rPr>
          <w:rFonts w:eastAsia="Times New Roman" w:cs="Times New Roman"/>
          <w:szCs w:val="24"/>
        </w:rPr>
        <w:lastRenderedPageBreak/>
        <w:t xml:space="preserve">όπως πρέπει πραγματικά. Όπως και στις ελληνικές χριστιανικές, </w:t>
      </w:r>
      <w:proofErr w:type="spellStart"/>
      <w:r>
        <w:rPr>
          <w:rFonts w:eastAsia="Times New Roman" w:cs="Times New Roman"/>
          <w:szCs w:val="24"/>
        </w:rPr>
        <w:t>χριστιανορθόδοξες</w:t>
      </w:r>
      <w:proofErr w:type="spellEnd"/>
      <w:r>
        <w:rPr>
          <w:rFonts w:eastAsia="Times New Roman" w:cs="Times New Roman"/>
          <w:szCs w:val="24"/>
        </w:rPr>
        <w:t xml:space="preserve"> διαδικασίες έχουμε τον πολιτικό γάμο, ο οποίος είναι βασικά ο ισχύων γάμος και στην Τουρκία. Πρώτα είναι ο πολιτικός γάμος και ο θρησκευτικός γάμος είναι προαιρετι</w:t>
      </w:r>
      <w:r>
        <w:rPr>
          <w:rFonts w:eastAsia="Times New Roman" w:cs="Times New Roman"/>
          <w:szCs w:val="24"/>
        </w:rPr>
        <w:t>κός και δευτερεύων.</w:t>
      </w:r>
    </w:p>
    <w:p w14:paraId="7CF05BDA"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Με την ίδια διστακτικότητα προχωρήσαμε και εμείς τις διαδικασίες που αφορούν τον γάμο, τη βάπτιση. Στις κηδείες ακόμα δεν έχουμε πάει, δεν έχουμε προχωρήσει, δεν έχουμε κάνει τα βήματα που έπρεπε να έχουμε κάνει, όπως, ας πούμε, το δικα</w:t>
      </w:r>
      <w:r>
        <w:rPr>
          <w:rFonts w:eastAsia="Times New Roman" w:cs="Times New Roman"/>
          <w:szCs w:val="24"/>
        </w:rPr>
        <w:t>ίωμα για την καύση των νεκρών κλπ., κλπ</w:t>
      </w:r>
      <w:r>
        <w:rPr>
          <w:rFonts w:eastAsia="Times New Roman" w:cs="Times New Roman"/>
          <w:szCs w:val="24"/>
        </w:rPr>
        <w:t>.</w:t>
      </w:r>
      <w:r>
        <w:rPr>
          <w:rFonts w:eastAsia="Times New Roman" w:cs="Times New Roman"/>
          <w:szCs w:val="24"/>
        </w:rPr>
        <w:t xml:space="preserve">. Δεν θέλω να ανοίξω πολλά θέματα. Όλα αυτά, όμως, έπρεπε να τα έχουν ρυθμίσει ως τώρα πολλές κυβερνήσεις πριν από τη σημερινή, </w:t>
      </w:r>
      <w:proofErr w:type="spellStart"/>
      <w:r>
        <w:rPr>
          <w:rFonts w:eastAsia="Times New Roman" w:cs="Times New Roman"/>
          <w:szCs w:val="24"/>
        </w:rPr>
        <w:t>πολλώ</w:t>
      </w:r>
      <w:proofErr w:type="spellEnd"/>
      <w:r>
        <w:rPr>
          <w:rFonts w:eastAsia="Times New Roman" w:cs="Times New Roman"/>
          <w:szCs w:val="24"/>
        </w:rPr>
        <w:t xml:space="preserve"> δε μάλλον η σημερινή, που είναι μια αριστερή προοδευτική Κυβέρνηση.</w:t>
      </w:r>
    </w:p>
    <w:p w14:paraId="7CF05BDB"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w:t>
      </w:r>
      <w:r>
        <w:rPr>
          <w:rFonts w:eastAsia="Times New Roman" w:cs="Times New Roman"/>
          <w:szCs w:val="24"/>
        </w:rPr>
        <w:t>πολύ.</w:t>
      </w:r>
    </w:p>
    <w:p w14:paraId="7CF05BDC" w14:textId="77777777" w:rsidR="00DE1A4F" w:rsidRDefault="00594AFE">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Ποταμιού)</w:t>
      </w:r>
    </w:p>
    <w:p w14:paraId="7CF05BDD"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Κλείνουμε τον κατάλογο των ειδικών αγορητών με τον Βουλευτή της Χρυσής Αυγής κ. Παναγιώτη Ηλιόπουλο. Μετά θα μιλήσει ο Υπουργός.</w:t>
      </w:r>
    </w:p>
    <w:p w14:paraId="7CF05BDE"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w:t>
      </w:r>
      <w:r>
        <w:rPr>
          <w:rFonts w:eastAsia="Times New Roman" w:cs="Times New Roman"/>
          <w:b/>
          <w:szCs w:val="24"/>
        </w:rPr>
        <w:t xml:space="preserve"> Έρευνας και Θρησκευμάτων):</w:t>
      </w:r>
      <w:r>
        <w:rPr>
          <w:rFonts w:eastAsia="Times New Roman" w:cs="Times New Roman"/>
          <w:szCs w:val="24"/>
        </w:rPr>
        <w:t xml:space="preserve"> Κύριε Πρόεδρε, τις νομοτεχνικές θα τις πω πριν μιλήσει ο κ. Ηλιόπουλος;</w:t>
      </w:r>
    </w:p>
    <w:p w14:paraId="7CF05BDF"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Ναι, πριν ανέβει στο Βήμα ο κ. Ηλιόπουλος.</w:t>
      </w:r>
    </w:p>
    <w:p w14:paraId="7CF05BE0"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Κύριε Ηλιόπουλε, περιμένετε, αν θέλετε, να πει μερικές νομοτεχνικές ο κύριος </w:t>
      </w:r>
      <w:r>
        <w:rPr>
          <w:rFonts w:eastAsia="Times New Roman" w:cs="Times New Roman"/>
          <w:szCs w:val="24"/>
        </w:rPr>
        <w:t>Υπουργός.</w:t>
      </w:r>
    </w:p>
    <w:p w14:paraId="7CF05BE1"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ΓΑΒΡΟΓΛΟΥ (Υπουργός Παιδείας, Έρευνας και Θρησκευμάτων):</w:t>
      </w:r>
      <w:r>
        <w:rPr>
          <w:rFonts w:eastAsia="Times New Roman" w:cs="Times New Roman"/>
          <w:szCs w:val="24"/>
        </w:rPr>
        <w:t xml:space="preserve"> Κύριε Πρόεδρε, μπορεί να μιλήσει ο κ. Ηλιόπουλος και μετά να τις πω.</w:t>
      </w:r>
    </w:p>
    <w:p w14:paraId="7CF05BE2"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Εντάξει, μετά και θα σας δώσω περισσότερο χρόνο να τις πείτε ταυτόχρονα με</w:t>
      </w:r>
      <w:r>
        <w:rPr>
          <w:rFonts w:eastAsia="Times New Roman" w:cs="Times New Roman"/>
          <w:szCs w:val="24"/>
        </w:rPr>
        <w:t xml:space="preserve"> την αγόρευσή σας και ύστερα θα μπούμε στους συναδέλφους, ανά τρεις ένας Κοινοβουλευτικός. Οι πρώτοι τρεις είναι ο κ. </w:t>
      </w:r>
      <w:proofErr w:type="spellStart"/>
      <w:r>
        <w:rPr>
          <w:rFonts w:eastAsia="Times New Roman" w:cs="Times New Roman"/>
          <w:szCs w:val="24"/>
        </w:rPr>
        <w:t>Μιχελογιαννάκης</w:t>
      </w:r>
      <w:proofErr w:type="spellEnd"/>
      <w:r>
        <w:rPr>
          <w:rFonts w:eastAsia="Times New Roman" w:cs="Times New Roman"/>
          <w:szCs w:val="24"/>
        </w:rPr>
        <w:t xml:space="preserve">, ο κ. </w:t>
      </w:r>
      <w:proofErr w:type="spellStart"/>
      <w:r>
        <w:rPr>
          <w:rFonts w:eastAsia="Times New Roman" w:cs="Times New Roman"/>
          <w:szCs w:val="24"/>
        </w:rPr>
        <w:t>Χαρακόπουλος</w:t>
      </w:r>
      <w:proofErr w:type="spellEnd"/>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ο κ. Βενιζέλος.</w:t>
      </w:r>
    </w:p>
    <w:p w14:paraId="7CF05BE3"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Κύριε Ηλιόπουλε, έχετε τον λόγο.</w:t>
      </w:r>
    </w:p>
    <w:p w14:paraId="7CF05BE4"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Καλή χρονιά με υγεία και ευ</w:t>
      </w:r>
      <w:r>
        <w:rPr>
          <w:rFonts w:eastAsia="Times New Roman" w:cs="Times New Roman"/>
          <w:szCs w:val="24"/>
        </w:rPr>
        <w:t>ημερία σε όλους τους Έλληνες εύχομαι στην πρώτη συνεδρίαση του Κοινοβουλίου.</w:t>
      </w:r>
    </w:p>
    <w:p w14:paraId="7CF05BE5"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Σαν πρώτο θέμα θα ήθελα να ασχοληθώ με το φλέγον ζήτημα της ονομασίας των κρατιδίου των Σκοπίων. Για τη Χρυσή Αυγή είναι αδιαπραγμάτευτο το όνομα της Μακεδονίας. Δεν μπορεί ένα όν</w:t>
      </w:r>
      <w:r>
        <w:rPr>
          <w:rFonts w:eastAsia="Times New Roman" w:cs="Times New Roman"/>
          <w:szCs w:val="24"/>
        </w:rPr>
        <w:t xml:space="preserve">ομα το οποίο ανήκει στην Ελλάδα να το διαπραγματευόμαστε καν. Είναι ντροπή να διαπραγματευόμαστε ότι θα υπάρχει σύνθετη ονομασία με τον όρο «Μακεδονία» μέσα, οπότε ξεκαθαρίζουμε και είμαστε απόλυτοι σε αυτό ότι δεν θα δεχθούμε καμμία τέτοια λύση όποτε και </w:t>
      </w:r>
      <w:r>
        <w:rPr>
          <w:rFonts w:eastAsia="Times New Roman" w:cs="Times New Roman"/>
          <w:szCs w:val="24"/>
        </w:rPr>
        <w:t xml:space="preserve">να τη φέρετε στο </w:t>
      </w:r>
      <w:r>
        <w:rPr>
          <w:rFonts w:eastAsia="Times New Roman" w:cs="Times New Roman"/>
          <w:szCs w:val="24"/>
        </w:rPr>
        <w:t xml:space="preserve">ελληνικό </w:t>
      </w:r>
      <w:r>
        <w:rPr>
          <w:rFonts w:eastAsia="Times New Roman" w:cs="Times New Roman"/>
          <w:szCs w:val="24"/>
        </w:rPr>
        <w:t>Κοινοβούλιο. Θα το θεωρήσουμε εθνική προδοσία, εάν περιέχεται ο όρος «Μακεδονία», που ήδη το έχετε προαναγγείλει ότι περιέχεται.</w:t>
      </w:r>
    </w:p>
    <w:p w14:paraId="7CF05BE6"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Εμείς κάναμε και μια παράσταση διαμαρτυρίας έξω από το Υπουργείο Εξωτερικών πριν από λίγο -σύσσωμη η </w:t>
      </w:r>
      <w:r>
        <w:rPr>
          <w:rFonts w:eastAsia="Times New Roman" w:cs="Times New Roman"/>
          <w:szCs w:val="24"/>
        </w:rPr>
        <w:t xml:space="preserve">Κοινοβουλευτική </w:t>
      </w:r>
      <w:r>
        <w:rPr>
          <w:rFonts w:eastAsia="Times New Roman" w:cs="Times New Roman"/>
          <w:szCs w:val="24"/>
        </w:rPr>
        <w:lastRenderedPageBreak/>
        <w:t xml:space="preserve">μας Ομάδα με τον αρχηγό μας, τον Νίκο </w:t>
      </w:r>
      <w:proofErr w:type="spellStart"/>
      <w:r>
        <w:rPr>
          <w:rFonts w:eastAsia="Times New Roman" w:cs="Times New Roman"/>
          <w:szCs w:val="24"/>
        </w:rPr>
        <w:t>Μιχαλολιάκο</w:t>
      </w:r>
      <w:proofErr w:type="spellEnd"/>
      <w:r>
        <w:rPr>
          <w:rFonts w:eastAsia="Times New Roman" w:cs="Times New Roman"/>
          <w:szCs w:val="24"/>
        </w:rPr>
        <w:t xml:space="preserve">- γιατί προετοιμάζεται ένα γεύμα του κ. Κοτζιά με τον Αντιπρόεδρο της </w:t>
      </w:r>
      <w:r>
        <w:rPr>
          <w:rFonts w:eastAsia="Times New Roman" w:cs="Times New Roman"/>
          <w:szCs w:val="24"/>
        </w:rPr>
        <w:t xml:space="preserve">κυβέρνησης </w:t>
      </w:r>
      <w:r>
        <w:rPr>
          <w:rFonts w:eastAsia="Times New Roman" w:cs="Times New Roman"/>
          <w:szCs w:val="24"/>
        </w:rPr>
        <w:t>των Σκοπίων.</w:t>
      </w:r>
    </w:p>
    <w:p w14:paraId="7CF05BE7"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Θέλουμε να ξεκαθαρίσουμε σε όλους τους τόνους ότι ένα όνομα που ανήκει στην Ελλάδα δεν πρόκειται </w:t>
      </w:r>
      <w:r>
        <w:rPr>
          <w:rFonts w:eastAsia="Times New Roman" w:cs="Times New Roman"/>
          <w:szCs w:val="24"/>
        </w:rPr>
        <w:t>να το διαπραγματευτούμε. Είναι πολύ απλή λύση: Όποιος θέλει να λέγεται Μακεδόνας ή να λέει ότι η χώρα του ονομάζεται Μακεδονία, μπορεί να ενσωματωθεί στην πατρίδα μας.</w:t>
      </w:r>
    </w:p>
    <w:p w14:paraId="7CF05BE8"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Ως προς το νομοσχέδιο, υπάρχει μια μυστική διπλωματία, η οποία φαίνεται ότι εξελίσσεται </w:t>
      </w:r>
      <w:r>
        <w:rPr>
          <w:rFonts w:eastAsia="Times New Roman" w:cs="Times New Roman"/>
          <w:szCs w:val="24"/>
        </w:rPr>
        <w:t xml:space="preserve">και πετάτε κάποιες κορώνες τις οποίες σιγά-σιγά τις βλέπουμε να έρχονται και σαν νομοσχέδιο. Είχατε πει πριν από αρκετούς μήνες ότι θα ερχόταν αυτό που ψηφίζουμε σήμερα, η επιλογή δήθεν των μουσουλμάνων στη </w:t>
      </w:r>
      <w:proofErr w:type="spellStart"/>
      <w:r>
        <w:rPr>
          <w:rFonts w:eastAsia="Times New Roman" w:cs="Times New Roman"/>
          <w:szCs w:val="24"/>
        </w:rPr>
        <w:t>σαρία</w:t>
      </w:r>
      <w:proofErr w:type="spellEnd"/>
      <w:r>
        <w:rPr>
          <w:rFonts w:eastAsia="Times New Roman" w:cs="Times New Roman"/>
          <w:szCs w:val="24"/>
        </w:rPr>
        <w:t>.</w:t>
      </w:r>
    </w:p>
    <w:p w14:paraId="7CF05BE9"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Εμείς, ως Χρυσή Αυγή, είμαστε ξεκάθαροι ότ</w:t>
      </w:r>
      <w:r>
        <w:rPr>
          <w:rFonts w:eastAsia="Times New Roman" w:cs="Times New Roman"/>
          <w:szCs w:val="24"/>
        </w:rPr>
        <w:t xml:space="preserve">ι είμαστε εναντίον της </w:t>
      </w:r>
      <w:proofErr w:type="spellStart"/>
      <w:r>
        <w:rPr>
          <w:rFonts w:eastAsia="Times New Roman" w:cs="Times New Roman"/>
          <w:szCs w:val="24"/>
        </w:rPr>
        <w:t>σαρίας</w:t>
      </w:r>
      <w:proofErr w:type="spellEnd"/>
      <w:r>
        <w:rPr>
          <w:rFonts w:eastAsia="Times New Roman" w:cs="Times New Roman"/>
          <w:szCs w:val="24"/>
        </w:rPr>
        <w:t xml:space="preserve">. Θα έπρεπε να την καταργήσετε με ένα νομοσχέδιο, όχι να έρχεται ουσιαστικά σαν </w:t>
      </w:r>
      <w:r>
        <w:rPr>
          <w:rFonts w:eastAsia="Times New Roman" w:cs="Times New Roman"/>
          <w:szCs w:val="24"/>
        </w:rPr>
        <w:t>δούρειος ίππος</w:t>
      </w:r>
      <w:r>
        <w:rPr>
          <w:rFonts w:eastAsia="Times New Roman" w:cs="Times New Roman"/>
          <w:szCs w:val="24"/>
        </w:rPr>
        <w:t xml:space="preserve"> αυτό το νομοσχέδιο για να κάνετε ακόμη ένα χατίρι στον «σουλτάνο» </w:t>
      </w:r>
      <w:proofErr w:type="spellStart"/>
      <w:r>
        <w:rPr>
          <w:rFonts w:eastAsia="Times New Roman" w:cs="Times New Roman"/>
          <w:szCs w:val="24"/>
        </w:rPr>
        <w:t>Ερντογάν</w:t>
      </w:r>
      <w:proofErr w:type="spellEnd"/>
      <w:r>
        <w:rPr>
          <w:rFonts w:eastAsia="Times New Roman" w:cs="Times New Roman"/>
          <w:szCs w:val="24"/>
        </w:rPr>
        <w:t>.</w:t>
      </w:r>
    </w:p>
    <w:p w14:paraId="7CF05BEA"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Και λέω «ακόμα ένα χατίρι», γιατί αν δούμε συνολικά την </w:t>
      </w:r>
      <w:r>
        <w:rPr>
          <w:rFonts w:eastAsia="Times New Roman" w:cs="Times New Roman"/>
          <w:szCs w:val="24"/>
        </w:rPr>
        <w:t>εικόνα, έχουμε το εξής: Ψηφίζουμε σήμερα αυτό και μετά από λίγους μήνες ή άμεσα –δεν ξέρω πότε θα το φέρετε, ήδη πάντως το έχει προαναγγείλει και ο Πρωθυπουργός- θα φέρετε ένα νομοσχέδιο το οποίο θα κάνει κάτι εξωφρενικό, κάτι που δεν συμβαίνει ούτε στην Τ</w:t>
      </w:r>
      <w:r>
        <w:rPr>
          <w:rFonts w:eastAsia="Times New Roman" w:cs="Times New Roman"/>
          <w:szCs w:val="24"/>
        </w:rPr>
        <w:t>ουρκία. Δηλαδή, αντί να διορίζονται οι μουφτήδες, όπως συμβαίνει σήμερα στην Ελλάδα και στην Τουρκία –επαναλαμβάνω ότι και στην Τουρκία διορίζονται οι μουφτήδες- θα προσπαθήσετε, λέτε, να βρείτε έναν τρόπο να εκλέγονται.</w:t>
      </w:r>
    </w:p>
    <w:p w14:paraId="7CF05BEB"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Σε συνδυασμό, λοιπόν, με το σημεριν</w:t>
      </w:r>
      <w:r>
        <w:rPr>
          <w:rFonts w:eastAsia="Times New Roman" w:cs="Times New Roman"/>
          <w:szCs w:val="24"/>
        </w:rPr>
        <w:t>ό νομοσχέδιο, έχουμε ως συνολική εικόνα ότι οι μουσουλμάνοι θα μπορούν να επιλέγουν να ξεκαθαρίζουν αυτές τις υποθέσεις τους –το κληρονομικό δίκαιο και ό,τι άλλο ρυθμίζει, κληρονομικά, βαφτίσια, γάμους, κλπ</w:t>
      </w:r>
      <w:r>
        <w:rPr>
          <w:rFonts w:eastAsia="Times New Roman" w:cs="Times New Roman"/>
          <w:szCs w:val="24"/>
        </w:rPr>
        <w:t>.</w:t>
      </w:r>
      <w:r>
        <w:rPr>
          <w:rFonts w:eastAsia="Times New Roman" w:cs="Times New Roman"/>
          <w:szCs w:val="24"/>
        </w:rPr>
        <w:t>- μέσω του «</w:t>
      </w:r>
      <w:proofErr w:type="spellStart"/>
      <w:r>
        <w:rPr>
          <w:rFonts w:eastAsia="Times New Roman" w:cs="Times New Roman"/>
          <w:szCs w:val="24"/>
        </w:rPr>
        <w:t>ψευτομουφτή</w:t>
      </w:r>
      <w:proofErr w:type="spellEnd"/>
      <w:r>
        <w:rPr>
          <w:rFonts w:eastAsia="Times New Roman" w:cs="Times New Roman"/>
          <w:szCs w:val="24"/>
        </w:rPr>
        <w:t>». Θα είναι, βέβαια, «</w:t>
      </w:r>
      <w:proofErr w:type="spellStart"/>
      <w:r>
        <w:rPr>
          <w:rFonts w:eastAsia="Times New Roman" w:cs="Times New Roman"/>
          <w:szCs w:val="24"/>
        </w:rPr>
        <w:t>ψευτ</w:t>
      </w:r>
      <w:r>
        <w:rPr>
          <w:rFonts w:eastAsia="Times New Roman" w:cs="Times New Roman"/>
          <w:szCs w:val="24"/>
        </w:rPr>
        <w:t>ομουφτής</w:t>
      </w:r>
      <w:proofErr w:type="spellEnd"/>
      <w:r>
        <w:rPr>
          <w:rFonts w:eastAsia="Times New Roman" w:cs="Times New Roman"/>
          <w:szCs w:val="24"/>
        </w:rPr>
        <w:t>», γιατί θα εκλέγεται από ένα Σώμα που ούτε εσείς γνωρίζετε, αλλά το ψάχνετε. Θέλετε μετά από τόσες εκατοντάδες χρόνια να πρωτοτυπήσετε ακόμα και στον μουσουλμανικό νόμο.</w:t>
      </w:r>
    </w:p>
    <w:p w14:paraId="7CF05BEC"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Αυτά τα πράγματα, λοιπόν, είναι πρωτοφανή. Δεν έχουν συμβεί ξανά πουθενά στον</w:t>
      </w:r>
      <w:r>
        <w:rPr>
          <w:rFonts w:eastAsia="Times New Roman" w:cs="Times New Roman"/>
          <w:szCs w:val="24"/>
        </w:rPr>
        <w:t xml:space="preserve"> κόσμο. Θέλετε να κάνετε πειραματόζωο τη δύσμοιρη πατρίδα μας. Δεν θα το επιτρέψουμε. Ελπίζουμε, δηλαδή, να καταφέρουμε να μην το επιτρέψουμε.</w:t>
      </w:r>
    </w:p>
    <w:p w14:paraId="7CF05BED"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 xml:space="preserve">Ας αναφερθούμε τώρα στο νομοσχέδιο. Όπως είπε και ο προηγούμενος ομιλητής –και είναι και αλήθεια- η Ελλάδα είναι </w:t>
      </w:r>
      <w:r>
        <w:rPr>
          <w:rFonts w:eastAsia="Times New Roman" w:cs="Times New Roman"/>
          <w:szCs w:val="24"/>
        </w:rPr>
        <w:t xml:space="preserve">η μοναδική χώρα που εφαρμόζεται η </w:t>
      </w:r>
      <w:proofErr w:type="spellStart"/>
      <w:r>
        <w:rPr>
          <w:rFonts w:eastAsia="Times New Roman" w:cs="Times New Roman"/>
          <w:szCs w:val="24"/>
        </w:rPr>
        <w:t>σαρία</w:t>
      </w:r>
      <w:proofErr w:type="spellEnd"/>
      <w:r>
        <w:rPr>
          <w:rFonts w:eastAsia="Times New Roman" w:cs="Times New Roman"/>
          <w:szCs w:val="24"/>
        </w:rPr>
        <w:t>.</w:t>
      </w:r>
    </w:p>
    <w:p w14:paraId="7CF05BEE"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Κύριε Υπουργέ, γιατί εφαρμόζεται η </w:t>
      </w:r>
      <w:proofErr w:type="spellStart"/>
      <w:r>
        <w:rPr>
          <w:rFonts w:eastAsia="Times New Roman" w:cs="Times New Roman"/>
          <w:szCs w:val="24"/>
        </w:rPr>
        <w:t>σαρία</w:t>
      </w:r>
      <w:proofErr w:type="spellEnd"/>
      <w:r>
        <w:rPr>
          <w:rFonts w:eastAsia="Times New Roman" w:cs="Times New Roman"/>
          <w:szCs w:val="24"/>
        </w:rPr>
        <w:t>; Γιατί, αφού έχετε τόσο μεγάλη ευαισθησία στα ανθρώπινα δικαιώματα, δεν την καταργείτε τελείως; Ήταν τόσο απλό. Γιατί να δίνετε επιλογή; Ποιος ο λόγος να δώσετε επιλογή σε έν</w:t>
      </w:r>
      <w:r>
        <w:rPr>
          <w:rFonts w:eastAsia="Times New Roman" w:cs="Times New Roman"/>
          <w:szCs w:val="24"/>
        </w:rPr>
        <w:t xml:space="preserve">αν μουσουλμάνο να μπορεί να πάει να εφαρμόσει τη </w:t>
      </w:r>
      <w:proofErr w:type="spellStart"/>
      <w:r>
        <w:rPr>
          <w:rFonts w:eastAsia="Times New Roman" w:cs="Times New Roman"/>
          <w:szCs w:val="24"/>
        </w:rPr>
        <w:t>σαρία</w:t>
      </w:r>
      <w:proofErr w:type="spellEnd"/>
      <w:r>
        <w:rPr>
          <w:rFonts w:eastAsia="Times New Roman" w:cs="Times New Roman"/>
          <w:szCs w:val="24"/>
        </w:rPr>
        <w:t xml:space="preserve"> με τους δικούς του μουφτήδες; </w:t>
      </w:r>
    </w:p>
    <w:p w14:paraId="7CF05BEF"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Αυτό δεν είναι άδικο προς όλους τους υπόλοιπους Έλληνες; Για ποιο λόγο όλοι οι υπόλοιποι Έλληνες πρέπει να πηγαίνουν σύμφωνα με τον νόμο και να λύνουν αυτές τις διαφορές </w:t>
      </w:r>
      <w:r>
        <w:rPr>
          <w:rFonts w:eastAsia="Times New Roman" w:cs="Times New Roman"/>
          <w:szCs w:val="24"/>
        </w:rPr>
        <w:t xml:space="preserve">τους στα αστικά δικαστήρια –και πολύ σωστά- και οι μουσουλμάνοι να έχουν ένα </w:t>
      </w:r>
      <w:r>
        <w:rPr>
          <w:rFonts w:eastAsia="Times New Roman" w:cs="Times New Roman"/>
          <w:szCs w:val="24"/>
        </w:rPr>
        <w:lastRenderedPageBreak/>
        <w:t xml:space="preserve">«έξτρα παραθυράκι», να πηγαίνουν όπου θέλουν αυτοί για να λύνουν αυτές τις διαφορές τους; Για ποιον λόγο δεν την καταργείτε τελείως τη </w:t>
      </w:r>
      <w:proofErr w:type="spellStart"/>
      <w:r>
        <w:rPr>
          <w:rFonts w:eastAsia="Times New Roman" w:cs="Times New Roman"/>
          <w:szCs w:val="24"/>
        </w:rPr>
        <w:t>σαρία</w:t>
      </w:r>
      <w:proofErr w:type="spellEnd"/>
      <w:r>
        <w:rPr>
          <w:rFonts w:eastAsia="Times New Roman" w:cs="Times New Roman"/>
          <w:szCs w:val="24"/>
        </w:rPr>
        <w:t>, προκειμένου να ψηφίσουμε κι εμείς; Μά</w:t>
      </w:r>
      <w:r>
        <w:rPr>
          <w:rFonts w:eastAsia="Times New Roman" w:cs="Times New Roman"/>
          <w:szCs w:val="24"/>
        </w:rPr>
        <w:t xml:space="preserve">λιστα, θα την ψηφίσουμε με χέρια και με πόδια! </w:t>
      </w:r>
    </w:p>
    <w:p w14:paraId="7CF05BF0"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Όμως, αυτό το έκτρωμα δεν μπορούμε να το ψηφίσουμε. Είναι ένα έκτρωμα που ουσιαστικά ανοίγει την </w:t>
      </w:r>
      <w:proofErr w:type="spellStart"/>
      <w:r>
        <w:rPr>
          <w:rFonts w:eastAsia="Times New Roman" w:cs="Times New Roman"/>
          <w:szCs w:val="24"/>
        </w:rPr>
        <w:t>κερκόπορτα</w:t>
      </w:r>
      <w:proofErr w:type="spellEnd"/>
      <w:r>
        <w:rPr>
          <w:rFonts w:eastAsia="Times New Roman" w:cs="Times New Roman"/>
          <w:szCs w:val="24"/>
        </w:rPr>
        <w:t xml:space="preserve"> σε συνέχεια αυτού που πάτε να φέρετε, ώστε οι μουσουλμάνοι να πηγαίνουν στους «</w:t>
      </w:r>
      <w:proofErr w:type="spellStart"/>
      <w:r>
        <w:rPr>
          <w:rFonts w:eastAsia="Times New Roman" w:cs="Times New Roman"/>
          <w:szCs w:val="24"/>
        </w:rPr>
        <w:t>ψευτομουφτήδες</w:t>
      </w:r>
      <w:proofErr w:type="spellEnd"/>
      <w:r>
        <w:rPr>
          <w:rFonts w:eastAsia="Times New Roman" w:cs="Times New Roman"/>
          <w:szCs w:val="24"/>
        </w:rPr>
        <w:t>» κι έτ</w:t>
      </w:r>
      <w:r>
        <w:rPr>
          <w:rFonts w:eastAsia="Times New Roman" w:cs="Times New Roman"/>
          <w:szCs w:val="24"/>
        </w:rPr>
        <w:t>σι να κάνετε ισότιμους συνομιλητές του ελληνικού κράτους αυτούς που ουσιαστικά θα καθοδηγεί το τουρκικό προξενείο για να εκλέγονται. Έ, όχι! Είναι αίσχος! Είναι ντροπή και δεν πρόκειται να γίνει αποδεκτό σε κα</w:t>
      </w:r>
      <w:r>
        <w:rPr>
          <w:rFonts w:eastAsia="Times New Roman" w:cs="Times New Roman"/>
          <w:szCs w:val="24"/>
        </w:rPr>
        <w:t>μ</w:t>
      </w:r>
      <w:r>
        <w:rPr>
          <w:rFonts w:eastAsia="Times New Roman" w:cs="Times New Roman"/>
          <w:szCs w:val="24"/>
        </w:rPr>
        <w:t>μία περίπτωση!</w:t>
      </w:r>
    </w:p>
    <w:p w14:paraId="7CF05BF1"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λοιπόν –και δεν θέλω να </w:t>
      </w:r>
      <w:r>
        <w:rPr>
          <w:rFonts w:eastAsia="Times New Roman" w:cs="Times New Roman"/>
          <w:szCs w:val="24"/>
        </w:rPr>
        <w:t>κουράσω άλλο- είμαστε απόλυτα ξεκάθαροι. Λέμε «</w:t>
      </w:r>
      <w:r>
        <w:rPr>
          <w:rFonts w:eastAsia="Times New Roman" w:cs="Times New Roman"/>
          <w:szCs w:val="24"/>
        </w:rPr>
        <w:t>όχι</w:t>
      </w:r>
      <w:r>
        <w:rPr>
          <w:rFonts w:eastAsia="Times New Roman" w:cs="Times New Roman"/>
          <w:szCs w:val="24"/>
        </w:rPr>
        <w:t xml:space="preserve">» στη </w:t>
      </w:r>
      <w:proofErr w:type="spellStart"/>
      <w:r>
        <w:rPr>
          <w:rFonts w:eastAsia="Times New Roman" w:cs="Times New Roman"/>
          <w:szCs w:val="24"/>
        </w:rPr>
        <w:t>σαρία</w:t>
      </w:r>
      <w:proofErr w:type="spellEnd"/>
      <w:r>
        <w:rPr>
          <w:rFonts w:eastAsia="Times New Roman" w:cs="Times New Roman"/>
          <w:szCs w:val="24"/>
        </w:rPr>
        <w:t>. Λέμε «</w:t>
      </w:r>
      <w:r>
        <w:rPr>
          <w:rFonts w:eastAsia="Times New Roman" w:cs="Times New Roman"/>
          <w:szCs w:val="24"/>
        </w:rPr>
        <w:t>ναι</w:t>
      </w:r>
      <w:r>
        <w:rPr>
          <w:rFonts w:eastAsia="Times New Roman" w:cs="Times New Roman"/>
          <w:szCs w:val="24"/>
        </w:rPr>
        <w:t xml:space="preserve">» στην πλήρη κατάργηση της </w:t>
      </w:r>
      <w:proofErr w:type="spellStart"/>
      <w:r>
        <w:rPr>
          <w:rFonts w:eastAsia="Times New Roman" w:cs="Times New Roman"/>
          <w:szCs w:val="24"/>
        </w:rPr>
        <w:t>σαρίας</w:t>
      </w:r>
      <w:proofErr w:type="spellEnd"/>
      <w:r>
        <w:rPr>
          <w:rFonts w:eastAsia="Times New Roman" w:cs="Times New Roman"/>
          <w:szCs w:val="24"/>
        </w:rPr>
        <w:t xml:space="preserve">, προκειμένου να πάψει η Ελλάδα να είναι το μοναδικό κράτος στον κόσμο που εφαρμόζει τη </w:t>
      </w:r>
      <w:proofErr w:type="spellStart"/>
      <w:r>
        <w:rPr>
          <w:rFonts w:eastAsia="Times New Roman" w:cs="Times New Roman"/>
          <w:szCs w:val="24"/>
        </w:rPr>
        <w:t>σαρία</w:t>
      </w:r>
      <w:proofErr w:type="spellEnd"/>
      <w:r>
        <w:rPr>
          <w:rFonts w:eastAsia="Times New Roman" w:cs="Times New Roman"/>
          <w:szCs w:val="24"/>
        </w:rPr>
        <w:t xml:space="preserve"> και να </w:t>
      </w:r>
      <w:proofErr w:type="spellStart"/>
      <w:r>
        <w:rPr>
          <w:rFonts w:eastAsia="Times New Roman" w:cs="Times New Roman"/>
          <w:szCs w:val="24"/>
        </w:rPr>
        <w:t>εξευρωπαïστούμε</w:t>
      </w:r>
      <w:proofErr w:type="spellEnd"/>
      <w:r>
        <w:rPr>
          <w:rFonts w:eastAsia="Times New Roman" w:cs="Times New Roman"/>
          <w:szCs w:val="24"/>
        </w:rPr>
        <w:t xml:space="preserve">, για να είμαστε κι εμείς σύμφωνοι </w:t>
      </w:r>
      <w:r>
        <w:rPr>
          <w:rFonts w:eastAsia="Times New Roman" w:cs="Times New Roman"/>
          <w:szCs w:val="24"/>
        </w:rPr>
        <w:t>με τα ανθρώπινα δικαιώματα και οι μουσουλμάνοι –που θέλετε τόσο πολύ να τους ευνοείτε- να είναι ισότιμοι και όχι ένα «κλικ» παραπάνω από τους υπόλοιπους Έλληνες.</w:t>
      </w:r>
    </w:p>
    <w:p w14:paraId="7CF05BF2"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Εμείς, λοιπόν, λέμε «</w:t>
      </w:r>
      <w:r>
        <w:rPr>
          <w:rFonts w:eastAsia="Times New Roman" w:cs="Times New Roman"/>
          <w:szCs w:val="24"/>
        </w:rPr>
        <w:t xml:space="preserve">ισονομία </w:t>
      </w:r>
      <w:r>
        <w:rPr>
          <w:rFonts w:eastAsia="Times New Roman" w:cs="Times New Roman"/>
          <w:szCs w:val="24"/>
        </w:rPr>
        <w:t>για όλους τους Έλληνες. Όλοι στα αστικά δικαστήρια». Αυτό το έκτ</w:t>
      </w:r>
      <w:r>
        <w:rPr>
          <w:rFonts w:eastAsia="Times New Roman" w:cs="Times New Roman"/>
          <w:szCs w:val="24"/>
        </w:rPr>
        <w:t>ρωμα δεν μπορεί να περάσει.</w:t>
      </w:r>
    </w:p>
    <w:p w14:paraId="7CF05BF3"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Θα τα πούμε και στη συνέχεια της συνεδρίασης.</w:t>
      </w:r>
    </w:p>
    <w:p w14:paraId="7CF05BF4"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Ευχαριστώ πολύ.</w:t>
      </w:r>
    </w:p>
    <w:p w14:paraId="7CF05BF5" w14:textId="77777777" w:rsidR="00DE1A4F" w:rsidRDefault="00594AF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7CF05BF6"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Κι εγώ ευχαριστώ για το σύντομο της αγόρευσής σας.</w:t>
      </w:r>
    </w:p>
    <w:p w14:paraId="7CF05BF7"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Τον λόγο θα πάρει τώρα ο κύριος </w:t>
      </w:r>
      <w:r>
        <w:rPr>
          <w:rFonts w:eastAsia="Times New Roman" w:cs="Times New Roman"/>
          <w:szCs w:val="24"/>
        </w:rPr>
        <w:t>Υπουργός, στον οποίο, όπως είπα, θα δώσω λίγο παραπάνω χρόνο.</w:t>
      </w:r>
    </w:p>
    <w:p w14:paraId="7CF05BF8"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Σας παρακαλώ, κύριε Υπουργέ, να ξεκινήσετε με τις νομοτεχνικές βελτιώσεις και να τις καταθέσετε, προκειμένου να φωτοτυπηθούν και να διανεμηθούν στους συναδέλφους. Μετά μπορείτε να ξεκινήσετε την</w:t>
      </w:r>
      <w:r>
        <w:rPr>
          <w:rFonts w:eastAsia="Times New Roman" w:cs="Times New Roman"/>
          <w:szCs w:val="24"/>
        </w:rPr>
        <w:t xml:space="preserve"> κυρίως τοποθέτησή σας.</w:t>
      </w:r>
    </w:p>
    <w:p w14:paraId="7CF05BF9"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Ορίστε, λοιπόν, έχετε τον λόγο.</w:t>
      </w:r>
    </w:p>
    <w:p w14:paraId="7CF05BFA"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Ευχαριστώ, κύριε Πρόεδρε.</w:t>
      </w:r>
    </w:p>
    <w:p w14:paraId="7CF05BFB"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Υπάρχουν κάποιες νομοτεχνικές αλλαγές ή και προσθήκες που είναι και αποτέλεσμα των συζητήσεων που έχουν γίνει στην Επιτροπή Μορφωτικών Υποθέσεων. </w:t>
      </w:r>
    </w:p>
    <w:p w14:paraId="7CF05BFC"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Η πρώτη είναι ότι ο τίτλος του νομοσχεδίου αναδιατυπώνεται ως ακολούθως: «Τροποποίηση του άρθρου 5 της από 24</w:t>
      </w:r>
      <w:r>
        <w:rPr>
          <w:rFonts w:eastAsia="Times New Roman" w:cs="Times New Roman"/>
          <w:szCs w:val="24"/>
        </w:rPr>
        <w:t>.12.1990 Πράξης Νομοθετικού Περιεχομένου «Περί Μουσουλμάνων Θρησκευτικών Λειτουργών» (Α΄ 182) που κυρώθηκε με το άρθρο μόνο του ν.1920/1991 (Α΄ 11)».</w:t>
      </w:r>
    </w:p>
    <w:p w14:paraId="7CF05BFD"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Η δεύτερη είναι η εξής: Στην πρώτη παράγραφο του άρθρου 1 η φράση «Στο τέλος του άρθρου 5 του ν. 1920/1991</w:t>
      </w:r>
      <w:r>
        <w:rPr>
          <w:rFonts w:eastAsia="Times New Roman" w:cs="Times New Roman"/>
          <w:szCs w:val="24"/>
        </w:rPr>
        <w:t xml:space="preserve"> (Α΄ 11), με τον οποίο κυρώθηκε η από 24.12.1990 Πράξη Νομοθετικού Περιεχομένου «Περί Μουσουλμάνων Θρησκευτικών Λειτουργών» (Α΄ 182) αναδιατυπώνεται ως εξής: «Στο τέλος του άρθρου 5 της από </w:t>
      </w:r>
      <w:r>
        <w:rPr>
          <w:rFonts w:eastAsia="Times New Roman" w:cs="Times New Roman"/>
          <w:szCs w:val="24"/>
        </w:rPr>
        <w:lastRenderedPageBreak/>
        <w:t>24.12.1990 Πράξης Νομοθετικού Περιεχομένου «Περί Μουσουλμάνων Θρησ</w:t>
      </w:r>
      <w:r>
        <w:rPr>
          <w:rFonts w:eastAsia="Times New Roman" w:cs="Times New Roman"/>
          <w:szCs w:val="24"/>
        </w:rPr>
        <w:t>κευτικών Λειτουργών» (Α΄ 182) που κυρώθηκε με το άρθρο μόνο του ν.1920/1991 (Α΄ 11)».</w:t>
      </w:r>
    </w:p>
    <w:p w14:paraId="7CF05BFE" w14:textId="77777777" w:rsidR="00DE1A4F" w:rsidRDefault="00594AFE">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Η τρίτη νομοτεχνική προσθήκη είναι ότι στην πρώτη παράγραφο του άρθρου 1, στην προστιθέμενη </w:t>
      </w:r>
      <w:proofErr w:type="spellStart"/>
      <w:r>
        <w:rPr>
          <w:rFonts w:eastAsia="Times New Roman" w:cs="Times New Roman"/>
          <w:szCs w:val="24"/>
        </w:rPr>
        <w:t>υποπαράγραφο</w:t>
      </w:r>
      <w:proofErr w:type="spellEnd"/>
      <w:r>
        <w:rPr>
          <w:rFonts w:eastAsia="Times New Roman" w:cs="Times New Roman"/>
          <w:szCs w:val="24"/>
        </w:rPr>
        <w:t>, μετά τη φράση «και την έκδοση των αποφάσεών του» προστίθεται η φ</w:t>
      </w:r>
      <w:r>
        <w:rPr>
          <w:rFonts w:eastAsia="Times New Roman" w:cs="Times New Roman"/>
          <w:szCs w:val="24"/>
        </w:rPr>
        <w:t>ράση «και ιδίως η διαδικασία υποβολής αιτήσεως των μερών, η οποία πρέπει να περιέχει τα στοιχεία των εισαγωγικών δικογράφων κατά τον Κώδικα Πολιτικής Δικονομίας και, επί ποινή ακυρότητας, ρητή ανέκκλητη δήλωση κάθε διαδίκου περί εκλογής συγκεκριμένης δικαι</w:t>
      </w:r>
      <w:r>
        <w:rPr>
          <w:rFonts w:eastAsia="Times New Roman" w:cs="Times New Roman"/>
          <w:szCs w:val="24"/>
        </w:rPr>
        <w:t>οδοσίας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κ.λπ.</w:t>
      </w:r>
      <w:r>
        <w:rPr>
          <w:rFonts w:eastAsia="Times New Roman" w:cs="Times New Roman"/>
          <w:szCs w:val="24"/>
        </w:rPr>
        <w:t>. Αυτό αντικαθίσταται με τη φράση «σύστασης και διαδικασίας πλήρωσης θέσεων προσωπικού</w:t>
      </w:r>
      <w:r>
        <w:rPr>
          <w:rFonts w:eastAsia="Times New Roman" w:cs="Times New Roman"/>
          <w:szCs w:val="24"/>
        </w:rPr>
        <w:t>…</w:t>
      </w:r>
      <w:r>
        <w:rPr>
          <w:rFonts w:eastAsia="Times New Roman" w:cs="Times New Roman"/>
          <w:szCs w:val="24"/>
        </w:rPr>
        <w:t xml:space="preserve">» και μετά τη </w:t>
      </w:r>
      <w:r>
        <w:rPr>
          <w:rFonts w:eastAsia="Times New Roman" w:cs="Times New Roman"/>
          <w:szCs w:val="24"/>
        </w:rPr>
        <w:lastRenderedPageBreak/>
        <w:t xml:space="preserve">φράση «της σχετικής υπηρεσίας» προστίθεται η φράση «της τήρησης αρχείου». </w:t>
      </w:r>
    </w:p>
    <w:p w14:paraId="7CF05BFF" w14:textId="77777777" w:rsidR="00DE1A4F" w:rsidRDefault="00594AFE">
      <w:pPr>
        <w:tabs>
          <w:tab w:val="left" w:pos="3873"/>
        </w:tabs>
        <w:spacing w:line="600" w:lineRule="auto"/>
        <w:ind w:firstLine="720"/>
        <w:jc w:val="both"/>
        <w:rPr>
          <w:rFonts w:eastAsia="Times New Roman" w:cs="Times New Roman"/>
          <w:szCs w:val="24"/>
        </w:rPr>
      </w:pPr>
      <w:r>
        <w:rPr>
          <w:rFonts w:eastAsia="Times New Roman" w:cs="Times New Roman"/>
          <w:szCs w:val="24"/>
        </w:rPr>
        <w:t>Η τέταρτη νομοτεχνική προσθήκη είναι ότι στη δεύτερη παράγραφο το</w:t>
      </w:r>
      <w:r>
        <w:rPr>
          <w:rFonts w:eastAsia="Times New Roman" w:cs="Times New Roman"/>
          <w:szCs w:val="24"/>
        </w:rPr>
        <w:t xml:space="preserve">υ άρθρου 1 μετά τη φράση «της παρ. 4 του άρθρου 5» προστίθεται η φράση «της από 24.12.1990 Πράξης Νομοθετικού Περιεχομένου». </w:t>
      </w:r>
    </w:p>
    <w:p w14:paraId="7CF05C00" w14:textId="77777777" w:rsidR="00DE1A4F" w:rsidRDefault="00594AFE">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Η τρίτη παράγραφος αναδιατυπώνεται πάλι τεχνικά ως προς τον τίτλο. </w:t>
      </w:r>
    </w:p>
    <w:p w14:paraId="7CF05C01" w14:textId="77777777" w:rsidR="00DE1A4F" w:rsidRDefault="00594AFE">
      <w:pPr>
        <w:tabs>
          <w:tab w:val="left" w:pos="3873"/>
        </w:tabs>
        <w:spacing w:line="600" w:lineRule="auto"/>
        <w:ind w:firstLine="720"/>
        <w:jc w:val="both"/>
        <w:rPr>
          <w:rFonts w:eastAsia="Times New Roman" w:cs="Times New Roman"/>
          <w:szCs w:val="24"/>
        </w:rPr>
      </w:pPr>
      <w:r>
        <w:rPr>
          <w:rFonts w:eastAsia="Times New Roman" w:cs="Times New Roman"/>
          <w:szCs w:val="24"/>
        </w:rPr>
        <w:t>Η έκτη νομοτεχνική αλλαγή έχει σημασία και είναι αυτό που είπα</w:t>
      </w:r>
      <w:r>
        <w:rPr>
          <w:rFonts w:eastAsia="Times New Roman" w:cs="Times New Roman"/>
          <w:szCs w:val="24"/>
        </w:rPr>
        <w:t xml:space="preserve">τε, κύριε </w:t>
      </w:r>
      <w:proofErr w:type="spellStart"/>
      <w:r>
        <w:rPr>
          <w:rFonts w:eastAsia="Times New Roman" w:cs="Times New Roman"/>
          <w:szCs w:val="24"/>
        </w:rPr>
        <w:t>Ανδριανέ</w:t>
      </w:r>
      <w:proofErr w:type="spellEnd"/>
      <w:r>
        <w:rPr>
          <w:rFonts w:eastAsia="Times New Roman" w:cs="Times New Roman"/>
          <w:szCs w:val="24"/>
        </w:rPr>
        <w:t xml:space="preserve">, σε σχέση με το Σύνταγμα και την Ευρωπαϊκή Σύμβαση Δικαιωμάτων του Ανθρώπου. </w:t>
      </w:r>
    </w:p>
    <w:p w14:paraId="7CF05C02" w14:textId="77777777" w:rsidR="00DE1A4F" w:rsidRDefault="00594AFE">
      <w:pPr>
        <w:tabs>
          <w:tab w:val="left" w:pos="3873"/>
        </w:tabs>
        <w:spacing w:line="600" w:lineRule="auto"/>
        <w:ind w:firstLine="720"/>
        <w:jc w:val="both"/>
        <w:rPr>
          <w:rFonts w:eastAsia="Times New Roman" w:cs="Times New Roman"/>
          <w:szCs w:val="24"/>
        </w:rPr>
      </w:pPr>
      <w:r>
        <w:rPr>
          <w:rFonts w:eastAsia="Times New Roman" w:cs="Times New Roman"/>
          <w:szCs w:val="24"/>
        </w:rPr>
        <w:t>Στην έβδομη νομοτεχνική γίνεται πάλι μια αναδιατύπωση τεχνική ως προς τον τίτλο.</w:t>
      </w:r>
    </w:p>
    <w:p w14:paraId="7CF05C03" w14:textId="77777777" w:rsidR="00DE1A4F" w:rsidRDefault="00594AFE">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Και στην όγδοη νομοτεχνική αναφέρεται ότι η Επιστημονική Επιτροπή -που πάλι εί</w:t>
      </w:r>
      <w:r>
        <w:rPr>
          <w:rFonts w:eastAsia="Times New Roman" w:cs="Times New Roman"/>
          <w:szCs w:val="24"/>
        </w:rPr>
        <w:t>χατε προτείνει- πρέπει να καταθέσει εντός τριάντα ημερών τους δικονομικούς κανόνες ως προς τη σύνταξη του προεδρικού διατάγματος.</w:t>
      </w:r>
    </w:p>
    <w:p w14:paraId="7CF05C04" w14:textId="77777777" w:rsidR="00DE1A4F" w:rsidRDefault="00594AFE">
      <w:pPr>
        <w:tabs>
          <w:tab w:val="left" w:pos="3873"/>
        </w:tabs>
        <w:spacing w:line="600" w:lineRule="auto"/>
        <w:ind w:firstLine="720"/>
        <w:jc w:val="both"/>
        <w:rPr>
          <w:rFonts w:eastAsia="Times New Roman" w:cs="Times New Roman"/>
          <w:szCs w:val="24"/>
        </w:rPr>
      </w:pPr>
      <w:r>
        <w:rPr>
          <w:rFonts w:eastAsia="Times New Roman" w:cs="Times New Roman"/>
          <w:szCs w:val="24"/>
        </w:rPr>
        <w:t>Καταθέτουμε, λοιπόν, τις παραπάνω νομοτεχνικές αλλαγές. Οποιεσδήποτε απορίες τις συζητάμε στη συνέχεια της συνεδρίασης.</w:t>
      </w:r>
    </w:p>
    <w:p w14:paraId="7CF05C05" w14:textId="77777777" w:rsidR="00DE1A4F" w:rsidRDefault="00594AFE">
      <w:pPr>
        <w:tabs>
          <w:tab w:val="left" w:pos="3873"/>
        </w:tabs>
        <w:spacing w:line="600" w:lineRule="auto"/>
        <w:ind w:firstLine="720"/>
        <w:jc w:val="both"/>
        <w:rPr>
          <w:rFonts w:eastAsia="Times New Roman" w:cs="Times New Roman"/>
          <w:szCs w:val="24"/>
        </w:rPr>
      </w:pPr>
      <w:r>
        <w:rPr>
          <w:rFonts w:eastAsia="Times New Roman"/>
          <w:szCs w:val="24"/>
        </w:rPr>
        <w:t>(Στο σ</w:t>
      </w:r>
      <w:r>
        <w:rPr>
          <w:rFonts w:eastAsia="Times New Roman"/>
          <w:szCs w:val="24"/>
        </w:rPr>
        <w:t xml:space="preserve">ημείο αυτό ο Υπουργός κ. Κωνσταντίνος </w:t>
      </w:r>
      <w:proofErr w:type="spellStart"/>
      <w:r>
        <w:rPr>
          <w:rFonts w:eastAsia="Times New Roman"/>
          <w:szCs w:val="24"/>
        </w:rPr>
        <w:t>Γαβρόγλου</w:t>
      </w:r>
      <w:proofErr w:type="spellEnd"/>
      <w:r>
        <w:rPr>
          <w:rFonts w:eastAsia="Times New Roman"/>
          <w:szCs w:val="24"/>
        </w:rPr>
        <w:t xml:space="preserve"> καταθέτει για τα Πρακτικά τις προαναφερθείσες νομοτεχνικές βελτιώσεις, οι οποίες έχουν ως εξής:</w:t>
      </w:r>
    </w:p>
    <w:p w14:paraId="7CF05C06" w14:textId="77777777" w:rsidR="00DE1A4F" w:rsidRDefault="00594AFE">
      <w:pPr>
        <w:tabs>
          <w:tab w:val="left" w:pos="3873"/>
        </w:tabs>
        <w:spacing w:line="600" w:lineRule="auto"/>
        <w:ind w:firstLine="720"/>
        <w:jc w:val="center"/>
        <w:rPr>
          <w:rFonts w:eastAsia="Times New Roman" w:cs="Times New Roman"/>
          <w:color w:val="C00000"/>
          <w:szCs w:val="24"/>
        </w:rPr>
      </w:pPr>
      <w:r w:rsidRPr="00C1167B">
        <w:rPr>
          <w:rFonts w:eastAsia="Times New Roman" w:cs="Times New Roman"/>
          <w:color w:val="C00000"/>
          <w:szCs w:val="24"/>
        </w:rPr>
        <w:t>(Αλλαγή σελίδας)</w:t>
      </w:r>
    </w:p>
    <w:p w14:paraId="7CF05C07" w14:textId="77777777" w:rsidR="00DE1A4F" w:rsidRDefault="00594AFE">
      <w:pPr>
        <w:tabs>
          <w:tab w:val="left" w:pos="3873"/>
        </w:tabs>
        <w:spacing w:line="600" w:lineRule="auto"/>
        <w:ind w:firstLine="720"/>
        <w:jc w:val="center"/>
        <w:rPr>
          <w:rFonts w:eastAsia="Times New Roman" w:cs="Times New Roman"/>
          <w:color w:val="C00000"/>
          <w:szCs w:val="24"/>
        </w:rPr>
      </w:pPr>
      <w:r w:rsidRPr="00C1167B">
        <w:rPr>
          <w:rFonts w:eastAsia="Times New Roman" w:cs="Times New Roman"/>
          <w:color w:val="C00000"/>
          <w:szCs w:val="24"/>
        </w:rPr>
        <w:t xml:space="preserve">(Να καταχωρισθούν οι σελ. </w:t>
      </w:r>
      <w:r>
        <w:rPr>
          <w:rFonts w:eastAsia="Times New Roman" w:cs="Times New Roman"/>
          <w:color w:val="C00000"/>
          <w:szCs w:val="24"/>
        </w:rPr>
        <w:t>72-73</w:t>
      </w:r>
      <w:r w:rsidRPr="00C1167B">
        <w:rPr>
          <w:rFonts w:eastAsia="Times New Roman" w:cs="Times New Roman"/>
          <w:color w:val="C00000"/>
          <w:szCs w:val="24"/>
        </w:rPr>
        <w:t>)</w:t>
      </w:r>
    </w:p>
    <w:p w14:paraId="7CF05C08" w14:textId="77777777" w:rsidR="00DE1A4F" w:rsidRDefault="00594AFE">
      <w:pPr>
        <w:tabs>
          <w:tab w:val="left" w:pos="3873"/>
        </w:tabs>
        <w:spacing w:line="600" w:lineRule="auto"/>
        <w:ind w:firstLine="720"/>
        <w:jc w:val="center"/>
        <w:rPr>
          <w:rFonts w:eastAsia="Times New Roman" w:cs="Times New Roman"/>
          <w:color w:val="C00000"/>
          <w:szCs w:val="24"/>
        </w:rPr>
      </w:pPr>
      <w:r w:rsidRPr="00C1167B">
        <w:rPr>
          <w:rFonts w:eastAsia="Times New Roman" w:cs="Times New Roman"/>
          <w:color w:val="C00000"/>
          <w:szCs w:val="24"/>
        </w:rPr>
        <w:t>(Αλλαγή σελίδας)</w:t>
      </w:r>
    </w:p>
    <w:p w14:paraId="7CF05C09" w14:textId="77777777" w:rsidR="00DE1A4F" w:rsidRDefault="00594AFE">
      <w:pPr>
        <w:tabs>
          <w:tab w:val="left" w:pos="3873"/>
        </w:tabs>
        <w:spacing w:line="600" w:lineRule="auto"/>
        <w:ind w:firstLine="720"/>
        <w:jc w:val="both"/>
        <w:rPr>
          <w:rFonts w:eastAsia="Times New Roman" w:cs="Times New Roman"/>
          <w:szCs w:val="24"/>
        </w:rPr>
      </w:pPr>
      <w:r>
        <w:rPr>
          <w:rFonts w:eastAsia="Times New Roman" w:cs="Times New Roman"/>
          <w:b/>
          <w:szCs w:val="24"/>
        </w:rPr>
        <w:lastRenderedPageBreak/>
        <w:t>ΚΩΝΣΤΑΝΤΙΝΟΣ ΓΑΒΡΟΓΛΟΥ (Υπουργός Παιδείας, Έρ</w:t>
      </w:r>
      <w:r>
        <w:rPr>
          <w:rFonts w:eastAsia="Times New Roman" w:cs="Times New Roman"/>
          <w:b/>
          <w:szCs w:val="24"/>
        </w:rPr>
        <w:t xml:space="preserve">ευνας και Θρησκευμάτων): </w:t>
      </w:r>
      <w:r>
        <w:rPr>
          <w:rFonts w:eastAsia="Times New Roman" w:cs="Times New Roman"/>
          <w:szCs w:val="24"/>
        </w:rPr>
        <w:t>Κυρίες και κύριοι, σήμερα είναι μια πραγματικά σημαντική ημέρα στο Κοινοβούλιο όχι μόνο επειδή υπάρχει η συμφωνία όλων των κομμάτων, εκτός της Χρυσής Αυγής, για αυτό το νομοσχέδιο, αλλά επειδή νομίζω ότι τίθενται με μεγάλη σαφήνεια</w:t>
      </w:r>
      <w:r>
        <w:rPr>
          <w:rFonts w:eastAsia="Times New Roman" w:cs="Times New Roman"/>
          <w:szCs w:val="24"/>
        </w:rPr>
        <w:t xml:space="preserve"> τα επιχειρήματα και τα αντεπιχειρήματα μιας εξαιρετικά περίπλοκης κατάστασης, για την οποία, με τη λύση που προτείνουμε, φαίνεται ότι έχουμε καταφέρει να έχουμε μια κοινωνική και πολιτική συναίνεση. Αυτό έχει πολύ μεγάλη σημασία, γιατί ζητήματα που έχουν </w:t>
      </w:r>
      <w:r>
        <w:rPr>
          <w:rFonts w:eastAsia="Times New Roman" w:cs="Times New Roman"/>
          <w:szCs w:val="24"/>
        </w:rPr>
        <w:t>σχέση με τη δημοκρατικότερη λειτουργία της κοινωνίας μας, ζητήματα που έχουν σχέση με την ισονομία θα πρέπει να αντιμετωπίζονται με αντίστοιχο τρόπο.</w:t>
      </w:r>
    </w:p>
    <w:p w14:paraId="7CF05C0A" w14:textId="77777777" w:rsidR="00DE1A4F" w:rsidRDefault="00594AFE">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Να υπενθυμίσω ότι το πρόβλημα το οποίο σήμερα προσπαθούμε να διαχειριστούμε με την πρόταση της </w:t>
      </w:r>
      <w:proofErr w:type="spellStart"/>
      <w:r>
        <w:rPr>
          <w:rFonts w:eastAsia="Times New Roman" w:cs="Times New Roman"/>
          <w:szCs w:val="24"/>
        </w:rPr>
        <w:t>προαιρετικό</w:t>
      </w:r>
      <w:r>
        <w:rPr>
          <w:rFonts w:eastAsia="Times New Roman" w:cs="Times New Roman"/>
          <w:szCs w:val="24"/>
        </w:rPr>
        <w:t>τητας</w:t>
      </w:r>
      <w:proofErr w:type="spellEnd"/>
      <w:r>
        <w:rPr>
          <w:rFonts w:eastAsia="Times New Roman" w:cs="Times New Roman"/>
          <w:szCs w:val="24"/>
        </w:rPr>
        <w:t xml:space="preserve"> είναι ένα πρόβλημα, είναι μια κατάσταση η οποία έχει τις απαρχές της στο 1882. Έκτοτε έχει δημιουργηθεί, μέσα από προφανώς σύνθετες διαδικασίες, η σημερινή κατάσταση. Έχει δημιουργηθεί η σημερινή κατάσταση, κυρίως ως προς τα ζητήματα του κληρονομικού</w:t>
      </w:r>
      <w:r>
        <w:rPr>
          <w:rFonts w:eastAsia="Times New Roman" w:cs="Times New Roman"/>
          <w:szCs w:val="24"/>
        </w:rPr>
        <w:t xml:space="preserve"> και οικογενειακού δικαίου, μέσα σε ένα αδιέξοδο πλαίσιο πολιτικών ενάντια στη μουσουλμανική μειονότητα. Αυτό είναι το πιο σοβαρό από όλα τα ζητήματα, ότι δηλαδή εντάχθηκε αυτό και σε μια πολιτική η οποία ήθελε να δημιουργήσει πολίτες κυριολεκτικά δεύτερης</w:t>
      </w:r>
      <w:r>
        <w:rPr>
          <w:rFonts w:eastAsia="Times New Roman" w:cs="Times New Roman"/>
          <w:szCs w:val="24"/>
        </w:rPr>
        <w:t xml:space="preserve"> κατηγορίας.</w:t>
      </w:r>
    </w:p>
    <w:p w14:paraId="7CF05C0B" w14:textId="77777777" w:rsidR="00DE1A4F" w:rsidRDefault="00594AFE">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Έχουν γίνει πράγματα και από άλλες κυβερνήσεις. Η πρωτοβουλία, παραδείγματος </w:t>
      </w:r>
      <w:r>
        <w:rPr>
          <w:rFonts w:eastAsia="Times New Roman" w:cs="Times New Roman"/>
          <w:szCs w:val="24"/>
        </w:rPr>
        <w:t>χάριν</w:t>
      </w:r>
      <w:r>
        <w:rPr>
          <w:rFonts w:eastAsia="Times New Roman" w:cs="Times New Roman"/>
          <w:szCs w:val="24"/>
        </w:rPr>
        <w:t xml:space="preserve">, της Κυβέρνησης του Μητσοτάκη το </w:t>
      </w:r>
      <w:r>
        <w:rPr>
          <w:rFonts w:eastAsia="Times New Roman" w:cs="Times New Roman"/>
          <w:szCs w:val="24"/>
        </w:rPr>
        <w:lastRenderedPageBreak/>
        <w:t>1991 ήταν μια σημαντική πρωτοβουλία. Βεβαίως, ήταν και η συμφωνία που είχε γίνει στην Οικουμενική Κυβέρνηση τότε για την άρση α</w:t>
      </w:r>
      <w:r>
        <w:rPr>
          <w:rFonts w:eastAsia="Times New Roman" w:cs="Times New Roman"/>
          <w:szCs w:val="24"/>
        </w:rPr>
        <w:t xml:space="preserve">υτών των περιοριστικών μέτρων ως προς το πού μπορούν να ταξιδέψουν οι Έλληνες πολίτες. Έχει παρθεί μια σημαντικότατη πρωτοβουλία από τον Γιώργο Παπανδρέου, όταν ήταν Υπουργός Παιδείας. </w:t>
      </w:r>
    </w:p>
    <w:p w14:paraId="7CF05C0C"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Και ερχόμαστε σήμερα εμείς να κάνουμε ένα βήμα το οποίο αγγίζει πάρα π</w:t>
      </w:r>
      <w:r>
        <w:rPr>
          <w:rFonts w:eastAsia="Times New Roman" w:cs="Times New Roman"/>
          <w:szCs w:val="24"/>
        </w:rPr>
        <w:t xml:space="preserve">ολλά στοιχεία της καθημερινότητας των συμπολιτών μας. Αυτό έχει πάρα πολύ μεγάλη σημασία. Δεν είναι μία τεχνική ρύθμιση. Φαίνεται να είναι μία τεχνική ρύθμιση, ενώ αγγίζει, όπως είπα, πολλά τέτοια στοιχεία της καθημερινότητας. </w:t>
      </w:r>
    </w:p>
    <w:p w14:paraId="7CF05C0D"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Και το λέω αυτό, γιατί, εάν </w:t>
      </w:r>
      <w:r>
        <w:rPr>
          <w:rFonts w:eastAsia="Times New Roman" w:cs="Times New Roman"/>
          <w:szCs w:val="24"/>
        </w:rPr>
        <w:t xml:space="preserve">τυχόν σε αυτού του είδους ειδικά τα ζητήματα δεν είμαστε δογματικά προσηλωμένοι στο σεβασμό των </w:t>
      </w:r>
      <w:proofErr w:type="spellStart"/>
      <w:r>
        <w:rPr>
          <w:rFonts w:eastAsia="Times New Roman" w:cs="Times New Roman"/>
          <w:szCs w:val="24"/>
        </w:rPr>
        <w:lastRenderedPageBreak/>
        <w:t>ταυτοτικών</w:t>
      </w:r>
      <w:proofErr w:type="spellEnd"/>
      <w:r>
        <w:rPr>
          <w:rFonts w:eastAsia="Times New Roman" w:cs="Times New Roman"/>
          <w:szCs w:val="24"/>
        </w:rPr>
        <w:t xml:space="preserve"> στοιχείων, κανένα απολύτως μέτρο δεν μπορεί να γίνει κατανοητό και κανένα απολύτως μέτρο δεν μπορεί να γίνει και αποδεκτό. Διότι τα </w:t>
      </w:r>
      <w:proofErr w:type="spellStart"/>
      <w:r>
        <w:rPr>
          <w:rFonts w:eastAsia="Times New Roman" w:cs="Times New Roman"/>
          <w:szCs w:val="24"/>
        </w:rPr>
        <w:t>ταυτοτικά</w:t>
      </w:r>
      <w:proofErr w:type="spellEnd"/>
      <w:r>
        <w:rPr>
          <w:rFonts w:eastAsia="Times New Roman" w:cs="Times New Roman"/>
          <w:szCs w:val="24"/>
        </w:rPr>
        <w:t xml:space="preserve"> στοιχεί</w:t>
      </w:r>
      <w:r>
        <w:rPr>
          <w:rFonts w:eastAsia="Times New Roman" w:cs="Times New Roman"/>
          <w:szCs w:val="24"/>
        </w:rPr>
        <w:t xml:space="preserve">α είναι ιστορικά προσδιορισμένα. Δεν υπάρχουν </w:t>
      </w:r>
      <w:proofErr w:type="spellStart"/>
      <w:r>
        <w:rPr>
          <w:rFonts w:eastAsia="Times New Roman" w:cs="Times New Roman"/>
          <w:szCs w:val="24"/>
        </w:rPr>
        <w:t>ταυτοτικά</w:t>
      </w:r>
      <w:proofErr w:type="spellEnd"/>
      <w:r>
        <w:rPr>
          <w:rFonts w:eastAsia="Times New Roman" w:cs="Times New Roman"/>
          <w:szCs w:val="24"/>
        </w:rPr>
        <w:t xml:space="preserve"> στοιχεία έξω από την ιστορία. Δεν υπάρχουν </w:t>
      </w:r>
      <w:proofErr w:type="spellStart"/>
      <w:r>
        <w:rPr>
          <w:rFonts w:eastAsia="Times New Roman" w:cs="Times New Roman"/>
          <w:szCs w:val="24"/>
        </w:rPr>
        <w:t>ταυτοτικά</w:t>
      </w:r>
      <w:proofErr w:type="spellEnd"/>
      <w:r>
        <w:rPr>
          <w:rFonts w:eastAsia="Times New Roman" w:cs="Times New Roman"/>
          <w:szCs w:val="24"/>
        </w:rPr>
        <w:t xml:space="preserve"> στοιχεία έξω από χώρους. Άρα, η </w:t>
      </w:r>
      <w:proofErr w:type="spellStart"/>
      <w:r>
        <w:rPr>
          <w:rFonts w:eastAsia="Times New Roman" w:cs="Times New Roman"/>
          <w:szCs w:val="24"/>
        </w:rPr>
        <w:t>χωροχρονικότητα</w:t>
      </w:r>
      <w:proofErr w:type="spellEnd"/>
      <w:r>
        <w:rPr>
          <w:rFonts w:eastAsia="Times New Roman" w:cs="Times New Roman"/>
          <w:szCs w:val="24"/>
        </w:rPr>
        <w:t xml:space="preserve"> αυτών των στοιχείων, δηλαδή της συνείδησης των πολιτών, είναι ένα πράγμα που πρέπει να έχουμε στο μ</w:t>
      </w:r>
      <w:r>
        <w:rPr>
          <w:rFonts w:eastAsia="Times New Roman" w:cs="Times New Roman"/>
          <w:szCs w:val="24"/>
        </w:rPr>
        <w:t xml:space="preserve">υαλό μας όταν προχωρούμε σε τέτοιου είδους ζητήματα. Και νομίζω ότι η ψήφος όλων των κομμάτων πιστοποιεί ταυτοχρόνως και τη συμφωνία όλων των κομμάτων ότι αντιλαμβανόμαστε και αυτό το </w:t>
      </w:r>
      <w:proofErr w:type="spellStart"/>
      <w:r>
        <w:rPr>
          <w:rFonts w:eastAsia="Times New Roman" w:cs="Times New Roman"/>
          <w:szCs w:val="24"/>
        </w:rPr>
        <w:t>αξιακό</w:t>
      </w:r>
      <w:proofErr w:type="spellEnd"/>
      <w:r>
        <w:rPr>
          <w:rFonts w:eastAsia="Times New Roman" w:cs="Times New Roman"/>
          <w:szCs w:val="24"/>
        </w:rPr>
        <w:t xml:space="preserve"> στοιχείο της δημοκρατίας, δηλαδή το σεβασμό των </w:t>
      </w:r>
      <w:proofErr w:type="spellStart"/>
      <w:r>
        <w:rPr>
          <w:rFonts w:eastAsia="Times New Roman" w:cs="Times New Roman"/>
          <w:szCs w:val="24"/>
        </w:rPr>
        <w:t>ταυτοτικών</w:t>
      </w:r>
      <w:proofErr w:type="spellEnd"/>
      <w:r>
        <w:rPr>
          <w:rFonts w:eastAsia="Times New Roman" w:cs="Times New Roman"/>
          <w:szCs w:val="24"/>
        </w:rPr>
        <w:t xml:space="preserve"> στοιχε</w:t>
      </w:r>
      <w:r>
        <w:rPr>
          <w:rFonts w:eastAsia="Times New Roman" w:cs="Times New Roman"/>
          <w:szCs w:val="24"/>
        </w:rPr>
        <w:t xml:space="preserve">ίων. </w:t>
      </w:r>
    </w:p>
    <w:p w14:paraId="7CF05C0E"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Αλλά, όπως είπαμε, αυτά τα ζητήματα είναι και δυναμικά, γιατί η ιστορία δεν είναι κάτι το στατικό. Θα σας δώσω ένα πολύ μικρό </w:t>
      </w:r>
      <w:r>
        <w:rPr>
          <w:rFonts w:eastAsia="Times New Roman" w:cs="Times New Roman"/>
          <w:szCs w:val="24"/>
        </w:rPr>
        <w:lastRenderedPageBreak/>
        <w:t>παράδειγμα. Οι μουσουλμάνοι Έλληνες πολίτες έχουν από το 1983 τη δυνατότητα να επιλέξουν είτε τον πολιτικό είτε τον θρησκευτ</w:t>
      </w:r>
      <w:r>
        <w:rPr>
          <w:rFonts w:eastAsia="Times New Roman" w:cs="Times New Roman"/>
          <w:szCs w:val="24"/>
        </w:rPr>
        <w:t>ικό γάμο. Σύμφωνα με τα στοιχεία των ληξιαρχείων που έχουμε τα τελευταία τέσσερα χρόνια, το 70% των γάμων είναι θρησκευτικοί και το 30% των γάμων είναι πολιτικοί. Θα ήταν λάθος να θεωρούμε ότι αυτό είναι ένα στοιχείο οπισθοδρομικό. Είναι ένα στοιχείο που ε</w:t>
      </w:r>
      <w:r>
        <w:rPr>
          <w:rFonts w:eastAsia="Times New Roman" w:cs="Times New Roman"/>
          <w:szCs w:val="24"/>
        </w:rPr>
        <w:t>κφράζει συνειδήσεις, που εκφράζει ταυτότητες. Αυτό το στοιχείο δεν έχει διαψευσθεί, επειδή έχω ακούσει και σε δημόσια φόρα να λέγεται ότι αυτά δεν είναι σωστά. Η μόνη μας πηγή είναι τα ληξιαρχεία και έχουμε επισήμως απαντήσεις από τα ληξιαρχεία που τους κά</w:t>
      </w:r>
      <w:r>
        <w:rPr>
          <w:rFonts w:eastAsia="Times New Roman" w:cs="Times New Roman"/>
          <w:szCs w:val="24"/>
        </w:rPr>
        <w:t xml:space="preserve">ναμε αυτό το ερώτημα. Και μάλιστα αυτό φαίνεται να είναι σταθερό τα τελευταία χρόνια. Το 70%, λοιπόν, κάτι σημαίνει. Αυτό το κάτι θα </w:t>
      </w:r>
      <w:r>
        <w:rPr>
          <w:rFonts w:eastAsia="Times New Roman" w:cs="Times New Roman"/>
          <w:szCs w:val="24"/>
        </w:rPr>
        <w:lastRenderedPageBreak/>
        <w:t xml:space="preserve">πρέπει να ερμηνευθεί με σεβασμό στην καθημερινότητα αυτών των πολιτών. </w:t>
      </w:r>
    </w:p>
    <w:p w14:paraId="7CF05C0F"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Γι’ αυτό και εμείς λέμε ότι το πρώτο βήμα που πρέπε</w:t>
      </w:r>
      <w:r>
        <w:rPr>
          <w:rFonts w:eastAsia="Times New Roman" w:cs="Times New Roman"/>
          <w:szCs w:val="24"/>
        </w:rPr>
        <w:t xml:space="preserve">ι να κάνουμε είναι το βήμα της </w:t>
      </w:r>
      <w:proofErr w:type="spellStart"/>
      <w:r>
        <w:rPr>
          <w:rFonts w:eastAsia="Times New Roman" w:cs="Times New Roman"/>
          <w:szCs w:val="24"/>
        </w:rPr>
        <w:t>προαιρετικότητας</w:t>
      </w:r>
      <w:proofErr w:type="spellEnd"/>
      <w:r>
        <w:rPr>
          <w:rFonts w:eastAsia="Times New Roman" w:cs="Times New Roman"/>
          <w:szCs w:val="24"/>
        </w:rPr>
        <w:t>, όπως το έχουν αναλύσει και όλοι οι προηγούμενοι αγορητές. Διότι αυτό αντανακλά και μία πραγματικότητα κοινωνική, αντανακλά και ένα σεβασμό σε αυτό τον κόσμο. Το λέμε αυτό θέλοντας να υπογραμμίσουμε ότι και ο</w:t>
      </w:r>
      <w:r>
        <w:rPr>
          <w:rFonts w:eastAsia="Times New Roman" w:cs="Times New Roman"/>
          <w:szCs w:val="24"/>
        </w:rPr>
        <w:t>ι δύο προτάσεις που έχουν ακουστεί, δηλαδή η πρόταση της κατάργησης που με ένταση έθεσε ο κ. Ψαριανός -γιατί δεν έχω κα</w:t>
      </w:r>
      <w:r>
        <w:rPr>
          <w:rFonts w:eastAsia="Times New Roman" w:cs="Times New Roman"/>
          <w:szCs w:val="24"/>
        </w:rPr>
        <w:t>μ</w:t>
      </w:r>
      <w:r>
        <w:rPr>
          <w:rFonts w:eastAsia="Times New Roman" w:cs="Times New Roman"/>
          <w:szCs w:val="24"/>
        </w:rPr>
        <w:t xml:space="preserve">μία απολύτως εμπιστοσύνη και αποδοχή και ανοχή σε επιχειρήματα της Χρυσής Αυγής- το θέμα της κατάργησης είναι πραγματικά μία πρόταση με </w:t>
      </w:r>
      <w:r>
        <w:rPr>
          <w:rFonts w:eastAsia="Times New Roman" w:cs="Times New Roman"/>
          <w:szCs w:val="24"/>
        </w:rPr>
        <w:t xml:space="preserve">επιχειρήματα, τα οποία δεν μπορεί κανείς εύκολα να αγνοήσει. Επίσης, δεν είναι κάτι το οποίο είναι έξω από τη λογική μας. </w:t>
      </w:r>
    </w:p>
    <w:p w14:paraId="7CF05C10"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Αυτό που λέμε, όμως, είναι «σήμερα τι κάνουμε;». Και δεν θέλω να ξαναπάμε σε αυτή την επιχειρηματολογία που ακούστηκε στην Επιτροπή Μ</w:t>
      </w:r>
      <w:r>
        <w:rPr>
          <w:rFonts w:eastAsia="Times New Roman" w:cs="Times New Roman"/>
          <w:szCs w:val="24"/>
        </w:rPr>
        <w:t xml:space="preserve">ορφωτικών Υποθέσεων: «Εντάξει, εν πάση </w:t>
      </w:r>
      <w:proofErr w:type="spellStart"/>
      <w:r>
        <w:rPr>
          <w:rFonts w:eastAsia="Times New Roman" w:cs="Times New Roman"/>
          <w:szCs w:val="24"/>
        </w:rPr>
        <w:t>περιπτώσει</w:t>
      </w:r>
      <w:proofErr w:type="spellEnd"/>
      <w:r>
        <w:rPr>
          <w:rFonts w:eastAsia="Times New Roman" w:cs="Times New Roman"/>
          <w:szCs w:val="24"/>
        </w:rPr>
        <w:t xml:space="preserve">, είναι ένα μικρό βήμα και θα το υποστηρίξουμε». Γιατί αυτό το μικρό βήμα τόσες δεκαετίες δεν έγινε δυνατό να πραγματοποιηθεί; </w:t>
      </w:r>
    </w:p>
    <w:p w14:paraId="7CF05C11"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Δεν θα μπω στη λογική εάν είναι ένα μικρό βήμα ή ένα μεγάλο βήμα. Πάντως είναι </w:t>
      </w:r>
      <w:r>
        <w:rPr>
          <w:rFonts w:eastAsia="Times New Roman" w:cs="Times New Roman"/>
          <w:szCs w:val="24"/>
        </w:rPr>
        <w:t xml:space="preserve">ένα εξαιρετικά σημαντικό βήμα, βασίζεται σε στέρεα επιχειρήματα και νομικές ρυθμίσεις και νομίζουμε, ως εκ τούτου, ότι απαντάει πάρα πολύ πειστικά και στο θέμα της πρότασης για την κατάργηση τώρα, όχι την κατάργηση γενικά και αόριστα. </w:t>
      </w:r>
    </w:p>
    <w:p w14:paraId="7CF05C12" w14:textId="77777777" w:rsidR="00DE1A4F" w:rsidRDefault="00594AFE">
      <w:pPr>
        <w:spacing w:line="600" w:lineRule="auto"/>
        <w:ind w:firstLine="720"/>
        <w:jc w:val="both"/>
        <w:rPr>
          <w:rFonts w:eastAsia="Times New Roman"/>
          <w:szCs w:val="24"/>
        </w:rPr>
      </w:pPr>
      <w:r>
        <w:rPr>
          <w:rFonts w:eastAsia="Times New Roman"/>
          <w:szCs w:val="24"/>
        </w:rPr>
        <w:t xml:space="preserve">Βεβαίως, για να είμαστε δίκαιοι πρέπει να πούμε ότι στην Ευρώπη δεν υπάρχει αυτό το καθεστώς. Αλλά, σας παρακαλώ, δεν θέλω να κρυβόμαστε πίσω από το δάκτυλό μας, γιατί στην Ευρώπη </w:t>
      </w:r>
      <w:r>
        <w:rPr>
          <w:rFonts w:eastAsia="Times New Roman"/>
          <w:szCs w:val="24"/>
        </w:rPr>
        <w:lastRenderedPageBreak/>
        <w:t>υπάρχει ταυτοχρόνως ένα καθεστώς, το οποίο οι ίδιοι οι Ευρωπαίοι θεωρούν ότι</w:t>
      </w:r>
      <w:r>
        <w:rPr>
          <w:rFonts w:eastAsia="Times New Roman"/>
          <w:szCs w:val="24"/>
        </w:rPr>
        <w:t xml:space="preserve"> είναι πολύ προβληματικό κοινωνικό καθεστώς, όπου τέτοιου είδους ζητήματα </w:t>
      </w:r>
      <w:r>
        <w:rPr>
          <w:rFonts w:eastAsia="Times New Roman"/>
          <w:szCs w:val="24"/>
          <w:lang w:val="en-US"/>
        </w:rPr>
        <w:t>de</w:t>
      </w:r>
      <w:r>
        <w:rPr>
          <w:rFonts w:eastAsia="Times New Roman"/>
          <w:szCs w:val="24"/>
        </w:rPr>
        <w:t xml:space="preserve"> </w:t>
      </w:r>
      <w:r>
        <w:rPr>
          <w:rFonts w:eastAsia="Times New Roman"/>
          <w:szCs w:val="24"/>
          <w:lang w:val="en-US"/>
        </w:rPr>
        <w:t>facto</w:t>
      </w:r>
      <w:r>
        <w:rPr>
          <w:rFonts w:eastAsia="Times New Roman"/>
          <w:szCs w:val="24"/>
        </w:rPr>
        <w:t xml:space="preserve"> γίνονται αποδεκτά και μετά αποτυπώνονται σε συμβολαιογραφικές πράξεις κ.λπ.</w:t>
      </w:r>
      <w:r>
        <w:rPr>
          <w:rFonts w:eastAsia="Times New Roman"/>
          <w:szCs w:val="24"/>
        </w:rPr>
        <w:t>.</w:t>
      </w:r>
      <w:r>
        <w:rPr>
          <w:rFonts w:eastAsia="Times New Roman"/>
          <w:szCs w:val="24"/>
        </w:rPr>
        <w:t xml:space="preserve"> Δεν είναι τα πράγματα τόσο απλά. Οι ίδιοι οι Ευρωπαίοι έχουν συνείδηση αυτού του προβλήματος. Υπ</w:t>
      </w:r>
      <w:r>
        <w:rPr>
          <w:rFonts w:eastAsia="Times New Roman"/>
          <w:szCs w:val="24"/>
        </w:rPr>
        <w:t>άρχει μια πολύ πλούσια βιβλιογραφία γύρω από αυτά τα ζητήματα.</w:t>
      </w:r>
    </w:p>
    <w:p w14:paraId="7CF05C13" w14:textId="77777777" w:rsidR="00DE1A4F" w:rsidRDefault="00594AFE">
      <w:pPr>
        <w:spacing w:line="600" w:lineRule="auto"/>
        <w:ind w:firstLine="720"/>
        <w:jc w:val="both"/>
        <w:rPr>
          <w:rFonts w:eastAsia="Times New Roman"/>
          <w:szCs w:val="24"/>
        </w:rPr>
      </w:pPr>
      <w:r>
        <w:rPr>
          <w:rFonts w:eastAsia="Times New Roman"/>
          <w:szCs w:val="24"/>
        </w:rPr>
        <w:t>Υπάρχουν και επιχειρήματα υπέρ της συνέχισης του σημερινού καθεστώτος. Θέλω να είμαι σαφής. Είναι επιχειρήματα</w:t>
      </w:r>
      <w:r>
        <w:rPr>
          <w:rFonts w:eastAsia="Times New Roman"/>
          <w:szCs w:val="24"/>
        </w:rPr>
        <w:t>,</w:t>
      </w:r>
      <w:r>
        <w:rPr>
          <w:rFonts w:eastAsia="Times New Roman"/>
          <w:szCs w:val="24"/>
        </w:rPr>
        <w:t xml:space="preserve"> που δεν στερούνται λογικής δομής. Είναι επιχειρήματα τα οποία, όμως, βασίζονται σ</w:t>
      </w:r>
      <w:r>
        <w:rPr>
          <w:rFonts w:eastAsia="Times New Roman"/>
          <w:szCs w:val="24"/>
        </w:rPr>
        <w:t>ε κάτι που πρέπει να το ξεκαθαρίσουμε εμείς συλλογικά σε αυτήν την Αίθουσα.</w:t>
      </w:r>
    </w:p>
    <w:p w14:paraId="7CF05C14" w14:textId="77777777" w:rsidR="00DE1A4F" w:rsidRDefault="00594AFE">
      <w:pPr>
        <w:spacing w:line="600" w:lineRule="auto"/>
        <w:ind w:firstLine="720"/>
        <w:jc w:val="both"/>
        <w:rPr>
          <w:rFonts w:eastAsia="Times New Roman"/>
          <w:szCs w:val="24"/>
        </w:rPr>
      </w:pPr>
      <w:r>
        <w:rPr>
          <w:rFonts w:eastAsia="Times New Roman"/>
          <w:szCs w:val="24"/>
        </w:rPr>
        <w:lastRenderedPageBreak/>
        <w:t xml:space="preserve">Σήμερα το πρωί μου ήρθε μια επιστολή από τον Πρόεδρο του Σωματείου των Ιεροδιδασκάλων κ. Μουσταφά </w:t>
      </w:r>
      <w:proofErr w:type="spellStart"/>
      <w:r>
        <w:rPr>
          <w:rFonts w:eastAsia="Times New Roman"/>
          <w:szCs w:val="24"/>
        </w:rPr>
        <w:t>Μεμέτ</w:t>
      </w:r>
      <w:proofErr w:type="spellEnd"/>
      <w:r>
        <w:rPr>
          <w:rFonts w:eastAsia="Times New Roman"/>
          <w:szCs w:val="24"/>
        </w:rPr>
        <w:t>. Είναι μια επιστολή εξαιρετικά καλά δομημένη και ο πυρήνας της επιστολής, πο</w:t>
      </w:r>
      <w:r>
        <w:rPr>
          <w:rFonts w:eastAsia="Times New Roman"/>
          <w:szCs w:val="24"/>
        </w:rPr>
        <w:t xml:space="preserve">υ θέλει τη διατήρηση του σημερινού καθεστώτος, είναι ένας φόβος μην αμφισβητηθεί η καθημερινότητα αυτών των ανθρώπων, ο τρόπος ζωής αυτών των ανθρώπων, πολλά από τα </w:t>
      </w:r>
      <w:proofErr w:type="spellStart"/>
      <w:r>
        <w:rPr>
          <w:rFonts w:eastAsia="Times New Roman"/>
          <w:szCs w:val="24"/>
        </w:rPr>
        <w:t>αξιακά</w:t>
      </w:r>
      <w:proofErr w:type="spellEnd"/>
      <w:r>
        <w:rPr>
          <w:rFonts w:eastAsia="Times New Roman"/>
          <w:szCs w:val="24"/>
        </w:rPr>
        <w:t xml:space="preserve"> στοιχεία αυτών των ανθρώπων.</w:t>
      </w:r>
    </w:p>
    <w:p w14:paraId="7CF05C15" w14:textId="77777777" w:rsidR="00DE1A4F" w:rsidRDefault="00594AFE">
      <w:pPr>
        <w:spacing w:line="600" w:lineRule="auto"/>
        <w:ind w:firstLine="720"/>
        <w:jc w:val="both"/>
        <w:rPr>
          <w:rFonts w:eastAsia="Times New Roman"/>
          <w:szCs w:val="24"/>
        </w:rPr>
      </w:pPr>
      <w:r>
        <w:rPr>
          <w:rFonts w:eastAsia="Times New Roman"/>
          <w:szCs w:val="24"/>
        </w:rPr>
        <w:t>Εδώ, λοιπόν, πρέπει να είμαστε σαφείς ότι εμείς, αντιθέ</w:t>
      </w:r>
      <w:r>
        <w:rPr>
          <w:rFonts w:eastAsia="Times New Roman"/>
          <w:szCs w:val="24"/>
        </w:rPr>
        <w:t xml:space="preserve">τως μάλιστα από τους φόβους που υπάρχουν, θέλουμε να σεβαστούμε και σεβόμαστε αυτό το </w:t>
      </w:r>
      <w:proofErr w:type="spellStart"/>
      <w:r>
        <w:rPr>
          <w:rFonts w:eastAsia="Times New Roman"/>
          <w:szCs w:val="24"/>
        </w:rPr>
        <w:t>αξιακό</w:t>
      </w:r>
      <w:proofErr w:type="spellEnd"/>
      <w:r>
        <w:rPr>
          <w:rFonts w:eastAsia="Times New Roman"/>
          <w:szCs w:val="24"/>
        </w:rPr>
        <w:t xml:space="preserve"> πλαίσιο, αυτό το πλαίσιο που εκφράζεται πάρα πολλές φορές από την καθημερινότητά τους. Αυτό τι σημαίνει; Ότι εάν κανείς το σέβεται, δεν μπορεί να κάνει αλλαγές; Η </w:t>
      </w:r>
      <w:r>
        <w:rPr>
          <w:rFonts w:eastAsia="Times New Roman"/>
          <w:szCs w:val="24"/>
        </w:rPr>
        <w:t xml:space="preserve">απάντηση σαφέστατα είναι όχι. Διότι μπορεί να σέβεσαι κάτι και </w:t>
      </w:r>
      <w:r>
        <w:rPr>
          <w:rFonts w:eastAsia="Times New Roman"/>
          <w:szCs w:val="24"/>
        </w:rPr>
        <w:lastRenderedPageBreak/>
        <w:t>να πιστεύεις ακράδαντα ότι η αλλαγή</w:t>
      </w:r>
      <w:r w:rsidRPr="00A311A6">
        <w:rPr>
          <w:rFonts w:eastAsia="Times New Roman"/>
          <w:szCs w:val="24"/>
        </w:rPr>
        <w:t>,</w:t>
      </w:r>
      <w:r>
        <w:rPr>
          <w:rFonts w:eastAsia="Times New Roman"/>
          <w:szCs w:val="24"/>
        </w:rPr>
        <w:t xml:space="preserve"> που κάνεις όχι μόνο δεν υπονομεύει αυτό το </w:t>
      </w:r>
      <w:proofErr w:type="spellStart"/>
      <w:r>
        <w:rPr>
          <w:rFonts w:eastAsia="Times New Roman"/>
          <w:szCs w:val="24"/>
        </w:rPr>
        <w:t>αξιακό</w:t>
      </w:r>
      <w:proofErr w:type="spellEnd"/>
      <w:r>
        <w:rPr>
          <w:rFonts w:eastAsia="Times New Roman"/>
          <w:szCs w:val="24"/>
        </w:rPr>
        <w:t xml:space="preserve"> σύστημα, δεν υπονομεύει μια καθημερινότητα που οι άνθρωποι αυτοί ζουν, αναπαράγουν κ.λπ., αλλά επιπλέον εν</w:t>
      </w:r>
      <w:r>
        <w:rPr>
          <w:rFonts w:eastAsia="Times New Roman"/>
          <w:szCs w:val="24"/>
        </w:rPr>
        <w:t>ισχύει τη δημοκρατία και μέσα σε αυτές τις κοινότητες.</w:t>
      </w:r>
    </w:p>
    <w:p w14:paraId="7CF05C16" w14:textId="77777777" w:rsidR="00DE1A4F" w:rsidRDefault="00594AFE">
      <w:pPr>
        <w:spacing w:line="600" w:lineRule="auto"/>
        <w:ind w:firstLine="720"/>
        <w:jc w:val="both"/>
        <w:rPr>
          <w:rFonts w:eastAsia="Times New Roman"/>
          <w:szCs w:val="24"/>
        </w:rPr>
      </w:pPr>
      <w:r>
        <w:rPr>
          <w:rFonts w:eastAsia="Times New Roman"/>
          <w:szCs w:val="24"/>
        </w:rPr>
        <w:t>Άρα, αυτό που θα ήθελα να τονίσω είναι ότι και τα επιχειρήματα υπέρ της κατάργησης και τα επιχειρήματα υπέρ της συνέχισης του σημερινού καθεστώτος είναι επιχειρήματα τα οποία «φοβούνται» μην και αλλάξο</w:t>
      </w:r>
      <w:r>
        <w:rPr>
          <w:rFonts w:eastAsia="Times New Roman"/>
          <w:szCs w:val="24"/>
        </w:rPr>
        <w:t>υν ή δεν αλλάξουν πράγματα. Μια που μου δίνεται η ευκαιρία, να σας αναφέρω το εξής: Λένε κάποιοι γιατί δεν το κάνουμε όλο και να προχωρήσουμε μέχρι την κατάργηση. Επίσης, όσοι πιστεύουν στη συνέχιση του σημερινού καθεστώτος, λένε μήπως οποιαδήποτε αλλαγή φ</w:t>
      </w:r>
      <w:r>
        <w:rPr>
          <w:rFonts w:eastAsia="Times New Roman"/>
          <w:szCs w:val="24"/>
        </w:rPr>
        <w:t xml:space="preserve">έρει τέτοιου είδους σοβαρές αλλαγές </w:t>
      </w:r>
      <w:r>
        <w:rPr>
          <w:rFonts w:eastAsia="Times New Roman"/>
          <w:szCs w:val="24"/>
        </w:rPr>
        <w:lastRenderedPageBreak/>
        <w:t>στην καθημερινότητά μας, που δεν θα μπορέσουμε να τις χειριστούμε.</w:t>
      </w:r>
    </w:p>
    <w:p w14:paraId="7CF05C17" w14:textId="77777777" w:rsidR="00DE1A4F" w:rsidRDefault="00594AFE">
      <w:pPr>
        <w:spacing w:line="600" w:lineRule="auto"/>
        <w:ind w:firstLine="720"/>
        <w:jc w:val="both"/>
        <w:rPr>
          <w:rFonts w:eastAsia="Times New Roman"/>
          <w:szCs w:val="24"/>
        </w:rPr>
      </w:pPr>
      <w:r>
        <w:rPr>
          <w:rFonts w:eastAsia="Times New Roman"/>
          <w:szCs w:val="24"/>
        </w:rPr>
        <w:t xml:space="preserve">Κοινή θέση όλων -και των τριών και αυτού που προτείνουμε- είναι ότι πρέπει να υπάρξουν αλλαγές στην οργάνωση της </w:t>
      </w:r>
      <w:proofErr w:type="spellStart"/>
      <w:r>
        <w:rPr>
          <w:rFonts w:eastAsia="Times New Roman"/>
          <w:szCs w:val="24"/>
        </w:rPr>
        <w:t>μουφτείας</w:t>
      </w:r>
      <w:proofErr w:type="spellEnd"/>
      <w:r>
        <w:rPr>
          <w:rFonts w:eastAsia="Times New Roman"/>
          <w:szCs w:val="24"/>
        </w:rPr>
        <w:t>. Ακριβώς αυτό θα είναι το περι</w:t>
      </w:r>
      <w:r>
        <w:rPr>
          <w:rFonts w:eastAsia="Times New Roman"/>
          <w:szCs w:val="24"/>
        </w:rPr>
        <w:t>εχόμενο του προεδρικού διατάγματος. Είπαμε ότι θα υπάρχει μια επιστημονική επιτροπή</w:t>
      </w:r>
      <w:r>
        <w:rPr>
          <w:rFonts w:eastAsia="Times New Roman"/>
          <w:szCs w:val="24"/>
        </w:rPr>
        <w:t>,</w:t>
      </w:r>
      <w:r>
        <w:rPr>
          <w:rFonts w:eastAsia="Times New Roman"/>
          <w:szCs w:val="24"/>
        </w:rPr>
        <w:t xml:space="preserve"> που θα κάνει προτάσεις ως προς το περιεχόμενο αυτού του προεδρικού διατάγματος.</w:t>
      </w:r>
    </w:p>
    <w:p w14:paraId="7CF05C18" w14:textId="77777777" w:rsidR="00DE1A4F" w:rsidRDefault="00594AFE">
      <w:pPr>
        <w:spacing w:line="600" w:lineRule="auto"/>
        <w:ind w:firstLine="720"/>
        <w:jc w:val="both"/>
        <w:rPr>
          <w:rFonts w:eastAsia="Times New Roman"/>
          <w:szCs w:val="24"/>
        </w:rPr>
      </w:pPr>
      <w:r>
        <w:rPr>
          <w:rFonts w:eastAsia="Times New Roman"/>
          <w:szCs w:val="24"/>
        </w:rPr>
        <w:t xml:space="preserve">Θα τελειώσω σύντομα. Δεν θέλω να θεωρηθεί ότι δεν απαντάω σε μια ορισμένη κριτική που έχει </w:t>
      </w:r>
      <w:r>
        <w:rPr>
          <w:rFonts w:eastAsia="Times New Roman"/>
          <w:szCs w:val="24"/>
        </w:rPr>
        <w:t>γίνει. Θα αντιστρέψω την κριτική και θα πω: Γιατί δεν μπορούμε σε αυτήν την Αίθουσα να συζητήσουμε ψύχραιμα πολλές φορές θέματα</w:t>
      </w:r>
      <w:r>
        <w:rPr>
          <w:rFonts w:eastAsia="Times New Roman"/>
          <w:szCs w:val="24"/>
        </w:rPr>
        <w:t>,</w:t>
      </w:r>
      <w:r>
        <w:rPr>
          <w:rFonts w:eastAsia="Times New Roman"/>
          <w:szCs w:val="24"/>
        </w:rPr>
        <w:t xml:space="preserve"> που άπτονται κοινωνικών δικαιωμάτων και δημοκρατίας; Γιατί μόνιμα πρέπει να υπάρχει κάτι </w:t>
      </w:r>
      <w:r>
        <w:rPr>
          <w:rFonts w:eastAsia="Times New Roman"/>
          <w:szCs w:val="24"/>
        </w:rPr>
        <w:lastRenderedPageBreak/>
        <w:t xml:space="preserve">πονηρό, μόνιμα πρέπει να υπάρχει κάτι </w:t>
      </w:r>
      <w:r>
        <w:rPr>
          <w:rFonts w:eastAsia="Times New Roman"/>
          <w:szCs w:val="24"/>
        </w:rPr>
        <w:t>που μας είπαν οι άλλοι να κάνουμε κ.λπ.; Επιτέλους, ας δεχτούμε όλες και όλοι ότι είμαστε μια ανεξάρτητη χώρα και ότι προχωράμε με τις δικές μας αξίες και με τη δική μας πολιτική.</w:t>
      </w:r>
    </w:p>
    <w:p w14:paraId="7CF05C19" w14:textId="77777777" w:rsidR="00DE1A4F" w:rsidRDefault="00594AFE">
      <w:pPr>
        <w:spacing w:line="600" w:lineRule="auto"/>
        <w:jc w:val="both"/>
        <w:rPr>
          <w:rFonts w:eastAsia="Times New Roman"/>
          <w:szCs w:val="24"/>
        </w:rPr>
      </w:pPr>
      <w:r>
        <w:rPr>
          <w:rFonts w:eastAsia="Times New Roman"/>
          <w:szCs w:val="24"/>
        </w:rPr>
        <w:t xml:space="preserve">Οτιδήποτε άλλο είναι εκ του πονηρού και θα σας παρακαλούσα πάρα πολύ να μην </w:t>
      </w:r>
      <w:r>
        <w:rPr>
          <w:rFonts w:eastAsia="Times New Roman"/>
          <w:szCs w:val="24"/>
        </w:rPr>
        <w:t xml:space="preserve">κάνετε το λάθος, που γίνεται συνήθως από πάρα πολύ κόσμο, ότι η οποιαδήποτε χρονική σύμπτωση συνεπάγεται και </w:t>
      </w:r>
      <w:proofErr w:type="spellStart"/>
      <w:r>
        <w:rPr>
          <w:rFonts w:eastAsia="Times New Roman"/>
          <w:szCs w:val="24"/>
        </w:rPr>
        <w:t>αιτιακή</w:t>
      </w:r>
      <w:proofErr w:type="spellEnd"/>
      <w:r>
        <w:rPr>
          <w:rFonts w:eastAsia="Times New Roman"/>
          <w:szCs w:val="24"/>
        </w:rPr>
        <w:t xml:space="preserve"> σχέση.</w:t>
      </w:r>
    </w:p>
    <w:p w14:paraId="7CF05C1A" w14:textId="77777777" w:rsidR="00DE1A4F" w:rsidRDefault="00594AFE">
      <w:pPr>
        <w:spacing w:line="600" w:lineRule="auto"/>
        <w:ind w:firstLine="720"/>
        <w:jc w:val="both"/>
        <w:rPr>
          <w:rFonts w:eastAsia="Times New Roman"/>
          <w:szCs w:val="24"/>
        </w:rPr>
      </w:pPr>
      <w:r>
        <w:rPr>
          <w:rFonts w:eastAsia="Times New Roman"/>
          <w:szCs w:val="24"/>
        </w:rPr>
        <w:t xml:space="preserve">Θα ήθελα να τελειώσω, λέγοντας ότι είναι από τα ελάχιστα νομοσχέδια όπου η συνεργασία των Υπουργείων για τη σύνταξή του υπήρξε πάρα </w:t>
      </w:r>
      <w:r>
        <w:rPr>
          <w:rFonts w:eastAsia="Times New Roman"/>
          <w:szCs w:val="24"/>
        </w:rPr>
        <w:t xml:space="preserve">πολύ ουσιαστική, ακριβώς επειδή υπάρχει αυτό το μπλεγμένο παρελθόν από το 1882. Η συνεργασία με το Υπουργείο </w:t>
      </w:r>
      <w:r>
        <w:rPr>
          <w:rFonts w:eastAsia="Times New Roman"/>
          <w:szCs w:val="24"/>
        </w:rPr>
        <w:lastRenderedPageBreak/>
        <w:t xml:space="preserve">Δικαιοσύνης και Υπουργείο Εξωτερικών ήταν πραγματικά πολύ ουσιαστική. Τους ευχαριστώ πάρα πολύ. </w:t>
      </w:r>
    </w:p>
    <w:p w14:paraId="7CF05C1B" w14:textId="77777777" w:rsidR="00DE1A4F" w:rsidRDefault="00594AFE">
      <w:pPr>
        <w:spacing w:line="600" w:lineRule="auto"/>
        <w:ind w:firstLine="720"/>
        <w:jc w:val="both"/>
        <w:rPr>
          <w:rFonts w:eastAsia="Times New Roman"/>
          <w:szCs w:val="24"/>
        </w:rPr>
      </w:pPr>
      <w:r>
        <w:rPr>
          <w:rFonts w:eastAsia="Times New Roman"/>
          <w:szCs w:val="24"/>
        </w:rPr>
        <w:t>Θα ήθελα, όμως, να ευχαριστήσω ένα άτομο ειδικότερ</w:t>
      </w:r>
      <w:r>
        <w:rPr>
          <w:rFonts w:eastAsia="Times New Roman"/>
          <w:szCs w:val="24"/>
        </w:rPr>
        <w:t>α, τον Γενικό Γραμματέα Θρησκευμάτων, τον κ. Γεώργιο Καλαντζή, που νομίζω υπερέβη τον εαυτό του σε ώρες εργασίας και δυσκολίας, για να μπορέσουμε να έχουμε ένα κείμενο</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αποδεκτό από όλους μας, αλλά και ένα κείμενο που ακόμη και όσοι δεν το θέλο</w:t>
      </w:r>
      <w:r>
        <w:rPr>
          <w:rFonts w:eastAsia="Times New Roman"/>
          <w:szCs w:val="24"/>
        </w:rPr>
        <w:t>υν στη Θράκη σέβονται ότι είναι μια πρώτη σημαντική κατάκτηση.</w:t>
      </w:r>
    </w:p>
    <w:p w14:paraId="7CF05C1C" w14:textId="77777777" w:rsidR="00DE1A4F" w:rsidRDefault="00594AFE">
      <w:pPr>
        <w:spacing w:line="600" w:lineRule="auto"/>
        <w:ind w:firstLine="720"/>
        <w:jc w:val="both"/>
        <w:rPr>
          <w:rFonts w:eastAsia="Times New Roman"/>
          <w:szCs w:val="24"/>
        </w:rPr>
      </w:pPr>
      <w:r>
        <w:rPr>
          <w:rFonts w:eastAsia="Times New Roman"/>
          <w:szCs w:val="24"/>
        </w:rPr>
        <w:t xml:space="preserve">Θέλω να τελειώσω διαβάζοντας ένα πολύ μικρό κομμάτι από την ομιλία του Πρωθυπουργού στην Κομοτηνή στις 14 Νοεμβρίου, όπου παρουσίασε την συγκεκριμένη πρόταση: «Μπορεί κάποιος να </w:t>
      </w:r>
      <w:r>
        <w:rPr>
          <w:rFonts w:eastAsia="Times New Roman"/>
          <w:szCs w:val="24"/>
        </w:rPr>
        <w:lastRenderedPageBreak/>
        <w:t xml:space="preserve">σκεφτεί ότι οι </w:t>
      </w:r>
      <w:r>
        <w:rPr>
          <w:rFonts w:eastAsia="Times New Roman"/>
          <w:szCs w:val="24"/>
        </w:rPr>
        <w:t xml:space="preserve">αλλαγές που επιδιώκουμε αφορούν μόνο τους μουσουλμάνους συμπολίτες μας. Ωστόσο οι αλλαγές που επιδιώκουμε είναι </w:t>
      </w:r>
      <w:proofErr w:type="spellStart"/>
      <w:r>
        <w:rPr>
          <w:rFonts w:eastAsia="Times New Roman"/>
          <w:szCs w:val="24"/>
        </w:rPr>
        <w:t>αξιακού</w:t>
      </w:r>
      <w:proofErr w:type="spellEnd"/>
      <w:r>
        <w:rPr>
          <w:rFonts w:eastAsia="Times New Roman"/>
          <w:szCs w:val="24"/>
        </w:rPr>
        <w:t xml:space="preserve"> χαρακτήρα και δίνουν τη δυνατότητα οι </w:t>
      </w:r>
      <w:proofErr w:type="spellStart"/>
      <w:r>
        <w:rPr>
          <w:rFonts w:eastAsia="Times New Roman"/>
          <w:szCs w:val="24"/>
        </w:rPr>
        <w:t>αξιακοί</w:t>
      </w:r>
      <w:proofErr w:type="spellEnd"/>
      <w:r>
        <w:rPr>
          <w:rFonts w:eastAsia="Times New Roman"/>
          <w:szCs w:val="24"/>
        </w:rPr>
        <w:t xml:space="preserve"> κώδικες της πλειονότητας και της μειονότητας να βρουν ακόμη περισσότερα κοινά στοιχεία. Κα</w:t>
      </w:r>
      <w:r>
        <w:rPr>
          <w:rFonts w:eastAsia="Times New Roman"/>
          <w:szCs w:val="24"/>
        </w:rPr>
        <w:t>ι με κάθε κοινό στοιχείο</w:t>
      </w:r>
      <w:r>
        <w:rPr>
          <w:rFonts w:eastAsia="Times New Roman"/>
          <w:szCs w:val="24"/>
        </w:rPr>
        <w:t xml:space="preserve">, </w:t>
      </w:r>
      <w:r>
        <w:rPr>
          <w:rFonts w:eastAsia="Times New Roman"/>
          <w:szCs w:val="24"/>
        </w:rPr>
        <w:t xml:space="preserve">που προσθέτουμε σε όσα μας ενώνουν, τόσο πιο ισχυρή γίνεται η κοινωνική συνοχή και οι δεσμοί που εγγυώνται ότι πορευόμαστε μαζί και ισότιμα σε αυτούς τους δύσκολους καιρούς για όλους». Είναι ένα κομμάτι της ομιλίας, που ελπίζω να </w:t>
      </w:r>
      <w:r>
        <w:rPr>
          <w:rFonts w:eastAsia="Times New Roman"/>
          <w:szCs w:val="24"/>
        </w:rPr>
        <w:t>εκφράζει όλους σε αυτήν την Αίθουσα.</w:t>
      </w:r>
    </w:p>
    <w:p w14:paraId="7CF05C1D" w14:textId="77777777" w:rsidR="00DE1A4F" w:rsidRDefault="00594AFE">
      <w:pPr>
        <w:spacing w:line="600" w:lineRule="auto"/>
        <w:ind w:firstLine="720"/>
        <w:jc w:val="both"/>
        <w:rPr>
          <w:rFonts w:eastAsia="Times New Roman"/>
          <w:szCs w:val="24"/>
        </w:rPr>
      </w:pPr>
      <w:r>
        <w:rPr>
          <w:rFonts w:eastAsia="Times New Roman"/>
          <w:szCs w:val="24"/>
        </w:rPr>
        <w:t>Σας ευχαριστώ πολύ.</w:t>
      </w:r>
    </w:p>
    <w:p w14:paraId="7CF05C1E" w14:textId="77777777" w:rsidR="00DE1A4F" w:rsidRDefault="00594AFE">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7CF05C1F" w14:textId="77777777" w:rsidR="00DE1A4F" w:rsidRDefault="00594AFE">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Ωραία. Θα ήθελα με την έγκριση -γιατί έτσι μου το έθεσε ο κ. Βενιζέλος- των δύο συναδέλφων, του κ. </w:t>
      </w:r>
      <w:proofErr w:type="spellStart"/>
      <w:r>
        <w:rPr>
          <w:rFonts w:eastAsia="Times New Roman"/>
          <w:szCs w:val="24"/>
        </w:rPr>
        <w:t>Μιχελογιαννάκη</w:t>
      </w:r>
      <w:proofErr w:type="spellEnd"/>
      <w:r>
        <w:rPr>
          <w:rFonts w:eastAsia="Times New Roman"/>
          <w:szCs w:val="24"/>
        </w:rPr>
        <w:t xml:space="preserve"> και του </w:t>
      </w:r>
      <w:r>
        <w:rPr>
          <w:rFonts w:eastAsia="Times New Roman"/>
          <w:szCs w:val="24"/>
        </w:rPr>
        <w:t xml:space="preserve">κ. </w:t>
      </w:r>
      <w:proofErr w:type="spellStart"/>
      <w:r>
        <w:rPr>
          <w:rFonts w:eastAsia="Times New Roman"/>
          <w:szCs w:val="24"/>
        </w:rPr>
        <w:t>Χαρακόπουλου</w:t>
      </w:r>
      <w:proofErr w:type="spellEnd"/>
      <w:r>
        <w:rPr>
          <w:rFonts w:eastAsia="Times New Roman"/>
          <w:szCs w:val="24"/>
        </w:rPr>
        <w:t>, αν συμφωνούν, να προηγηθεί ο κ. Βενιζέλος, γιατί έχει μια ανειλημμένη υποχρέωση.</w:t>
      </w:r>
    </w:p>
    <w:p w14:paraId="7CF05C20" w14:textId="77777777" w:rsidR="00DE1A4F" w:rsidRDefault="00594AFE">
      <w:pPr>
        <w:spacing w:line="600" w:lineRule="auto"/>
        <w:ind w:firstLine="720"/>
        <w:jc w:val="both"/>
        <w:rPr>
          <w:rFonts w:eastAsia="Times New Roman"/>
          <w:szCs w:val="24"/>
        </w:rPr>
      </w:pPr>
      <w:r>
        <w:rPr>
          <w:rFonts w:eastAsia="Times New Roman"/>
          <w:b/>
          <w:szCs w:val="24"/>
        </w:rPr>
        <w:t>ΙΩΑΝΝΗΣ ΜΙΧΕΛΟΓΙΑΝΝΑΚΗΣ:</w:t>
      </w:r>
      <w:r>
        <w:rPr>
          <w:rFonts w:eastAsia="Times New Roman"/>
          <w:szCs w:val="24"/>
        </w:rPr>
        <w:t xml:space="preserve"> Ναι, κύριε Πρόεδρε.</w:t>
      </w:r>
    </w:p>
    <w:p w14:paraId="7CF05C21" w14:textId="77777777" w:rsidR="00DE1A4F" w:rsidRDefault="00594AFE">
      <w:pPr>
        <w:spacing w:line="600" w:lineRule="auto"/>
        <w:ind w:firstLine="720"/>
        <w:jc w:val="both"/>
        <w:rPr>
          <w:rFonts w:eastAsia="Times New Roman"/>
          <w:szCs w:val="24"/>
        </w:rPr>
      </w:pPr>
      <w:r>
        <w:rPr>
          <w:rFonts w:eastAsia="Times New Roman"/>
          <w:b/>
          <w:szCs w:val="24"/>
        </w:rPr>
        <w:t>ΜΑΞΙΜΟΣ ΧΑΡΑΚΟΠΟΥΛΟΣ:</w:t>
      </w:r>
      <w:r>
        <w:rPr>
          <w:rFonts w:eastAsia="Times New Roman"/>
          <w:szCs w:val="24"/>
        </w:rPr>
        <w:t xml:space="preserve"> Ναι, κύριε Πρόεδρε.</w:t>
      </w:r>
    </w:p>
    <w:p w14:paraId="7CF05C22" w14:textId="77777777" w:rsidR="00DE1A4F" w:rsidRDefault="00594AFE">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Απ’ ό,τι βλέπω, συμφωνούν οι συνάδελφο</w:t>
      </w:r>
      <w:r>
        <w:rPr>
          <w:rFonts w:eastAsia="Times New Roman"/>
          <w:szCs w:val="24"/>
        </w:rPr>
        <w:t>ι.</w:t>
      </w:r>
    </w:p>
    <w:p w14:paraId="7CF05C23" w14:textId="77777777" w:rsidR="00DE1A4F" w:rsidRDefault="00594AFE">
      <w:pPr>
        <w:spacing w:line="600" w:lineRule="auto"/>
        <w:ind w:firstLine="720"/>
        <w:jc w:val="both"/>
        <w:rPr>
          <w:rFonts w:eastAsia="Times New Roman"/>
          <w:szCs w:val="24"/>
        </w:rPr>
      </w:pPr>
      <w:r>
        <w:rPr>
          <w:rFonts w:eastAsia="Times New Roman"/>
          <w:szCs w:val="24"/>
        </w:rPr>
        <w:t>Ελάτε κύριε Πρόεδρε.</w:t>
      </w:r>
    </w:p>
    <w:p w14:paraId="7CF05C24" w14:textId="77777777" w:rsidR="00DE1A4F" w:rsidRDefault="00594AFE">
      <w:pPr>
        <w:spacing w:line="600" w:lineRule="auto"/>
        <w:ind w:firstLine="720"/>
        <w:jc w:val="both"/>
        <w:rPr>
          <w:rFonts w:eastAsia="Times New Roman"/>
          <w:szCs w:val="24"/>
        </w:rPr>
      </w:pPr>
      <w:r>
        <w:rPr>
          <w:rFonts w:eastAsia="Times New Roman"/>
          <w:b/>
          <w:szCs w:val="24"/>
        </w:rPr>
        <w:t>ΕΥΑΓΓΕΛΟΣ ΒΕΝΙΖΕΛΟΣ:</w:t>
      </w:r>
      <w:r>
        <w:rPr>
          <w:rFonts w:eastAsia="Times New Roman"/>
          <w:szCs w:val="24"/>
        </w:rPr>
        <w:t xml:space="preserve"> Ευχαριστώ, κύριε Πρόεδρε.</w:t>
      </w:r>
    </w:p>
    <w:p w14:paraId="7CF05C25" w14:textId="77777777" w:rsidR="00DE1A4F" w:rsidRDefault="00594AFE">
      <w:pPr>
        <w:spacing w:line="600" w:lineRule="auto"/>
        <w:ind w:firstLine="720"/>
        <w:jc w:val="both"/>
        <w:rPr>
          <w:rFonts w:eastAsia="Times New Roman"/>
          <w:szCs w:val="24"/>
        </w:rPr>
      </w:pPr>
      <w:r>
        <w:rPr>
          <w:rFonts w:eastAsia="Times New Roman"/>
          <w:szCs w:val="24"/>
        </w:rPr>
        <w:lastRenderedPageBreak/>
        <w:t xml:space="preserve">Κυρίες και κύριοι Βουλευτές, μόλις παρουσιάστηκε το σχέδιο νόμου στην αρχική του μορφή, έκανα μια δημόσια δήλωση πως το βρίσκω σωστό, θεωρώ πως κινείται προς την ορθή κατεύθυνση και το </w:t>
      </w:r>
      <w:r>
        <w:rPr>
          <w:rFonts w:eastAsia="Times New Roman"/>
          <w:szCs w:val="24"/>
        </w:rPr>
        <w:t>στηρίζω.</w:t>
      </w:r>
    </w:p>
    <w:p w14:paraId="7CF05C26" w14:textId="77777777" w:rsidR="00DE1A4F" w:rsidRDefault="00594AFE">
      <w:pPr>
        <w:spacing w:line="600" w:lineRule="auto"/>
        <w:ind w:firstLine="720"/>
        <w:jc w:val="both"/>
        <w:rPr>
          <w:rFonts w:eastAsia="Times New Roman"/>
          <w:szCs w:val="24"/>
        </w:rPr>
      </w:pPr>
      <w:r>
        <w:rPr>
          <w:rFonts w:eastAsia="Times New Roman"/>
          <w:szCs w:val="24"/>
        </w:rPr>
        <w:t>Θέλω, όμως, υπό την ιδιότητα μου, του πρώην Υπουργού Εξωτερικών, του καθηγητή του Συνταγματικού Δικαίου και του εισηγητή της Κοινοβουλευτικής Συνέλευσης του Συμβουλίου της Ευρώπης για την εκτέλεση των αποφάσεων του Ευρωπαϊκού Δικαστηρίου Δικαιωμάτ</w:t>
      </w:r>
      <w:r>
        <w:rPr>
          <w:rFonts w:eastAsia="Times New Roman"/>
          <w:szCs w:val="24"/>
        </w:rPr>
        <w:t>ων του Ανθρώπου να διατυπώσω τη γνώμη μου στην Ολομέλεια, προκειμένου να καταγραφεί στα Πρακτικά της Βουλής. Και για να διευκολύνω και την κωδικοποίηση των απόψεων μου, έχω καταθέσει και μια τροπολογία η οποία αφορά το δικονο</w:t>
      </w:r>
      <w:r>
        <w:rPr>
          <w:rFonts w:eastAsia="Times New Roman"/>
          <w:szCs w:val="24"/>
        </w:rPr>
        <w:lastRenderedPageBreak/>
        <w:t>μικό μέρος του ζητήματος. Το δι</w:t>
      </w:r>
      <w:r>
        <w:rPr>
          <w:rFonts w:eastAsia="Times New Roman"/>
          <w:szCs w:val="24"/>
        </w:rPr>
        <w:t>κονομικό, όμως, μέρος είναι άρρηκτα συνδεδεμένο με την προστασία των δικαιωμάτων και με την ουσία του προβλήματος.</w:t>
      </w:r>
    </w:p>
    <w:p w14:paraId="7CF05C27" w14:textId="77777777" w:rsidR="00DE1A4F" w:rsidRDefault="00594AFE">
      <w:pPr>
        <w:spacing w:line="600" w:lineRule="auto"/>
        <w:ind w:firstLine="720"/>
        <w:jc w:val="both"/>
        <w:rPr>
          <w:rFonts w:eastAsia="Times New Roman"/>
          <w:szCs w:val="24"/>
        </w:rPr>
      </w:pPr>
      <w:r>
        <w:rPr>
          <w:rFonts w:eastAsia="Times New Roman"/>
          <w:szCs w:val="24"/>
        </w:rPr>
        <w:t>Ξεκινάω από το θεμελιώδες ζήτημα του νομικού καθεστώτος, στο πλαίσιο του οποίου κινούμαστε. Υπάρχει διεθνής υποχρέωση της χώρας να εγκαθιδρύε</w:t>
      </w:r>
      <w:r>
        <w:rPr>
          <w:rFonts w:eastAsia="Times New Roman"/>
          <w:szCs w:val="24"/>
        </w:rPr>
        <w:t xml:space="preserve">ι και να διατηρεί μια ειδική διαδικασία για τους μουσουλμάνους πολίτες, Έλληνες πολίτες εγκατεστημένους στη Θράκη ή αυτό είναι μια επιλογή του εθνικού νομοθέτη, στο πλαίσιο του </w:t>
      </w:r>
      <w:r>
        <w:rPr>
          <w:rFonts w:eastAsia="Times New Roman"/>
          <w:szCs w:val="24"/>
        </w:rPr>
        <w:t>ε</w:t>
      </w:r>
      <w:r>
        <w:rPr>
          <w:rFonts w:eastAsia="Times New Roman"/>
          <w:szCs w:val="24"/>
        </w:rPr>
        <w:t>θνικού Συντάγματος και της εθνικής έννομης τάξης; Είναι για μένα σαφές -και αυ</w:t>
      </w:r>
      <w:r>
        <w:rPr>
          <w:rFonts w:eastAsia="Times New Roman"/>
          <w:szCs w:val="24"/>
        </w:rPr>
        <w:t>τή είναι η κυρίαρχη άποψη στον επιστημονικό διάλογο- ότι δεν υπάρχει διεθνής υποχρέωση της χώρας. Δεν δεσμευόμαστε ούτε από τη Συνθήκη των Αθηνών ούτε από την προγενέστερη Συνθήκη της Κωνσταντινουπόλεως.</w:t>
      </w:r>
    </w:p>
    <w:p w14:paraId="7CF05C28" w14:textId="77777777" w:rsidR="00DE1A4F" w:rsidRDefault="00594AFE">
      <w:pPr>
        <w:spacing w:line="600" w:lineRule="auto"/>
        <w:ind w:firstLine="720"/>
        <w:jc w:val="both"/>
        <w:rPr>
          <w:rFonts w:eastAsia="Times New Roman"/>
          <w:szCs w:val="24"/>
        </w:rPr>
      </w:pPr>
      <w:r>
        <w:rPr>
          <w:rFonts w:eastAsia="Times New Roman"/>
          <w:szCs w:val="24"/>
        </w:rPr>
        <w:lastRenderedPageBreak/>
        <w:t xml:space="preserve">Η δε Συνθήκη της </w:t>
      </w:r>
      <w:proofErr w:type="spellStart"/>
      <w:r>
        <w:rPr>
          <w:rFonts w:eastAsia="Times New Roman"/>
          <w:szCs w:val="24"/>
        </w:rPr>
        <w:t>Λωζάννης</w:t>
      </w:r>
      <w:proofErr w:type="spellEnd"/>
      <w:r>
        <w:rPr>
          <w:rFonts w:eastAsia="Times New Roman"/>
          <w:szCs w:val="24"/>
        </w:rPr>
        <w:t xml:space="preserve">, η οποία προφανώς ισχύει, </w:t>
      </w:r>
      <w:r>
        <w:rPr>
          <w:rFonts w:eastAsia="Times New Roman"/>
          <w:szCs w:val="24"/>
        </w:rPr>
        <w:t xml:space="preserve">παραπέμπει στα έθιμα της μουσουλμανικής μειονότητας και μάλιστα υπό τον όρο της αμοιβαιότητας, ο οποίος, όμως, είναι ένας δύσκολα </w:t>
      </w:r>
      <w:proofErr w:type="spellStart"/>
      <w:r>
        <w:rPr>
          <w:rFonts w:eastAsia="Times New Roman"/>
          <w:szCs w:val="24"/>
        </w:rPr>
        <w:t>ερμηνευόμενος</w:t>
      </w:r>
      <w:proofErr w:type="spellEnd"/>
      <w:r>
        <w:rPr>
          <w:rFonts w:eastAsia="Times New Roman"/>
          <w:szCs w:val="24"/>
        </w:rPr>
        <w:t xml:space="preserve"> όρος στο πεδίο των ανθρωπίνων δικαιωμάτων. Δεν μπορείς να θέσεις υπό τον όρο της αμοιβαιότητας την προστασία των</w:t>
      </w:r>
      <w:r>
        <w:rPr>
          <w:rFonts w:eastAsia="Times New Roman"/>
          <w:szCs w:val="24"/>
        </w:rPr>
        <w:t xml:space="preserve"> ανθρωπίνων δικαιωμάτων. Είναι συνεπώς τελείως διαφορετικό ζήτημα ο σεβασμός των εθίμων και τελείως διαφορετικό ζήτημα η υπαγωγή σε μια ειδική δικαιοδοσία</w:t>
      </w:r>
      <w:r>
        <w:rPr>
          <w:rFonts w:eastAsia="Times New Roman"/>
          <w:szCs w:val="24"/>
        </w:rPr>
        <w:t>.</w:t>
      </w:r>
      <w:r>
        <w:rPr>
          <w:rFonts w:eastAsia="Times New Roman"/>
          <w:szCs w:val="24"/>
        </w:rPr>
        <w:t xml:space="preserve"> που </w:t>
      </w:r>
      <w:proofErr w:type="spellStart"/>
      <w:r>
        <w:rPr>
          <w:rFonts w:eastAsia="Times New Roman"/>
          <w:szCs w:val="24"/>
        </w:rPr>
        <w:t>διέπεται</w:t>
      </w:r>
      <w:proofErr w:type="spellEnd"/>
      <w:r>
        <w:rPr>
          <w:rFonts w:eastAsia="Times New Roman"/>
          <w:szCs w:val="24"/>
        </w:rPr>
        <w:t xml:space="preserve"> από τον ιερό μουσουλμανικό νόμο, τη λεγόμενη </w:t>
      </w:r>
      <w:proofErr w:type="spellStart"/>
      <w:r>
        <w:rPr>
          <w:rFonts w:eastAsia="Times New Roman"/>
          <w:szCs w:val="24"/>
        </w:rPr>
        <w:t>σαρία</w:t>
      </w:r>
      <w:proofErr w:type="spellEnd"/>
      <w:r>
        <w:rPr>
          <w:rFonts w:eastAsia="Times New Roman"/>
          <w:szCs w:val="24"/>
        </w:rPr>
        <w:t xml:space="preserve">. </w:t>
      </w:r>
    </w:p>
    <w:p w14:paraId="7CF05C29" w14:textId="77777777" w:rsidR="00DE1A4F" w:rsidRDefault="00594AFE">
      <w:pPr>
        <w:spacing w:line="600" w:lineRule="auto"/>
        <w:ind w:firstLine="720"/>
        <w:jc w:val="both"/>
        <w:rPr>
          <w:rFonts w:eastAsia="Times New Roman"/>
          <w:szCs w:val="24"/>
        </w:rPr>
      </w:pPr>
      <w:r>
        <w:rPr>
          <w:rFonts w:eastAsia="Times New Roman"/>
          <w:szCs w:val="24"/>
        </w:rPr>
        <w:t xml:space="preserve">Η απάντηση που δίνει η επιστήμη </w:t>
      </w:r>
      <w:r>
        <w:rPr>
          <w:rFonts w:eastAsia="Times New Roman"/>
          <w:szCs w:val="24"/>
        </w:rPr>
        <w:t>στο θέμα αυτό, και συγκροτεί την κυρίαρχη άποψη, συμβαδίζει με τη σχετική νομολογία του Συμβουλίου της Επικρατείας και επικουρικά με τις γνωμοδοτήσεις του Νομικού Συμβουλίου του Κράτους</w:t>
      </w:r>
      <w:r>
        <w:rPr>
          <w:rFonts w:eastAsia="Times New Roman"/>
          <w:szCs w:val="24"/>
        </w:rPr>
        <w:t>,</w:t>
      </w:r>
      <w:r>
        <w:rPr>
          <w:rFonts w:eastAsia="Times New Roman"/>
          <w:szCs w:val="24"/>
        </w:rPr>
        <w:t xml:space="preserve"> που δέχονται αυτήν την άποψη </w:t>
      </w:r>
      <w:r>
        <w:rPr>
          <w:rFonts w:eastAsia="Times New Roman"/>
          <w:szCs w:val="24"/>
        </w:rPr>
        <w:lastRenderedPageBreak/>
        <w:t>που σας εξέθεσα. Η πάγια, όμως, νομολογί</w:t>
      </w:r>
      <w:r>
        <w:rPr>
          <w:rFonts w:eastAsia="Times New Roman"/>
          <w:szCs w:val="24"/>
        </w:rPr>
        <w:t>α του Αρείου Πάγου είναι διαφορετική. Ο Άρειος Πάγος δέχεται ότι υπάρχει διεθνής υποχρέωση της χώρας. Η νομολογία του</w:t>
      </w:r>
      <w:r>
        <w:rPr>
          <w:rFonts w:eastAsia="Times New Roman"/>
          <w:szCs w:val="24"/>
        </w:rPr>
        <w:t>,</w:t>
      </w:r>
      <w:r>
        <w:rPr>
          <w:rFonts w:eastAsia="Times New Roman"/>
          <w:szCs w:val="24"/>
        </w:rPr>
        <w:t xml:space="preserve"> μάλιστα</w:t>
      </w:r>
      <w:r>
        <w:rPr>
          <w:rFonts w:eastAsia="Times New Roman"/>
          <w:szCs w:val="24"/>
        </w:rPr>
        <w:t>,</w:t>
      </w:r>
      <w:r>
        <w:rPr>
          <w:rFonts w:eastAsia="Times New Roman"/>
          <w:szCs w:val="24"/>
        </w:rPr>
        <w:t xml:space="preserve"> κατά καιρούς επικαλείται τη Συνθήκη των Αθηνών και τη Συνθήκη της </w:t>
      </w:r>
      <w:proofErr w:type="spellStart"/>
      <w:r>
        <w:rPr>
          <w:rFonts w:eastAsia="Times New Roman"/>
          <w:szCs w:val="24"/>
        </w:rPr>
        <w:t>Λωζάννης</w:t>
      </w:r>
      <w:proofErr w:type="spellEnd"/>
      <w:r>
        <w:rPr>
          <w:rFonts w:eastAsia="Times New Roman"/>
          <w:szCs w:val="24"/>
        </w:rPr>
        <w:t xml:space="preserve">. Πάντως, αναζητά έρεισμα στο </w:t>
      </w:r>
      <w:r>
        <w:rPr>
          <w:rFonts w:eastAsia="Times New Roman"/>
          <w:szCs w:val="24"/>
        </w:rPr>
        <w:t>Δ</w:t>
      </w:r>
      <w:r>
        <w:rPr>
          <w:rFonts w:eastAsia="Times New Roman"/>
          <w:szCs w:val="24"/>
        </w:rPr>
        <w:t xml:space="preserve">ιεθνές </w:t>
      </w:r>
      <w:r>
        <w:rPr>
          <w:rFonts w:eastAsia="Times New Roman"/>
          <w:szCs w:val="24"/>
        </w:rPr>
        <w:t>Δ</w:t>
      </w:r>
      <w:r>
        <w:rPr>
          <w:rFonts w:eastAsia="Times New Roman"/>
          <w:szCs w:val="24"/>
        </w:rPr>
        <w:t>ίκαιο και σε κα</w:t>
      </w:r>
      <w:r>
        <w:rPr>
          <w:rFonts w:eastAsia="Times New Roman"/>
          <w:szCs w:val="24"/>
        </w:rPr>
        <w:t>νόνες σχετικά αυξημένης τυπικής ισχύος, σύμφωνα με το άρθρο 28 παράγραφος 1 του Συντάγματος.</w:t>
      </w:r>
    </w:p>
    <w:p w14:paraId="7CF05C2A" w14:textId="77777777" w:rsidR="00DE1A4F" w:rsidRDefault="00594AFE">
      <w:pPr>
        <w:spacing w:line="600" w:lineRule="auto"/>
        <w:ind w:firstLine="720"/>
        <w:jc w:val="both"/>
        <w:rPr>
          <w:rFonts w:eastAsia="Times New Roman"/>
          <w:szCs w:val="24"/>
        </w:rPr>
      </w:pPr>
      <w:r>
        <w:rPr>
          <w:rFonts w:eastAsia="Times New Roman"/>
          <w:szCs w:val="24"/>
        </w:rPr>
        <w:t>Ούτως ή άλλως, το πρόβλημα, το οποίο θα μπορούσαμε να πούμε ότι είναι λυμένο ήδη από το 1991 με την κύρωση της πράξης νομοθετικού περιεχομένου του Δεκεμβρίου του 1</w:t>
      </w:r>
      <w:r>
        <w:rPr>
          <w:rFonts w:eastAsia="Times New Roman"/>
          <w:szCs w:val="24"/>
        </w:rPr>
        <w:t>990, το δημιούργησε η ερμηνεία αυτού του νομοθετήματος από τον Άρειο Πάγο. Θα μπορούσε η ερμηνεία να είναι τελείως διαφορετική, δηλαδή να απο</w:t>
      </w:r>
      <w:r>
        <w:rPr>
          <w:rFonts w:eastAsia="Times New Roman"/>
          <w:szCs w:val="24"/>
        </w:rPr>
        <w:lastRenderedPageBreak/>
        <w:t>δέχεται τον εθελοντικό και δυνητικό χαρακτήρα της υπαγωγής μουσουλμάνων Ελλήνων πολιτών στη δικαιοδοσία του ιεροδίκ</w:t>
      </w:r>
      <w:r>
        <w:rPr>
          <w:rFonts w:eastAsia="Times New Roman"/>
          <w:szCs w:val="24"/>
        </w:rPr>
        <w:t>η και στον ιερό μουσουλμανικό νόμο. Το πρόβλημα δημιουργήθηκε από τη στιγμή που παγιώθηκε μια προβληματική νομολογία του Αρείου Πάγου</w:t>
      </w:r>
      <w:r w:rsidRPr="00C320E5">
        <w:rPr>
          <w:rFonts w:eastAsia="Times New Roman"/>
          <w:szCs w:val="24"/>
        </w:rPr>
        <w:t>,</w:t>
      </w:r>
      <w:r>
        <w:rPr>
          <w:rFonts w:eastAsia="Times New Roman"/>
          <w:szCs w:val="24"/>
        </w:rPr>
        <w:t xml:space="preserve"> που ερμήνευε τον νόμο του 1991 σε συνδυασμό με μη ισχύουσες διεθνείς συνθήκες, εν προκειμένω όπως η Συνθήκη των Αθηνών, έ</w:t>
      </w:r>
      <w:r>
        <w:rPr>
          <w:rFonts w:eastAsia="Times New Roman"/>
          <w:szCs w:val="24"/>
        </w:rPr>
        <w:t>τσι ώστε να καθίσταται η υπαγωγή για τους Έλληνες μουσουλμάνους της Θράκης υποχρεωτική. Τους στερούσε το δικαίωμα της επιλογής μεταξύ των τακτικών πολιτικών δικαστηρίων και του ιεροδίκη. Αυτό είναι μια ερμηνεία η οποία αντιβαίνει σε κάθε ερμηνευτική αντίλη</w:t>
      </w:r>
      <w:r>
        <w:rPr>
          <w:rFonts w:eastAsia="Times New Roman"/>
          <w:szCs w:val="24"/>
        </w:rPr>
        <w:t xml:space="preserve">ψη. </w:t>
      </w:r>
    </w:p>
    <w:p w14:paraId="7CF05C2B" w14:textId="77777777" w:rsidR="00DE1A4F" w:rsidRDefault="00594AFE">
      <w:pPr>
        <w:spacing w:line="600" w:lineRule="auto"/>
        <w:ind w:firstLine="720"/>
        <w:jc w:val="both"/>
        <w:rPr>
          <w:rFonts w:eastAsia="Times New Roman"/>
          <w:szCs w:val="24"/>
        </w:rPr>
      </w:pPr>
      <w:r>
        <w:rPr>
          <w:rFonts w:eastAsia="Times New Roman"/>
          <w:szCs w:val="24"/>
        </w:rPr>
        <w:lastRenderedPageBreak/>
        <w:t>Αντιβαίνει, κατ’ αρχάς, στο γεγονός ότι εδώ δεν έχουμε πολλαπλότητα έννομων τάξεων. Έχουμε ένα Σύνταγμα φιλελεύθερης δημοκρατίας και κράτους δικαίου</w:t>
      </w:r>
      <w:r>
        <w:rPr>
          <w:rFonts w:eastAsia="Times New Roman"/>
          <w:szCs w:val="24"/>
        </w:rPr>
        <w:t>,</w:t>
      </w:r>
      <w:r>
        <w:rPr>
          <w:rFonts w:eastAsia="Times New Roman"/>
          <w:szCs w:val="24"/>
        </w:rPr>
        <w:t xml:space="preserve"> που εντάσσεται και στον ευρωπαϊκό νομικό πολιτισμό, που ερμηνεύεται σύμφωνα με την Ευρωπαϊκή Σύμβαση </w:t>
      </w:r>
      <w:r>
        <w:rPr>
          <w:rFonts w:eastAsia="Times New Roman"/>
          <w:szCs w:val="24"/>
        </w:rPr>
        <w:t xml:space="preserve">Δικαιωμάτων του Ανθρώπου και τους άλλους κανόνες του διεθνούς δικαίου που προστατεύουν τα ανθρώπινα δικαιώματα. </w:t>
      </w:r>
    </w:p>
    <w:p w14:paraId="7CF05C2C" w14:textId="77777777" w:rsidR="00DE1A4F" w:rsidRDefault="00594AFE">
      <w:pPr>
        <w:spacing w:line="600" w:lineRule="auto"/>
        <w:ind w:firstLine="720"/>
        <w:jc w:val="both"/>
        <w:rPr>
          <w:rFonts w:eastAsia="Times New Roman"/>
          <w:szCs w:val="24"/>
        </w:rPr>
      </w:pPr>
      <w:r>
        <w:rPr>
          <w:rFonts w:eastAsia="Times New Roman"/>
          <w:szCs w:val="24"/>
        </w:rPr>
        <w:t xml:space="preserve">Η ερμηνεία της </w:t>
      </w:r>
      <w:proofErr w:type="spellStart"/>
      <w:r>
        <w:rPr>
          <w:rFonts w:eastAsia="Times New Roman"/>
          <w:szCs w:val="24"/>
        </w:rPr>
        <w:t>υποχρεωτικότητας</w:t>
      </w:r>
      <w:proofErr w:type="spellEnd"/>
      <w:r>
        <w:rPr>
          <w:rFonts w:eastAsia="Times New Roman"/>
          <w:szCs w:val="24"/>
        </w:rPr>
        <w:t xml:space="preserve"> και της αδυναμίας </w:t>
      </w:r>
      <w:proofErr w:type="spellStart"/>
      <w:r>
        <w:rPr>
          <w:rFonts w:eastAsia="Times New Roman"/>
          <w:szCs w:val="24"/>
        </w:rPr>
        <w:t>αυτοεξαίρεσης</w:t>
      </w:r>
      <w:proofErr w:type="spellEnd"/>
      <w:r>
        <w:rPr>
          <w:rFonts w:eastAsia="Times New Roman"/>
          <w:szCs w:val="24"/>
        </w:rPr>
        <w:t xml:space="preserve"> μουσουλμάνου Έλληνα πολίτη από το πεδίο της </w:t>
      </w:r>
      <w:proofErr w:type="spellStart"/>
      <w:r>
        <w:rPr>
          <w:rFonts w:eastAsia="Times New Roman"/>
          <w:szCs w:val="24"/>
        </w:rPr>
        <w:t>σαρίας</w:t>
      </w:r>
      <w:proofErr w:type="spellEnd"/>
      <w:r>
        <w:rPr>
          <w:rFonts w:eastAsia="Times New Roman"/>
          <w:szCs w:val="24"/>
        </w:rPr>
        <w:t xml:space="preserve"> και του ιεροδίκη είναι μια προσβολή του κράτους δικαίου, του ελληνικού Συντάγματος και της Ευρωπαϊκής Σύμβασης Δικαιωμάτων του Ανθρώπου. Αυτή</w:t>
      </w:r>
      <w:r>
        <w:rPr>
          <w:rFonts w:eastAsia="Times New Roman"/>
          <w:szCs w:val="24"/>
        </w:rPr>
        <w:t xml:space="preserve">ν την προσβολή, όμως, δεν την έκανε ο νομοθέτης του 1991, διότι την ερμηνεία αυτή την επέβαλε το δικαστήριο. </w:t>
      </w:r>
    </w:p>
    <w:p w14:paraId="7CF05C2D" w14:textId="77777777" w:rsidR="00DE1A4F" w:rsidRDefault="00594AFE">
      <w:pPr>
        <w:spacing w:line="600" w:lineRule="auto"/>
        <w:ind w:firstLine="720"/>
        <w:jc w:val="both"/>
        <w:rPr>
          <w:rFonts w:eastAsia="Times New Roman"/>
          <w:szCs w:val="24"/>
        </w:rPr>
      </w:pPr>
      <w:r>
        <w:rPr>
          <w:rFonts w:eastAsia="Times New Roman"/>
          <w:szCs w:val="24"/>
        </w:rPr>
        <w:lastRenderedPageBreak/>
        <w:t xml:space="preserve">Άλλωστε, πρακτικά, την προσβολή του </w:t>
      </w:r>
      <w:r>
        <w:rPr>
          <w:rFonts w:eastAsia="Times New Roman"/>
          <w:szCs w:val="24"/>
        </w:rPr>
        <w:t>Δ</w:t>
      </w:r>
      <w:r>
        <w:rPr>
          <w:rFonts w:eastAsia="Times New Roman"/>
          <w:szCs w:val="24"/>
        </w:rPr>
        <w:t xml:space="preserve">ιεθνούς </w:t>
      </w:r>
      <w:r>
        <w:rPr>
          <w:rFonts w:eastAsia="Times New Roman"/>
          <w:szCs w:val="24"/>
        </w:rPr>
        <w:t>Δ</w:t>
      </w:r>
      <w:r>
        <w:rPr>
          <w:rFonts w:eastAsia="Times New Roman"/>
          <w:szCs w:val="24"/>
        </w:rPr>
        <w:t>ικαίου, της Ευρωπαϊκής Σύμβασης Δικαιωμάτων του Ανθρώπου, την κάνει πάντα ένα ανώτατο δικαστήριο, όχ</w:t>
      </w:r>
      <w:r>
        <w:rPr>
          <w:rFonts w:eastAsia="Times New Roman"/>
          <w:szCs w:val="24"/>
        </w:rPr>
        <w:t>ι ο νομοθέτης. Γιατί ο πολίτης, το άτομο, προκειμένου να προσφύγει με ατομική προσφυγή στο Στρασβούργο, πρέπει να έχει εξαντλήσει τα εσωτερικά ένδικα μέσα. Άρα, χρειάζεται μια αμετάκλητη απόφαση. Άρα, αυτός</w:t>
      </w:r>
      <w:r>
        <w:rPr>
          <w:rFonts w:eastAsia="Times New Roman"/>
          <w:szCs w:val="24"/>
        </w:rPr>
        <w:t>,</w:t>
      </w:r>
      <w:r>
        <w:rPr>
          <w:rFonts w:eastAsia="Times New Roman"/>
          <w:szCs w:val="24"/>
        </w:rPr>
        <w:t xml:space="preserve"> που παραβιάζει την Ευρωπαϊκή Σύμβαση Δικαιωμάτων</w:t>
      </w:r>
      <w:r>
        <w:rPr>
          <w:rFonts w:eastAsia="Times New Roman"/>
          <w:szCs w:val="24"/>
        </w:rPr>
        <w:t xml:space="preserve"> του Ανθρώπου είναι πάντα ο δικαστής. Δεν είναι ο νομοθέτης ο οποίος παρεμβάλλεται -και μπορεί να φταίει- αλλά μόνο εάν συμφωνήσει με την κακή επιλογή του και ο δικαστής, πολύ περισσότερο εάν ο δικαστής επιλέξει μια ερμηνεία</w:t>
      </w:r>
      <w:r>
        <w:rPr>
          <w:rFonts w:eastAsia="Times New Roman"/>
          <w:szCs w:val="24"/>
        </w:rPr>
        <w:t>,</w:t>
      </w:r>
      <w:r>
        <w:rPr>
          <w:rFonts w:eastAsia="Times New Roman"/>
          <w:szCs w:val="24"/>
        </w:rPr>
        <w:t xml:space="preserve"> που υπερακοντίζει τη βούληση τ</w:t>
      </w:r>
      <w:r>
        <w:rPr>
          <w:rFonts w:eastAsia="Times New Roman"/>
          <w:szCs w:val="24"/>
        </w:rPr>
        <w:t xml:space="preserve">ου νομοθέτη, όπως εν προκειμένω. </w:t>
      </w:r>
    </w:p>
    <w:p w14:paraId="7CF05C2E" w14:textId="77777777" w:rsidR="00DE1A4F" w:rsidRDefault="00594AFE">
      <w:pPr>
        <w:spacing w:line="600" w:lineRule="auto"/>
        <w:ind w:firstLine="720"/>
        <w:jc w:val="both"/>
        <w:rPr>
          <w:rFonts w:eastAsia="Times New Roman" w:cs="Times New Roman"/>
          <w:szCs w:val="24"/>
        </w:rPr>
      </w:pPr>
      <w:r>
        <w:rPr>
          <w:rFonts w:eastAsia="Times New Roman"/>
          <w:szCs w:val="24"/>
        </w:rPr>
        <w:lastRenderedPageBreak/>
        <w:t>Και λέω ότι υπερακοντίζει τη βούληση του νομοθέτη, γιατί οι μουσουλμάνοι Έλληνες πολίτες της Θράκης ούτως ή άλλως είχαν το δικαίωμα επιλογής πολιτικού γάμου και υπαγωγής στα τακτικά πολιτικά δικαστήρια και στο καθεστώς του</w:t>
      </w:r>
      <w:r>
        <w:rPr>
          <w:rFonts w:eastAsia="Times New Roman"/>
          <w:szCs w:val="24"/>
        </w:rPr>
        <w:t xml:space="preserve"> Αστικού Κώδικα. Αλλά για άλλα θέματα, όπως είναι το κληρονομικό δίκαιο, αυτή η υπαγωγή ήταν εξαιρετικά σκληρή.</w:t>
      </w:r>
    </w:p>
    <w:p w14:paraId="7CF05C2F" w14:textId="77777777" w:rsidR="00DE1A4F" w:rsidRDefault="00594AFE">
      <w:pPr>
        <w:spacing w:line="600" w:lineRule="auto"/>
        <w:ind w:firstLine="720"/>
        <w:jc w:val="both"/>
        <w:rPr>
          <w:rFonts w:eastAsia="Times New Roman"/>
          <w:szCs w:val="24"/>
        </w:rPr>
      </w:pPr>
      <w:r>
        <w:rPr>
          <w:rFonts w:eastAsia="Times New Roman"/>
          <w:szCs w:val="24"/>
        </w:rPr>
        <w:t>Στα θέματα δε του οικογενειακού δικαίου και της προσωπικής κατάστασης λόγω του γάμου των ανηλίκων είχαμε φτάσει σε ακραίες περιπτώσεις, δηλαδή σ</w:t>
      </w:r>
      <w:r>
        <w:rPr>
          <w:rFonts w:eastAsia="Times New Roman"/>
          <w:szCs w:val="24"/>
        </w:rPr>
        <w:t>την περίπτωση να συνάπτεται γάμος με ανήλικη κορασίδα στη Θράκη, να μετακομίζει το ζεύγος στη Γερμανία και να συλλαμβάνεται ο σύζυγος επειδή έχει προβεί σε «απαγωγή παιδίσκης» και αυτός να πηγαίνει στη φυλακή, η δε κοπέλα να πηγαίνει στις κοινωνικές υπηρεσ</w:t>
      </w:r>
      <w:r>
        <w:rPr>
          <w:rFonts w:eastAsia="Times New Roman"/>
          <w:szCs w:val="24"/>
        </w:rPr>
        <w:t xml:space="preserve">ίες. </w:t>
      </w:r>
    </w:p>
    <w:p w14:paraId="7CF05C30" w14:textId="77777777" w:rsidR="00DE1A4F" w:rsidRDefault="00594AFE">
      <w:pPr>
        <w:spacing w:line="600" w:lineRule="auto"/>
        <w:ind w:firstLine="720"/>
        <w:jc w:val="both"/>
        <w:rPr>
          <w:rFonts w:eastAsia="Times New Roman"/>
          <w:szCs w:val="24"/>
        </w:rPr>
      </w:pPr>
      <w:r>
        <w:rPr>
          <w:rFonts w:eastAsia="Times New Roman"/>
          <w:szCs w:val="24"/>
        </w:rPr>
        <w:lastRenderedPageBreak/>
        <w:t xml:space="preserve">Το πρόβλημα, λοιπόν, είναι αυτό που έθεσε και ο κ. </w:t>
      </w:r>
      <w:proofErr w:type="spellStart"/>
      <w:r>
        <w:rPr>
          <w:rFonts w:eastAsia="Times New Roman"/>
          <w:szCs w:val="24"/>
        </w:rPr>
        <w:t>Γαβρόγλου</w:t>
      </w:r>
      <w:proofErr w:type="spellEnd"/>
      <w:r>
        <w:rPr>
          <w:rFonts w:eastAsia="Times New Roman"/>
          <w:szCs w:val="24"/>
        </w:rPr>
        <w:t xml:space="preserve"> προηγουμένως. Η ορθή λύση ποια είναι; Κοιτάξτε, η ορθή λύση, η απολύτως καθαρή, αυτή που δεν αφήνει κανένα περιθώριο αμφιβολίας, είναι να καταργηθεί η εφαρμογή του ιερού μουσουλμανικού νόμο</w:t>
      </w:r>
      <w:r>
        <w:rPr>
          <w:rFonts w:eastAsia="Times New Roman"/>
          <w:szCs w:val="24"/>
        </w:rPr>
        <w:t>υ. Εάν μου λέγατε εργαστηριακά, νομικά, επιστημονικά να σας δώσω μια απάντηση, η απάντηση είναι αυτή.</w:t>
      </w:r>
    </w:p>
    <w:p w14:paraId="7CF05C31" w14:textId="77777777" w:rsidR="00DE1A4F" w:rsidRDefault="00594AFE">
      <w:pPr>
        <w:spacing w:line="600" w:lineRule="auto"/>
        <w:ind w:firstLine="720"/>
        <w:jc w:val="both"/>
        <w:rPr>
          <w:rFonts w:eastAsia="Times New Roman"/>
          <w:szCs w:val="24"/>
        </w:rPr>
      </w:pPr>
      <w:r>
        <w:rPr>
          <w:rFonts w:eastAsia="Times New Roman"/>
          <w:szCs w:val="24"/>
        </w:rPr>
        <w:t xml:space="preserve">Διασώζεται αυτή η ρύθμιση, που είναι ένα σημαντικό βήμα επιβεβλημένο λόγω της νομολογίας του Αρείου Πάγου, από πλευράς συνταγματικότητας και συμβατότητας </w:t>
      </w:r>
      <w:r>
        <w:rPr>
          <w:rFonts w:eastAsia="Times New Roman"/>
          <w:szCs w:val="24"/>
        </w:rPr>
        <w:t xml:space="preserve">με την Ευρωπαϊκή Σύμβαση Δικαιωμάτων του Ανθρώπου, ως μεταβατική -επιμένω- ρύθμιση, για να καλλιεργηθούν συνειδήσεις και να διαμορφωθούν πρακτικές; Διασώζεται μόνο υπό μια ερμηνευτική εκδοχή, υπό την εκδοχή ότι </w:t>
      </w:r>
      <w:r>
        <w:rPr>
          <w:rFonts w:eastAsia="Times New Roman"/>
          <w:szCs w:val="24"/>
        </w:rPr>
        <w:lastRenderedPageBreak/>
        <w:t xml:space="preserve">συγκροτείται μία </w:t>
      </w:r>
      <w:proofErr w:type="spellStart"/>
      <w:r>
        <w:rPr>
          <w:rFonts w:eastAsia="Times New Roman"/>
          <w:szCs w:val="24"/>
        </w:rPr>
        <w:t>οιονεί</w:t>
      </w:r>
      <w:proofErr w:type="spellEnd"/>
      <w:r>
        <w:rPr>
          <w:rFonts w:eastAsia="Times New Roman"/>
          <w:szCs w:val="24"/>
        </w:rPr>
        <w:t xml:space="preserve"> εκούσια διαιτησία του</w:t>
      </w:r>
      <w:r>
        <w:rPr>
          <w:rFonts w:eastAsia="Times New Roman"/>
          <w:szCs w:val="24"/>
        </w:rPr>
        <w:t xml:space="preserve"> ιεροδίκη, στην οποία οικειοθελώς υπάγονται με κοινή συμφωνία τους τα μέρη. </w:t>
      </w:r>
    </w:p>
    <w:p w14:paraId="7CF05C32" w14:textId="77777777" w:rsidR="00DE1A4F" w:rsidRDefault="00594AFE">
      <w:pPr>
        <w:spacing w:line="600" w:lineRule="auto"/>
        <w:ind w:firstLine="720"/>
        <w:jc w:val="both"/>
        <w:rPr>
          <w:rFonts w:eastAsia="Times New Roman"/>
          <w:szCs w:val="24"/>
        </w:rPr>
      </w:pPr>
      <w:r>
        <w:rPr>
          <w:rFonts w:eastAsia="Times New Roman"/>
          <w:szCs w:val="24"/>
        </w:rPr>
        <w:t>Διότι δεν υπάρχει κα</w:t>
      </w:r>
      <w:r>
        <w:rPr>
          <w:rFonts w:eastAsia="Times New Roman"/>
          <w:szCs w:val="24"/>
        </w:rPr>
        <w:t>μ</w:t>
      </w:r>
      <w:r>
        <w:rPr>
          <w:rFonts w:eastAsia="Times New Roman"/>
          <w:szCs w:val="24"/>
        </w:rPr>
        <w:t>μιά αμφιβολία ότι ο μουφτής ως ιεροδίκης δεν είναι δικαστήριο με την έννοια του Συντάγματος και της Ευρωπαϊκής Σύμβασης Δικαιωμάτων του Ανθρώπου. Δεν πληρούντ</w:t>
      </w:r>
      <w:r>
        <w:rPr>
          <w:rFonts w:eastAsia="Times New Roman"/>
          <w:szCs w:val="24"/>
        </w:rPr>
        <w:t>αι οι προϋποθέσεις ούτε του άρθρου 8 -νόμιμος δικαστής- ούτε του άρθρου 20 –δικαίωμα δικαστικής προστασίας- ούτε των άρθρων 87 και επόμενα, που προσδιορίζουν τις εγγυήσεις προσωπικής και λειτουργικής ανεξαρτησίας του δικαστή και του δικαστηρίου. Υπάρχει, ό</w:t>
      </w:r>
      <w:r>
        <w:rPr>
          <w:rFonts w:eastAsia="Times New Roman"/>
          <w:szCs w:val="24"/>
        </w:rPr>
        <w:t xml:space="preserve">μως, η διαιτησία όπου και ιδιώτης μπορεί να είναι διαιτητής, πολύ περισσότερο μπορεί να είναι και κρατικός υπάλληλος ο διαιτητής, λειτουργός. </w:t>
      </w:r>
    </w:p>
    <w:p w14:paraId="7CF05C33" w14:textId="77777777" w:rsidR="00DE1A4F" w:rsidRDefault="00594AFE">
      <w:pPr>
        <w:spacing w:line="600" w:lineRule="auto"/>
        <w:ind w:firstLine="720"/>
        <w:jc w:val="both"/>
        <w:rPr>
          <w:rFonts w:eastAsia="Times New Roman"/>
          <w:szCs w:val="24"/>
        </w:rPr>
      </w:pPr>
      <w:r>
        <w:rPr>
          <w:rFonts w:eastAsia="Times New Roman"/>
          <w:szCs w:val="24"/>
        </w:rPr>
        <w:lastRenderedPageBreak/>
        <w:t>Για να συμβεί αυτό, όμως, πρέπει πρώτα να υπάρχει οικειοθελής υπαγωγή με κοινή συμφωνία. Δεύτερον, πρέπει τα ελλη</w:t>
      </w:r>
      <w:r>
        <w:rPr>
          <w:rFonts w:eastAsia="Times New Roman"/>
          <w:szCs w:val="24"/>
        </w:rPr>
        <w:t xml:space="preserve">νικά τακτικά πολιτικά δικαστήρια, το </w:t>
      </w:r>
      <w:r>
        <w:rPr>
          <w:rFonts w:eastAsia="Times New Roman"/>
          <w:szCs w:val="24"/>
        </w:rPr>
        <w:t>π</w:t>
      </w:r>
      <w:r>
        <w:rPr>
          <w:rFonts w:eastAsia="Times New Roman"/>
          <w:szCs w:val="24"/>
        </w:rPr>
        <w:t>ρωτοδικείο δηλαδή και μετά τα ανώτερα δικαστήρια, να ελέγχουν την απόφαση και να την κηρύσσουν εκτελεστή, όπως γίνεται με όλες τις διαιτητικές αποφάσεις. Αυτός ο έλεγχος προβλέπεται στον νόμο του 1991, όμως, στην πράξη</w:t>
      </w:r>
      <w:r>
        <w:rPr>
          <w:rFonts w:eastAsia="Times New Roman"/>
          <w:szCs w:val="24"/>
        </w:rPr>
        <w:t xml:space="preserve"> δεν ασκείται. Επειδή ο έλεγχος αυτός οργανώνεται με τη διαδικασία της </w:t>
      </w:r>
      <w:proofErr w:type="spellStart"/>
      <w:r>
        <w:rPr>
          <w:rFonts w:eastAsia="Times New Roman"/>
          <w:szCs w:val="24"/>
        </w:rPr>
        <w:t>εκουσίας</w:t>
      </w:r>
      <w:proofErr w:type="spellEnd"/>
      <w:r>
        <w:rPr>
          <w:rFonts w:eastAsia="Times New Roman"/>
          <w:szCs w:val="24"/>
        </w:rPr>
        <w:t xml:space="preserve"> δικαιοδοσίας, επειδή ο εισαγγελέας στην πράξη δεν παρίσταται ως διάδικος και επειδή αποκλείονται τα ένδικα μέσα, δεν μπορεί να πάει αυτού του τύπου η υπόθεση -του ελέγχου της </w:t>
      </w:r>
      <w:proofErr w:type="spellStart"/>
      <w:r>
        <w:rPr>
          <w:rFonts w:eastAsia="Times New Roman"/>
          <w:szCs w:val="24"/>
        </w:rPr>
        <w:t>ε</w:t>
      </w:r>
      <w:r>
        <w:rPr>
          <w:rFonts w:eastAsia="Times New Roman"/>
          <w:szCs w:val="24"/>
        </w:rPr>
        <w:t>κτελεστότητας</w:t>
      </w:r>
      <w:proofErr w:type="spellEnd"/>
      <w:r>
        <w:rPr>
          <w:rFonts w:eastAsia="Times New Roman"/>
          <w:szCs w:val="24"/>
        </w:rPr>
        <w:t xml:space="preserve"> της απόφασης του ιεροδίκη- στον Άρειο Πάγο και δημιουργείται τεράστιο πρόβλημα. </w:t>
      </w:r>
    </w:p>
    <w:p w14:paraId="7CF05C34" w14:textId="77777777" w:rsidR="00DE1A4F" w:rsidRDefault="00594AFE">
      <w:pPr>
        <w:spacing w:line="600" w:lineRule="auto"/>
        <w:ind w:firstLine="720"/>
        <w:jc w:val="both"/>
        <w:rPr>
          <w:rFonts w:eastAsia="Times New Roman"/>
          <w:szCs w:val="24"/>
        </w:rPr>
      </w:pPr>
      <w:r>
        <w:rPr>
          <w:rFonts w:eastAsia="Times New Roman"/>
          <w:szCs w:val="24"/>
        </w:rPr>
        <w:lastRenderedPageBreak/>
        <w:t xml:space="preserve">Είναι ατελής ο δικαστικός έλεγχος, ο οποίος γίνεται από την οπτική γωνία του Συντάγματος, των κανόνων </w:t>
      </w:r>
      <w:proofErr w:type="spellStart"/>
      <w:r>
        <w:rPr>
          <w:rFonts w:eastAsia="Times New Roman"/>
          <w:szCs w:val="24"/>
        </w:rPr>
        <w:t>υπερνομοθετικής</w:t>
      </w:r>
      <w:proofErr w:type="spellEnd"/>
      <w:r>
        <w:rPr>
          <w:rFonts w:eastAsia="Times New Roman"/>
          <w:szCs w:val="24"/>
        </w:rPr>
        <w:t xml:space="preserve"> ισχύος -τώρα με την αναδιατύπωση είδα ότι π</w:t>
      </w:r>
      <w:r>
        <w:rPr>
          <w:rFonts w:eastAsia="Times New Roman"/>
          <w:szCs w:val="24"/>
        </w:rPr>
        <w:t xml:space="preserve">ροστίθεται ρητά και το άρθρο 4 παράγραφος 2 ως ενδεικτική διάταξη, ισότητα ανδρών και γυναικών, και η Ευρωπαϊκή Σύμβαση Δικαιωμάτων του Ανθρώπου - αλλά εξακολουθεί να υπάρχει μόνο μια βιαστική και επιπόλαιη, μπορώ να πω, απόφαση του </w:t>
      </w:r>
      <w:r>
        <w:rPr>
          <w:rFonts w:eastAsia="Times New Roman"/>
          <w:szCs w:val="24"/>
        </w:rPr>
        <w:t>π</w:t>
      </w:r>
      <w:r>
        <w:rPr>
          <w:rFonts w:eastAsia="Times New Roman"/>
          <w:szCs w:val="24"/>
        </w:rPr>
        <w:t xml:space="preserve">ρωτοδικείου. Χιλιάδες </w:t>
      </w:r>
      <w:r>
        <w:rPr>
          <w:rFonts w:eastAsia="Times New Roman"/>
          <w:szCs w:val="24"/>
        </w:rPr>
        <w:t xml:space="preserve">υποθέσεις διεκπεραιώνονται χωρίς να εντοπιστεί ακαταλληλότητα, ασυμβατότητα, αντισυνταγματικότητα, προσβολή της δημόσιας τάξης και χωρίς να μπορείς να ασκήσεις ένδικα μέσα, τα οποία αποκλείονται ρητά από τη διάταξη του 1991. </w:t>
      </w:r>
    </w:p>
    <w:p w14:paraId="7CF05C35" w14:textId="77777777" w:rsidR="00DE1A4F" w:rsidRDefault="00594AFE">
      <w:pPr>
        <w:spacing w:line="600" w:lineRule="auto"/>
        <w:ind w:firstLine="720"/>
        <w:jc w:val="both"/>
        <w:rPr>
          <w:rFonts w:eastAsia="Times New Roman" w:cs="Times New Roman"/>
          <w:szCs w:val="24"/>
        </w:rPr>
      </w:pPr>
      <w:r>
        <w:rPr>
          <w:rFonts w:eastAsia="Times New Roman"/>
          <w:szCs w:val="24"/>
        </w:rPr>
        <w:t xml:space="preserve">Γι’ αυτό, λοιπόν, εγώ πιστεύω </w:t>
      </w:r>
      <w:r>
        <w:rPr>
          <w:rFonts w:eastAsia="Times New Roman"/>
          <w:szCs w:val="24"/>
        </w:rPr>
        <w:t xml:space="preserve">ότι το </w:t>
      </w:r>
      <w:proofErr w:type="spellStart"/>
      <w:r>
        <w:rPr>
          <w:rFonts w:eastAsia="Times New Roman"/>
          <w:szCs w:val="24"/>
        </w:rPr>
        <w:t>γε</w:t>
      </w:r>
      <w:proofErr w:type="spellEnd"/>
      <w:r>
        <w:rPr>
          <w:rFonts w:eastAsia="Times New Roman"/>
          <w:szCs w:val="24"/>
        </w:rPr>
        <w:t xml:space="preserve"> νυν έχον στη μεταβατική φάση, πρέπει στη δικονομική διάταξη σύμφωνα με την τροπολογία </w:t>
      </w:r>
      <w:r>
        <w:rPr>
          <w:rFonts w:eastAsia="Times New Roman"/>
          <w:szCs w:val="24"/>
        </w:rPr>
        <w:lastRenderedPageBreak/>
        <w:t xml:space="preserve">που έχω καταθέσει, δηλαδή, στη διάταξη της παραγράφου 3 του άρθρου 5 της </w:t>
      </w:r>
      <w:proofErr w:type="spellStart"/>
      <w:r>
        <w:rPr>
          <w:rFonts w:eastAsia="Times New Roman"/>
          <w:szCs w:val="24"/>
        </w:rPr>
        <w:t>εριεχομένου</w:t>
      </w:r>
      <w:proofErr w:type="spellEnd"/>
      <w:r>
        <w:rPr>
          <w:rFonts w:eastAsia="Times New Roman"/>
          <w:szCs w:val="24"/>
        </w:rPr>
        <w:t xml:space="preserve"> που κυρώθηκε με τον νόμο του 1991, να προστεθεί ρητά, πέρα από την παραπομπ</w:t>
      </w:r>
      <w:r>
        <w:rPr>
          <w:rFonts w:eastAsia="Times New Roman"/>
          <w:szCs w:val="24"/>
        </w:rPr>
        <w:t>ή στο Σύνταγμα και ειδικότερα στο άρθρο 4 παράγραφος 2 και στην Ευρωπαϊκή Σύμβαση Δικαιωμάτων του Ανθρώπου -ε</w:t>
      </w:r>
      <w:r>
        <w:rPr>
          <w:rFonts w:eastAsia="Times New Roman" w:cs="Times New Roman"/>
          <w:szCs w:val="24"/>
        </w:rPr>
        <w:t xml:space="preserve">γώ να συμφωνήσω με τη διατύπωση που έδωσε ο Υπουργός κατά το σκέλος των </w:t>
      </w:r>
      <w:proofErr w:type="spellStart"/>
      <w:r>
        <w:rPr>
          <w:rFonts w:eastAsia="Times New Roman" w:cs="Times New Roman"/>
          <w:szCs w:val="24"/>
        </w:rPr>
        <w:t>παραπεμπομένων</w:t>
      </w:r>
      <w:proofErr w:type="spellEnd"/>
      <w:r>
        <w:rPr>
          <w:rFonts w:eastAsia="Times New Roman" w:cs="Times New Roman"/>
          <w:szCs w:val="24"/>
        </w:rPr>
        <w:t xml:space="preserve"> κανόνων- το εξής: Πρέπει δικονομικά να προβλεφθεί ότι θα κοι</w:t>
      </w:r>
      <w:r>
        <w:rPr>
          <w:rFonts w:eastAsia="Times New Roman" w:cs="Times New Roman"/>
          <w:szCs w:val="24"/>
        </w:rPr>
        <w:t>νοποιείται η αίτηση στον εισαγγελέα, ώστε να μπορεί αυτός να παραστεί ως διάδικος, όπως συμβαίνει σε πολλές υποθέσεις εκούσιας δικαιοδοσίας, και ότι ασκούνται τα προβλεπόμενα τακτικά και έκτακτα ένδικα μέσα. Μπορεί, δηλαδή, να γίνει και έφεση και αναίρεση.</w:t>
      </w:r>
      <w:r>
        <w:rPr>
          <w:rFonts w:eastAsia="Times New Roman" w:cs="Times New Roman"/>
          <w:szCs w:val="24"/>
        </w:rPr>
        <w:t xml:space="preserve"> </w:t>
      </w:r>
    </w:p>
    <w:p w14:paraId="7CF05C36"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Υπάρχει το επιχείρημα που λέει: Μα, αφού συμφωνούν τα μέρη και πηγαίνουν στον ιεροδίκη, γιατί παρεμβαίνει το κράτος με τα δικαστικά του όργανα; Διότι δεν υπάρχει εξουσία διαθέσεως των ανθρωπίνων δικαιωμάτων. Η παραίτηση από ανθρώπινο δικαίωμα είναι ένα τ</w:t>
      </w:r>
      <w:r>
        <w:rPr>
          <w:rFonts w:eastAsia="Times New Roman" w:cs="Times New Roman"/>
          <w:szCs w:val="24"/>
        </w:rPr>
        <w:t>εράστιο «σταυρικό» ζήτημα της θεωρίας του δικαίου.</w:t>
      </w:r>
    </w:p>
    <w:p w14:paraId="7CF05C37"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υπάρχει αντικειμενικό ενδιαφέρον του κράτους, της έννομης τάξης, για την εφαρμογή των λεγομένων κανόνων δημοσίας τάξεως, που δεν μπορούν να υποχωρήσουν λόγω της βούλησης των μερών. Δεν </w:t>
      </w:r>
      <w:r>
        <w:rPr>
          <w:rFonts w:eastAsia="Times New Roman" w:cs="Times New Roman"/>
          <w:szCs w:val="24"/>
        </w:rPr>
        <w:t xml:space="preserve">είναι κανόνες του λεγόμενου ενδοτικού δικαίου. Είναι κανόνες του αναγκαστικού δικαίου. </w:t>
      </w:r>
    </w:p>
    <w:p w14:paraId="7CF05C38"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Άρα, μπορεί τα μέρη να έχουν πιεστεί,  να έχουν συμφωνήσει, να μην έχουν σκεφτεί πράγματα, αλλά μετά στη φάση του ελέγχου της </w:t>
      </w:r>
      <w:proofErr w:type="spellStart"/>
      <w:r>
        <w:rPr>
          <w:rFonts w:eastAsia="Times New Roman" w:cs="Times New Roman"/>
          <w:szCs w:val="24"/>
        </w:rPr>
        <w:t>εκτελεστότητας</w:t>
      </w:r>
      <w:proofErr w:type="spellEnd"/>
      <w:r>
        <w:rPr>
          <w:rFonts w:eastAsia="Times New Roman" w:cs="Times New Roman"/>
          <w:szCs w:val="24"/>
        </w:rPr>
        <w:t>, της κήρυξης της απόφασης ε</w:t>
      </w:r>
      <w:r>
        <w:rPr>
          <w:rFonts w:eastAsia="Times New Roman" w:cs="Times New Roman"/>
          <w:szCs w:val="24"/>
        </w:rPr>
        <w:t xml:space="preserve">κτελεστής, που </w:t>
      </w:r>
      <w:r>
        <w:rPr>
          <w:rFonts w:eastAsia="Times New Roman" w:cs="Times New Roman"/>
          <w:szCs w:val="24"/>
        </w:rPr>
        <w:lastRenderedPageBreak/>
        <w:t>είναι ο έλεγχος της αντισυνταγματικότητας και τυχόν αντίθεσης στην Ευρωπαϊκή Σύμβαση Δικαιωμάτων του Ανθρώπου, να μπορεί να γίνει ο έλεγχος από τον δικαστή εκ αντικειμένου, αυτεπαγγέλτως.</w:t>
      </w:r>
    </w:p>
    <w:p w14:paraId="7CF05C39" w14:textId="77777777" w:rsidR="00DE1A4F" w:rsidRDefault="00594AFE">
      <w:pPr>
        <w:spacing w:line="600" w:lineRule="auto"/>
        <w:ind w:firstLine="720"/>
        <w:jc w:val="both"/>
        <w:rPr>
          <w:rFonts w:eastAsia="Times New Roman"/>
          <w:szCs w:val="24"/>
        </w:rPr>
      </w:pPr>
      <w:r>
        <w:rPr>
          <w:rFonts w:eastAsia="Times New Roman" w:cs="Times New Roman"/>
          <w:szCs w:val="24"/>
        </w:rPr>
        <w:t>Ο έλεγχος συνταγματικότητας δεν χρειάζεται να ξεκινήσ</w:t>
      </w:r>
      <w:r>
        <w:rPr>
          <w:rFonts w:eastAsia="Times New Roman" w:cs="Times New Roman"/>
          <w:szCs w:val="24"/>
        </w:rPr>
        <w:t>ει από ισχυρισμό, από αίτημα. Μπορεί το δικαστήριο οίκοθεν, αυτεπαγγέλτως σε όλα τα θέματα να το κάνει αυτό, άρα και εν προκειμένω. Μόνο που πρέπει να υπάρχει διάδικος. Διάδικος είναι ο εισαγγελέας, ο οποίος εκπροσωπεί την έννομη τάξη, τον νόμο στις πολιτι</w:t>
      </w:r>
      <w:r>
        <w:rPr>
          <w:rFonts w:eastAsia="Times New Roman" w:cs="Times New Roman"/>
          <w:szCs w:val="24"/>
        </w:rPr>
        <w:t>κές όπου προβλέπεται.</w:t>
      </w:r>
    </w:p>
    <w:p w14:paraId="7CF05C3A"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Πρόεδρε, θα πρέπει να κλείσετε.</w:t>
      </w:r>
    </w:p>
    <w:p w14:paraId="7CF05C3B"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Θα μου επιτρέψετε, κύριε Πρόεδρε, να πω με την ανοχή σας -και ευχαριστώ πάρα πολύ- ότι το ότι </w:t>
      </w:r>
      <w:r>
        <w:rPr>
          <w:rFonts w:eastAsia="Times New Roman" w:cs="Times New Roman"/>
          <w:szCs w:val="24"/>
        </w:rPr>
        <w:lastRenderedPageBreak/>
        <w:t>είμαστε ένα βήμα μπροστά, αλλά δεν κάνουμε το ολοκληρωμένο, προκύπτει και από τα διεθνή κείμενα τα οποία θέλω να τα έχω αναφέρει.</w:t>
      </w:r>
    </w:p>
    <w:p w14:paraId="7CF05C3C"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Υπάρχει σημαντική νομολογία του</w:t>
      </w:r>
      <w:r>
        <w:rPr>
          <w:rFonts w:eastAsia="Times New Roman" w:cs="Times New Roman"/>
          <w:szCs w:val="24"/>
        </w:rPr>
        <w:t xml:space="preserve"> Ευρωπαϊκού Δικαστηρίου Δικαιωμάτων του Ανθρώπου </w:t>
      </w:r>
      <w:r>
        <w:rPr>
          <w:rFonts w:eastAsia="Times New Roman" w:cs="Times New Roman"/>
          <w:szCs w:val="24"/>
        </w:rPr>
        <w:t>,</w:t>
      </w:r>
      <w:r>
        <w:rPr>
          <w:rFonts w:eastAsia="Times New Roman" w:cs="Times New Roman"/>
          <w:szCs w:val="24"/>
        </w:rPr>
        <w:t>το ξέρει το Υπουργείο</w:t>
      </w:r>
      <w:r>
        <w:rPr>
          <w:rFonts w:eastAsia="Times New Roman" w:cs="Times New Roman"/>
          <w:szCs w:val="24"/>
        </w:rPr>
        <w:t>,</w:t>
      </w:r>
      <w:r>
        <w:rPr>
          <w:rFonts w:eastAsia="Times New Roman" w:cs="Times New Roman"/>
          <w:szCs w:val="24"/>
        </w:rPr>
        <w:t xml:space="preserve"> κυρίως στις υποθέσεις που αφορούσαν το </w:t>
      </w:r>
      <w:proofErr w:type="spellStart"/>
      <w:r>
        <w:rPr>
          <w:rFonts w:eastAsia="Times New Roman" w:cs="Times New Roman"/>
          <w:szCs w:val="24"/>
          <w:lang w:val="en-US"/>
        </w:rPr>
        <w:t>Refah</w:t>
      </w:r>
      <w:proofErr w:type="spellEnd"/>
      <w:r>
        <w:rPr>
          <w:rFonts w:eastAsia="Times New Roman" w:cs="Times New Roman"/>
          <w:szCs w:val="24"/>
        </w:rPr>
        <w:t xml:space="preserve"> </w:t>
      </w:r>
      <w:proofErr w:type="spellStart"/>
      <w:r>
        <w:rPr>
          <w:rFonts w:eastAsia="Times New Roman" w:cs="Times New Roman"/>
          <w:szCs w:val="24"/>
          <w:lang w:val="en-US"/>
        </w:rPr>
        <w:t>Partisi</w:t>
      </w:r>
      <w:proofErr w:type="spellEnd"/>
      <w:r>
        <w:rPr>
          <w:rFonts w:eastAsia="Times New Roman" w:cs="Times New Roman"/>
          <w:szCs w:val="24"/>
        </w:rPr>
        <w:t xml:space="preserve"> κατά Τουρκίας, που είναι τέσσερις υποθέσεις, πως ένα κόμμα που επαγγέλλεται την εφαρμογή της </w:t>
      </w:r>
      <w:proofErr w:type="spellStart"/>
      <w:r>
        <w:rPr>
          <w:rFonts w:eastAsia="Times New Roman" w:cs="Times New Roman"/>
          <w:szCs w:val="24"/>
        </w:rPr>
        <w:t>σ</w:t>
      </w:r>
      <w:r>
        <w:rPr>
          <w:rFonts w:eastAsia="Times New Roman" w:cs="Times New Roman"/>
          <w:szCs w:val="24"/>
        </w:rPr>
        <w:t>αρίας</w:t>
      </w:r>
      <w:proofErr w:type="spellEnd"/>
      <w:r>
        <w:rPr>
          <w:rFonts w:eastAsia="Times New Roman" w:cs="Times New Roman"/>
          <w:szCs w:val="24"/>
        </w:rPr>
        <w:t xml:space="preserve"> ορθώς απαγορεύεται στην τουρκι</w:t>
      </w:r>
      <w:r>
        <w:rPr>
          <w:rFonts w:eastAsia="Times New Roman" w:cs="Times New Roman"/>
          <w:szCs w:val="24"/>
        </w:rPr>
        <w:t xml:space="preserve">κή έννομη τάξη. Προσέξτε: Όχι η εφαρμογή της </w:t>
      </w:r>
      <w:proofErr w:type="spellStart"/>
      <w:r>
        <w:rPr>
          <w:rFonts w:eastAsia="Times New Roman" w:cs="Times New Roman"/>
          <w:szCs w:val="24"/>
        </w:rPr>
        <w:t>σ</w:t>
      </w:r>
      <w:r>
        <w:rPr>
          <w:rFonts w:eastAsia="Times New Roman" w:cs="Times New Roman"/>
          <w:szCs w:val="24"/>
        </w:rPr>
        <w:t>αρίας</w:t>
      </w:r>
      <w:proofErr w:type="spellEnd"/>
      <w:r>
        <w:rPr>
          <w:rFonts w:eastAsia="Times New Roman" w:cs="Times New Roman"/>
          <w:szCs w:val="24"/>
        </w:rPr>
        <w:t>. Και η επαγγελία της εφαρμογής!</w:t>
      </w:r>
    </w:p>
    <w:p w14:paraId="7CF05C3D"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Επίσης, υπάρχει ειδική απόφαση –</w:t>
      </w:r>
      <w:r>
        <w:rPr>
          <w:rFonts w:eastAsia="Times New Roman" w:cs="Times New Roman"/>
          <w:szCs w:val="24"/>
          <w:lang w:val="en-US"/>
        </w:rPr>
        <w:t>resolution</w:t>
      </w:r>
      <w:r>
        <w:rPr>
          <w:rFonts w:eastAsia="Times New Roman" w:cs="Times New Roman"/>
          <w:szCs w:val="24"/>
        </w:rPr>
        <w:t>- της βουλευτικής συνέλευσης από το 2010</w:t>
      </w:r>
      <w:r>
        <w:rPr>
          <w:rFonts w:eastAsia="Times New Roman" w:cs="Times New Roman"/>
          <w:szCs w:val="24"/>
        </w:rPr>
        <w:t>,</w:t>
      </w:r>
      <w:r>
        <w:rPr>
          <w:rFonts w:eastAsia="Times New Roman" w:cs="Times New Roman"/>
          <w:szCs w:val="24"/>
        </w:rPr>
        <w:t xml:space="preserve"> που ζητάει να τερματιστεί η εφαρμογή της </w:t>
      </w:r>
      <w:proofErr w:type="spellStart"/>
      <w:r>
        <w:rPr>
          <w:rFonts w:eastAsia="Times New Roman" w:cs="Times New Roman"/>
          <w:szCs w:val="24"/>
        </w:rPr>
        <w:t>σ</w:t>
      </w:r>
      <w:r>
        <w:rPr>
          <w:rFonts w:eastAsia="Times New Roman" w:cs="Times New Roman"/>
          <w:szCs w:val="24"/>
        </w:rPr>
        <w:t>αρίας</w:t>
      </w:r>
      <w:proofErr w:type="spellEnd"/>
      <w:r>
        <w:rPr>
          <w:rFonts w:eastAsia="Times New Roman" w:cs="Times New Roman"/>
          <w:szCs w:val="24"/>
        </w:rPr>
        <w:t>, ειδικά για την Ελλάδα. Υπάρχει και η πε</w:t>
      </w:r>
      <w:r>
        <w:rPr>
          <w:rFonts w:eastAsia="Times New Roman" w:cs="Times New Roman"/>
          <w:szCs w:val="24"/>
        </w:rPr>
        <w:t xml:space="preserve">ριβόητη έκθεση </w:t>
      </w:r>
      <w:r>
        <w:rPr>
          <w:rFonts w:eastAsia="Times New Roman" w:cs="Times New Roman"/>
          <w:szCs w:val="24"/>
        </w:rPr>
        <w:lastRenderedPageBreak/>
        <w:t xml:space="preserve">του Επιτρόπου Ανθρωπίνων Δικαιωμάτων -θέση που διεκδίκησε ο κ. </w:t>
      </w:r>
      <w:proofErr w:type="spellStart"/>
      <w:r>
        <w:rPr>
          <w:rFonts w:eastAsia="Times New Roman" w:cs="Times New Roman"/>
          <w:szCs w:val="24"/>
        </w:rPr>
        <w:t>Μουζάλας</w:t>
      </w:r>
      <w:proofErr w:type="spellEnd"/>
      <w:r>
        <w:rPr>
          <w:rFonts w:eastAsia="Times New Roman" w:cs="Times New Roman"/>
          <w:szCs w:val="24"/>
        </w:rPr>
        <w:t xml:space="preserve">- του Τόμας </w:t>
      </w:r>
      <w:proofErr w:type="spellStart"/>
      <w:r>
        <w:rPr>
          <w:rFonts w:eastAsia="Times New Roman" w:cs="Times New Roman"/>
          <w:szCs w:val="24"/>
        </w:rPr>
        <w:t>Χάμαρμπεργκ</w:t>
      </w:r>
      <w:proofErr w:type="spellEnd"/>
      <w:r>
        <w:rPr>
          <w:rFonts w:eastAsia="Times New Roman" w:cs="Times New Roman"/>
          <w:szCs w:val="24"/>
        </w:rPr>
        <w:t xml:space="preserve">, του 2009, που ρητά, επίσης, θέτει το ζήτημα της κατάργησης. Άρα, έχουμε μια εκκρεμότητα. Κάνουμε, όμως, ένα σημαντικό βήμα. </w:t>
      </w:r>
    </w:p>
    <w:p w14:paraId="7CF05C3E"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Κλείνω με κάτι που θ</w:t>
      </w:r>
      <w:r>
        <w:rPr>
          <w:rFonts w:eastAsia="Times New Roman" w:cs="Times New Roman"/>
          <w:szCs w:val="24"/>
        </w:rPr>
        <w:t>α συζητηθεί στο μέλλον φαντάζομαι, το ζήτημα του μουφτή. Δεν θέλω να τοποθετηθώ σε αυτό τώρα, αλλά από την εμπειρία μου επί σειρά ετών και από τη συνέχεια των συζητήσεων, γιατί υπάρχει και συνέχεια του κράτους.</w:t>
      </w:r>
    </w:p>
    <w:p w14:paraId="7CF05C3F"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Πουθενά δεν επιβάλλεται να συμπίπτουν σε ένα </w:t>
      </w:r>
      <w:r>
        <w:rPr>
          <w:rFonts w:eastAsia="Times New Roman" w:cs="Times New Roman"/>
          <w:szCs w:val="24"/>
        </w:rPr>
        <w:t>πρόσωπο οι ιδιότητες του θρησκευτικού λειτουργού και του ιεροδίκη, του μουφτή και του καδή. Κάλλιστα μπορούν να διαχωριστούν οι ιδιότητες αυτές. Μπορεί να είναι άλλα τα προσόντα του μουφτή και η διαδικασία ανάδειξης και άλλα τα προσόντα και η διαδικασία δι</w:t>
      </w:r>
      <w:r>
        <w:rPr>
          <w:rFonts w:eastAsia="Times New Roman" w:cs="Times New Roman"/>
          <w:szCs w:val="24"/>
        </w:rPr>
        <w:t xml:space="preserve">ορισμού του </w:t>
      </w:r>
      <w:r>
        <w:rPr>
          <w:rFonts w:eastAsia="Times New Roman" w:cs="Times New Roman"/>
          <w:szCs w:val="24"/>
        </w:rPr>
        <w:lastRenderedPageBreak/>
        <w:t>καδή. Το έχουμε συζητήσει αυτό πολλές φορές και υπάρχει νομίζω πολύ μεγάλη κατανόηση του νομικού και του πολιτικού ζητήματος.</w:t>
      </w:r>
    </w:p>
    <w:p w14:paraId="7CF05C40"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Επίσης, δεν νομίζω ότι υπάρχει κανένα ενδιαφέρον από την πλευρά της Τουρκίας για την εφαρμογή του ιερού μουσουλμανικού</w:t>
      </w:r>
      <w:r>
        <w:rPr>
          <w:rFonts w:eastAsia="Times New Roman" w:cs="Times New Roman"/>
          <w:szCs w:val="24"/>
        </w:rPr>
        <w:t xml:space="preserve"> νόμου στην Ελλάδα. Δεν τίθεται τέτοιο ζήτημα το οποίο να μετατρέπεται και σε μία άσκηση πίεσης, διότι θα ήταν και παράταιρο ένα λαϊκό κράτος, ένα </w:t>
      </w:r>
      <w:proofErr w:type="spellStart"/>
      <w:r>
        <w:rPr>
          <w:rFonts w:eastAsia="Times New Roman" w:cs="Times New Roman"/>
          <w:szCs w:val="24"/>
          <w:lang w:val="en-US"/>
        </w:rPr>
        <w:t>etat</w:t>
      </w:r>
      <w:proofErr w:type="spellEnd"/>
      <w:r>
        <w:rPr>
          <w:rFonts w:eastAsia="Times New Roman" w:cs="Times New Roman"/>
          <w:szCs w:val="24"/>
        </w:rPr>
        <w:t xml:space="preserve"> </w:t>
      </w:r>
      <w:r>
        <w:rPr>
          <w:rFonts w:eastAsia="Times New Roman" w:cs="Times New Roman"/>
          <w:szCs w:val="24"/>
          <w:lang w:val="en-US"/>
        </w:rPr>
        <w:t>laic</w:t>
      </w:r>
      <w:r>
        <w:rPr>
          <w:rFonts w:eastAsia="Times New Roman" w:cs="Times New Roman"/>
          <w:szCs w:val="24"/>
        </w:rPr>
        <w:t xml:space="preserve">, ένα </w:t>
      </w:r>
      <w:r>
        <w:rPr>
          <w:rFonts w:eastAsia="Times New Roman" w:cs="Times New Roman"/>
          <w:szCs w:val="24"/>
          <w:lang w:val="en-US"/>
        </w:rPr>
        <w:t>secular</w:t>
      </w:r>
      <w:r>
        <w:rPr>
          <w:rFonts w:eastAsia="Times New Roman" w:cs="Times New Roman"/>
          <w:szCs w:val="24"/>
        </w:rPr>
        <w:t xml:space="preserve"> </w:t>
      </w:r>
      <w:r>
        <w:rPr>
          <w:rFonts w:eastAsia="Times New Roman" w:cs="Times New Roman"/>
          <w:szCs w:val="24"/>
          <w:lang w:val="en-US"/>
        </w:rPr>
        <w:t>state</w:t>
      </w:r>
      <w:r>
        <w:rPr>
          <w:rFonts w:eastAsia="Times New Roman" w:cs="Times New Roman"/>
          <w:szCs w:val="24"/>
        </w:rPr>
        <w:t>, να θέτει παρόμοιο ζήτημα το οποίο αφορά την Ελλάδα.</w:t>
      </w:r>
    </w:p>
    <w:p w14:paraId="7CF05C41"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νομίζω </w:t>
      </w:r>
      <w:r>
        <w:rPr>
          <w:rFonts w:eastAsia="Times New Roman" w:cs="Times New Roman"/>
          <w:szCs w:val="24"/>
        </w:rPr>
        <w:t>ότι η καταγραφή αυτών των θεμάτων στα Πρακτικά, που είναι εργαλείο ερμηνείας του νόμου από τα δικαστήρια, και η ωρίμανση των σχετικών θεμάτων στη δική μας σκέψη, θα μας βοηθήσει να κάνουμε και τα ολοκληρωμένα βήματα στο μέλλον.</w:t>
      </w:r>
    </w:p>
    <w:p w14:paraId="7CF05C42"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7CF05C43"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(Χειροκρ</w:t>
      </w:r>
      <w:r>
        <w:rPr>
          <w:rFonts w:eastAsia="Times New Roman" w:cs="Times New Roman"/>
          <w:szCs w:val="24"/>
        </w:rPr>
        <w:t>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7CF05C44"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 κι εμείς.</w:t>
      </w:r>
    </w:p>
    <w:p w14:paraId="7CF05C45"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Ευχαριστώ για την υπομονή τον κ. </w:t>
      </w:r>
      <w:proofErr w:type="spellStart"/>
      <w:r>
        <w:rPr>
          <w:rFonts w:eastAsia="Times New Roman" w:cs="Times New Roman"/>
          <w:szCs w:val="24"/>
        </w:rPr>
        <w:t>Χαρακόπουλο</w:t>
      </w:r>
      <w:proofErr w:type="spellEnd"/>
      <w:r>
        <w:rPr>
          <w:rFonts w:eastAsia="Times New Roman" w:cs="Times New Roman"/>
          <w:szCs w:val="24"/>
        </w:rPr>
        <w:t xml:space="preserve"> και καλώ στο Βήμα τον κ. </w:t>
      </w:r>
      <w:proofErr w:type="spellStart"/>
      <w:r>
        <w:rPr>
          <w:rFonts w:eastAsia="Times New Roman" w:cs="Times New Roman"/>
          <w:szCs w:val="24"/>
        </w:rPr>
        <w:t>Μιχελαγιαννάκη</w:t>
      </w:r>
      <w:proofErr w:type="spellEnd"/>
      <w:r>
        <w:rPr>
          <w:rFonts w:eastAsia="Times New Roman" w:cs="Times New Roman"/>
          <w:szCs w:val="24"/>
        </w:rPr>
        <w:t xml:space="preserve">, τον πρώτο ομιλητή. </w:t>
      </w:r>
    </w:p>
    <w:p w14:paraId="7CF05C46" w14:textId="77777777" w:rsidR="00DE1A4F" w:rsidRDefault="00594AFE">
      <w:pPr>
        <w:spacing w:line="600" w:lineRule="auto"/>
        <w:ind w:firstLine="720"/>
        <w:jc w:val="both"/>
        <w:rPr>
          <w:rFonts w:eastAsia="Times New Roman"/>
          <w:szCs w:val="24"/>
        </w:rPr>
      </w:pPr>
      <w:r>
        <w:rPr>
          <w:rFonts w:eastAsia="Times New Roman"/>
          <w:b/>
          <w:szCs w:val="24"/>
        </w:rPr>
        <w:t xml:space="preserve">ΙΩΑΝΝΗΣ ΜΙΧΕΛΟΓΙΑΝΝΑΚΗΣ: </w:t>
      </w:r>
      <w:r>
        <w:rPr>
          <w:rFonts w:eastAsia="Times New Roman"/>
          <w:szCs w:val="24"/>
        </w:rPr>
        <w:t>Καλή χρονιά σε όλους. Εγώ θα είμαι ολιγόλεπτος, ώστε να συμψηφίσω το χρόνο στον τρίτο ομιλητή.</w:t>
      </w:r>
    </w:p>
    <w:p w14:paraId="7CF05C47" w14:textId="77777777" w:rsidR="00DE1A4F" w:rsidRDefault="00594AFE">
      <w:pPr>
        <w:spacing w:line="600" w:lineRule="auto"/>
        <w:ind w:firstLine="720"/>
        <w:jc w:val="both"/>
        <w:rPr>
          <w:rFonts w:eastAsia="Times New Roman"/>
          <w:szCs w:val="24"/>
        </w:rPr>
      </w:pPr>
      <w:r>
        <w:rPr>
          <w:rFonts w:eastAsia="Times New Roman"/>
          <w:szCs w:val="24"/>
        </w:rPr>
        <w:t xml:space="preserve">Κυρίες και κύριοι συνάδελφοι, ο σεβασμός στα ήθη και στα έθιμα των Θρακιωτών μουσουλμάνων προβλέπεται από διεθνείς </w:t>
      </w:r>
      <w:r>
        <w:rPr>
          <w:rFonts w:eastAsia="Times New Roman"/>
          <w:szCs w:val="24"/>
        </w:rPr>
        <w:lastRenderedPageBreak/>
        <w:t>συνθήκες και από το σεβασμό της πολιτείας μας.</w:t>
      </w:r>
      <w:r>
        <w:rPr>
          <w:rFonts w:eastAsia="Times New Roman"/>
          <w:szCs w:val="24"/>
        </w:rPr>
        <w:t xml:space="preserve"> Προωθούμε την ασφάλεια δικαίου. </w:t>
      </w:r>
    </w:p>
    <w:p w14:paraId="7CF05C48" w14:textId="77777777" w:rsidR="00DE1A4F" w:rsidRDefault="00594AFE">
      <w:pPr>
        <w:spacing w:line="600" w:lineRule="auto"/>
        <w:ind w:firstLine="720"/>
        <w:jc w:val="both"/>
        <w:rPr>
          <w:rFonts w:eastAsia="Times New Roman"/>
          <w:szCs w:val="24"/>
        </w:rPr>
      </w:pPr>
      <w:r>
        <w:rPr>
          <w:rFonts w:eastAsia="Times New Roman"/>
          <w:szCs w:val="24"/>
        </w:rPr>
        <w:t>Ασφαλώς, σύντομα έρχεται και η ρύθμιση ζητημάτων της αρμοδιότητας των μουφτήδων. Δεν απαγορεύουμε σε κα</w:t>
      </w:r>
      <w:r>
        <w:rPr>
          <w:rFonts w:eastAsia="Times New Roman"/>
          <w:szCs w:val="24"/>
        </w:rPr>
        <w:t>μ</w:t>
      </w:r>
      <w:r>
        <w:rPr>
          <w:rFonts w:eastAsia="Times New Roman"/>
          <w:szCs w:val="24"/>
        </w:rPr>
        <w:t xml:space="preserve">μία περίπτωση αυτό που ισχύει αιώνες, τη δυνατότητα να προσφεύγουν στον τοπικό, θρησκευτικό ηγέτη έπειτα από τη συμφωνία και των δύο μερών. Άλλωστε η συνθήκη των Αθηνών του 1913 το απαγορεύει. </w:t>
      </w:r>
    </w:p>
    <w:p w14:paraId="7CF05C49" w14:textId="77777777" w:rsidR="00DE1A4F" w:rsidRDefault="00594AFE">
      <w:pPr>
        <w:spacing w:line="600" w:lineRule="auto"/>
        <w:ind w:firstLine="720"/>
        <w:jc w:val="both"/>
        <w:rPr>
          <w:rFonts w:eastAsia="Times New Roman"/>
          <w:szCs w:val="24"/>
        </w:rPr>
      </w:pPr>
      <w:r>
        <w:rPr>
          <w:rFonts w:eastAsia="Times New Roman"/>
          <w:szCs w:val="24"/>
        </w:rPr>
        <w:t>Δεν παραβιάζουμε σε κα</w:t>
      </w:r>
      <w:r>
        <w:rPr>
          <w:rFonts w:eastAsia="Times New Roman"/>
          <w:szCs w:val="24"/>
        </w:rPr>
        <w:t>μ</w:t>
      </w:r>
      <w:r>
        <w:rPr>
          <w:rFonts w:eastAsia="Times New Roman"/>
          <w:szCs w:val="24"/>
        </w:rPr>
        <w:t>μία περίπτωση το Σύνταγμα και τα θεμελι</w:t>
      </w:r>
      <w:r>
        <w:rPr>
          <w:rFonts w:eastAsia="Times New Roman"/>
          <w:szCs w:val="24"/>
        </w:rPr>
        <w:t>ώδη ανθρώπινα δικαιώματα. Υπάρχουν, όμως, περιπτώσεις, ιδίως στις γυναίκες και στα ανήλικα που υπάρχουν σοβαρά προβλήματα. Για αυτό υπάρχουν τα αστικά δικαστήρια που ελέγχουν τη συνταγματική νομιμότητα των αποφάσεων του μουφτή.</w:t>
      </w:r>
    </w:p>
    <w:p w14:paraId="7CF05C4A" w14:textId="77777777" w:rsidR="00DE1A4F" w:rsidRDefault="00594AFE">
      <w:pPr>
        <w:spacing w:line="600" w:lineRule="auto"/>
        <w:ind w:firstLine="720"/>
        <w:jc w:val="both"/>
        <w:rPr>
          <w:rFonts w:eastAsia="Times New Roman"/>
          <w:szCs w:val="24"/>
        </w:rPr>
      </w:pPr>
      <w:r>
        <w:rPr>
          <w:rFonts w:eastAsia="Times New Roman"/>
          <w:szCs w:val="24"/>
        </w:rPr>
        <w:lastRenderedPageBreak/>
        <w:t xml:space="preserve">Το </w:t>
      </w:r>
      <w:r>
        <w:rPr>
          <w:rFonts w:eastAsia="Times New Roman"/>
          <w:szCs w:val="24"/>
        </w:rPr>
        <w:t>π</w:t>
      </w:r>
      <w:r>
        <w:rPr>
          <w:rFonts w:eastAsia="Times New Roman"/>
          <w:szCs w:val="24"/>
        </w:rPr>
        <w:t xml:space="preserve">ροεδρικό </w:t>
      </w:r>
      <w:r>
        <w:rPr>
          <w:rFonts w:eastAsia="Times New Roman"/>
          <w:szCs w:val="24"/>
        </w:rPr>
        <w:t>δ</w:t>
      </w:r>
      <w:r>
        <w:rPr>
          <w:rFonts w:eastAsia="Times New Roman"/>
          <w:szCs w:val="24"/>
        </w:rPr>
        <w:t>ιάταγμα, που α</w:t>
      </w:r>
      <w:r>
        <w:rPr>
          <w:rFonts w:eastAsia="Times New Roman"/>
          <w:szCs w:val="24"/>
        </w:rPr>
        <w:t>κούσαμε από τον Υπουργό ότι έρχεται, προβλέπεται να διευκρινίσει τις αρμοδιότητες αυτές και είναι απαραίτητο. Η παρουσία δικηγόρου ενώπιον του μουφτή εξασφαλίζει ότι δεν υπάρχει εκβιασμός και αυτό είναι πάρα πολύ σημαντικό. Προβλέπεται σε άτομα με χαμηλά ε</w:t>
      </w:r>
      <w:r>
        <w:rPr>
          <w:rFonts w:eastAsia="Times New Roman"/>
          <w:szCs w:val="24"/>
        </w:rPr>
        <w:t xml:space="preserve">ισοδήματα η δωρεάν νομική βοήθεια, επίσης σοβαρό ιδίως αυτήν την περίοδο. </w:t>
      </w:r>
    </w:p>
    <w:p w14:paraId="7CF05C4B" w14:textId="77777777" w:rsidR="00DE1A4F" w:rsidRDefault="00594AFE">
      <w:pPr>
        <w:spacing w:line="600" w:lineRule="auto"/>
        <w:ind w:firstLine="720"/>
        <w:jc w:val="both"/>
        <w:rPr>
          <w:rFonts w:eastAsia="Times New Roman"/>
          <w:szCs w:val="24"/>
        </w:rPr>
      </w:pPr>
      <w:r>
        <w:rPr>
          <w:rFonts w:eastAsia="Times New Roman"/>
          <w:szCs w:val="24"/>
        </w:rPr>
        <w:t>Μέχρι τώρα υπήρχε πολυνομία και συγχρόνως σοβαρή ασάφεια και κενά του νόμου. Με την τροποποίηση του άρθρου 5 λύνονται προβλήματα σε διαζύγια, ζητήματα διατροφής και επιμέλειας παιδι</w:t>
      </w:r>
      <w:r>
        <w:rPr>
          <w:rFonts w:eastAsia="Times New Roman"/>
          <w:szCs w:val="24"/>
        </w:rPr>
        <w:t xml:space="preserve">ών. Καταργείται, λοιπόν, η αυτόματη υπαγωγή για οικογενειακές και κληρονομικές υποθέσεις στο μουσουλμανικό νόμο. Δεν αλλάζουν τα δικαιώματα του μουφτή, παραμένουν όπως είναι. Απλά, </w:t>
      </w:r>
      <w:r>
        <w:rPr>
          <w:rFonts w:eastAsia="Times New Roman"/>
          <w:szCs w:val="24"/>
        </w:rPr>
        <w:lastRenderedPageBreak/>
        <w:t xml:space="preserve">μπορούν οι διάδικοι να έχουν δυνατότητα επιλογής μεταξύ μουφτή και αστικών </w:t>
      </w:r>
      <w:r>
        <w:rPr>
          <w:rFonts w:eastAsia="Times New Roman"/>
          <w:szCs w:val="24"/>
        </w:rPr>
        <w:t>δικαστηρίων.</w:t>
      </w:r>
    </w:p>
    <w:p w14:paraId="7CF05C4C" w14:textId="77777777" w:rsidR="00DE1A4F" w:rsidRDefault="00594AFE">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Η΄ Αντιπρόεδρος της Βουλής, κ. </w:t>
      </w:r>
      <w:r w:rsidRPr="00603D00">
        <w:rPr>
          <w:rFonts w:eastAsia="Times New Roman"/>
          <w:b/>
          <w:szCs w:val="24"/>
        </w:rPr>
        <w:t>ΔΗΜΗΤΡΙΟΣ ΚΑΜΜΕΝΟΣ</w:t>
      </w:r>
      <w:r>
        <w:rPr>
          <w:rFonts w:eastAsia="Times New Roman"/>
          <w:szCs w:val="24"/>
        </w:rPr>
        <w:t>)</w:t>
      </w:r>
    </w:p>
    <w:p w14:paraId="7CF05C4D" w14:textId="77777777" w:rsidR="00DE1A4F" w:rsidRDefault="00594AFE">
      <w:pPr>
        <w:spacing w:line="600" w:lineRule="auto"/>
        <w:ind w:firstLine="720"/>
        <w:jc w:val="both"/>
        <w:rPr>
          <w:rFonts w:eastAsia="Times New Roman"/>
          <w:szCs w:val="24"/>
        </w:rPr>
      </w:pPr>
      <w:r>
        <w:rPr>
          <w:rFonts w:eastAsia="Times New Roman"/>
          <w:szCs w:val="24"/>
        </w:rPr>
        <w:t xml:space="preserve">Σαφώς και δεν είναι σωστό η ταυτόχρονη εφαρμογή του αστικού κώδικα και του ιερού μουσουλμανικού νόμου, γιατί υπάρχει νόθευση και των δύο </w:t>
      </w:r>
      <w:proofErr w:type="spellStart"/>
      <w:r>
        <w:rPr>
          <w:rFonts w:eastAsia="Times New Roman"/>
          <w:szCs w:val="24"/>
        </w:rPr>
        <w:t>δικα</w:t>
      </w:r>
      <w:r>
        <w:rPr>
          <w:rFonts w:eastAsia="Times New Roman"/>
          <w:szCs w:val="24"/>
        </w:rPr>
        <w:t>ιϊκών</w:t>
      </w:r>
      <w:proofErr w:type="spellEnd"/>
      <w:r>
        <w:rPr>
          <w:rFonts w:eastAsia="Times New Roman"/>
          <w:szCs w:val="24"/>
        </w:rPr>
        <w:t xml:space="preserve"> συστημάτων. Σεβόμαστε, λοιπόν, την επιθυμία των συμπολιτών μας να επιλέγουν και να μην βρίσκονται σε καθεστώς πολιτικής σκοπιμότητας. Σεβόμαστε τη διαφορετικότητα και διασφαλίζουμε εκδημοκρατισμό της κοινωνίας.</w:t>
      </w:r>
    </w:p>
    <w:p w14:paraId="7CF05C4E" w14:textId="77777777" w:rsidR="00DE1A4F" w:rsidRDefault="00594AFE">
      <w:pPr>
        <w:spacing w:line="600" w:lineRule="auto"/>
        <w:ind w:firstLine="720"/>
        <w:jc w:val="both"/>
        <w:rPr>
          <w:rFonts w:eastAsia="Times New Roman"/>
          <w:szCs w:val="24"/>
        </w:rPr>
      </w:pPr>
      <w:r>
        <w:rPr>
          <w:rFonts w:eastAsia="Times New Roman"/>
          <w:szCs w:val="24"/>
        </w:rPr>
        <w:t>Ευχαριστώ.</w:t>
      </w:r>
    </w:p>
    <w:p w14:paraId="7CF05C4F" w14:textId="77777777" w:rsidR="00DE1A4F" w:rsidRDefault="00594AFE">
      <w:pPr>
        <w:spacing w:line="600" w:lineRule="auto"/>
        <w:ind w:firstLine="720"/>
        <w:jc w:val="center"/>
        <w:rPr>
          <w:rFonts w:eastAsia="Times New Roman"/>
          <w:szCs w:val="24"/>
        </w:rPr>
      </w:pPr>
      <w:r>
        <w:rPr>
          <w:rFonts w:eastAsia="Times New Roman" w:cs="Times New Roman"/>
          <w:szCs w:val="24"/>
        </w:rPr>
        <w:t xml:space="preserve"> (Χειροκροτήματα από την πτέ</w:t>
      </w:r>
      <w:r>
        <w:rPr>
          <w:rFonts w:eastAsia="Times New Roman" w:cs="Times New Roman"/>
          <w:szCs w:val="24"/>
        </w:rPr>
        <w:t>ρυγα του ΣΥΡΙΖΑ)</w:t>
      </w:r>
    </w:p>
    <w:p w14:paraId="7CF05C50" w14:textId="77777777" w:rsidR="00DE1A4F" w:rsidRDefault="00594AFE">
      <w:pPr>
        <w:spacing w:line="600" w:lineRule="auto"/>
        <w:ind w:firstLine="720"/>
        <w:jc w:val="both"/>
        <w:rPr>
          <w:rFonts w:eastAsia="Times New Roman"/>
          <w:bCs/>
          <w:szCs w:val="24"/>
        </w:rPr>
      </w:pPr>
      <w:r>
        <w:rPr>
          <w:rFonts w:eastAsia="Times New Roman"/>
          <w:b/>
          <w:bCs/>
          <w:szCs w:val="24"/>
        </w:rPr>
        <w:lastRenderedPageBreak/>
        <w:t>ΠΡΟΕΔΡΕΥΩΝ (</w:t>
      </w:r>
      <w:r>
        <w:rPr>
          <w:rFonts w:eastAsia="Times New Roman"/>
          <w:b/>
          <w:szCs w:val="24"/>
        </w:rPr>
        <w:t>Δημήτριος Καμμένος)</w:t>
      </w:r>
      <w:r>
        <w:rPr>
          <w:rFonts w:eastAsia="Times New Roman"/>
          <w:b/>
          <w:bCs/>
          <w:szCs w:val="24"/>
        </w:rPr>
        <w:t xml:space="preserve">: </w:t>
      </w:r>
      <w:r>
        <w:rPr>
          <w:rFonts w:eastAsia="Times New Roman"/>
          <w:bCs/>
          <w:szCs w:val="24"/>
        </w:rPr>
        <w:t xml:space="preserve">Ευχαριστούμε πολύ τον συνάδελφο, τον κ. </w:t>
      </w:r>
      <w:proofErr w:type="spellStart"/>
      <w:r>
        <w:rPr>
          <w:rFonts w:eastAsia="Times New Roman"/>
          <w:bCs/>
          <w:szCs w:val="24"/>
        </w:rPr>
        <w:t>Μιχελογιαννάκη</w:t>
      </w:r>
      <w:proofErr w:type="spellEnd"/>
      <w:r>
        <w:rPr>
          <w:rFonts w:eastAsia="Times New Roman"/>
          <w:bCs/>
          <w:szCs w:val="24"/>
        </w:rPr>
        <w:t xml:space="preserve">. </w:t>
      </w:r>
    </w:p>
    <w:p w14:paraId="7CF05C51" w14:textId="77777777" w:rsidR="00DE1A4F" w:rsidRDefault="00594AFE">
      <w:pPr>
        <w:spacing w:line="600" w:lineRule="auto"/>
        <w:ind w:firstLine="720"/>
        <w:jc w:val="both"/>
        <w:rPr>
          <w:rFonts w:eastAsia="Times New Roman"/>
          <w:bCs/>
          <w:szCs w:val="24"/>
        </w:rPr>
      </w:pPr>
      <w:r>
        <w:rPr>
          <w:rFonts w:eastAsia="Times New Roman"/>
          <w:bCs/>
          <w:szCs w:val="24"/>
        </w:rPr>
        <w:t xml:space="preserve">Τον λόγο έχει ο κ. Μάξιμος </w:t>
      </w:r>
      <w:proofErr w:type="spellStart"/>
      <w:r>
        <w:rPr>
          <w:rFonts w:eastAsia="Times New Roman"/>
          <w:bCs/>
          <w:szCs w:val="24"/>
        </w:rPr>
        <w:t>Χαρακόπουλος</w:t>
      </w:r>
      <w:proofErr w:type="spellEnd"/>
      <w:r>
        <w:rPr>
          <w:rFonts w:eastAsia="Times New Roman"/>
          <w:bCs/>
          <w:szCs w:val="24"/>
        </w:rPr>
        <w:t xml:space="preserve"> από την Νέα Δημοκρατία για επτά λεπτά και μετά θα ακολουθήσουν οι Κοινοβουλευτικοί Εκπρόσωποι.</w:t>
      </w:r>
    </w:p>
    <w:p w14:paraId="7CF05C52" w14:textId="77777777" w:rsidR="00DE1A4F" w:rsidRDefault="00594AFE">
      <w:pPr>
        <w:spacing w:line="600" w:lineRule="auto"/>
        <w:ind w:firstLine="720"/>
        <w:jc w:val="both"/>
        <w:rPr>
          <w:rFonts w:eastAsia="Times New Roman"/>
          <w:bCs/>
          <w:szCs w:val="24"/>
        </w:rPr>
      </w:pPr>
      <w:r>
        <w:rPr>
          <w:rFonts w:eastAsia="Times New Roman"/>
          <w:b/>
          <w:bCs/>
          <w:szCs w:val="24"/>
        </w:rPr>
        <w:t>ΜΑΞΙΜΟΣ ΧΑΡΑΚΟ</w:t>
      </w:r>
      <w:r>
        <w:rPr>
          <w:rFonts w:eastAsia="Times New Roman"/>
          <w:b/>
          <w:bCs/>
          <w:szCs w:val="24"/>
        </w:rPr>
        <w:t xml:space="preserve">ΠΟΥΛΟΣ: </w:t>
      </w:r>
      <w:r>
        <w:rPr>
          <w:rFonts w:eastAsia="Times New Roman"/>
          <w:bCs/>
          <w:szCs w:val="24"/>
        </w:rPr>
        <w:t>Ευχαριστώ, κύριε Πρόεδρε.</w:t>
      </w:r>
    </w:p>
    <w:p w14:paraId="7CF05C53" w14:textId="77777777" w:rsidR="00DE1A4F" w:rsidRDefault="00594AFE">
      <w:pPr>
        <w:spacing w:line="600" w:lineRule="auto"/>
        <w:ind w:firstLine="720"/>
        <w:jc w:val="both"/>
        <w:rPr>
          <w:rFonts w:eastAsia="Times New Roman"/>
          <w:bCs/>
          <w:szCs w:val="24"/>
        </w:rPr>
      </w:pPr>
      <w:r>
        <w:rPr>
          <w:rFonts w:eastAsia="Times New Roman"/>
          <w:bCs/>
          <w:szCs w:val="24"/>
        </w:rPr>
        <w:t xml:space="preserve">Κυρίες και κύριοι συνάδελφοι, η συζήτηση του νομοσχεδίου για τη </w:t>
      </w:r>
      <w:proofErr w:type="spellStart"/>
      <w:r>
        <w:rPr>
          <w:rFonts w:eastAsia="Times New Roman"/>
          <w:bCs/>
          <w:szCs w:val="24"/>
        </w:rPr>
        <w:t>σ</w:t>
      </w:r>
      <w:r>
        <w:rPr>
          <w:rFonts w:eastAsia="Times New Roman"/>
          <w:bCs/>
          <w:szCs w:val="24"/>
        </w:rPr>
        <w:t>αρία</w:t>
      </w:r>
      <w:proofErr w:type="spellEnd"/>
      <w:r>
        <w:rPr>
          <w:rFonts w:eastAsia="Times New Roman"/>
          <w:bCs/>
          <w:szCs w:val="24"/>
        </w:rPr>
        <w:t xml:space="preserve"> στους Έλληνες μουσουλμάνους της Θράκης, τις νομικές διαστάσεις της οποίας ανέλυσε σε όλο το εύρος της ο κ. Βενιζέλος, γίνεται εν μέσω σημαντικών εξελίξε</w:t>
      </w:r>
      <w:r>
        <w:rPr>
          <w:rFonts w:eastAsia="Times New Roman"/>
          <w:bCs/>
          <w:szCs w:val="24"/>
        </w:rPr>
        <w:t xml:space="preserve">ων στα λεγόμενα εθνικά ζητήματα. Εξελίξεις που το τελευταίο διάστημα έχουν πυκνώσει με ένα μάλλον ανορθόδοξο τρόπο. </w:t>
      </w:r>
    </w:p>
    <w:p w14:paraId="7CF05C54" w14:textId="77777777" w:rsidR="00DE1A4F" w:rsidRDefault="00594AFE">
      <w:pPr>
        <w:spacing w:line="600" w:lineRule="auto"/>
        <w:ind w:firstLine="720"/>
        <w:jc w:val="both"/>
        <w:rPr>
          <w:rFonts w:eastAsia="Times New Roman"/>
          <w:bCs/>
          <w:szCs w:val="24"/>
        </w:rPr>
      </w:pPr>
      <w:r>
        <w:rPr>
          <w:rFonts w:eastAsia="Times New Roman"/>
          <w:bCs/>
          <w:szCs w:val="24"/>
        </w:rPr>
        <w:lastRenderedPageBreak/>
        <w:t xml:space="preserve">Κανείς δεν αρνείται ασφαλώς ότι η Ελλάς οφείλει να εκμεταλλευτεί στο έπακρον την παρούσα συγκυρία, όπου εκδηλώνεται μια έντονη γεωπολιτική </w:t>
      </w:r>
      <w:r>
        <w:rPr>
          <w:rFonts w:eastAsia="Times New Roman"/>
          <w:bCs/>
          <w:szCs w:val="24"/>
        </w:rPr>
        <w:t>κινητικότητα, για να προωθήσει με τον καλύτερο δυνατό τρόπο τα εθνικά της δίκαια, για να αναβαθμίσει τη στρατηγική της ισχύ και να ωφεληθεί από τις νέες ευκαιρίες οικονομικής και ενεργειακής συνεργασίας.</w:t>
      </w:r>
    </w:p>
    <w:p w14:paraId="7CF05C55" w14:textId="77777777" w:rsidR="00DE1A4F" w:rsidRDefault="00594AFE">
      <w:pPr>
        <w:spacing w:line="600" w:lineRule="auto"/>
        <w:ind w:firstLine="720"/>
        <w:jc w:val="both"/>
        <w:rPr>
          <w:rFonts w:eastAsia="Times New Roman"/>
          <w:bCs/>
          <w:szCs w:val="24"/>
        </w:rPr>
      </w:pPr>
      <w:r>
        <w:rPr>
          <w:rFonts w:eastAsia="Times New Roman"/>
          <w:bCs/>
          <w:szCs w:val="24"/>
        </w:rPr>
        <w:t>Προϋπόθεση, όμως, για την ευόδωση των στόχων αυτών ε</w:t>
      </w:r>
      <w:r>
        <w:rPr>
          <w:rFonts w:eastAsia="Times New Roman"/>
          <w:bCs/>
          <w:szCs w:val="24"/>
        </w:rPr>
        <w:t>ίναι η σοβαρή προετοιμασία, αλλά και η διακομματική συνεργασία που θα δημιουργήσει ένα εθνικά αρραγές μέτωπο. Σε διαφορετική περίπτωση ελλοχεύει ο κίνδυνος να οδηγηθούμε σε εθνικές υποχωρήσεις ακόμη και σε ήττες, οι οποίες ως γνωστόν, κύριοι συνάδελφοι, σπ</w:t>
      </w:r>
      <w:r>
        <w:rPr>
          <w:rFonts w:eastAsia="Times New Roman"/>
          <w:bCs/>
          <w:szCs w:val="24"/>
        </w:rPr>
        <w:t>άνια αποκαθίστανται σε αντίθεση με τις αστοχίες και τα λάθη στην οικονομική πολιτική.</w:t>
      </w:r>
    </w:p>
    <w:p w14:paraId="7CF05C56"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 xml:space="preserve">Τα λέω αυτά με αφορμή τις εξελίξεις στο Σκοπιανό αλλά και την επίσκεψη </w:t>
      </w:r>
      <w:proofErr w:type="spellStart"/>
      <w:r>
        <w:rPr>
          <w:rFonts w:eastAsia="Times New Roman" w:cs="Times New Roman"/>
          <w:szCs w:val="24"/>
        </w:rPr>
        <w:t>Ερντογάν</w:t>
      </w:r>
      <w:proofErr w:type="spellEnd"/>
      <w:r>
        <w:rPr>
          <w:rFonts w:eastAsia="Times New Roman" w:cs="Times New Roman"/>
          <w:szCs w:val="24"/>
        </w:rPr>
        <w:t xml:space="preserve"> η οποία αποφασίστηκε και εκτελέστηκε μάνι-μάνι. Και αυτό που μας έμεινε ήταν μια πικρή γεύ</w:t>
      </w:r>
      <w:r>
        <w:rPr>
          <w:rFonts w:eastAsia="Times New Roman" w:cs="Times New Roman"/>
          <w:szCs w:val="24"/>
        </w:rPr>
        <w:t xml:space="preserve">ση και παράλληλα η απορία ποιος ήταν ο λόγος που πραγματοποιήθηκε εσπευσμένα και απροετοίμαστα αυτό το ταξίδι. Διότι σήμερα, όπως φαίνεται, έχουμε να αντιμετωπίσουμε τα </w:t>
      </w:r>
      <w:proofErr w:type="spellStart"/>
      <w:r>
        <w:rPr>
          <w:rFonts w:eastAsia="Times New Roman" w:cs="Times New Roman"/>
          <w:szCs w:val="24"/>
        </w:rPr>
        <w:t>απόνερα</w:t>
      </w:r>
      <w:proofErr w:type="spellEnd"/>
      <w:r>
        <w:rPr>
          <w:rFonts w:eastAsia="Times New Roman" w:cs="Times New Roman"/>
          <w:szCs w:val="24"/>
        </w:rPr>
        <w:t xml:space="preserve"> μιας άστοχης απόφασης κι ενός μάλλον άγνωστου σε εμάς παρασκηνίου. Διότι αρχικώ</w:t>
      </w:r>
      <w:r>
        <w:rPr>
          <w:rFonts w:eastAsia="Times New Roman" w:cs="Times New Roman"/>
          <w:szCs w:val="24"/>
        </w:rPr>
        <w:t xml:space="preserve">ς είχαμε τον Υπουργό, κ. </w:t>
      </w:r>
      <w:proofErr w:type="spellStart"/>
      <w:r>
        <w:rPr>
          <w:rFonts w:eastAsia="Times New Roman" w:cs="Times New Roman"/>
          <w:szCs w:val="24"/>
        </w:rPr>
        <w:t>Γαβρόγλου</w:t>
      </w:r>
      <w:proofErr w:type="spellEnd"/>
      <w:r>
        <w:rPr>
          <w:rFonts w:eastAsia="Times New Roman" w:cs="Times New Roman"/>
          <w:szCs w:val="24"/>
        </w:rPr>
        <w:t xml:space="preserve"> αλλά και τον Πρωθυπουργό να κάνουν λόγο για εκλογή των μουφτήδων στη Θράκη και στη συνέχεια την πρωτοφανή κυβερνητική παρέμβαση στη δικαιοσύνη για ακύρωση της απονομής ασύλου στον Τούρκο αξιωματικό. </w:t>
      </w:r>
    </w:p>
    <w:p w14:paraId="7CF05C57"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Όσο καλοπροαίρετος κι</w:t>
      </w:r>
      <w:r>
        <w:rPr>
          <w:rFonts w:eastAsia="Times New Roman" w:cs="Times New Roman"/>
          <w:szCs w:val="24"/>
        </w:rPr>
        <w:t xml:space="preserve"> αν είναι κανείς -κύριε Υπουργέ, σας άκουσα-, δεν μπορεί παρά να μπει στον πειρασμό και να αναρωτηθεί αν υπήρξαν δεσμεύσεις εκ μέρους της κυβέρνησής μας προς την άλλη πλευρά μετά τις αξιώσεις</w:t>
      </w:r>
      <w:r>
        <w:rPr>
          <w:rFonts w:eastAsia="Times New Roman" w:cs="Times New Roman"/>
          <w:szCs w:val="24"/>
        </w:rPr>
        <w:t>,</w:t>
      </w:r>
      <w:r>
        <w:rPr>
          <w:rFonts w:eastAsia="Times New Roman" w:cs="Times New Roman"/>
          <w:szCs w:val="24"/>
        </w:rPr>
        <w:t xml:space="preserve"> που δημοσίως </w:t>
      </w:r>
      <w:proofErr w:type="spellStart"/>
      <w:r>
        <w:rPr>
          <w:rFonts w:eastAsia="Times New Roman" w:cs="Times New Roman"/>
          <w:szCs w:val="24"/>
        </w:rPr>
        <w:t>προέβαλε</w:t>
      </w:r>
      <w:proofErr w:type="spellEnd"/>
      <w:r>
        <w:rPr>
          <w:rFonts w:eastAsia="Times New Roman" w:cs="Times New Roman"/>
          <w:szCs w:val="24"/>
        </w:rPr>
        <w:t>. Όμως, ακόμα κι αν δεν υπήρξαν τέτοιες δε</w:t>
      </w:r>
      <w:r>
        <w:rPr>
          <w:rFonts w:eastAsia="Times New Roman" w:cs="Times New Roman"/>
          <w:szCs w:val="24"/>
        </w:rPr>
        <w:t xml:space="preserve">σμεύσεις, η εικόνα δυστυχώς, είναι ενός κράτους που σπεύδει να εκπληρώσει τις επιθυμίες του άκρως επιθετικού γείτονά του, του οποίου βεβαίως οι ορέξεις μεγαλώνουν όταν βλέπει ότι περνά ο τσαμπουκάς του, όπως είδαμε με τις δηλώσεις του Τούρκου Αντιπροέδρου </w:t>
      </w:r>
      <w:proofErr w:type="spellStart"/>
      <w:r>
        <w:rPr>
          <w:rFonts w:eastAsia="Times New Roman" w:cs="Times New Roman"/>
          <w:szCs w:val="24"/>
        </w:rPr>
        <w:t>Μπεκίρ</w:t>
      </w:r>
      <w:proofErr w:type="spellEnd"/>
      <w:r>
        <w:rPr>
          <w:rFonts w:eastAsia="Times New Roman" w:cs="Times New Roman"/>
          <w:szCs w:val="24"/>
        </w:rPr>
        <w:t xml:space="preserve"> </w:t>
      </w:r>
      <w:proofErr w:type="spellStart"/>
      <w:r>
        <w:rPr>
          <w:rFonts w:eastAsia="Times New Roman" w:cs="Times New Roman"/>
          <w:szCs w:val="24"/>
        </w:rPr>
        <w:t>Μποζντάγ</w:t>
      </w:r>
      <w:proofErr w:type="spellEnd"/>
      <w:r>
        <w:rPr>
          <w:rFonts w:eastAsia="Times New Roman" w:cs="Times New Roman"/>
          <w:szCs w:val="24"/>
        </w:rPr>
        <w:t xml:space="preserve">. Αυτός ο δρόμος, αγαπητοί συνάδελφοι, είναι ολισθηρός και επικίνδυνος. </w:t>
      </w:r>
    </w:p>
    <w:p w14:paraId="7CF05C58"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το θέμα των μουφτήδων, όπως το έθεσε ο κ. </w:t>
      </w:r>
      <w:proofErr w:type="spellStart"/>
      <w:r>
        <w:rPr>
          <w:rFonts w:eastAsia="Times New Roman" w:cs="Times New Roman"/>
          <w:szCs w:val="24"/>
        </w:rPr>
        <w:t>Ερντογάν</w:t>
      </w:r>
      <w:proofErr w:type="spellEnd"/>
      <w:r>
        <w:rPr>
          <w:rFonts w:eastAsia="Times New Roman" w:cs="Times New Roman"/>
          <w:szCs w:val="24"/>
        </w:rPr>
        <w:t>, πρόκειται για μια απόλυτη παραποίηση της πραγματικότητας, ιδιαιτέρως όταν επιχειρεί να βάλει στο ίδιο τσο</w:t>
      </w:r>
      <w:r>
        <w:rPr>
          <w:rFonts w:eastAsia="Times New Roman" w:cs="Times New Roman"/>
          <w:szCs w:val="24"/>
        </w:rPr>
        <w:t>υβάλι τον Οικουμενικό Πατριάρχη με τον τρόπο ανάδειξης των τοπικών μουφτήδων. Ο Πατριάρχης Κωνσταντινουπόλεως παραμένει ακόμα και σήμερα το σημείο αναφοράς των απανταχού ορθοδόξων στον κόσμο και όχι ο θρησκευτικός π</w:t>
      </w:r>
      <w:r>
        <w:rPr>
          <w:rFonts w:eastAsia="Times New Roman" w:cs="Times New Roman"/>
          <w:szCs w:val="24"/>
        </w:rPr>
        <w:t>οιμέν</w:t>
      </w:r>
      <w:r>
        <w:rPr>
          <w:rFonts w:eastAsia="Times New Roman" w:cs="Times New Roman"/>
          <w:szCs w:val="24"/>
        </w:rPr>
        <w:t>ας των λίγων, δυστυχώς, Ρωμιών που α</w:t>
      </w:r>
      <w:r>
        <w:rPr>
          <w:rFonts w:eastAsia="Times New Roman" w:cs="Times New Roman"/>
          <w:szCs w:val="24"/>
        </w:rPr>
        <w:t xml:space="preserve">πέμειναν στην Πόλη μετά από τους διωγμούς που συστηματικά υπέστησαν και παρά τα όσα προβλέπει η Συνθήκη της </w:t>
      </w:r>
      <w:proofErr w:type="spellStart"/>
      <w:r>
        <w:rPr>
          <w:rFonts w:eastAsia="Times New Roman" w:cs="Times New Roman"/>
          <w:szCs w:val="24"/>
        </w:rPr>
        <w:t>Λ</w:t>
      </w:r>
      <w:r>
        <w:rPr>
          <w:rFonts w:eastAsia="Times New Roman" w:cs="Times New Roman"/>
          <w:szCs w:val="24"/>
        </w:rPr>
        <w:t>ω</w:t>
      </w:r>
      <w:r>
        <w:rPr>
          <w:rFonts w:eastAsia="Times New Roman" w:cs="Times New Roman"/>
          <w:szCs w:val="24"/>
        </w:rPr>
        <w:t>ζάνης</w:t>
      </w:r>
      <w:proofErr w:type="spellEnd"/>
      <w:r>
        <w:rPr>
          <w:rFonts w:eastAsia="Times New Roman" w:cs="Times New Roman"/>
          <w:szCs w:val="24"/>
        </w:rPr>
        <w:t xml:space="preserve">. </w:t>
      </w:r>
    </w:p>
    <w:p w14:paraId="7CF05C59"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Επομένως, εδώ δεν χωράει κανένα ανατολίτικο παζάρι. Αντιθέτως, η Τουρκία θα πρέπει να καυχάται διότι η έδρα του Οικουμενικού Πατριαρχείου</w:t>
      </w:r>
      <w:r>
        <w:rPr>
          <w:rFonts w:eastAsia="Times New Roman" w:cs="Times New Roman"/>
          <w:szCs w:val="24"/>
        </w:rPr>
        <w:t>,</w:t>
      </w:r>
      <w:r>
        <w:rPr>
          <w:rFonts w:eastAsia="Times New Roman" w:cs="Times New Roman"/>
          <w:szCs w:val="24"/>
        </w:rPr>
        <w:t xml:space="preserve"> του κέντρου της παγκόσμιας </w:t>
      </w:r>
      <w:r>
        <w:rPr>
          <w:rFonts w:eastAsia="Times New Roman" w:cs="Times New Roman"/>
          <w:szCs w:val="24"/>
        </w:rPr>
        <w:t>Ο</w:t>
      </w:r>
      <w:r>
        <w:rPr>
          <w:rFonts w:eastAsia="Times New Roman" w:cs="Times New Roman"/>
          <w:szCs w:val="24"/>
        </w:rPr>
        <w:t>ρθοδοξίας</w:t>
      </w:r>
      <w:r>
        <w:rPr>
          <w:rFonts w:eastAsia="Times New Roman" w:cs="Times New Roman"/>
          <w:szCs w:val="24"/>
        </w:rPr>
        <w:t>,</w:t>
      </w:r>
      <w:r>
        <w:rPr>
          <w:rFonts w:eastAsia="Times New Roman" w:cs="Times New Roman"/>
          <w:szCs w:val="24"/>
        </w:rPr>
        <w:t xml:space="preserve"> βρίσκεται στην επικράτειά της και να διευκολύνει τη λειτουργία του. </w:t>
      </w:r>
      <w:r>
        <w:rPr>
          <w:rFonts w:eastAsia="Times New Roman" w:cs="Times New Roman"/>
          <w:szCs w:val="24"/>
        </w:rPr>
        <w:lastRenderedPageBreak/>
        <w:t>Δυστυχώς, ακόμα απαγορεύει τη λειτουργία της Θεολογικής Σχολής της Χάλκης, που επέβαλε αυθαίρετα το 1971 το κλείσιμό της και εσχάτως συστηματικά μετ</w:t>
      </w:r>
      <w:r>
        <w:rPr>
          <w:rFonts w:eastAsia="Times New Roman" w:cs="Times New Roman"/>
          <w:szCs w:val="24"/>
        </w:rPr>
        <w:t xml:space="preserve">ατρέπει βυζαντινούς ναούς, εκκλησιές σε τζαμιά με πρώτη τα τελευταία χρόνια την Αγία Σοφία στην Τραπεζούντα. </w:t>
      </w:r>
    </w:p>
    <w:p w14:paraId="7CF05C5A"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Όλα τα παραπάνω μπορεί να μην σχετίζονται άμεσα με το νομοσχέδιο που συζητούμε, ωστόσο επιβαρύνουν τις ελληνοτουρκικές σχέσεις, θεμέλιο των οποίων</w:t>
      </w:r>
      <w:r>
        <w:rPr>
          <w:rFonts w:eastAsia="Times New Roman" w:cs="Times New Roman"/>
          <w:szCs w:val="24"/>
        </w:rPr>
        <w:t xml:space="preserve"> αποτελεί ο σεβασμός στη Συνθήκη της </w:t>
      </w:r>
      <w:proofErr w:type="spellStart"/>
      <w:r>
        <w:rPr>
          <w:rFonts w:eastAsia="Times New Roman" w:cs="Times New Roman"/>
          <w:szCs w:val="24"/>
        </w:rPr>
        <w:t>Λ</w:t>
      </w:r>
      <w:r>
        <w:rPr>
          <w:rFonts w:eastAsia="Times New Roman" w:cs="Times New Roman"/>
          <w:szCs w:val="24"/>
        </w:rPr>
        <w:t>ω</w:t>
      </w:r>
      <w:r>
        <w:rPr>
          <w:rFonts w:eastAsia="Times New Roman" w:cs="Times New Roman"/>
          <w:szCs w:val="24"/>
        </w:rPr>
        <w:t>ζάνης</w:t>
      </w:r>
      <w:proofErr w:type="spellEnd"/>
      <w:r>
        <w:rPr>
          <w:rFonts w:eastAsia="Times New Roman" w:cs="Times New Roman"/>
          <w:szCs w:val="24"/>
        </w:rPr>
        <w:t xml:space="preserve">. </w:t>
      </w:r>
    </w:p>
    <w:p w14:paraId="7CF05C5B"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Βεβαίως, κυρίες και κύριοι συνάδελφοι, το καθεστώς απονομής δικαιοσύνης στους Έλληνες Μουσουλμάνους της Θράκης είναι ένα ζήτημα καθαρά εσωτερικής φύσεως και ως τέτοιο πρέπει να το αντιμετωπίζουμε. Και νομίζω ό</w:t>
      </w:r>
      <w:r>
        <w:rPr>
          <w:rFonts w:eastAsia="Times New Roman" w:cs="Times New Roman"/>
          <w:szCs w:val="24"/>
        </w:rPr>
        <w:t xml:space="preserve">τι το νομοσχέδιο μετά τις αλλαγές που </w:t>
      </w:r>
      <w:r>
        <w:rPr>
          <w:rFonts w:eastAsia="Times New Roman" w:cs="Times New Roman"/>
          <w:szCs w:val="24"/>
        </w:rPr>
        <w:lastRenderedPageBreak/>
        <w:t>προτείναμε ως Νέα Δημοκρατία, κινείται στη σωστή κατεύθυνση, δηλαδή εμπεδώνει ακόμα περισσότερο την ισοπολιτεία και την ισονομία όλων των Ελλήνων, ενισχύει την ισότητα των φύλων και βρίσκεται σε αντιστοιχία με τον νομι</w:t>
      </w:r>
      <w:r>
        <w:rPr>
          <w:rFonts w:eastAsia="Times New Roman" w:cs="Times New Roman"/>
          <w:szCs w:val="24"/>
        </w:rPr>
        <w:t xml:space="preserve">κό μας πολιτισμό και την ευρωπαϊκή μας ταυτότητα. </w:t>
      </w:r>
    </w:p>
    <w:p w14:paraId="7CF05C5C"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Διότι στην Ελλάδα, στην πράξη έχει κατακτηθεί η ισονομία απέναντι σε όλους τους πολίτες ανεξάρτητα από τα θρησκευτικά τους πιστεύω τα οποία τελούνται από όλους  εν ελευθερία. Και να θυμίσουμε και πάλι ότι </w:t>
      </w:r>
      <w:r>
        <w:rPr>
          <w:rFonts w:eastAsia="Times New Roman" w:cs="Times New Roman"/>
          <w:szCs w:val="24"/>
        </w:rPr>
        <w:t xml:space="preserve">οι σημερινές διατάξεις έρχονται να συμπληρώσουν τον νόμο της Νέας Δημοκρατίας του Κωνσταντίνου Μητσοτάκη του 1991, νόμο ο οποίος ψηφίστηκε σε ένα διαφορετικό πολιτικό περιβάλλον. </w:t>
      </w:r>
    </w:p>
    <w:p w14:paraId="7CF05C5D"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Είναι δε ιδιαίτερα ενθαρρυντικό ότι οι αλλαγές αυτές βρίσκουν αποδοχή και απ</w:t>
      </w:r>
      <w:r>
        <w:rPr>
          <w:rFonts w:eastAsia="Times New Roman" w:cs="Times New Roman"/>
          <w:szCs w:val="24"/>
        </w:rPr>
        <w:t xml:space="preserve">ό όλους τους εμπλεκόμενους φορείς και κυρίως από τους Έλληνες πολίτες που αφορούν, υπερβαίνοντας αναχρονιστικές διαδικασίες, όπως ήταν η υποχρεωτική εφαρμογή της </w:t>
      </w:r>
      <w:proofErr w:type="spellStart"/>
      <w:r>
        <w:rPr>
          <w:rFonts w:eastAsia="Times New Roman" w:cs="Times New Roman"/>
          <w:szCs w:val="24"/>
        </w:rPr>
        <w:t>σ</w:t>
      </w:r>
      <w:r>
        <w:rPr>
          <w:rFonts w:eastAsia="Times New Roman" w:cs="Times New Roman"/>
          <w:szCs w:val="24"/>
        </w:rPr>
        <w:t>αρίας</w:t>
      </w:r>
      <w:proofErr w:type="spellEnd"/>
      <w:r>
        <w:rPr>
          <w:rFonts w:eastAsia="Times New Roman" w:cs="Times New Roman"/>
          <w:szCs w:val="24"/>
        </w:rPr>
        <w:t xml:space="preserve">, ιδιαίτερα στα ζητήματα του διαζυγίου και της κληρονομικής διαδοχής. Πλέον οι διαφορές </w:t>
      </w:r>
      <w:r>
        <w:rPr>
          <w:rFonts w:eastAsia="Times New Roman" w:cs="Times New Roman"/>
          <w:szCs w:val="24"/>
        </w:rPr>
        <w:t xml:space="preserve">θα φτάνουν στον μουφτή ως ιεροδίκη μόνο αν συναινούν και τα δύο μέρη. </w:t>
      </w:r>
    </w:p>
    <w:p w14:paraId="7CF05C5E"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Το γεγονός αυτό στέλνει και το ελπιδοφόρο μήνυμα ότι οι μειονότητες μπορούν να αποτελέσουν γέφυρες φιλίας και συνεργασίας των λαών, όταν τηρούνται οι αρχές της ισονομίας, της ισοπολιτεί</w:t>
      </w:r>
      <w:r>
        <w:rPr>
          <w:rFonts w:eastAsia="Times New Roman" w:cs="Times New Roman"/>
          <w:szCs w:val="24"/>
        </w:rPr>
        <w:t xml:space="preserve">ας και της θρησκευτικής και κάθε άλλης ελευθερίας. Κατ’ αυτόν τον τρόπο, δεν μπορούν να βρουν εύφορο έδαφος για να δράσουν όσοι </w:t>
      </w:r>
      <w:r>
        <w:rPr>
          <w:rFonts w:eastAsia="Times New Roman" w:cs="Times New Roman"/>
          <w:szCs w:val="24"/>
        </w:rPr>
        <w:lastRenderedPageBreak/>
        <w:t xml:space="preserve">υπονομευτικοί κύκλοι θα ήθελαν να προκαλέσουν αχρείαστες και επικίνδυνες αντιπαραθέσεις. </w:t>
      </w:r>
    </w:p>
    <w:p w14:paraId="7CF05C5F"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Νέα Δη</w:t>
      </w:r>
      <w:r>
        <w:rPr>
          <w:rFonts w:eastAsia="Times New Roman" w:cs="Times New Roman"/>
          <w:szCs w:val="24"/>
        </w:rPr>
        <w:t xml:space="preserve">μοκρατία και σε αυτό το ζήτημα, πάντοτε κινούμενη με κριτήριο το εθνικό συμφέρον και μακριά από μικροκομματικές και μικροπολιτικές σκοπιμότητες, υποστηρίζει το παρόν νομοσχέδιο, γιατί θεωρούμε ότι κινείται προς τη σωστή κατεύθυνση. </w:t>
      </w:r>
    </w:p>
    <w:p w14:paraId="7CF05C60"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CF05C61" w14:textId="77777777" w:rsidR="00DE1A4F" w:rsidRDefault="00594AFE">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CF05C62"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Και εμείς ευχαριστούμε, κύριε </w:t>
      </w:r>
      <w:proofErr w:type="spellStart"/>
      <w:r>
        <w:rPr>
          <w:rFonts w:eastAsia="Times New Roman" w:cs="Times New Roman"/>
          <w:szCs w:val="24"/>
        </w:rPr>
        <w:t>Χαρακόπουλε</w:t>
      </w:r>
      <w:proofErr w:type="spellEnd"/>
      <w:r>
        <w:rPr>
          <w:rFonts w:eastAsia="Times New Roman" w:cs="Times New Roman"/>
          <w:szCs w:val="24"/>
        </w:rPr>
        <w:t xml:space="preserve">. </w:t>
      </w:r>
    </w:p>
    <w:p w14:paraId="7CF05C63"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της Χρυσής Αυγής κ. Ιωάννης Λαγός και μετά ακολουθούν τρεις Βουλευτές. </w:t>
      </w:r>
    </w:p>
    <w:p w14:paraId="7CF05C64"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lastRenderedPageBreak/>
        <w:t>ΚΩΝΣΤΑΝΤΙ</w:t>
      </w:r>
      <w:r>
        <w:rPr>
          <w:rFonts w:eastAsia="Times New Roman" w:cs="Times New Roman"/>
          <w:b/>
          <w:szCs w:val="24"/>
        </w:rPr>
        <w:t xml:space="preserve">ΝΟΣ ΤΖΑΒΑΡΑΣ: </w:t>
      </w:r>
      <w:r>
        <w:rPr>
          <w:rFonts w:eastAsia="Times New Roman" w:cs="Times New Roman"/>
          <w:szCs w:val="24"/>
        </w:rPr>
        <w:t xml:space="preserve">Πώς είναι η διάταξη, κύριε Πρόεδρε; </w:t>
      </w:r>
    </w:p>
    <w:p w14:paraId="7CF05C65"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Τρία-ένα, τρία-ένα. Είναι ο κ. </w:t>
      </w:r>
      <w:proofErr w:type="spellStart"/>
      <w:r>
        <w:rPr>
          <w:rFonts w:eastAsia="Times New Roman" w:cs="Times New Roman"/>
          <w:szCs w:val="24"/>
        </w:rPr>
        <w:t>Παναγιώταρος</w:t>
      </w:r>
      <w:proofErr w:type="spellEnd"/>
      <w:r>
        <w:rPr>
          <w:rFonts w:eastAsia="Times New Roman" w:cs="Times New Roman"/>
          <w:szCs w:val="24"/>
        </w:rPr>
        <w:t xml:space="preserve">, ο κ. Καρράς, η κ. </w:t>
      </w:r>
      <w:proofErr w:type="spellStart"/>
      <w:r>
        <w:rPr>
          <w:rFonts w:eastAsia="Times New Roman" w:cs="Times New Roman"/>
          <w:szCs w:val="24"/>
        </w:rPr>
        <w:t>Γκαρά</w:t>
      </w:r>
      <w:proofErr w:type="spellEnd"/>
      <w:r>
        <w:rPr>
          <w:rFonts w:eastAsia="Times New Roman" w:cs="Times New Roman"/>
          <w:szCs w:val="24"/>
        </w:rPr>
        <w:t xml:space="preserve"> και μετά θα ακολουθήσει ο Κοινοβουλευτικός Εκπρόσωπος κ. Τζαβάρας.  </w:t>
      </w:r>
    </w:p>
    <w:p w14:paraId="7CF05C66"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Κύριε Λαγέ, έχετε τον λόγο. </w:t>
      </w:r>
    </w:p>
    <w:p w14:paraId="7CF05C67"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ΙΩΑΝΝ</w:t>
      </w:r>
      <w:r>
        <w:rPr>
          <w:rFonts w:eastAsia="Times New Roman" w:cs="Times New Roman"/>
          <w:b/>
          <w:szCs w:val="24"/>
        </w:rPr>
        <w:t xml:space="preserve">ΗΣ ΛΑΓΟΣ: </w:t>
      </w:r>
      <w:r>
        <w:rPr>
          <w:rFonts w:eastAsia="Times New Roman" w:cs="Times New Roman"/>
          <w:szCs w:val="24"/>
        </w:rPr>
        <w:t xml:space="preserve">Ευχαριστώ, κύριε Πρόεδρε. </w:t>
      </w:r>
    </w:p>
    <w:p w14:paraId="7CF05C68"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Θα ξεκινήσω λέγοντας ότι η Χρυσή Αυγή έχει ταχθεί και τάσσεται υπέρ της κατάργησης της </w:t>
      </w:r>
      <w:proofErr w:type="spellStart"/>
      <w:r>
        <w:rPr>
          <w:rFonts w:eastAsia="Times New Roman" w:cs="Times New Roman"/>
          <w:szCs w:val="24"/>
        </w:rPr>
        <w:t>σ</w:t>
      </w:r>
      <w:r>
        <w:rPr>
          <w:rFonts w:eastAsia="Times New Roman" w:cs="Times New Roman"/>
          <w:szCs w:val="24"/>
        </w:rPr>
        <w:t>αρίας</w:t>
      </w:r>
      <w:proofErr w:type="spellEnd"/>
      <w:r>
        <w:rPr>
          <w:rFonts w:eastAsia="Times New Roman" w:cs="Times New Roman"/>
          <w:szCs w:val="24"/>
        </w:rPr>
        <w:t>. Αυτό είναι δεδομένο. Θα συνεχίσω, όμως, λέγοντας -γιατί αυτά είναι πράγματα που πολλοί, κυρίως από τους ανθρώπους που μας ακ</w:t>
      </w:r>
      <w:r>
        <w:rPr>
          <w:rFonts w:eastAsia="Times New Roman" w:cs="Times New Roman"/>
          <w:szCs w:val="24"/>
        </w:rPr>
        <w:t xml:space="preserve">ούν, δεν τα γνωρίζουν- τι είναι η </w:t>
      </w:r>
      <w:proofErr w:type="spellStart"/>
      <w:r>
        <w:rPr>
          <w:rFonts w:eastAsia="Times New Roman" w:cs="Times New Roman"/>
          <w:szCs w:val="24"/>
        </w:rPr>
        <w:t>σ</w:t>
      </w:r>
      <w:r>
        <w:rPr>
          <w:rFonts w:eastAsia="Times New Roman" w:cs="Times New Roman"/>
          <w:szCs w:val="24"/>
        </w:rPr>
        <w:t>αρία</w:t>
      </w:r>
      <w:proofErr w:type="spellEnd"/>
      <w:r>
        <w:rPr>
          <w:rFonts w:eastAsia="Times New Roman" w:cs="Times New Roman"/>
          <w:szCs w:val="24"/>
        </w:rPr>
        <w:t xml:space="preserve"> και το τι εφαρμόζεται στην Ελλάδα. Είναι μία πολύπλοκη υπόθεση. </w:t>
      </w:r>
    </w:p>
    <w:p w14:paraId="7CF05C69"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που φέρνει το Υπουργείο σήμερα, προκειμένου να υπάρχει προαιρετική χρήση </w:t>
      </w:r>
      <w:proofErr w:type="spellStart"/>
      <w:r>
        <w:rPr>
          <w:rFonts w:eastAsia="Times New Roman" w:cs="Times New Roman"/>
          <w:szCs w:val="24"/>
        </w:rPr>
        <w:t>σ</w:t>
      </w:r>
      <w:r>
        <w:rPr>
          <w:rFonts w:eastAsia="Times New Roman" w:cs="Times New Roman"/>
          <w:szCs w:val="24"/>
        </w:rPr>
        <w:t>αρίας</w:t>
      </w:r>
      <w:proofErr w:type="spellEnd"/>
      <w:r>
        <w:rPr>
          <w:rFonts w:eastAsia="Times New Roman" w:cs="Times New Roman"/>
          <w:szCs w:val="24"/>
        </w:rPr>
        <w:t>, φαίνεται και ακούγεται σωστό. Όμως, αυτό εγκυμονεί πολλούς κινδύν</w:t>
      </w:r>
      <w:r>
        <w:rPr>
          <w:rFonts w:eastAsia="Times New Roman" w:cs="Times New Roman"/>
          <w:szCs w:val="24"/>
        </w:rPr>
        <w:t>ους και οι κίνδυνοι αυτοί είναι οι εξής: το αν ο μουφτής ο οποίος είναι τώρα στη Θράκη μας και ο οποίος λειτουργεί κατόπιν διορισμού του από το ελληνικό κράτος σέβεται τα δικαιώματα των Ελλήνων πολιτών. Με την προϋπόθεση που πάει να ψηφιστεί τώρα και επειδ</w:t>
      </w:r>
      <w:r>
        <w:rPr>
          <w:rFonts w:eastAsia="Times New Roman" w:cs="Times New Roman"/>
          <w:szCs w:val="24"/>
        </w:rPr>
        <w:t>ή δεν έχουμε κα</w:t>
      </w:r>
      <w:r>
        <w:rPr>
          <w:rFonts w:eastAsia="Times New Roman" w:cs="Times New Roman"/>
          <w:szCs w:val="24"/>
        </w:rPr>
        <w:t>μ</w:t>
      </w:r>
      <w:r>
        <w:rPr>
          <w:rFonts w:eastAsia="Times New Roman" w:cs="Times New Roman"/>
          <w:szCs w:val="24"/>
        </w:rPr>
        <w:t xml:space="preserve">μία εμπιστοσύνη στην Κυβέρνηση για το τι μπορεί να κάνει, ειδικά στα θέματα εξωτερικής πολιτικής και στα εθνικά ζητήματα, αν αύριο-μεθαύριο καταργηθεί η </w:t>
      </w:r>
      <w:proofErr w:type="spellStart"/>
      <w:r>
        <w:rPr>
          <w:rFonts w:eastAsia="Times New Roman" w:cs="Times New Roman"/>
          <w:szCs w:val="24"/>
        </w:rPr>
        <w:t>σ</w:t>
      </w:r>
      <w:r>
        <w:rPr>
          <w:rFonts w:eastAsia="Times New Roman" w:cs="Times New Roman"/>
          <w:szCs w:val="24"/>
        </w:rPr>
        <w:t>αρία</w:t>
      </w:r>
      <w:proofErr w:type="spellEnd"/>
      <w:r>
        <w:rPr>
          <w:rFonts w:eastAsia="Times New Roman" w:cs="Times New Roman"/>
          <w:szCs w:val="24"/>
        </w:rPr>
        <w:t>, όπως πολλοί λένε, κάτι που και εμείς θα θέλαμε, θα πρέπει αυτό να γίνει με την π</w:t>
      </w:r>
      <w:r>
        <w:rPr>
          <w:rFonts w:eastAsia="Times New Roman" w:cs="Times New Roman"/>
          <w:szCs w:val="24"/>
        </w:rPr>
        <w:t xml:space="preserve">ροϋπόθεση ότι οι μουφτήδες θα διορίζονται από το ελληνικό κράτος. </w:t>
      </w:r>
    </w:p>
    <w:p w14:paraId="7CF05C6A"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Ο μουφτής τι είναι αυτή τη στιγμή πάνω στη Θράκη; Ο μουφτής είναι ένας λειτουργός –ας το πούμε έτσι- δικαστικός και έτσι διορίζεται από το ελληνικό κράτος, αμείβεται από αυτό και λειτουργεί</w:t>
      </w:r>
      <w:r>
        <w:rPr>
          <w:rFonts w:eastAsia="Times New Roman" w:cs="Times New Roman"/>
          <w:szCs w:val="24"/>
        </w:rPr>
        <w:t xml:space="preserve"> υπέρ των δικαιωμάτων του ελληνικού έθνους. Αν, λοιπόν, βγει μία απόφαση και οι </w:t>
      </w:r>
      <w:proofErr w:type="spellStart"/>
      <w:r>
        <w:rPr>
          <w:rFonts w:eastAsia="Times New Roman" w:cs="Times New Roman"/>
          <w:szCs w:val="24"/>
        </w:rPr>
        <w:t>ψευδομουφτήδες</w:t>
      </w:r>
      <w:proofErr w:type="spellEnd"/>
      <w:r>
        <w:rPr>
          <w:rFonts w:eastAsia="Times New Roman" w:cs="Times New Roman"/>
          <w:szCs w:val="24"/>
        </w:rPr>
        <w:t xml:space="preserve">, οι οποίοι ήδη είναι στη Θράκη και δημιουργούν προβλήματα, αρχίσουν και αναλαμβάνουν αυτοί πρωτοβουλίες, εκεί σίγουρα θα αντιμετωπίσουμε τεράστιο πρόβλημα. </w:t>
      </w:r>
    </w:p>
    <w:p w14:paraId="7CF05C6B"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Αν, </w:t>
      </w:r>
      <w:r>
        <w:rPr>
          <w:rFonts w:eastAsia="Times New Roman" w:cs="Times New Roman"/>
          <w:szCs w:val="24"/>
        </w:rPr>
        <w:t xml:space="preserve">λοιπόν, η ελληνική Κυβέρνηση έφερνε ένα νομοσχέδιο με το οποίο θα καταργούσε τη </w:t>
      </w:r>
      <w:proofErr w:type="spellStart"/>
      <w:r>
        <w:rPr>
          <w:rFonts w:eastAsia="Times New Roman" w:cs="Times New Roman"/>
          <w:szCs w:val="24"/>
        </w:rPr>
        <w:t>σ</w:t>
      </w:r>
      <w:r>
        <w:rPr>
          <w:rFonts w:eastAsia="Times New Roman" w:cs="Times New Roman"/>
          <w:szCs w:val="24"/>
        </w:rPr>
        <w:t>αρία</w:t>
      </w:r>
      <w:proofErr w:type="spellEnd"/>
      <w:r>
        <w:rPr>
          <w:rFonts w:eastAsia="Times New Roman" w:cs="Times New Roman"/>
          <w:szCs w:val="24"/>
        </w:rPr>
        <w:t>, αλλά διαβεβαίωνε τους Έλληνες πολίτες, και τους χριστιανούς και φυσικά τους μουσουλμάνους που ζουν στη Θράκη, ότι οι μουφτήδες θα διορίζονται συγκεκριμένα από το ελληνικ</w:t>
      </w:r>
      <w:r>
        <w:rPr>
          <w:rFonts w:eastAsia="Times New Roman" w:cs="Times New Roman"/>
          <w:szCs w:val="24"/>
        </w:rPr>
        <w:t xml:space="preserve">ό κράτος, εμείς φυσικά θα ήμασταν σύμφωνοι. Επειδή, όμως, δεν συμβαίνει αυτό, επαναλαμβάνω και πάλι, το νομοσχέδιο </w:t>
      </w:r>
      <w:r>
        <w:rPr>
          <w:rFonts w:eastAsia="Times New Roman" w:cs="Times New Roman"/>
          <w:szCs w:val="24"/>
        </w:rPr>
        <w:lastRenderedPageBreak/>
        <w:t xml:space="preserve">αυτό αφήνει «παράθυρο», είτε ηθελημένα είτε άθελα από την Κυβέρνηση, προκειμένου να διορίζονται </w:t>
      </w:r>
      <w:proofErr w:type="spellStart"/>
      <w:r>
        <w:rPr>
          <w:rFonts w:eastAsia="Times New Roman" w:cs="Times New Roman"/>
          <w:szCs w:val="24"/>
        </w:rPr>
        <w:t>ψευδομουφτήδες</w:t>
      </w:r>
      <w:proofErr w:type="spellEnd"/>
      <w:r>
        <w:rPr>
          <w:rFonts w:eastAsia="Times New Roman" w:cs="Times New Roman"/>
          <w:szCs w:val="24"/>
        </w:rPr>
        <w:t xml:space="preserve"> από το Τουρκικό Προξενείο και </w:t>
      </w:r>
      <w:r>
        <w:rPr>
          <w:rFonts w:eastAsia="Times New Roman" w:cs="Times New Roman"/>
          <w:szCs w:val="24"/>
        </w:rPr>
        <w:t xml:space="preserve">να κάνουν ό,τι θέλουν στην επικίνδυνη περιοχή της Θράκης μας, επικίνδυνη εξαιτίας των συμφερόντων του Τουρκικού Προξενείου. Πρέπει, λοιπόν, όλα αυτά να τα κάνουμε κατανοητά στον ελληνικό λαό, για να καταλάβει τι συμβαίνει και το τι κίνδυνοι εγκυμονούν. </w:t>
      </w:r>
    </w:p>
    <w:p w14:paraId="7CF05C6C"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Πο</w:t>
      </w:r>
      <w:r>
        <w:rPr>
          <w:rFonts w:eastAsia="Times New Roman" w:cs="Times New Roman"/>
          <w:szCs w:val="24"/>
        </w:rPr>
        <w:t>λλοί σ</w:t>
      </w:r>
      <w:r>
        <w:rPr>
          <w:rFonts w:eastAsia="Times New Roman" w:cs="Times New Roman"/>
          <w:szCs w:val="24"/>
        </w:rPr>
        <w:t xml:space="preserve">’ αυτήν </w:t>
      </w:r>
      <w:r>
        <w:rPr>
          <w:rFonts w:eastAsia="Times New Roman" w:cs="Times New Roman"/>
          <w:szCs w:val="24"/>
        </w:rPr>
        <w:t>την Αίθουσα μίλησαν πριν από λίγο, αλλά και πριν ξεκινήσει η διαδικασία, για τα δημοκρατικά δικαιώματα των πολιτών και όλα αυτά. Υπάρχουν τα δημοκρατικά δικαιώματα των μουσουλμάνων πολιτών, τα οποία και εμείς φυσικά σεβόμαστε. Υπάρχει μία μου</w:t>
      </w:r>
      <w:r>
        <w:rPr>
          <w:rFonts w:eastAsia="Times New Roman" w:cs="Times New Roman"/>
          <w:szCs w:val="24"/>
        </w:rPr>
        <w:t xml:space="preserve">σουλμανική μειονότητα, την οποία σεβόμαστε. Όμως, </w:t>
      </w:r>
      <w:r>
        <w:rPr>
          <w:rFonts w:eastAsia="Times New Roman" w:cs="Times New Roman"/>
          <w:szCs w:val="24"/>
        </w:rPr>
        <w:lastRenderedPageBreak/>
        <w:t xml:space="preserve">πέραν των δημοκρατικών δικαιωμάτων των πολιτών, υπάρχει και το εθνικό συμφέρον, υπάρχει και το εθνικό καλό. </w:t>
      </w:r>
    </w:p>
    <w:p w14:paraId="7CF05C6D"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Επαναλαμβάνουμε ότι εδώ ανοίγει ένα, όχι μικρό αλλά μεγάλο</w:t>
      </w:r>
      <w:r>
        <w:rPr>
          <w:rFonts w:eastAsia="Times New Roman" w:cs="Times New Roman"/>
          <w:szCs w:val="24"/>
        </w:rPr>
        <w:t>,</w:t>
      </w:r>
      <w:r>
        <w:rPr>
          <w:rFonts w:eastAsia="Times New Roman" w:cs="Times New Roman"/>
          <w:szCs w:val="24"/>
        </w:rPr>
        <w:t xml:space="preserve"> «παράθυρο», και δεν ξέρουμε μετά από ένα χρονικό διάστημα τι άλλο θα φέρει αυτή η απαράδεκτη </w:t>
      </w:r>
      <w:r>
        <w:rPr>
          <w:rFonts w:eastAsia="Times New Roman" w:cs="Times New Roman"/>
          <w:szCs w:val="24"/>
        </w:rPr>
        <w:t>«</w:t>
      </w:r>
      <w:r>
        <w:rPr>
          <w:rFonts w:eastAsia="Times New Roman" w:cs="Times New Roman"/>
          <w:szCs w:val="24"/>
        </w:rPr>
        <w:t>ελληνική</w:t>
      </w:r>
      <w:r>
        <w:rPr>
          <w:rFonts w:eastAsia="Times New Roman" w:cs="Times New Roman"/>
          <w:szCs w:val="24"/>
        </w:rPr>
        <w:t>»</w:t>
      </w:r>
      <w:r>
        <w:rPr>
          <w:rFonts w:eastAsia="Times New Roman" w:cs="Times New Roman"/>
          <w:szCs w:val="24"/>
        </w:rPr>
        <w:t xml:space="preserve"> Κυβέρνηση, η οποία προφανώς θέτει ζήτημα εκλογής </w:t>
      </w:r>
      <w:proofErr w:type="spellStart"/>
      <w:r>
        <w:rPr>
          <w:rFonts w:eastAsia="Times New Roman" w:cs="Times New Roman"/>
          <w:szCs w:val="24"/>
        </w:rPr>
        <w:t>ψευδομουφτήδων</w:t>
      </w:r>
      <w:proofErr w:type="spellEnd"/>
      <w:r>
        <w:rPr>
          <w:rFonts w:eastAsia="Times New Roman" w:cs="Times New Roman"/>
          <w:szCs w:val="24"/>
        </w:rPr>
        <w:t xml:space="preserve"> από το Τουρκικό Προξενείο. Εκεί είναι όλος ο κίνδυνος. Αυτό πρέπει να προσέξουμε ως Έλλ</w:t>
      </w:r>
      <w:r>
        <w:rPr>
          <w:rFonts w:eastAsia="Times New Roman" w:cs="Times New Roman"/>
          <w:szCs w:val="24"/>
        </w:rPr>
        <w:t xml:space="preserve">ηνες πολίτες. </w:t>
      </w:r>
    </w:p>
    <w:p w14:paraId="7CF05C6E"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Μην ξεχνάμε ότι ο μουφτής ελέγχει τα τεμένη στη Θράκη και, επίσης, διορίζει τους θρησκευτικούς λειτουργούς, όπως και τους παύει. Επίσης, έχει στην επίβλεψή του και την οικονομική διαχείριση των </w:t>
      </w:r>
      <w:proofErr w:type="spellStart"/>
      <w:r>
        <w:rPr>
          <w:rFonts w:eastAsia="Times New Roman" w:cs="Times New Roman"/>
          <w:szCs w:val="24"/>
        </w:rPr>
        <w:t>βακουφίων</w:t>
      </w:r>
      <w:proofErr w:type="spellEnd"/>
      <w:r>
        <w:rPr>
          <w:rFonts w:eastAsia="Times New Roman" w:cs="Times New Roman"/>
          <w:szCs w:val="24"/>
        </w:rPr>
        <w:t>. Βλέπουμε, λοιπόν, ότι παίζονται πολλ</w:t>
      </w:r>
      <w:r>
        <w:rPr>
          <w:rFonts w:eastAsia="Times New Roman" w:cs="Times New Roman"/>
          <w:szCs w:val="24"/>
        </w:rPr>
        <w:t xml:space="preserve">ά συμφέροντα. Δεν είναι έτσι απλά τα πράγματα. </w:t>
      </w:r>
    </w:p>
    <w:p w14:paraId="7CF05C6F"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 xml:space="preserve">Λέω για άλλη μία φορά ότι πρέπει να προστατέψουμε αυτό το οποίο συμβαίνει. </w:t>
      </w:r>
    </w:p>
    <w:p w14:paraId="7CF05C70" w14:textId="77777777" w:rsidR="00DE1A4F" w:rsidRDefault="00594AFE">
      <w:pPr>
        <w:spacing w:line="600" w:lineRule="auto"/>
        <w:ind w:firstLine="720"/>
        <w:jc w:val="both"/>
        <w:rPr>
          <w:rFonts w:eastAsia="Times New Roman"/>
          <w:szCs w:val="24"/>
        </w:rPr>
      </w:pPr>
      <w:r>
        <w:rPr>
          <w:rFonts w:eastAsia="Times New Roman"/>
          <w:szCs w:val="24"/>
        </w:rPr>
        <w:t xml:space="preserve">Θα ήθελα να σταθώ </w:t>
      </w:r>
      <w:r>
        <w:rPr>
          <w:rFonts w:eastAsia="Times New Roman"/>
          <w:szCs w:val="24"/>
        </w:rPr>
        <w:t xml:space="preserve">σ’ </w:t>
      </w:r>
      <w:r>
        <w:rPr>
          <w:rFonts w:eastAsia="Times New Roman"/>
          <w:szCs w:val="24"/>
        </w:rPr>
        <w:t xml:space="preserve">ένα συγκεκριμένο σημείο -συν αυτών που είπα πριν από λίγο- το οποίο μας κάνει </w:t>
      </w:r>
      <w:r>
        <w:rPr>
          <w:rFonts w:eastAsia="Times New Roman"/>
          <w:szCs w:val="24"/>
        </w:rPr>
        <w:t xml:space="preserve">ως </w:t>
      </w:r>
      <w:r>
        <w:rPr>
          <w:rFonts w:eastAsia="Times New Roman"/>
          <w:szCs w:val="24"/>
        </w:rPr>
        <w:t>Χρυσή Αυγή, φυσικά, να μην ψηφ</w:t>
      </w:r>
      <w:r>
        <w:rPr>
          <w:rFonts w:eastAsia="Times New Roman"/>
          <w:szCs w:val="24"/>
        </w:rPr>
        <w:t xml:space="preserve">ίσουμε αυτό το νομοσχέδιο που έρχεται σήμερα. Ακούστε, λοιπόν, τι γίνεται. Ο μουφτής μέχρι σήμερα μπορούσε να πάρει κάποιες αποφάσεις. Οι αποφάσεις του αυτές, όμως, έπρεπε να περάσουν από το </w:t>
      </w:r>
      <w:r>
        <w:rPr>
          <w:rFonts w:eastAsia="Times New Roman"/>
          <w:szCs w:val="24"/>
        </w:rPr>
        <w:t xml:space="preserve">ειρηνοδικείο </w:t>
      </w:r>
      <w:r>
        <w:rPr>
          <w:rFonts w:eastAsia="Times New Roman"/>
          <w:szCs w:val="24"/>
        </w:rPr>
        <w:t>και να ελεγχθούν αν είναι σύννομες και αν είναι σύμφ</w:t>
      </w:r>
      <w:r>
        <w:rPr>
          <w:rFonts w:eastAsia="Times New Roman"/>
          <w:szCs w:val="24"/>
        </w:rPr>
        <w:t xml:space="preserve">ωνες με την ελληνική νομοθεσία κι αν δεν έρχονται σε αντίθεση με το ελληνικό κράτος και τους νόμους. </w:t>
      </w:r>
    </w:p>
    <w:p w14:paraId="7CF05C71" w14:textId="77777777" w:rsidR="00DE1A4F" w:rsidRDefault="00594AFE">
      <w:pPr>
        <w:spacing w:line="600" w:lineRule="auto"/>
        <w:ind w:firstLine="720"/>
        <w:jc w:val="both"/>
        <w:rPr>
          <w:rFonts w:eastAsia="Times New Roman"/>
          <w:szCs w:val="24"/>
        </w:rPr>
      </w:pPr>
      <w:r>
        <w:rPr>
          <w:rFonts w:eastAsia="Times New Roman"/>
          <w:szCs w:val="24"/>
        </w:rPr>
        <w:t>Σήμερα, το νομοσχέδιο αυτό που θα περάσει, στο άρθρο 1, παράγραφος 4Α, αναφέρει συγκεκριμένα: «Η υπαγωγή της υπόθεσης στη δικαιοδοσία του μουφτή είναι αμε</w:t>
      </w:r>
      <w:r>
        <w:rPr>
          <w:rFonts w:eastAsia="Times New Roman"/>
          <w:szCs w:val="24"/>
        </w:rPr>
        <w:t xml:space="preserve">τάκλητη και αποκλείει τη </w:t>
      </w:r>
      <w:r>
        <w:rPr>
          <w:rFonts w:eastAsia="Times New Roman"/>
          <w:szCs w:val="24"/>
        </w:rPr>
        <w:lastRenderedPageBreak/>
        <w:t>δικαιοδοσία των τακτικών δικαστηρίων για τη συγκεκριμένη διαφορά». Καταλαβαίνετε τι συμβαίνει εδώ; Αν, λοιπόν, πάνε κάποιοι στον μουφτή σήμερα, από εδώ και πέρα, και μπουν σε μία διαδικασία, η απόφαση του μουφτή δεν επιδέχεται κρίσ</w:t>
      </w:r>
      <w:r>
        <w:rPr>
          <w:rFonts w:eastAsia="Times New Roman"/>
          <w:szCs w:val="24"/>
        </w:rPr>
        <w:t xml:space="preserve">ης και αμφισβήτησης από το ελληνικό κράτος. Καταλαβαίνετε τι ψηφίζετε; </w:t>
      </w:r>
    </w:p>
    <w:p w14:paraId="7CF05C72" w14:textId="77777777" w:rsidR="00DE1A4F" w:rsidRDefault="00594AFE">
      <w:pPr>
        <w:spacing w:line="600" w:lineRule="auto"/>
        <w:ind w:firstLine="720"/>
        <w:jc w:val="both"/>
        <w:rPr>
          <w:rFonts w:eastAsia="Times New Roman"/>
          <w:szCs w:val="24"/>
        </w:rPr>
      </w:pPr>
      <w:r>
        <w:rPr>
          <w:rFonts w:eastAsia="Times New Roman"/>
          <w:szCs w:val="24"/>
        </w:rPr>
        <w:t>Εδώ υπάρχει μεγάλο ζήτημα. Γιατί βλέπω ότι όλοι σας μιλάτε και κόπτεσθε για τα δημοκρατικά δικαιώματα των πολιτών –μαζί κι εμείς, λέμε να υπάρχουν τα δικαιώματα των ανθρώπων-, αλλά εδώ</w:t>
      </w:r>
      <w:r>
        <w:rPr>
          <w:rFonts w:eastAsia="Times New Roman"/>
          <w:szCs w:val="24"/>
        </w:rPr>
        <w:t xml:space="preserve"> βάζουμε μία βόμβα στα θεμέλια της Θράκης μας, η οποία είναι ήδη σε μία πάρα πολύ δύσκολη κατάσταση. </w:t>
      </w:r>
    </w:p>
    <w:p w14:paraId="7CF05C73" w14:textId="77777777" w:rsidR="00DE1A4F" w:rsidRDefault="00594AFE">
      <w:pPr>
        <w:spacing w:line="600" w:lineRule="auto"/>
        <w:ind w:firstLine="720"/>
        <w:jc w:val="both"/>
        <w:rPr>
          <w:rFonts w:eastAsia="Times New Roman"/>
          <w:szCs w:val="24"/>
        </w:rPr>
      </w:pPr>
      <w:r>
        <w:rPr>
          <w:rFonts w:eastAsia="Times New Roman"/>
          <w:szCs w:val="24"/>
        </w:rPr>
        <w:t xml:space="preserve">Και φυσικά, </w:t>
      </w:r>
      <w:r>
        <w:rPr>
          <w:rFonts w:eastAsia="Times New Roman"/>
          <w:szCs w:val="24"/>
        </w:rPr>
        <w:t xml:space="preserve">ως </w:t>
      </w:r>
      <w:r>
        <w:rPr>
          <w:rFonts w:eastAsia="Times New Roman"/>
          <w:szCs w:val="24"/>
        </w:rPr>
        <w:t xml:space="preserve">Χρυσή Αυγή, από μία τέτοια Κυβέρνηση δεν περιμένουμε κάτι άλλο. Είμαστε βέβαιοι ότι είναι </w:t>
      </w:r>
      <w:proofErr w:type="spellStart"/>
      <w:r>
        <w:rPr>
          <w:rFonts w:eastAsia="Times New Roman"/>
          <w:szCs w:val="24"/>
        </w:rPr>
        <w:t>εθνοπροδότες</w:t>
      </w:r>
      <w:proofErr w:type="spellEnd"/>
      <w:r>
        <w:rPr>
          <w:rFonts w:eastAsia="Times New Roman"/>
          <w:szCs w:val="24"/>
        </w:rPr>
        <w:t xml:space="preserve"> οι </w:t>
      </w:r>
      <w:r>
        <w:rPr>
          <w:rFonts w:eastAsia="Times New Roman"/>
          <w:szCs w:val="24"/>
        </w:rPr>
        <w:lastRenderedPageBreak/>
        <w:t xml:space="preserve">άνθρωποι. Τα λέμε, όμως, για τον </w:t>
      </w:r>
      <w:r>
        <w:rPr>
          <w:rFonts w:eastAsia="Times New Roman"/>
          <w:szCs w:val="24"/>
        </w:rPr>
        <w:t xml:space="preserve">υπόλοιπο ελληνικό λαό, για να καταλάβει και να αντιληφθεί τι γίνεται.  </w:t>
      </w:r>
    </w:p>
    <w:p w14:paraId="7CF05C74" w14:textId="77777777" w:rsidR="00DE1A4F" w:rsidRDefault="00594AFE">
      <w:pPr>
        <w:spacing w:line="600" w:lineRule="auto"/>
        <w:ind w:firstLine="720"/>
        <w:jc w:val="both"/>
        <w:rPr>
          <w:rFonts w:eastAsia="Times New Roman"/>
          <w:szCs w:val="24"/>
        </w:rPr>
      </w:pPr>
      <w:r>
        <w:rPr>
          <w:rFonts w:eastAsia="Times New Roman"/>
          <w:szCs w:val="24"/>
        </w:rPr>
        <w:t xml:space="preserve">Επίσης, να τονίσουμε –για να τελειώσουμε το συγκεκριμένο θέμα- ότι αν οι </w:t>
      </w:r>
      <w:proofErr w:type="spellStart"/>
      <w:r>
        <w:rPr>
          <w:rFonts w:eastAsia="Times New Roman"/>
          <w:szCs w:val="24"/>
        </w:rPr>
        <w:t>ψευτομουφτήδες</w:t>
      </w:r>
      <w:proofErr w:type="spellEnd"/>
      <w:r>
        <w:rPr>
          <w:rFonts w:eastAsia="Times New Roman"/>
          <w:szCs w:val="24"/>
        </w:rPr>
        <w:t xml:space="preserve"> πάρουν δικαιοδοσία σιγά σιγά, με τον τρόπο που λέει η Κυβέρνηση ότι θέλει να φέρει να γίνεται η </w:t>
      </w:r>
      <w:r>
        <w:rPr>
          <w:rFonts w:eastAsia="Times New Roman"/>
          <w:szCs w:val="24"/>
        </w:rPr>
        <w:t xml:space="preserve">εκλογή τους, μπαίνει μέσα και το παιχνίδι της θρησκευτικής και όχι μόνο διαπαιδαγώγησης των παιδιών των μουσουλμάνων που είναι στη Θράκη μας. Κι εκεί, ξέρετε, η πλειοψηφία είναι </w:t>
      </w:r>
      <w:proofErr w:type="spellStart"/>
      <w:r>
        <w:rPr>
          <w:rFonts w:eastAsia="Times New Roman"/>
          <w:szCs w:val="24"/>
        </w:rPr>
        <w:t>Ρομά</w:t>
      </w:r>
      <w:proofErr w:type="spellEnd"/>
      <w:r>
        <w:rPr>
          <w:rFonts w:eastAsia="Times New Roman"/>
          <w:szCs w:val="24"/>
        </w:rPr>
        <w:t xml:space="preserve"> και </w:t>
      </w:r>
      <w:proofErr w:type="spellStart"/>
      <w:r>
        <w:rPr>
          <w:rFonts w:eastAsia="Times New Roman"/>
          <w:szCs w:val="24"/>
        </w:rPr>
        <w:t>Πομάκοι</w:t>
      </w:r>
      <w:proofErr w:type="spellEnd"/>
      <w:r>
        <w:rPr>
          <w:rFonts w:eastAsia="Times New Roman"/>
          <w:szCs w:val="24"/>
        </w:rPr>
        <w:t>, εκ των οποίων η συντριπτική πλειοψηφία</w:t>
      </w:r>
      <w:r>
        <w:rPr>
          <w:rFonts w:eastAsia="Times New Roman"/>
          <w:szCs w:val="24"/>
        </w:rPr>
        <w:t xml:space="preserve"> τους</w:t>
      </w:r>
      <w:r>
        <w:rPr>
          <w:rFonts w:eastAsia="Times New Roman"/>
          <w:szCs w:val="24"/>
        </w:rPr>
        <w:t xml:space="preserve"> </w:t>
      </w:r>
      <w:r>
        <w:rPr>
          <w:rFonts w:eastAsia="Times New Roman"/>
          <w:szCs w:val="24"/>
        </w:rPr>
        <w:t xml:space="preserve">δηλώνει </w:t>
      </w:r>
      <w:r>
        <w:rPr>
          <w:rFonts w:eastAsia="Times New Roman"/>
          <w:szCs w:val="24"/>
        </w:rPr>
        <w:t xml:space="preserve">ότι δεν </w:t>
      </w:r>
      <w:r>
        <w:rPr>
          <w:rFonts w:eastAsia="Times New Roman"/>
          <w:szCs w:val="24"/>
        </w:rPr>
        <w:t xml:space="preserve">θέλουν </w:t>
      </w:r>
      <w:r>
        <w:rPr>
          <w:rFonts w:eastAsia="Times New Roman"/>
          <w:szCs w:val="24"/>
        </w:rPr>
        <w:t xml:space="preserve">με τίποτα τα παιδιά τους να μαθαίνουν την τουρκική γλώσσα. </w:t>
      </w:r>
    </w:p>
    <w:p w14:paraId="7CF05C75" w14:textId="77777777" w:rsidR="00DE1A4F" w:rsidRDefault="00594AFE">
      <w:pPr>
        <w:spacing w:line="600" w:lineRule="auto"/>
        <w:ind w:firstLine="720"/>
        <w:jc w:val="both"/>
        <w:rPr>
          <w:rFonts w:eastAsia="Times New Roman"/>
          <w:szCs w:val="24"/>
        </w:rPr>
      </w:pPr>
      <w:r>
        <w:rPr>
          <w:rFonts w:eastAsia="Times New Roman"/>
          <w:szCs w:val="24"/>
        </w:rPr>
        <w:t xml:space="preserve">Εδώ, όμως, υπάρχει ένας πόλεμος απέναντι, κυρίως, στους Έλληνες </w:t>
      </w:r>
      <w:proofErr w:type="spellStart"/>
      <w:r>
        <w:rPr>
          <w:rFonts w:eastAsia="Times New Roman"/>
          <w:szCs w:val="24"/>
        </w:rPr>
        <w:t>Πομάκους</w:t>
      </w:r>
      <w:proofErr w:type="spellEnd"/>
      <w:r>
        <w:rPr>
          <w:rFonts w:eastAsia="Times New Roman"/>
          <w:szCs w:val="24"/>
        </w:rPr>
        <w:t xml:space="preserve">, τους ηρωικούς </w:t>
      </w:r>
      <w:proofErr w:type="spellStart"/>
      <w:r>
        <w:rPr>
          <w:rFonts w:eastAsia="Times New Roman"/>
          <w:szCs w:val="24"/>
        </w:rPr>
        <w:t>Πομάκους</w:t>
      </w:r>
      <w:proofErr w:type="spellEnd"/>
      <w:r>
        <w:rPr>
          <w:rFonts w:eastAsia="Times New Roman"/>
          <w:szCs w:val="24"/>
        </w:rPr>
        <w:t xml:space="preserve">, τους οποίους το </w:t>
      </w:r>
      <w:r>
        <w:rPr>
          <w:rFonts w:eastAsia="Times New Roman"/>
          <w:szCs w:val="24"/>
        </w:rPr>
        <w:lastRenderedPageBreak/>
        <w:t xml:space="preserve">τουρκικό προξενείο, </w:t>
      </w:r>
      <w:r>
        <w:rPr>
          <w:rFonts w:eastAsia="Times New Roman"/>
          <w:szCs w:val="24"/>
        </w:rPr>
        <w:t xml:space="preserve">διά </w:t>
      </w:r>
      <w:r>
        <w:rPr>
          <w:rFonts w:eastAsia="Times New Roman"/>
          <w:szCs w:val="24"/>
        </w:rPr>
        <w:t xml:space="preserve">της βίας ή δια της δωροδοκίας, με έμμεσο και άμεσο </w:t>
      </w:r>
      <w:r>
        <w:rPr>
          <w:rFonts w:eastAsia="Times New Roman"/>
          <w:szCs w:val="24"/>
        </w:rPr>
        <w:t xml:space="preserve">τρόπο, και με την απαράδεκτη στάση της ελληνικής Κυβέρνησης, ωθεί στην αγκαλιά των Τούρκων. Αυτό δεν πρέπει να επιτραπεί. </w:t>
      </w:r>
    </w:p>
    <w:p w14:paraId="7CF05C76" w14:textId="77777777" w:rsidR="00DE1A4F" w:rsidRDefault="00594AFE">
      <w:pPr>
        <w:spacing w:line="600" w:lineRule="auto"/>
        <w:ind w:firstLine="720"/>
        <w:jc w:val="both"/>
        <w:rPr>
          <w:rFonts w:eastAsia="Times New Roman"/>
          <w:szCs w:val="24"/>
        </w:rPr>
      </w:pPr>
      <w:r>
        <w:rPr>
          <w:rFonts w:eastAsia="Times New Roman"/>
          <w:szCs w:val="24"/>
        </w:rPr>
        <w:t xml:space="preserve">Εμείς, λοιπόν, </w:t>
      </w:r>
      <w:r>
        <w:rPr>
          <w:rFonts w:eastAsia="Times New Roman"/>
          <w:szCs w:val="24"/>
        </w:rPr>
        <w:t xml:space="preserve">ως </w:t>
      </w:r>
      <w:r>
        <w:rPr>
          <w:rFonts w:eastAsia="Times New Roman"/>
          <w:szCs w:val="24"/>
        </w:rPr>
        <w:t xml:space="preserve">Χρυσή Αυγή, θα τονίσουμε </w:t>
      </w:r>
      <w:r>
        <w:rPr>
          <w:rFonts w:eastAsia="Times New Roman"/>
          <w:szCs w:val="24"/>
        </w:rPr>
        <w:t xml:space="preserve">γι’ </w:t>
      </w:r>
      <w:r>
        <w:rPr>
          <w:rFonts w:eastAsia="Times New Roman"/>
          <w:szCs w:val="24"/>
        </w:rPr>
        <w:t xml:space="preserve">άλλη </w:t>
      </w:r>
      <w:r>
        <w:rPr>
          <w:rFonts w:eastAsia="Times New Roman"/>
          <w:szCs w:val="24"/>
        </w:rPr>
        <w:t xml:space="preserve">μία </w:t>
      </w:r>
      <w:r>
        <w:rPr>
          <w:rFonts w:eastAsia="Times New Roman"/>
          <w:szCs w:val="24"/>
        </w:rPr>
        <w:t xml:space="preserve">φορά ότι βεβαίως είμαστε υπέρ της κατάργησης της </w:t>
      </w:r>
      <w:proofErr w:type="spellStart"/>
      <w:r>
        <w:rPr>
          <w:rFonts w:eastAsia="Times New Roman"/>
          <w:szCs w:val="24"/>
        </w:rPr>
        <w:t>σαρίας</w:t>
      </w:r>
      <w:proofErr w:type="spellEnd"/>
      <w:r>
        <w:rPr>
          <w:rFonts w:eastAsia="Times New Roman"/>
          <w:szCs w:val="24"/>
        </w:rPr>
        <w:t>, αλλά με τον τρόπο πο</w:t>
      </w:r>
      <w:r>
        <w:rPr>
          <w:rFonts w:eastAsia="Times New Roman"/>
          <w:szCs w:val="24"/>
        </w:rPr>
        <w:t>υ λέμε εμείς, ότι δεν μπορεί η απόφαση του μουφτή να μην δέχεται κριτική από τα ελληνικά αστικά δικαστήρια και επίσης, ότι δεν είναι δυνατόν οι μουφτήδες να εκλέγονται από κάτι το οποίο εσείς θα ορίζετε. Ο μουφτής πρέπει οπωσδήποτε να διορίζεται από το ελλ</w:t>
      </w:r>
      <w:r>
        <w:rPr>
          <w:rFonts w:eastAsia="Times New Roman"/>
          <w:szCs w:val="24"/>
        </w:rPr>
        <w:t xml:space="preserve">ηνικό κράτος, για τη συνοχή της </w:t>
      </w:r>
      <w:r>
        <w:rPr>
          <w:rFonts w:eastAsia="Times New Roman"/>
          <w:szCs w:val="24"/>
        </w:rPr>
        <w:t xml:space="preserve">Ελλάδας </w:t>
      </w:r>
      <w:r>
        <w:rPr>
          <w:rFonts w:eastAsia="Times New Roman"/>
          <w:szCs w:val="24"/>
        </w:rPr>
        <w:t xml:space="preserve">μας και του έθνους μας. Αυτά είχαμε να πούμε για το συγκεκριμένο ζήτημα. </w:t>
      </w:r>
    </w:p>
    <w:p w14:paraId="7CF05C77" w14:textId="77777777" w:rsidR="00DE1A4F" w:rsidRDefault="00594AFE">
      <w:pPr>
        <w:spacing w:line="600" w:lineRule="auto"/>
        <w:ind w:firstLine="720"/>
        <w:jc w:val="both"/>
        <w:rPr>
          <w:rFonts w:eastAsia="Times New Roman"/>
          <w:szCs w:val="24"/>
        </w:rPr>
      </w:pPr>
      <w:r>
        <w:rPr>
          <w:rFonts w:eastAsia="Times New Roman"/>
          <w:szCs w:val="24"/>
        </w:rPr>
        <w:lastRenderedPageBreak/>
        <w:t xml:space="preserve">Πάμε τώρα σε κάτι άλλο, εξίσου πολύ σοβαρό. Πάμε στο θέμα της προδοσίας που συμβαίνει για τη Μακεδονία μας. Βλέπετε εδώ ότι η Κυβέρνηση –αυτή </w:t>
      </w:r>
      <w:r>
        <w:rPr>
          <w:rFonts w:eastAsia="Times New Roman"/>
          <w:szCs w:val="24"/>
        </w:rPr>
        <w:t>η απαράδεκτη 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λειτουργεί ταυτοχρόνως σε δύο και τρία και τέσσερα μέτωπα. Δημιουργεί κάποια προβλήματα στη Θράκη μας, δέχεται τον </w:t>
      </w:r>
      <w:proofErr w:type="spellStart"/>
      <w:r>
        <w:rPr>
          <w:rFonts w:eastAsia="Times New Roman"/>
          <w:szCs w:val="24"/>
        </w:rPr>
        <w:t>Ερντογάν</w:t>
      </w:r>
      <w:proofErr w:type="spellEnd"/>
      <w:r>
        <w:rPr>
          <w:rFonts w:eastAsia="Times New Roman"/>
          <w:szCs w:val="24"/>
        </w:rPr>
        <w:t xml:space="preserve">, ακούμε τις απειλές του, ακούμε τα δικαιώματα που εγείρει συνεχώς. </w:t>
      </w:r>
    </w:p>
    <w:p w14:paraId="7CF05C78" w14:textId="77777777" w:rsidR="00DE1A4F" w:rsidRDefault="00594AFE">
      <w:pPr>
        <w:spacing w:line="600" w:lineRule="auto"/>
        <w:ind w:firstLine="720"/>
        <w:jc w:val="both"/>
        <w:rPr>
          <w:rFonts w:eastAsia="Times New Roman"/>
          <w:szCs w:val="24"/>
        </w:rPr>
      </w:pPr>
      <w:r>
        <w:rPr>
          <w:rFonts w:eastAsia="Times New Roman"/>
          <w:szCs w:val="24"/>
        </w:rPr>
        <w:t>Πρέπει να πούμε ότι αν μία</w:t>
      </w:r>
      <w:r>
        <w:rPr>
          <w:rFonts w:eastAsia="Times New Roman"/>
          <w:szCs w:val="24"/>
        </w:rPr>
        <w:t xml:space="preserve"> από τις δύο πλευρές έχει δικαιώματα να αμφισβητήσει κάποιες συνθήκες και να διεκδι</w:t>
      </w:r>
      <w:r>
        <w:rPr>
          <w:rFonts w:eastAsia="Times New Roman"/>
          <w:szCs w:val="24"/>
        </w:rPr>
        <w:t>κ</w:t>
      </w:r>
      <w:r>
        <w:rPr>
          <w:rFonts w:eastAsia="Times New Roman"/>
          <w:szCs w:val="24"/>
        </w:rPr>
        <w:t>ήσει περισσότερα πράγματα, είναι μόνο η Ελλάδα κι όχι φυσικά η Τουρκία. Η Ελλάδα έχει το δικαίωμα να αυξήσει τα χωρικά της ύδατα, τα θαλάσσια σύνορά μας, στα δώδεκα ναυτικά</w:t>
      </w:r>
      <w:r>
        <w:rPr>
          <w:rFonts w:eastAsia="Times New Roman"/>
          <w:szCs w:val="24"/>
        </w:rPr>
        <w:t xml:space="preserve"> μίλια. Δεν το κάνουμε ενώ </w:t>
      </w:r>
      <w:r>
        <w:rPr>
          <w:rFonts w:eastAsia="Times New Roman"/>
          <w:szCs w:val="24"/>
        </w:rPr>
        <w:lastRenderedPageBreak/>
        <w:t xml:space="preserve">υπάρχουν αποφάσεις του διεθνούς δικαίου και των διεθνών δικαστηρίων. Κι όχι μόνο δεν το κάνουμε </w:t>
      </w:r>
      <w:r>
        <w:rPr>
          <w:rFonts w:eastAsia="Times New Roman"/>
          <w:szCs w:val="24"/>
        </w:rPr>
        <w:t xml:space="preserve">ως </w:t>
      </w:r>
      <w:r>
        <w:rPr>
          <w:rFonts w:eastAsia="Times New Roman"/>
          <w:szCs w:val="24"/>
        </w:rPr>
        <w:t>Ελλάδα, αλλά ανεχόμαστε τους Τούρκους να έρχονται στα έξι μίλια στα οποία μας έχουν περιορίσει και να διεκδικούν από αυτά. Και καθ</w:t>
      </w:r>
      <w:r>
        <w:rPr>
          <w:rFonts w:eastAsia="Times New Roman"/>
          <w:szCs w:val="24"/>
        </w:rPr>
        <w:t xml:space="preserve">όμαστε και συζητάμε μαζί τους. </w:t>
      </w:r>
    </w:p>
    <w:p w14:paraId="7CF05C79" w14:textId="77777777" w:rsidR="00DE1A4F" w:rsidRDefault="00594AFE">
      <w:pPr>
        <w:spacing w:line="600" w:lineRule="auto"/>
        <w:ind w:firstLine="720"/>
        <w:jc w:val="both"/>
        <w:rPr>
          <w:rFonts w:eastAsia="Times New Roman"/>
          <w:szCs w:val="24"/>
        </w:rPr>
      </w:pPr>
      <w:r>
        <w:rPr>
          <w:rFonts w:eastAsia="Times New Roman"/>
          <w:szCs w:val="24"/>
        </w:rPr>
        <w:t>Κι ερχόμαστε, λοιπόν, στο μακεδονικό ζήτημα.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να τονίσουμε </w:t>
      </w:r>
      <w:r>
        <w:rPr>
          <w:rFonts w:eastAsia="Times New Roman"/>
          <w:szCs w:val="24"/>
        </w:rPr>
        <w:t xml:space="preserve">σ’ </w:t>
      </w:r>
      <w:r>
        <w:rPr>
          <w:rFonts w:eastAsia="Times New Roman"/>
          <w:szCs w:val="24"/>
        </w:rPr>
        <w:t>αυτή</w:t>
      </w:r>
      <w:r>
        <w:rPr>
          <w:rFonts w:eastAsia="Times New Roman"/>
          <w:szCs w:val="24"/>
        </w:rPr>
        <w:t>ν</w:t>
      </w:r>
      <w:r>
        <w:rPr>
          <w:rFonts w:eastAsia="Times New Roman"/>
          <w:szCs w:val="24"/>
        </w:rPr>
        <w:t xml:space="preserve"> την «ελληνική» Κυβέρνηση ότι δεν έχει κανένα δικαίωμα να διαπραγματεύεται το όνομα της Μακεδονίας μας. Οι άνθρωποι αυτοί, με τη μαρξιστική ιδεολογ</w:t>
      </w:r>
      <w:r>
        <w:rPr>
          <w:rFonts w:eastAsia="Times New Roman"/>
          <w:szCs w:val="24"/>
        </w:rPr>
        <w:t xml:space="preserve">ία την οποία πρεσβεύουν, είναι εναντίον της πατρίδας, είναι εναντίον του έθνους. Έχουν μία άλλη λογική κοινωνικοπολιτική, «κάτω τα σύνορα», </w:t>
      </w:r>
      <w:proofErr w:type="spellStart"/>
      <w:r>
        <w:rPr>
          <w:rFonts w:eastAsia="Times New Roman"/>
          <w:szCs w:val="24"/>
        </w:rPr>
        <w:t>πολυπολιτισμικότητας</w:t>
      </w:r>
      <w:proofErr w:type="spellEnd"/>
      <w:r>
        <w:rPr>
          <w:rFonts w:eastAsia="Times New Roman"/>
          <w:szCs w:val="24"/>
        </w:rPr>
        <w:t>. Δεν έχετε, λοιπόν, κανένα δικαίωμα εσείς να προσπαθείτε αυτήν τη στιγμή να επιβάλλετε μια άλλη</w:t>
      </w:r>
      <w:r>
        <w:rPr>
          <w:rFonts w:eastAsia="Times New Roman"/>
          <w:szCs w:val="24"/>
        </w:rPr>
        <w:t xml:space="preserve"> ονομασία η οποία είναι </w:t>
      </w:r>
      <w:r>
        <w:rPr>
          <w:rFonts w:eastAsia="Times New Roman"/>
          <w:szCs w:val="24"/>
        </w:rPr>
        <w:lastRenderedPageBreak/>
        <w:t>προδοτική για την Ελλάδα. Κι αν λέτε ότι είστε δημοκράτες και τηρείτε τη δημοκρατία, «ιδού η Ρόδος, ιδού και το πήδημα». Πρέπει να διεξαχθεί ένα δημοψήφισμα και να δείτε ποια θα είναι η συντριπτική απόφαση του ελληνικού λαού. Δεν το</w:t>
      </w:r>
      <w:r>
        <w:rPr>
          <w:rFonts w:eastAsia="Times New Roman"/>
          <w:szCs w:val="24"/>
        </w:rPr>
        <w:t xml:space="preserve">λμάτε, όμως, να κάνετε κάτι τέτοιο. </w:t>
      </w:r>
    </w:p>
    <w:p w14:paraId="7CF05C7A" w14:textId="77777777" w:rsidR="00DE1A4F" w:rsidRDefault="00594AFE">
      <w:pPr>
        <w:spacing w:line="600" w:lineRule="auto"/>
        <w:ind w:firstLine="720"/>
        <w:jc w:val="both"/>
        <w:rPr>
          <w:rFonts w:eastAsia="Times New Roman"/>
          <w:szCs w:val="24"/>
        </w:rPr>
      </w:pPr>
      <w:r>
        <w:rPr>
          <w:rFonts w:eastAsia="Times New Roman"/>
          <w:szCs w:val="24"/>
        </w:rPr>
        <w:t xml:space="preserve">Επίσης, εσείς όλοι εδώ, οι οποίοι θα ψηφίσετε υπέρ του ονόματος, του ξεπουλήματος της Μακεδονίας μας, δεν είστε αποστειρωμένοι και εγκλωβισμένοι σε μία αίθουσα τριακοσίων ατόμων και αποφασίζετε και διατάζετε. Πρέπει να </w:t>
      </w:r>
      <w:r>
        <w:rPr>
          <w:rFonts w:eastAsia="Times New Roman"/>
          <w:szCs w:val="24"/>
        </w:rPr>
        <w:t xml:space="preserve">είσαστε για το κοινό καλό, πρέπει να είσαστε γι’ αυτό που λέει ο ελληνικός λαός. Ειδάλλως, είστε δικτάτορες και τα έχετε βάλει σε ωραία εισαγωγικά παριστάνοντας τους δημοκράτες.      </w:t>
      </w:r>
    </w:p>
    <w:p w14:paraId="7CF05C7B" w14:textId="77777777" w:rsidR="00DE1A4F" w:rsidRDefault="00594AFE">
      <w:pPr>
        <w:spacing w:line="600" w:lineRule="auto"/>
        <w:ind w:firstLine="720"/>
        <w:jc w:val="both"/>
        <w:rPr>
          <w:rFonts w:eastAsia="Times New Roman"/>
          <w:szCs w:val="24"/>
        </w:rPr>
      </w:pPr>
      <w:r>
        <w:rPr>
          <w:rFonts w:eastAsia="Times New Roman"/>
          <w:szCs w:val="24"/>
        </w:rPr>
        <w:lastRenderedPageBreak/>
        <w:t xml:space="preserve">Τολμήστε, λοιπόν, να κάνετε δημοψηφίσματα γι’ αυτά τα συγκλονιστικά </w:t>
      </w:r>
      <w:r>
        <w:rPr>
          <w:rFonts w:eastAsia="Times New Roman"/>
          <w:szCs w:val="24"/>
        </w:rPr>
        <w:t>ζητήματα και θα δείτε ποια θα είναι η απόφαση του ελληνικού λαού. Με ποιο δικαίωμα αυτή</w:t>
      </w:r>
      <w:r>
        <w:rPr>
          <w:rFonts w:eastAsia="Times New Roman"/>
          <w:szCs w:val="24"/>
        </w:rPr>
        <w:t>ν</w:t>
      </w:r>
      <w:r>
        <w:rPr>
          <w:rFonts w:eastAsia="Times New Roman"/>
          <w:szCs w:val="24"/>
        </w:rPr>
        <w:t xml:space="preserve"> τη στιγμή ο Υπουργός, ο Πρωθυπουργός και αυτή η Κυβέρνηση των πολιτικών ανδρείκελων τολμούν να μιλάνε και να ξεπουλάνε το όνομα της Μακεδονίας; Να ξεπουλήσετε το δικό σας όνομα, τις οικογένειές σας, να ξεπουλήσετε τα σπίτια σας και τις περιουσίες τις δικέ</w:t>
      </w:r>
      <w:r>
        <w:rPr>
          <w:rFonts w:eastAsia="Times New Roman"/>
          <w:szCs w:val="24"/>
        </w:rPr>
        <w:t>ς σας. Η Μακεδονία ήταν, είναι και θα είναι μόνο μία και ελληνική.</w:t>
      </w:r>
    </w:p>
    <w:p w14:paraId="7CF05C7C" w14:textId="77777777" w:rsidR="00DE1A4F" w:rsidRDefault="00594AFE">
      <w:pPr>
        <w:spacing w:line="600" w:lineRule="auto"/>
        <w:ind w:firstLine="720"/>
        <w:jc w:val="center"/>
        <w:rPr>
          <w:rFonts w:eastAsia="Times New Roman"/>
          <w:szCs w:val="24"/>
        </w:rPr>
      </w:pPr>
      <w:r>
        <w:rPr>
          <w:rFonts w:eastAsia="Times New Roman"/>
          <w:szCs w:val="24"/>
        </w:rPr>
        <w:t>(Χειροκροτήματα από την πτέρυγα της Χρυσής Αυγής)</w:t>
      </w:r>
    </w:p>
    <w:p w14:paraId="7CF05C7D" w14:textId="77777777" w:rsidR="00DE1A4F" w:rsidRDefault="00594AFE">
      <w:pPr>
        <w:spacing w:line="600" w:lineRule="auto"/>
        <w:ind w:firstLine="720"/>
        <w:jc w:val="both"/>
        <w:rPr>
          <w:rFonts w:eastAsia="Times New Roman"/>
          <w:szCs w:val="24"/>
        </w:rPr>
      </w:pPr>
      <w:r>
        <w:rPr>
          <w:rFonts w:eastAsia="Times New Roman"/>
          <w:szCs w:val="24"/>
        </w:rPr>
        <w:t>Βλέπουμε στην εξωτερική πολιτική αυτό το ζήτημα που υπάρχει. Οι Σκοπιανοί αυτή</w:t>
      </w:r>
      <w:r>
        <w:rPr>
          <w:rFonts w:eastAsia="Times New Roman"/>
          <w:szCs w:val="24"/>
        </w:rPr>
        <w:t>ν</w:t>
      </w:r>
      <w:r>
        <w:rPr>
          <w:rFonts w:eastAsia="Times New Roman"/>
          <w:szCs w:val="24"/>
        </w:rPr>
        <w:t xml:space="preserve"> τη στιγμή είναι σε πάρα πολύ δύσκολη θέση. Οι Σκοπιανοί πιέ</w:t>
      </w:r>
      <w:r>
        <w:rPr>
          <w:rFonts w:eastAsia="Times New Roman"/>
          <w:szCs w:val="24"/>
        </w:rPr>
        <w:t xml:space="preserve">ζονται και από τον χρόνο και από τα λάθη που </w:t>
      </w:r>
      <w:r>
        <w:rPr>
          <w:rFonts w:eastAsia="Times New Roman"/>
          <w:szCs w:val="24"/>
        </w:rPr>
        <w:lastRenderedPageBreak/>
        <w:t xml:space="preserve">έχουν κάνει όλα αυτά τα χρόνια. Και έχουν απομονωθεί. Και έρχονται τώρα και μεταφέρουν αυτό το πρόβλημα </w:t>
      </w:r>
      <w:r>
        <w:rPr>
          <w:rFonts w:eastAsia="Times New Roman"/>
          <w:szCs w:val="24"/>
        </w:rPr>
        <w:t xml:space="preserve">σ’ </w:t>
      </w:r>
      <w:r>
        <w:rPr>
          <w:rFonts w:eastAsia="Times New Roman"/>
          <w:szCs w:val="24"/>
        </w:rPr>
        <w:t>εμάς. Μας το πετάνε στην Ελλάδα. Και εμείς τι κάνουμε; Τρέχουμε γρήγορα για να δείξουμε ότι είμαστε τα κ</w:t>
      </w:r>
      <w:r>
        <w:rPr>
          <w:rFonts w:eastAsia="Times New Roman"/>
          <w:szCs w:val="24"/>
        </w:rPr>
        <w:t xml:space="preserve">αλά παιδιά των διεθνών τοκογλύφων να εφαρμόσουμε ό,τι μας λένε, για να μείνουμε άλλον ενάμιση χρόνο στην εξουσία! </w:t>
      </w:r>
    </w:p>
    <w:p w14:paraId="7CF05C7E" w14:textId="77777777" w:rsidR="00DE1A4F" w:rsidRDefault="00594AFE">
      <w:pPr>
        <w:spacing w:line="600" w:lineRule="auto"/>
        <w:ind w:firstLine="720"/>
        <w:jc w:val="both"/>
        <w:rPr>
          <w:rFonts w:eastAsia="Times New Roman"/>
          <w:szCs w:val="24"/>
        </w:rPr>
      </w:pPr>
      <w:r>
        <w:rPr>
          <w:rFonts w:eastAsia="Times New Roman"/>
          <w:szCs w:val="24"/>
        </w:rPr>
        <w:t>Και εδώ στη συγκεκριμένη περίπτωση δεν τα έχω με την Κυβέρνηση του ΣΥΡΙΖΑ. Αυτοί είναι. Αυτή είναι η ιδεολογία τους. Έτσι έχουν γαλουχηθεί. Μ</w:t>
      </w:r>
      <w:r>
        <w:rPr>
          <w:rFonts w:eastAsia="Times New Roman"/>
          <w:szCs w:val="24"/>
        </w:rPr>
        <w:t xml:space="preserve">α οι άλλοι που παριστάνουν τους πατριώτες; Εγώ δεν λέω ότι είναι πατριώτες και δεν είναι εθνικιστές. </w:t>
      </w:r>
    </w:p>
    <w:p w14:paraId="7CF05C7F" w14:textId="77777777" w:rsidR="00DE1A4F" w:rsidRDefault="00594AFE">
      <w:pPr>
        <w:spacing w:line="600" w:lineRule="auto"/>
        <w:ind w:firstLine="720"/>
        <w:jc w:val="both"/>
        <w:rPr>
          <w:rFonts w:eastAsia="Times New Roman"/>
          <w:szCs w:val="24"/>
        </w:rPr>
      </w:pPr>
      <w:r>
        <w:rPr>
          <w:rFonts w:eastAsia="Times New Roman"/>
          <w:szCs w:val="24"/>
        </w:rPr>
        <w:t xml:space="preserve">Μα, ψήγματα πατριωτισμού, ψήγματα </w:t>
      </w:r>
      <w:r>
        <w:rPr>
          <w:rFonts w:eastAsia="Times New Roman"/>
          <w:szCs w:val="24"/>
        </w:rPr>
        <w:t xml:space="preserve">Ελλάδας </w:t>
      </w:r>
      <w:r>
        <w:rPr>
          <w:rFonts w:eastAsia="Times New Roman"/>
          <w:szCs w:val="24"/>
        </w:rPr>
        <w:t>δεν έχουν στην ψυχή τους; Είναι δυνατόν τώρα αυτοί οι άνθρωποι να ψηφίσουν αυτή</w:t>
      </w:r>
      <w:r>
        <w:rPr>
          <w:rFonts w:eastAsia="Times New Roman"/>
          <w:szCs w:val="24"/>
        </w:rPr>
        <w:t>ν</w:t>
      </w:r>
      <w:r>
        <w:rPr>
          <w:rFonts w:eastAsia="Times New Roman"/>
          <w:szCs w:val="24"/>
        </w:rPr>
        <w:t xml:space="preserve"> τη στιγμή αυτά τα πράγματα; Είν</w:t>
      </w:r>
      <w:r>
        <w:rPr>
          <w:rFonts w:eastAsia="Times New Roman"/>
          <w:szCs w:val="24"/>
        </w:rPr>
        <w:t xml:space="preserve">αι δυνατόν να κοιτάξουν μετά </w:t>
      </w:r>
      <w:r>
        <w:rPr>
          <w:rFonts w:eastAsia="Times New Roman"/>
          <w:szCs w:val="24"/>
        </w:rPr>
        <w:lastRenderedPageBreak/>
        <w:t xml:space="preserve">τους συμπολίτες μας στη Μακεδονία, αλλά όχι μόνο στη Μακεδονία, και </w:t>
      </w:r>
      <w:r>
        <w:rPr>
          <w:rFonts w:eastAsia="Times New Roman"/>
          <w:szCs w:val="24"/>
        </w:rPr>
        <w:t xml:space="preserve">σ’ </w:t>
      </w:r>
      <w:r>
        <w:rPr>
          <w:rFonts w:eastAsia="Times New Roman"/>
          <w:szCs w:val="24"/>
        </w:rPr>
        <w:t>όλη την Ελλάδα; Γιατί το ζήτημα δεν είναι μακεδονικό. Το ζήτημα είναι ελληνικό. Και επίσης το ζήτημα δεν είναι μακεδονικό, είναι σκοπιανό. Οι Σκοπιανοί έχου</w:t>
      </w:r>
      <w:r>
        <w:rPr>
          <w:rFonts w:eastAsia="Times New Roman"/>
          <w:szCs w:val="24"/>
        </w:rPr>
        <w:t xml:space="preserve">ν το ζήτημα και το έχουν ρίξει πάνω σας. </w:t>
      </w:r>
    </w:p>
    <w:p w14:paraId="7CF05C80" w14:textId="77777777" w:rsidR="00DE1A4F" w:rsidRDefault="00594AFE">
      <w:pPr>
        <w:spacing w:line="600" w:lineRule="auto"/>
        <w:ind w:firstLine="720"/>
        <w:jc w:val="both"/>
        <w:rPr>
          <w:rFonts w:eastAsia="Times New Roman"/>
          <w:szCs w:val="24"/>
        </w:rPr>
      </w:pPr>
      <w:r>
        <w:rPr>
          <w:rFonts w:eastAsia="Times New Roman"/>
          <w:szCs w:val="24"/>
        </w:rPr>
        <w:t xml:space="preserve">Η Ελλάδα επ’ </w:t>
      </w:r>
      <w:proofErr w:type="spellStart"/>
      <w:r>
        <w:rPr>
          <w:rFonts w:eastAsia="Times New Roman"/>
          <w:szCs w:val="24"/>
        </w:rPr>
        <w:t>ουδενί</w:t>
      </w:r>
      <w:proofErr w:type="spellEnd"/>
      <w:r>
        <w:rPr>
          <w:rFonts w:eastAsia="Times New Roman"/>
          <w:szCs w:val="24"/>
        </w:rPr>
        <w:t xml:space="preserve"> δεν πρέπει να δεχθεί αυτή</w:t>
      </w:r>
      <w:r>
        <w:rPr>
          <w:rFonts w:eastAsia="Times New Roman"/>
          <w:szCs w:val="24"/>
        </w:rPr>
        <w:t>ν</w:t>
      </w:r>
      <w:r>
        <w:rPr>
          <w:rFonts w:eastAsia="Times New Roman"/>
          <w:szCs w:val="24"/>
        </w:rPr>
        <w:t xml:space="preserve"> την ονομασία. Επ’ </w:t>
      </w:r>
      <w:proofErr w:type="spellStart"/>
      <w:r>
        <w:rPr>
          <w:rFonts w:eastAsia="Times New Roman"/>
          <w:szCs w:val="24"/>
        </w:rPr>
        <w:t>ουδενί</w:t>
      </w:r>
      <w:proofErr w:type="spellEnd"/>
      <w:r>
        <w:rPr>
          <w:rFonts w:eastAsia="Times New Roman"/>
          <w:szCs w:val="24"/>
        </w:rPr>
        <w:t xml:space="preserve"> δεν πρέπει να χαρίσουμε το όνομά μας. Και είστε πολύ μικροί</w:t>
      </w:r>
      <w:r>
        <w:rPr>
          <w:rFonts w:eastAsia="Times New Roman"/>
          <w:szCs w:val="24"/>
        </w:rPr>
        <w:t xml:space="preserve"> -</w:t>
      </w:r>
      <w:r>
        <w:rPr>
          <w:rFonts w:eastAsia="Times New Roman"/>
          <w:szCs w:val="24"/>
        </w:rPr>
        <w:t>κάποιες εκτάσεις γης, όλη την ελληνική γη, που είναι ποτισμένη με αίμα και έχει ε</w:t>
      </w:r>
      <w:r>
        <w:rPr>
          <w:rFonts w:eastAsia="Times New Roman"/>
          <w:szCs w:val="24"/>
        </w:rPr>
        <w:t>λευθερωθεί αφού έχουν πεθάνει και έχουν θυσιαστεί Έλληνες, ο αφρός της ελληνικής κοινωνίας, οι πιο αγνοί Έλληνες πολίτες</w:t>
      </w:r>
      <w:r>
        <w:rPr>
          <w:rFonts w:eastAsia="Times New Roman"/>
          <w:szCs w:val="24"/>
        </w:rPr>
        <w:t>-</w:t>
      </w:r>
      <w:r>
        <w:rPr>
          <w:rFonts w:eastAsia="Times New Roman"/>
          <w:szCs w:val="24"/>
        </w:rPr>
        <w:t>, να έρχεστε εσείς με κάποιες υπογραφές με μελάνι και να την ξεπουλάτε. Είστε πολύ μικροί και είστε ανάξιοι μέσα στον χρόνο και στην ισ</w:t>
      </w:r>
      <w:r>
        <w:rPr>
          <w:rFonts w:eastAsia="Times New Roman"/>
          <w:szCs w:val="24"/>
        </w:rPr>
        <w:t>τορία για να κάνετε κάτι τέτοιο.</w:t>
      </w:r>
    </w:p>
    <w:p w14:paraId="7CF05C81" w14:textId="77777777" w:rsidR="00DE1A4F" w:rsidRDefault="00594AFE">
      <w:pPr>
        <w:spacing w:line="600" w:lineRule="auto"/>
        <w:ind w:firstLine="720"/>
        <w:jc w:val="both"/>
        <w:rPr>
          <w:rFonts w:eastAsia="Times New Roman"/>
          <w:szCs w:val="24"/>
        </w:rPr>
      </w:pPr>
      <w:r>
        <w:rPr>
          <w:rFonts w:eastAsia="Times New Roman"/>
          <w:szCs w:val="24"/>
        </w:rPr>
        <w:lastRenderedPageBreak/>
        <w:t>Η Χρυσή Αυγή θα πολεμήσει μέχρι τέλους για τη Μακεδονία μας και όχι μόνο, αλλά για όλα τα εθνικά ζητήματα. Θα είμαστε εδώ. Πριν από λίγες ώρες ήμασταν απέναντι στη συνάντηση που είχε ο Κοτζιάς με τον Αλβανό Υπουργό. Διατραν</w:t>
      </w:r>
      <w:r>
        <w:rPr>
          <w:rFonts w:eastAsia="Times New Roman"/>
          <w:szCs w:val="24"/>
        </w:rPr>
        <w:t xml:space="preserve">ώσαμε για άλλη μία φορά ότι η Μακεδονία είναι μία και είναι ελληνική. Δεν έχετε κανένα δικαίωμα να την ξεπουλήσετε. </w:t>
      </w:r>
    </w:p>
    <w:p w14:paraId="7CF05C82" w14:textId="77777777" w:rsidR="00DE1A4F" w:rsidRDefault="00594AFE">
      <w:pPr>
        <w:spacing w:line="600" w:lineRule="auto"/>
        <w:ind w:firstLine="720"/>
        <w:jc w:val="both"/>
        <w:rPr>
          <w:rFonts w:eastAsia="Times New Roman"/>
          <w:szCs w:val="24"/>
        </w:rPr>
      </w:pPr>
      <w:r>
        <w:rPr>
          <w:rFonts w:eastAsia="Times New Roman"/>
          <w:szCs w:val="24"/>
        </w:rPr>
        <w:t>Και εδώ είναι και το πλήρωμα του χρόνου και το αστείο της ιστορίας. Οι ιδεολογικοί σας πρόγονοι στον συμμοριτοπόλεμο πάλευαν με τα όπλα για</w:t>
      </w:r>
      <w:r>
        <w:rPr>
          <w:rFonts w:eastAsia="Times New Roman"/>
          <w:szCs w:val="24"/>
        </w:rPr>
        <w:t xml:space="preserve"> να δώσουν τη Μακεδονία μας και τη Θράκη και μιλούσαν για ανεξάρτητη Μακεδονία και Θράκη. Τότε τιμωρήθηκαν όπως τους άξιζε και όπως έπρεπε. Και έρχεστε σήμερα εσείς που έχετε εξαπατήσει τον ελληνικό λαό δήθεν ότι θα του λύσετε τα </w:t>
      </w:r>
      <w:r>
        <w:rPr>
          <w:rFonts w:eastAsia="Times New Roman"/>
          <w:szCs w:val="24"/>
        </w:rPr>
        <w:lastRenderedPageBreak/>
        <w:t>οικονομικά προβλήματα -κλέ</w:t>
      </w:r>
      <w:r>
        <w:rPr>
          <w:rFonts w:eastAsia="Times New Roman"/>
          <w:szCs w:val="24"/>
        </w:rPr>
        <w:t>ψατε την ψήφο του ελληνικού λαού- και ξεπουλάτε κάθε μέρα την πατρίδα μας. Δεν θα σας το επιτρέψουμε!</w:t>
      </w:r>
    </w:p>
    <w:p w14:paraId="7CF05C83" w14:textId="77777777" w:rsidR="00DE1A4F" w:rsidRDefault="00594AFE">
      <w:pPr>
        <w:spacing w:line="600" w:lineRule="auto"/>
        <w:ind w:firstLine="720"/>
        <w:jc w:val="both"/>
        <w:rPr>
          <w:rFonts w:eastAsia="Times New Roman"/>
          <w:szCs w:val="24"/>
        </w:rPr>
      </w:pPr>
      <w:r>
        <w:rPr>
          <w:rFonts w:eastAsia="Times New Roman"/>
          <w:szCs w:val="24"/>
        </w:rPr>
        <w:t>Στις 21 Ιανουαρίου όλοι οι Έλληνες πρέπει να είναι στο συλλαλητήριο. Θα δοθεί μία τεράστια απάντηση σε εσάς τους απάτριδες πολιτικούς. Και για άλλη μία φο</w:t>
      </w:r>
      <w:r>
        <w:rPr>
          <w:rFonts w:eastAsia="Times New Roman"/>
          <w:szCs w:val="24"/>
        </w:rPr>
        <w:t>ρά δικαιώνεται το σύνθημα που είναι στα χείλη όλων των Ελλήνων πολιτών: «Αλήτες, προδότες πολιτικοί».</w:t>
      </w:r>
    </w:p>
    <w:p w14:paraId="7CF05C84" w14:textId="77777777" w:rsidR="00DE1A4F" w:rsidRDefault="00594AFE">
      <w:pPr>
        <w:spacing w:line="600" w:lineRule="auto"/>
        <w:ind w:firstLine="720"/>
        <w:jc w:val="center"/>
        <w:rPr>
          <w:rFonts w:eastAsia="Times New Roman"/>
          <w:szCs w:val="24"/>
        </w:rPr>
      </w:pPr>
      <w:r>
        <w:rPr>
          <w:rFonts w:eastAsia="Times New Roman"/>
          <w:szCs w:val="24"/>
        </w:rPr>
        <w:t>(Χειροκροτήματα από την πτέρυγα της Χρυσής Αυγής)</w:t>
      </w:r>
    </w:p>
    <w:p w14:paraId="7CF05C85" w14:textId="77777777" w:rsidR="00DE1A4F" w:rsidRDefault="00594AFE">
      <w:pPr>
        <w:spacing w:line="600" w:lineRule="auto"/>
        <w:ind w:firstLine="720"/>
        <w:jc w:val="both"/>
        <w:rPr>
          <w:rFonts w:eastAsia="Times New Roman"/>
          <w:bCs/>
          <w:szCs w:val="24"/>
        </w:rPr>
      </w:pPr>
      <w:r>
        <w:rPr>
          <w:rFonts w:eastAsia="Times New Roman"/>
          <w:b/>
          <w:bCs/>
          <w:szCs w:val="24"/>
        </w:rPr>
        <w:t>ΠΡΟΕΔΡΕΥΩΝ (Δημήτριος Καμμένος):</w:t>
      </w:r>
      <w:r>
        <w:rPr>
          <w:rFonts w:eastAsia="Times New Roman"/>
          <w:bCs/>
          <w:szCs w:val="24"/>
        </w:rPr>
        <w:t xml:space="preserve"> Συνεχίζουμε με τους ομιλητές.</w:t>
      </w:r>
    </w:p>
    <w:p w14:paraId="7CF05C86" w14:textId="77777777" w:rsidR="00DE1A4F" w:rsidRDefault="00594AFE">
      <w:pPr>
        <w:spacing w:line="600" w:lineRule="auto"/>
        <w:ind w:firstLine="720"/>
        <w:jc w:val="both"/>
        <w:rPr>
          <w:rFonts w:eastAsia="Times New Roman"/>
          <w:bCs/>
          <w:szCs w:val="24"/>
        </w:rPr>
      </w:pPr>
      <w:r>
        <w:rPr>
          <w:rFonts w:eastAsia="Times New Roman"/>
          <w:bCs/>
          <w:szCs w:val="24"/>
        </w:rPr>
        <w:t xml:space="preserve">Τον λόγο έχει ο κ. </w:t>
      </w:r>
      <w:proofErr w:type="spellStart"/>
      <w:r>
        <w:rPr>
          <w:rFonts w:eastAsia="Times New Roman"/>
          <w:bCs/>
          <w:szCs w:val="24"/>
        </w:rPr>
        <w:t>Παναγιώταρος</w:t>
      </w:r>
      <w:proofErr w:type="spellEnd"/>
      <w:r>
        <w:rPr>
          <w:rFonts w:eastAsia="Times New Roman"/>
          <w:bCs/>
          <w:szCs w:val="24"/>
        </w:rPr>
        <w:t xml:space="preserve"> από τη Χρ</w:t>
      </w:r>
      <w:r>
        <w:rPr>
          <w:rFonts w:eastAsia="Times New Roman"/>
          <w:bCs/>
          <w:szCs w:val="24"/>
        </w:rPr>
        <w:t>υσή Αυγή.</w:t>
      </w:r>
    </w:p>
    <w:p w14:paraId="7CF05C87" w14:textId="77777777" w:rsidR="00DE1A4F" w:rsidRDefault="00594AFE">
      <w:pPr>
        <w:spacing w:line="600" w:lineRule="auto"/>
        <w:ind w:firstLine="720"/>
        <w:jc w:val="both"/>
        <w:rPr>
          <w:rFonts w:eastAsia="Times New Roman"/>
          <w:bCs/>
          <w:szCs w:val="24"/>
        </w:rPr>
      </w:pPr>
      <w:r>
        <w:rPr>
          <w:rFonts w:eastAsia="Times New Roman"/>
          <w:b/>
          <w:bCs/>
          <w:szCs w:val="24"/>
        </w:rPr>
        <w:t>ΗΛΙΑΣ ΠΑΝΑΓΙΩΤΑΡΟΣ:</w:t>
      </w:r>
      <w:r>
        <w:rPr>
          <w:rFonts w:eastAsia="Times New Roman"/>
          <w:bCs/>
          <w:szCs w:val="24"/>
        </w:rPr>
        <w:t xml:space="preserve"> Ευχαριστώ, κύριε Πρόεδρε.</w:t>
      </w:r>
    </w:p>
    <w:p w14:paraId="7CF05C88" w14:textId="77777777" w:rsidR="00DE1A4F" w:rsidRDefault="00594AFE">
      <w:pPr>
        <w:spacing w:line="600" w:lineRule="auto"/>
        <w:ind w:firstLine="720"/>
        <w:jc w:val="both"/>
        <w:rPr>
          <w:rFonts w:eastAsia="Times New Roman"/>
          <w:bCs/>
          <w:szCs w:val="24"/>
        </w:rPr>
      </w:pPr>
      <w:r>
        <w:rPr>
          <w:rFonts w:eastAsia="Times New Roman"/>
          <w:bCs/>
          <w:szCs w:val="24"/>
        </w:rPr>
        <w:lastRenderedPageBreak/>
        <w:t xml:space="preserve">Το ζήτημα της </w:t>
      </w:r>
      <w:proofErr w:type="spellStart"/>
      <w:r>
        <w:rPr>
          <w:rFonts w:eastAsia="Times New Roman"/>
          <w:bCs/>
          <w:szCs w:val="24"/>
        </w:rPr>
        <w:t>σαρίας</w:t>
      </w:r>
      <w:proofErr w:type="spellEnd"/>
      <w:r>
        <w:rPr>
          <w:rFonts w:eastAsia="Times New Roman"/>
          <w:bCs/>
          <w:szCs w:val="24"/>
        </w:rPr>
        <w:t xml:space="preserve"> είναι ένα σοβαρότατο ζήτημα το οποίο απαιτεί ιδιαίτερα ψύχραιμη αντιμετώπιση. Και πάντοτε αυτή η αντιμετώπιση που θα πρέπει να τυγχάνει από την ελληνική Βουλή, απ’ αυτούς που παίρ</w:t>
      </w:r>
      <w:r>
        <w:rPr>
          <w:rFonts w:eastAsia="Times New Roman"/>
          <w:bCs/>
          <w:szCs w:val="24"/>
        </w:rPr>
        <w:t>νουν αποφάσεις, να έχει γνώμονα το εθνικό συμφέρον και μόνο αυτό.</w:t>
      </w:r>
    </w:p>
    <w:p w14:paraId="7CF05C89" w14:textId="77777777" w:rsidR="00DE1A4F" w:rsidRDefault="00594AFE">
      <w:pPr>
        <w:spacing w:line="600" w:lineRule="auto"/>
        <w:ind w:firstLine="720"/>
        <w:jc w:val="both"/>
        <w:rPr>
          <w:rFonts w:eastAsia="Times New Roman"/>
          <w:bCs/>
          <w:szCs w:val="24"/>
        </w:rPr>
      </w:pPr>
      <w:r>
        <w:rPr>
          <w:rFonts w:eastAsia="Times New Roman"/>
          <w:bCs/>
          <w:szCs w:val="24"/>
        </w:rPr>
        <w:t>Δυστυχώς, ο ρόλος του τουρκικού προξενείου ειδικότερα τις τελευταίες δύο δεκαετίες δυναμιτίζει οποιαδήποτε προσπάθεια κινείται προς τη σωστή κατεύθυνση σε σχέση με ζητήματα που αφορούν τη Θρ</w:t>
      </w:r>
      <w:r>
        <w:rPr>
          <w:rFonts w:eastAsia="Times New Roman"/>
          <w:bCs/>
          <w:szCs w:val="24"/>
        </w:rPr>
        <w:t>άκη, την ελληνικότητά της και τη συνέχεια του ελληνισμού στην ευρύτερη περιοχή.</w:t>
      </w:r>
    </w:p>
    <w:p w14:paraId="7CF05C8A" w14:textId="77777777" w:rsidR="00DE1A4F" w:rsidRDefault="00594AFE">
      <w:pPr>
        <w:spacing w:line="600" w:lineRule="auto"/>
        <w:ind w:firstLine="720"/>
        <w:jc w:val="both"/>
        <w:rPr>
          <w:rFonts w:eastAsia="Times New Roman"/>
          <w:szCs w:val="24"/>
        </w:rPr>
      </w:pPr>
      <w:r>
        <w:rPr>
          <w:rFonts w:eastAsia="Times New Roman"/>
          <w:bCs/>
          <w:szCs w:val="24"/>
        </w:rPr>
        <w:t xml:space="preserve">Είναι άραγε τυχαίο το γεγονός ότι οι διαθέσεις, οι ορέξεις και οι επιταγές του πασά σας, του κ. </w:t>
      </w:r>
      <w:proofErr w:type="spellStart"/>
      <w:r>
        <w:rPr>
          <w:rFonts w:eastAsia="Times New Roman"/>
          <w:bCs/>
          <w:szCs w:val="24"/>
        </w:rPr>
        <w:t>Ερντογάν</w:t>
      </w:r>
      <w:proofErr w:type="spellEnd"/>
      <w:r>
        <w:rPr>
          <w:rFonts w:eastAsia="Times New Roman"/>
          <w:bCs/>
          <w:szCs w:val="24"/>
        </w:rPr>
        <w:t>, γίνονται αυτομάτως τμήμα της ατζέντας των Ελλήνων πολιτικών που κυβερν</w:t>
      </w:r>
      <w:r>
        <w:rPr>
          <w:rFonts w:eastAsia="Times New Roman"/>
          <w:bCs/>
          <w:szCs w:val="24"/>
        </w:rPr>
        <w:t xml:space="preserve">ούν αυτόν </w:t>
      </w:r>
      <w:r>
        <w:rPr>
          <w:rFonts w:eastAsia="Times New Roman"/>
          <w:bCs/>
          <w:szCs w:val="24"/>
        </w:rPr>
        <w:lastRenderedPageBreak/>
        <w:t>τον τόπο, από τον Πρόεδρο της Δημοκρατίας, από την Κυβέρνηση, από τα κόμματα της αντιπολίτευσης και τη ρητορική σας;</w:t>
      </w:r>
    </w:p>
    <w:p w14:paraId="7CF05C8B"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Βέβαια, για να είμαστε και ειλικρινείς, ο ΣΥΡΙΖΑ είχε πάντοτε θέσεις σχεδόν ταυτόσημες </w:t>
      </w:r>
      <w:r>
        <w:rPr>
          <w:rFonts w:eastAsia="Times New Roman" w:cs="Times New Roman"/>
          <w:szCs w:val="24"/>
        </w:rPr>
        <w:t xml:space="preserve">μ’ </w:t>
      </w:r>
      <w:r>
        <w:rPr>
          <w:rFonts w:eastAsia="Times New Roman" w:cs="Times New Roman"/>
          <w:szCs w:val="24"/>
        </w:rPr>
        <w:t>αυτές του τουρκικού προξενείου, όπως κα</w:t>
      </w:r>
      <w:r>
        <w:rPr>
          <w:rFonts w:eastAsia="Times New Roman" w:cs="Times New Roman"/>
          <w:szCs w:val="24"/>
        </w:rPr>
        <w:t xml:space="preserve">ι </w:t>
      </w:r>
      <w:r>
        <w:rPr>
          <w:rFonts w:eastAsia="Times New Roman" w:cs="Times New Roman"/>
          <w:szCs w:val="24"/>
        </w:rPr>
        <w:t xml:space="preserve">σ’ </w:t>
      </w:r>
      <w:r>
        <w:rPr>
          <w:rFonts w:eastAsia="Times New Roman" w:cs="Times New Roman"/>
          <w:szCs w:val="24"/>
        </w:rPr>
        <w:t xml:space="preserve">όλα τα εθνικά ζητήματα ο ΣΥΡΙΖΑ είχε ταυτόσημες θέσεις </w:t>
      </w:r>
      <w:r>
        <w:rPr>
          <w:rFonts w:eastAsia="Times New Roman" w:cs="Times New Roman"/>
          <w:szCs w:val="24"/>
        </w:rPr>
        <w:t xml:space="preserve">μ’ </w:t>
      </w:r>
      <w:r>
        <w:rPr>
          <w:rFonts w:eastAsia="Times New Roman" w:cs="Times New Roman"/>
          <w:szCs w:val="24"/>
        </w:rPr>
        <w:t xml:space="preserve">αυτούς που επιβουλεύονταν την πατρίδα μας καθ’ οιονδήποτε τρόπο. </w:t>
      </w:r>
    </w:p>
    <w:p w14:paraId="7CF05C8C"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Την ίδια στιγμή εκτός από τη Θράκη, τη Θράκη μας, τη διαιρεμένη Θράκη γιατί υπάρχει και το κομμάτι της σκλάβας ανατολικής Θράκη</w:t>
      </w:r>
      <w:r>
        <w:rPr>
          <w:rFonts w:eastAsia="Times New Roman" w:cs="Times New Roman"/>
          <w:szCs w:val="24"/>
        </w:rPr>
        <w:t xml:space="preserve">ς, της κατεχόμενης, </w:t>
      </w:r>
      <w:proofErr w:type="spellStart"/>
      <w:r>
        <w:rPr>
          <w:rFonts w:eastAsia="Times New Roman" w:cs="Times New Roman"/>
          <w:szCs w:val="24"/>
        </w:rPr>
        <w:t>βαλόμεθα</w:t>
      </w:r>
      <w:proofErr w:type="spellEnd"/>
      <w:r>
        <w:rPr>
          <w:rFonts w:eastAsia="Times New Roman" w:cs="Times New Roman"/>
          <w:szCs w:val="24"/>
        </w:rPr>
        <w:t xml:space="preserve"> </w:t>
      </w:r>
      <w:r>
        <w:rPr>
          <w:rFonts w:eastAsia="Times New Roman" w:cs="Times New Roman"/>
          <w:szCs w:val="24"/>
        </w:rPr>
        <w:t xml:space="preserve">σ’ </w:t>
      </w:r>
      <w:r>
        <w:rPr>
          <w:rFonts w:eastAsia="Times New Roman" w:cs="Times New Roman"/>
          <w:szCs w:val="24"/>
        </w:rPr>
        <w:t xml:space="preserve">όλα τα εθνικά μας ζητήματα, τα ανοικτά, τα λιγότερα ανοικτά, αυτά τα οποία θέλουν να ανοίξουν κάποιοι άλλοι με αποκορύφωμα το ζήτημα που ταλανίζει </w:t>
      </w:r>
      <w:r>
        <w:rPr>
          <w:rFonts w:eastAsia="Times New Roman" w:cs="Times New Roman"/>
          <w:szCs w:val="24"/>
        </w:rPr>
        <w:lastRenderedPageBreak/>
        <w:t>την πατρίδα μας από το 1991 και μετά, το ζήτημα της ονομασίας αυτού του μορφώ</w:t>
      </w:r>
      <w:r>
        <w:rPr>
          <w:rFonts w:eastAsia="Times New Roman" w:cs="Times New Roman"/>
          <w:szCs w:val="24"/>
        </w:rPr>
        <w:t xml:space="preserve">ματος, του κρατιδίου των Σκοπίων. </w:t>
      </w:r>
    </w:p>
    <w:p w14:paraId="7CF05C8D"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Είναι ένα ζήτημα, βέβαια, που δεν ανέκυψε ως </w:t>
      </w:r>
      <w:r>
        <w:rPr>
          <w:rFonts w:eastAsia="Times New Roman" w:cs="Times New Roman"/>
          <w:szCs w:val="24"/>
        </w:rPr>
        <w:t xml:space="preserve">διά </w:t>
      </w:r>
      <w:r>
        <w:rPr>
          <w:rFonts w:eastAsia="Times New Roman" w:cs="Times New Roman"/>
          <w:szCs w:val="24"/>
        </w:rPr>
        <w:t xml:space="preserve">μαγείας με μαγικό ραβδάκι το 1991 με την κατάρρευση της Γιουγκοσλαβίας. Είναι ένα ζήτημα το οποίο το είχαν ξεκινήσει οι σύντροφοι, κατά τον συμμοριτοπόλεμο, που πολεμούσαν </w:t>
      </w:r>
      <w:r>
        <w:rPr>
          <w:rFonts w:eastAsia="Times New Roman" w:cs="Times New Roman"/>
          <w:szCs w:val="24"/>
        </w:rPr>
        <w:t xml:space="preserve">για την ανεξάρτητη Μακεδονία και το προετοίμαζαν από πριν. Όταν ο Τίτο </w:t>
      </w:r>
      <w:proofErr w:type="spellStart"/>
      <w:r>
        <w:rPr>
          <w:rFonts w:eastAsia="Times New Roman" w:cs="Times New Roman"/>
          <w:szCs w:val="24"/>
        </w:rPr>
        <w:t>επεβλήθη</w:t>
      </w:r>
      <w:proofErr w:type="spellEnd"/>
      <w:r>
        <w:rPr>
          <w:rFonts w:eastAsia="Times New Roman" w:cs="Times New Roman"/>
          <w:szCs w:val="24"/>
        </w:rPr>
        <w:t xml:space="preserve"> στη Γιουγκοσλαβία έφτιαξε μία από τις σοσιαλιστικές δημοκρατίες της Γιουγκοσλαβίας, τη Μακεδονία, ενώ μέχρι τη στιγμή της ιδρύσεώς της είχε άλλο όνομα και το γνώριζαν όλοι. </w:t>
      </w:r>
    </w:p>
    <w:p w14:paraId="7CF05C8E"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Κα</w:t>
      </w:r>
      <w:r>
        <w:rPr>
          <w:rFonts w:eastAsia="Times New Roman" w:cs="Times New Roman"/>
          <w:szCs w:val="24"/>
        </w:rPr>
        <w:t xml:space="preserve">ι όταν το εθνικό κράτος, που είχε υπερισχύσει των κομμουνιστών στον συμμοριτοπόλεμο, τόλμησε να ψελλίσει κάτι για τις επεκτατικές βλέψεις των Γιουγκοσλάβων το 1951-1952 -τότε βλέπετε </w:t>
      </w:r>
      <w:r>
        <w:rPr>
          <w:rFonts w:eastAsia="Times New Roman" w:cs="Times New Roman"/>
          <w:szCs w:val="24"/>
        </w:rPr>
        <w:lastRenderedPageBreak/>
        <w:t>ήταν και δεξιά κυβέρνηση- οι σύμμαχοί μας, εντός ή εκτός εισαγωγικών, στο</w:t>
      </w:r>
      <w:r>
        <w:rPr>
          <w:rFonts w:eastAsia="Times New Roman" w:cs="Times New Roman"/>
          <w:szCs w:val="24"/>
        </w:rPr>
        <w:t xml:space="preserve"> ΝΑΤΟ μάς έλεγαν «Μην τσιγκλάτε τον Τίτο. Ο Τίτο αυτήν τη στιγμή είναι σε κόντρα με τον Στάλιν, οπότε πρέπει να του κάνουμε όλα τα χατίρια». </w:t>
      </w:r>
    </w:p>
    <w:p w14:paraId="7CF05C8F"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Έτσι πέρασαν τα χρόνια, πέρασαν οι δεκαετίες, γενιές Σκοπιανών μεγάλωσαν </w:t>
      </w:r>
      <w:r>
        <w:rPr>
          <w:rFonts w:eastAsia="Times New Roman" w:cs="Times New Roman"/>
          <w:szCs w:val="24"/>
        </w:rPr>
        <w:t xml:space="preserve">μ’ </w:t>
      </w:r>
      <w:r>
        <w:rPr>
          <w:rFonts w:eastAsia="Times New Roman" w:cs="Times New Roman"/>
          <w:szCs w:val="24"/>
        </w:rPr>
        <w:t>αυτό το ψέμα ότι είναι Μακεδόνες και φ</w:t>
      </w:r>
      <w:r>
        <w:rPr>
          <w:rFonts w:eastAsia="Times New Roman" w:cs="Times New Roman"/>
          <w:szCs w:val="24"/>
        </w:rPr>
        <w:t xml:space="preserve">τάσαμε λίγο πριν </w:t>
      </w:r>
      <w:r>
        <w:rPr>
          <w:rFonts w:eastAsia="Times New Roman" w:cs="Times New Roman"/>
          <w:szCs w:val="24"/>
        </w:rPr>
        <w:t xml:space="preserve">από </w:t>
      </w:r>
      <w:r>
        <w:rPr>
          <w:rFonts w:eastAsia="Times New Roman" w:cs="Times New Roman"/>
          <w:szCs w:val="24"/>
        </w:rPr>
        <w:t xml:space="preserve">τη διάλυση της Γιουγκοσλαβίας. Ήταν κάπου στο 1986-1987 όταν ο τότε </w:t>
      </w:r>
      <w:proofErr w:type="spellStart"/>
      <w:r>
        <w:rPr>
          <w:rFonts w:eastAsia="Times New Roman" w:cs="Times New Roman"/>
          <w:szCs w:val="24"/>
        </w:rPr>
        <w:t>προέδρος</w:t>
      </w:r>
      <w:proofErr w:type="spellEnd"/>
      <w:r>
        <w:rPr>
          <w:rFonts w:eastAsia="Times New Roman" w:cs="Times New Roman"/>
          <w:szCs w:val="24"/>
        </w:rPr>
        <w:t xml:space="preserve"> </w:t>
      </w:r>
      <w:r>
        <w:rPr>
          <w:rFonts w:eastAsia="Times New Roman" w:cs="Times New Roman"/>
          <w:szCs w:val="24"/>
        </w:rPr>
        <w:t>της Ελληνικής Δημοκρατίας, ο κ. Σαρτζετάκης, είχε πάει μια επίσκεψη στην Αυστραλία και μάθαμε όλοι οι Έλληνες ότι υπάρχει τέτοιο ζήτημα. Και πώς το είχαμε μάθει; Έκανε μία ομιλία στο Σίδνεϋ ή στη Μελβούρνη –δεν θυμάμαι- και από κάτω του πέταγαν αυγά οι διά</w:t>
      </w:r>
      <w:r>
        <w:rPr>
          <w:rFonts w:eastAsia="Times New Roman" w:cs="Times New Roman"/>
          <w:szCs w:val="24"/>
        </w:rPr>
        <w:t xml:space="preserve">φοροι αυτοαποκαλούμενοι Μακεδόνες. Και τότε έλεγαν διάφοροι «Έλα μωρέ τώρα, τι είναι αυτό </w:t>
      </w:r>
      <w:r>
        <w:rPr>
          <w:rFonts w:eastAsia="Times New Roman" w:cs="Times New Roman"/>
          <w:szCs w:val="24"/>
        </w:rPr>
        <w:lastRenderedPageBreak/>
        <w:t xml:space="preserve">το κρατίδιο; Τίποτα δεν είναι». Πέρναγαν όμως, τα χρόνια, πέρασε το 1991, διαλύθηκε η Γιουγκοσλαβία και αυτό το κομμάτι της Γιουγκοσλαβίας κάπως έπρεπε να ονομαστεί. </w:t>
      </w:r>
    </w:p>
    <w:p w14:paraId="7CF05C90"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Ποιος να ξεχάσει τα φοβερά συλλαλητήρια που είχαν γίνει για την ελληνικότητα της Μακεδονίας μας σε Αθήνα, Θεσσαλονίκη και αλλού; Ποιος να ξεχάσει τότε το εμπάργκο, το οποίο </w:t>
      </w:r>
      <w:proofErr w:type="spellStart"/>
      <w:r>
        <w:rPr>
          <w:rFonts w:eastAsia="Times New Roman" w:cs="Times New Roman"/>
          <w:szCs w:val="24"/>
        </w:rPr>
        <w:t>επεβλήθη</w:t>
      </w:r>
      <w:proofErr w:type="spellEnd"/>
      <w:r>
        <w:rPr>
          <w:rFonts w:eastAsia="Times New Roman" w:cs="Times New Roman"/>
          <w:szCs w:val="24"/>
        </w:rPr>
        <w:t xml:space="preserve"> σε δύο χώρες, στην Αγγλία και στην Ολλανδία, οι οποίες με κάποιον τρόπο π</w:t>
      </w:r>
      <w:r>
        <w:rPr>
          <w:rFonts w:eastAsia="Times New Roman" w:cs="Times New Roman"/>
          <w:szCs w:val="24"/>
        </w:rPr>
        <w:t xml:space="preserve">ήγαιναν να βοηθήσουν τα Σκόπια στην ονομασία τους ως Μακεδονία και τον τρόμο όταν όλοι οι Έλληνες σύσσωμοι έκαναν εμπάργκο σε οτιδήποτε βρετανικό ή ολλανδικό; </w:t>
      </w:r>
    </w:p>
    <w:p w14:paraId="7CF05C91"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Και εκεί που υπήρχε το ζήτημα να βρεθεί μία προσωρινή λύση μέχρι να διευθετηθεί το θέμα και κανε</w:t>
      </w:r>
      <w:r>
        <w:rPr>
          <w:rFonts w:eastAsia="Times New Roman" w:cs="Times New Roman"/>
          <w:szCs w:val="24"/>
        </w:rPr>
        <w:t xml:space="preserve">ίς δεν περίμενε, ούτε οι ίδιοι οι ξένοι διαμεσολαβητές ότι υπήρχε περίπτωση η ελληνική κυβέρνηση </w:t>
      </w:r>
      <w:r>
        <w:rPr>
          <w:rFonts w:eastAsia="Times New Roman" w:cs="Times New Roman"/>
          <w:szCs w:val="24"/>
        </w:rPr>
        <w:lastRenderedPageBreak/>
        <w:t xml:space="preserve">να χρησιμοποιήσει καθ’ οιονδήποτε τρόπο το όνομα Μακεδονία, τότε </w:t>
      </w:r>
      <w:proofErr w:type="spellStart"/>
      <w:r>
        <w:rPr>
          <w:rFonts w:eastAsia="Times New Roman" w:cs="Times New Roman"/>
          <w:szCs w:val="24"/>
        </w:rPr>
        <w:t>επροτάθη</w:t>
      </w:r>
      <w:proofErr w:type="spellEnd"/>
      <w:r>
        <w:rPr>
          <w:rFonts w:eastAsia="Times New Roman" w:cs="Times New Roman"/>
          <w:szCs w:val="24"/>
        </w:rPr>
        <w:t xml:space="preserve"> η άκρως προδοτική προσωρινή λύση της «Πρώην Γιουγκοσλαβική Δημοκρατία της Μακεδονίας»</w:t>
      </w:r>
      <w:r>
        <w:rPr>
          <w:rFonts w:eastAsia="Times New Roman" w:cs="Times New Roman"/>
          <w:szCs w:val="24"/>
        </w:rPr>
        <w:t xml:space="preserve">. </w:t>
      </w:r>
    </w:p>
    <w:p w14:paraId="7CF05C92"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Από τότε πέρασαν είκοσι και πλέον χρόνια, τους αναγνώρισε σχεδόν ολόκληρη η γη, ούτε καν με το ΠΓΔΜ, αλλά ως Δημοκρατία της Μακεδονίας και αυτή είναι η δικαιολογία που φέρνετε τώρα στη Βουλή, δηλαδή, ότι «αφού τους έχουν αναγνωρίσει όλοι τι να κάνουμε, </w:t>
      </w:r>
      <w:r>
        <w:rPr>
          <w:rFonts w:eastAsia="Times New Roman" w:cs="Times New Roman"/>
          <w:szCs w:val="24"/>
        </w:rPr>
        <w:t xml:space="preserve">κύριοι και κυρίες;». </w:t>
      </w:r>
    </w:p>
    <w:p w14:paraId="7CF05C93"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Μπορούμε να κάνουμε τα πάντα. Όλη η γη να αναγνωρίσει τα Σκόπια ως Μακεδονία, αν εμείς εδώ στην Ελλάδα δεν το δεχθούμε αυτό και σαμποτάρουμε εντός της ελληνικής επικράτειας όποιον ή όποιους χρησιμοποιούν αυτό το όνομα, στο τέλος θα επ</w:t>
      </w:r>
      <w:r>
        <w:rPr>
          <w:rFonts w:eastAsia="Times New Roman" w:cs="Times New Roman"/>
          <w:szCs w:val="24"/>
        </w:rPr>
        <w:t xml:space="preserve">ιτύχουμε </w:t>
      </w:r>
      <w:r>
        <w:rPr>
          <w:rFonts w:eastAsia="Times New Roman" w:cs="Times New Roman"/>
          <w:szCs w:val="24"/>
        </w:rPr>
        <w:lastRenderedPageBreak/>
        <w:t>τον στόχο μας που θα είναι να επιβληθεί το δίκιο μας, το δικό μας το δίκιο, το ένα και το μοναδικό.</w:t>
      </w:r>
    </w:p>
    <w:p w14:paraId="7CF05C94"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Βλέπουμε και ακούμε διάφορες φαιδρές δικαιολογίες ότι θα υπάρχει μία σύνθετη ονομασία, άλλοτε, λένε, με γεωγραφικό προσδιορισμό, άλλοτε με κάποιον </w:t>
      </w:r>
      <w:r>
        <w:rPr>
          <w:rFonts w:eastAsia="Times New Roman" w:cs="Times New Roman"/>
          <w:szCs w:val="24"/>
        </w:rPr>
        <w:t xml:space="preserve">άλλο προσδιορισμό. Ακούσαμε τους βαρβάτους πατριώτες των Ανεξαρτήτων Ελλήνων, τον κ. Καμμένο –όχι τον </w:t>
      </w:r>
      <w:proofErr w:type="spellStart"/>
      <w:r>
        <w:rPr>
          <w:rFonts w:eastAsia="Times New Roman" w:cs="Times New Roman"/>
          <w:szCs w:val="24"/>
        </w:rPr>
        <w:t>Προεδρεύοντα</w:t>
      </w:r>
      <w:proofErr w:type="spellEnd"/>
      <w:r>
        <w:rPr>
          <w:rFonts w:eastAsia="Times New Roman" w:cs="Times New Roman"/>
          <w:szCs w:val="24"/>
        </w:rPr>
        <w:t xml:space="preserve">, αλλά τον Πρόεδρο του κόμματος- να λέει ότι εμπιστεύεται τον κ. Κοτζιά, ότι αρκεί να μην λένε το Μακεδονία στα ελληνικά. Μα, καλά, </w:t>
      </w:r>
      <w:proofErr w:type="spellStart"/>
      <w:r>
        <w:rPr>
          <w:rFonts w:eastAsia="Times New Roman" w:cs="Times New Roman"/>
          <w:szCs w:val="24"/>
        </w:rPr>
        <w:t>κοροϊδευόμ</w:t>
      </w:r>
      <w:r>
        <w:rPr>
          <w:rFonts w:eastAsia="Times New Roman" w:cs="Times New Roman"/>
          <w:szCs w:val="24"/>
        </w:rPr>
        <w:t>αστε</w:t>
      </w:r>
      <w:proofErr w:type="spellEnd"/>
      <w:r>
        <w:rPr>
          <w:rFonts w:eastAsia="Times New Roman" w:cs="Times New Roman"/>
          <w:szCs w:val="24"/>
        </w:rPr>
        <w:t xml:space="preserve"> τώρα; Αυτά είναι απίστευτα πράγματα τα οποία ακούμε και συμβαίνουν. </w:t>
      </w:r>
    </w:p>
    <w:p w14:paraId="7CF05C95"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Όλα τα γκάλοπ δείχνουν ότι άνω του 80% των Ελλήνων πολιτών δεν θέλει ούτε το όνομα Μακεδονία, ούτε σύνθετο, ούτε τίποτα απολύτως. Και δεν τολμάτε φυσικά να κάνετε κανένα απολύτως </w:t>
      </w:r>
      <w:r>
        <w:rPr>
          <w:rFonts w:eastAsia="Times New Roman" w:cs="Times New Roman"/>
          <w:szCs w:val="24"/>
        </w:rPr>
        <w:lastRenderedPageBreak/>
        <w:t>δημοψήφισμα, γιατί θα είναι κόλαφος. Αλλά να ξέρετε ότι στο τέλος θα επιβληθε</w:t>
      </w:r>
      <w:r>
        <w:rPr>
          <w:rFonts w:eastAsia="Times New Roman" w:cs="Times New Roman"/>
          <w:szCs w:val="24"/>
        </w:rPr>
        <w:t xml:space="preserve">ί το δίκαιο και το σωστό. </w:t>
      </w:r>
    </w:p>
    <w:p w14:paraId="7CF05C96"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Ακούσαμε τον κ. </w:t>
      </w:r>
      <w:proofErr w:type="spellStart"/>
      <w:r>
        <w:rPr>
          <w:rFonts w:eastAsia="Times New Roman" w:cs="Times New Roman"/>
          <w:szCs w:val="24"/>
        </w:rPr>
        <w:t>Κατρούγκαλο</w:t>
      </w:r>
      <w:proofErr w:type="spellEnd"/>
      <w:r>
        <w:rPr>
          <w:rFonts w:eastAsia="Times New Roman" w:cs="Times New Roman"/>
          <w:szCs w:val="24"/>
        </w:rPr>
        <w:t xml:space="preserve">, όταν του ετέθη το θέμα από δημοσιογράφο –πρέπει να ήταν χθες, αν δεν κάνω λάθος, το πρωί σε </w:t>
      </w:r>
      <w:r>
        <w:rPr>
          <w:rFonts w:eastAsia="Times New Roman" w:cs="Times New Roman"/>
          <w:szCs w:val="24"/>
        </w:rPr>
        <w:t xml:space="preserve">μία </w:t>
      </w:r>
      <w:r>
        <w:rPr>
          <w:rFonts w:eastAsia="Times New Roman" w:cs="Times New Roman"/>
          <w:szCs w:val="24"/>
        </w:rPr>
        <w:t>συνέντευξή του- μιλώντας για το συγκεκριμένο ζήτημα να λέει ότι δεν πρέπει να γίνει δημοψήφισμα, διότι ε</w:t>
      </w:r>
      <w:r>
        <w:rPr>
          <w:rFonts w:eastAsia="Times New Roman" w:cs="Times New Roman"/>
          <w:szCs w:val="24"/>
        </w:rPr>
        <w:t xml:space="preserve">ίναι σίγουρο ότι θα υπερισχύσει το συναίσθημα της λογικής. </w:t>
      </w:r>
    </w:p>
    <w:p w14:paraId="7CF05C97"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Βεβαίως, κύριε </w:t>
      </w:r>
      <w:proofErr w:type="spellStart"/>
      <w:r>
        <w:rPr>
          <w:rFonts w:eastAsia="Times New Roman" w:cs="Times New Roman"/>
          <w:szCs w:val="24"/>
        </w:rPr>
        <w:t>Κατρούγκαλε</w:t>
      </w:r>
      <w:proofErr w:type="spellEnd"/>
      <w:r>
        <w:rPr>
          <w:rFonts w:eastAsia="Times New Roman" w:cs="Times New Roman"/>
          <w:szCs w:val="24"/>
        </w:rPr>
        <w:t xml:space="preserve">, γιατί έτσι γίνεται πάντοτε! Και είναι σίγουρο ότι ούτε ο Παύλος Μελάς ούτε ο καπετάν </w:t>
      </w:r>
      <w:proofErr w:type="spellStart"/>
      <w:r>
        <w:rPr>
          <w:rFonts w:eastAsia="Times New Roman" w:cs="Times New Roman"/>
          <w:szCs w:val="24"/>
        </w:rPr>
        <w:t>Κώττας</w:t>
      </w:r>
      <w:proofErr w:type="spellEnd"/>
      <w:r>
        <w:rPr>
          <w:rFonts w:eastAsia="Times New Roman" w:cs="Times New Roman"/>
          <w:szCs w:val="24"/>
        </w:rPr>
        <w:t xml:space="preserve"> ούτε ο Τέλος Άγρας ούτε οι Μακεδονομάχοι που έδωσαν τη ζωή τους και έφυγαν ν</w:t>
      </w:r>
      <w:r>
        <w:rPr>
          <w:rFonts w:eastAsia="Times New Roman" w:cs="Times New Roman"/>
          <w:szCs w:val="24"/>
        </w:rPr>
        <w:t xml:space="preserve">α πολεμήσουν για την απελευθέρωση της κατεχόμενης τότε Μακεδονίας είχαν κατά νου τη λογική, αλλά είχαν το συναίσθημα, τη φιλοπατρία, την αγάπη για την πατρίδα μας και ήθελαν </w:t>
      </w:r>
      <w:r>
        <w:rPr>
          <w:rFonts w:eastAsia="Times New Roman" w:cs="Times New Roman"/>
          <w:szCs w:val="24"/>
        </w:rPr>
        <w:lastRenderedPageBreak/>
        <w:t>να απελευθερώσουν και το τελευταίο τετραγωνικό εκατοστό σκλαβωμένης γης, καθώς και</w:t>
      </w:r>
      <w:r>
        <w:rPr>
          <w:rFonts w:eastAsia="Times New Roman" w:cs="Times New Roman"/>
          <w:szCs w:val="24"/>
        </w:rPr>
        <w:t xml:space="preserve"> γενικότερα όλοι όσοι πολέμησαν.</w:t>
      </w:r>
    </w:p>
    <w:p w14:paraId="7CF05C98"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Δυστυχώς, βλέπουμε ότι όλοι πλέον, πλην της Χρυσής Αυγής, έχετε συμβιβαστεί. </w:t>
      </w:r>
    </w:p>
    <w:p w14:paraId="7CF05C99"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7CF05C9A"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Βλέπουμε βαρβάτους Μακεδονομάχους -αν μου επιτρέπετε, κύριε Π</w:t>
      </w:r>
      <w:r>
        <w:rPr>
          <w:rFonts w:eastAsia="Times New Roman" w:cs="Times New Roman"/>
          <w:szCs w:val="24"/>
        </w:rPr>
        <w:t xml:space="preserve">ρόεδρε, ολοκληρώνω σε μισό λεπτό- δεκαετίες τώρα να γράφουν βιβλία, να ρητορεύουν, να μιλούν γι’ αυτό το ζήτημα και τώρα ακόμη και κάποιοι εξ αυτών μιλούν για «έντιμη συμβιβαστική λύση». </w:t>
      </w:r>
    </w:p>
    <w:p w14:paraId="7CF05C9B"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 xml:space="preserve">Η Νέα Δημοκρατία θα έπρεπε επιτέλους να μας απαντήσει στο εξής: Στο </w:t>
      </w:r>
      <w:r>
        <w:rPr>
          <w:rFonts w:eastAsia="Times New Roman" w:cs="Times New Roman"/>
          <w:szCs w:val="24"/>
        </w:rPr>
        <w:t xml:space="preserve">Βουκουρέστι τι είχατε πει; Δεν είχατε δεχθεί τον προσδιορισμό «Μακεδονία», είτε ως γεωγραφικό είτε ως κάτι άλλο; </w:t>
      </w:r>
    </w:p>
    <w:p w14:paraId="7CF05C9C"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Δεν έχετε κα</w:t>
      </w:r>
      <w:r>
        <w:rPr>
          <w:rFonts w:eastAsia="Times New Roman" w:cs="Times New Roman"/>
          <w:szCs w:val="24"/>
        </w:rPr>
        <w:t>μ</w:t>
      </w:r>
      <w:r>
        <w:rPr>
          <w:rFonts w:eastAsia="Times New Roman" w:cs="Times New Roman"/>
          <w:szCs w:val="24"/>
        </w:rPr>
        <w:t>μία θέση και η αντιπολιτευτική σας τακτική, που έχει ξεκινήσει τώρα απέναντι στον ΣΥΡΙΖΑ που σύσσωμος παλαιότερα είχε υπογράψει υ</w:t>
      </w:r>
      <w:r>
        <w:rPr>
          <w:rFonts w:eastAsia="Times New Roman" w:cs="Times New Roman"/>
          <w:szCs w:val="24"/>
        </w:rPr>
        <w:t>πέρ του ονόματος «Δημοκρατία της Μακεδονίας», είναι ότι δεν υπάρχει ενιαία γραμμή από την Κυβέρνηση.</w:t>
      </w:r>
    </w:p>
    <w:p w14:paraId="7CF05C9D"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Αυτό είναι το πρόβλημά σας, κύριοι, αν θα ψηφίσετε «ναι» ή «όχι» σε κάποια προδοτική λύση;  Είναι ζήτημα το αν οι Ανεξάρτητοι Έλληνες δεχθούν -μερικοί, όλο</w:t>
      </w:r>
      <w:r>
        <w:rPr>
          <w:rFonts w:eastAsia="Times New Roman" w:cs="Times New Roman"/>
          <w:szCs w:val="24"/>
        </w:rPr>
        <w:t>ι ή κάποιοι- να συμπλεύσουν με τον ΣΥΡΙΖΑ ή όχι; Ποια είναι η θέση σας, κύριοι της Αξιωματικής Αντιπολίτευσης, της λοιπής αντιπολίτευσης;</w:t>
      </w:r>
    </w:p>
    <w:p w14:paraId="7CF05C9E"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Όπως και να έχει, ένας ακόμη μεγάλος αγώνας για τη Μακεδονία ξεκίνησε σήμερα και θα προχωρήσει μέχρι τέλους. Στις 21 τ</w:t>
      </w:r>
      <w:r>
        <w:rPr>
          <w:rFonts w:eastAsia="Times New Roman" w:cs="Times New Roman"/>
          <w:szCs w:val="24"/>
        </w:rPr>
        <w:t>ου μηνός όλοι οι Έλληνες</w:t>
      </w:r>
      <w:r>
        <w:rPr>
          <w:rFonts w:eastAsia="Times New Roman" w:cs="Times New Roman"/>
          <w:szCs w:val="24"/>
        </w:rPr>
        <w:t>,</w:t>
      </w:r>
      <w:r>
        <w:rPr>
          <w:rFonts w:eastAsia="Times New Roman" w:cs="Times New Roman"/>
          <w:szCs w:val="24"/>
        </w:rPr>
        <w:t xml:space="preserve"> ανεξαρτήτως κόμματος</w:t>
      </w:r>
      <w:r>
        <w:rPr>
          <w:rFonts w:eastAsia="Times New Roman" w:cs="Times New Roman"/>
          <w:szCs w:val="24"/>
        </w:rPr>
        <w:t>,</w:t>
      </w:r>
      <w:r>
        <w:rPr>
          <w:rFonts w:eastAsia="Times New Roman" w:cs="Times New Roman"/>
          <w:szCs w:val="24"/>
        </w:rPr>
        <w:t xml:space="preserve"> θα πρέπει να βρίσκονται στο συλλαλητήριο της Θεσσαλονίκης και σε οποιοδήποτε άλλο συλλαλητήριο γίνει οπουδήποτε στην Ελλάδα.</w:t>
      </w:r>
    </w:p>
    <w:p w14:paraId="7CF05C9F"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7CF05CA0" w14:textId="77777777" w:rsidR="00DE1A4F" w:rsidRDefault="00594AF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7CF05CA1"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cs="Times New Roman"/>
          <w:b/>
          <w:szCs w:val="24"/>
        </w:rPr>
        <w:t xml:space="preserve">Δημήτριος Καμμένος): </w:t>
      </w:r>
      <w:r>
        <w:rPr>
          <w:rFonts w:eastAsia="Times New Roman" w:cs="Times New Roman"/>
          <w:szCs w:val="24"/>
        </w:rPr>
        <w:t>Ευχαριστούμε.</w:t>
      </w:r>
    </w:p>
    <w:p w14:paraId="7CF05CA2"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Παρακαλώ πολύ τον επόμενο ομιλητή, τον Ανεξάρτητο Βουλευτή κ. Γεώργιο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Δημήτριο Καρρά, να πάρει τον λόγο για επτά λεπτά.</w:t>
      </w:r>
    </w:p>
    <w:p w14:paraId="7CF05CA3"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7CF05CA4"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lastRenderedPageBreak/>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Ας χαμηλώσουμε τους τόνους, κύριε Πρό</w:t>
      </w:r>
      <w:r>
        <w:rPr>
          <w:rFonts w:eastAsia="Times New Roman" w:cs="Times New Roman"/>
          <w:szCs w:val="24"/>
        </w:rPr>
        <w:t xml:space="preserve">εδρε. Ας περάσουμε σε πιο πρακτικά και ρεαλιστικά ζητήματα. </w:t>
      </w:r>
    </w:p>
    <w:p w14:paraId="7CF05CA5"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Τι θέλω να πω; Το νομοσχέδιο αυτό, κατά τη δική μου άποψη, αφορά </w:t>
      </w:r>
      <w:r>
        <w:rPr>
          <w:rFonts w:eastAsia="Times New Roman" w:cs="Times New Roman"/>
          <w:szCs w:val="24"/>
        </w:rPr>
        <w:t xml:space="preserve">στα </w:t>
      </w:r>
      <w:r>
        <w:rPr>
          <w:rFonts w:eastAsia="Times New Roman" w:cs="Times New Roman"/>
          <w:szCs w:val="24"/>
        </w:rPr>
        <w:t>ατομικά δικαιώματα, αφορά</w:t>
      </w:r>
      <w:r>
        <w:rPr>
          <w:rFonts w:eastAsia="Times New Roman" w:cs="Times New Roman"/>
          <w:szCs w:val="24"/>
        </w:rPr>
        <w:t xml:space="preserve"> στα</w:t>
      </w:r>
      <w:r>
        <w:rPr>
          <w:rFonts w:eastAsia="Times New Roman" w:cs="Times New Roman"/>
          <w:szCs w:val="24"/>
        </w:rPr>
        <w:t xml:space="preserve"> προσωπικά δικαιώματα της </w:t>
      </w:r>
      <w:r>
        <w:rPr>
          <w:rFonts w:eastAsia="Times New Roman" w:cs="Times New Roman"/>
          <w:szCs w:val="24"/>
        </w:rPr>
        <w:t xml:space="preserve">μειονότητας </w:t>
      </w:r>
      <w:r>
        <w:rPr>
          <w:rFonts w:eastAsia="Times New Roman" w:cs="Times New Roman"/>
          <w:szCs w:val="24"/>
        </w:rPr>
        <w:t>και με ενδιαφέρει πάρα πολύ. Πρέπει να πω ειλικρινά ότι είν</w:t>
      </w:r>
      <w:r>
        <w:rPr>
          <w:rFonts w:eastAsia="Times New Roman" w:cs="Times New Roman"/>
          <w:szCs w:val="24"/>
        </w:rPr>
        <w:t>αι από τα νομοσχέδια εκείνα που με απασχόλησαν περισσότερο από άλλα, μεγάλης εκτάσεως, που ίσως παρουσιάζονται στην επικαιρότητα ως εντονότερου ενδιαφέροντος.</w:t>
      </w:r>
    </w:p>
    <w:p w14:paraId="7CF05CA6"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Έχω, λοιπόν, να κάνω κάποιες παρατηρήσεις στο σημείο αυτό, γιατί νομίζω ότι θα πρέπει να σταθμίσο</w:t>
      </w:r>
      <w:r>
        <w:rPr>
          <w:rFonts w:eastAsia="Times New Roman" w:cs="Times New Roman"/>
          <w:szCs w:val="24"/>
        </w:rPr>
        <w:t xml:space="preserve">υμε </w:t>
      </w:r>
      <w:r>
        <w:rPr>
          <w:rFonts w:eastAsia="Times New Roman" w:cs="Times New Roman"/>
          <w:szCs w:val="24"/>
        </w:rPr>
        <w:t xml:space="preserve">τα </w:t>
      </w:r>
      <w:r>
        <w:rPr>
          <w:rFonts w:eastAsia="Times New Roman" w:cs="Times New Roman"/>
          <w:szCs w:val="24"/>
        </w:rPr>
        <w:t xml:space="preserve">ζητήματα: Το πρώτο ζήτημα είναι ότι μετά από πολλά χρόνια έρχεται να γίνει ένα βήμα. Εγώ δεν εξετάζω αν μειώνει ή όχι το  θρησκευτικό αίσθημα της </w:t>
      </w:r>
      <w:proofErr w:type="spellStart"/>
      <w:r>
        <w:rPr>
          <w:rFonts w:eastAsia="Times New Roman" w:cs="Times New Roman"/>
          <w:szCs w:val="24"/>
        </w:rPr>
        <w:lastRenderedPageBreak/>
        <w:t>μειονότητος</w:t>
      </w:r>
      <w:proofErr w:type="spellEnd"/>
      <w:r>
        <w:rPr>
          <w:rFonts w:eastAsia="Times New Roman" w:cs="Times New Roman"/>
          <w:szCs w:val="24"/>
        </w:rPr>
        <w:t xml:space="preserve">, όμως, θεωρώ ότι πρέπει να το δούμε </w:t>
      </w:r>
      <w:r>
        <w:rPr>
          <w:rFonts w:eastAsia="Times New Roman" w:cs="Times New Roman"/>
          <w:szCs w:val="24"/>
        </w:rPr>
        <w:t xml:space="preserve">στο πλαίσιο </w:t>
      </w:r>
      <w:r>
        <w:rPr>
          <w:rFonts w:eastAsia="Times New Roman" w:cs="Times New Roman"/>
          <w:szCs w:val="24"/>
        </w:rPr>
        <w:t xml:space="preserve">των </w:t>
      </w:r>
      <w:r>
        <w:rPr>
          <w:rFonts w:eastAsia="Times New Roman" w:cs="Times New Roman"/>
          <w:szCs w:val="24"/>
        </w:rPr>
        <w:t xml:space="preserve">απόψεων των σημερινών σύγχρονων συνθηκών. </w:t>
      </w:r>
    </w:p>
    <w:p w14:paraId="7CF05CA7"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Αν η βούληση της Κυβέρνησης είναι να εφαρμοστεί ο νόμος αυτός, θα πρέπει να </w:t>
      </w:r>
      <w:r>
        <w:rPr>
          <w:rFonts w:eastAsia="Times New Roman" w:cs="Times New Roman"/>
          <w:szCs w:val="24"/>
        </w:rPr>
        <w:t xml:space="preserve">προχωρήσει σε </w:t>
      </w:r>
      <w:r>
        <w:rPr>
          <w:rFonts w:eastAsia="Times New Roman" w:cs="Times New Roman"/>
          <w:szCs w:val="24"/>
        </w:rPr>
        <w:t>ορισμένες άλλες ρυθμίσεις. Γιατί το λέω αυτό; Η ιστορία έχει αποδείξει και η ίδια η αιτιολογική έκθεση του νόμου λέει ότι ο</w:t>
      </w:r>
      <w:r>
        <w:rPr>
          <w:rFonts w:eastAsia="Times New Roman" w:cs="Times New Roman"/>
          <w:szCs w:val="24"/>
        </w:rPr>
        <w:t xml:space="preserve"> παλαιός νόμος του 1920 ίσχυσε τυπικά μέχρι το 1991, ο γνωστός περί προσωρινού </w:t>
      </w:r>
      <w:proofErr w:type="spellStart"/>
      <w:r>
        <w:rPr>
          <w:rFonts w:eastAsia="Times New Roman" w:cs="Times New Roman"/>
          <w:szCs w:val="24"/>
        </w:rPr>
        <w:t>αρχιμουφτή</w:t>
      </w:r>
      <w:proofErr w:type="spellEnd"/>
      <w:r>
        <w:rPr>
          <w:rFonts w:eastAsia="Times New Roman" w:cs="Times New Roman"/>
          <w:szCs w:val="24"/>
        </w:rPr>
        <w:t xml:space="preserve"> και </w:t>
      </w:r>
      <w:proofErr w:type="spellStart"/>
      <w:r>
        <w:rPr>
          <w:rFonts w:eastAsia="Times New Roman" w:cs="Times New Roman"/>
          <w:szCs w:val="24"/>
        </w:rPr>
        <w:t>μουφτειών</w:t>
      </w:r>
      <w:proofErr w:type="spellEnd"/>
      <w:r>
        <w:rPr>
          <w:rFonts w:eastAsia="Times New Roman" w:cs="Times New Roman"/>
          <w:szCs w:val="24"/>
        </w:rPr>
        <w:t xml:space="preserve">, αλλά μέχρι το 1991 δεν εφαρμόστηκε. Έρχεται, λοιπόν, και η πράξη νομοθετικού περιεχομένου του 1991 για να κάνει ένα </w:t>
      </w:r>
      <w:r>
        <w:rPr>
          <w:rFonts w:eastAsia="Times New Roman" w:cs="Times New Roman"/>
          <w:szCs w:val="24"/>
        </w:rPr>
        <w:t xml:space="preserve">πρώτο </w:t>
      </w:r>
      <w:r>
        <w:rPr>
          <w:rFonts w:eastAsia="Times New Roman" w:cs="Times New Roman"/>
          <w:szCs w:val="24"/>
        </w:rPr>
        <w:t xml:space="preserve">βήμα. Αν δεν εφαρμόστηκε </w:t>
      </w:r>
      <w:r>
        <w:rPr>
          <w:rFonts w:eastAsia="Times New Roman" w:cs="Times New Roman"/>
          <w:szCs w:val="24"/>
        </w:rPr>
        <w:t>πλήρ</w:t>
      </w:r>
      <w:r>
        <w:rPr>
          <w:rFonts w:eastAsia="Times New Roman" w:cs="Times New Roman"/>
          <w:szCs w:val="24"/>
        </w:rPr>
        <w:t xml:space="preserve">ως </w:t>
      </w:r>
      <w:r>
        <w:rPr>
          <w:rFonts w:eastAsia="Times New Roman" w:cs="Times New Roman"/>
          <w:szCs w:val="24"/>
        </w:rPr>
        <w:t xml:space="preserve">σημαίνει ότι είχε αδυναμία και από </w:t>
      </w:r>
      <w:r>
        <w:rPr>
          <w:rFonts w:eastAsia="Times New Roman" w:cs="Times New Roman"/>
          <w:szCs w:val="24"/>
        </w:rPr>
        <w:t xml:space="preserve">την πλευρά </w:t>
      </w:r>
      <w:r>
        <w:rPr>
          <w:rFonts w:eastAsia="Times New Roman" w:cs="Times New Roman"/>
          <w:szCs w:val="24"/>
        </w:rPr>
        <w:t xml:space="preserve">της ελληνικής πολιτείας. </w:t>
      </w:r>
      <w:r>
        <w:rPr>
          <w:rFonts w:eastAsia="Times New Roman" w:cs="Times New Roman"/>
          <w:szCs w:val="24"/>
        </w:rPr>
        <w:t>Δ</w:t>
      </w:r>
      <w:r>
        <w:rPr>
          <w:rFonts w:eastAsia="Times New Roman" w:cs="Times New Roman"/>
          <w:szCs w:val="24"/>
        </w:rPr>
        <w:t xml:space="preserve">εν θα αναφερθώ στα κληρονομικά, διότι οδηγούνται κατά το αστικό δίκαιο στο σύνολο οι υποθέσεις στον τακτικό, στον φυσικό τους δικαστή. </w:t>
      </w:r>
    </w:p>
    <w:p w14:paraId="7CF05CA8" w14:textId="77777777" w:rsidR="00DE1A4F" w:rsidRDefault="00594AF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Εάν μείνουμε, λοιπόν, στο </w:t>
      </w:r>
      <w:r>
        <w:rPr>
          <w:rFonts w:eastAsia="Times New Roman" w:cs="Times New Roman"/>
          <w:szCs w:val="24"/>
        </w:rPr>
        <w:t>οικογενειακό δίκαιο</w:t>
      </w:r>
      <w:r>
        <w:rPr>
          <w:rFonts w:eastAsia="Times New Roman" w:cs="Times New Roman"/>
          <w:szCs w:val="24"/>
        </w:rPr>
        <w:t xml:space="preserve"> </w:t>
      </w:r>
      <w:r>
        <w:rPr>
          <w:rFonts w:eastAsia="Times New Roman" w:cs="Times New Roman"/>
          <w:szCs w:val="24"/>
        </w:rPr>
        <w:t xml:space="preserve">και θέλουμε να αποδώσουμε ατομικά δικαιώματα κατά την εφαρμογή του </w:t>
      </w:r>
      <w:r>
        <w:rPr>
          <w:rFonts w:eastAsia="Times New Roman" w:cs="Times New Roman"/>
          <w:szCs w:val="24"/>
        </w:rPr>
        <w:t>ο</w:t>
      </w:r>
      <w:r>
        <w:rPr>
          <w:rFonts w:eastAsia="Times New Roman" w:cs="Times New Roman"/>
          <w:szCs w:val="24"/>
        </w:rPr>
        <w:t xml:space="preserve">ικογενειακού </w:t>
      </w:r>
      <w:r>
        <w:rPr>
          <w:rFonts w:eastAsia="Times New Roman" w:cs="Times New Roman"/>
          <w:szCs w:val="24"/>
        </w:rPr>
        <w:t>δ</w:t>
      </w:r>
      <w:r>
        <w:rPr>
          <w:rFonts w:eastAsia="Times New Roman" w:cs="Times New Roman"/>
          <w:szCs w:val="24"/>
        </w:rPr>
        <w:t xml:space="preserve">ικαίου </w:t>
      </w:r>
      <w:r>
        <w:rPr>
          <w:rFonts w:eastAsia="Times New Roman" w:cs="Times New Roman"/>
          <w:szCs w:val="24"/>
        </w:rPr>
        <w:t xml:space="preserve">σ’ </w:t>
      </w:r>
      <w:r>
        <w:rPr>
          <w:rFonts w:eastAsia="Times New Roman" w:cs="Times New Roman"/>
          <w:szCs w:val="24"/>
        </w:rPr>
        <w:t xml:space="preserve">εκείνους, οι οποίοι υπάγονται οικειοθελώς στη δικαιοδοσία του μουφτή -και κάνω μια παρένθεση </w:t>
      </w:r>
      <w:r>
        <w:rPr>
          <w:rFonts w:eastAsia="Times New Roman" w:cs="Times New Roman"/>
          <w:szCs w:val="24"/>
        </w:rPr>
        <w:t xml:space="preserve">σ’ </w:t>
      </w:r>
      <w:r>
        <w:rPr>
          <w:rFonts w:eastAsia="Times New Roman" w:cs="Times New Roman"/>
          <w:szCs w:val="24"/>
        </w:rPr>
        <w:t xml:space="preserve">αυτό το σημείο, γιατί άκουσα τον Υπουργό, ο οποίος ανέφερε ότι την </w:t>
      </w:r>
      <w:r>
        <w:rPr>
          <w:rFonts w:eastAsia="Times New Roman" w:cs="Times New Roman"/>
          <w:szCs w:val="24"/>
        </w:rPr>
        <w:t xml:space="preserve">τελευταία τριετία το 70% των γάμων της </w:t>
      </w:r>
      <w:proofErr w:type="spellStart"/>
      <w:r>
        <w:rPr>
          <w:rFonts w:eastAsia="Times New Roman" w:cs="Times New Roman"/>
          <w:szCs w:val="24"/>
        </w:rPr>
        <w:t>μειονότητος</w:t>
      </w:r>
      <w:proofErr w:type="spellEnd"/>
      <w:r>
        <w:rPr>
          <w:rFonts w:eastAsia="Times New Roman" w:cs="Times New Roman"/>
          <w:szCs w:val="24"/>
        </w:rPr>
        <w:t xml:space="preserve"> ήταν θρησκευτικοί, αλλά εγώ δεν μπορώ να το ελέγξω αυτό το στοιχείο και το δέχομαι ως δεδομένο, εφόσον </w:t>
      </w:r>
      <w:proofErr w:type="spellStart"/>
      <w:r>
        <w:rPr>
          <w:rFonts w:eastAsia="Times New Roman" w:cs="Times New Roman"/>
          <w:szCs w:val="24"/>
        </w:rPr>
        <w:t>παρετέθη</w:t>
      </w:r>
      <w:proofErr w:type="spellEnd"/>
      <w:r>
        <w:rPr>
          <w:rFonts w:eastAsia="Times New Roman" w:cs="Times New Roman"/>
          <w:szCs w:val="24"/>
        </w:rPr>
        <w:t xml:space="preserve"> επισήμως- τότε σημαίνει ότι υπάρχει ένας θρησκευόμενος πληθυσμός, ο οποίος θέλει να διατηρήσε</w:t>
      </w:r>
      <w:r>
        <w:rPr>
          <w:rFonts w:eastAsia="Times New Roman" w:cs="Times New Roman"/>
          <w:szCs w:val="24"/>
        </w:rPr>
        <w:t xml:space="preserve">ι τις θρησκευτικές του παραδόσεις. Όμως, δεν αρκεί αυτό. Και έρχεται, λοιπόν, ο προτεινόμενος νόμος και μας λέει: Θα </w:t>
      </w:r>
      <w:r>
        <w:rPr>
          <w:rFonts w:eastAsia="Times New Roman" w:cs="Times New Roman"/>
          <w:szCs w:val="24"/>
        </w:rPr>
        <w:t xml:space="preserve">εκδοθεί </w:t>
      </w:r>
      <w:r>
        <w:rPr>
          <w:rFonts w:eastAsia="Times New Roman" w:cs="Times New Roman"/>
          <w:szCs w:val="24"/>
        </w:rPr>
        <w:t>ένα προεδρικό διάταγμα</w:t>
      </w:r>
      <w:r>
        <w:rPr>
          <w:rFonts w:eastAsia="Times New Roman" w:cs="Times New Roman"/>
          <w:szCs w:val="24"/>
        </w:rPr>
        <w:t>. Έ</w:t>
      </w:r>
      <w:r>
        <w:rPr>
          <w:rFonts w:eastAsia="Times New Roman" w:cs="Times New Roman"/>
          <w:szCs w:val="24"/>
        </w:rPr>
        <w:t xml:space="preserve">ρχεται </w:t>
      </w:r>
      <w:r>
        <w:rPr>
          <w:rFonts w:eastAsia="Times New Roman" w:cs="Times New Roman"/>
          <w:szCs w:val="24"/>
        </w:rPr>
        <w:t xml:space="preserve">στη συνέχεια μία </w:t>
      </w:r>
      <w:r>
        <w:rPr>
          <w:rFonts w:eastAsia="Times New Roman" w:cs="Times New Roman"/>
          <w:szCs w:val="24"/>
        </w:rPr>
        <w:t xml:space="preserve">νομοτεχνική βελτίωση και </w:t>
      </w:r>
      <w:r>
        <w:rPr>
          <w:rFonts w:eastAsia="Times New Roman" w:cs="Times New Roman"/>
          <w:szCs w:val="24"/>
        </w:rPr>
        <w:t xml:space="preserve">ορίζει </w:t>
      </w:r>
      <w:r>
        <w:rPr>
          <w:rFonts w:eastAsia="Times New Roman" w:cs="Times New Roman"/>
          <w:szCs w:val="24"/>
        </w:rPr>
        <w:lastRenderedPageBreak/>
        <w:t>ότι εντός τριάντα ημερών δύναται ο Υπουργός να συσ</w:t>
      </w:r>
      <w:r>
        <w:rPr>
          <w:rFonts w:eastAsia="Times New Roman" w:cs="Times New Roman"/>
          <w:szCs w:val="24"/>
        </w:rPr>
        <w:t xml:space="preserve">τήσει μια </w:t>
      </w:r>
      <w:r>
        <w:rPr>
          <w:rFonts w:eastAsia="Times New Roman" w:cs="Times New Roman"/>
          <w:szCs w:val="24"/>
        </w:rPr>
        <w:t>επιστημονική επιτροπή</w:t>
      </w:r>
      <w:r>
        <w:rPr>
          <w:rFonts w:eastAsia="Times New Roman" w:cs="Times New Roman"/>
          <w:szCs w:val="24"/>
        </w:rPr>
        <w:t xml:space="preserve">, για να προχωρήσει. Έχω ακούσει μάλιστα και τη δήλωση του Υπουργού στην </w:t>
      </w:r>
      <w:r>
        <w:rPr>
          <w:rFonts w:eastAsia="Times New Roman" w:cs="Times New Roman"/>
          <w:szCs w:val="24"/>
        </w:rPr>
        <w:t xml:space="preserve">επιτροπή </w:t>
      </w:r>
      <w:r>
        <w:rPr>
          <w:rFonts w:eastAsia="Times New Roman" w:cs="Times New Roman"/>
          <w:szCs w:val="24"/>
        </w:rPr>
        <w:t>που είπε</w:t>
      </w:r>
      <w:r>
        <w:rPr>
          <w:rFonts w:eastAsia="Times New Roman" w:cs="Times New Roman"/>
          <w:szCs w:val="24"/>
        </w:rPr>
        <w:t>,</w:t>
      </w:r>
      <w:r>
        <w:rPr>
          <w:rFonts w:eastAsia="Times New Roman" w:cs="Times New Roman"/>
          <w:szCs w:val="24"/>
        </w:rPr>
        <w:t xml:space="preserve"> όσο το δυνατόν ταχύτερα.</w:t>
      </w:r>
    </w:p>
    <w:p w14:paraId="7CF05CA9" w14:textId="77777777" w:rsidR="00DE1A4F" w:rsidRDefault="00594AF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Εδώ θα πω το εξής, κύριε Υπουργέ</w:t>
      </w:r>
      <w:r>
        <w:rPr>
          <w:rFonts w:eastAsia="Times New Roman" w:cs="Times New Roman"/>
          <w:szCs w:val="24"/>
        </w:rPr>
        <w:t>, α</w:t>
      </w:r>
      <w:r>
        <w:rPr>
          <w:rFonts w:eastAsia="Times New Roman" w:cs="Times New Roman"/>
          <w:szCs w:val="24"/>
        </w:rPr>
        <w:t>υτή</w:t>
      </w:r>
      <w:r>
        <w:rPr>
          <w:rFonts w:eastAsia="Times New Roman" w:cs="Times New Roman"/>
          <w:szCs w:val="24"/>
        </w:rPr>
        <w:t>ν</w:t>
      </w:r>
      <w:r>
        <w:rPr>
          <w:rFonts w:eastAsia="Times New Roman" w:cs="Times New Roman"/>
          <w:szCs w:val="24"/>
        </w:rPr>
        <w:t xml:space="preserve"> τη στιγμή είστε Κυβέρνηση και έχετε την πρόθεση να αντιμετωπίσετε το</w:t>
      </w:r>
      <w:r>
        <w:rPr>
          <w:rFonts w:eastAsia="Times New Roman" w:cs="Times New Roman"/>
          <w:szCs w:val="24"/>
        </w:rPr>
        <w:t xml:space="preserve"> θέμα της δικονομίας. Και η δικονομία είναι προστασία και δη προστασία του αδύνατου μέρους, της συζύγου, του παιδιού. Εάν αφήσουμε το ζήτημα της έκδοσης του </w:t>
      </w:r>
      <w:r>
        <w:rPr>
          <w:rFonts w:eastAsia="Times New Roman" w:cs="Times New Roman"/>
          <w:szCs w:val="24"/>
        </w:rPr>
        <w:t xml:space="preserve">προεδρικού διατάγματος </w:t>
      </w:r>
      <w:r>
        <w:rPr>
          <w:rFonts w:eastAsia="Times New Roman" w:cs="Times New Roman"/>
          <w:szCs w:val="24"/>
        </w:rPr>
        <w:t xml:space="preserve">στην κυβερνητική διάκριση, στο αν αποφασίσει και </w:t>
      </w:r>
      <w:r>
        <w:rPr>
          <w:rFonts w:eastAsia="Times New Roman" w:cs="Times New Roman"/>
          <w:szCs w:val="24"/>
        </w:rPr>
        <w:t>στο πό</w:t>
      </w:r>
      <w:r>
        <w:rPr>
          <w:rFonts w:eastAsia="Times New Roman" w:cs="Times New Roman"/>
          <w:szCs w:val="24"/>
        </w:rPr>
        <w:t>τε αποφασίσει μια κυβ</w:t>
      </w:r>
      <w:r>
        <w:rPr>
          <w:rFonts w:eastAsia="Times New Roman" w:cs="Times New Roman"/>
          <w:szCs w:val="24"/>
        </w:rPr>
        <w:t>έρνηση να προωθήσει προεδρικό διάταγμα, τότε πλέον φθάνουμε</w:t>
      </w:r>
      <w:r>
        <w:rPr>
          <w:rFonts w:eastAsia="Times New Roman" w:cs="Times New Roman"/>
          <w:szCs w:val="24"/>
        </w:rPr>
        <w:t xml:space="preserve"> και</w:t>
      </w:r>
      <w:r>
        <w:rPr>
          <w:rFonts w:eastAsia="Times New Roman" w:cs="Times New Roman"/>
          <w:szCs w:val="24"/>
        </w:rPr>
        <w:t xml:space="preserve"> στη μη εφαρμογή του νόμου. Και η όποια πρόθεση εφαρμογής του </w:t>
      </w:r>
      <w:r>
        <w:rPr>
          <w:rFonts w:eastAsia="Times New Roman" w:cs="Times New Roman"/>
          <w:szCs w:val="24"/>
        </w:rPr>
        <w:lastRenderedPageBreak/>
        <w:t xml:space="preserve">νόμου εγκαταλείπεται, γιατί το προεδρικό διάταγμα αυτό ενδεχόμενα θα είναι και </w:t>
      </w:r>
      <w:r>
        <w:rPr>
          <w:rFonts w:eastAsia="Times New Roman" w:cs="Times New Roman"/>
          <w:szCs w:val="24"/>
        </w:rPr>
        <w:t xml:space="preserve">αντικείμενο </w:t>
      </w:r>
      <w:r>
        <w:rPr>
          <w:rFonts w:eastAsia="Times New Roman" w:cs="Times New Roman"/>
          <w:szCs w:val="24"/>
        </w:rPr>
        <w:t xml:space="preserve">πολιτικών αποφάσεων. </w:t>
      </w:r>
    </w:p>
    <w:p w14:paraId="7CF05CAA" w14:textId="77777777" w:rsidR="00DE1A4F" w:rsidRDefault="00594AF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Και γιατί το λέω α</w:t>
      </w:r>
      <w:r>
        <w:rPr>
          <w:rFonts w:eastAsia="Times New Roman" w:cs="Times New Roman"/>
          <w:szCs w:val="24"/>
        </w:rPr>
        <w:t>υτό; Διότι θα σταθμίζεται πάντοτε</w:t>
      </w:r>
      <w:r>
        <w:rPr>
          <w:rFonts w:eastAsia="Times New Roman" w:cs="Times New Roman"/>
          <w:szCs w:val="24"/>
        </w:rPr>
        <w:t>,</w:t>
      </w:r>
      <w:r>
        <w:rPr>
          <w:rFonts w:eastAsia="Times New Roman" w:cs="Times New Roman"/>
          <w:szCs w:val="24"/>
        </w:rPr>
        <w:t xml:space="preserve"> αν θα δώσουμε τα δικαιώματα τα οποία δικαιούνται τα </w:t>
      </w:r>
      <w:proofErr w:type="spellStart"/>
      <w:r>
        <w:rPr>
          <w:rFonts w:eastAsia="Times New Roman" w:cs="Times New Roman"/>
          <w:szCs w:val="24"/>
        </w:rPr>
        <w:t>διάδικα</w:t>
      </w:r>
      <w:proofErr w:type="spellEnd"/>
      <w:r>
        <w:rPr>
          <w:rFonts w:eastAsia="Times New Roman" w:cs="Times New Roman"/>
          <w:szCs w:val="24"/>
        </w:rPr>
        <w:t xml:space="preserve"> μέρη μέσω δικονομικών κανόνων που θα εφαρμόζει ο μουφτής κατά την εφαρμογή του ιερού μουσουλμανικού νόμου ή θα </w:t>
      </w:r>
      <w:r>
        <w:rPr>
          <w:rFonts w:eastAsia="Times New Roman" w:cs="Times New Roman"/>
          <w:szCs w:val="24"/>
        </w:rPr>
        <w:t xml:space="preserve">τα αργήσουμε και θα </w:t>
      </w:r>
      <w:r>
        <w:rPr>
          <w:rFonts w:eastAsia="Times New Roman" w:cs="Times New Roman"/>
          <w:szCs w:val="24"/>
        </w:rPr>
        <w:t>αφήσουμε τη σημερινή κατάσταση</w:t>
      </w:r>
      <w:r>
        <w:rPr>
          <w:rFonts w:eastAsia="Times New Roman" w:cs="Times New Roman"/>
          <w:szCs w:val="24"/>
        </w:rPr>
        <w:t xml:space="preserve">, όπου πλέον υπάρχει η διάκριση –θα το πω, είμαστε στη διάκριση πλέον του μουφτή τι θα εφαρμόσει- διότι η </w:t>
      </w:r>
      <w:proofErr w:type="spellStart"/>
      <w:r>
        <w:rPr>
          <w:rFonts w:eastAsia="Times New Roman" w:cs="Times New Roman"/>
          <w:szCs w:val="24"/>
        </w:rPr>
        <w:t>σαρία</w:t>
      </w:r>
      <w:proofErr w:type="spellEnd"/>
      <w:r>
        <w:rPr>
          <w:rFonts w:eastAsia="Times New Roman" w:cs="Times New Roman"/>
          <w:szCs w:val="24"/>
        </w:rPr>
        <w:t>, ο ιερός μουσουλμανικός νόμος εν πολλοίς είναι άγραφος, εν πολλοίς είναι παράδοση και δεν έχουμε καταγραφή.</w:t>
      </w:r>
    </w:p>
    <w:p w14:paraId="7CF05CAB" w14:textId="77777777" w:rsidR="00DE1A4F" w:rsidRDefault="00594AF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Νομίζω, λοιπόν, ότι αν θελήσετε, κύρ</w:t>
      </w:r>
      <w:r>
        <w:rPr>
          <w:rFonts w:eastAsia="Times New Roman" w:cs="Times New Roman"/>
          <w:szCs w:val="24"/>
        </w:rPr>
        <w:t xml:space="preserve">ιε Υπουργέ, να εφαρμοστεί πράγματι αυτός ο νόμος και να εφαρμοστεί εντός τακτής προθεσμίας διότι έχετε κρατήσει και την επιφύλαξη στην παράγραφο 4 </w:t>
      </w:r>
      <w:r>
        <w:rPr>
          <w:rFonts w:eastAsia="Times New Roman" w:cs="Times New Roman"/>
          <w:szCs w:val="24"/>
        </w:rPr>
        <w:lastRenderedPageBreak/>
        <w:t xml:space="preserve">του προτεινόμενου </w:t>
      </w:r>
      <w:r>
        <w:rPr>
          <w:rFonts w:eastAsia="Times New Roman" w:cs="Times New Roman"/>
          <w:szCs w:val="24"/>
        </w:rPr>
        <w:t xml:space="preserve">σχεδίου </w:t>
      </w:r>
      <w:r>
        <w:rPr>
          <w:rFonts w:eastAsia="Times New Roman" w:cs="Times New Roman"/>
          <w:szCs w:val="24"/>
        </w:rPr>
        <w:t>«η ισχύς της περιπτώσεως α΄ της παραγράφου 4, δηλαδή η υπαγωγή πλέον στις νέες ρυθμ</w:t>
      </w:r>
      <w:r>
        <w:rPr>
          <w:rFonts w:eastAsia="Times New Roman" w:cs="Times New Roman"/>
          <w:szCs w:val="24"/>
        </w:rPr>
        <w:t xml:space="preserve">ίσεις, </w:t>
      </w:r>
      <w:proofErr w:type="spellStart"/>
      <w:r>
        <w:rPr>
          <w:rFonts w:eastAsia="Times New Roman" w:cs="Times New Roman"/>
          <w:szCs w:val="24"/>
        </w:rPr>
        <w:t>άρχεται</w:t>
      </w:r>
      <w:proofErr w:type="spellEnd"/>
      <w:r>
        <w:rPr>
          <w:rFonts w:eastAsia="Times New Roman" w:cs="Times New Roman"/>
          <w:szCs w:val="24"/>
        </w:rPr>
        <w:t xml:space="preserve"> από τη δημοσίευση του προβλεπόμενου στην περίπτωση β΄ </w:t>
      </w:r>
      <w:r>
        <w:rPr>
          <w:rFonts w:eastAsia="Times New Roman" w:cs="Times New Roman"/>
          <w:szCs w:val="24"/>
        </w:rPr>
        <w:t>της παραγράφου 4 προεδρικού διατάγματος</w:t>
      </w:r>
      <w:r>
        <w:rPr>
          <w:rFonts w:eastAsia="Times New Roman" w:cs="Times New Roman"/>
          <w:szCs w:val="24"/>
        </w:rPr>
        <w:t xml:space="preserve">». </w:t>
      </w:r>
    </w:p>
    <w:p w14:paraId="7CF05CAC" w14:textId="77777777" w:rsidR="00DE1A4F" w:rsidRDefault="00594AF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Συνεπώς, επιφυλάσσεσθε του δικαιώματος της επιλογής του χρόνου της προώθησης του </w:t>
      </w:r>
      <w:r>
        <w:rPr>
          <w:rFonts w:eastAsia="Times New Roman" w:cs="Times New Roman"/>
          <w:szCs w:val="24"/>
        </w:rPr>
        <w:t>προεδρικού διατάγματος</w:t>
      </w:r>
      <w:r>
        <w:rPr>
          <w:rFonts w:eastAsia="Times New Roman" w:cs="Times New Roman"/>
          <w:szCs w:val="24"/>
        </w:rPr>
        <w:t xml:space="preserve">. Δεν το θέλω αυτό. Προσωπική άποψη εκφράζω και έχω καταθέσει μια τροπολογία στην οποία λέω το εξής: Αν θέλουμε την ασφάλεια δικαίου, αν θέλουμε την εξασφάλιση των ατομικών δικαιωμάτων, θα πρέπει να </w:t>
      </w:r>
      <w:r>
        <w:rPr>
          <w:rFonts w:eastAsia="Times New Roman" w:cs="Times New Roman"/>
          <w:szCs w:val="24"/>
        </w:rPr>
        <w:t xml:space="preserve">τεθεί </w:t>
      </w:r>
      <w:r>
        <w:rPr>
          <w:rFonts w:eastAsia="Times New Roman" w:cs="Times New Roman"/>
          <w:szCs w:val="24"/>
        </w:rPr>
        <w:t xml:space="preserve">προθεσμία εντός της οποίας </w:t>
      </w:r>
      <w:r>
        <w:rPr>
          <w:rFonts w:eastAsia="Times New Roman" w:cs="Times New Roman"/>
          <w:szCs w:val="24"/>
        </w:rPr>
        <w:t xml:space="preserve">να </w:t>
      </w:r>
      <w:r>
        <w:rPr>
          <w:rFonts w:eastAsia="Times New Roman" w:cs="Times New Roman"/>
          <w:szCs w:val="24"/>
        </w:rPr>
        <w:t xml:space="preserve">εκδοθεί το </w:t>
      </w:r>
      <w:r>
        <w:rPr>
          <w:rFonts w:eastAsia="Times New Roman" w:cs="Times New Roman"/>
          <w:szCs w:val="24"/>
        </w:rPr>
        <w:t xml:space="preserve">προεδρικό </w:t>
      </w:r>
      <w:r>
        <w:rPr>
          <w:rFonts w:eastAsia="Times New Roman" w:cs="Times New Roman"/>
          <w:szCs w:val="24"/>
        </w:rPr>
        <w:t>διάταγμα</w:t>
      </w:r>
      <w:r>
        <w:rPr>
          <w:rFonts w:eastAsia="Times New Roman" w:cs="Times New Roman"/>
          <w:szCs w:val="24"/>
        </w:rPr>
        <w:t>, ούτως ώστε να ενεργοποιηθεί και ο νόμος. Αν το κρίνετε ότι είναι πρόοδος ο νόμος</w:t>
      </w:r>
      <w:r>
        <w:rPr>
          <w:rFonts w:eastAsia="Times New Roman" w:cs="Times New Roman"/>
          <w:szCs w:val="24"/>
        </w:rPr>
        <w:t xml:space="preserve"> </w:t>
      </w:r>
      <w:r>
        <w:rPr>
          <w:rFonts w:eastAsia="Times New Roman" w:cs="Times New Roman"/>
          <w:szCs w:val="24"/>
        </w:rPr>
        <w:t>πρέπει να τον ενεργοποιήσετε.</w:t>
      </w:r>
    </w:p>
    <w:p w14:paraId="7CF05CAD" w14:textId="77777777" w:rsidR="00DE1A4F" w:rsidRDefault="00594AF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Θεωρώ, λοιπόν, ότι μια ετήσια προθεσμία είναι επαρκής. Διότι αν </w:t>
      </w:r>
      <w:r>
        <w:rPr>
          <w:rFonts w:eastAsia="Times New Roman" w:cs="Times New Roman"/>
          <w:szCs w:val="24"/>
        </w:rPr>
        <w:t xml:space="preserve">λειτουργήσει </w:t>
      </w:r>
      <w:r>
        <w:rPr>
          <w:rFonts w:eastAsia="Times New Roman" w:cs="Times New Roman"/>
          <w:szCs w:val="24"/>
        </w:rPr>
        <w:t xml:space="preserve">η </w:t>
      </w:r>
      <w:r>
        <w:rPr>
          <w:rFonts w:eastAsia="Times New Roman" w:cs="Times New Roman"/>
          <w:szCs w:val="24"/>
        </w:rPr>
        <w:t>επιστημονική επιτροπή</w:t>
      </w:r>
      <w:r>
        <w:rPr>
          <w:rFonts w:eastAsia="Times New Roman" w:cs="Times New Roman"/>
          <w:szCs w:val="24"/>
        </w:rPr>
        <w:t xml:space="preserve">, θα γίνει επεξεργασία </w:t>
      </w:r>
      <w:r>
        <w:rPr>
          <w:rFonts w:eastAsia="Times New Roman" w:cs="Times New Roman"/>
          <w:szCs w:val="24"/>
        </w:rPr>
        <w:t xml:space="preserve">των προτάσεών της, θα πάει στο Συμβούλιο </w:t>
      </w:r>
      <w:r>
        <w:rPr>
          <w:rFonts w:eastAsia="Times New Roman" w:cs="Times New Roman"/>
          <w:szCs w:val="24"/>
        </w:rPr>
        <w:t xml:space="preserve">της </w:t>
      </w:r>
      <w:r>
        <w:rPr>
          <w:rFonts w:eastAsia="Times New Roman" w:cs="Times New Roman"/>
          <w:szCs w:val="24"/>
        </w:rPr>
        <w:t xml:space="preserve">Επικρατείας να </w:t>
      </w:r>
      <w:r>
        <w:rPr>
          <w:rFonts w:eastAsia="Times New Roman" w:cs="Times New Roman"/>
          <w:szCs w:val="24"/>
        </w:rPr>
        <w:t xml:space="preserve">υποστεί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νομοτεχνικό και ουσιαστικό έλεγχο κατά την επεξεργασία του </w:t>
      </w:r>
      <w:r>
        <w:rPr>
          <w:rFonts w:eastAsia="Times New Roman" w:cs="Times New Roman"/>
          <w:szCs w:val="24"/>
        </w:rPr>
        <w:t xml:space="preserve">προεδρικού διατάγματος </w:t>
      </w:r>
      <w:r>
        <w:rPr>
          <w:rFonts w:eastAsia="Times New Roman" w:cs="Times New Roman"/>
          <w:szCs w:val="24"/>
        </w:rPr>
        <w:t>και στο χρόνο απάνω θα εφαρμόσετε τον νόμο. Αν όχι, ας μείνει άνευ προθεσμίας στη διάκριση του εκάστοτ</w:t>
      </w:r>
      <w:r>
        <w:rPr>
          <w:rFonts w:eastAsia="Times New Roman" w:cs="Times New Roman"/>
          <w:szCs w:val="24"/>
        </w:rPr>
        <w:t>ε Υπουργού Παιδείας να αποφασίζει. Παρέχει</w:t>
      </w:r>
      <w:r>
        <w:rPr>
          <w:rFonts w:eastAsia="Times New Roman" w:cs="Times New Roman"/>
          <w:szCs w:val="24"/>
        </w:rPr>
        <w:t xml:space="preserve">, λοιπόν, </w:t>
      </w:r>
      <w:r>
        <w:rPr>
          <w:rFonts w:eastAsia="Times New Roman" w:cs="Times New Roman"/>
          <w:szCs w:val="24"/>
        </w:rPr>
        <w:t>δικαιώματα</w:t>
      </w:r>
      <w:r>
        <w:rPr>
          <w:rFonts w:eastAsia="Times New Roman" w:cs="Times New Roman"/>
          <w:szCs w:val="24"/>
        </w:rPr>
        <w:t xml:space="preserve"> ο νόμος ή όχι</w:t>
      </w:r>
      <w:r>
        <w:rPr>
          <w:rFonts w:eastAsia="Times New Roman" w:cs="Times New Roman"/>
          <w:szCs w:val="24"/>
        </w:rPr>
        <w:t xml:space="preserve">; Εξασφαλίζει τη μητέρα, το ανήλικο ή απλώς το είπαμε για να ακουστούμε ότι φέρνουμε μία διάταξη; </w:t>
      </w:r>
      <w:r>
        <w:rPr>
          <w:rFonts w:eastAsia="Times New Roman" w:cs="Times New Roman"/>
          <w:szCs w:val="24"/>
        </w:rPr>
        <w:t>Λ</w:t>
      </w:r>
      <w:r>
        <w:rPr>
          <w:rFonts w:eastAsia="Times New Roman" w:cs="Times New Roman"/>
          <w:szCs w:val="24"/>
        </w:rPr>
        <w:t xml:space="preserve">οιπόν </w:t>
      </w:r>
      <w:r>
        <w:rPr>
          <w:rFonts w:eastAsia="Times New Roman" w:cs="Times New Roman"/>
          <w:szCs w:val="24"/>
        </w:rPr>
        <w:t xml:space="preserve">σ’ </w:t>
      </w:r>
      <w:r>
        <w:rPr>
          <w:rFonts w:eastAsia="Times New Roman" w:cs="Times New Roman"/>
          <w:szCs w:val="24"/>
        </w:rPr>
        <w:t>αυτό το σημείο θέλω να είμαι επίμονος.</w:t>
      </w:r>
    </w:p>
    <w:p w14:paraId="7CF05CAE"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cs="Times New Roman"/>
          <w:szCs w:val="24"/>
        </w:rPr>
        <w:t>προειδοπ</w:t>
      </w:r>
      <w:r>
        <w:rPr>
          <w:rFonts w:eastAsia="Times New Roman" w:cs="Times New Roman"/>
          <w:szCs w:val="24"/>
        </w:rPr>
        <w:t>οιητικά το</w:t>
      </w:r>
      <w:r>
        <w:rPr>
          <w:rFonts w:eastAsia="Times New Roman" w:cs="Times New Roman"/>
          <w:szCs w:val="24"/>
        </w:rPr>
        <w:t xml:space="preserve"> κουδούνι λήξεως του χρόνου ομιλίας του κυρίου Βουλευτή) </w:t>
      </w:r>
    </w:p>
    <w:p w14:paraId="7CF05CAF" w14:textId="77777777" w:rsidR="00DE1A4F" w:rsidRDefault="00594AF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Το δεύτερο ζήτημα που με απασχόλησε –και συντομεύω, κύριε Πρόεδρε- είναι το ζήτημα, το οποίο θίγει και η Επιστημονική Υπηρεσία της Βουλής, για ενδεχόμενη κωδικοποίηση του εφαρμοστέου από π</w:t>
      </w:r>
      <w:r>
        <w:rPr>
          <w:rFonts w:eastAsia="Times New Roman" w:cs="Times New Roman"/>
          <w:szCs w:val="24"/>
        </w:rPr>
        <w:t>λευράς μουφτή</w:t>
      </w:r>
      <w:r w:rsidRPr="00D514F4">
        <w:rPr>
          <w:rFonts w:eastAsia="Times New Roman" w:cs="Times New Roman"/>
          <w:szCs w:val="24"/>
        </w:rPr>
        <w:t xml:space="preserve"> </w:t>
      </w:r>
      <w:r>
        <w:rPr>
          <w:rFonts w:eastAsia="Times New Roman" w:cs="Times New Roman"/>
          <w:szCs w:val="24"/>
        </w:rPr>
        <w:t>δικαίου</w:t>
      </w:r>
      <w:r>
        <w:rPr>
          <w:rFonts w:eastAsia="Times New Roman" w:cs="Times New Roman"/>
          <w:szCs w:val="24"/>
        </w:rPr>
        <w:t xml:space="preserve">. Εδώ τίθεται το ερώτημα: Θα πρέπει να προηγηθεί το </w:t>
      </w:r>
      <w:r>
        <w:rPr>
          <w:rFonts w:eastAsia="Times New Roman" w:cs="Times New Roman"/>
          <w:szCs w:val="24"/>
        </w:rPr>
        <w:t xml:space="preserve">προεδρικό διάταγμα </w:t>
      </w:r>
      <w:r>
        <w:rPr>
          <w:rFonts w:eastAsia="Times New Roman" w:cs="Times New Roman"/>
          <w:szCs w:val="24"/>
        </w:rPr>
        <w:t xml:space="preserve">και η εφαρμογή των δικονομικών κανόνων και </w:t>
      </w:r>
      <w:r>
        <w:rPr>
          <w:rFonts w:eastAsia="Times New Roman" w:cs="Times New Roman"/>
          <w:szCs w:val="24"/>
        </w:rPr>
        <w:t xml:space="preserve">μετά </w:t>
      </w:r>
      <w:r>
        <w:rPr>
          <w:rFonts w:eastAsia="Times New Roman" w:cs="Times New Roman"/>
          <w:szCs w:val="24"/>
        </w:rPr>
        <w:t xml:space="preserve">να φθάσουμε στην κωδικοποίηση </w:t>
      </w:r>
      <w:r>
        <w:rPr>
          <w:rFonts w:eastAsia="Times New Roman" w:cs="Times New Roman"/>
          <w:szCs w:val="24"/>
        </w:rPr>
        <w:t xml:space="preserve">των </w:t>
      </w:r>
      <w:r>
        <w:rPr>
          <w:rFonts w:eastAsia="Times New Roman" w:cs="Times New Roman"/>
          <w:szCs w:val="24"/>
        </w:rPr>
        <w:t>ουσιαστικών διατάξεων ή θα κάνουμε το αντίστροφο;</w:t>
      </w:r>
    </w:p>
    <w:p w14:paraId="7CF05CB0" w14:textId="77777777" w:rsidR="00DE1A4F" w:rsidRDefault="00594AF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Η δική μου άποψη είναι ότι για ν</w:t>
      </w:r>
      <w:r>
        <w:rPr>
          <w:rFonts w:eastAsia="Times New Roman" w:cs="Times New Roman"/>
          <w:szCs w:val="24"/>
        </w:rPr>
        <w:t>α φτάσουμε στην κωδικοποίηση</w:t>
      </w:r>
      <w:r>
        <w:rPr>
          <w:rFonts w:eastAsia="Times New Roman" w:cs="Times New Roman"/>
          <w:szCs w:val="24"/>
        </w:rPr>
        <w:t xml:space="preserve"> -στις ουσιαστικές διατάξεις αναφέρομαι- </w:t>
      </w:r>
      <w:r>
        <w:rPr>
          <w:rFonts w:eastAsia="Times New Roman" w:cs="Times New Roman"/>
          <w:szCs w:val="24"/>
        </w:rPr>
        <w:t>πρέπει να έχουμε πρώτα την εφαρμογή των δικονομικών διατάξεων, για να αντλήσουμε τα πορίσματα</w:t>
      </w:r>
      <w:r>
        <w:rPr>
          <w:rFonts w:eastAsia="Times New Roman" w:cs="Times New Roman"/>
          <w:szCs w:val="24"/>
        </w:rPr>
        <w:t>. Δ</w:t>
      </w:r>
      <w:r>
        <w:rPr>
          <w:rFonts w:eastAsia="Times New Roman" w:cs="Times New Roman"/>
          <w:szCs w:val="24"/>
        </w:rPr>
        <w:t xml:space="preserve">ηλαδή ποιες </w:t>
      </w:r>
      <w:r>
        <w:rPr>
          <w:rFonts w:eastAsia="Times New Roman" w:cs="Times New Roman"/>
          <w:szCs w:val="24"/>
        </w:rPr>
        <w:t xml:space="preserve">και πόσες </w:t>
      </w:r>
      <w:r>
        <w:rPr>
          <w:rFonts w:eastAsia="Times New Roman" w:cs="Times New Roman"/>
          <w:szCs w:val="24"/>
        </w:rPr>
        <w:t>ουσιαστικές διατάξεις χρειάζεται να καταγραφούν. Διαπιστώνω και αναγν</w:t>
      </w:r>
      <w:r>
        <w:rPr>
          <w:rFonts w:eastAsia="Times New Roman" w:cs="Times New Roman"/>
          <w:szCs w:val="24"/>
        </w:rPr>
        <w:t xml:space="preserve">ωρίζω και την αδυναμία </w:t>
      </w:r>
      <w:r>
        <w:rPr>
          <w:rFonts w:eastAsia="Times New Roman" w:cs="Times New Roman"/>
          <w:szCs w:val="24"/>
        </w:rPr>
        <w:lastRenderedPageBreak/>
        <w:t>ότι δεν μπορούν να εφαρμοστούν ουσιαστικές διατάξεις παραδοσιακές και να καταγραφούν, χωρίς κα</w:t>
      </w:r>
      <w:r>
        <w:rPr>
          <w:rFonts w:eastAsia="Times New Roman" w:cs="Times New Roman"/>
          <w:szCs w:val="24"/>
        </w:rPr>
        <w:t>μ</w:t>
      </w:r>
      <w:r>
        <w:rPr>
          <w:rFonts w:eastAsia="Times New Roman" w:cs="Times New Roman"/>
          <w:szCs w:val="24"/>
        </w:rPr>
        <w:t>μία προετοιμασία, διότι εφόσον μιλάμε και εν πολλοίς για εθιμικό δίκαιο, το εθιμικό δίκαιο συνήθως δεν επιδέχεται και κωδικοποίηση.</w:t>
      </w:r>
    </w:p>
    <w:p w14:paraId="7CF05CB1" w14:textId="77777777" w:rsidR="00DE1A4F" w:rsidRDefault="00594AF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(Στο σ</w:t>
      </w:r>
      <w:r>
        <w:rPr>
          <w:rFonts w:eastAsia="Times New Roman" w:cs="Times New Roman"/>
          <w:szCs w:val="24"/>
        </w:rPr>
        <w:t>ημείο αυτό κτυπάει το κουδούνι λήξεως του χρόνου ομιλίας του κυρίου Βουλευτή)</w:t>
      </w:r>
    </w:p>
    <w:p w14:paraId="7CF05CB2"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Ελάχιστη ανοχή, κύριε Πρόεδρε.</w:t>
      </w:r>
    </w:p>
    <w:p w14:paraId="7CF05CB3"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Νομίζω, λοιπόν, ότι σ’ αυτό το σημείο πρέπει να σταθείτε, κύριε Υπουργέ.</w:t>
      </w:r>
    </w:p>
    <w:p w14:paraId="7CF05CB4"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Θέτω το τρίτο θέμα και κλείνω. Έλεγχος </w:t>
      </w:r>
      <w:r>
        <w:rPr>
          <w:rFonts w:eastAsia="Times New Roman" w:cs="Times New Roman"/>
          <w:szCs w:val="24"/>
        </w:rPr>
        <w:t xml:space="preserve">συνταγματικότητας </w:t>
      </w:r>
      <w:r>
        <w:rPr>
          <w:rFonts w:eastAsia="Times New Roman" w:cs="Times New Roman"/>
          <w:szCs w:val="24"/>
        </w:rPr>
        <w:t>των αποφάσεων του</w:t>
      </w:r>
      <w:r>
        <w:rPr>
          <w:rFonts w:eastAsia="Times New Roman" w:cs="Times New Roman"/>
          <w:szCs w:val="24"/>
        </w:rPr>
        <w:t xml:space="preserve"> μουφτή, </w:t>
      </w:r>
      <w:r>
        <w:rPr>
          <w:rFonts w:eastAsia="Times New Roman" w:cs="Times New Roman"/>
          <w:szCs w:val="24"/>
        </w:rPr>
        <w:t xml:space="preserve">από πλευράς του δικαστού του </w:t>
      </w:r>
      <w:r>
        <w:rPr>
          <w:rFonts w:eastAsia="Times New Roman" w:cs="Times New Roman"/>
          <w:szCs w:val="24"/>
        </w:rPr>
        <w:t>μ</w:t>
      </w:r>
      <w:r>
        <w:rPr>
          <w:rFonts w:eastAsia="Times New Roman" w:cs="Times New Roman"/>
          <w:szCs w:val="24"/>
        </w:rPr>
        <w:t xml:space="preserve">ονομελούς </w:t>
      </w:r>
      <w:r>
        <w:rPr>
          <w:rFonts w:eastAsia="Times New Roman" w:cs="Times New Roman"/>
          <w:szCs w:val="24"/>
        </w:rPr>
        <w:t>π</w:t>
      </w:r>
      <w:r>
        <w:rPr>
          <w:rFonts w:eastAsia="Times New Roman" w:cs="Times New Roman"/>
          <w:szCs w:val="24"/>
        </w:rPr>
        <w:t xml:space="preserve">ρωτοδικείου. Είναι γεγονός ότι για να αποκτήσουν </w:t>
      </w:r>
      <w:proofErr w:type="spellStart"/>
      <w:r>
        <w:rPr>
          <w:rFonts w:eastAsia="Times New Roman" w:cs="Times New Roman"/>
          <w:szCs w:val="24"/>
        </w:rPr>
        <w:t>εκτε</w:t>
      </w:r>
      <w:r>
        <w:rPr>
          <w:rFonts w:eastAsia="Times New Roman" w:cs="Times New Roman"/>
          <w:szCs w:val="24"/>
        </w:rPr>
        <w:lastRenderedPageBreak/>
        <w:t>λεστότητα</w:t>
      </w:r>
      <w:proofErr w:type="spellEnd"/>
      <w:r>
        <w:rPr>
          <w:rFonts w:eastAsia="Times New Roman" w:cs="Times New Roman"/>
          <w:szCs w:val="24"/>
        </w:rPr>
        <w:t xml:space="preserve"> οι αποφάσεις του μουφτή, πρέπει να τεθούν υπό τη βάσανο του τακτικού δικαστού. Διαφορετικά, υπάρχει ενδεχόμενο να έχουμε και ζητήματα </w:t>
      </w:r>
      <w:r>
        <w:rPr>
          <w:rFonts w:eastAsia="Times New Roman" w:cs="Times New Roman"/>
          <w:szCs w:val="24"/>
        </w:rPr>
        <w:t>συνταγματ</w:t>
      </w:r>
      <w:r>
        <w:rPr>
          <w:rFonts w:eastAsia="Times New Roman" w:cs="Times New Roman"/>
          <w:szCs w:val="24"/>
        </w:rPr>
        <w:t>ικότητας</w:t>
      </w:r>
      <w:r>
        <w:rPr>
          <w:rFonts w:eastAsia="Times New Roman" w:cs="Times New Roman"/>
          <w:szCs w:val="24"/>
        </w:rPr>
        <w:t>, τα οποία νομίζω ότι δεν θέλει</w:t>
      </w:r>
      <w:r>
        <w:rPr>
          <w:rFonts w:eastAsia="Times New Roman" w:cs="Times New Roman"/>
          <w:szCs w:val="24"/>
        </w:rPr>
        <w:t xml:space="preserve"> κάποιος</w:t>
      </w:r>
      <w:r>
        <w:rPr>
          <w:rFonts w:eastAsia="Times New Roman" w:cs="Times New Roman"/>
          <w:szCs w:val="24"/>
        </w:rPr>
        <w:t>, τουλάχιστον αυτή</w:t>
      </w:r>
      <w:r>
        <w:rPr>
          <w:rFonts w:eastAsia="Times New Roman" w:cs="Times New Roman"/>
          <w:szCs w:val="24"/>
        </w:rPr>
        <w:t>ν</w:t>
      </w:r>
      <w:r>
        <w:rPr>
          <w:rFonts w:eastAsia="Times New Roman" w:cs="Times New Roman"/>
          <w:szCs w:val="24"/>
        </w:rPr>
        <w:t xml:space="preserve"> τη στιγμή, να τα θίξει ή να τον απασχολήσουν. </w:t>
      </w:r>
    </w:p>
    <w:p w14:paraId="7CF05CB5"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Λ</w:t>
      </w:r>
      <w:r>
        <w:rPr>
          <w:rFonts w:eastAsia="Times New Roman" w:cs="Times New Roman"/>
          <w:szCs w:val="24"/>
        </w:rPr>
        <w:t xml:space="preserve">οιπόν, άκουσα απόψεις, οι οποίες με ξένισαν. Άκουσα την άποψη ότι πρέπει να εφαρμόζονται οι </w:t>
      </w:r>
      <w:r>
        <w:rPr>
          <w:rFonts w:eastAsia="Times New Roman" w:cs="Times New Roman"/>
          <w:szCs w:val="24"/>
        </w:rPr>
        <w:t>ε</w:t>
      </w:r>
      <w:r>
        <w:rPr>
          <w:rFonts w:eastAsia="Times New Roman" w:cs="Times New Roman"/>
          <w:szCs w:val="24"/>
        </w:rPr>
        <w:t xml:space="preserve">υρωπαϊκές </w:t>
      </w:r>
      <w:r>
        <w:rPr>
          <w:rFonts w:eastAsia="Times New Roman" w:cs="Times New Roman"/>
          <w:szCs w:val="24"/>
        </w:rPr>
        <w:t>σ</w:t>
      </w:r>
      <w:r>
        <w:rPr>
          <w:rFonts w:eastAsia="Times New Roman" w:cs="Times New Roman"/>
          <w:szCs w:val="24"/>
        </w:rPr>
        <w:t xml:space="preserve">υμβάσεις </w:t>
      </w:r>
      <w:r>
        <w:rPr>
          <w:rFonts w:eastAsia="Times New Roman" w:cs="Times New Roman"/>
          <w:szCs w:val="24"/>
        </w:rPr>
        <w:t>α</w:t>
      </w:r>
      <w:r>
        <w:rPr>
          <w:rFonts w:eastAsia="Times New Roman" w:cs="Times New Roman"/>
          <w:szCs w:val="24"/>
        </w:rPr>
        <w:t xml:space="preserve">νθρώπινων </w:t>
      </w:r>
      <w:r>
        <w:rPr>
          <w:rFonts w:eastAsia="Times New Roman" w:cs="Times New Roman"/>
          <w:szCs w:val="24"/>
        </w:rPr>
        <w:t>δ</w:t>
      </w:r>
      <w:r>
        <w:rPr>
          <w:rFonts w:eastAsia="Times New Roman" w:cs="Times New Roman"/>
          <w:szCs w:val="24"/>
        </w:rPr>
        <w:t xml:space="preserve">ικαιωμάτων. Μα, όταν </w:t>
      </w:r>
      <w:proofErr w:type="spellStart"/>
      <w:r>
        <w:rPr>
          <w:rFonts w:eastAsia="Times New Roman" w:cs="Times New Roman"/>
          <w:szCs w:val="24"/>
        </w:rPr>
        <w:t>επικαλούμεθα</w:t>
      </w:r>
      <w:proofErr w:type="spellEnd"/>
      <w:r>
        <w:rPr>
          <w:rFonts w:eastAsia="Times New Roman" w:cs="Times New Roman"/>
          <w:szCs w:val="24"/>
        </w:rPr>
        <w:t xml:space="preserve"> το Σύνταγμα </w:t>
      </w:r>
      <w:r>
        <w:rPr>
          <w:rFonts w:eastAsia="Times New Roman" w:cs="Times New Roman"/>
          <w:szCs w:val="24"/>
        </w:rPr>
        <w:t>σ</w:t>
      </w:r>
      <w:r>
        <w:rPr>
          <w:rFonts w:eastAsia="Times New Roman" w:cs="Times New Roman"/>
          <w:szCs w:val="24"/>
        </w:rPr>
        <w:t>το</w:t>
      </w:r>
      <w:r>
        <w:rPr>
          <w:rFonts w:eastAsia="Times New Roman" w:cs="Times New Roman"/>
          <w:szCs w:val="24"/>
        </w:rPr>
        <w:t>ν νόμο του</w:t>
      </w:r>
      <w:r>
        <w:rPr>
          <w:rFonts w:eastAsia="Times New Roman" w:cs="Times New Roman"/>
          <w:szCs w:val="24"/>
        </w:rPr>
        <w:t xml:space="preserve"> 1991, στον έλεγχο της </w:t>
      </w:r>
      <w:proofErr w:type="spellStart"/>
      <w:r>
        <w:rPr>
          <w:rFonts w:eastAsia="Times New Roman" w:cs="Times New Roman"/>
          <w:szCs w:val="24"/>
        </w:rPr>
        <w:t>εκτελεστότητος</w:t>
      </w:r>
      <w:proofErr w:type="spellEnd"/>
      <w:r>
        <w:rPr>
          <w:rFonts w:eastAsia="Times New Roman" w:cs="Times New Roman"/>
          <w:szCs w:val="24"/>
        </w:rPr>
        <w:t xml:space="preserve"> τα έχουμε συμπεριλάβει όλα, διότι μέρος του εσωτερικού </w:t>
      </w:r>
      <w:r>
        <w:rPr>
          <w:rFonts w:eastAsia="Times New Roman" w:cs="Times New Roman"/>
          <w:szCs w:val="24"/>
        </w:rPr>
        <w:t xml:space="preserve">δικαίου </w:t>
      </w:r>
      <w:r>
        <w:rPr>
          <w:rFonts w:eastAsia="Times New Roman" w:cs="Times New Roman"/>
          <w:szCs w:val="24"/>
        </w:rPr>
        <w:t xml:space="preserve">είναι και οι </w:t>
      </w:r>
      <w:r>
        <w:rPr>
          <w:rFonts w:eastAsia="Times New Roman" w:cs="Times New Roman"/>
          <w:szCs w:val="24"/>
        </w:rPr>
        <w:t xml:space="preserve">διεθνείς </w:t>
      </w:r>
      <w:r>
        <w:rPr>
          <w:rFonts w:eastAsia="Times New Roman" w:cs="Times New Roman"/>
          <w:szCs w:val="24"/>
        </w:rPr>
        <w:t xml:space="preserve">συμβάσεις και μάλιστα έχουν </w:t>
      </w:r>
      <w:proofErr w:type="spellStart"/>
      <w:r>
        <w:rPr>
          <w:rFonts w:eastAsia="Times New Roman" w:cs="Times New Roman"/>
          <w:szCs w:val="24"/>
        </w:rPr>
        <w:t>υπερνομοθετική</w:t>
      </w:r>
      <w:proofErr w:type="spellEnd"/>
      <w:r>
        <w:rPr>
          <w:rFonts w:eastAsia="Times New Roman" w:cs="Times New Roman"/>
          <w:szCs w:val="24"/>
        </w:rPr>
        <w:t xml:space="preserve"> ισχύ.</w:t>
      </w:r>
    </w:p>
    <w:p w14:paraId="7CF05CB6"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Άκουσα και την άποψη -και</w:t>
      </w:r>
      <w:r>
        <w:rPr>
          <w:rFonts w:eastAsia="Times New Roman" w:cs="Times New Roman"/>
          <w:szCs w:val="24"/>
        </w:rPr>
        <w:t xml:space="preserve"> με λύπησε, πρέπει να πω- ότι δεν υπάρχει ένδικό μέσο ενώ ο νόμος του 1991 προβλέπει προσφυγή </w:t>
      </w:r>
      <w:r>
        <w:rPr>
          <w:rFonts w:eastAsia="Times New Roman" w:cs="Times New Roman"/>
          <w:szCs w:val="24"/>
        </w:rPr>
        <w:lastRenderedPageBreak/>
        <w:t xml:space="preserve">στο </w:t>
      </w:r>
      <w:r>
        <w:rPr>
          <w:rFonts w:eastAsia="Times New Roman" w:cs="Times New Roman"/>
          <w:szCs w:val="24"/>
        </w:rPr>
        <w:t>πολυμελές πρωτοδικείο</w:t>
      </w:r>
      <w:r>
        <w:rPr>
          <w:rFonts w:eastAsia="Times New Roman" w:cs="Times New Roman"/>
          <w:szCs w:val="24"/>
        </w:rPr>
        <w:t xml:space="preserve">. Συνεπώς, υπάρχει </w:t>
      </w:r>
      <w:r>
        <w:rPr>
          <w:rFonts w:eastAsia="Times New Roman" w:cs="Times New Roman"/>
          <w:szCs w:val="24"/>
        </w:rPr>
        <w:t xml:space="preserve">δεύτερος </w:t>
      </w:r>
      <w:r>
        <w:rPr>
          <w:rFonts w:eastAsia="Times New Roman" w:cs="Times New Roman"/>
          <w:szCs w:val="24"/>
        </w:rPr>
        <w:t>βαθμός δικαιοδοσίας ελέγχου και επιπλέον υπάρχει και τρίτος βαθμός, εάν θέλετε, για τους εξ ημών νομικούς, υπ</w:t>
      </w:r>
      <w:r>
        <w:rPr>
          <w:rFonts w:eastAsia="Times New Roman" w:cs="Times New Roman"/>
          <w:szCs w:val="24"/>
        </w:rPr>
        <w:t>άρχει δηλαδή και η άσκηση αναιρέσεως υπέρ του νόμου στον Άρειο Πάγο από τον Εισαγγελέα του Αρείου Πάγου, η οποία δεν αποκλείεται απ’ αυτή</w:t>
      </w:r>
      <w:r>
        <w:rPr>
          <w:rFonts w:eastAsia="Times New Roman" w:cs="Times New Roman"/>
          <w:szCs w:val="24"/>
        </w:rPr>
        <w:t>ν</w:t>
      </w:r>
      <w:r>
        <w:rPr>
          <w:rFonts w:eastAsia="Times New Roman" w:cs="Times New Roman"/>
          <w:szCs w:val="24"/>
        </w:rPr>
        <w:t xml:space="preserve"> τη διάταξη. </w:t>
      </w:r>
    </w:p>
    <w:p w14:paraId="7CF05CB7"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(Στο σημείο </w:t>
      </w:r>
      <w:r>
        <w:rPr>
          <w:rFonts w:eastAsia="Times New Roman" w:cs="Times New Roman"/>
          <w:szCs w:val="24"/>
        </w:rPr>
        <w:t xml:space="preserve">αυτό κτυπάει </w:t>
      </w:r>
      <w:r>
        <w:rPr>
          <w:rFonts w:eastAsia="Times New Roman" w:cs="Times New Roman"/>
          <w:szCs w:val="24"/>
        </w:rPr>
        <w:t>επανειλημμένα το κουδούνι λήξεως του χρόνου ομιλίας του κυρίου Βουλευτή)</w:t>
      </w:r>
    </w:p>
    <w:p w14:paraId="7CF05CB8"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Και πρ</w:t>
      </w:r>
      <w:r>
        <w:rPr>
          <w:rFonts w:eastAsia="Times New Roman" w:cs="Times New Roman"/>
          <w:szCs w:val="24"/>
        </w:rPr>
        <w:t xml:space="preserve">ος εντυπωσιασμό άκουσα και την άποψη ότι πρέπει να παρεμβαίνει και ο </w:t>
      </w:r>
      <w:r>
        <w:rPr>
          <w:rFonts w:eastAsia="Times New Roman" w:cs="Times New Roman"/>
          <w:szCs w:val="24"/>
        </w:rPr>
        <w:t>εισαγγελέας</w:t>
      </w:r>
      <w:r>
        <w:rPr>
          <w:rFonts w:eastAsia="Times New Roman" w:cs="Times New Roman"/>
          <w:szCs w:val="24"/>
        </w:rPr>
        <w:t xml:space="preserve">. Να καλείται και </w:t>
      </w:r>
      <w:r>
        <w:rPr>
          <w:rFonts w:eastAsia="Times New Roman" w:cs="Times New Roman"/>
          <w:szCs w:val="24"/>
        </w:rPr>
        <w:t xml:space="preserve">πρέπει, άκουσα, </w:t>
      </w:r>
      <w:r>
        <w:rPr>
          <w:rFonts w:eastAsia="Times New Roman" w:cs="Times New Roman"/>
          <w:szCs w:val="24"/>
        </w:rPr>
        <w:t>να περιλάβουμε διάταξη στον νόμο</w:t>
      </w:r>
      <w:r>
        <w:rPr>
          <w:rFonts w:eastAsia="Times New Roman" w:cs="Times New Roman"/>
          <w:szCs w:val="24"/>
        </w:rPr>
        <w:t>,</w:t>
      </w:r>
      <w:r>
        <w:rPr>
          <w:rFonts w:eastAsia="Times New Roman" w:cs="Times New Roman"/>
          <w:szCs w:val="24"/>
        </w:rPr>
        <w:t xml:space="preserve"> να κοινοποιείται το δικόγραφο στον </w:t>
      </w:r>
      <w:r>
        <w:rPr>
          <w:rFonts w:eastAsia="Times New Roman" w:cs="Times New Roman"/>
          <w:szCs w:val="24"/>
        </w:rPr>
        <w:t>εισαγγελέα</w:t>
      </w:r>
      <w:r>
        <w:rPr>
          <w:rFonts w:eastAsia="Times New Roman" w:cs="Times New Roman"/>
          <w:szCs w:val="24"/>
        </w:rPr>
        <w:t>. Μα, ούτως ή άλλως έχει δικαίωμα ο δικαστής, στον οποίο υποβάλ</w:t>
      </w:r>
      <w:r>
        <w:rPr>
          <w:rFonts w:eastAsia="Times New Roman" w:cs="Times New Roman"/>
          <w:szCs w:val="24"/>
        </w:rPr>
        <w:t xml:space="preserve">λεται η αίτηση, </w:t>
      </w:r>
      <w:r>
        <w:rPr>
          <w:rFonts w:eastAsia="Times New Roman" w:cs="Times New Roman"/>
          <w:szCs w:val="24"/>
        </w:rPr>
        <w:t>δι</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επισημειωματικής</w:t>
      </w:r>
      <w:proofErr w:type="spellEnd"/>
      <w:r>
        <w:rPr>
          <w:rFonts w:eastAsia="Times New Roman" w:cs="Times New Roman"/>
          <w:szCs w:val="24"/>
        </w:rPr>
        <w:t xml:space="preserve"> πράξεως να κοινοποιεί στον </w:t>
      </w:r>
      <w:r>
        <w:rPr>
          <w:rFonts w:eastAsia="Times New Roman" w:cs="Times New Roman"/>
          <w:szCs w:val="24"/>
        </w:rPr>
        <w:t xml:space="preserve">εισαγγελέα </w:t>
      </w:r>
      <w:r>
        <w:rPr>
          <w:rFonts w:eastAsia="Times New Roman" w:cs="Times New Roman"/>
          <w:szCs w:val="24"/>
        </w:rPr>
        <w:t xml:space="preserve">και να τον καλέσει ως διάδικο. </w:t>
      </w:r>
    </w:p>
    <w:p w14:paraId="7CF05CB9"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Εάν αρχίσουμε να λεπτολογούμε, να μεμψιμοιρούμε, για να δώσουμε την εικόνα ότι βελτιώνουμε τον νόμο, τότε λυπάμαι, αλλά θα σας πω γι</w:t>
      </w:r>
      <w:r>
        <w:rPr>
          <w:rFonts w:eastAsia="Times New Roman" w:cs="Times New Roman"/>
          <w:szCs w:val="24"/>
        </w:rPr>
        <w:t>’</w:t>
      </w:r>
      <w:r>
        <w:rPr>
          <w:rFonts w:eastAsia="Times New Roman" w:cs="Times New Roman"/>
          <w:szCs w:val="24"/>
        </w:rPr>
        <w:t xml:space="preserve"> αυτόν τον νόμο </w:t>
      </w:r>
      <w:r>
        <w:rPr>
          <w:rFonts w:eastAsia="Times New Roman" w:cs="Times New Roman"/>
          <w:szCs w:val="24"/>
        </w:rPr>
        <w:t>-για τον οποίο εγώ προσωπικά θεωρώ ότι δίνει ένα βήμα προόδου και με ενδιαφέρει</w:t>
      </w:r>
      <w:r>
        <w:rPr>
          <w:rFonts w:eastAsia="Times New Roman" w:cs="Times New Roman"/>
          <w:szCs w:val="24"/>
        </w:rPr>
        <w:t>,</w:t>
      </w:r>
      <w:r>
        <w:rPr>
          <w:rFonts w:eastAsia="Times New Roman" w:cs="Times New Roman"/>
          <w:szCs w:val="24"/>
        </w:rPr>
        <w:t xml:space="preserve"> ότι θα πρέπει, εν πάση </w:t>
      </w:r>
      <w:proofErr w:type="spellStart"/>
      <w:r>
        <w:rPr>
          <w:rFonts w:eastAsia="Times New Roman" w:cs="Times New Roman"/>
          <w:szCs w:val="24"/>
        </w:rPr>
        <w:t>περιπτώσει</w:t>
      </w:r>
      <w:proofErr w:type="spellEnd"/>
      <w:r>
        <w:rPr>
          <w:rFonts w:eastAsia="Times New Roman" w:cs="Times New Roman"/>
          <w:szCs w:val="24"/>
        </w:rPr>
        <w:t xml:space="preserve">, οι συμπολίτες μας μουσουλμάνοι της </w:t>
      </w:r>
      <w:r>
        <w:rPr>
          <w:rFonts w:eastAsia="Times New Roman" w:cs="Times New Roman"/>
          <w:szCs w:val="24"/>
        </w:rPr>
        <w:t xml:space="preserve">Δυτικής </w:t>
      </w:r>
      <w:r>
        <w:rPr>
          <w:rFonts w:eastAsia="Times New Roman" w:cs="Times New Roman"/>
          <w:szCs w:val="24"/>
        </w:rPr>
        <w:t>Θράκης να αποτελέσουν ένα ενεργότερο μέρος της ελληνικής κοινωνίας, να είναι το ζωντανό κομμάτι τ</w:t>
      </w:r>
      <w:r>
        <w:rPr>
          <w:rFonts w:eastAsia="Times New Roman" w:cs="Times New Roman"/>
          <w:szCs w:val="24"/>
        </w:rPr>
        <w:t xml:space="preserve">ης περιοχής εκεί, γιατί συμφέρει όλους μας». </w:t>
      </w:r>
    </w:p>
    <w:p w14:paraId="7CF05CBA"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Νομίζω ότι </w:t>
      </w:r>
      <w:r>
        <w:rPr>
          <w:rFonts w:eastAsia="Times New Roman" w:cs="Times New Roman"/>
          <w:szCs w:val="24"/>
        </w:rPr>
        <w:t>μ</w:t>
      </w:r>
      <w:r>
        <w:rPr>
          <w:rFonts w:eastAsia="Times New Roman" w:cs="Times New Roman"/>
          <w:szCs w:val="24"/>
        </w:rPr>
        <w:t>ε</w:t>
      </w:r>
      <w:r>
        <w:rPr>
          <w:rFonts w:eastAsia="Times New Roman" w:cs="Times New Roman"/>
          <w:szCs w:val="24"/>
        </w:rPr>
        <w:t xml:space="preserve"> </w:t>
      </w:r>
      <w:r>
        <w:rPr>
          <w:rFonts w:eastAsia="Times New Roman" w:cs="Times New Roman"/>
          <w:szCs w:val="24"/>
        </w:rPr>
        <w:t>αυτές τις παρατηρήσεις μου έχω εξαντλήσει τα όσα μπορούσα να πω.</w:t>
      </w:r>
    </w:p>
    <w:p w14:paraId="7CF05CBB"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7CF05CBC"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Ευχαριστώ, κύριε Καρρά.</w:t>
      </w:r>
    </w:p>
    <w:p w14:paraId="7CF05CBD"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 xml:space="preserve">Η κ. Αναστασία </w:t>
      </w:r>
      <w:proofErr w:type="spellStart"/>
      <w:r>
        <w:rPr>
          <w:rFonts w:eastAsia="Times New Roman" w:cs="Times New Roman"/>
          <w:szCs w:val="24"/>
        </w:rPr>
        <w:t>Γκαρά</w:t>
      </w:r>
      <w:proofErr w:type="spellEnd"/>
      <w:r>
        <w:rPr>
          <w:rFonts w:eastAsia="Times New Roman" w:cs="Times New Roman"/>
          <w:szCs w:val="24"/>
        </w:rPr>
        <w:t xml:space="preserve"> από τον ΣΥΡΙΖΑ έχει τον λόγ</w:t>
      </w:r>
      <w:r>
        <w:rPr>
          <w:rFonts w:eastAsia="Times New Roman" w:cs="Times New Roman"/>
          <w:szCs w:val="24"/>
        </w:rPr>
        <w:t>ο.</w:t>
      </w:r>
    </w:p>
    <w:p w14:paraId="7CF05CBE"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ΑΝΑΣΤΑΣΙΑ ΓΚΑΡΑ:</w:t>
      </w:r>
      <w:r>
        <w:rPr>
          <w:rFonts w:eastAsia="Times New Roman" w:cs="Times New Roman"/>
          <w:szCs w:val="24"/>
        </w:rPr>
        <w:t xml:space="preserve"> Καλή χρονιά σε όλες και όλους, με υγεία, δημιουργικότητα και προσφορά στο λαό μας!</w:t>
      </w:r>
    </w:p>
    <w:p w14:paraId="7CF05CBF"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μου επιτρέψετε να μεταφέρω μια εντελώς διαφορετική χροιά σε σχέση με τις προηγούμενες ομιλίες, που κυρίως βασίστηκαν στο</w:t>
      </w:r>
      <w:r>
        <w:rPr>
          <w:rFonts w:eastAsia="Times New Roman" w:cs="Times New Roman"/>
          <w:szCs w:val="24"/>
        </w:rPr>
        <w:t xml:space="preserve"> νομικό κομμάτι του συγκεκριμένου νομοσχεδίου και της συγκεκριμένης πρωτοβουλίας.</w:t>
      </w:r>
    </w:p>
    <w:p w14:paraId="7CF05CC0"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Η σημερινή ημέρα είναι ιδιαίτερα σημαντική, ιστορική, θα έλεγα, όχι μόνο για τη Θράκη και τους κατοίκους της, αλλά και για τον εκσυγχρονισμό του θεσμικού και </w:t>
      </w:r>
      <w:proofErr w:type="spellStart"/>
      <w:r>
        <w:rPr>
          <w:rFonts w:eastAsia="Times New Roman" w:cs="Times New Roman"/>
          <w:szCs w:val="24"/>
        </w:rPr>
        <w:t>δικαιικού</w:t>
      </w:r>
      <w:proofErr w:type="spellEnd"/>
      <w:r>
        <w:rPr>
          <w:rFonts w:eastAsia="Times New Roman" w:cs="Times New Roman"/>
          <w:szCs w:val="24"/>
        </w:rPr>
        <w:t xml:space="preserve"> μας συ</w:t>
      </w:r>
      <w:r>
        <w:rPr>
          <w:rFonts w:eastAsia="Times New Roman" w:cs="Times New Roman"/>
          <w:szCs w:val="24"/>
        </w:rPr>
        <w:t>στήματος. Ωστόσο, η πραγματικότητα για πολλούς είναι άγνωστη και αυτό φαίνεται και από τις τοποθετήσεις εδώ μέσα, αλλά και από τις συνομιλίες μας με τους υπόλοιπους πολίτες.</w:t>
      </w:r>
    </w:p>
    <w:p w14:paraId="7CF05CC1"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 xml:space="preserve">Γνωρίζετε, άραγε, ότι υπάρχει μια περιοχή στην Ελλάδα, όπου κάποιοι πολίτες δεν </w:t>
      </w:r>
      <w:r>
        <w:rPr>
          <w:rFonts w:eastAsia="Times New Roman" w:cs="Times New Roman"/>
          <w:szCs w:val="24"/>
        </w:rPr>
        <w:t>προστατεύονται από τον νόμο, δεν είναι όλοι ίσοι απέναντι στον νόμο; Γνωρίζετε ότι σε κάποια περιοχή ορισμένες γυναίκες δεν έχουν αντίστοιχα δικαιώματα ούτε με τους άνδρες, αλλά ούτε και με τις υπόλοιπες γυναίκες; Γνωρίζετε ότι σ’ αυτήν την περιοχή δεν προ</w:t>
      </w:r>
      <w:r>
        <w:rPr>
          <w:rFonts w:eastAsia="Times New Roman" w:cs="Times New Roman"/>
          <w:szCs w:val="24"/>
        </w:rPr>
        <w:t xml:space="preserve">στατεύονται τα παιδιά, δεν τηρούνται διατάξεις περί ισότητας των φύλων και ισότητας των πολιτών; Γνωρίζετε ότι ανήλικα κορίτσια υποχρεώνονται να συνάψουν γάμο ανεξάρτητα από τη βούλησή τους, ότι οι οικογενειακές και κληρονομικές διαφορές αυτών των πολιτών </w:t>
      </w:r>
      <w:r>
        <w:rPr>
          <w:rFonts w:eastAsia="Times New Roman" w:cs="Times New Roman"/>
          <w:szCs w:val="24"/>
        </w:rPr>
        <w:t xml:space="preserve">δεν ρυθμίζονται με βάση τους κανόνες δικαίου, αλλά με θρησκευτικούς κανόνες; Γνωρίζετε ότι κάποιοι συμπολίτες μας δεν δικαιούνται να προσφύγουν στα ελληνικά δικαστήρια, παρά δικάζονται από έναν θρησκευτικό ηγέτη; Σε θέματα </w:t>
      </w:r>
      <w:r>
        <w:rPr>
          <w:rFonts w:eastAsia="Times New Roman" w:cs="Times New Roman"/>
          <w:szCs w:val="24"/>
        </w:rPr>
        <w:lastRenderedPageBreak/>
        <w:t>Αστικού Δικαίου, δηλαδή, αποφασίζ</w:t>
      </w:r>
      <w:r>
        <w:rPr>
          <w:rFonts w:eastAsia="Times New Roman" w:cs="Times New Roman"/>
          <w:szCs w:val="24"/>
        </w:rPr>
        <w:t>ει ένας μουφτής, ο οποίος δεν έχει κα</w:t>
      </w:r>
      <w:r>
        <w:rPr>
          <w:rFonts w:eastAsia="Times New Roman" w:cs="Times New Roman"/>
          <w:szCs w:val="24"/>
        </w:rPr>
        <w:t>μ</w:t>
      </w:r>
      <w:r>
        <w:rPr>
          <w:rFonts w:eastAsia="Times New Roman" w:cs="Times New Roman"/>
          <w:szCs w:val="24"/>
        </w:rPr>
        <w:t>μία νομική γνώση, διορίζεται με απόφαση του Υπουργού Παιδείας και είναι ένας απλός δημόσιος υπάλληλος. Επίσης, δικάζονται χωρίς υποχρεωτική παρουσία δικηγόρων ή νομικών, ενώ πολλές φορές οι γυναίκες διάδικοι δεν καλούν</w:t>
      </w:r>
      <w:r>
        <w:rPr>
          <w:rFonts w:eastAsia="Times New Roman" w:cs="Times New Roman"/>
          <w:szCs w:val="24"/>
        </w:rPr>
        <w:t xml:space="preserve">ται καν σε ακρόαση. </w:t>
      </w:r>
    </w:p>
    <w:p w14:paraId="7CF05CC2"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Αυτή η περιοχή είναι η Θράκη και είναι η μοναδική περιοχή στην Ελλάδα, αλλά και στην Ευρώπη, όπου ακόμη και σήμερα εφαρμόζεται η </w:t>
      </w:r>
      <w:proofErr w:type="spellStart"/>
      <w:r>
        <w:rPr>
          <w:rFonts w:eastAsia="Times New Roman" w:cs="Times New Roman"/>
          <w:szCs w:val="24"/>
        </w:rPr>
        <w:t>σαρία</w:t>
      </w:r>
      <w:proofErr w:type="spellEnd"/>
      <w:r>
        <w:rPr>
          <w:rFonts w:eastAsia="Times New Roman" w:cs="Times New Roman"/>
          <w:szCs w:val="24"/>
        </w:rPr>
        <w:t>, δημιουργώντας μια προβληματική κατάσταση όχι μόνο σε επίπεδο δικαιωμάτων των πολιτών, αλλά και σε ε</w:t>
      </w:r>
      <w:r>
        <w:rPr>
          <w:rFonts w:eastAsia="Times New Roman" w:cs="Times New Roman"/>
          <w:szCs w:val="24"/>
        </w:rPr>
        <w:t>πίπεδο ανάπτυξης της περιοχής και των τοπικών κοινωνιών.</w:t>
      </w:r>
    </w:p>
    <w:p w14:paraId="7CF05CC3"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Μην σας κάνουν εντύπωση όλα αυτά τα ερωτήματα που προανέφερα, διότι για τους περισσότερους αυτά τα ζητήματα είναι μέχρι </w:t>
      </w:r>
      <w:r>
        <w:rPr>
          <w:rFonts w:eastAsia="Times New Roman" w:cs="Times New Roman"/>
          <w:szCs w:val="24"/>
        </w:rPr>
        <w:lastRenderedPageBreak/>
        <w:t xml:space="preserve">και σήμερα άγνωστα. Η Θράκη πολλές φορές, εδώ και χρόνια, αντιμετωπίζεται ως </w:t>
      </w:r>
      <w:r>
        <w:rPr>
          <w:rFonts w:eastAsia="Times New Roman" w:cs="Times New Roman"/>
          <w:szCs w:val="24"/>
        </w:rPr>
        <w:t>μί</w:t>
      </w:r>
      <w:r>
        <w:rPr>
          <w:rFonts w:eastAsia="Times New Roman" w:cs="Times New Roman"/>
          <w:szCs w:val="24"/>
        </w:rPr>
        <w:t xml:space="preserve">α </w:t>
      </w:r>
      <w:r>
        <w:rPr>
          <w:rFonts w:eastAsia="Times New Roman" w:cs="Times New Roman"/>
          <w:szCs w:val="24"/>
        </w:rPr>
        <w:t>περιοχή άγνωστη, περίεργη, μακριά από το κέντρο, μια περιοχή που φαντάζει να έχει και έχει τους δικούς της κανόνες, τους δικούς της νόμους. Μια περιοχή ειδικού χειρισμού, όπως πολλές φορές ακούμε για τη γη μας από τα κέντρα των Αθηνών.</w:t>
      </w:r>
    </w:p>
    <w:p w14:paraId="7CF05CC4"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ε</w:t>
      </w:r>
      <w:r>
        <w:rPr>
          <w:rFonts w:eastAsia="Times New Roman" w:cs="Times New Roman"/>
          <w:szCs w:val="24"/>
        </w:rPr>
        <w:t xml:space="preserve"> αυτή</w:t>
      </w:r>
      <w:r>
        <w:rPr>
          <w:rFonts w:eastAsia="Times New Roman" w:cs="Times New Roman"/>
          <w:szCs w:val="24"/>
        </w:rPr>
        <w:t>ν</w:t>
      </w:r>
      <w:r>
        <w:rPr>
          <w:rFonts w:eastAsia="Times New Roman" w:cs="Times New Roman"/>
          <w:szCs w:val="24"/>
        </w:rPr>
        <w:t xml:space="preserve"> τη Θράκη,</w:t>
      </w:r>
      <w:r>
        <w:rPr>
          <w:rFonts w:eastAsia="Times New Roman" w:cs="Times New Roman"/>
          <w:szCs w:val="24"/>
        </w:rPr>
        <w:t xml:space="preserve"> λοιπόν, ισχύει ακόμη και σήμερα η </w:t>
      </w:r>
      <w:proofErr w:type="spellStart"/>
      <w:r>
        <w:rPr>
          <w:rFonts w:eastAsia="Times New Roman" w:cs="Times New Roman"/>
          <w:szCs w:val="24"/>
        </w:rPr>
        <w:t>σαρία</w:t>
      </w:r>
      <w:proofErr w:type="spellEnd"/>
      <w:r>
        <w:rPr>
          <w:rFonts w:eastAsia="Times New Roman" w:cs="Times New Roman"/>
          <w:szCs w:val="24"/>
        </w:rPr>
        <w:t xml:space="preserve">, ρυθμίζοντας για τους Έλληνες μουσουλμάνους ζητήματα της καθημερινότητας τους, τις σχέσεις των φύλων, οικογενειακά </w:t>
      </w:r>
      <w:r>
        <w:rPr>
          <w:rFonts w:eastAsia="Times New Roman"/>
          <w:bCs/>
        </w:rPr>
        <w:t>και</w:t>
      </w:r>
      <w:r>
        <w:rPr>
          <w:rFonts w:eastAsia="Times New Roman" w:cs="Times New Roman"/>
          <w:szCs w:val="24"/>
        </w:rPr>
        <w:t xml:space="preserve"> κληρονομικά ζητήματα. Αυτές οι ρυθμίσεις, </w:t>
      </w:r>
      <w:r>
        <w:rPr>
          <w:rFonts w:eastAsia="Times New Roman" w:cs="Times New Roman"/>
          <w:bCs/>
          <w:shd w:val="clear" w:color="auto" w:fill="FFFFFF"/>
        </w:rPr>
        <w:t>όμως,</w:t>
      </w:r>
      <w:r>
        <w:rPr>
          <w:rFonts w:eastAsia="Times New Roman" w:cs="Times New Roman"/>
          <w:szCs w:val="24"/>
        </w:rPr>
        <w:t xml:space="preserve"> δεν </w:t>
      </w:r>
      <w:r>
        <w:rPr>
          <w:rFonts w:eastAsia="Times New Roman"/>
          <w:bCs/>
        </w:rPr>
        <w:t>είναι</w:t>
      </w:r>
      <w:r>
        <w:rPr>
          <w:rFonts w:eastAsia="Times New Roman" w:cs="Times New Roman"/>
          <w:szCs w:val="24"/>
        </w:rPr>
        <w:t xml:space="preserve"> ίδιες για όλους τους πολίτες </w:t>
      </w:r>
      <w:r>
        <w:rPr>
          <w:rFonts w:eastAsia="Times New Roman"/>
          <w:bCs/>
        </w:rPr>
        <w:t>και</w:t>
      </w:r>
      <w:r>
        <w:rPr>
          <w:rFonts w:eastAsia="Times New Roman" w:cs="Times New Roman"/>
          <w:szCs w:val="24"/>
        </w:rPr>
        <w:t xml:space="preserve"> δεν ε</w:t>
      </w:r>
      <w:r>
        <w:rPr>
          <w:rFonts w:eastAsia="Times New Roman" w:cs="Times New Roman"/>
          <w:szCs w:val="24"/>
        </w:rPr>
        <w:t xml:space="preserve">ντάσσονται στους κανόνες δικαίου του ελληνικού κράτους. </w:t>
      </w:r>
    </w:p>
    <w:p w14:paraId="7CF05CC5"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 xml:space="preserve">Αντιμετωπίζουμε, λοιπόν, ένα καθεστώς, </w:t>
      </w:r>
      <w:r>
        <w:rPr>
          <w:rFonts w:eastAsia="Times New Roman" w:cs="Times New Roman"/>
          <w:bCs/>
          <w:shd w:val="clear" w:color="auto" w:fill="FFFFFF"/>
        </w:rPr>
        <w:t>το οποίο</w:t>
      </w:r>
      <w:r>
        <w:rPr>
          <w:rFonts w:eastAsia="Times New Roman" w:cs="Times New Roman"/>
          <w:szCs w:val="24"/>
        </w:rPr>
        <w:t xml:space="preserve"> φέρνει τη γυναίκα σε υποδεέστερη θέση, </w:t>
      </w:r>
      <w:r>
        <w:rPr>
          <w:rFonts w:eastAsia="Times New Roman" w:cs="Times New Roman"/>
        </w:rPr>
        <w:t>χωρίς</w:t>
      </w:r>
      <w:r>
        <w:rPr>
          <w:rFonts w:eastAsia="Times New Roman" w:cs="Times New Roman"/>
          <w:szCs w:val="24"/>
        </w:rPr>
        <w:t xml:space="preserve"> </w:t>
      </w:r>
      <w:r>
        <w:rPr>
          <w:rFonts w:eastAsia="Times New Roman" w:cs="Times New Roman"/>
          <w:bCs/>
          <w:shd w:val="clear" w:color="auto" w:fill="FFFFFF"/>
        </w:rPr>
        <w:t>δικαιώματα</w:t>
      </w:r>
      <w:r>
        <w:rPr>
          <w:rFonts w:eastAsia="Times New Roman" w:cs="Times New Roman"/>
          <w:szCs w:val="24"/>
        </w:rPr>
        <w:t xml:space="preserve">. Αφαιρεί το </w:t>
      </w:r>
      <w:r>
        <w:rPr>
          <w:rFonts w:eastAsia="Times New Roman" w:cs="Times New Roman"/>
          <w:bCs/>
          <w:shd w:val="clear" w:color="auto" w:fill="FFFFFF"/>
        </w:rPr>
        <w:t>δικαίωμα</w:t>
      </w:r>
      <w:r>
        <w:rPr>
          <w:rFonts w:eastAsia="Times New Roman" w:cs="Times New Roman"/>
          <w:szCs w:val="24"/>
        </w:rPr>
        <w:t xml:space="preserve"> επιμέλειας των παιδιών, διεκδίκησης διατροφής, διεκδίκησης κληρονομιάς, πα</w:t>
      </w:r>
      <w:r>
        <w:rPr>
          <w:rFonts w:eastAsia="Times New Roman" w:cs="Times New Roman"/>
          <w:szCs w:val="24"/>
        </w:rPr>
        <w:t xml:space="preserve">ρουσίασης του δικού της δικαίου. Διατηρεί τη γυναίκα </w:t>
      </w:r>
      <w:r>
        <w:rPr>
          <w:rFonts w:eastAsia="Times New Roman" w:cs="Times New Roman"/>
          <w:szCs w:val="24"/>
        </w:rPr>
        <w:t xml:space="preserve">σ’ </w:t>
      </w:r>
      <w:r>
        <w:rPr>
          <w:rFonts w:eastAsia="Times New Roman" w:cs="Times New Roman"/>
          <w:szCs w:val="24"/>
        </w:rPr>
        <w:t xml:space="preserve">ένα καθεστώς ομηρίας στις ορέξεις του συζύγου </w:t>
      </w:r>
      <w:r>
        <w:rPr>
          <w:rFonts w:eastAsia="Times New Roman"/>
          <w:bCs/>
        </w:rPr>
        <w:t>και</w:t>
      </w:r>
      <w:r>
        <w:rPr>
          <w:rFonts w:eastAsia="Times New Roman" w:cs="Times New Roman"/>
          <w:szCs w:val="24"/>
        </w:rPr>
        <w:t xml:space="preserve"> στην άποψη ενός μουφτή. Στο πλαίσιο αυτό, τα ανήλικα τέκνα δεν προστατεύονται ουσιαστικά, </w:t>
      </w:r>
      <w:r>
        <w:rPr>
          <w:rFonts w:eastAsia="Times New Roman" w:cs="Times New Roman"/>
        </w:rPr>
        <w:t>αλλά</w:t>
      </w:r>
      <w:r>
        <w:rPr>
          <w:rFonts w:eastAsia="Times New Roman" w:cs="Times New Roman"/>
          <w:szCs w:val="24"/>
        </w:rPr>
        <w:t xml:space="preserve"> ακόμη </w:t>
      </w:r>
      <w:r>
        <w:rPr>
          <w:rFonts w:eastAsia="Times New Roman"/>
          <w:bCs/>
        </w:rPr>
        <w:t>και</w:t>
      </w:r>
      <w:r>
        <w:rPr>
          <w:rFonts w:eastAsia="Times New Roman" w:cs="Times New Roman"/>
          <w:szCs w:val="24"/>
        </w:rPr>
        <w:t xml:space="preserve"> μεταξύ των παιδιών η ανισότητα των φύλων </w:t>
      </w:r>
      <w:r>
        <w:rPr>
          <w:rFonts w:eastAsia="Times New Roman"/>
          <w:bCs/>
        </w:rPr>
        <w:t>είνα</w:t>
      </w:r>
      <w:r>
        <w:rPr>
          <w:rFonts w:eastAsia="Times New Roman"/>
          <w:bCs/>
        </w:rPr>
        <w:t>ι</w:t>
      </w:r>
      <w:r>
        <w:rPr>
          <w:rFonts w:eastAsia="Times New Roman" w:cs="Times New Roman"/>
          <w:szCs w:val="24"/>
        </w:rPr>
        <w:t xml:space="preserve"> εμφανής. </w:t>
      </w:r>
    </w:p>
    <w:p w14:paraId="7CF05CC6"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Η εφαρμογή της </w:t>
      </w:r>
      <w:proofErr w:type="spellStart"/>
      <w:r>
        <w:rPr>
          <w:rFonts w:eastAsia="Times New Roman" w:cs="Times New Roman"/>
          <w:szCs w:val="24"/>
        </w:rPr>
        <w:t>σαρία</w:t>
      </w:r>
      <w:proofErr w:type="spellEnd"/>
      <w:r>
        <w:rPr>
          <w:rFonts w:eastAsia="Times New Roman" w:cs="Times New Roman"/>
          <w:szCs w:val="24"/>
        </w:rPr>
        <w:t xml:space="preserve"> καταπατά τρεις πολύ βασικές συνταγματικές αρχές, της ισότητας των φύλων, της προστασίας του παιδιού, της δίκαιης δίκης. Οι Έλληνες </w:t>
      </w:r>
      <w:r>
        <w:rPr>
          <w:rFonts w:eastAsia="Times New Roman"/>
          <w:bCs/>
        </w:rPr>
        <w:t>είναι</w:t>
      </w:r>
      <w:r>
        <w:rPr>
          <w:rFonts w:eastAsia="Times New Roman" w:cs="Times New Roman"/>
          <w:szCs w:val="24"/>
        </w:rPr>
        <w:t xml:space="preserve"> ίσοι ενώπιον του νόμου. Οι Έλληνες και οι Ελληνίδες έχουν ίσα </w:t>
      </w:r>
      <w:r>
        <w:rPr>
          <w:rFonts w:eastAsia="Times New Roman" w:cs="Times New Roman"/>
          <w:bCs/>
          <w:shd w:val="clear" w:color="auto" w:fill="FFFFFF"/>
        </w:rPr>
        <w:t>δικαιώματα</w:t>
      </w:r>
      <w:r>
        <w:rPr>
          <w:rFonts w:eastAsia="Times New Roman" w:cs="Times New Roman"/>
          <w:szCs w:val="24"/>
        </w:rPr>
        <w:t xml:space="preserve"> και υποχρεώσε</w:t>
      </w:r>
      <w:r>
        <w:rPr>
          <w:rFonts w:eastAsia="Times New Roman" w:cs="Times New Roman"/>
          <w:szCs w:val="24"/>
        </w:rPr>
        <w:t xml:space="preserve">ις. Αυτό πρεσβεύει το ελληνικό Σύνταγμά μας στην </w:t>
      </w:r>
      <w:r>
        <w:rPr>
          <w:rFonts w:eastAsia="Times New Roman" w:cs="Times New Roman"/>
          <w:bCs/>
          <w:shd w:val="clear" w:color="auto" w:fill="FFFFFF"/>
        </w:rPr>
        <w:t xml:space="preserve">παράγραφο </w:t>
      </w:r>
      <w:r>
        <w:rPr>
          <w:rFonts w:eastAsia="Times New Roman" w:cs="Times New Roman"/>
          <w:szCs w:val="24"/>
        </w:rPr>
        <w:t xml:space="preserve">4, </w:t>
      </w:r>
      <w:r>
        <w:rPr>
          <w:rFonts w:eastAsia="Times New Roman" w:cs="Times New Roman"/>
          <w:szCs w:val="24"/>
        </w:rPr>
        <w:lastRenderedPageBreak/>
        <w:t xml:space="preserve">αλλά όχι για όλες και όλους. Εύλογα </w:t>
      </w:r>
      <w:r>
        <w:rPr>
          <w:rFonts w:eastAsia="Times New Roman"/>
          <w:bCs/>
          <w:shd w:val="clear" w:color="auto" w:fill="FFFFFF"/>
        </w:rPr>
        <w:t>θα</w:t>
      </w:r>
      <w:r>
        <w:rPr>
          <w:rFonts w:eastAsia="Times New Roman" w:cs="Times New Roman"/>
          <w:szCs w:val="24"/>
        </w:rPr>
        <w:t xml:space="preserve"> αναρωτιέται </w:t>
      </w:r>
      <w:r>
        <w:rPr>
          <w:rFonts w:eastAsia="Times New Roman" w:cs="Times New Roman"/>
          <w:szCs w:val="24"/>
        </w:rPr>
        <w:t xml:space="preserve">κάποιος </w:t>
      </w:r>
      <w:r>
        <w:rPr>
          <w:rFonts w:eastAsia="Times New Roman" w:cs="Times New Roman"/>
          <w:szCs w:val="24"/>
        </w:rPr>
        <w:t xml:space="preserve">πώς </w:t>
      </w:r>
      <w:r>
        <w:rPr>
          <w:rFonts w:eastAsia="Times New Roman"/>
          <w:bCs/>
        </w:rPr>
        <w:t>είναι</w:t>
      </w:r>
      <w:r>
        <w:rPr>
          <w:rFonts w:eastAsia="Times New Roman" w:cs="Times New Roman"/>
          <w:szCs w:val="24"/>
        </w:rPr>
        <w:t xml:space="preserve"> δυνατόν στην ίδια χώρα να </w:t>
      </w:r>
      <w:r>
        <w:rPr>
          <w:rFonts w:eastAsia="Times New Roman" w:cs="Times New Roman"/>
          <w:bCs/>
          <w:shd w:val="clear" w:color="auto" w:fill="FFFFFF"/>
        </w:rPr>
        <w:t>υπάρχουν</w:t>
      </w:r>
      <w:r>
        <w:rPr>
          <w:rFonts w:eastAsia="Times New Roman" w:cs="Times New Roman"/>
          <w:szCs w:val="24"/>
        </w:rPr>
        <w:t xml:space="preserve"> δύο μέτρα </w:t>
      </w:r>
      <w:r>
        <w:rPr>
          <w:rFonts w:eastAsia="Times New Roman"/>
          <w:bCs/>
        </w:rPr>
        <w:t>και</w:t>
      </w:r>
      <w:r>
        <w:rPr>
          <w:rFonts w:eastAsia="Times New Roman" w:cs="Times New Roman"/>
          <w:szCs w:val="24"/>
        </w:rPr>
        <w:t xml:space="preserve"> δύο σταθμά ως προς την εφαρμογή του νόμου, δημιουργώντας πολίτες δύο κατηγορ</w:t>
      </w:r>
      <w:r>
        <w:rPr>
          <w:rFonts w:eastAsia="Times New Roman" w:cs="Times New Roman"/>
          <w:szCs w:val="24"/>
        </w:rPr>
        <w:t xml:space="preserve">ιών. </w:t>
      </w:r>
    </w:p>
    <w:p w14:paraId="7CF05CC7" w14:textId="77777777" w:rsidR="00DE1A4F" w:rsidRDefault="00594AFE">
      <w:pPr>
        <w:spacing w:line="600" w:lineRule="auto"/>
        <w:ind w:firstLine="720"/>
        <w:jc w:val="both"/>
        <w:rPr>
          <w:rFonts w:eastAsia="Times New Roman" w:cs="Times New Roman"/>
          <w:szCs w:val="24"/>
        </w:rPr>
      </w:pPr>
      <w:r>
        <w:rPr>
          <w:rFonts w:eastAsia="Times New Roman"/>
          <w:szCs w:val="24"/>
        </w:rPr>
        <w:t>Κυρίες και κύριοι συνάδελφοι</w:t>
      </w:r>
      <w:r>
        <w:rPr>
          <w:rFonts w:eastAsia="Times New Roman" w:cs="Times New Roman"/>
          <w:szCs w:val="24"/>
        </w:rPr>
        <w:t xml:space="preserve">, στη Θράκη, </w:t>
      </w:r>
      <w:r>
        <w:rPr>
          <w:rFonts w:eastAsia="Times New Roman"/>
          <w:bCs/>
          <w:shd w:val="clear" w:color="auto" w:fill="FFFFFF"/>
        </w:rPr>
        <w:t>δυστυχώς,</w:t>
      </w:r>
      <w:r>
        <w:rPr>
          <w:rFonts w:eastAsia="Times New Roman" w:cs="Times New Roman"/>
          <w:szCs w:val="24"/>
        </w:rPr>
        <w:t xml:space="preserve"> </w:t>
      </w:r>
      <w:r>
        <w:rPr>
          <w:rFonts w:eastAsia="Times New Roman" w:cs="Times New Roman"/>
          <w:bCs/>
          <w:shd w:val="clear" w:color="auto" w:fill="FFFFFF"/>
        </w:rPr>
        <w:t>υπάρχουν</w:t>
      </w:r>
      <w:r>
        <w:rPr>
          <w:rFonts w:eastAsia="Times New Roman" w:cs="Times New Roman"/>
          <w:szCs w:val="24"/>
        </w:rPr>
        <w:t xml:space="preserve"> γυναίκες </w:t>
      </w:r>
      <w:r>
        <w:rPr>
          <w:rFonts w:eastAsia="Times New Roman" w:cs="Times New Roman"/>
        </w:rPr>
        <w:t>χωρίς</w:t>
      </w:r>
      <w:r>
        <w:rPr>
          <w:rFonts w:eastAsia="Times New Roman" w:cs="Times New Roman"/>
          <w:szCs w:val="24"/>
        </w:rPr>
        <w:t xml:space="preserve"> φωνή με τις ευλογίες του νόμου. Στη Θράκη κάποιες γυναίκες </w:t>
      </w:r>
      <w:r>
        <w:rPr>
          <w:rFonts w:eastAsia="Times New Roman"/>
          <w:bCs/>
        </w:rPr>
        <w:t>είναι</w:t>
      </w:r>
      <w:r>
        <w:rPr>
          <w:rFonts w:eastAsia="Times New Roman" w:cs="Times New Roman"/>
          <w:szCs w:val="24"/>
        </w:rPr>
        <w:t xml:space="preserve"> φυλακισμένες στο παρελθόν, αναγκασμένες να υπόκεινται σε ένα αναχρονιστικό θεοκρατικό καθεστώς πολύ μακριά από τον ευρωπαϊκό δυτικό πολιτισμό μας. </w:t>
      </w:r>
    </w:p>
    <w:p w14:paraId="7CF05CC8"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Τα τελευταία χρόνια σε αυτές τις κοινότητες καταγράφονται υψηλά ποσοστά ψυχικών ασθενειών </w:t>
      </w:r>
      <w:r>
        <w:rPr>
          <w:rFonts w:eastAsia="Times New Roman"/>
          <w:bCs/>
        </w:rPr>
        <w:t>και</w:t>
      </w:r>
      <w:r>
        <w:rPr>
          <w:rFonts w:eastAsia="Times New Roman" w:cs="Times New Roman"/>
          <w:szCs w:val="24"/>
        </w:rPr>
        <w:t xml:space="preserve"> υψηλή χρήση ψ</w:t>
      </w:r>
      <w:r>
        <w:rPr>
          <w:rFonts w:eastAsia="Times New Roman" w:cs="Times New Roman"/>
          <w:szCs w:val="24"/>
        </w:rPr>
        <w:t xml:space="preserve">υχοφαρμάκων. Τα ποσοστά ενδοοικογενειακής βίας </w:t>
      </w:r>
      <w:r>
        <w:rPr>
          <w:rFonts w:eastAsia="Times New Roman"/>
          <w:bCs/>
        </w:rPr>
        <w:t>και</w:t>
      </w:r>
      <w:r>
        <w:rPr>
          <w:rFonts w:eastAsia="Times New Roman" w:cs="Times New Roman"/>
          <w:szCs w:val="24"/>
        </w:rPr>
        <w:t xml:space="preserve"> κακοποίησης γυναικών και παιδιών </w:t>
      </w:r>
      <w:r>
        <w:rPr>
          <w:rFonts w:eastAsia="Times New Roman"/>
          <w:bCs/>
        </w:rPr>
        <w:t>είναι</w:t>
      </w:r>
      <w:r>
        <w:rPr>
          <w:rFonts w:eastAsia="Times New Roman" w:cs="Times New Roman"/>
          <w:szCs w:val="24"/>
        </w:rPr>
        <w:t xml:space="preserve"> ε</w:t>
      </w:r>
      <w:r>
        <w:rPr>
          <w:rFonts w:eastAsia="Times New Roman" w:cs="Times New Roman"/>
          <w:bCs/>
          <w:shd w:val="clear" w:color="auto" w:fill="FFFFFF"/>
        </w:rPr>
        <w:t>πίσης</w:t>
      </w:r>
      <w:r>
        <w:rPr>
          <w:rFonts w:eastAsia="Times New Roman" w:cs="Times New Roman"/>
          <w:szCs w:val="24"/>
        </w:rPr>
        <w:t xml:space="preserve"> υψηλά σε εκείνη την περιοχή. </w:t>
      </w:r>
      <w:r>
        <w:rPr>
          <w:rFonts w:eastAsia="Times New Roman" w:cs="Times New Roman"/>
          <w:bCs/>
          <w:shd w:val="clear" w:color="auto" w:fill="FFFFFF"/>
        </w:rPr>
        <w:t>Όμως,</w:t>
      </w:r>
      <w:r>
        <w:rPr>
          <w:rFonts w:eastAsia="Times New Roman" w:cs="Times New Roman"/>
          <w:szCs w:val="24"/>
        </w:rPr>
        <w:t xml:space="preserve"> </w:t>
      </w:r>
      <w:r>
        <w:rPr>
          <w:rFonts w:eastAsia="Times New Roman" w:cs="Times New Roman"/>
          <w:szCs w:val="24"/>
        </w:rPr>
        <w:lastRenderedPageBreak/>
        <w:t xml:space="preserve">ακόμη </w:t>
      </w:r>
      <w:r>
        <w:rPr>
          <w:rFonts w:eastAsia="Times New Roman"/>
          <w:bCs/>
        </w:rPr>
        <w:t>και</w:t>
      </w:r>
      <w:r>
        <w:rPr>
          <w:rFonts w:eastAsia="Times New Roman" w:cs="Times New Roman"/>
          <w:szCs w:val="24"/>
        </w:rPr>
        <w:t xml:space="preserve"> αν </w:t>
      </w:r>
      <w:r>
        <w:rPr>
          <w:rFonts w:eastAsia="Times New Roman"/>
          <w:bCs/>
          <w:shd w:val="clear" w:color="auto" w:fill="FFFFFF"/>
        </w:rPr>
        <w:t>μ</w:t>
      </w:r>
      <w:r>
        <w:rPr>
          <w:rFonts w:eastAsia="Times New Roman"/>
          <w:bCs/>
          <w:shd w:val="clear" w:color="auto" w:fill="FFFFFF"/>
        </w:rPr>
        <w:t>ί</w:t>
      </w:r>
      <w:r>
        <w:rPr>
          <w:rFonts w:eastAsia="Times New Roman"/>
          <w:bCs/>
          <w:shd w:val="clear" w:color="auto" w:fill="FFFFFF"/>
        </w:rPr>
        <w:t>α</w:t>
      </w:r>
      <w:r>
        <w:rPr>
          <w:rFonts w:eastAsia="Times New Roman" w:cs="Times New Roman"/>
          <w:szCs w:val="24"/>
        </w:rPr>
        <w:t xml:space="preserve"> γυναίκα θέλει να ξεφύγει από </w:t>
      </w:r>
      <w:r>
        <w:rPr>
          <w:rFonts w:eastAsia="Times New Roman"/>
          <w:bCs/>
          <w:shd w:val="clear" w:color="auto" w:fill="FFFFFF"/>
        </w:rPr>
        <w:t>μ</w:t>
      </w:r>
      <w:r>
        <w:rPr>
          <w:rFonts w:eastAsia="Times New Roman"/>
          <w:bCs/>
          <w:shd w:val="clear" w:color="auto" w:fill="FFFFFF"/>
        </w:rPr>
        <w:t>ί</w:t>
      </w:r>
      <w:r>
        <w:rPr>
          <w:rFonts w:eastAsia="Times New Roman"/>
          <w:bCs/>
          <w:shd w:val="clear" w:color="auto" w:fill="FFFFFF"/>
        </w:rPr>
        <w:t>α</w:t>
      </w:r>
      <w:r>
        <w:rPr>
          <w:rFonts w:eastAsia="Times New Roman" w:cs="Times New Roman"/>
          <w:szCs w:val="24"/>
        </w:rPr>
        <w:t xml:space="preserve"> τέτοια κατάσταση, η </w:t>
      </w:r>
      <w:proofErr w:type="spellStart"/>
      <w:r>
        <w:rPr>
          <w:rFonts w:eastAsia="Times New Roman" w:cs="Times New Roman"/>
          <w:szCs w:val="24"/>
        </w:rPr>
        <w:t>σαρία</w:t>
      </w:r>
      <w:proofErr w:type="spellEnd"/>
      <w:r>
        <w:rPr>
          <w:rFonts w:eastAsia="Times New Roman" w:cs="Times New Roman"/>
          <w:szCs w:val="24"/>
        </w:rPr>
        <w:t xml:space="preserve"> δεν της το επιτρέπει. </w:t>
      </w:r>
      <w:r>
        <w:rPr>
          <w:rFonts w:eastAsia="Times New Roman"/>
          <w:bCs/>
        </w:rPr>
        <w:t>Είναι</w:t>
      </w:r>
      <w:r>
        <w:rPr>
          <w:rFonts w:eastAsia="Times New Roman" w:cs="Times New Roman"/>
          <w:szCs w:val="24"/>
        </w:rPr>
        <w:t xml:space="preserve"> άλλωστε στην κρίση ε</w:t>
      </w:r>
      <w:r>
        <w:rPr>
          <w:rFonts w:eastAsia="Times New Roman" w:cs="Times New Roman"/>
          <w:szCs w:val="24"/>
        </w:rPr>
        <w:t xml:space="preserve">νός μουφτή. </w:t>
      </w:r>
    </w:p>
    <w:p w14:paraId="7CF05CC9" w14:textId="77777777" w:rsidR="00DE1A4F" w:rsidRDefault="00594AFE">
      <w:pPr>
        <w:spacing w:line="600" w:lineRule="auto"/>
        <w:ind w:firstLine="720"/>
        <w:jc w:val="both"/>
        <w:rPr>
          <w:rFonts w:eastAsia="Times New Roman" w:cs="Times New Roman"/>
          <w:szCs w:val="24"/>
        </w:rPr>
      </w:pPr>
      <w:r>
        <w:rPr>
          <w:rFonts w:eastAsia="Times New Roman"/>
          <w:bCs/>
        </w:rPr>
        <w:t>Είναι,</w:t>
      </w:r>
      <w:r>
        <w:rPr>
          <w:rFonts w:eastAsia="Times New Roman" w:cs="Times New Roman"/>
          <w:szCs w:val="24"/>
        </w:rPr>
        <w:t xml:space="preserve"> </w:t>
      </w:r>
      <w:r>
        <w:rPr>
          <w:rFonts w:eastAsia="Times New Roman" w:cs="Times New Roman"/>
          <w:bCs/>
          <w:shd w:val="clear" w:color="auto" w:fill="FFFFFF"/>
        </w:rPr>
        <w:t>όμως,</w:t>
      </w:r>
      <w:r>
        <w:rPr>
          <w:rFonts w:eastAsia="Times New Roman" w:cs="Times New Roman"/>
          <w:szCs w:val="24"/>
        </w:rPr>
        <w:t xml:space="preserve"> τυχαία όλα αυτά; Όχι, βέβαια. Στην Θράκη επί πολλές δεκαετίες διατηρήθηκε ένα καθεστώς για την αναπαραγωγή πολιτικών ενάντια στην μειονότητα, ενάντια στα ατομικά </w:t>
      </w:r>
      <w:r>
        <w:rPr>
          <w:rFonts w:eastAsia="Times New Roman"/>
          <w:bCs/>
        </w:rPr>
        <w:t>και</w:t>
      </w:r>
      <w:r>
        <w:rPr>
          <w:rFonts w:eastAsia="Times New Roman" w:cs="Times New Roman"/>
          <w:szCs w:val="24"/>
        </w:rPr>
        <w:t xml:space="preserve"> ανθρώπινα </w:t>
      </w:r>
      <w:r>
        <w:rPr>
          <w:rFonts w:eastAsia="Times New Roman" w:cs="Times New Roman"/>
          <w:bCs/>
          <w:shd w:val="clear" w:color="auto" w:fill="FFFFFF"/>
        </w:rPr>
        <w:t>δικαιώματα</w:t>
      </w:r>
      <w:r>
        <w:rPr>
          <w:rFonts w:eastAsia="Times New Roman" w:cs="Times New Roman"/>
          <w:szCs w:val="24"/>
        </w:rPr>
        <w:t xml:space="preserve"> των συμπολιτών μας, </w:t>
      </w:r>
      <w:r>
        <w:rPr>
          <w:rFonts w:eastAsia="Times New Roman" w:cs="Times New Roman"/>
        </w:rPr>
        <w:t>αλλά</w:t>
      </w:r>
      <w:r>
        <w:rPr>
          <w:rFonts w:eastAsia="Times New Roman" w:cs="Times New Roman"/>
          <w:szCs w:val="24"/>
        </w:rPr>
        <w:t xml:space="preserve"> </w:t>
      </w:r>
      <w:r>
        <w:rPr>
          <w:rFonts w:eastAsia="Times New Roman"/>
          <w:bCs/>
        </w:rPr>
        <w:t>και</w:t>
      </w:r>
      <w:r>
        <w:rPr>
          <w:rFonts w:eastAsia="Times New Roman" w:cs="Times New Roman"/>
          <w:szCs w:val="24"/>
        </w:rPr>
        <w:t xml:space="preserve"> αντίθετα στα σ</w:t>
      </w:r>
      <w:r>
        <w:rPr>
          <w:rFonts w:eastAsia="Times New Roman" w:cs="Times New Roman"/>
          <w:szCs w:val="24"/>
        </w:rPr>
        <w:t xml:space="preserve">υμφέροντα της περιοχής μας. </w:t>
      </w:r>
    </w:p>
    <w:p w14:paraId="7CF05CCA"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Αν </w:t>
      </w:r>
      <w:r>
        <w:rPr>
          <w:rFonts w:eastAsia="Times New Roman"/>
          <w:bCs/>
        </w:rPr>
        <w:t>και</w:t>
      </w:r>
      <w:r>
        <w:rPr>
          <w:rFonts w:eastAsia="Times New Roman" w:cs="Times New Roman"/>
          <w:szCs w:val="24"/>
        </w:rPr>
        <w:t xml:space="preserve"> στην Ελλάδα το νομικό μας σύστημα θεωρείται </w:t>
      </w:r>
      <w:r>
        <w:rPr>
          <w:rFonts w:eastAsia="Times New Roman" w:cs="Times New Roman"/>
          <w:bCs/>
          <w:shd w:val="clear" w:color="auto" w:fill="FFFFFF"/>
        </w:rPr>
        <w:t>ιδιαίτερα</w:t>
      </w:r>
      <w:r>
        <w:rPr>
          <w:rFonts w:eastAsia="Times New Roman" w:cs="Times New Roman"/>
          <w:szCs w:val="24"/>
        </w:rPr>
        <w:t xml:space="preserve"> σύγχρονο, οι </w:t>
      </w:r>
      <w:r>
        <w:rPr>
          <w:rFonts w:eastAsia="Times New Roman" w:cs="Times New Roman"/>
        </w:rPr>
        <w:t>διατάξεις</w:t>
      </w:r>
      <w:r>
        <w:rPr>
          <w:rFonts w:eastAsia="Times New Roman" w:cs="Times New Roman"/>
          <w:szCs w:val="24"/>
        </w:rPr>
        <w:t xml:space="preserve"> </w:t>
      </w:r>
      <w:r>
        <w:rPr>
          <w:rFonts w:eastAsia="Times New Roman" w:cs="Times New Roman"/>
          <w:bCs/>
          <w:shd w:val="clear" w:color="auto" w:fill="FFFFFF"/>
        </w:rPr>
        <w:t>που</w:t>
      </w:r>
      <w:r>
        <w:rPr>
          <w:rFonts w:eastAsia="Times New Roman" w:cs="Times New Roman"/>
          <w:szCs w:val="24"/>
        </w:rPr>
        <w:t xml:space="preserve"> αφορούν στη μειονότητα κινούνται με πολύ αργούς ρυθμούς. Παρ</w:t>
      </w:r>
      <w:r>
        <w:rPr>
          <w:rFonts w:eastAsia="Times New Roman" w:cs="Times New Roman"/>
          <w:szCs w:val="24"/>
        </w:rPr>
        <w:t xml:space="preserve">’ </w:t>
      </w:r>
      <w:r>
        <w:rPr>
          <w:rFonts w:eastAsia="Times New Roman" w:cs="Times New Roman"/>
          <w:szCs w:val="24"/>
        </w:rPr>
        <w:t xml:space="preserve">ότι πρόσφατα είχαμε ρηξικέλευθα νομοθετήματα, </w:t>
      </w:r>
      <w:r>
        <w:rPr>
          <w:rFonts w:eastAsia="Times New Roman" w:cs="Times New Roman"/>
        </w:rPr>
        <w:t>όπως</w:t>
      </w:r>
      <w:r>
        <w:rPr>
          <w:rFonts w:eastAsia="Times New Roman" w:cs="Times New Roman"/>
          <w:szCs w:val="24"/>
        </w:rPr>
        <w:t xml:space="preserve"> ο πολιτικός γάμος, το οικο</w:t>
      </w:r>
      <w:r>
        <w:rPr>
          <w:rFonts w:eastAsia="Times New Roman" w:cs="Times New Roman"/>
          <w:szCs w:val="24"/>
        </w:rPr>
        <w:t xml:space="preserve">γενειακό δίκαιο, το </w:t>
      </w:r>
      <w:r>
        <w:rPr>
          <w:rFonts w:eastAsia="Times New Roman" w:cs="Times New Roman"/>
          <w:szCs w:val="24"/>
        </w:rPr>
        <w:lastRenderedPageBreak/>
        <w:t xml:space="preserve">καθεστώς της </w:t>
      </w:r>
      <w:proofErr w:type="spellStart"/>
      <w:r>
        <w:rPr>
          <w:rFonts w:eastAsia="Times New Roman" w:cs="Times New Roman"/>
          <w:szCs w:val="24"/>
        </w:rPr>
        <w:t>σαρία</w:t>
      </w:r>
      <w:proofErr w:type="spellEnd"/>
      <w:r>
        <w:rPr>
          <w:rFonts w:eastAsia="Times New Roman" w:cs="Times New Roman"/>
          <w:szCs w:val="24"/>
        </w:rPr>
        <w:t xml:space="preserve"> δεν άλλαξε. Η μειονότητα δεν εντάχθηκε ποτέ σε αυτά. </w:t>
      </w:r>
    </w:p>
    <w:p w14:paraId="7CF05CCB"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Η διατήρηση, λοιπόν, ενός καθεστώτος τοπικών κοινωνιών </w:t>
      </w:r>
      <w:r>
        <w:rPr>
          <w:rFonts w:eastAsia="Times New Roman"/>
          <w:bCs/>
        </w:rPr>
        <w:t>και</w:t>
      </w:r>
      <w:r>
        <w:rPr>
          <w:rFonts w:eastAsia="Times New Roman" w:cs="Times New Roman"/>
          <w:szCs w:val="24"/>
        </w:rPr>
        <w:t xml:space="preserve"> πολιτών χαμηλού μορφωτικού, </w:t>
      </w:r>
      <w:r>
        <w:rPr>
          <w:rFonts w:eastAsia="Times New Roman" w:cs="Times New Roman"/>
        </w:rPr>
        <w:t>αλλά</w:t>
      </w:r>
      <w:r>
        <w:rPr>
          <w:rFonts w:eastAsia="Times New Roman" w:cs="Times New Roman"/>
          <w:szCs w:val="24"/>
        </w:rPr>
        <w:t xml:space="preserve"> </w:t>
      </w:r>
      <w:r>
        <w:rPr>
          <w:rFonts w:eastAsia="Times New Roman"/>
          <w:bCs/>
        </w:rPr>
        <w:t>και</w:t>
      </w:r>
      <w:r>
        <w:rPr>
          <w:rFonts w:eastAsia="Times New Roman" w:cs="Times New Roman"/>
          <w:szCs w:val="24"/>
        </w:rPr>
        <w:t xml:space="preserve"> βιοτικού επιπέδου, ενός καθεστώτος φόβου </w:t>
      </w:r>
      <w:r>
        <w:rPr>
          <w:rFonts w:eastAsia="Times New Roman"/>
          <w:bCs/>
        </w:rPr>
        <w:t>και</w:t>
      </w:r>
      <w:r>
        <w:rPr>
          <w:rFonts w:eastAsia="Times New Roman" w:cs="Times New Roman"/>
          <w:szCs w:val="24"/>
        </w:rPr>
        <w:t xml:space="preserve"> καταπίεσης, </w:t>
      </w:r>
      <w:r>
        <w:rPr>
          <w:rFonts w:eastAsia="Times New Roman"/>
          <w:bCs/>
          <w:shd w:val="clear" w:color="auto" w:fill="FFFFFF"/>
        </w:rPr>
        <w:t>μιας</w:t>
      </w:r>
      <w:r>
        <w:rPr>
          <w:rFonts w:eastAsia="Times New Roman" w:cs="Times New Roman"/>
          <w:szCs w:val="24"/>
        </w:rPr>
        <w:t xml:space="preserve"> κακοφ</w:t>
      </w:r>
      <w:r>
        <w:rPr>
          <w:rFonts w:eastAsia="Times New Roman" w:cs="Times New Roman"/>
          <w:szCs w:val="24"/>
        </w:rPr>
        <w:t xml:space="preserve">ορμισμένης κατάστασης καταπάτησης ατομικών </w:t>
      </w:r>
      <w:r>
        <w:rPr>
          <w:rFonts w:eastAsia="Times New Roman" w:cs="Times New Roman"/>
          <w:bCs/>
          <w:shd w:val="clear" w:color="auto" w:fill="FFFFFF"/>
        </w:rPr>
        <w:t>δικαιωμάτων</w:t>
      </w:r>
      <w:r>
        <w:rPr>
          <w:rFonts w:eastAsia="Times New Roman" w:cs="Times New Roman"/>
          <w:szCs w:val="24"/>
        </w:rPr>
        <w:t xml:space="preserve">, αναχρονισμού </w:t>
      </w:r>
      <w:r>
        <w:rPr>
          <w:rFonts w:eastAsia="Times New Roman"/>
          <w:bCs/>
        </w:rPr>
        <w:t>και</w:t>
      </w:r>
      <w:r>
        <w:rPr>
          <w:rFonts w:eastAsia="Times New Roman" w:cs="Times New Roman"/>
          <w:szCs w:val="24"/>
        </w:rPr>
        <w:t xml:space="preserve"> συντήρησης, βόλεψε </w:t>
      </w:r>
      <w:r>
        <w:rPr>
          <w:rFonts w:eastAsia="Times New Roman"/>
          <w:bCs/>
          <w:shd w:val="clear" w:color="auto" w:fill="FFFFFF"/>
        </w:rPr>
        <w:t>δυστυχώς</w:t>
      </w:r>
      <w:r>
        <w:rPr>
          <w:rFonts w:eastAsia="Times New Roman" w:cs="Times New Roman"/>
          <w:szCs w:val="24"/>
        </w:rPr>
        <w:t xml:space="preserve"> αρκετούς πολιτικούς, τοπικούς και θρησκευτικούς άρχοντες. Αρκετοί επιχείρησαν να ελέγξουν τη μειονότητα προς όφελος πολιτικών επιδιώξεων ή και οικονομικών </w:t>
      </w:r>
      <w:r>
        <w:rPr>
          <w:rFonts w:eastAsia="Times New Roman" w:cs="Times New Roman"/>
          <w:szCs w:val="24"/>
        </w:rPr>
        <w:t xml:space="preserve">ευκαιριών. Πολλοί διατήρησαν ένα καθεστώς εξάρτησης -ηθικής, εργασιακής, </w:t>
      </w:r>
      <w:r>
        <w:rPr>
          <w:rFonts w:eastAsia="Times New Roman"/>
          <w:bCs/>
          <w:shd w:val="clear" w:color="auto" w:fill="FFFFFF"/>
        </w:rPr>
        <w:t>οικονομική</w:t>
      </w:r>
      <w:r>
        <w:rPr>
          <w:rFonts w:eastAsia="Times New Roman" w:cs="Times New Roman"/>
          <w:szCs w:val="24"/>
        </w:rPr>
        <w:t xml:space="preserve">ς, οικογενειακής. </w:t>
      </w:r>
    </w:p>
    <w:p w14:paraId="7CF05CCC"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Μην ξεχνάμε </w:t>
      </w:r>
      <w:r>
        <w:rPr>
          <w:rFonts w:eastAsia="Times New Roman"/>
          <w:bCs/>
          <w:shd w:val="clear" w:color="auto" w:fill="FFFFFF"/>
        </w:rPr>
        <w:t>ότι</w:t>
      </w:r>
      <w:r>
        <w:rPr>
          <w:rFonts w:eastAsia="Times New Roman" w:cs="Times New Roman"/>
          <w:szCs w:val="24"/>
        </w:rPr>
        <w:t xml:space="preserve"> μέχρι το 1991 πολλές περιοχές, που κατοικούνται από </w:t>
      </w:r>
      <w:r>
        <w:rPr>
          <w:rFonts w:eastAsia="Times New Roman"/>
          <w:bCs/>
        </w:rPr>
        <w:t>Έ</w:t>
      </w:r>
      <w:r>
        <w:rPr>
          <w:rFonts w:eastAsia="Times New Roman" w:cs="Times New Roman"/>
          <w:szCs w:val="24"/>
        </w:rPr>
        <w:t xml:space="preserve">λληνες μουσουλμάνους, χωρίζονταν με μπάρες με </w:t>
      </w:r>
      <w:r>
        <w:rPr>
          <w:rFonts w:eastAsia="Times New Roman" w:cs="Times New Roman"/>
          <w:szCs w:val="24"/>
        </w:rPr>
        <w:lastRenderedPageBreak/>
        <w:t>την επιγραφή</w:t>
      </w:r>
      <w:r>
        <w:rPr>
          <w:rFonts w:eastAsia="Times New Roman" w:cs="Times New Roman"/>
          <w:szCs w:val="24"/>
        </w:rPr>
        <w:t>:</w:t>
      </w:r>
      <w:r>
        <w:rPr>
          <w:rFonts w:eastAsia="Times New Roman" w:cs="Times New Roman"/>
          <w:szCs w:val="24"/>
        </w:rPr>
        <w:t xml:space="preserve"> «Περιοχή υπό επιτήρηση». Η διέλευση γινόταν με διαβατήριο στην ίδια μας τη χώρα. </w:t>
      </w:r>
    </w:p>
    <w:p w14:paraId="7CF05CCD" w14:textId="77777777" w:rsidR="00DE1A4F" w:rsidRDefault="00594AFE">
      <w:pPr>
        <w:spacing w:line="600" w:lineRule="auto"/>
        <w:ind w:firstLine="720"/>
        <w:jc w:val="both"/>
        <w:rPr>
          <w:rFonts w:eastAsia="Times New Roman" w:cs="Times New Roman"/>
          <w:szCs w:val="24"/>
        </w:rPr>
      </w:pPr>
      <w:r>
        <w:rPr>
          <w:rFonts w:eastAsia="Times New Roman"/>
          <w:bCs/>
          <w:shd w:val="clear" w:color="auto" w:fill="FFFFFF"/>
        </w:rPr>
        <w:t xml:space="preserve">Δυστυχώς, η εφαρμογή της </w:t>
      </w:r>
      <w:proofErr w:type="spellStart"/>
      <w:r>
        <w:rPr>
          <w:rFonts w:eastAsia="Times New Roman"/>
          <w:bCs/>
          <w:shd w:val="clear" w:color="auto" w:fill="FFFFFF"/>
        </w:rPr>
        <w:t>σ</w:t>
      </w:r>
      <w:r>
        <w:rPr>
          <w:rFonts w:eastAsia="Times New Roman" w:cs="Times New Roman"/>
          <w:szCs w:val="24"/>
        </w:rPr>
        <w:t>αρία</w:t>
      </w:r>
      <w:proofErr w:type="spellEnd"/>
      <w:r>
        <w:rPr>
          <w:rFonts w:eastAsia="Times New Roman" w:cs="Times New Roman"/>
          <w:szCs w:val="24"/>
        </w:rPr>
        <w:t xml:space="preserve"> για πάνω από έναν αιώνα βασίζεται σε </w:t>
      </w:r>
      <w:r>
        <w:rPr>
          <w:rFonts w:eastAsia="Times New Roman"/>
          <w:bCs/>
          <w:shd w:val="clear" w:color="auto" w:fill="FFFFFF"/>
        </w:rPr>
        <w:t>μια</w:t>
      </w:r>
      <w:r>
        <w:rPr>
          <w:rFonts w:eastAsia="Times New Roman" w:cs="Times New Roman"/>
          <w:szCs w:val="24"/>
        </w:rPr>
        <w:t xml:space="preserve"> ύποπτη ανοχή της πολιτείας. Η καταπάτηση ανθρωπίνων </w:t>
      </w:r>
      <w:r>
        <w:rPr>
          <w:rFonts w:eastAsia="Times New Roman" w:cs="Times New Roman"/>
          <w:bCs/>
          <w:shd w:val="clear" w:color="auto" w:fill="FFFFFF"/>
        </w:rPr>
        <w:t>δικαιωμάτων</w:t>
      </w:r>
      <w:r>
        <w:rPr>
          <w:rFonts w:eastAsia="Times New Roman" w:cs="Times New Roman"/>
          <w:szCs w:val="24"/>
        </w:rPr>
        <w:t xml:space="preserve"> βασίζεται σε </w:t>
      </w:r>
      <w:r>
        <w:rPr>
          <w:rFonts w:eastAsia="Times New Roman"/>
          <w:bCs/>
          <w:shd w:val="clear" w:color="auto" w:fill="FFFFFF"/>
        </w:rPr>
        <w:t>μ</w:t>
      </w:r>
      <w:r>
        <w:rPr>
          <w:rFonts w:eastAsia="Times New Roman"/>
          <w:bCs/>
          <w:shd w:val="clear" w:color="auto" w:fill="FFFFFF"/>
        </w:rPr>
        <w:t>ί</w:t>
      </w:r>
      <w:r>
        <w:rPr>
          <w:rFonts w:eastAsia="Times New Roman"/>
          <w:bCs/>
          <w:shd w:val="clear" w:color="auto" w:fill="FFFFFF"/>
        </w:rPr>
        <w:t>α</w:t>
      </w:r>
      <w:r>
        <w:rPr>
          <w:rFonts w:eastAsia="Times New Roman" w:cs="Times New Roman"/>
          <w:szCs w:val="24"/>
        </w:rPr>
        <w:t xml:space="preserve"> ένοχη σιωπή. </w:t>
      </w:r>
    </w:p>
    <w:p w14:paraId="7CF05CCE"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σαρί</w:t>
      </w:r>
      <w:r>
        <w:rPr>
          <w:rFonts w:eastAsia="Times New Roman" w:cs="Times New Roman"/>
          <w:szCs w:val="24"/>
        </w:rPr>
        <w:t>α</w:t>
      </w:r>
      <w:proofErr w:type="spellEnd"/>
      <w:r>
        <w:rPr>
          <w:rFonts w:eastAsia="Times New Roman" w:cs="Times New Roman"/>
          <w:szCs w:val="24"/>
        </w:rPr>
        <w:t xml:space="preserve"> κρύβεται πίσω από ένα επιχείρημα του σεβασμού των ηθών </w:t>
      </w:r>
      <w:r>
        <w:rPr>
          <w:rFonts w:eastAsia="Times New Roman"/>
          <w:bCs/>
        </w:rPr>
        <w:t>και</w:t>
      </w:r>
      <w:r>
        <w:rPr>
          <w:rFonts w:eastAsia="Times New Roman" w:cs="Times New Roman"/>
          <w:szCs w:val="24"/>
        </w:rPr>
        <w:t xml:space="preserve"> εθίμων της μουσουλμανικής μειονότητας. Αλήθεια, από πότε η κακοποίηση </w:t>
      </w:r>
      <w:r>
        <w:rPr>
          <w:rFonts w:eastAsia="Times New Roman"/>
          <w:bCs/>
          <w:shd w:val="clear" w:color="auto" w:fill="FFFFFF"/>
        </w:rPr>
        <w:t>μια</w:t>
      </w:r>
      <w:r>
        <w:rPr>
          <w:rFonts w:eastAsia="Times New Roman" w:cs="Times New Roman"/>
          <w:szCs w:val="24"/>
        </w:rPr>
        <w:t xml:space="preserve">ς γυναίκας θεωρείται έθιμο; Από πότε η απώλεια των παιδιών σου, η απώλεια της περιουσίας σου θεωρείται έθιμο; </w:t>
      </w:r>
    </w:p>
    <w:p w14:paraId="7CF05CCF" w14:textId="77777777" w:rsidR="00DE1A4F" w:rsidRDefault="00594AFE">
      <w:pPr>
        <w:spacing w:line="600" w:lineRule="auto"/>
        <w:ind w:firstLine="720"/>
        <w:jc w:val="both"/>
        <w:rPr>
          <w:rFonts w:eastAsia="Times New Roman"/>
          <w:szCs w:val="24"/>
        </w:rPr>
      </w:pPr>
      <w:r>
        <w:rPr>
          <w:rFonts w:eastAsia="Times New Roman"/>
          <w:szCs w:val="24"/>
        </w:rPr>
        <w:t xml:space="preserve">Κυρίες και </w:t>
      </w:r>
      <w:r>
        <w:rPr>
          <w:rFonts w:eastAsia="Times New Roman"/>
          <w:szCs w:val="24"/>
        </w:rPr>
        <w:t xml:space="preserve">κύριοι, εμείς στη Θράκη γνωρίζουμε πολύ καλά τι σημαίνει να συμβιώνουν άνθρωποι διαφορετικών πολιτισμών. Κουβεντιάζουμε σε διάφορες γλώσσες, δουλεύουμε μαζί, γλεντάμε μαζί </w:t>
      </w:r>
      <w:r>
        <w:rPr>
          <w:rFonts w:eastAsia="Times New Roman"/>
          <w:szCs w:val="24"/>
        </w:rPr>
        <w:lastRenderedPageBreak/>
        <w:t>στα πανηγύρια, χορεύουμε χέρι</w:t>
      </w:r>
      <w:r>
        <w:rPr>
          <w:rFonts w:eastAsia="Times New Roman"/>
          <w:szCs w:val="24"/>
        </w:rPr>
        <w:t xml:space="preserve"> </w:t>
      </w:r>
      <w:proofErr w:type="spellStart"/>
      <w:r>
        <w:rPr>
          <w:rFonts w:eastAsia="Times New Roman"/>
          <w:szCs w:val="24"/>
        </w:rPr>
        <w:t>χέρι</w:t>
      </w:r>
      <w:proofErr w:type="spellEnd"/>
      <w:r>
        <w:rPr>
          <w:rFonts w:eastAsia="Times New Roman"/>
          <w:szCs w:val="24"/>
        </w:rPr>
        <w:t xml:space="preserve"> στους γάμους, σεβόμαστε, χαιρόμαστε, ζούμε τα ήθη</w:t>
      </w:r>
      <w:r>
        <w:rPr>
          <w:rFonts w:eastAsia="Times New Roman"/>
          <w:szCs w:val="24"/>
        </w:rPr>
        <w:t xml:space="preserve"> </w:t>
      </w:r>
      <w:r>
        <w:rPr>
          <w:rFonts w:eastAsia="Times New Roman"/>
          <w:bCs/>
        </w:rPr>
        <w:t>και</w:t>
      </w:r>
      <w:r>
        <w:rPr>
          <w:rFonts w:eastAsia="Times New Roman"/>
          <w:szCs w:val="24"/>
        </w:rPr>
        <w:t xml:space="preserve"> τα έθιμα όλων των κοινοτήτων. Αυτή </w:t>
      </w:r>
      <w:r>
        <w:rPr>
          <w:rFonts w:eastAsia="Times New Roman"/>
          <w:bCs/>
        </w:rPr>
        <w:t>είναι</w:t>
      </w:r>
      <w:r>
        <w:rPr>
          <w:rFonts w:eastAsia="Times New Roman"/>
          <w:szCs w:val="24"/>
        </w:rPr>
        <w:t xml:space="preserve"> η καθημερινότητά μας, άλλωστε. </w:t>
      </w:r>
    </w:p>
    <w:p w14:paraId="7CF05CD0" w14:textId="77777777" w:rsidR="00DE1A4F" w:rsidRDefault="00594AFE">
      <w:pPr>
        <w:spacing w:line="600" w:lineRule="auto"/>
        <w:ind w:firstLine="720"/>
        <w:jc w:val="both"/>
        <w:rPr>
          <w:rFonts w:eastAsia="Times New Roman"/>
          <w:szCs w:val="24"/>
        </w:rPr>
      </w:pPr>
      <w:r>
        <w:rPr>
          <w:rFonts w:eastAsia="Times New Roman"/>
          <w:szCs w:val="24"/>
        </w:rPr>
        <w:t xml:space="preserve">Γι’ αυτό </w:t>
      </w:r>
      <w:r>
        <w:rPr>
          <w:rFonts w:eastAsia="Times New Roman"/>
          <w:bCs/>
        </w:rPr>
        <w:t>και</w:t>
      </w:r>
      <w:r>
        <w:rPr>
          <w:rFonts w:eastAsia="Times New Roman"/>
          <w:szCs w:val="24"/>
        </w:rPr>
        <w:t xml:space="preserve"> η πάγια διεκδίκηση στη Θράκη </w:t>
      </w:r>
      <w:r>
        <w:rPr>
          <w:rFonts w:eastAsia="Times New Roman"/>
          <w:bCs/>
        </w:rPr>
        <w:t>είναι</w:t>
      </w:r>
      <w:r>
        <w:rPr>
          <w:rFonts w:eastAsia="Times New Roman"/>
          <w:szCs w:val="24"/>
        </w:rPr>
        <w:t xml:space="preserve"> η ίση αντιμετώπιση όλων των Ελλήνων και Ελληνίδων πολιτών ανεξάρτητα από τον </w:t>
      </w:r>
      <w:r>
        <w:rPr>
          <w:rFonts w:eastAsia="Times New Roman"/>
          <w:szCs w:val="24"/>
        </w:rPr>
        <w:t>θ</w:t>
      </w:r>
      <w:r>
        <w:rPr>
          <w:rFonts w:eastAsia="Times New Roman"/>
          <w:szCs w:val="24"/>
        </w:rPr>
        <w:t xml:space="preserve">εό στον οποίο πιστεύουμε. Διεκδικούμε όλοι και όλες </w:t>
      </w:r>
      <w:r>
        <w:rPr>
          <w:rFonts w:eastAsia="Times New Roman"/>
          <w:szCs w:val="24"/>
        </w:rPr>
        <w:t xml:space="preserve">να απολαμβάνουμε τα ίδια </w:t>
      </w:r>
      <w:r>
        <w:rPr>
          <w:rFonts w:eastAsia="Times New Roman"/>
          <w:bCs/>
          <w:shd w:val="clear" w:color="auto" w:fill="FFFFFF"/>
        </w:rPr>
        <w:t>δικαιώματα</w:t>
      </w:r>
      <w:r>
        <w:rPr>
          <w:rFonts w:eastAsia="Times New Roman"/>
          <w:szCs w:val="24"/>
        </w:rPr>
        <w:t xml:space="preserve"> στις υποδομές, στο νερό, στον δρόμο, στον λόγο, στην εργασία, στην ανάπτυξη, στην υγεία, στην παιδεία. Παλεύουμε για τα ίδια ακριβώς </w:t>
      </w:r>
      <w:r>
        <w:rPr>
          <w:rFonts w:eastAsia="Times New Roman"/>
          <w:bCs/>
          <w:shd w:val="clear" w:color="auto" w:fill="FFFFFF"/>
        </w:rPr>
        <w:t>δικαιώματα</w:t>
      </w:r>
      <w:r>
        <w:rPr>
          <w:rFonts w:eastAsia="Times New Roman"/>
          <w:szCs w:val="24"/>
        </w:rPr>
        <w:t xml:space="preserve"> και υποχρεώσεις απέναντι στο κράτος. Απαιτούμε ισότητα απέναντι στον νόμο. </w:t>
      </w:r>
    </w:p>
    <w:p w14:paraId="7CF05CD1" w14:textId="77777777" w:rsidR="00DE1A4F" w:rsidRDefault="00594AFE">
      <w:pPr>
        <w:spacing w:line="600" w:lineRule="auto"/>
        <w:ind w:firstLine="720"/>
        <w:jc w:val="both"/>
        <w:rPr>
          <w:rFonts w:eastAsia="Times New Roman" w:cs="Times New Roman"/>
          <w:szCs w:val="24"/>
        </w:rPr>
      </w:pPr>
      <w:r>
        <w:rPr>
          <w:rFonts w:eastAsia="Times New Roman"/>
          <w:szCs w:val="24"/>
        </w:rPr>
        <w:t xml:space="preserve">Ακριβώς γι’ αυτό θεωρώ </w:t>
      </w:r>
      <w:r>
        <w:rPr>
          <w:rFonts w:eastAsia="Times New Roman"/>
          <w:bCs/>
          <w:shd w:val="clear" w:color="auto" w:fill="FFFFFF"/>
        </w:rPr>
        <w:t>ότι</w:t>
      </w:r>
      <w:r>
        <w:rPr>
          <w:rFonts w:eastAsia="Times New Roman"/>
          <w:szCs w:val="24"/>
        </w:rPr>
        <w:t xml:space="preserve"> </w:t>
      </w:r>
      <w:r>
        <w:rPr>
          <w:rFonts w:eastAsia="Times New Roman"/>
          <w:bCs/>
        </w:rPr>
        <w:t>είναι</w:t>
      </w:r>
      <w:r>
        <w:rPr>
          <w:rFonts w:eastAsia="Times New Roman"/>
          <w:szCs w:val="24"/>
        </w:rPr>
        <w:t xml:space="preserve"> ιστορική η σημερινή μέρα στο Ελληνικό </w:t>
      </w:r>
      <w:r>
        <w:rPr>
          <w:rFonts w:eastAsia="Times New Roman"/>
          <w:bCs/>
        </w:rPr>
        <w:t>Κοινοβούλιο</w:t>
      </w:r>
      <w:r>
        <w:rPr>
          <w:rFonts w:eastAsia="Times New Roman"/>
          <w:szCs w:val="24"/>
        </w:rPr>
        <w:t xml:space="preserve"> για τη Θράκη μας. Σήμερα κάνουμε το πρώτο </w:t>
      </w:r>
      <w:r>
        <w:rPr>
          <w:rFonts w:eastAsia="Times New Roman"/>
          <w:bCs/>
        </w:rPr>
        <w:t>και</w:t>
      </w:r>
      <w:r>
        <w:rPr>
          <w:rFonts w:eastAsia="Times New Roman"/>
          <w:szCs w:val="24"/>
        </w:rPr>
        <w:t xml:space="preserve"> σημαντικότερο βήμα. Αναμένονται, </w:t>
      </w:r>
      <w:r>
        <w:rPr>
          <w:rFonts w:eastAsia="Times New Roman"/>
          <w:bCs/>
          <w:shd w:val="clear" w:color="auto" w:fill="FFFFFF"/>
        </w:rPr>
        <w:t>όμως,</w:t>
      </w:r>
      <w:r>
        <w:rPr>
          <w:rFonts w:eastAsia="Times New Roman"/>
          <w:szCs w:val="24"/>
        </w:rPr>
        <w:t xml:space="preserve"> πολύ περισσότερα σε </w:t>
      </w:r>
      <w:r>
        <w:rPr>
          <w:rFonts w:eastAsia="Times New Roman"/>
          <w:bCs/>
          <w:shd w:val="clear" w:color="auto" w:fill="FFFFFF"/>
        </w:rPr>
        <w:lastRenderedPageBreak/>
        <w:t>μ</w:t>
      </w:r>
      <w:r>
        <w:rPr>
          <w:rFonts w:eastAsia="Times New Roman"/>
          <w:bCs/>
          <w:shd w:val="clear" w:color="auto" w:fill="FFFFFF"/>
        </w:rPr>
        <w:t>ί</w:t>
      </w:r>
      <w:r>
        <w:rPr>
          <w:rFonts w:eastAsia="Times New Roman"/>
          <w:bCs/>
          <w:shd w:val="clear" w:color="auto" w:fill="FFFFFF"/>
        </w:rPr>
        <w:t>α</w:t>
      </w:r>
      <w:r>
        <w:rPr>
          <w:rFonts w:eastAsia="Times New Roman"/>
          <w:szCs w:val="24"/>
        </w:rPr>
        <w:t xml:space="preserve"> κατεύθυνση </w:t>
      </w:r>
      <w:r>
        <w:rPr>
          <w:rFonts w:eastAsia="Times New Roman"/>
          <w:bCs/>
          <w:shd w:val="clear" w:color="auto" w:fill="FFFFFF"/>
        </w:rPr>
        <w:t>κοινωνική</w:t>
      </w:r>
      <w:r>
        <w:rPr>
          <w:rFonts w:eastAsia="Times New Roman"/>
          <w:szCs w:val="24"/>
        </w:rPr>
        <w:t xml:space="preserve">ς ανάταξης στη μειονότητα, </w:t>
      </w:r>
      <w:r>
        <w:rPr>
          <w:rFonts w:eastAsia="Times New Roman"/>
        </w:rPr>
        <w:t>αλλά</w:t>
      </w:r>
      <w:r>
        <w:rPr>
          <w:rFonts w:eastAsia="Times New Roman"/>
          <w:szCs w:val="24"/>
        </w:rPr>
        <w:t xml:space="preserve"> </w:t>
      </w:r>
      <w:r>
        <w:rPr>
          <w:rFonts w:eastAsia="Times New Roman"/>
          <w:bCs/>
        </w:rPr>
        <w:t>και</w:t>
      </w:r>
      <w:r>
        <w:rPr>
          <w:rFonts w:eastAsia="Times New Roman"/>
          <w:szCs w:val="24"/>
        </w:rPr>
        <w:t xml:space="preserve"> στο σύνολο των πολιτών της Θράκης. Τίποτα δεν </w:t>
      </w:r>
      <w:r>
        <w:rPr>
          <w:rFonts w:eastAsia="Times New Roman"/>
          <w:bCs/>
        </w:rPr>
        <w:t>είναι</w:t>
      </w:r>
      <w:r>
        <w:rPr>
          <w:rFonts w:eastAsia="Times New Roman"/>
          <w:szCs w:val="24"/>
        </w:rPr>
        <w:t xml:space="preserve"> ανεξάρτητο. </w:t>
      </w:r>
    </w:p>
    <w:p w14:paraId="7CF05CD2" w14:textId="77777777" w:rsidR="00DE1A4F" w:rsidRDefault="00594AFE">
      <w:pPr>
        <w:tabs>
          <w:tab w:val="left" w:pos="1494"/>
        </w:tabs>
        <w:spacing w:line="600" w:lineRule="auto"/>
        <w:ind w:firstLine="964"/>
        <w:jc w:val="both"/>
        <w:rPr>
          <w:rFonts w:eastAsia="Times New Roman" w:cs="Times New Roman"/>
          <w:szCs w:val="24"/>
        </w:rPr>
      </w:pPr>
      <w:r>
        <w:rPr>
          <w:rFonts w:eastAsia="Times New Roman" w:cs="Times New Roman"/>
          <w:szCs w:val="24"/>
        </w:rPr>
        <w:t xml:space="preserve">Το χρωστάμε στους Θρακιώτες. Το χρωστάμε στη νέα γενιά για όσα τους κλέψαμε και για όσα τους στερήσαμε. </w:t>
      </w:r>
    </w:p>
    <w:p w14:paraId="7CF05CD3" w14:textId="77777777" w:rsidR="00DE1A4F" w:rsidRDefault="00594AFE">
      <w:pPr>
        <w:tabs>
          <w:tab w:val="left" w:pos="1494"/>
        </w:tabs>
        <w:spacing w:line="600" w:lineRule="auto"/>
        <w:ind w:firstLine="720"/>
        <w:jc w:val="both"/>
        <w:rPr>
          <w:rFonts w:eastAsia="Times New Roman" w:cs="Times New Roman"/>
          <w:szCs w:val="24"/>
        </w:rPr>
      </w:pPr>
      <w:r>
        <w:rPr>
          <w:rFonts w:eastAsia="Times New Roman" w:cs="Times New Roman"/>
          <w:szCs w:val="24"/>
        </w:rPr>
        <w:t>Για όλους αυτούς τους λόγους, λοιπόν, είμαι πολύ περήφανη που συμμετέχω με την παρουσ</w:t>
      </w:r>
      <w:r>
        <w:rPr>
          <w:rFonts w:eastAsia="Times New Roman" w:cs="Times New Roman"/>
          <w:szCs w:val="24"/>
        </w:rPr>
        <w:t xml:space="preserve">ία και την ψήφο μου σε αυτήν την ιστορική στιγμή. Και είμαι χαρούμενη που την αλλαγή αυτή έφερε ο ΣΥΡΙΖΑ, δικαιώνοντας αγώνες πολλών ετών και αναγνωρίζοντας παράλληλα τη διαφορετικότητα, αλλά και την ισότητα των πολιτών. </w:t>
      </w:r>
    </w:p>
    <w:p w14:paraId="7CF05CD4" w14:textId="77777777" w:rsidR="00DE1A4F" w:rsidRDefault="00594AFE">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CF05CD5" w14:textId="77777777" w:rsidR="00DE1A4F" w:rsidRDefault="00594AFE">
      <w:pPr>
        <w:tabs>
          <w:tab w:val="left" w:pos="1494"/>
        </w:tabs>
        <w:spacing w:line="600" w:lineRule="auto"/>
        <w:ind w:firstLine="720"/>
        <w:jc w:val="center"/>
        <w:rPr>
          <w:rFonts w:eastAsia="Times New Roman" w:cs="Times New Roman"/>
          <w:szCs w:val="24"/>
        </w:rPr>
      </w:pPr>
      <w:r>
        <w:rPr>
          <w:rFonts w:eastAsia="Times New Roman" w:cs="Times New Roman"/>
          <w:szCs w:val="24"/>
        </w:rPr>
        <w:t>(Χειροκροτήματα α</w:t>
      </w:r>
      <w:r>
        <w:rPr>
          <w:rFonts w:eastAsia="Times New Roman" w:cs="Times New Roman"/>
          <w:szCs w:val="24"/>
        </w:rPr>
        <w:t>πό την πτέρυγα του ΣΥΡΙΖΑ)</w:t>
      </w:r>
    </w:p>
    <w:p w14:paraId="7CF05CD6"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Κι εμείς ευχαριστούμε.</w:t>
      </w:r>
    </w:p>
    <w:p w14:paraId="7CF05CD7"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Κοινοβουλευτικός Εκπρόσωπος της Νέας Δημοκρατίας κ. Κωνσταντίνος Τζαβάρας. </w:t>
      </w:r>
    </w:p>
    <w:p w14:paraId="7CF05CD8"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Ευχαριστώ πολύ, κύριε Πρόεδρε. </w:t>
      </w:r>
    </w:p>
    <w:p w14:paraId="7CF05CD9"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Ειλικρινά, κύριοι συνάδελφ</w:t>
      </w:r>
      <w:r>
        <w:rPr>
          <w:rFonts w:eastAsia="Times New Roman" w:cs="Times New Roman"/>
          <w:szCs w:val="24"/>
        </w:rPr>
        <w:t>οι, ακούγοντας πολλούς από τους συναδέλφους της Πλειοψηφίας να αναφέρονται στην ιστορικότητα της σημερινής ημέρας, προβληματίζομαι εάν μαζί με τα μεγάλα λόγια υπάρχει και η συνείδηση του ότι μέσα από αυτές τις κοινοβουλευτικές διαδικασίες νομοθετικού έργου</w:t>
      </w:r>
      <w:r>
        <w:rPr>
          <w:rFonts w:eastAsia="Times New Roman" w:cs="Times New Roman"/>
          <w:szCs w:val="24"/>
        </w:rPr>
        <w:t xml:space="preserve"> αυτό που στο τέλος μένει στην ιστορία είναι μ</w:t>
      </w:r>
      <w:r>
        <w:rPr>
          <w:rFonts w:eastAsia="Times New Roman" w:cs="Times New Roman"/>
          <w:szCs w:val="24"/>
        </w:rPr>
        <w:t>ί</w:t>
      </w:r>
      <w:r>
        <w:rPr>
          <w:rFonts w:eastAsia="Times New Roman" w:cs="Times New Roman"/>
          <w:szCs w:val="24"/>
        </w:rPr>
        <w:t>α νομική ρύθμιση, που δεν είναι τίποτα άλλο από την αναγνώριση, τη διάπλαση, τη διαμόρφωση του περιεχομένου της κοινωνικής ζωής κατά τέτοιο τρόπο που να συμφωνεί με βασικές αξίες, σε αυτές τις αξίες που αναφέρ</w:t>
      </w:r>
      <w:r>
        <w:rPr>
          <w:rFonts w:eastAsia="Times New Roman" w:cs="Times New Roman"/>
          <w:szCs w:val="24"/>
        </w:rPr>
        <w:t xml:space="preserve">θηκε προηγουμένως </w:t>
      </w:r>
      <w:r>
        <w:rPr>
          <w:rFonts w:eastAsia="Times New Roman" w:cs="Times New Roman"/>
          <w:szCs w:val="24"/>
        </w:rPr>
        <w:lastRenderedPageBreak/>
        <w:t xml:space="preserve">ο Υπουργός. Πλην όμως, αυτές οι αξίες που επικαλεστήκατε, κύριε Υπουργέ, είναι μερικές. </w:t>
      </w:r>
    </w:p>
    <w:p w14:paraId="7CF05CDA"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Υπάρχουν κάποιες άλλες αξίες που από την πορεία των αγώνων που έχει κάνει η ανθρωπότητα, τουλάχιστον στην Ευρώπη και στον πολιτισμένο κόσμο, για καλύ</w:t>
      </w:r>
      <w:r>
        <w:rPr>
          <w:rFonts w:eastAsia="Times New Roman" w:cs="Times New Roman"/>
          <w:szCs w:val="24"/>
        </w:rPr>
        <w:t xml:space="preserve">τερη και δικαιότερη ζωή έχουν τον χαρακτήρα της </w:t>
      </w:r>
      <w:proofErr w:type="spellStart"/>
      <w:r>
        <w:rPr>
          <w:rFonts w:eastAsia="Times New Roman" w:cs="Times New Roman"/>
          <w:szCs w:val="24"/>
        </w:rPr>
        <w:t>αυταξίας</w:t>
      </w:r>
      <w:proofErr w:type="spellEnd"/>
      <w:r>
        <w:rPr>
          <w:rFonts w:eastAsia="Times New Roman" w:cs="Times New Roman"/>
          <w:szCs w:val="24"/>
        </w:rPr>
        <w:t xml:space="preserve">. Τέτοιες </w:t>
      </w:r>
      <w:proofErr w:type="spellStart"/>
      <w:r>
        <w:rPr>
          <w:rFonts w:eastAsia="Times New Roman" w:cs="Times New Roman"/>
          <w:szCs w:val="24"/>
        </w:rPr>
        <w:t>αυταξίες</w:t>
      </w:r>
      <w:proofErr w:type="spellEnd"/>
      <w:r>
        <w:rPr>
          <w:rFonts w:eastAsia="Times New Roman" w:cs="Times New Roman"/>
          <w:szCs w:val="24"/>
        </w:rPr>
        <w:t xml:space="preserve"> είναι τα ανθρώπινα δικαιώματα. </w:t>
      </w:r>
    </w:p>
    <w:p w14:paraId="7CF05CDB"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Άκουγα προηγουμένως τη συνάδελφο που έπλεκε ένα εγκώμιο για το ότι πράγματι σε αυτή τη χώρα υπάρχει μ</w:t>
      </w:r>
      <w:r>
        <w:rPr>
          <w:rFonts w:eastAsia="Times New Roman" w:cs="Times New Roman"/>
          <w:szCs w:val="24"/>
        </w:rPr>
        <w:t>ί</w:t>
      </w:r>
      <w:r>
        <w:rPr>
          <w:rFonts w:eastAsia="Times New Roman" w:cs="Times New Roman"/>
          <w:szCs w:val="24"/>
        </w:rPr>
        <w:t>α πολιτειακή οργάνωση και μ</w:t>
      </w:r>
      <w:r>
        <w:rPr>
          <w:rFonts w:eastAsia="Times New Roman" w:cs="Times New Roman"/>
          <w:szCs w:val="24"/>
        </w:rPr>
        <w:t>ί</w:t>
      </w:r>
      <w:r>
        <w:rPr>
          <w:rFonts w:eastAsia="Times New Roman" w:cs="Times New Roman"/>
          <w:szCs w:val="24"/>
        </w:rPr>
        <w:t>α πολιτειακή ιστορί</w:t>
      </w:r>
      <w:r>
        <w:rPr>
          <w:rFonts w:eastAsia="Times New Roman" w:cs="Times New Roman"/>
          <w:szCs w:val="24"/>
        </w:rPr>
        <w:t xml:space="preserve">α τέτοια, τουλάχιστον μετά την δικτατορία, και να υπερηφανεύεται ότι ζει σε έναν δημοκρατικό βίο, σε έναν βίο που σέβεται βασικές αξίες του </w:t>
      </w:r>
      <w:proofErr w:type="spellStart"/>
      <w:r>
        <w:rPr>
          <w:rFonts w:eastAsia="Times New Roman" w:cs="Times New Roman"/>
          <w:szCs w:val="24"/>
        </w:rPr>
        <w:t>προτάγματος</w:t>
      </w:r>
      <w:proofErr w:type="spellEnd"/>
      <w:r>
        <w:rPr>
          <w:rFonts w:eastAsia="Times New Roman" w:cs="Times New Roman"/>
          <w:szCs w:val="24"/>
        </w:rPr>
        <w:t xml:space="preserve"> του Διαφωτισμού σε μ</w:t>
      </w:r>
      <w:r>
        <w:rPr>
          <w:rFonts w:eastAsia="Times New Roman" w:cs="Times New Roman"/>
          <w:szCs w:val="24"/>
        </w:rPr>
        <w:t>ί</w:t>
      </w:r>
      <w:r>
        <w:rPr>
          <w:rFonts w:eastAsia="Times New Roman" w:cs="Times New Roman"/>
          <w:szCs w:val="24"/>
        </w:rPr>
        <w:t xml:space="preserve">α εποχή που όλα τα πράγματα θα πρέπει να έχουν ένα </w:t>
      </w:r>
      <w:r>
        <w:rPr>
          <w:rFonts w:eastAsia="Times New Roman" w:cs="Times New Roman"/>
          <w:szCs w:val="24"/>
        </w:rPr>
        <w:lastRenderedPageBreak/>
        <w:t>αντίκρισμα και σε ιδέες δικαιοσύ</w:t>
      </w:r>
      <w:r>
        <w:rPr>
          <w:rFonts w:eastAsia="Times New Roman" w:cs="Times New Roman"/>
          <w:szCs w:val="24"/>
        </w:rPr>
        <w:t xml:space="preserve">νης και σε ιδέες ισότητας. </w:t>
      </w:r>
      <w:r>
        <w:rPr>
          <w:rFonts w:eastAsia="Times New Roman" w:cs="Times New Roman"/>
          <w:szCs w:val="24"/>
        </w:rPr>
        <w:t>Α</w:t>
      </w:r>
      <w:r>
        <w:rPr>
          <w:rFonts w:eastAsia="Times New Roman" w:cs="Times New Roman"/>
          <w:szCs w:val="24"/>
        </w:rPr>
        <w:t xml:space="preserve">υτό, πράγματι, που απαιτούν οι συμπολίτες μας μουσουλμάνοι της Θράκης είναι ισονομία και ισοπολιτεία. </w:t>
      </w:r>
    </w:p>
    <w:p w14:paraId="7CF05CDC"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Και σας ερωτώ, κύριε Υπουργέ: Εσείς απέναντι σε αυτό το αίτημα αισθάνεστε ότι έχετε εκπληρώσει στο ακέραιο την υποχρέωσή σας;</w:t>
      </w:r>
      <w:r>
        <w:rPr>
          <w:rFonts w:eastAsia="Times New Roman" w:cs="Times New Roman"/>
          <w:szCs w:val="24"/>
        </w:rPr>
        <w:t xml:space="preserve"> Διότι, ναι μεν, εμείς από την πλευρά της Νέας Δημοκρατίας λέμε ότι το ψηφίζουμε αυτό το νομοσχέδιο, γιατί πράγματι βελτιώνει αυτό που υπήρχε πριν, πλην όμως δεν ολοκληρώνει την προστασία που πρέπει να υπάρχει απέναντι στα συγκεκριμένα άτομα, στους συγκεκρ</w:t>
      </w:r>
      <w:r>
        <w:rPr>
          <w:rFonts w:eastAsia="Times New Roman" w:cs="Times New Roman"/>
          <w:szCs w:val="24"/>
        </w:rPr>
        <w:t xml:space="preserve">ιμένους συμπολίτες μας, αναφορικά με τα ζητήματα που έχουν να κάνουν με την ισοπολιτεία και την ισονομία. </w:t>
      </w:r>
    </w:p>
    <w:p w14:paraId="7CF05CDD"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 xml:space="preserve">Για πρώτη φορά, λοιπόν, το Ευρωπαϊκό Δικαστήριο Ανθρωπίνων Δικαιωμάτων με αφορμή την απόφαση του 1998 του Συνταγματικού Δικαστηρίου της Τουρκίας να απαγορεύσει τη λειτουργία του </w:t>
      </w:r>
      <w:r>
        <w:rPr>
          <w:rFonts w:eastAsia="Times New Roman" w:cs="Times New Roman"/>
          <w:szCs w:val="24"/>
        </w:rPr>
        <w:t>κ</w:t>
      </w:r>
      <w:r>
        <w:rPr>
          <w:rFonts w:eastAsia="Times New Roman" w:cs="Times New Roman"/>
          <w:szCs w:val="24"/>
        </w:rPr>
        <w:t xml:space="preserve">όμματος της Ευημερίας του </w:t>
      </w:r>
      <w:proofErr w:type="spellStart"/>
      <w:r>
        <w:rPr>
          <w:rFonts w:eastAsia="Times New Roman" w:cs="Times New Roman"/>
          <w:szCs w:val="24"/>
        </w:rPr>
        <w:t>Ερμπακάν</w:t>
      </w:r>
      <w:proofErr w:type="spellEnd"/>
      <w:r>
        <w:rPr>
          <w:rFonts w:eastAsia="Times New Roman" w:cs="Times New Roman"/>
          <w:szCs w:val="24"/>
        </w:rPr>
        <w:t xml:space="preserve"> ασχολήθηκε με το θέμα του εάν και κατά πόσ</w:t>
      </w:r>
      <w:r>
        <w:rPr>
          <w:rFonts w:eastAsia="Times New Roman" w:cs="Times New Roman"/>
          <w:szCs w:val="24"/>
        </w:rPr>
        <w:t xml:space="preserve">ο η εφαρμογή της </w:t>
      </w:r>
      <w:proofErr w:type="spellStart"/>
      <w:r>
        <w:rPr>
          <w:rFonts w:eastAsia="Times New Roman" w:cs="Times New Roman"/>
          <w:szCs w:val="24"/>
        </w:rPr>
        <w:t>σαρίας</w:t>
      </w:r>
      <w:proofErr w:type="spellEnd"/>
      <w:r>
        <w:rPr>
          <w:rFonts w:eastAsia="Times New Roman" w:cs="Times New Roman"/>
          <w:szCs w:val="24"/>
        </w:rPr>
        <w:t xml:space="preserve"> είναι συμβατή με τις αξίες των ανθρωπίνων δικαιωμάτων και κυρίως, με τις ρυθμίσεις της Ευρωπαϊκής Σύμβασης των Δικαιωμάτων του Ανθρώπου. </w:t>
      </w:r>
    </w:p>
    <w:p w14:paraId="7CF05CDE"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Εκεί, για πρώτη φορά, έχουμε απόφαση του Ευρωπαϊκού Δικαστηρίου των Ανθρωπίνων Δικαιωμάτων, όπ</w:t>
      </w:r>
      <w:r>
        <w:rPr>
          <w:rFonts w:eastAsia="Times New Roman" w:cs="Times New Roman"/>
          <w:szCs w:val="24"/>
        </w:rPr>
        <w:t xml:space="preserve">ου κατά τρόπο απερίφραστο λέει ότι η </w:t>
      </w:r>
      <w:proofErr w:type="spellStart"/>
      <w:r>
        <w:rPr>
          <w:rFonts w:eastAsia="Times New Roman" w:cs="Times New Roman"/>
          <w:szCs w:val="24"/>
        </w:rPr>
        <w:t>σαρία</w:t>
      </w:r>
      <w:proofErr w:type="spellEnd"/>
      <w:r>
        <w:rPr>
          <w:rFonts w:eastAsia="Times New Roman" w:cs="Times New Roman"/>
          <w:szCs w:val="24"/>
        </w:rPr>
        <w:t xml:space="preserve"> είναι ασυμβίβαστη, είναι </w:t>
      </w:r>
      <w:r>
        <w:rPr>
          <w:rFonts w:eastAsia="Times New Roman"/>
          <w:szCs w:val="24"/>
        </w:rPr>
        <w:t>εντελώς ασύμπτωτη.</w:t>
      </w:r>
    </w:p>
    <w:p w14:paraId="7CF05CDF" w14:textId="77777777" w:rsidR="00DE1A4F" w:rsidRDefault="00594AFE">
      <w:pPr>
        <w:tabs>
          <w:tab w:val="left" w:pos="2820"/>
        </w:tabs>
        <w:spacing w:line="600" w:lineRule="auto"/>
        <w:ind w:firstLine="709"/>
        <w:jc w:val="both"/>
        <w:rPr>
          <w:rFonts w:eastAsia="Times New Roman"/>
          <w:szCs w:val="24"/>
        </w:rPr>
      </w:pPr>
      <w:r>
        <w:rPr>
          <w:rFonts w:eastAsia="Times New Roman"/>
          <w:szCs w:val="24"/>
        </w:rPr>
        <w:t>Δεν έχει κα</w:t>
      </w:r>
      <w:r>
        <w:rPr>
          <w:rFonts w:eastAsia="Times New Roman"/>
          <w:szCs w:val="24"/>
        </w:rPr>
        <w:t>μ</w:t>
      </w:r>
      <w:r>
        <w:rPr>
          <w:rFonts w:eastAsia="Times New Roman"/>
          <w:szCs w:val="24"/>
        </w:rPr>
        <w:t xml:space="preserve">μία σχέση με τον σεβασμό και την εφαρμογή των ανθρωπίνων δικαιωμάτων και κυρίως με αυτά που έχουν σχέση με </w:t>
      </w:r>
      <w:r>
        <w:rPr>
          <w:rFonts w:eastAsia="Times New Roman"/>
          <w:szCs w:val="24"/>
        </w:rPr>
        <w:lastRenderedPageBreak/>
        <w:t>την ισότητα των δύο φύλων, με αυτά που έχουν σχέση</w:t>
      </w:r>
      <w:r>
        <w:rPr>
          <w:rFonts w:eastAsia="Times New Roman"/>
          <w:szCs w:val="24"/>
        </w:rPr>
        <w:t xml:space="preserve"> με την προστασία της παιδικής και της νεανικής ηλικίας, με αυτά που έχουν σχέση με τον σεβασμό της οικογένειας. </w:t>
      </w:r>
    </w:p>
    <w:p w14:paraId="7CF05CE0" w14:textId="77777777" w:rsidR="00DE1A4F" w:rsidRDefault="00594AFE">
      <w:pPr>
        <w:tabs>
          <w:tab w:val="left" w:pos="2820"/>
        </w:tabs>
        <w:spacing w:line="600" w:lineRule="auto"/>
        <w:ind w:firstLine="720"/>
        <w:jc w:val="both"/>
        <w:rPr>
          <w:rFonts w:eastAsia="Times New Roman"/>
          <w:szCs w:val="24"/>
        </w:rPr>
      </w:pPr>
      <w:r>
        <w:rPr>
          <w:rFonts w:eastAsia="Times New Roman"/>
          <w:szCs w:val="24"/>
        </w:rPr>
        <w:t>Μί</w:t>
      </w:r>
      <w:r>
        <w:rPr>
          <w:rFonts w:eastAsia="Times New Roman"/>
          <w:szCs w:val="24"/>
        </w:rPr>
        <w:t>α σειρά άλλες αποφάσεις έφτασαν στο σημείο να μας έχουν οδηγήσει σήμερα στη συνειδητοποίηση της ανάγκης που υπάρχει, ώστε να εκλείψει κάθε λ</w:t>
      </w:r>
      <w:r>
        <w:rPr>
          <w:rFonts w:eastAsia="Times New Roman"/>
          <w:szCs w:val="24"/>
        </w:rPr>
        <w:t xml:space="preserve">ειτουργία θεοκρατικής αντίληψης στην Ελλάδα για την απονομή της δικαιοσύνης. </w:t>
      </w:r>
    </w:p>
    <w:p w14:paraId="7CF05CE1" w14:textId="77777777" w:rsidR="00DE1A4F" w:rsidRDefault="00594AFE">
      <w:pPr>
        <w:tabs>
          <w:tab w:val="left" w:pos="2820"/>
        </w:tabs>
        <w:spacing w:line="600" w:lineRule="auto"/>
        <w:ind w:firstLine="720"/>
        <w:jc w:val="both"/>
        <w:rPr>
          <w:rFonts w:eastAsia="Times New Roman"/>
          <w:szCs w:val="24"/>
        </w:rPr>
      </w:pPr>
      <w:r>
        <w:rPr>
          <w:rFonts w:eastAsia="Times New Roman"/>
          <w:szCs w:val="24"/>
        </w:rPr>
        <w:t>Κι εσείς, όμως, αφήνετε ένα μέγα πεδίο ανοιχτό. Και αυτό είναι η συναινετική υπαγωγή στον ιερό μουσουλμανικό νόμο της δικαιοδοσίας για ρύθμιση των ζητημάτων που έχουν σχέση με τι</w:t>
      </w:r>
      <w:r>
        <w:rPr>
          <w:rFonts w:eastAsia="Times New Roman"/>
          <w:szCs w:val="24"/>
        </w:rPr>
        <w:t xml:space="preserve">ς προσωπικές σχέσεις των συζύγων, με τις προσωπικές σχέσεις των γονέων με τα τέκνα, και κυρίως και σπουδαιότερο με εκείνες τις </w:t>
      </w:r>
      <w:r>
        <w:rPr>
          <w:rFonts w:eastAsia="Times New Roman"/>
          <w:szCs w:val="24"/>
        </w:rPr>
        <w:lastRenderedPageBreak/>
        <w:t xml:space="preserve">πτυχές της κληρονομικής διαδοχής που αναφέρονται στη δημόσια τάξη και μάλιστα στην προστασία της εν στενή </w:t>
      </w:r>
      <w:proofErr w:type="spellStart"/>
      <w:r>
        <w:rPr>
          <w:rFonts w:eastAsia="Times New Roman"/>
          <w:szCs w:val="24"/>
        </w:rPr>
        <w:t>εννοία</w:t>
      </w:r>
      <w:proofErr w:type="spellEnd"/>
      <w:r>
        <w:rPr>
          <w:rFonts w:eastAsia="Times New Roman"/>
          <w:szCs w:val="24"/>
        </w:rPr>
        <w:t xml:space="preserve"> οικογένειας. </w:t>
      </w:r>
    </w:p>
    <w:p w14:paraId="7CF05CE2" w14:textId="77777777" w:rsidR="00DE1A4F" w:rsidRDefault="00594AFE">
      <w:pPr>
        <w:tabs>
          <w:tab w:val="left" w:pos="2820"/>
        </w:tabs>
        <w:spacing w:line="600" w:lineRule="auto"/>
        <w:ind w:firstLine="720"/>
        <w:jc w:val="both"/>
        <w:rPr>
          <w:rFonts w:eastAsia="Times New Roman"/>
          <w:szCs w:val="24"/>
        </w:rPr>
      </w:pPr>
      <w:r>
        <w:rPr>
          <w:rFonts w:eastAsia="Times New Roman"/>
          <w:szCs w:val="24"/>
        </w:rPr>
        <w:t>Γι</w:t>
      </w:r>
      <w:r>
        <w:rPr>
          <w:rFonts w:eastAsia="Times New Roman"/>
          <w:szCs w:val="24"/>
        </w:rPr>
        <w:t>’ αυτές ακριβώς τις συγκεκριμένες μορφές διάπλασης ή διαμόρφωσης με την εφαρμογή του νόμου των κοινωνικών σχέσεων υπάρχει ένα ζήτημα. Αναρωτηθήκατε εάν είναι επιτρεπτή, με βάση το Σύνταγμα και την ισχύουσα νομοθεσία, η με συναινετική απόφαση των διαδίκων π</w:t>
      </w:r>
      <w:r>
        <w:rPr>
          <w:rFonts w:eastAsia="Times New Roman"/>
          <w:szCs w:val="24"/>
        </w:rPr>
        <w:t>ροσφυγή σε συγκεκριμένου τύπου δικαιοδοσία; Αυτό απαγορεύεται, γιατί ακριβώς καταστρατηγείται πρώτα απ’ όλα ο θεσμός της διαιτησίας και η διάταξη του άρθρου 767 κι επόμενα που απαγορεύει την υπαγωγή σε καθεστώς διαιτησίας, όπως αναλογικά είναι η επιλογή το</w:t>
      </w:r>
      <w:r>
        <w:rPr>
          <w:rFonts w:eastAsia="Times New Roman"/>
          <w:szCs w:val="24"/>
        </w:rPr>
        <w:t xml:space="preserve">υ συγκεκριμένου μουφτή για να δικαιοδοτήσει σε αυτές τις συγκεκριμένες διαφορές. Κι αυτό γιατί; Γιατί </w:t>
      </w:r>
      <w:r>
        <w:rPr>
          <w:rFonts w:eastAsia="Times New Roman"/>
          <w:szCs w:val="24"/>
        </w:rPr>
        <w:lastRenderedPageBreak/>
        <w:t>προϋπόθεση για να υπάρξει συναινετική υπαγωγή είναι η πλήρης εξουσία ελεύθερης διάθεσης του αντικειμένου της διαφοράς.</w:t>
      </w:r>
    </w:p>
    <w:p w14:paraId="7CF05CE3" w14:textId="77777777" w:rsidR="00DE1A4F" w:rsidRDefault="00594AFE">
      <w:pPr>
        <w:tabs>
          <w:tab w:val="left" w:pos="2820"/>
        </w:tabs>
        <w:spacing w:line="600" w:lineRule="auto"/>
        <w:ind w:firstLine="720"/>
        <w:jc w:val="both"/>
        <w:rPr>
          <w:rFonts w:eastAsia="Times New Roman"/>
          <w:szCs w:val="24"/>
        </w:rPr>
      </w:pPr>
      <w:r>
        <w:rPr>
          <w:rFonts w:eastAsia="Times New Roman"/>
          <w:szCs w:val="24"/>
        </w:rPr>
        <w:t>Από τη στιγμή, λοιπόν, που δεν έχει</w:t>
      </w:r>
      <w:r>
        <w:rPr>
          <w:rFonts w:eastAsia="Times New Roman"/>
          <w:szCs w:val="24"/>
        </w:rPr>
        <w:t xml:space="preserve"> κανένας από τους διαδίκους το δικαίωμα της ελεύθερης διάθεσης του προσώπου του, της ελεύθερης διάθεσης των δικαιωμάτων που άπτονται και ανάγονται στο </w:t>
      </w:r>
      <w:proofErr w:type="spellStart"/>
      <w:r>
        <w:rPr>
          <w:rFonts w:eastAsia="Times New Roman"/>
          <w:szCs w:val="24"/>
        </w:rPr>
        <w:t>πρόταγμα</w:t>
      </w:r>
      <w:proofErr w:type="spellEnd"/>
      <w:r>
        <w:rPr>
          <w:rFonts w:eastAsia="Times New Roman"/>
          <w:szCs w:val="24"/>
        </w:rPr>
        <w:t xml:space="preserve"> και στο πλαίσιο της προστασίας των ανθρωπίνων δικαιωμάτων της Ευρωπαϊκής Σύμβασης των Δικαιωμάτω</w:t>
      </w:r>
      <w:r>
        <w:rPr>
          <w:rFonts w:eastAsia="Times New Roman"/>
          <w:szCs w:val="24"/>
        </w:rPr>
        <w:t>ν του Ανθρώπου, υπ’ αυτήν την έννοια αυτή η συγκεκριμένη ρύθμιση μένει κενή και μάλλον πρόκειται για μ</w:t>
      </w:r>
      <w:r>
        <w:rPr>
          <w:rFonts w:eastAsia="Times New Roman"/>
          <w:szCs w:val="24"/>
        </w:rPr>
        <w:t>ί</w:t>
      </w:r>
      <w:r>
        <w:rPr>
          <w:rFonts w:eastAsia="Times New Roman"/>
          <w:szCs w:val="24"/>
        </w:rPr>
        <w:t xml:space="preserve">α εξαπάτηση εκείνων προς τους οποίους απευθύνετε τον πανηγυρισμό ότι η σημερινή ημέρα είναι ιστορική. </w:t>
      </w:r>
    </w:p>
    <w:p w14:paraId="7CF05CE4" w14:textId="77777777" w:rsidR="00DE1A4F" w:rsidRDefault="00594AFE">
      <w:pPr>
        <w:tabs>
          <w:tab w:val="left" w:pos="2820"/>
        </w:tabs>
        <w:spacing w:line="600" w:lineRule="auto"/>
        <w:ind w:firstLine="720"/>
        <w:jc w:val="both"/>
        <w:rPr>
          <w:rFonts w:eastAsia="Times New Roman"/>
          <w:szCs w:val="24"/>
        </w:rPr>
      </w:pPr>
      <w:r>
        <w:rPr>
          <w:rFonts w:eastAsia="Times New Roman"/>
          <w:szCs w:val="24"/>
        </w:rPr>
        <w:lastRenderedPageBreak/>
        <w:t>Όχι! Η σημερινή ημέρα δεν είναι ιστορική, γιατί δε</w:t>
      </w:r>
      <w:r>
        <w:rPr>
          <w:rFonts w:eastAsia="Times New Roman"/>
          <w:szCs w:val="24"/>
        </w:rPr>
        <w:t>ν τολμήσατε να φτάσετε αυτή τη ρύθμιση μέχρι τις ακραίες συνέπειες της αποδοχής της πλήρους ισονομίας και ισοπολιτείας αυτής της μερίδας των συμπολιτών μας, που πράγματι κι εγώ και όλοι μας εδώ αναγνωρίζουμε ότι δεν έτυχαν της καλύτερης δυνατής μεταχείριση</w:t>
      </w:r>
      <w:r>
        <w:rPr>
          <w:rFonts w:eastAsia="Times New Roman"/>
          <w:szCs w:val="24"/>
        </w:rPr>
        <w:t>ς από το ελληνικό κράτος στις προηγούμενες δεκαετίες.</w:t>
      </w:r>
    </w:p>
    <w:p w14:paraId="7CF05CE5" w14:textId="77777777" w:rsidR="00DE1A4F" w:rsidRDefault="00594AFE">
      <w:pPr>
        <w:tabs>
          <w:tab w:val="left" w:pos="2820"/>
        </w:tabs>
        <w:spacing w:line="600" w:lineRule="auto"/>
        <w:ind w:firstLine="720"/>
        <w:jc w:val="both"/>
        <w:rPr>
          <w:rFonts w:eastAsia="Times New Roman"/>
          <w:szCs w:val="24"/>
        </w:rPr>
      </w:pPr>
      <w:r>
        <w:rPr>
          <w:rFonts w:eastAsia="Times New Roman"/>
          <w:szCs w:val="24"/>
        </w:rPr>
        <w:t>Αυτό, λοιπόν, που πρέπει να κάνουμε και στο οποίο πράγματι διακρίνω μ</w:t>
      </w:r>
      <w:r>
        <w:rPr>
          <w:rFonts w:eastAsia="Times New Roman"/>
          <w:szCs w:val="24"/>
        </w:rPr>
        <w:t>ί</w:t>
      </w:r>
      <w:r>
        <w:rPr>
          <w:rFonts w:eastAsia="Times New Roman"/>
          <w:szCs w:val="24"/>
        </w:rPr>
        <w:t xml:space="preserve">α προσπάθεια είναι να μετριάσετε αυτή την πολύ μεγάλη, την έντονη αντίφαση που υπάρχει στους ιερούς κανόνες, που αυτοί εκπορεύονται </w:t>
      </w:r>
      <w:r>
        <w:rPr>
          <w:rFonts w:eastAsia="Times New Roman"/>
          <w:szCs w:val="24"/>
        </w:rPr>
        <w:t xml:space="preserve">από τη θρησκεία. Δεν είναι κανόνες που εκπορεύονται από το δίκαιο. Και αυτή η διχοστασία, στην οποία αναφέρθηκε ο κ. Βενιζέλος, που υπάρχει μεταξύ της νομολογίας του Αρείου Πάγου και της νομολογίας του Συμβουλίου της Επικρατείας δεν μας </w:t>
      </w:r>
      <w:r>
        <w:rPr>
          <w:rFonts w:eastAsia="Times New Roman"/>
          <w:szCs w:val="24"/>
        </w:rPr>
        <w:lastRenderedPageBreak/>
        <w:t>αφήνει κα</w:t>
      </w:r>
      <w:r>
        <w:rPr>
          <w:rFonts w:eastAsia="Times New Roman"/>
          <w:szCs w:val="24"/>
        </w:rPr>
        <w:t>μ</w:t>
      </w:r>
      <w:r>
        <w:rPr>
          <w:rFonts w:eastAsia="Times New Roman"/>
          <w:szCs w:val="24"/>
        </w:rPr>
        <w:t>μία αμφιβ</w:t>
      </w:r>
      <w:r>
        <w:rPr>
          <w:rFonts w:eastAsia="Times New Roman"/>
          <w:szCs w:val="24"/>
        </w:rPr>
        <w:t>ολία ότι κάθε δικαιοδοτική λειτουργία του οποιουδήποτε θρησκευτικού ηγέτη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μίας και ενιαίας έννομης τάξης, της ελληνικής, είναι αδύνατη, ανεπίτρεπτη, απαράδεκτη, ασυγχώρητη.</w:t>
      </w:r>
    </w:p>
    <w:p w14:paraId="7CF05CE6" w14:textId="77777777" w:rsidR="00DE1A4F" w:rsidRDefault="00594AFE">
      <w:pPr>
        <w:tabs>
          <w:tab w:val="left" w:pos="2820"/>
        </w:tabs>
        <w:spacing w:line="600" w:lineRule="auto"/>
        <w:ind w:firstLine="720"/>
        <w:jc w:val="both"/>
        <w:rPr>
          <w:rFonts w:eastAsia="Times New Roman"/>
          <w:szCs w:val="24"/>
        </w:rPr>
      </w:pPr>
      <w:r>
        <w:rPr>
          <w:rFonts w:eastAsia="Times New Roman"/>
          <w:szCs w:val="24"/>
        </w:rPr>
        <w:t xml:space="preserve">Υπ’ αυτή την έννοια, λοιπόν, υπάρχει -και τις 6 Δεκεμβρίου </w:t>
      </w:r>
      <w:r>
        <w:rPr>
          <w:rFonts w:eastAsia="Times New Roman"/>
          <w:szCs w:val="24"/>
        </w:rPr>
        <w:t xml:space="preserve">συζητήθηκε- η υπόθεση της </w:t>
      </w:r>
      <w:proofErr w:type="spellStart"/>
      <w:r>
        <w:rPr>
          <w:rFonts w:eastAsia="Times New Roman"/>
          <w:szCs w:val="24"/>
        </w:rPr>
        <w:t>Χατιτζέ</w:t>
      </w:r>
      <w:proofErr w:type="spellEnd"/>
      <w:r>
        <w:rPr>
          <w:rFonts w:eastAsia="Times New Roman"/>
          <w:szCs w:val="24"/>
        </w:rPr>
        <w:t xml:space="preserve"> </w:t>
      </w:r>
      <w:proofErr w:type="spellStart"/>
      <w:r>
        <w:rPr>
          <w:rFonts w:eastAsia="Times New Roman"/>
          <w:szCs w:val="24"/>
        </w:rPr>
        <w:t>Μολλά</w:t>
      </w:r>
      <w:proofErr w:type="spellEnd"/>
      <w:r>
        <w:rPr>
          <w:rFonts w:eastAsia="Times New Roman"/>
          <w:szCs w:val="24"/>
        </w:rPr>
        <w:t xml:space="preserve"> Σάλι η οποία στρέφεται εναντίον της Ελλάδος, γιατί πήρε μ</w:t>
      </w:r>
      <w:r>
        <w:rPr>
          <w:rFonts w:eastAsia="Times New Roman"/>
          <w:szCs w:val="24"/>
        </w:rPr>
        <w:t>ί</w:t>
      </w:r>
      <w:r>
        <w:rPr>
          <w:rFonts w:eastAsia="Times New Roman"/>
          <w:szCs w:val="24"/>
        </w:rPr>
        <w:t>α απόφαση από τον Άρειο Πάγο που αναγνωρίζει τον συγκεκριμένο τρόπο κληρονομικής διαδοχής που εκπορεύεται από την εφαρμογή των ιερών κανόνων που η μουσουλμανι</w:t>
      </w:r>
      <w:r>
        <w:rPr>
          <w:rFonts w:eastAsia="Times New Roman"/>
          <w:szCs w:val="24"/>
        </w:rPr>
        <w:t>κή θρησκεία έχει αποδεχτεί.</w:t>
      </w:r>
    </w:p>
    <w:p w14:paraId="7CF05CE7" w14:textId="77777777" w:rsidR="00DE1A4F" w:rsidRDefault="00594AFE">
      <w:pPr>
        <w:tabs>
          <w:tab w:val="left" w:pos="2940"/>
        </w:tabs>
        <w:spacing w:line="600" w:lineRule="auto"/>
        <w:ind w:firstLine="720"/>
        <w:jc w:val="both"/>
        <w:rPr>
          <w:rFonts w:eastAsia="Times New Roman"/>
          <w:szCs w:val="24"/>
        </w:rPr>
      </w:pPr>
      <w:r>
        <w:rPr>
          <w:rFonts w:eastAsia="Times New Roman"/>
          <w:szCs w:val="24"/>
        </w:rPr>
        <w:t xml:space="preserve">Όμως, δεν μπορεί σε αυτήν την περίπτωση από τέτοιου είδους εφαρμογές, από τέτοιου είδους ρυθμίσεις να παραβιάζονται τα ανθρώπινα δικαιώματα. </w:t>
      </w:r>
    </w:p>
    <w:p w14:paraId="7CF05CE8" w14:textId="77777777" w:rsidR="00DE1A4F" w:rsidRDefault="00594AFE">
      <w:pPr>
        <w:tabs>
          <w:tab w:val="left" w:pos="2940"/>
        </w:tabs>
        <w:spacing w:line="600" w:lineRule="auto"/>
        <w:ind w:firstLine="720"/>
        <w:jc w:val="both"/>
        <w:rPr>
          <w:rFonts w:eastAsia="Times New Roman"/>
          <w:szCs w:val="24"/>
        </w:rPr>
      </w:pPr>
      <w:r>
        <w:rPr>
          <w:rFonts w:eastAsia="Times New Roman"/>
          <w:szCs w:val="24"/>
        </w:rPr>
        <w:lastRenderedPageBreak/>
        <w:t xml:space="preserve">Γι’ αυτό, λοιπόν, η αναφορά που κάνετε εκ των υστέρων, που θεωρώ ότι είναι σημαντική, </w:t>
      </w:r>
      <w:r>
        <w:rPr>
          <w:rFonts w:eastAsia="Times New Roman"/>
          <w:szCs w:val="24"/>
        </w:rPr>
        <w:t xml:space="preserve">στο ότι κατά πάσα περίπτωση δεν μπορεί οποιαδήποτε απόφαση οποιουδήποτε τέτοιου οργάνου -που είπαμε ότι δεν μπορεί να είναι δικαιοδοτικό- να παραβιάζει ούτε τις διατάξεις της Ευρωπαϊκής Σύμβασης των Δικαιωμάτων του Ανθρώπου, αλλά ούτε και του Συντάγματος, </w:t>
      </w:r>
      <w:r>
        <w:rPr>
          <w:rFonts w:eastAsia="Times New Roman"/>
          <w:szCs w:val="24"/>
        </w:rPr>
        <w:t xml:space="preserve">ουσιαστικά καταργεί, καθιστά δηλαδή άνευ αξίας, άνευ αποτελέσματος, οποιαδήποτε προσφυγή στη δικαιοδοσία του μουφτή. </w:t>
      </w:r>
    </w:p>
    <w:p w14:paraId="7CF05CE9" w14:textId="77777777" w:rsidR="00DE1A4F" w:rsidRDefault="00594AFE">
      <w:pPr>
        <w:tabs>
          <w:tab w:val="left" w:pos="2940"/>
        </w:tabs>
        <w:spacing w:line="600" w:lineRule="auto"/>
        <w:ind w:firstLine="720"/>
        <w:jc w:val="both"/>
        <w:rPr>
          <w:rFonts w:eastAsia="Times New Roman"/>
          <w:szCs w:val="24"/>
        </w:rPr>
      </w:pPr>
      <w:r>
        <w:rPr>
          <w:rFonts w:eastAsia="Times New Roman"/>
          <w:szCs w:val="24"/>
        </w:rPr>
        <w:t xml:space="preserve">Γιατί, άραγε, το κάνετε, αφού γι’ αυτές τις περιπτώσεις, όπου πράγματι θα έχουμε παραβίαση και απόκλιση από τα ανθρώπινα δικαιώματα, έτσι </w:t>
      </w:r>
      <w:r>
        <w:rPr>
          <w:rFonts w:eastAsia="Times New Roman"/>
          <w:szCs w:val="24"/>
        </w:rPr>
        <w:t xml:space="preserve">όπως αυτά προστατεύονται με την Ευρωπαϊκή Σύμβαση των Δικαιωμάτων του Ανθρώπου, δεν θα ισχύουν, δεν θα </w:t>
      </w:r>
      <w:r>
        <w:rPr>
          <w:rFonts w:eastAsia="Times New Roman"/>
          <w:szCs w:val="24"/>
        </w:rPr>
        <w:lastRenderedPageBreak/>
        <w:t>εκτελούνται και δεν θα αναγνωρίζονται οι συγκεκριμένες αποφάσεις.</w:t>
      </w:r>
    </w:p>
    <w:p w14:paraId="7CF05CEA" w14:textId="77777777" w:rsidR="00DE1A4F" w:rsidRDefault="00594AFE">
      <w:pPr>
        <w:tabs>
          <w:tab w:val="left" w:pos="2940"/>
        </w:tabs>
        <w:spacing w:line="600" w:lineRule="auto"/>
        <w:ind w:firstLine="720"/>
        <w:jc w:val="both"/>
        <w:rPr>
          <w:rFonts w:eastAsia="Times New Roman"/>
          <w:szCs w:val="24"/>
        </w:rPr>
      </w:pPr>
      <w:r>
        <w:rPr>
          <w:rFonts w:eastAsia="Times New Roman"/>
          <w:szCs w:val="24"/>
        </w:rPr>
        <w:t>Άρα γιατί δεν παίρνετε την πρωτοβουλία, που να έχει πράγματι ιστορικό χαρακτήρα, να πεί</w:t>
      </w:r>
      <w:r>
        <w:rPr>
          <w:rFonts w:eastAsia="Times New Roman"/>
          <w:szCs w:val="24"/>
        </w:rPr>
        <w:t xml:space="preserve">τε ότι όλοι οι πολίτες αυτής της χώρας, όπου και να ζουν, ό,τι και να πιστεύουν, απ’  όπου και να προέρχονται, όποιο χρώμα και να έχουν, όποια καταγωγή και να έχουν -όσο ταξικά και αν θέλετε να το δείτε- όλοι αυτοί θα πρέπει να υπόκεινται στη μία και μόνη </w:t>
      </w:r>
      <w:r>
        <w:rPr>
          <w:rFonts w:eastAsia="Times New Roman"/>
          <w:szCs w:val="24"/>
        </w:rPr>
        <w:t>δικαιοδοσία που ορίζει το άρθρο 87 του Συντάγματος; Το άρθρο 87 του Συντάγματος, λοιπόν, επιβάλλει ότι εντός των ορίων της ελληνικής επικράτειας οι πολίτες υπάγονται στη δικαιοδοσία τακτικών δικαστών, οι οποίοι διορίζονται από το κράτος και απολαμβάνουν πλ</w:t>
      </w:r>
      <w:r>
        <w:rPr>
          <w:rFonts w:eastAsia="Times New Roman"/>
          <w:szCs w:val="24"/>
        </w:rPr>
        <w:t>ήρους λειτουργικής και προσωπικής ανεξαρτησίας.</w:t>
      </w:r>
    </w:p>
    <w:p w14:paraId="7CF05CEB" w14:textId="77777777" w:rsidR="00DE1A4F" w:rsidRDefault="00594AFE">
      <w:pPr>
        <w:tabs>
          <w:tab w:val="left" w:pos="2940"/>
        </w:tabs>
        <w:spacing w:line="600" w:lineRule="auto"/>
        <w:ind w:firstLine="720"/>
        <w:jc w:val="both"/>
        <w:rPr>
          <w:rFonts w:eastAsia="Times New Roman"/>
          <w:szCs w:val="24"/>
        </w:rPr>
      </w:pPr>
      <w:r>
        <w:rPr>
          <w:rFonts w:eastAsia="Times New Roman"/>
          <w:szCs w:val="24"/>
        </w:rPr>
        <w:lastRenderedPageBreak/>
        <w:t xml:space="preserve">Αυτή θεωρώ ότι θα έπρεπε να είναι η πρωτοβουλία σας και υπό την έννοια αυτή κάνω αυτές παρατηρήσεις, ακριβώς γιατί θέλω προσωπικά να συμμετάσχω σε έναν ειλικρινή διάλογο, αναφορά στον οποίον κάνατε, αλλά τον </w:t>
      </w:r>
      <w:r>
        <w:rPr>
          <w:rFonts w:eastAsia="Times New Roman"/>
          <w:szCs w:val="24"/>
        </w:rPr>
        <w:t>κάνατε όμως με την έννοια τού ότι για εσάς και γι’ αυτούς που σήμερα θητεύουν στην Κυβέρνηση σημασία έχει ο διάλογος, όταν αποκλείει καθέναν που έχει την αντίθετη άποψη από αυτήν που θεωρούν αυτοί που ομιλούν ότι είναι επίσημη.</w:t>
      </w:r>
    </w:p>
    <w:p w14:paraId="7CF05CEC" w14:textId="77777777" w:rsidR="00DE1A4F" w:rsidRDefault="00594AFE">
      <w:pPr>
        <w:tabs>
          <w:tab w:val="left" w:pos="2940"/>
        </w:tabs>
        <w:spacing w:line="600" w:lineRule="auto"/>
        <w:ind w:firstLine="720"/>
        <w:jc w:val="both"/>
        <w:rPr>
          <w:rFonts w:eastAsia="Times New Roman"/>
          <w:szCs w:val="24"/>
        </w:rPr>
      </w:pPr>
      <w:r>
        <w:rPr>
          <w:rFonts w:eastAsia="Times New Roman"/>
          <w:szCs w:val="24"/>
        </w:rPr>
        <w:t>Ευχαριστώ πολύ.</w:t>
      </w:r>
    </w:p>
    <w:p w14:paraId="7CF05CED" w14:textId="77777777" w:rsidR="00DE1A4F" w:rsidRDefault="00594AFE">
      <w:pPr>
        <w:tabs>
          <w:tab w:val="left" w:pos="2940"/>
        </w:tabs>
        <w:spacing w:line="600" w:lineRule="auto"/>
        <w:ind w:firstLine="720"/>
        <w:jc w:val="both"/>
        <w:rPr>
          <w:rFonts w:eastAsia="Times New Roman"/>
          <w:szCs w:val="24"/>
        </w:rPr>
      </w:pPr>
      <w:r>
        <w:rPr>
          <w:rFonts w:eastAsia="Times New Roman"/>
          <w:b/>
          <w:szCs w:val="24"/>
        </w:rPr>
        <w:t>ΠΡΟΕΔΡΕΥΩΝ (</w:t>
      </w:r>
      <w:r>
        <w:rPr>
          <w:rFonts w:eastAsia="Times New Roman"/>
          <w:b/>
          <w:szCs w:val="24"/>
        </w:rPr>
        <w:t>Δημήτριος Καμμένος):</w:t>
      </w:r>
      <w:r>
        <w:rPr>
          <w:rFonts w:eastAsia="Times New Roman"/>
          <w:szCs w:val="24"/>
        </w:rPr>
        <w:t xml:space="preserve"> Ευχαριστούμε πολύ, κύριε Τζαβάρα.</w:t>
      </w:r>
    </w:p>
    <w:p w14:paraId="7CF05CEE" w14:textId="77777777" w:rsidR="00DE1A4F" w:rsidRDefault="00594AFE">
      <w:pPr>
        <w:tabs>
          <w:tab w:val="left" w:pos="2940"/>
        </w:tabs>
        <w:spacing w:line="600" w:lineRule="auto"/>
        <w:ind w:firstLine="720"/>
        <w:jc w:val="both"/>
        <w:rPr>
          <w:rFonts w:eastAsia="Times New Roman"/>
          <w:szCs w:val="24"/>
        </w:rPr>
      </w:pPr>
      <w:r>
        <w:rPr>
          <w:rFonts w:eastAsia="Times New Roman"/>
          <w:szCs w:val="24"/>
        </w:rPr>
        <w:t xml:space="preserve">Θα προχωρήσουμε στον επόμενο ομιλητή, ο οποίος είναι ο κ. Αναστάσιος </w:t>
      </w:r>
      <w:proofErr w:type="spellStart"/>
      <w:r>
        <w:rPr>
          <w:rFonts w:eastAsia="Times New Roman"/>
          <w:szCs w:val="24"/>
        </w:rPr>
        <w:t>Δημοσχάκης</w:t>
      </w:r>
      <w:proofErr w:type="spellEnd"/>
      <w:r>
        <w:rPr>
          <w:rFonts w:eastAsia="Times New Roman"/>
          <w:szCs w:val="24"/>
        </w:rPr>
        <w:t xml:space="preserve"> από τη Νέα Δημοκρατία</w:t>
      </w:r>
    </w:p>
    <w:p w14:paraId="7CF05CEF" w14:textId="77777777" w:rsidR="00DE1A4F" w:rsidRDefault="00594AFE">
      <w:pPr>
        <w:tabs>
          <w:tab w:val="left" w:pos="2940"/>
        </w:tabs>
        <w:spacing w:line="600" w:lineRule="auto"/>
        <w:ind w:firstLine="720"/>
        <w:jc w:val="both"/>
        <w:rPr>
          <w:rFonts w:eastAsia="Times New Roman"/>
          <w:szCs w:val="24"/>
        </w:rPr>
      </w:pPr>
      <w:r>
        <w:rPr>
          <w:rFonts w:eastAsia="Times New Roman"/>
          <w:b/>
          <w:szCs w:val="24"/>
        </w:rPr>
        <w:lastRenderedPageBreak/>
        <w:t xml:space="preserve">ΑΝΑΣΤΑΣΙΟΣ </w:t>
      </w:r>
      <w:r>
        <w:rPr>
          <w:rFonts w:eastAsia="Times New Roman"/>
          <w:b/>
          <w:szCs w:val="24"/>
        </w:rPr>
        <w:t>(ΤΑΣΟΣ)</w:t>
      </w:r>
      <w:r>
        <w:rPr>
          <w:rFonts w:eastAsia="Times New Roman"/>
          <w:b/>
          <w:szCs w:val="24"/>
        </w:rPr>
        <w:t xml:space="preserve"> ΔΗΜΟΣΧΑΚΗΣ:</w:t>
      </w:r>
      <w:r>
        <w:rPr>
          <w:rFonts w:eastAsia="Times New Roman"/>
          <w:szCs w:val="24"/>
        </w:rPr>
        <w:t xml:space="preserve"> Ευχαριστώ, κύριε Πρόεδρε.</w:t>
      </w:r>
    </w:p>
    <w:p w14:paraId="7CF05CF0" w14:textId="77777777" w:rsidR="00DE1A4F" w:rsidRDefault="00594AFE">
      <w:pPr>
        <w:tabs>
          <w:tab w:val="left" w:pos="2940"/>
        </w:tabs>
        <w:spacing w:line="600" w:lineRule="auto"/>
        <w:ind w:firstLine="720"/>
        <w:jc w:val="both"/>
        <w:rPr>
          <w:rFonts w:eastAsia="Times New Roman"/>
          <w:szCs w:val="24"/>
        </w:rPr>
      </w:pPr>
      <w:r>
        <w:rPr>
          <w:rFonts w:eastAsia="Times New Roman"/>
          <w:szCs w:val="24"/>
        </w:rPr>
        <w:t>Κυρίες και κύριοι συνάδελφοι, η πρόσφατη ε</w:t>
      </w:r>
      <w:r>
        <w:rPr>
          <w:rFonts w:eastAsia="Times New Roman"/>
          <w:szCs w:val="24"/>
        </w:rPr>
        <w:t xml:space="preserve">πίσκεψη του Προέδρου της γειτονικής χώρας άνοιξε ένα κεφάλαιο για την Κυβέρνηση ώστε να ασχοληθεί με θέματα που έχουν σχέση με τη μουσουλμανική μειονότητα στη Θράκη. </w:t>
      </w:r>
      <w:r>
        <w:rPr>
          <w:rFonts w:eastAsia="Times New Roman"/>
          <w:szCs w:val="24"/>
        </w:rPr>
        <w:t>Ό</w:t>
      </w:r>
      <w:r>
        <w:rPr>
          <w:rFonts w:eastAsia="Times New Roman"/>
          <w:szCs w:val="24"/>
        </w:rPr>
        <w:t>πως έκανε και με άλλα σοβαρά ζητήματα της χώρας, προσεγγίζει με απροσεξία και, ενδεχομένω</w:t>
      </w:r>
      <w:r>
        <w:rPr>
          <w:rFonts w:eastAsia="Times New Roman"/>
          <w:szCs w:val="24"/>
        </w:rPr>
        <w:t>ς, με επιπολαιότητα σοβαρά, ευαίσθητα εθνικά θέματα.</w:t>
      </w:r>
    </w:p>
    <w:p w14:paraId="7CF05CF1" w14:textId="77777777" w:rsidR="00DE1A4F" w:rsidRDefault="00594AFE">
      <w:pPr>
        <w:tabs>
          <w:tab w:val="left" w:pos="2940"/>
        </w:tabs>
        <w:spacing w:line="600" w:lineRule="auto"/>
        <w:ind w:firstLine="720"/>
        <w:jc w:val="both"/>
        <w:rPr>
          <w:rFonts w:eastAsia="Times New Roman"/>
          <w:szCs w:val="24"/>
        </w:rPr>
      </w:pPr>
      <w:r>
        <w:rPr>
          <w:rFonts w:eastAsia="Times New Roman"/>
          <w:szCs w:val="24"/>
        </w:rPr>
        <w:t xml:space="preserve">Δεν μπορεί να περάσει απαρατήρητο ότι ο χρόνος που επέλεξε να το κάνει με επισπεύδοντα τον Υπουργό Παιδείας δεν είναι ο κατάλληλος, την εποχή που τόσο ο Αντιπρόεδρος της τουρκικής </w:t>
      </w:r>
      <w:r>
        <w:rPr>
          <w:rFonts w:eastAsia="Times New Roman"/>
          <w:szCs w:val="24"/>
        </w:rPr>
        <w:t>κ</w:t>
      </w:r>
      <w:r>
        <w:rPr>
          <w:rFonts w:eastAsia="Times New Roman"/>
          <w:szCs w:val="24"/>
        </w:rPr>
        <w:t>υβέρνησης όσο και ο Το</w:t>
      </w:r>
      <w:r>
        <w:rPr>
          <w:rFonts w:eastAsia="Times New Roman"/>
          <w:szCs w:val="24"/>
        </w:rPr>
        <w:t>ύρκος Πρόεδρος είχαν προγραμματίσει επι</w:t>
      </w:r>
      <w:r>
        <w:rPr>
          <w:rFonts w:eastAsia="Times New Roman"/>
          <w:szCs w:val="24"/>
        </w:rPr>
        <w:lastRenderedPageBreak/>
        <w:t xml:space="preserve">σκέψεις στη χώρα μας. Τυχαίο είναι αυτό; Δεν νομίζω, αν αναλογιστεί κανείς και τα όσα συμβαίνουν με τους οκτώ </w:t>
      </w:r>
      <w:r>
        <w:rPr>
          <w:rFonts w:eastAsia="Times New Roman"/>
          <w:szCs w:val="24"/>
        </w:rPr>
        <w:t>Τ</w:t>
      </w:r>
      <w:r>
        <w:rPr>
          <w:rFonts w:eastAsia="Times New Roman"/>
          <w:szCs w:val="24"/>
        </w:rPr>
        <w:t>ούρκους αξιωματικούς.</w:t>
      </w:r>
    </w:p>
    <w:p w14:paraId="7CF05CF2" w14:textId="77777777" w:rsidR="00DE1A4F" w:rsidRDefault="00594AFE">
      <w:pPr>
        <w:tabs>
          <w:tab w:val="left" w:pos="2940"/>
        </w:tabs>
        <w:spacing w:line="600" w:lineRule="auto"/>
        <w:ind w:firstLine="720"/>
        <w:jc w:val="both"/>
        <w:rPr>
          <w:rFonts w:eastAsia="Times New Roman"/>
          <w:szCs w:val="24"/>
        </w:rPr>
      </w:pPr>
      <w:r>
        <w:rPr>
          <w:rFonts w:eastAsia="Times New Roman"/>
          <w:szCs w:val="24"/>
        </w:rPr>
        <w:t xml:space="preserve">Κύριε Υπουργέ, δουλειά σας είναι να κλείνετε θέματα και όχι να ανοίγετε ενδεχομένως </w:t>
      </w:r>
      <w:r>
        <w:rPr>
          <w:rFonts w:eastAsia="Times New Roman"/>
          <w:szCs w:val="24"/>
        </w:rPr>
        <w:t xml:space="preserve">νέες πληγές κυρίως σε ευαίσθητες εθνικά περιοχές, όπως είναι η Θράκη, η Κως και η Ρόδος. </w:t>
      </w:r>
    </w:p>
    <w:p w14:paraId="7CF05CF3" w14:textId="77777777" w:rsidR="00DE1A4F" w:rsidRDefault="00594AFE">
      <w:pPr>
        <w:tabs>
          <w:tab w:val="left" w:pos="2940"/>
        </w:tabs>
        <w:spacing w:line="600" w:lineRule="auto"/>
        <w:ind w:firstLine="720"/>
        <w:jc w:val="both"/>
        <w:rPr>
          <w:rFonts w:eastAsia="Times New Roman"/>
          <w:szCs w:val="24"/>
        </w:rPr>
      </w:pPr>
      <w:r>
        <w:rPr>
          <w:rFonts w:eastAsia="Times New Roman"/>
          <w:szCs w:val="24"/>
        </w:rPr>
        <w:t xml:space="preserve">Αυτό δεν έχει αποκλειστικά σχέση με το παρόν σχέδιο νόμου -ανεξαρτήτως αν κινείται προς τη σωστή κατεύθυνση ή όχι, όπως έχουν υπογραμμίσει οι </w:t>
      </w:r>
      <w:proofErr w:type="spellStart"/>
      <w:r>
        <w:rPr>
          <w:rFonts w:eastAsia="Times New Roman"/>
          <w:szCs w:val="24"/>
        </w:rPr>
        <w:t>ομιλήσαντες</w:t>
      </w:r>
      <w:proofErr w:type="spellEnd"/>
      <w:r>
        <w:rPr>
          <w:rFonts w:eastAsia="Times New Roman"/>
          <w:szCs w:val="24"/>
        </w:rPr>
        <w:t xml:space="preserve"> μέχρι τώρα </w:t>
      </w:r>
      <w:r>
        <w:rPr>
          <w:rFonts w:eastAsia="Times New Roman"/>
          <w:szCs w:val="24"/>
        </w:rPr>
        <w:t>από την πλευρά της Νέας Δημοκρατίας-, αλλά ως προς τη νοοτροπία που επιδεικνύετε εσείς προσωπικά για να φέρνετε θέματα στην επιφάνεια με αιφνιδιαστικό τρόπο, δείχνοντας ότι μερικές φορές έχετε κρυφή ατζέντα.</w:t>
      </w:r>
    </w:p>
    <w:p w14:paraId="7CF05CF4" w14:textId="77777777" w:rsidR="00DE1A4F" w:rsidRDefault="00594AFE">
      <w:pPr>
        <w:spacing w:after="0" w:line="600" w:lineRule="auto"/>
        <w:ind w:firstLine="720"/>
        <w:jc w:val="both"/>
        <w:rPr>
          <w:rFonts w:eastAsia="Times New Roman" w:cs="Times New Roman"/>
          <w:szCs w:val="24"/>
        </w:rPr>
      </w:pPr>
      <w:r>
        <w:rPr>
          <w:rFonts w:eastAsia="Times New Roman" w:cs="Times New Roman"/>
          <w:szCs w:val="24"/>
        </w:rPr>
        <w:lastRenderedPageBreak/>
        <w:t>Όμως, εσείς, κύριε Υπουργέ, δεν είστε αρμόδιος γ</w:t>
      </w:r>
      <w:r>
        <w:rPr>
          <w:rFonts w:eastAsia="Times New Roman" w:cs="Times New Roman"/>
          <w:szCs w:val="24"/>
        </w:rPr>
        <w:t xml:space="preserve">ια να κάνετε μυστική διπλωματία. Αυτή είναι αρμοδιότητα του Υπουργείου Εξωτερικών και ενδεχομένως κάποιες φορές και των μυστικών υπηρεσιών. Ούτε είναι δουλειά σας να συναντιέστε στα κρυφά με τον Αντιπρόεδρο της τουρκικής </w:t>
      </w:r>
      <w:r>
        <w:rPr>
          <w:rFonts w:eastAsia="Times New Roman" w:cs="Times New Roman"/>
          <w:szCs w:val="24"/>
        </w:rPr>
        <w:t>κ</w:t>
      </w:r>
      <w:r>
        <w:rPr>
          <w:rFonts w:eastAsia="Times New Roman" w:cs="Times New Roman"/>
          <w:szCs w:val="24"/>
        </w:rPr>
        <w:t>υβέρνησης, χωρίς να αποκαλύπτετε τ</w:t>
      </w:r>
      <w:r>
        <w:rPr>
          <w:rFonts w:eastAsia="Times New Roman" w:cs="Times New Roman"/>
          <w:szCs w:val="24"/>
        </w:rPr>
        <w:t xml:space="preserve">ην ατζέντα των συζητήσεών σας, μολονότι κατ’ επανάληψη ζητήσαμε ως Αξιωματική Αντιπολίτευση λεπτομέρειες σε ό,τι αφορά στη συνάντησή σας. </w:t>
      </w:r>
    </w:p>
    <w:p w14:paraId="7CF05CF5" w14:textId="77777777" w:rsidR="00DE1A4F" w:rsidRDefault="00594AFE">
      <w:pPr>
        <w:spacing w:after="0" w:line="600" w:lineRule="auto"/>
        <w:ind w:firstLine="720"/>
        <w:jc w:val="both"/>
        <w:rPr>
          <w:rFonts w:eastAsia="Times New Roman" w:cs="Times New Roman"/>
          <w:szCs w:val="24"/>
        </w:rPr>
      </w:pPr>
      <w:r>
        <w:rPr>
          <w:rFonts w:eastAsia="Times New Roman" w:cs="Times New Roman"/>
          <w:szCs w:val="24"/>
        </w:rPr>
        <w:t>Και λίγο μετά την επίσκεψη του Τούρκου Προέδρου, τόσο εσείς όσο και ο Πρωθυπουργός, θέτετε στο τραπέζι το θέμα της εκ</w:t>
      </w:r>
      <w:r>
        <w:rPr>
          <w:rFonts w:eastAsia="Times New Roman" w:cs="Times New Roman"/>
          <w:szCs w:val="24"/>
        </w:rPr>
        <w:t xml:space="preserve">λογής των μουφτήδων, που ευφυώς έχουν διπλά καθήκοντα, ένα θέμα ευαίσθητο για τη μουσουλμανική μειονότητα στη Θράκη, με επιβλαβείς ενδεχομένως επιπτώσεις για τη χώρα μας. </w:t>
      </w:r>
    </w:p>
    <w:p w14:paraId="7CF05CF6" w14:textId="77777777" w:rsidR="00DE1A4F" w:rsidRDefault="00594AFE">
      <w:pPr>
        <w:spacing w:after="0" w:line="600" w:lineRule="auto"/>
        <w:ind w:firstLine="720"/>
        <w:jc w:val="both"/>
        <w:rPr>
          <w:rFonts w:eastAsia="Times New Roman" w:cs="Times New Roman"/>
          <w:szCs w:val="24"/>
        </w:rPr>
      </w:pPr>
      <w:r>
        <w:rPr>
          <w:rFonts w:eastAsia="Times New Roman" w:cs="Times New Roman"/>
          <w:szCs w:val="24"/>
        </w:rPr>
        <w:lastRenderedPageBreak/>
        <w:t>Δίνετε, λοιπόν, την εντύπωση ότι έχετε κρυφή ατζέντα για σοβαρά εθνικά θέματα στη Θρ</w:t>
      </w:r>
      <w:r>
        <w:rPr>
          <w:rFonts w:eastAsia="Times New Roman" w:cs="Times New Roman"/>
          <w:szCs w:val="24"/>
        </w:rPr>
        <w:t>άκη, ενώ όλα αυτά αντιμετωπίζονται μόνο με εθνική συμπαράταξη και ομοψυχία και κοινή θέση της Κυβέρνησης, τόσο στους κόλπους των κυβερνητικών εταίρων, όσο και των κομμάτων της Αντιπολίτευσης και προσπαθείτε να την εφαρμόσετε βήμα</w:t>
      </w:r>
      <w:r>
        <w:rPr>
          <w:rFonts w:eastAsia="Times New Roman" w:cs="Times New Roman"/>
          <w:szCs w:val="24"/>
        </w:rPr>
        <w:t xml:space="preserve"> </w:t>
      </w:r>
      <w:proofErr w:type="spellStart"/>
      <w:r>
        <w:rPr>
          <w:rFonts w:eastAsia="Times New Roman" w:cs="Times New Roman"/>
          <w:szCs w:val="24"/>
        </w:rPr>
        <w:t>βήμα</w:t>
      </w:r>
      <w:proofErr w:type="spellEnd"/>
      <w:r>
        <w:rPr>
          <w:rFonts w:eastAsia="Times New Roman" w:cs="Times New Roman"/>
          <w:szCs w:val="24"/>
        </w:rPr>
        <w:t>, πρώτα με το ζήτημα τ</w:t>
      </w:r>
      <w:r>
        <w:rPr>
          <w:rFonts w:eastAsia="Times New Roman" w:cs="Times New Roman"/>
          <w:szCs w:val="24"/>
        </w:rPr>
        <w:t xml:space="preserve">ων καθηκόντων των μουφτήδων, για να πάτε και στο σοβαρό θέμα που είναι η εκλογή αυτών. </w:t>
      </w:r>
    </w:p>
    <w:p w14:paraId="7CF05CF7" w14:textId="77777777" w:rsidR="00DE1A4F" w:rsidRDefault="00594AFE">
      <w:pPr>
        <w:spacing w:after="0" w:line="600" w:lineRule="auto"/>
        <w:ind w:firstLine="720"/>
        <w:jc w:val="both"/>
        <w:rPr>
          <w:rFonts w:eastAsia="Times New Roman" w:cs="Times New Roman"/>
          <w:szCs w:val="24"/>
        </w:rPr>
      </w:pPr>
      <w:r>
        <w:rPr>
          <w:rFonts w:eastAsia="Times New Roman" w:cs="Times New Roman"/>
          <w:szCs w:val="24"/>
        </w:rPr>
        <w:t>Ο κόσμος τη Θράκης, που αποτελεί παράδειγμα ειρηνικής συμβίωσης ανεξαρτήτως θρησκείας, ανησυχεί έντονα με τις πολιτικές που εφαρμόζετε και μάλιστα μάς το γνωστοποιεί με</w:t>
      </w:r>
      <w:r>
        <w:rPr>
          <w:rFonts w:eastAsia="Times New Roman" w:cs="Times New Roman"/>
          <w:szCs w:val="24"/>
        </w:rPr>
        <w:t xml:space="preserve"> οποιονδήποτε τρόπο, σε εμάς που καταγόμαστε από τον Έβρο και την ευρύτερη περιοχή της Θράκης. </w:t>
      </w:r>
    </w:p>
    <w:p w14:paraId="7CF05CF8" w14:textId="77777777" w:rsidR="00DE1A4F" w:rsidRDefault="00594AF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Παραγνωρίζετε και προσπερνάτε τον ρόλο των </w:t>
      </w:r>
      <w:proofErr w:type="spellStart"/>
      <w:r>
        <w:rPr>
          <w:rFonts w:eastAsia="Times New Roman" w:cs="Times New Roman"/>
          <w:szCs w:val="24"/>
        </w:rPr>
        <w:t>ψευδομουφτήδων</w:t>
      </w:r>
      <w:proofErr w:type="spellEnd"/>
      <w:r>
        <w:rPr>
          <w:rFonts w:eastAsia="Times New Roman" w:cs="Times New Roman"/>
          <w:szCs w:val="24"/>
        </w:rPr>
        <w:t xml:space="preserve">, που υπηρετούν πιστά την ακραία τουρκική εθνικιστική πολιτική και την προπαγάνδα της </w:t>
      </w:r>
      <w:r>
        <w:rPr>
          <w:rFonts w:eastAsia="Times New Roman" w:cs="Times New Roman"/>
          <w:szCs w:val="24"/>
        </w:rPr>
        <w:t>κ</w:t>
      </w:r>
      <w:r>
        <w:rPr>
          <w:rFonts w:eastAsia="Times New Roman" w:cs="Times New Roman"/>
          <w:szCs w:val="24"/>
        </w:rPr>
        <w:t>υβέρνησης της γε</w:t>
      </w:r>
      <w:r>
        <w:rPr>
          <w:rFonts w:eastAsia="Times New Roman" w:cs="Times New Roman"/>
          <w:szCs w:val="24"/>
        </w:rPr>
        <w:t xml:space="preserve">ιτονικής μας χώρας σε πλήρη εναρμόνιση με το τοπικό προξενείο. </w:t>
      </w:r>
    </w:p>
    <w:p w14:paraId="7CF05CF9" w14:textId="77777777" w:rsidR="00DE1A4F" w:rsidRDefault="00594AFE">
      <w:pPr>
        <w:spacing w:after="0" w:line="600" w:lineRule="auto"/>
        <w:ind w:firstLine="720"/>
        <w:jc w:val="both"/>
        <w:rPr>
          <w:rFonts w:eastAsia="Times New Roman" w:cs="Times New Roman"/>
          <w:szCs w:val="24"/>
        </w:rPr>
      </w:pPr>
      <w:r>
        <w:rPr>
          <w:rFonts w:eastAsia="Times New Roman" w:cs="Times New Roman"/>
          <w:szCs w:val="24"/>
        </w:rPr>
        <w:t xml:space="preserve">Θέλουμε το τουρκικό προξενείο να περιοριστεί στα καθήκοντα της Σύμβασης της Βιέννης, η οποία προβλέπει ποια είναι τα καθήκοντα, τα οποία μάλιστα συχνά παραβιάζουν. Τέτοια ζητήματα χρειάζονται </w:t>
      </w:r>
      <w:r>
        <w:rPr>
          <w:rFonts w:eastAsia="Times New Roman" w:cs="Times New Roman"/>
          <w:szCs w:val="24"/>
        </w:rPr>
        <w:t xml:space="preserve">εξαντλητικές συζητήσεις και ευρείες συναινέσεις και όχι αιφνιδιασμούς και μικροπολιτικά παιχνίδια για μερικές ψήφους από τη μειονότητα. </w:t>
      </w:r>
    </w:p>
    <w:p w14:paraId="7CF05CFA" w14:textId="77777777" w:rsidR="00DE1A4F" w:rsidRDefault="00594AFE">
      <w:pPr>
        <w:spacing w:after="0" w:line="600" w:lineRule="auto"/>
        <w:ind w:firstLine="720"/>
        <w:jc w:val="both"/>
        <w:rPr>
          <w:rFonts w:eastAsia="Times New Roman" w:cs="Times New Roman"/>
          <w:szCs w:val="24"/>
        </w:rPr>
      </w:pPr>
      <w:r>
        <w:rPr>
          <w:rFonts w:eastAsia="Times New Roman" w:cs="Times New Roman"/>
          <w:szCs w:val="24"/>
        </w:rPr>
        <w:t>Ήδη για ένα απλό θέμα κατατέθηκαν σήμερα δύο τροπολογίες Βουλευτών, οι οποίες είναι ιδιαίτερα σοβαρές και θέλουν περαιτ</w:t>
      </w:r>
      <w:r>
        <w:rPr>
          <w:rFonts w:eastAsia="Times New Roman" w:cs="Times New Roman"/>
          <w:szCs w:val="24"/>
        </w:rPr>
        <w:t xml:space="preserve">έρω </w:t>
      </w:r>
      <w:r>
        <w:rPr>
          <w:rFonts w:eastAsia="Times New Roman" w:cs="Times New Roman"/>
          <w:szCs w:val="24"/>
        </w:rPr>
        <w:lastRenderedPageBreak/>
        <w:t xml:space="preserve">διερεύνηση. Είδατε τι πήγε να γίνει με τη λεγόμενη «Ένωση Ξάνθης» και ευτυχώς η Κυβέρνηση απέσυρε την τροπολογία, γιατί έλαβε υπ’ </w:t>
      </w:r>
      <w:proofErr w:type="spellStart"/>
      <w:r>
        <w:rPr>
          <w:rFonts w:eastAsia="Times New Roman" w:cs="Times New Roman"/>
          <w:szCs w:val="24"/>
        </w:rPr>
        <w:t>όψιν</w:t>
      </w:r>
      <w:proofErr w:type="spellEnd"/>
      <w:r>
        <w:rPr>
          <w:rFonts w:eastAsia="Times New Roman" w:cs="Times New Roman"/>
          <w:szCs w:val="24"/>
        </w:rPr>
        <w:t xml:space="preserve"> της την ομιλία του Βουλευτού Καβάλας, του κ. Παναγιωτόπουλου, με αποτέλεσμα να διορθωθεί επί τα </w:t>
      </w:r>
      <w:proofErr w:type="spellStart"/>
      <w:r>
        <w:rPr>
          <w:rFonts w:eastAsia="Times New Roman" w:cs="Times New Roman"/>
          <w:szCs w:val="24"/>
        </w:rPr>
        <w:t>βελτίω</w:t>
      </w:r>
      <w:proofErr w:type="spellEnd"/>
      <w:r>
        <w:rPr>
          <w:rFonts w:eastAsia="Times New Roman" w:cs="Times New Roman"/>
          <w:szCs w:val="24"/>
        </w:rPr>
        <w:t>.</w:t>
      </w:r>
    </w:p>
    <w:p w14:paraId="7CF05CFB" w14:textId="77777777" w:rsidR="00DE1A4F" w:rsidRDefault="00594AFE">
      <w:pPr>
        <w:spacing w:after="0" w:line="600" w:lineRule="auto"/>
        <w:ind w:firstLine="720"/>
        <w:jc w:val="both"/>
        <w:rPr>
          <w:rFonts w:eastAsia="Times New Roman" w:cs="Times New Roman"/>
          <w:szCs w:val="24"/>
        </w:rPr>
      </w:pPr>
      <w:r>
        <w:rPr>
          <w:rFonts w:eastAsia="Times New Roman" w:cs="Times New Roman"/>
          <w:szCs w:val="24"/>
        </w:rPr>
        <w:t>Εάν θέλετε να</w:t>
      </w:r>
      <w:r>
        <w:rPr>
          <w:rFonts w:eastAsia="Times New Roman" w:cs="Times New Roman"/>
          <w:szCs w:val="24"/>
        </w:rPr>
        <w:t xml:space="preserve"> ασχοληθείτε με τη Θράκη, ενδιαφερθείτε για το Δημοκρίτειο Πανεπιστήμιο, που αποτελεί πυλώνα προόδου και ανάπτυξης για την ευρύτερη περιοχή. Εσείς, όμως, χρησιμοποιείτε το Δημοκρίτειο μόνο για να εξυπηρετείτε ημετέρους και το υποβαθμίζετε συνεχώς με τις επ</w:t>
      </w:r>
      <w:r>
        <w:rPr>
          <w:rFonts w:eastAsia="Times New Roman" w:cs="Times New Roman"/>
          <w:szCs w:val="24"/>
        </w:rPr>
        <w:t xml:space="preserve">ιλογές σας. </w:t>
      </w:r>
    </w:p>
    <w:p w14:paraId="7CF05CFC" w14:textId="77777777" w:rsidR="00DE1A4F" w:rsidRDefault="00594AFE">
      <w:pPr>
        <w:spacing w:after="0"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Οι «ημέτεροι» ποιοι είναι;</w:t>
      </w:r>
    </w:p>
    <w:p w14:paraId="7CF05CFD" w14:textId="77777777" w:rsidR="00DE1A4F" w:rsidRDefault="00594AFE">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(ΤΑΣΟΣ) ΔΗΜΟΣΧΑΚΗΣ:</w:t>
      </w:r>
      <w:r>
        <w:rPr>
          <w:rFonts w:eastAsia="Times New Roman" w:cs="Times New Roman"/>
          <w:szCs w:val="24"/>
        </w:rPr>
        <w:t xml:space="preserve"> Ψηφίσατε, κύριε Υπουργέ, διάταξη, η οποία προβλέπει οι καθηγητές από τα περιφερειακά πανεπιστήμια, μετά από δεκαπέν</w:t>
      </w:r>
      <w:r>
        <w:rPr>
          <w:rFonts w:eastAsia="Times New Roman" w:cs="Times New Roman"/>
          <w:szCs w:val="24"/>
        </w:rPr>
        <w:t xml:space="preserve">τε χρόνια παρουσίας στο πανεπιστήμιο όπου διορίστηκαν, να έχουν δικαίωμα μετάθεσης στα αντίστοιχα της Αθήνας και της Θεσσαλονίκης. </w:t>
      </w:r>
    </w:p>
    <w:p w14:paraId="7CF05CFE" w14:textId="77777777" w:rsidR="00DE1A4F" w:rsidRDefault="00594AFE">
      <w:pPr>
        <w:spacing w:after="0"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Από όλα!</w:t>
      </w:r>
    </w:p>
    <w:p w14:paraId="7CF05CFF" w14:textId="77777777" w:rsidR="00DE1A4F" w:rsidRDefault="00594AFE">
      <w:pPr>
        <w:spacing w:after="0" w:line="600" w:lineRule="auto"/>
        <w:ind w:firstLine="720"/>
        <w:jc w:val="both"/>
        <w:rPr>
          <w:rFonts w:eastAsia="Times New Roman" w:cs="Times New Roman"/>
          <w:szCs w:val="24"/>
        </w:rPr>
      </w:pPr>
      <w:r>
        <w:rPr>
          <w:rFonts w:eastAsia="Times New Roman" w:cs="Times New Roman"/>
          <w:b/>
          <w:szCs w:val="24"/>
        </w:rPr>
        <w:t>ΑΝΑΣΤΑΣΙΟΣ (ΤΑΣΟΣ) ΔΗΜΟΣΧΑΚΗΣ:</w:t>
      </w:r>
      <w:r>
        <w:rPr>
          <w:rFonts w:eastAsia="Times New Roman" w:cs="Times New Roman"/>
          <w:szCs w:val="24"/>
        </w:rPr>
        <w:t xml:space="preserve"> Όμως, δεν έχετε προβλέψει την αντικατάστασή τους. </w:t>
      </w:r>
    </w:p>
    <w:p w14:paraId="7CF05D00" w14:textId="77777777" w:rsidR="00DE1A4F" w:rsidRDefault="00594AFE">
      <w:pPr>
        <w:spacing w:after="0"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Εσείς πού το ξέρετε;</w:t>
      </w:r>
    </w:p>
    <w:p w14:paraId="7CF05D01" w14:textId="77777777" w:rsidR="00DE1A4F" w:rsidRDefault="00594AFE">
      <w:pPr>
        <w:spacing w:after="0" w:line="600" w:lineRule="auto"/>
        <w:ind w:firstLine="720"/>
        <w:jc w:val="both"/>
        <w:rPr>
          <w:rFonts w:eastAsia="Times New Roman" w:cs="Times New Roman"/>
          <w:szCs w:val="24"/>
        </w:rPr>
      </w:pPr>
      <w:r>
        <w:rPr>
          <w:rFonts w:eastAsia="Times New Roman" w:cs="Times New Roman"/>
          <w:b/>
          <w:szCs w:val="24"/>
        </w:rPr>
        <w:t>ΑΝΑΣΤΑΣΙΟΣ (ΤΑΣΟΣ) ΔΗΜΟΣΧΑΚΗΣ:</w:t>
      </w:r>
      <w:r>
        <w:rPr>
          <w:rFonts w:eastAsia="Times New Roman" w:cs="Times New Roman"/>
          <w:szCs w:val="24"/>
        </w:rPr>
        <w:t xml:space="preserve"> Το λέτε στον νόμο, ο οποίος είναι σαφής. </w:t>
      </w:r>
    </w:p>
    <w:p w14:paraId="7CF05D02" w14:textId="77777777" w:rsidR="00DE1A4F" w:rsidRDefault="00594AFE">
      <w:pPr>
        <w:spacing w:after="0" w:line="600" w:lineRule="auto"/>
        <w:ind w:firstLine="720"/>
        <w:jc w:val="both"/>
        <w:rPr>
          <w:rFonts w:eastAsia="Times New Roman" w:cs="Times New Roman"/>
          <w:szCs w:val="24"/>
        </w:rPr>
      </w:pPr>
      <w:r>
        <w:rPr>
          <w:rFonts w:eastAsia="Times New Roman" w:cs="Times New Roman"/>
          <w:szCs w:val="24"/>
        </w:rPr>
        <w:lastRenderedPageBreak/>
        <w:t>Δηλαδή, εμείς αυτή τη στιγμή έχουμε πέρα</w:t>
      </w:r>
      <w:r>
        <w:rPr>
          <w:rFonts w:eastAsia="Times New Roman" w:cs="Times New Roman"/>
          <w:szCs w:val="24"/>
        </w:rPr>
        <w:t>ν των δεκαπέντε στη Θράκη, οι οποίοι ζητούν τη μετάθεσή τους. Θα τους ικανοποιήσετε; Εγώ σας έχω μία πρόταση, την οποία θα καταθέσω αύριο με γραπτή ερώτηση: Ζητούμε έναν καθηγητή, μελισσοκόμο ή σηροτρόφο, ο οποίος θα καλύψει ένα κενό που υπάρχει στο πανεπι</w:t>
      </w:r>
      <w:r>
        <w:rPr>
          <w:rFonts w:eastAsia="Times New Roman" w:cs="Times New Roman"/>
          <w:szCs w:val="24"/>
        </w:rPr>
        <w:t>στήμιο, στο Τμήμα Αγροτικής Ανάπτυξης της Ορεστιάδας, προκειμένου να οργανώσει το εργαστήριο της σηροτροφίας, που το έχουμε ανάγκη.</w:t>
      </w:r>
    </w:p>
    <w:p w14:paraId="7CF05D03" w14:textId="77777777" w:rsidR="00DE1A4F" w:rsidRDefault="00594AFE">
      <w:pPr>
        <w:spacing w:after="0" w:line="600" w:lineRule="auto"/>
        <w:ind w:firstLine="720"/>
        <w:jc w:val="both"/>
        <w:rPr>
          <w:rFonts w:eastAsia="Times New Roman" w:cs="Times New Roman"/>
          <w:szCs w:val="24"/>
        </w:rPr>
      </w:pPr>
      <w:r>
        <w:rPr>
          <w:rFonts w:eastAsia="Times New Roman" w:cs="Times New Roman"/>
          <w:szCs w:val="24"/>
        </w:rPr>
        <w:t>Ως γνωστόν, κυρίες και κύριοι συνάδελφοι, το Σουφλί είναι μεταξοπαραγωγός πόλη και θέλουμε το πανεπιστήμιο να μπει στην παρα</w:t>
      </w:r>
      <w:r>
        <w:rPr>
          <w:rFonts w:eastAsia="Times New Roman" w:cs="Times New Roman"/>
          <w:szCs w:val="24"/>
        </w:rPr>
        <w:t xml:space="preserve">γωγική διαδικασία και να ταυτιστεί μαζί με την τοπική κοινωνία και την επιχειρηματικότητα όλων των κατηγοριών, προκειμένου να έχουμε προσθετική αξία από την εκεί λειτουργία του πανεπιστημίου. </w:t>
      </w:r>
      <w:r>
        <w:rPr>
          <w:rFonts w:eastAsia="Times New Roman" w:cs="Times New Roman"/>
          <w:szCs w:val="24"/>
        </w:rPr>
        <w:lastRenderedPageBreak/>
        <w:t>Θα θεσπίσετε μία θέση ενός καθηγητού; Αύριο θα σας το ζητήσω και</w:t>
      </w:r>
      <w:r>
        <w:rPr>
          <w:rFonts w:eastAsia="Times New Roman" w:cs="Times New Roman"/>
          <w:szCs w:val="24"/>
        </w:rPr>
        <w:t xml:space="preserve"> γραπτώς. </w:t>
      </w:r>
    </w:p>
    <w:p w14:paraId="7CF05D04"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Επίσης, έχουμε παράπονο εμείς οι Θρακιώτες, διότι πήρατε το Διδασκαλείο Εκπαιδευτικών Μειονοτικού Προγράμματος της Αλεξανδρούπολης από το Παιδαγωγικό Τμήμα και το πήγατε στη Θεσσαλονίκη. Ποιοι ήταν οι λόγοι που υπαγόρευσαν αυτήν τη μετακίνησης;</w:t>
      </w:r>
    </w:p>
    <w:p w14:paraId="7CF05D05"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Δύο φορές σάς καταθέσαμε, τρεις Βουλευτές της Ανατολικής Μακεδονίας και Θράκης, δύο γραπτές ερωτήσεις, τη μία τον Ιούνιο και την άλλη τον Μάιο. Δυστυχώς δεν μας απαντήσατε. Περιφρονείτε τον </w:t>
      </w:r>
      <w:r>
        <w:rPr>
          <w:rFonts w:eastAsia="Times New Roman" w:cs="Times New Roman"/>
          <w:szCs w:val="24"/>
        </w:rPr>
        <w:t>κ</w:t>
      </w:r>
      <w:r>
        <w:rPr>
          <w:rFonts w:eastAsia="Times New Roman" w:cs="Times New Roman"/>
          <w:szCs w:val="24"/>
        </w:rPr>
        <w:t xml:space="preserve">οινοβουλευτικό </w:t>
      </w:r>
      <w:r>
        <w:rPr>
          <w:rFonts w:eastAsia="Times New Roman" w:cs="Times New Roman"/>
          <w:szCs w:val="24"/>
        </w:rPr>
        <w:t>έ</w:t>
      </w:r>
      <w:r>
        <w:rPr>
          <w:rFonts w:eastAsia="Times New Roman" w:cs="Times New Roman"/>
          <w:szCs w:val="24"/>
        </w:rPr>
        <w:t xml:space="preserve">λεγχο. Προχθές ζητήσαμε, πάλι με δική μας γραπτή </w:t>
      </w:r>
      <w:r>
        <w:rPr>
          <w:rFonts w:eastAsia="Times New Roman" w:cs="Times New Roman"/>
          <w:szCs w:val="24"/>
        </w:rPr>
        <w:t>ερώτηση, στο πλαίσιο της υπόμνησης, να μας απαντήσετε. Θα μας απαντήσετε;</w:t>
      </w:r>
    </w:p>
    <w:p w14:paraId="7CF05D06"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κυρίες και κύριοι συνάδελφοι, πιστεύουμε ότι πρέπει να συσταθεί μία διακομματική επιτροπή στον αντίποδα αυτής που είχε συσταθεί το 1992 από την τότε </w:t>
      </w:r>
      <w:r>
        <w:rPr>
          <w:rFonts w:eastAsia="Times New Roman" w:cs="Times New Roman"/>
          <w:szCs w:val="24"/>
        </w:rPr>
        <w:t>κ</w:t>
      </w:r>
      <w:r>
        <w:rPr>
          <w:rFonts w:eastAsia="Times New Roman" w:cs="Times New Roman"/>
          <w:szCs w:val="24"/>
        </w:rPr>
        <w:t>υβέρνηση του Κωνσταντίνου</w:t>
      </w:r>
      <w:r>
        <w:rPr>
          <w:rFonts w:eastAsia="Times New Roman" w:cs="Times New Roman"/>
          <w:szCs w:val="24"/>
        </w:rPr>
        <w:t xml:space="preserve"> Μητσοτάκη, διότι αυτή η διακομματική επιτροπή κατέληξε σε μία συνισταμένη πολιτικών τις οποίες </w:t>
      </w:r>
      <w:proofErr w:type="spellStart"/>
      <w:r>
        <w:rPr>
          <w:rFonts w:eastAsia="Times New Roman" w:cs="Times New Roman"/>
          <w:szCs w:val="24"/>
        </w:rPr>
        <w:t>εφήρμοσαν</w:t>
      </w:r>
      <w:proofErr w:type="spellEnd"/>
      <w:r>
        <w:rPr>
          <w:rFonts w:eastAsia="Times New Roman" w:cs="Times New Roman"/>
          <w:szCs w:val="24"/>
        </w:rPr>
        <w:t xml:space="preserve"> όλες οι Κυβερνήσεις μέχρι σήμερα.</w:t>
      </w:r>
    </w:p>
    <w:p w14:paraId="7CF05D07"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Αυτή είναι η πρόκληση για εσάς, κύριε Υπουργέ της Παιδείας, να κάνετε όλες τις ενέργειες προκειμένου ο Πρωθυπουργός </w:t>
      </w:r>
      <w:r>
        <w:rPr>
          <w:rFonts w:eastAsia="Times New Roman" w:cs="Times New Roman"/>
          <w:szCs w:val="24"/>
        </w:rPr>
        <w:t xml:space="preserve">της χώρας και το Προεδρείο της Βουλής να αποφασίσουν για τη συγκρότηση μίας τέτοιας επιτροπής, η οποία πραγματικά θα δώσει λύση σε όλα τα προβλήματα, αλλά και θα είναι αυτή η οποία θα δείχνει τον δρόμο που πρέπει να ακολουθήσει κάθε Κυβέρνηση για την </w:t>
      </w:r>
      <w:r>
        <w:rPr>
          <w:rFonts w:eastAsia="Times New Roman" w:cs="Times New Roman"/>
          <w:szCs w:val="24"/>
        </w:rPr>
        <w:lastRenderedPageBreak/>
        <w:t>επίλυ</w:t>
      </w:r>
      <w:r>
        <w:rPr>
          <w:rFonts w:eastAsia="Times New Roman" w:cs="Times New Roman"/>
          <w:szCs w:val="24"/>
        </w:rPr>
        <w:t>ση όλων των προβλημάτων που απασχολούν τον Έβρο και τη Θράκη.</w:t>
      </w:r>
    </w:p>
    <w:p w14:paraId="7CF05D08"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Κύριε Υπουργέ, νομίζω ότι δεν είναι η σημερινή μέρα σημαντική και για εσάς και για την Κυβέρνηση, γιατί </w:t>
      </w:r>
      <w:proofErr w:type="spellStart"/>
      <w:r>
        <w:rPr>
          <w:rFonts w:eastAsia="Times New Roman" w:cs="Times New Roman"/>
          <w:szCs w:val="24"/>
        </w:rPr>
        <w:t>συνέπεσαν</w:t>
      </w:r>
      <w:proofErr w:type="spellEnd"/>
      <w:r>
        <w:rPr>
          <w:rFonts w:eastAsia="Times New Roman" w:cs="Times New Roman"/>
          <w:szCs w:val="24"/>
        </w:rPr>
        <w:t xml:space="preserve"> όλα τα </w:t>
      </w:r>
      <w:r>
        <w:rPr>
          <w:rFonts w:eastAsia="Times New Roman" w:cs="Times New Roman"/>
          <w:szCs w:val="24"/>
        </w:rPr>
        <w:t>κ</w:t>
      </w:r>
      <w:r>
        <w:rPr>
          <w:rFonts w:eastAsia="Times New Roman" w:cs="Times New Roman"/>
          <w:szCs w:val="24"/>
        </w:rPr>
        <w:t xml:space="preserve">όμματα. Μην θριαμβολογείτε. Μην παίρνετε θάρρος. Τα δύσκολα είναι πίσω. </w:t>
      </w:r>
      <w:r>
        <w:rPr>
          <w:rFonts w:eastAsia="Times New Roman" w:cs="Times New Roman"/>
          <w:szCs w:val="24"/>
        </w:rPr>
        <w:t xml:space="preserve">Έρχονται σε λίγο. Είμαστε εδώ και θα παρακολουθούμε τα βήματά σας και εμείς, ώστε να αντιμετωπίσουμε τα προβλήματα τα οποία πραγματικά στη Θράκη είναι μείζονα. </w:t>
      </w:r>
    </w:p>
    <w:p w14:paraId="7CF05D09"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Πρέπει ως Υπουργός Παιδείας, κάθε πρωί, που ξυπνάτε και αναλαμβάνετε καθήκοντα στο γραφείο σας,</w:t>
      </w:r>
      <w:r>
        <w:rPr>
          <w:rFonts w:eastAsia="Times New Roman" w:cs="Times New Roman"/>
          <w:szCs w:val="24"/>
        </w:rPr>
        <w:t xml:space="preserve"> να σκέφτεστε ποιες αποφάσεις θα παίρνετε προκειμένου η Θράκη να θωρακίζεται, όπως και τα νησιά, με τον τρόπο που πρέπει. Αυτό οφείλει να πράξει το ελληνικό κράτος.</w:t>
      </w:r>
    </w:p>
    <w:p w14:paraId="7CF05D0A"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7CF05D0B" w14:textId="77777777" w:rsidR="00DE1A4F" w:rsidRDefault="00594AF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CF05D0C"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ΠΡΟΕΔΡΕΥΩΝ (Δημήτριος</w:t>
      </w:r>
      <w:r>
        <w:rPr>
          <w:rFonts w:eastAsia="Times New Roman" w:cs="Times New Roman"/>
          <w:b/>
          <w:szCs w:val="24"/>
        </w:rPr>
        <w:t xml:space="preserve"> Καμμένος):</w:t>
      </w:r>
      <w:r>
        <w:rPr>
          <w:rFonts w:eastAsia="Times New Roman" w:cs="Times New Roman"/>
          <w:szCs w:val="24"/>
        </w:rPr>
        <w:t xml:space="preserve"> Ευχαριστούμε πολύ τον κ. </w:t>
      </w:r>
      <w:proofErr w:type="spellStart"/>
      <w:r>
        <w:rPr>
          <w:rFonts w:eastAsia="Times New Roman" w:cs="Times New Roman"/>
          <w:szCs w:val="24"/>
        </w:rPr>
        <w:t>Δημοσχάκη</w:t>
      </w:r>
      <w:proofErr w:type="spellEnd"/>
      <w:r>
        <w:rPr>
          <w:rFonts w:eastAsia="Times New Roman" w:cs="Times New Roman"/>
          <w:szCs w:val="24"/>
        </w:rPr>
        <w:t>.</w:t>
      </w:r>
    </w:p>
    <w:p w14:paraId="7CF05D0D"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Τον λόγο έχει τον κ. </w:t>
      </w:r>
      <w:proofErr w:type="spellStart"/>
      <w:r>
        <w:rPr>
          <w:rFonts w:eastAsia="Times New Roman" w:cs="Times New Roman"/>
          <w:szCs w:val="24"/>
        </w:rPr>
        <w:t>Ιλχάν</w:t>
      </w:r>
      <w:proofErr w:type="spellEnd"/>
      <w:r>
        <w:rPr>
          <w:rFonts w:eastAsia="Times New Roman" w:cs="Times New Roman"/>
          <w:szCs w:val="24"/>
        </w:rPr>
        <w:t xml:space="preserve"> Αχμέτ από τη Δημοκρατική Συμπαράταξη.</w:t>
      </w:r>
    </w:p>
    <w:p w14:paraId="7CF05D0E"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 xml:space="preserve">ΙΛΧΑΝ ΑΧΜΕΤ: </w:t>
      </w:r>
      <w:r>
        <w:rPr>
          <w:rFonts w:eastAsia="Times New Roman" w:cs="Times New Roman"/>
          <w:szCs w:val="24"/>
        </w:rPr>
        <w:t>Ευχαριστώ, κύριε Πρόεδρε.</w:t>
      </w:r>
    </w:p>
    <w:p w14:paraId="7CF05D0F"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Πριν μιλήσω για το νομοσχέδιο, θα ήθελα να κάνω μία παρατήρηση στον αξιότιμο συνάδελφο. </w:t>
      </w:r>
    </w:p>
    <w:p w14:paraId="7CF05D10"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Νομίζω ότι μέρο</w:t>
      </w:r>
      <w:r>
        <w:rPr>
          <w:rFonts w:eastAsia="Times New Roman" w:cs="Times New Roman"/>
          <w:szCs w:val="24"/>
        </w:rPr>
        <w:t xml:space="preserve">ς της επίλυσης των προβλημάτων, ειδικά της </w:t>
      </w:r>
      <w:r>
        <w:rPr>
          <w:rFonts w:eastAsia="Times New Roman" w:cs="Times New Roman"/>
          <w:szCs w:val="24"/>
        </w:rPr>
        <w:t>μ</w:t>
      </w:r>
      <w:r>
        <w:rPr>
          <w:rFonts w:eastAsia="Times New Roman" w:cs="Times New Roman"/>
          <w:szCs w:val="24"/>
        </w:rPr>
        <w:t xml:space="preserve">ειονότητας, δεν είναι αυτές οι επιτροπές, αλλά το Κοινοβούλιο. Με </w:t>
      </w:r>
      <w:r>
        <w:rPr>
          <w:rFonts w:eastAsia="Times New Roman" w:cs="Times New Roman"/>
          <w:szCs w:val="24"/>
        </w:rPr>
        <w:lastRenderedPageBreak/>
        <w:t xml:space="preserve">νομοθετικές διαδικασίες και με συζήτηση μεταξύ όλων των εκπροσώπων του λαού και των </w:t>
      </w:r>
      <w:r>
        <w:rPr>
          <w:rFonts w:eastAsia="Times New Roman" w:cs="Times New Roman"/>
          <w:szCs w:val="24"/>
        </w:rPr>
        <w:t>κ</w:t>
      </w:r>
      <w:r>
        <w:rPr>
          <w:rFonts w:eastAsia="Times New Roman" w:cs="Times New Roman"/>
          <w:szCs w:val="24"/>
        </w:rPr>
        <w:t xml:space="preserve">ομμάτων είμαστε εδώ πέρα για να τα λύσουμε. </w:t>
      </w:r>
    </w:p>
    <w:p w14:paraId="7CF05D11"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Κύριε Πρόεδρε, κ</w:t>
      </w:r>
      <w:r>
        <w:rPr>
          <w:rFonts w:eastAsia="Times New Roman" w:cs="Times New Roman"/>
          <w:szCs w:val="24"/>
        </w:rPr>
        <w:t>ύριε Υπουργέ, θα ήθελα να εκφράσω κάποιες απόψεις, όχι μόνον με την ιδιότητα του Βουλευτή Νομού Ροδόπης, μειονοτικού κατά θρήσκευμα, αλλά περισσότερο ως δικηγόρου – νομικού, που έχω στην πλάτη μου είκοσι χρόνια ενεργού δικηγορίας στη Θράκη και ασχολούμαι μ</w:t>
      </w:r>
      <w:r>
        <w:rPr>
          <w:rFonts w:eastAsia="Times New Roman" w:cs="Times New Roman"/>
          <w:szCs w:val="24"/>
        </w:rPr>
        <w:t>ε αυτό το θέμα, θέλοντας και μη, επειδή καθημερινά ζούμε τα προβλήματα αυτής της περιοχής.</w:t>
      </w:r>
    </w:p>
    <w:p w14:paraId="7CF05D12"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Κατ’ αρχάς νομίζω -εδώ συμφωνώ με τον κ. Τζαβάρα- ότι αυτή η νομοθετική πρωτοβουλία δεν συστήνει ένα δικαίωμα. Απλώς ερμηνεύει τον ήδη υπάρχοντα νόμο, το ήδη υπάρχον</w:t>
      </w:r>
      <w:r>
        <w:rPr>
          <w:rFonts w:eastAsia="Times New Roman" w:cs="Times New Roman"/>
          <w:szCs w:val="24"/>
        </w:rPr>
        <w:t xml:space="preserve"> πλαίσιο κατά </w:t>
      </w:r>
      <w:r>
        <w:rPr>
          <w:rFonts w:eastAsia="Times New Roman" w:cs="Times New Roman"/>
          <w:szCs w:val="24"/>
        </w:rPr>
        <w:lastRenderedPageBreak/>
        <w:t>έναν πολύ σωστό τρόπο και αίρει κάθε αμφισβήτηση, η οποία βεβαίως προκλήθηκε –και κατά τη δική μου άποψη- από μία λανθασμένη προσέγγιση του Αρείου Πάγου. Βεβαίως ο κ. Βενιζέλος σάς ανέλυσε, ως σπουδαίος νομομαθής και καθηγητής, ποια ήταν η αι</w:t>
      </w:r>
      <w:r>
        <w:rPr>
          <w:rFonts w:eastAsia="Times New Roman" w:cs="Times New Roman"/>
          <w:szCs w:val="24"/>
        </w:rPr>
        <w:t>τία του κακού και πώς άρχισε όλη αυτή η υπόθεση.</w:t>
      </w:r>
    </w:p>
    <w:p w14:paraId="7CF05D13"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Αρχικά πρέπει –για να καταγραφεί και στα Πρακτικά της Ολομέλειας- να σημειώσω ότι μετά τη θεσμοθέτηση του πολιτικού γάμου το 1980 –μ</w:t>
      </w:r>
      <w:r>
        <w:rPr>
          <w:rFonts w:eastAsia="Times New Roman" w:cs="Times New Roman"/>
          <w:szCs w:val="24"/>
        </w:rPr>
        <w:t>ί</w:t>
      </w:r>
      <w:r>
        <w:rPr>
          <w:rFonts w:eastAsia="Times New Roman" w:cs="Times New Roman"/>
          <w:szCs w:val="24"/>
        </w:rPr>
        <w:t xml:space="preserve">α κορυφαία διαδικασία για τη χώρα μας- ήδη οι μουσουλμάνοι συμπολίτες μας </w:t>
      </w:r>
      <w:r>
        <w:rPr>
          <w:rFonts w:eastAsia="Times New Roman" w:cs="Times New Roman"/>
          <w:szCs w:val="24"/>
        </w:rPr>
        <w:t xml:space="preserve">στη Θράκη είχαν δικαίωμα να επιλέξουν τον πολιτικό γάμο και, εφόσον επέλεγαν τον πολιτικό γάμο, σαφέστατα υπάγονταν στη δικαιοδοσία των τακτικών δικαστηρίων. Άρα </w:t>
      </w:r>
      <w:r>
        <w:rPr>
          <w:rFonts w:eastAsia="Times New Roman" w:cs="Times New Roman"/>
          <w:szCs w:val="24"/>
        </w:rPr>
        <w:lastRenderedPageBreak/>
        <w:t>η ρήση ή η έννοια ή η υπερβολή που ακούστηκε σε αυτήν την Αίθουσα, ότι ήδη από το 1923 μέχρι σ</w:t>
      </w:r>
      <w:r>
        <w:rPr>
          <w:rFonts w:eastAsia="Times New Roman" w:cs="Times New Roman"/>
          <w:szCs w:val="24"/>
        </w:rPr>
        <w:t>ήμερα ήταν αποκλειστική δικαιοδοσία κ.λπ., δεν ευσταθεί κατ’ αρχήν και νομικά και κοινωνικά.</w:t>
      </w:r>
    </w:p>
    <w:p w14:paraId="7CF05D14"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Μάλιστα, κύριε Υπουργέ, θέλω να σας ενημερώσω ότι σε τέτοιο βαθμό είναι, ώστε μπορεί στη Ροδόπη να είναι 70% προς 30%, δηλαδή 70% να τελούνται οι θρησκευτικοί γάμο</w:t>
      </w:r>
      <w:r>
        <w:rPr>
          <w:rFonts w:eastAsia="Times New Roman" w:cs="Times New Roman"/>
          <w:szCs w:val="24"/>
        </w:rPr>
        <w:t>ι και 30% οι πολιτικοί, αλλά στην Ξάνθη είναι ανάποδα. Σε κάθε περίπτωση, όμως, μετά το 1982 τα πράγματα είναι διαφορετικά.</w:t>
      </w:r>
    </w:p>
    <w:p w14:paraId="7CF05D15"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Τι κάνει αυτό το νομοσχέδιο τώρα και γιατί έγινε; Εκδόθηκε μ</w:t>
      </w:r>
      <w:r>
        <w:rPr>
          <w:rFonts w:eastAsia="Times New Roman" w:cs="Times New Roman"/>
          <w:szCs w:val="24"/>
        </w:rPr>
        <w:t>ί</w:t>
      </w:r>
      <w:r>
        <w:rPr>
          <w:rFonts w:eastAsia="Times New Roman" w:cs="Times New Roman"/>
          <w:szCs w:val="24"/>
        </w:rPr>
        <w:t>α απόφαση από τον Άρειο Πάγο, ο οποίος -εκτός από αυτά που είπε ο κ. Βε</w:t>
      </w:r>
      <w:r>
        <w:rPr>
          <w:rFonts w:eastAsia="Times New Roman" w:cs="Times New Roman"/>
          <w:szCs w:val="24"/>
        </w:rPr>
        <w:t xml:space="preserve">νιζέλος, αν αυτό το δικαίωμα, δηλαδή να προσφεύγουμε ενώπιον ενός ιεροδίκη, θεσμοθετείται στη Συνθήκη της </w:t>
      </w:r>
      <w:proofErr w:type="spellStart"/>
      <w:r>
        <w:rPr>
          <w:rFonts w:eastAsia="Times New Roman" w:cs="Times New Roman"/>
          <w:szCs w:val="24"/>
        </w:rPr>
        <w:t>Λωζά</w:t>
      </w:r>
      <w:r>
        <w:rPr>
          <w:rFonts w:eastAsia="Times New Roman" w:cs="Times New Roman"/>
          <w:szCs w:val="24"/>
        </w:rPr>
        <w:t>ν</w:t>
      </w:r>
      <w:r>
        <w:rPr>
          <w:rFonts w:eastAsia="Times New Roman" w:cs="Times New Roman"/>
          <w:szCs w:val="24"/>
        </w:rPr>
        <w:t>νης</w:t>
      </w:r>
      <w:proofErr w:type="spellEnd"/>
      <w:r>
        <w:rPr>
          <w:rFonts w:eastAsia="Times New Roman" w:cs="Times New Roman"/>
          <w:szCs w:val="24"/>
        </w:rPr>
        <w:t xml:space="preserve"> κ.λπ.- έκανε και μ</w:t>
      </w:r>
      <w:r>
        <w:rPr>
          <w:rFonts w:eastAsia="Times New Roman" w:cs="Times New Roman"/>
          <w:szCs w:val="24"/>
        </w:rPr>
        <w:t>ί</w:t>
      </w:r>
      <w:r>
        <w:rPr>
          <w:rFonts w:eastAsia="Times New Roman" w:cs="Times New Roman"/>
          <w:szCs w:val="24"/>
        </w:rPr>
        <w:t>α άλλη λανθασμένη προσέγγιση.</w:t>
      </w:r>
    </w:p>
    <w:p w14:paraId="7CF05D16"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 xml:space="preserve">Κατ’ αρχάς, ως προς το πρώτο, να πω την άποψή μου. Η Συνθήκη της </w:t>
      </w:r>
      <w:proofErr w:type="spellStart"/>
      <w:r>
        <w:rPr>
          <w:rFonts w:eastAsia="Times New Roman" w:cs="Times New Roman"/>
          <w:szCs w:val="24"/>
        </w:rPr>
        <w:t>Λωζά</w:t>
      </w:r>
      <w:r>
        <w:rPr>
          <w:rFonts w:eastAsia="Times New Roman" w:cs="Times New Roman"/>
          <w:szCs w:val="24"/>
        </w:rPr>
        <w:t>ν</w:t>
      </w:r>
      <w:r>
        <w:rPr>
          <w:rFonts w:eastAsia="Times New Roman" w:cs="Times New Roman"/>
          <w:szCs w:val="24"/>
        </w:rPr>
        <w:t>νης</w:t>
      </w:r>
      <w:proofErr w:type="spellEnd"/>
      <w:r>
        <w:rPr>
          <w:rFonts w:eastAsia="Times New Roman" w:cs="Times New Roman"/>
          <w:szCs w:val="24"/>
        </w:rPr>
        <w:t xml:space="preserve"> στο άρθρο 42 μπορε</w:t>
      </w:r>
      <w:r>
        <w:rPr>
          <w:rFonts w:eastAsia="Times New Roman" w:cs="Times New Roman"/>
          <w:szCs w:val="24"/>
        </w:rPr>
        <w:t xml:space="preserve">ί να μη μιλάει για </w:t>
      </w:r>
      <w:proofErr w:type="spellStart"/>
      <w:r>
        <w:rPr>
          <w:rFonts w:eastAsia="Times New Roman" w:cs="Times New Roman"/>
          <w:szCs w:val="24"/>
        </w:rPr>
        <w:t>σαρία</w:t>
      </w:r>
      <w:proofErr w:type="spellEnd"/>
      <w:r>
        <w:rPr>
          <w:rFonts w:eastAsia="Times New Roman" w:cs="Times New Roman"/>
          <w:szCs w:val="24"/>
        </w:rPr>
        <w:t xml:space="preserve"> -και δεν μιλάει για τη </w:t>
      </w:r>
      <w:proofErr w:type="spellStart"/>
      <w:r>
        <w:rPr>
          <w:rFonts w:eastAsia="Times New Roman" w:cs="Times New Roman"/>
          <w:szCs w:val="24"/>
        </w:rPr>
        <w:t>σαρία</w:t>
      </w:r>
      <w:proofErr w:type="spellEnd"/>
      <w:r>
        <w:rPr>
          <w:rFonts w:eastAsia="Times New Roman" w:cs="Times New Roman"/>
          <w:szCs w:val="24"/>
        </w:rPr>
        <w:t xml:space="preserve"> σαφέστατα- ούτε μιλάει για αποκλειστική δικαιοδοσία των δικαστηρίων ή του ιεροδίκη και αυτό, βέβαια, είναι σαφές. Όμως μιλά, λέει κάτι. Τι λέει; Ότι η Ελληνική Κυβέρνηση, ένθεν και ένθεν, οφείλει να προ</w:t>
      </w:r>
      <w:r>
        <w:rPr>
          <w:rFonts w:eastAsia="Times New Roman" w:cs="Times New Roman"/>
          <w:szCs w:val="24"/>
        </w:rPr>
        <w:t xml:space="preserve">στατεύσει τα ήθη και έθιμα των μουσουλμάνων στην Ελλάδα, όσων αναφέρονται στην προσωπική και την οικογενειακή τους κατάσταση. Δεν δίνει </w:t>
      </w:r>
      <w:proofErr w:type="spellStart"/>
      <w:r>
        <w:rPr>
          <w:rFonts w:eastAsia="Times New Roman" w:cs="Times New Roman"/>
          <w:szCs w:val="24"/>
        </w:rPr>
        <w:t>υποχρεωτικότητα</w:t>
      </w:r>
      <w:proofErr w:type="spellEnd"/>
      <w:r>
        <w:rPr>
          <w:rFonts w:eastAsia="Times New Roman" w:cs="Times New Roman"/>
          <w:szCs w:val="24"/>
        </w:rPr>
        <w:t>. Ήταν θέμα ερμηνείας. Συμφωνώ απόλυτα με τον κ. Βενιζέλο. Όμως, δεν είναι και εντελώς στον αέρα.</w:t>
      </w:r>
    </w:p>
    <w:p w14:paraId="7CF05D17"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Αυτή τη</w:t>
      </w:r>
      <w:r>
        <w:rPr>
          <w:rFonts w:eastAsia="Times New Roman" w:cs="Times New Roman"/>
          <w:szCs w:val="24"/>
        </w:rPr>
        <w:t xml:space="preserve">ν υποχρέωση που είχε για την προστασία ήρθε ο νομοθέτης να καλύψει με το νομοσχέδιο του 1990, το οποίο ήταν αυτό </w:t>
      </w:r>
      <w:r>
        <w:rPr>
          <w:rFonts w:eastAsia="Times New Roman" w:cs="Times New Roman"/>
          <w:szCs w:val="24"/>
        </w:rPr>
        <w:lastRenderedPageBreak/>
        <w:t>που είπα. Ήρθαν, όμως, μετά τα δικαστήρια και ιδίως ο Άρειος Πάγος, ο οποίος έκανε, κατά την ταπεινή μου άποψη, ένα φοβερό λάθος. Είπε στην από</w:t>
      </w:r>
      <w:r>
        <w:rPr>
          <w:rFonts w:eastAsia="Times New Roman" w:cs="Times New Roman"/>
          <w:szCs w:val="24"/>
        </w:rPr>
        <w:t xml:space="preserve">φασή του ότι, σύμφωνα με τη </w:t>
      </w:r>
      <w:proofErr w:type="spellStart"/>
      <w:r>
        <w:rPr>
          <w:rFonts w:eastAsia="Times New Roman" w:cs="Times New Roman"/>
          <w:szCs w:val="24"/>
        </w:rPr>
        <w:t>σαρία</w:t>
      </w:r>
      <w:proofErr w:type="spellEnd"/>
      <w:r>
        <w:rPr>
          <w:rFonts w:eastAsia="Times New Roman" w:cs="Times New Roman"/>
          <w:szCs w:val="24"/>
        </w:rPr>
        <w:t xml:space="preserve">, </w:t>
      </w:r>
      <w:r>
        <w:rPr>
          <w:rFonts w:eastAsia="Times New Roman" w:cs="Times New Roman"/>
          <w:szCs w:val="24"/>
        </w:rPr>
        <w:t xml:space="preserve">τόσο η </w:t>
      </w:r>
      <w:proofErr w:type="spellStart"/>
      <w:r>
        <w:rPr>
          <w:rFonts w:eastAsia="Times New Roman" w:cs="Times New Roman"/>
          <w:szCs w:val="24"/>
        </w:rPr>
        <w:t>Χατιτζέ</w:t>
      </w:r>
      <w:proofErr w:type="spellEnd"/>
      <w:r>
        <w:rPr>
          <w:rFonts w:eastAsia="Times New Roman" w:cs="Times New Roman"/>
          <w:szCs w:val="24"/>
        </w:rPr>
        <w:t xml:space="preserve"> και όλο</w:t>
      </w:r>
      <w:r>
        <w:rPr>
          <w:rFonts w:eastAsia="Times New Roman" w:cs="Times New Roman"/>
          <w:szCs w:val="24"/>
        </w:rPr>
        <w:t>ι</w:t>
      </w:r>
      <w:r>
        <w:rPr>
          <w:rFonts w:eastAsia="Times New Roman" w:cs="Times New Roman"/>
          <w:szCs w:val="24"/>
        </w:rPr>
        <w:t xml:space="preserve"> αυτο</w:t>
      </w:r>
      <w:r>
        <w:rPr>
          <w:rFonts w:eastAsia="Times New Roman" w:cs="Times New Roman"/>
          <w:szCs w:val="24"/>
        </w:rPr>
        <w:t>ί</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νομομαθείς του Ισλάμ, ουδείς μουσουλμάνος μπορεί να συντάξει διαθήκη. Αυτό είναι πέρα για πέρα λάθος.</w:t>
      </w:r>
    </w:p>
    <w:p w14:paraId="7CF05D18"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Όλοι ξέρουμε ότι στο Ισλάμ μπορεί να συνταχθεί διαθήκη, κύριοι συνάδελφοι, με </w:t>
      </w:r>
      <w:r>
        <w:rPr>
          <w:rFonts w:eastAsia="Times New Roman" w:cs="Times New Roman"/>
          <w:szCs w:val="24"/>
        </w:rPr>
        <w:t>περιορισμούς μεν στο ένα τρίτο, αλλά όχι ότι δεν έχει δικαίωμα να συντάξει κάποιος καμμία διαθήκη. Άρα η απόφαση του Αρείου Πάγου έπασχε εκτός από την ερμηνεία αυτή και ως προς την ερμηνεία του Ισλάμ και όφειλε να ζητήσει ο Άρειος Πάγος μ</w:t>
      </w:r>
      <w:r>
        <w:rPr>
          <w:rFonts w:eastAsia="Times New Roman" w:cs="Times New Roman"/>
          <w:szCs w:val="24"/>
        </w:rPr>
        <w:t>ί</w:t>
      </w:r>
      <w:r>
        <w:rPr>
          <w:rFonts w:eastAsia="Times New Roman" w:cs="Times New Roman"/>
          <w:szCs w:val="24"/>
        </w:rPr>
        <w:t xml:space="preserve">α γνωμάτευση από </w:t>
      </w:r>
      <w:r>
        <w:rPr>
          <w:rFonts w:eastAsia="Times New Roman" w:cs="Times New Roman"/>
          <w:szCs w:val="24"/>
        </w:rPr>
        <w:t xml:space="preserve">το </w:t>
      </w:r>
      <w:r>
        <w:rPr>
          <w:rFonts w:eastAsia="Times New Roman" w:cs="Times New Roman"/>
          <w:szCs w:val="24"/>
        </w:rPr>
        <w:t>ι</w:t>
      </w:r>
      <w:r>
        <w:rPr>
          <w:rFonts w:eastAsia="Times New Roman" w:cs="Times New Roman"/>
          <w:szCs w:val="24"/>
        </w:rPr>
        <w:t xml:space="preserve">νστιτούτο ή από τους νομομαθείς και να ρωτήσει αν μπορεί κάποιος μουσουλμάνος τελικά να συντάξει </w:t>
      </w:r>
      <w:r>
        <w:rPr>
          <w:rFonts w:eastAsia="Times New Roman" w:cs="Times New Roman"/>
          <w:szCs w:val="24"/>
        </w:rPr>
        <w:t xml:space="preserve">μία </w:t>
      </w:r>
      <w:r>
        <w:rPr>
          <w:rFonts w:eastAsia="Times New Roman" w:cs="Times New Roman"/>
          <w:szCs w:val="24"/>
        </w:rPr>
        <w:t>διαθήκη.</w:t>
      </w:r>
    </w:p>
    <w:p w14:paraId="7CF05D19"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Όμως, καλώς ή κακώς, φτάσαμε εδώ πέρα. Είναι μ</w:t>
      </w:r>
      <w:r>
        <w:rPr>
          <w:rFonts w:eastAsia="Times New Roman" w:cs="Times New Roman"/>
          <w:szCs w:val="24"/>
        </w:rPr>
        <w:t>ί</w:t>
      </w:r>
      <w:r>
        <w:rPr>
          <w:rFonts w:eastAsia="Times New Roman" w:cs="Times New Roman"/>
          <w:szCs w:val="24"/>
        </w:rPr>
        <w:t>α θετική εξέλιξη αυτό το νομοσχέδιο. Λύνει τα χέρια των δικαστηρίων, ξεκαθαρίζει το τοπίο στη Θ</w:t>
      </w:r>
      <w:r>
        <w:rPr>
          <w:rFonts w:eastAsia="Times New Roman" w:cs="Times New Roman"/>
          <w:szCs w:val="24"/>
        </w:rPr>
        <w:t>ράκη. Ήταν η αρχική μου άποψη και εμένα ως δικηγόρου. Εδώ και χρόνια έλεγα ότι πρέπει να εφαρμοσθεί η συντρέχουσα αρμοδιότητα για έναν και μόνο λόγο πριν την κατάργηση στη μεταβατική αυτή περίοδο, προκειμένου να σεβαστούμε αυτό το άρθρο, να σεβαστούμε αυτή</w:t>
      </w:r>
      <w:r>
        <w:rPr>
          <w:rFonts w:eastAsia="Times New Roman" w:cs="Times New Roman"/>
          <w:szCs w:val="24"/>
        </w:rPr>
        <w:t xml:space="preserve"> την ιδιαιτερότητα και να δώσουμε τη δυνατότητα, είτε με τη διαιτησία που είπε ο κ. Βενιζέλος είτε με αυτή τη μορφή, να ενισχυθεί η δικαιοδοτική κατάσταση.</w:t>
      </w:r>
    </w:p>
    <w:p w14:paraId="7CF05D1A"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Πάμε τώρα, λοιπόν, σε ένα άλλο θέμα. Εφόσον, όμως, με τον νόμο κρατούμε αυτή την ιδιαιτερότητα του θ</w:t>
      </w:r>
      <w:r>
        <w:rPr>
          <w:rFonts w:eastAsia="Times New Roman" w:cs="Times New Roman"/>
          <w:szCs w:val="24"/>
        </w:rPr>
        <w:t xml:space="preserve">ρησκευτικού γάμου, δηλαδή να μπορούν δύο μουσουλμάνοι να υπάγονται στη </w:t>
      </w:r>
      <w:proofErr w:type="spellStart"/>
      <w:r>
        <w:rPr>
          <w:rFonts w:eastAsia="Times New Roman" w:cs="Times New Roman"/>
          <w:szCs w:val="24"/>
        </w:rPr>
        <w:t>σαρία</w:t>
      </w:r>
      <w:proofErr w:type="spellEnd"/>
      <w:r>
        <w:rPr>
          <w:rFonts w:eastAsia="Times New Roman" w:cs="Times New Roman"/>
          <w:szCs w:val="24"/>
        </w:rPr>
        <w:t xml:space="preserve">, στο εθιμικό δίκαιο -εντός εισαγωγικών η λέξη- δεν πρέπει να βάλουμε </w:t>
      </w:r>
      <w:r>
        <w:rPr>
          <w:rFonts w:eastAsia="Times New Roman" w:cs="Times New Roman"/>
          <w:szCs w:val="24"/>
        </w:rPr>
        <w:lastRenderedPageBreak/>
        <w:t xml:space="preserve">και κάποια άρθρα, να έχουμε κάποιες προβλέψεις στο ήδη υπάρχον νομοσχέδιο για να προστατεύσουμε περαιτέρω και </w:t>
      </w:r>
      <w:r>
        <w:rPr>
          <w:rFonts w:eastAsia="Times New Roman" w:cs="Times New Roman"/>
          <w:szCs w:val="24"/>
        </w:rPr>
        <w:t>αυτούς, όσοι είναι αυτοί, πέντε, δέκα, τριάντα άτομα, που θα θελήσουν να κάνουν έναν ισλαμικό γάμο;</w:t>
      </w:r>
    </w:p>
    <w:p w14:paraId="7CF05D1B"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Εδώ νομίζω, κύριε Υπουργέ -σας κατέθεσαν και στην </w:t>
      </w:r>
      <w:r>
        <w:rPr>
          <w:rFonts w:eastAsia="Times New Roman" w:cs="Times New Roman"/>
          <w:szCs w:val="24"/>
        </w:rPr>
        <w:t>ε</w:t>
      </w:r>
      <w:r>
        <w:rPr>
          <w:rFonts w:eastAsia="Times New Roman" w:cs="Times New Roman"/>
          <w:szCs w:val="24"/>
        </w:rPr>
        <w:t xml:space="preserve">πιτροπή, το είπε και ο εισηγητής μας σήμερα ξανά, σας καταθέσαμε και τις απόψεις μας στις δύο </w:t>
      </w:r>
      <w:r>
        <w:rPr>
          <w:rFonts w:eastAsia="Times New Roman" w:cs="Times New Roman"/>
          <w:szCs w:val="24"/>
        </w:rPr>
        <w:t>ε</w:t>
      </w:r>
      <w:r>
        <w:rPr>
          <w:rFonts w:eastAsia="Times New Roman" w:cs="Times New Roman"/>
          <w:szCs w:val="24"/>
        </w:rPr>
        <w:t xml:space="preserve">πιτροπές- </w:t>
      </w:r>
      <w:r>
        <w:rPr>
          <w:rFonts w:eastAsia="Times New Roman" w:cs="Times New Roman"/>
          <w:szCs w:val="24"/>
        </w:rPr>
        <w:t xml:space="preserve">ότι πρέπει να ρυθμίσετε το θέμα του </w:t>
      </w:r>
      <w:proofErr w:type="spellStart"/>
      <w:r w:rsidRPr="00F03818">
        <w:rPr>
          <w:rFonts w:eastAsia="Times New Roman" w:cs="Times New Roman"/>
          <w:szCs w:val="24"/>
        </w:rPr>
        <w:t>μιχέρ</w:t>
      </w:r>
      <w:proofErr w:type="spellEnd"/>
      <w:r w:rsidRPr="00F03818">
        <w:rPr>
          <w:rFonts w:eastAsia="Times New Roman" w:cs="Times New Roman"/>
          <w:szCs w:val="24"/>
        </w:rPr>
        <w:t>.</w:t>
      </w:r>
      <w:r w:rsidRPr="000C1E32">
        <w:rPr>
          <w:rFonts w:eastAsia="Times New Roman" w:cs="Times New Roman"/>
          <w:color w:val="FF0000"/>
          <w:szCs w:val="24"/>
        </w:rPr>
        <w:t xml:space="preserve"> </w:t>
      </w:r>
      <w:r>
        <w:rPr>
          <w:rFonts w:eastAsia="Times New Roman" w:cs="Times New Roman"/>
          <w:szCs w:val="24"/>
        </w:rPr>
        <w:t xml:space="preserve">Δεν μπορεί να το αφήσετε αυτό, διότι θα καταστρατηγηθεί αυτό από κάποιους άντρες που θα θελήσουν να διαφύγουν της υποχρέωσής τους προς την γυναίκα, να πληρώσουν αποζημίωση, εφόσον αυτοί οι ίδιοι ανέλαβαν αυτή την </w:t>
      </w:r>
      <w:r>
        <w:rPr>
          <w:rFonts w:eastAsia="Times New Roman" w:cs="Times New Roman"/>
          <w:szCs w:val="24"/>
        </w:rPr>
        <w:t>υποχρέωση να πληρώσουν και εφόσον είναι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ιδιωτικής σύμβασης αυτό. Σε </w:t>
      </w:r>
      <w:r>
        <w:rPr>
          <w:rFonts w:eastAsia="Times New Roman" w:cs="Times New Roman"/>
          <w:szCs w:val="24"/>
        </w:rPr>
        <w:lastRenderedPageBreak/>
        <w:t>κάθε περίπτωση είναι ιδιωτική σύμβαση μεταξύ ανδρός και γυναικός.</w:t>
      </w:r>
    </w:p>
    <w:p w14:paraId="7CF05D1C"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Κάτι άλλο τώρα. Να ξέρετε ότι όλο αυτό το θέμα ενδιαφέρει τη μειονότητα, αλλά η μεγάλη ιστορία δεν είναι -και </w:t>
      </w:r>
      <w:r>
        <w:rPr>
          <w:rFonts w:eastAsia="Times New Roman" w:cs="Times New Roman"/>
          <w:szCs w:val="24"/>
        </w:rPr>
        <w:t xml:space="preserve">όλα τα δεινά, όλα τα κακά της μειονότητας, όπως είπε η συνάδελφος κ. </w:t>
      </w:r>
      <w:proofErr w:type="spellStart"/>
      <w:r>
        <w:rPr>
          <w:rFonts w:eastAsia="Times New Roman" w:cs="Times New Roman"/>
          <w:szCs w:val="24"/>
        </w:rPr>
        <w:t>Γκαρά</w:t>
      </w:r>
      <w:proofErr w:type="spellEnd"/>
      <w:r>
        <w:rPr>
          <w:rFonts w:eastAsia="Times New Roman" w:cs="Times New Roman"/>
          <w:szCs w:val="24"/>
        </w:rPr>
        <w:t xml:space="preserve"> από τον Έβρο- ότι αυτό το νομοσχέδιο καθαρίζει τα πάντα και εξασφαλίζει στη μειονότητα ισότητα και ισονομία και ότι δίνει λύση για όλες τις ανεργίες, τις αυτοκτονίες, τα ψυχολογικά </w:t>
      </w:r>
      <w:r>
        <w:rPr>
          <w:rFonts w:eastAsia="Times New Roman" w:cs="Times New Roman"/>
          <w:szCs w:val="24"/>
        </w:rPr>
        <w:t xml:space="preserve">προβλήματα των γυναικών, επειδή υπήρχε αυτό το «καθεστώς» -εντός εισαγωγικών η λέξη- της </w:t>
      </w:r>
      <w:proofErr w:type="spellStart"/>
      <w:r>
        <w:rPr>
          <w:rFonts w:eastAsia="Times New Roman" w:cs="Times New Roman"/>
          <w:szCs w:val="24"/>
        </w:rPr>
        <w:t>σαρίας</w:t>
      </w:r>
      <w:proofErr w:type="spellEnd"/>
      <w:r>
        <w:rPr>
          <w:rFonts w:eastAsia="Times New Roman" w:cs="Times New Roman"/>
          <w:szCs w:val="24"/>
        </w:rPr>
        <w:t>. Ας μη γελιόμαστε. Ήταν ένα πρόβλημα, αλλά όχι και σε αυτό το επίπεδο.</w:t>
      </w:r>
    </w:p>
    <w:p w14:paraId="7CF05D1D"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Το θέμα είναι τι θα γίνει με την ανάδειξη των μουφτήδων και τι θα γίνει με την επιλογή το</w:t>
      </w:r>
      <w:r>
        <w:rPr>
          <w:rFonts w:eastAsia="Times New Roman" w:cs="Times New Roman"/>
          <w:szCs w:val="24"/>
        </w:rPr>
        <w:t>υς. Εδώ νομίζω ότι πρέπει να ξεκαθαρίσουμε αυτό το ζήτημα. Κατ’ αρχάς και σε αυτό το ζήτημα εγώ, πριν από δέκα χρόνια, είχα υιοθετήσει την άποψη ότι πρέπει να πάμε σε διαχωρισμό του ιεροδίκη από τον μουφτή.</w:t>
      </w:r>
    </w:p>
    <w:p w14:paraId="7CF05D1E"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Αυτή ήταν η πάγια θέση μου. Σήμερα ακούστηκε και </w:t>
      </w:r>
      <w:r>
        <w:rPr>
          <w:rFonts w:eastAsia="Times New Roman" w:cs="Times New Roman"/>
          <w:szCs w:val="24"/>
        </w:rPr>
        <w:t>από τον κ. Βενιζέλο και ειδικά εμένα με ευχαρίστησε πάρα πολύ που τον άκουσα, διότι κατά την ταπεινή μου άποψη αυτή είναι η ορθότερη οδός. Δηλαδή, πάμε σε πλήρη κατάργηση, αλλά από την άλλη δεν αφήνουμε να χαθεί ο θεσμός. Κάνουμε δηλαδή τον θεσμό του κα</w:t>
      </w:r>
      <w:r>
        <w:rPr>
          <w:rFonts w:eastAsia="Times New Roman" w:cs="Times New Roman"/>
          <w:szCs w:val="24"/>
        </w:rPr>
        <w:t>δ</w:t>
      </w:r>
      <w:r>
        <w:rPr>
          <w:rFonts w:eastAsia="Times New Roman" w:cs="Times New Roman"/>
          <w:szCs w:val="24"/>
        </w:rPr>
        <w:t>ή.</w:t>
      </w:r>
      <w:r>
        <w:rPr>
          <w:rFonts w:eastAsia="Times New Roman" w:cs="Times New Roman"/>
          <w:szCs w:val="24"/>
        </w:rPr>
        <w:t xml:space="preserve"> Έχουμε έναν δικαστή με όλες τις προϋποθέσεις του νόμου, του Συντάγματος, στο πλαίσιο τώρα της διαιτησίας. Αντιλαμβάνομαι και </w:t>
      </w:r>
      <w:r>
        <w:rPr>
          <w:rFonts w:eastAsia="Times New Roman" w:cs="Times New Roman"/>
          <w:szCs w:val="24"/>
        </w:rPr>
        <w:lastRenderedPageBreak/>
        <w:t>τις ενστάσεις του κ. Τζαβάρα ως νομομαθή ότι η διαιτησία δεν μπορεί να γίνει σε θέματα που άπτονται προσωπικών δικαιωμάτων, αλλά μ</w:t>
      </w:r>
      <w:r>
        <w:rPr>
          <w:rFonts w:eastAsia="Times New Roman" w:cs="Times New Roman"/>
          <w:szCs w:val="24"/>
        </w:rPr>
        <w:t xml:space="preserve">πορεί έχοντας ως βάση το άρθρο 42 της Συνθήκης, να πάμε εκεί. </w:t>
      </w:r>
    </w:p>
    <w:p w14:paraId="7CF05D1F"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Όμως, κύριοι συνάδελφοι, σε κάθε περίπτωση, αυτό το θέμα πρέπει να λυθεί. Νομίζω ότι η ανάδειξη, η επιλογή ενός μουφτή, ενός θρησκευτικού ηγέτη ο οποίος θα ασχολείται μόνο με τα θρησκευτικά του</w:t>
      </w:r>
      <w:r>
        <w:rPr>
          <w:rFonts w:eastAsia="Times New Roman" w:cs="Times New Roman"/>
          <w:szCs w:val="24"/>
        </w:rPr>
        <w:t xml:space="preserve"> καθήκοντα, είναι η συνολική επιλογή και επιδίωξη της μειονότητας. </w:t>
      </w:r>
    </w:p>
    <w:p w14:paraId="7CF05D20"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Κύριοι συνάδελφοι, νομίζω ότι αυτό το θέμα πρέπει να τελειώσει. Δεν μπορεί στη Θράκη να υπάρχουν δύο μέτρα και δύο σταθμά. Όσο διαιωνίζεται αυτό το πρόβλημα, όσο υπάρχει εκεί και δεν λύνετ</w:t>
      </w:r>
      <w:r>
        <w:rPr>
          <w:rFonts w:eastAsia="Times New Roman" w:cs="Times New Roman"/>
          <w:szCs w:val="24"/>
        </w:rPr>
        <w:t xml:space="preserve">αι με έναν τρόπο που θέλουν και οι ίδιοι οι πιστοί να λυθεί, νομίζω </w:t>
      </w:r>
      <w:r>
        <w:rPr>
          <w:rFonts w:eastAsia="Times New Roman" w:cs="Times New Roman"/>
          <w:szCs w:val="24"/>
        </w:rPr>
        <w:lastRenderedPageBreak/>
        <w:t>ότι δημιουργούνται άλλα προβλήματα, τουλάχιστον αφηγήματα στην περιοχή που δυσκολεύουν τη συνύπαρξη των δύο στοιχείων.</w:t>
      </w:r>
    </w:p>
    <w:p w14:paraId="7CF05D21"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Θα ήθελα και πάλι, κύριε Υπουργέ, να λάβετε υπ’ </w:t>
      </w:r>
      <w:proofErr w:type="spellStart"/>
      <w:r>
        <w:rPr>
          <w:rFonts w:eastAsia="Times New Roman" w:cs="Times New Roman"/>
          <w:szCs w:val="24"/>
        </w:rPr>
        <w:t>όψιν</w:t>
      </w:r>
      <w:proofErr w:type="spellEnd"/>
      <w:r>
        <w:rPr>
          <w:rFonts w:eastAsia="Times New Roman" w:cs="Times New Roman"/>
          <w:szCs w:val="24"/>
        </w:rPr>
        <w:t xml:space="preserve"> τόσο τις εισηγήσ</w:t>
      </w:r>
      <w:r>
        <w:rPr>
          <w:rFonts w:eastAsia="Times New Roman" w:cs="Times New Roman"/>
          <w:szCs w:val="24"/>
        </w:rPr>
        <w:t xml:space="preserve">εις του κυρίου εισηγητή μας, όσο και τις δικές μου προτάσεις. </w:t>
      </w:r>
    </w:p>
    <w:p w14:paraId="7CF05D22"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Όσο για την τροπολογία που κατέθεσε ο κ. Βενιζέλος –αν και ήδη έχετε προχωρήσει με το άρθρο 4 γι’ αυτούς που θα κάνουν θρησκευτικό γάμο να υπάρχουν και περισσότερες νομικές εγγυήσεις για έλεγχο</w:t>
      </w:r>
      <w:r>
        <w:rPr>
          <w:rFonts w:eastAsia="Times New Roman" w:cs="Times New Roman"/>
          <w:szCs w:val="24"/>
        </w:rPr>
        <w:t xml:space="preserve">- συμφωνούμε βέβαια, αλλά νομίζω ότι υπάρχει και ο νόμος του 1990 και αυτά που περιείχε για τον συνταγματικό έλεγχο. Αν δεν έγινε ή αν έγιναν κάποια λάθη, αυτό οφείλεται λίγο και στις δικές μας τις </w:t>
      </w:r>
      <w:proofErr w:type="spellStart"/>
      <w:r>
        <w:rPr>
          <w:rFonts w:eastAsia="Times New Roman" w:cs="Times New Roman"/>
          <w:szCs w:val="24"/>
        </w:rPr>
        <w:t>μουφτείες</w:t>
      </w:r>
      <w:proofErr w:type="spellEnd"/>
      <w:r>
        <w:rPr>
          <w:rFonts w:eastAsia="Times New Roman" w:cs="Times New Roman"/>
          <w:szCs w:val="24"/>
        </w:rPr>
        <w:t>. Δηλαδή, πρέπει να κάνουμε κι εμείς μία αυτοκριτ</w:t>
      </w:r>
      <w:r>
        <w:rPr>
          <w:rFonts w:eastAsia="Times New Roman" w:cs="Times New Roman"/>
          <w:szCs w:val="24"/>
        </w:rPr>
        <w:t xml:space="preserve">ική. Αν, δηλαδή, κάποια πράγματα έχουν ξεφύγει από </w:t>
      </w:r>
      <w:r>
        <w:rPr>
          <w:rFonts w:eastAsia="Times New Roman" w:cs="Times New Roman"/>
          <w:szCs w:val="24"/>
        </w:rPr>
        <w:lastRenderedPageBreak/>
        <w:t xml:space="preserve">τους δικούς μας ιεροδίκες, δηλαδή από τους ανθρώπους που είναι εκεί από τη θρησκεία μας, δεν φταίει γι’ αυτό το Ισλάμ. </w:t>
      </w:r>
    </w:p>
    <w:p w14:paraId="7CF05D23"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Εδώ ακούστηκε ότι επτά χρονών κορίτσι παντρεύτηκε στη Θράκη. Αυτά δεν υπάρχουν, κύριο</w:t>
      </w:r>
      <w:r>
        <w:rPr>
          <w:rFonts w:eastAsia="Times New Roman" w:cs="Times New Roman"/>
          <w:szCs w:val="24"/>
        </w:rPr>
        <w:t>ι συνάδελφοι. Εδώ μας ακούει όλη η Ευρώπη. Ποτέ στη Θράκη επτάχρονο κορίτσι δεν παντρεύτηκε. Μία μεμονωμένη περίπτωση γάμου υπήρχε ενός κοριτσιού δεκατεσσάρων, δεκαπέντε χρονών, νομίζω από τον μουφτή Ξάνθης, ο οποίος είναι γνωστός για τις απόψεις και για τ</w:t>
      </w:r>
      <w:r>
        <w:rPr>
          <w:rFonts w:eastAsia="Times New Roman" w:cs="Times New Roman"/>
          <w:szCs w:val="24"/>
        </w:rPr>
        <w:t>ις θέσεις του. Μία φορά έγινε και κακώς έγινε. Όμως, από εκεί και μετά, δεν μπορεί εδώ, στην ελληνική Βουλή, να ακούγεται ότι επτά χρονών κορίτσια παντρεύονται κ</w:t>
      </w:r>
      <w:r>
        <w:rPr>
          <w:rFonts w:eastAsia="Times New Roman" w:cs="Times New Roman"/>
          <w:szCs w:val="24"/>
        </w:rPr>
        <w:t>.</w:t>
      </w:r>
      <w:r>
        <w:rPr>
          <w:rFonts w:eastAsia="Times New Roman" w:cs="Times New Roman"/>
          <w:szCs w:val="24"/>
        </w:rPr>
        <w:t>λπ..</w:t>
      </w:r>
    </w:p>
    <w:p w14:paraId="7CF05D24"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Θα θέλαμε, επίσης, να ληφθούν υπ’ </w:t>
      </w:r>
      <w:proofErr w:type="spellStart"/>
      <w:r>
        <w:rPr>
          <w:rFonts w:eastAsia="Times New Roman" w:cs="Times New Roman"/>
          <w:szCs w:val="24"/>
        </w:rPr>
        <w:t>όψιν</w:t>
      </w:r>
      <w:proofErr w:type="spellEnd"/>
      <w:r>
        <w:rPr>
          <w:rFonts w:eastAsia="Times New Roman" w:cs="Times New Roman"/>
          <w:szCs w:val="24"/>
        </w:rPr>
        <w:t xml:space="preserve"> και οι προτάσεις των φορέων που κατατέθηκαν εδώ πέ</w:t>
      </w:r>
      <w:r>
        <w:rPr>
          <w:rFonts w:eastAsia="Times New Roman" w:cs="Times New Roman"/>
          <w:szCs w:val="24"/>
        </w:rPr>
        <w:t xml:space="preserve">ρα, κύριε Υπουργέ. Ο </w:t>
      </w:r>
      <w:r>
        <w:rPr>
          <w:rFonts w:eastAsia="Times New Roman" w:cs="Times New Roman"/>
          <w:szCs w:val="24"/>
        </w:rPr>
        <w:t>σ</w:t>
      </w:r>
      <w:r>
        <w:rPr>
          <w:rFonts w:eastAsia="Times New Roman" w:cs="Times New Roman"/>
          <w:szCs w:val="24"/>
        </w:rPr>
        <w:t xml:space="preserve">ύλλογος </w:t>
      </w:r>
      <w:r>
        <w:rPr>
          <w:rFonts w:eastAsia="Times New Roman" w:cs="Times New Roman"/>
          <w:szCs w:val="24"/>
        </w:rPr>
        <w:lastRenderedPageBreak/>
        <w:t>ε</w:t>
      </w:r>
      <w:r>
        <w:rPr>
          <w:rFonts w:eastAsia="Times New Roman" w:cs="Times New Roman"/>
          <w:szCs w:val="24"/>
        </w:rPr>
        <w:t xml:space="preserve">πιστημόνων και ο </w:t>
      </w:r>
      <w:r>
        <w:rPr>
          <w:rFonts w:eastAsia="Times New Roman" w:cs="Times New Roman"/>
          <w:szCs w:val="24"/>
        </w:rPr>
        <w:t>σ</w:t>
      </w:r>
      <w:r>
        <w:rPr>
          <w:rFonts w:eastAsia="Times New Roman" w:cs="Times New Roman"/>
          <w:szCs w:val="24"/>
        </w:rPr>
        <w:t xml:space="preserve">ύλλογος </w:t>
      </w:r>
      <w:proofErr w:type="spellStart"/>
      <w:r>
        <w:rPr>
          <w:rFonts w:eastAsia="Times New Roman" w:cs="Times New Roman"/>
          <w:szCs w:val="24"/>
        </w:rPr>
        <w:t>ι</w:t>
      </w:r>
      <w:r>
        <w:rPr>
          <w:rFonts w:eastAsia="Times New Roman" w:cs="Times New Roman"/>
          <w:szCs w:val="24"/>
        </w:rPr>
        <w:t>εροδασκάλων</w:t>
      </w:r>
      <w:proofErr w:type="spellEnd"/>
      <w:r>
        <w:rPr>
          <w:rFonts w:eastAsia="Times New Roman" w:cs="Times New Roman"/>
          <w:szCs w:val="24"/>
        </w:rPr>
        <w:t>, όλοι οι φορείς, σας κατέθεσαν κάποιες προτάσεις.</w:t>
      </w:r>
    </w:p>
    <w:p w14:paraId="7CF05D25"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CF05D26"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Ευχαριστούμε.</w:t>
      </w:r>
    </w:p>
    <w:p w14:paraId="7CF05D27"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w:t>
      </w:r>
      <w:proofErr w:type="spellStart"/>
      <w:r>
        <w:rPr>
          <w:rFonts w:eastAsia="Times New Roman" w:cs="Times New Roman"/>
          <w:szCs w:val="24"/>
        </w:rPr>
        <w:t>Ζεϊμπέκ</w:t>
      </w:r>
      <w:proofErr w:type="spellEnd"/>
      <w:r>
        <w:rPr>
          <w:rFonts w:eastAsia="Times New Roman" w:cs="Times New Roman"/>
          <w:szCs w:val="24"/>
        </w:rPr>
        <w:t xml:space="preserve"> Χουσε</w:t>
      </w:r>
      <w:r>
        <w:rPr>
          <w:rFonts w:eastAsia="Times New Roman" w:cs="Times New Roman"/>
          <w:szCs w:val="24"/>
        </w:rPr>
        <w:t>ΐ</w:t>
      </w:r>
      <w:r>
        <w:rPr>
          <w:rFonts w:eastAsia="Times New Roman" w:cs="Times New Roman"/>
          <w:szCs w:val="24"/>
        </w:rPr>
        <w:t xml:space="preserve">ν από τον ΣΥΡΙΖΑ και ακολουθεί ο </w:t>
      </w:r>
      <w:r>
        <w:rPr>
          <w:rFonts w:eastAsia="Times New Roman" w:cs="Times New Roman"/>
          <w:szCs w:val="24"/>
        </w:rPr>
        <w:t xml:space="preserve">κ. </w:t>
      </w:r>
      <w:proofErr w:type="spellStart"/>
      <w:r>
        <w:rPr>
          <w:rFonts w:eastAsia="Times New Roman" w:cs="Times New Roman"/>
          <w:szCs w:val="24"/>
        </w:rPr>
        <w:t>Μαυρωτάς</w:t>
      </w:r>
      <w:proofErr w:type="spellEnd"/>
      <w:r>
        <w:rPr>
          <w:rFonts w:eastAsia="Times New Roman" w:cs="Times New Roman"/>
          <w:szCs w:val="24"/>
        </w:rPr>
        <w:t>, ο Κοινοβουλευτικός Εκπρόσωπος από το Ποτάμι.</w:t>
      </w:r>
    </w:p>
    <w:p w14:paraId="7CF05D28"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7CF05D29"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 xml:space="preserve">ΖΕΪΜΠΕΚ ΧΟΥΣΕΪΝ: </w:t>
      </w:r>
      <w:r>
        <w:rPr>
          <w:rFonts w:eastAsia="Times New Roman" w:cs="Times New Roman"/>
          <w:szCs w:val="24"/>
        </w:rPr>
        <w:t>Ευχαριστώ, κύριε Πρόεδρε.</w:t>
      </w:r>
    </w:p>
    <w:p w14:paraId="7CF05D2A"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σήμερα νιώθω ιδιαίτερη χαρά που παίρνω τον λόγο για τη συγκεκριμένη νομοθετική πρωτοβ</w:t>
      </w:r>
      <w:r>
        <w:rPr>
          <w:rFonts w:eastAsia="Times New Roman" w:cs="Times New Roman"/>
          <w:szCs w:val="24"/>
        </w:rPr>
        <w:t xml:space="preserve">ουλία, αφού το νομοσχέδιο είναι εν μέρει δικαίωση για την Αριστερά που εδώ και χρόνια έχει σταθερές θέσεις για την κατάργηση της </w:t>
      </w:r>
      <w:proofErr w:type="spellStart"/>
      <w:r>
        <w:rPr>
          <w:rFonts w:eastAsia="Times New Roman" w:cs="Times New Roman"/>
          <w:szCs w:val="24"/>
        </w:rPr>
        <w:t>σαρίας</w:t>
      </w:r>
      <w:proofErr w:type="spellEnd"/>
      <w:r>
        <w:rPr>
          <w:rFonts w:eastAsia="Times New Roman" w:cs="Times New Roman"/>
          <w:szCs w:val="24"/>
        </w:rPr>
        <w:t xml:space="preserve">. </w:t>
      </w:r>
    </w:p>
    <w:p w14:paraId="7CF05D2B"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Εμείς εμμένουμε ακόμα σ’ αυτή τη θέση και αν και θεωρούμε ότι κάνουμε μισό βήμα, ακόμα και αυτό είναι θετικό, διότι δι</w:t>
      </w:r>
      <w:r>
        <w:rPr>
          <w:rFonts w:eastAsia="Times New Roman" w:cs="Times New Roman"/>
          <w:szCs w:val="24"/>
        </w:rPr>
        <w:t xml:space="preserve">ασφαλίζει και αυτούς που θέλουν τη διατήρηση της </w:t>
      </w:r>
      <w:proofErr w:type="spellStart"/>
      <w:r>
        <w:rPr>
          <w:rFonts w:eastAsia="Times New Roman" w:cs="Times New Roman"/>
          <w:szCs w:val="24"/>
        </w:rPr>
        <w:t>σαρίας</w:t>
      </w:r>
      <w:proofErr w:type="spellEnd"/>
      <w:r>
        <w:rPr>
          <w:rFonts w:eastAsia="Times New Roman" w:cs="Times New Roman"/>
          <w:szCs w:val="24"/>
        </w:rPr>
        <w:t xml:space="preserve"> και αυτούς που επιλέγουν τον Αστικό Κώδικα. Και αυτό γιατί πριν τον νόμο, ολόκληρη η οικογενειακή και κληρονομική ζωή των πολιτών καθοριζόταν από τον τρόπο τέλεσης του γάμου, στον οποίο δεν υπήρχε το </w:t>
      </w:r>
      <w:r>
        <w:rPr>
          <w:rFonts w:eastAsia="Times New Roman" w:cs="Times New Roman"/>
          <w:szCs w:val="24"/>
        </w:rPr>
        <w:t>δικαίωμα της επιλογής.</w:t>
      </w:r>
    </w:p>
    <w:p w14:paraId="7CF05D2C"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 xml:space="preserve">Στη χώρα μας, επίσημα, το 1982 εφαρμόστηκε ο πολιτικός γάμος. Αυτό, όπως και άλλα θετικά μέτρα, άργησε να φτάσει στη μειονότητα, αφού η εφαρμογή του άρχισε να γίνεται μετά το 1990. Συνεπώς τα ζευγάρια πριν το 1990 ακολουθούσαν τη </w:t>
      </w:r>
      <w:proofErr w:type="spellStart"/>
      <w:r>
        <w:rPr>
          <w:rFonts w:eastAsia="Times New Roman" w:cs="Times New Roman"/>
          <w:szCs w:val="24"/>
        </w:rPr>
        <w:t>σαρ</w:t>
      </w:r>
      <w:r>
        <w:rPr>
          <w:rFonts w:eastAsia="Times New Roman" w:cs="Times New Roman"/>
          <w:szCs w:val="24"/>
        </w:rPr>
        <w:t>ία</w:t>
      </w:r>
      <w:proofErr w:type="spellEnd"/>
      <w:r>
        <w:rPr>
          <w:rFonts w:eastAsia="Times New Roman" w:cs="Times New Roman"/>
          <w:szCs w:val="24"/>
        </w:rPr>
        <w:t xml:space="preserve"> υποχρεωτικά και χωρίς απαραίτητα τη σύμφωνη γνώμη του ζευγαριού. </w:t>
      </w:r>
    </w:p>
    <w:p w14:paraId="7CF05D2D"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Ως αποτέλεσμα, είχαμε έναν άγραφο νόμο που συνοδευόταν πολλές φορές από έναν όχι και τόσο ικανό ιεράρχη που αποφασίζει ακόμα και χωρίς την παρουσία του ζευγαριού, χωρίς δικηγόρους, χωρίς </w:t>
      </w:r>
      <w:r>
        <w:rPr>
          <w:rFonts w:eastAsia="Times New Roman" w:cs="Times New Roman"/>
          <w:szCs w:val="24"/>
        </w:rPr>
        <w:t xml:space="preserve">δικαίωμα επανεκτίμησης της απόφασης του μουφτή, που εν τέλει αποφασίζει για το μέλλον τους χωρίς αυτούς. Άλλες φορές, οι αποφάσεις ήταν κυρίως εις βάρος των γυναικών. </w:t>
      </w:r>
    </w:p>
    <w:p w14:paraId="7CF05D2E"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Επίσης οι αποφάσεις εκδίδονται στα οθωμανικά, τα οποία οι ενδιαφερόμενοι δεν μπορούν καν</w:t>
      </w:r>
      <w:r>
        <w:rPr>
          <w:rFonts w:eastAsia="Times New Roman" w:cs="Times New Roman"/>
          <w:szCs w:val="24"/>
        </w:rPr>
        <w:t xml:space="preserve"> να καταλάβουν τι σημαίνουν. </w:t>
      </w:r>
      <w:r>
        <w:rPr>
          <w:rFonts w:eastAsia="Times New Roman" w:cs="Times New Roman"/>
          <w:szCs w:val="24"/>
        </w:rPr>
        <w:lastRenderedPageBreak/>
        <w:t>Πολλά διαζύγια έβγαιναν μέσω τηλεφώνου, ενώ οι γάμοι ανηλίκων τελούνταν ανεξέλεγκτα, προκαλώντας επεισόδια, όπως στην περίπτωση της Γερμανίας. Θέλω να επισημάνω, μάλιστα, στον συνάδελφο ότι αυτό ήταν η περίπτωση του μουφτή Κομο</w:t>
      </w:r>
      <w:r>
        <w:rPr>
          <w:rFonts w:eastAsia="Times New Roman" w:cs="Times New Roman"/>
          <w:szCs w:val="24"/>
        </w:rPr>
        <w:t>τηνής.</w:t>
      </w:r>
    </w:p>
    <w:p w14:paraId="7CF05D2F"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Αυτό το νομοσχέδιο εν μέρει λύνει τις παθογένειες του παρελθόντος, αναγνωρίζει τα ίσα δικαιώματα των φύλων και δίνει το δικαίωμα επιλογής. Άλλωστε, οι </w:t>
      </w:r>
      <w:proofErr w:type="spellStart"/>
      <w:r>
        <w:rPr>
          <w:rFonts w:eastAsia="Times New Roman" w:cs="Times New Roman"/>
          <w:szCs w:val="24"/>
        </w:rPr>
        <w:t>μουφτείες</w:t>
      </w:r>
      <w:proofErr w:type="spellEnd"/>
      <w:r>
        <w:rPr>
          <w:rFonts w:eastAsia="Times New Roman" w:cs="Times New Roman"/>
          <w:szCs w:val="24"/>
        </w:rPr>
        <w:t xml:space="preserve"> έως τώρα δεν μπορούσαν να διαχειριστούν τις υποθέσεις όπως έπρεπε, καθώς δεν υπήρχε η κα</w:t>
      </w:r>
      <w:r>
        <w:rPr>
          <w:rFonts w:eastAsia="Times New Roman" w:cs="Times New Roman"/>
          <w:szCs w:val="24"/>
        </w:rPr>
        <w:t xml:space="preserve">τάλληλη νομική στήριξη και οργάνωση των </w:t>
      </w:r>
      <w:proofErr w:type="spellStart"/>
      <w:r>
        <w:rPr>
          <w:rFonts w:eastAsia="Times New Roman" w:cs="Times New Roman"/>
          <w:szCs w:val="24"/>
        </w:rPr>
        <w:t>μουφτείων</w:t>
      </w:r>
      <w:proofErr w:type="spellEnd"/>
      <w:r>
        <w:rPr>
          <w:rFonts w:eastAsia="Times New Roman" w:cs="Times New Roman"/>
          <w:szCs w:val="24"/>
        </w:rPr>
        <w:t xml:space="preserve">, με αποτέλεσμα να οδηγούνται σε αποφάσεις που αδικούσαν μία από τις δύο πλευρές και που εξέθεταν πολλές φορές τη χώρας μας στα </w:t>
      </w:r>
      <w:r>
        <w:rPr>
          <w:rFonts w:eastAsia="Times New Roman" w:cs="Times New Roman"/>
          <w:szCs w:val="24"/>
        </w:rPr>
        <w:t>ε</w:t>
      </w:r>
      <w:r>
        <w:rPr>
          <w:rFonts w:eastAsia="Times New Roman" w:cs="Times New Roman"/>
          <w:szCs w:val="24"/>
        </w:rPr>
        <w:t xml:space="preserve">υρωπαϊκά </w:t>
      </w:r>
      <w:r>
        <w:rPr>
          <w:rFonts w:eastAsia="Times New Roman" w:cs="Times New Roman"/>
          <w:szCs w:val="24"/>
        </w:rPr>
        <w:t>δ</w:t>
      </w:r>
      <w:r>
        <w:rPr>
          <w:rFonts w:eastAsia="Times New Roman" w:cs="Times New Roman"/>
          <w:szCs w:val="24"/>
        </w:rPr>
        <w:t>ικαστήρια.</w:t>
      </w:r>
    </w:p>
    <w:p w14:paraId="7CF05D30"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 xml:space="preserve">Βέβαια προσωπική μου γνώμη είναι ότι θα έπρεπε να ισχύει </w:t>
      </w:r>
      <w:r>
        <w:rPr>
          <w:rFonts w:eastAsia="Times New Roman" w:cs="Times New Roman"/>
          <w:szCs w:val="24"/>
        </w:rPr>
        <w:t xml:space="preserve">ο Αστικός Κώδικας, όπως ισχύει για όλους τους Έλληνες πολίτες. Για παράδειγμα, δεν είναι δυνατόν να αμφισβητούνται και να ακυρώνονται διαθήκες που έχουν συνταχθεί, σύμφωνα με τον Αστικό Κώδικα. Όπως στην περίπτωση της Τουρκίας όταν το 1926 αποδέχθηκε το </w:t>
      </w:r>
      <w:r>
        <w:rPr>
          <w:rFonts w:eastAsia="Times New Roman" w:cs="Times New Roman"/>
          <w:szCs w:val="24"/>
        </w:rPr>
        <w:t>Ε</w:t>
      </w:r>
      <w:r>
        <w:rPr>
          <w:rFonts w:eastAsia="Times New Roman" w:cs="Times New Roman"/>
          <w:szCs w:val="24"/>
        </w:rPr>
        <w:t>λ</w:t>
      </w:r>
      <w:r>
        <w:rPr>
          <w:rFonts w:eastAsia="Times New Roman" w:cs="Times New Roman"/>
          <w:szCs w:val="24"/>
        </w:rPr>
        <w:t xml:space="preserve">βετικό </w:t>
      </w:r>
      <w:r>
        <w:rPr>
          <w:rFonts w:eastAsia="Times New Roman" w:cs="Times New Roman"/>
          <w:szCs w:val="24"/>
        </w:rPr>
        <w:t>Δ</w:t>
      </w:r>
      <w:r>
        <w:rPr>
          <w:rFonts w:eastAsia="Times New Roman" w:cs="Times New Roman"/>
          <w:szCs w:val="24"/>
        </w:rPr>
        <w:t xml:space="preserve">ίκαιο στο νομικό της σύστημα, το οποίο ίσχυσε για όλους καθολικά, ανάλογα και για την Ελλάδα, το 1946 με την εφαρμογή του Αστικού Κώδικα, θα έπρεπε για όλους τους Έλληνες πολίτες να ισχύουν οι ίδιοι νόμοι. </w:t>
      </w:r>
    </w:p>
    <w:p w14:paraId="7CF05D31"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Η εφαρμογή του παράλληλου νομικού πλαισίο</w:t>
      </w:r>
      <w:r>
        <w:rPr>
          <w:rFonts w:eastAsia="Times New Roman" w:cs="Times New Roman"/>
          <w:szCs w:val="24"/>
        </w:rPr>
        <w:t xml:space="preserve">υ, δηλαδή η εφαρμογή εν μέρει της </w:t>
      </w:r>
      <w:proofErr w:type="spellStart"/>
      <w:r>
        <w:rPr>
          <w:rFonts w:eastAsia="Times New Roman" w:cs="Times New Roman"/>
          <w:szCs w:val="24"/>
        </w:rPr>
        <w:t>σαρίας</w:t>
      </w:r>
      <w:proofErr w:type="spellEnd"/>
      <w:r>
        <w:rPr>
          <w:rFonts w:eastAsia="Times New Roman" w:cs="Times New Roman"/>
          <w:szCs w:val="24"/>
        </w:rPr>
        <w:t xml:space="preserve">, δημιούργησε σοβαρά προβλήματα που οδήγησαν σε καταδίκες από το Ευρωπαϊκό Δικαστήριο Ανθρωπίνων Δικαιωμάτων και σε πρόστιμα εις βάρος της χώρας μας. Το </w:t>
      </w:r>
      <w:r>
        <w:rPr>
          <w:rFonts w:eastAsia="Times New Roman" w:cs="Times New Roman"/>
          <w:szCs w:val="24"/>
        </w:rPr>
        <w:lastRenderedPageBreak/>
        <w:t>ιδανικό θα ήταν μια τέτοια σημαντική ρύθμιση να μην ερχόταν υπό</w:t>
      </w:r>
      <w:r>
        <w:rPr>
          <w:rFonts w:eastAsia="Times New Roman" w:cs="Times New Roman"/>
          <w:szCs w:val="24"/>
        </w:rPr>
        <w:t xml:space="preserve"> την πίεση των αποφάσεων των </w:t>
      </w:r>
      <w:r>
        <w:rPr>
          <w:rFonts w:eastAsia="Times New Roman" w:cs="Times New Roman"/>
          <w:szCs w:val="24"/>
        </w:rPr>
        <w:t>ε</w:t>
      </w:r>
      <w:r>
        <w:rPr>
          <w:rFonts w:eastAsia="Times New Roman" w:cs="Times New Roman"/>
          <w:szCs w:val="24"/>
        </w:rPr>
        <w:t xml:space="preserve">υρωπαϊκών </w:t>
      </w:r>
      <w:r>
        <w:rPr>
          <w:rFonts w:eastAsia="Times New Roman" w:cs="Times New Roman"/>
          <w:szCs w:val="24"/>
        </w:rPr>
        <w:t>δ</w:t>
      </w:r>
      <w:r>
        <w:rPr>
          <w:rFonts w:eastAsia="Times New Roman" w:cs="Times New Roman"/>
          <w:szCs w:val="24"/>
        </w:rPr>
        <w:t xml:space="preserve">ικαστηρίων και η σημερινή λειτουργία των </w:t>
      </w:r>
      <w:proofErr w:type="spellStart"/>
      <w:r>
        <w:rPr>
          <w:rFonts w:eastAsia="Times New Roman" w:cs="Times New Roman"/>
          <w:szCs w:val="24"/>
        </w:rPr>
        <w:t>μουφτείων</w:t>
      </w:r>
      <w:proofErr w:type="spellEnd"/>
      <w:r>
        <w:rPr>
          <w:rFonts w:eastAsia="Times New Roman" w:cs="Times New Roman"/>
          <w:szCs w:val="24"/>
        </w:rPr>
        <w:t xml:space="preserve"> να άρμοζε σε μια ευρωπαϊκή χώρα, πράγμα το οποίο δεν ισχύει.</w:t>
      </w:r>
    </w:p>
    <w:p w14:paraId="7CF05D32"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Τέλος, περιμένουμε με πολύ μεγάλο ενδιαφέρον να δούμε πως θα συγκροτηθεί η </w:t>
      </w:r>
      <w:r>
        <w:rPr>
          <w:rFonts w:eastAsia="Times New Roman" w:cs="Times New Roman"/>
          <w:szCs w:val="24"/>
        </w:rPr>
        <w:t>ε</w:t>
      </w:r>
      <w:r>
        <w:rPr>
          <w:rFonts w:eastAsia="Times New Roman" w:cs="Times New Roman"/>
          <w:szCs w:val="24"/>
        </w:rPr>
        <w:t xml:space="preserve">πιτροπή για την έκδοση των </w:t>
      </w:r>
      <w:r>
        <w:rPr>
          <w:rFonts w:eastAsia="Times New Roman" w:cs="Times New Roman"/>
          <w:szCs w:val="24"/>
        </w:rPr>
        <w:t>π</w:t>
      </w:r>
      <w:r>
        <w:rPr>
          <w:rFonts w:eastAsia="Times New Roman" w:cs="Times New Roman"/>
          <w:szCs w:val="24"/>
        </w:rPr>
        <w:t xml:space="preserve">ροεδρικού </w:t>
      </w:r>
      <w:r>
        <w:rPr>
          <w:rFonts w:eastAsia="Times New Roman" w:cs="Times New Roman"/>
          <w:szCs w:val="24"/>
        </w:rPr>
        <w:t>δ</w:t>
      </w:r>
      <w:r>
        <w:rPr>
          <w:rFonts w:eastAsia="Times New Roman" w:cs="Times New Roman"/>
          <w:szCs w:val="24"/>
        </w:rPr>
        <w:t>ιατάγματος της εφαρμογής του νόμου. Και ελπίζω να υπάρχουν δικλείδες ασφαλείας ώστε να μην υπάρχουν συναλλαγές για τις αποφάσεις, να ακούγεται η άποψη και του άνδρα και της γυναίκας, να παρίστανται δικηγόροι, οι αποφάσεις να εκδίδονται, εκτός τ</w:t>
      </w:r>
      <w:r>
        <w:rPr>
          <w:rFonts w:eastAsia="Times New Roman" w:cs="Times New Roman"/>
          <w:szCs w:val="24"/>
        </w:rPr>
        <w:t xml:space="preserve">ων οθωμανικών, και στα ελληνικά και στα τουρκικά, ώστε να καταλαβαίνουν όλοι την απόφαση του μουφτή. </w:t>
      </w:r>
    </w:p>
    <w:p w14:paraId="7CF05D33"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Επίσης ζητώ να εξαιρεθεί ανοιχτά η εκδίκαση της επιμέλειας τέκνων από τις δικαστικές αρμοδιότητες του μουφτή και να προβλεφθεί ξεκάθαρος τρόπος για την πρ</w:t>
      </w:r>
      <w:r>
        <w:rPr>
          <w:rFonts w:eastAsia="Times New Roman" w:cs="Times New Roman"/>
          <w:szCs w:val="24"/>
        </w:rPr>
        <w:t xml:space="preserve">οσβολή των αποφάσεων του μουφτή, όταν δεν γίνονται αποδεκτές, και τον τρόπο που πηγαίνουμε σε αποφάσεις δεύτερου βαθμού. </w:t>
      </w:r>
    </w:p>
    <w:p w14:paraId="7CF05D34"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Οπωσδήποτε πρέπει να εκπροσωπούνται και οι δύο πλευρές με τους νομικούς τους, ώστε να διασφαλίζεται η ίση εκπροσώπηση, όπως επίσης πρέ</w:t>
      </w:r>
      <w:r>
        <w:rPr>
          <w:rFonts w:eastAsia="Times New Roman" w:cs="Times New Roman"/>
          <w:szCs w:val="24"/>
        </w:rPr>
        <w:t xml:space="preserve">πει να υπάρξουν και πλήρη πρακτικά των υποθέσεων, αλλά και έσοδα του δημοσίου και διαφάνεια σε όλη τη διαδικασία και στη λήψη της απόφασης. Ειδικά για τις υποθέσεις </w:t>
      </w:r>
      <w:r>
        <w:rPr>
          <w:rFonts w:eastAsia="Times New Roman" w:cs="Times New Roman"/>
          <w:szCs w:val="24"/>
        </w:rPr>
        <w:t>κ</w:t>
      </w:r>
      <w:r>
        <w:rPr>
          <w:rFonts w:eastAsia="Times New Roman" w:cs="Times New Roman"/>
          <w:szCs w:val="24"/>
        </w:rPr>
        <w:t xml:space="preserve">ληρονομικού </w:t>
      </w:r>
      <w:r>
        <w:rPr>
          <w:rFonts w:eastAsia="Times New Roman" w:cs="Times New Roman"/>
          <w:szCs w:val="24"/>
        </w:rPr>
        <w:t>δ</w:t>
      </w:r>
      <w:r>
        <w:rPr>
          <w:rFonts w:eastAsia="Times New Roman" w:cs="Times New Roman"/>
          <w:szCs w:val="24"/>
        </w:rPr>
        <w:t>ικαίου, πιστεύω ότι είναι αυτονόητο να μην αμφισβητείται το κληρονομικό δικαί</w:t>
      </w:r>
      <w:r>
        <w:rPr>
          <w:rFonts w:eastAsia="Times New Roman" w:cs="Times New Roman"/>
          <w:szCs w:val="24"/>
        </w:rPr>
        <w:t>ωμα, όπως το προβλέπει ο Αστικός Κώδικας.</w:t>
      </w:r>
    </w:p>
    <w:p w14:paraId="7CF05D35"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Επιπλέον η μειονότητα είναι ιδιαίτερα ικανοποιημένη που ο Πρωθυπουργός μας τόλμησε να ανοίξει ένα μείζον πρόβλημα, που ταλαιπωρεί χρόνια τη μειονότητα και τη χώρα μας. Αυτό είναι το ζήτημα της εκλογής του μουφτή. Ε</w:t>
      </w:r>
      <w:r>
        <w:rPr>
          <w:rFonts w:eastAsia="Times New Roman" w:cs="Times New Roman"/>
          <w:szCs w:val="24"/>
        </w:rPr>
        <w:t>μείς, φυσικά, είμαστε υπέρ της εκλογής των μουφτήδων, καθώς θεωρούμε αυτονόητο το δικαίωμα ο κάθε πιστός να μπορεί να εκλέξει έμμεσα ή άμεσα τον θρησκευτικό του ηγέτη. Η διαδικασία αυτή θα βάλει τέλος στην αδιέξοδη κατάσταση που είμαστε σήμερα, όπου έχουμε</w:t>
      </w:r>
      <w:r>
        <w:rPr>
          <w:rFonts w:eastAsia="Times New Roman" w:cs="Times New Roman"/>
          <w:szCs w:val="24"/>
        </w:rPr>
        <w:t xml:space="preserve"> διορισμένους και εκλεγμένους μουφτήδες.</w:t>
      </w:r>
    </w:p>
    <w:p w14:paraId="7CF05D36"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Η άποψή μας είναι ότι δικαίωμα ψήφου πρέπει να έχουν όλα τα μέλη της μειονότητας ή αν αποφασιστεί ένα εκλογικό σώμα, σε αυτό πρέπει να είναι οι θρησκευτικοί λειτουργοί, οι ιμάμηδες, που </w:t>
      </w:r>
      <w:r>
        <w:rPr>
          <w:rFonts w:eastAsia="Times New Roman" w:cs="Times New Roman"/>
          <w:szCs w:val="24"/>
        </w:rPr>
        <w:lastRenderedPageBreak/>
        <w:t>τελούν καθημερινά τις θρησκευ</w:t>
      </w:r>
      <w:r>
        <w:rPr>
          <w:rFonts w:eastAsia="Times New Roman" w:cs="Times New Roman"/>
          <w:szCs w:val="24"/>
        </w:rPr>
        <w:t xml:space="preserve">τικές λειτουργίες και οι εφορευτικές επιτροπές των τζαμιών, </w:t>
      </w:r>
      <w:r>
        <w:rPr>
          <w:rFonts w:eastAsia="Times New Roman"/>
          <w:szCs w:val="24"/>
        </w:rPr>
        <w:t>οι οποίες</w:t>
      </w:r>
      <w:r>
        <w:rPr>
          <w:rFonts w:eastAsia="Times New Roman" w:cs="Times New Roman"/>
          <w:szCs w:val="24"/>
        </w:rPr>
        <w:t xml:space="preserve"> εκλέγονται από τους πιστούς.</w:t>
      </w:r>
    </w:p>
    <w:p w14:paraId="7CF05D37"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Επίσης καλό θα ήταν να ορίσουμε κριτήρια για τον υποψήφιο μουφτή και συγκεκριμένη θητεία με αξιοκρατικές διαδικασίες. Είναι μια μεγάλη ευκαιρία να δώσουμε μι</w:t>
      </w:r>
      <w:r>
        <w:rPr>
          <w:rFonts w:eastAsia="Times New Roman" w:cs="Times New Roman"/>
          <w:szCs w:val="24"/>
        </w:rPr>
        <w:t xml:space="preserve">α βιώσιμη και αποδεκτή λύση σε ένα μεγάλο πρόβλημα της μειονότητας. Όλα αυτά έχουν σκοπό να αποκτήσουν ξανά οι </w:t>
      </w:r>
      <w:proofErr w:type="spellStart"/>
      <w:r>
        <w:rPr>
          <w:rFonts w:eastAsia="Times New Roman" w:cs="Times New Roman"/>
          <w:szCs w:val="24"/>
        </w:rPr>
        <w:t>μουφτείες</w:t>
      </w:r>
      <w:proofErr w:type="spellEnd"/>
      <w:r>
        <w:rPr>
          <w:rFonts w:eastAsia="Times New Roman" w:cs="Times New Roman"/>
          <w:szCs w:val="24"/>
        </w:rPr>
        <w:t xml:space="preserve"> το χαμένο κύρος τους και να μπορέσουν ξανά οι πιστοί να τις εμπιστευτούν.</w:t>
      </w:r>
    </w:p>
    <w:p w14:paraId="7CF05D38"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Σε τελείως διαφορετική κατεύθυνση κινείται η Αντιπολίτευση. Χαρακτηριστικό είναι ότι στην τελευταία της επίσκεψη η κ. Μπακογιάννη, αυτές τις ημέρες στην Ξάνθη, ανέφερε ότι στην ατζέντα της Νέας Δημοκρατίας δεν συμπεριλαμβάνεται το θέμα της εκλογής τους μου</w:t>
      </w:r>
      <w:r>
        <w:rPr>
          <w:rFonts w:eastAsia="Times New Roman" w:cs="Times New Roman"/>
          <w:szCs w:val="24"/>
        </w:rPr>
        <w:t xml:space="preserve">φτή. Βέβαια, αυτό δεν μας προκαλεί καμμία έκπληξη, αφού </w:t>
      </w:r>
      <w:r>
        <w:rPr>
          <w:rFonts w:eastAsia="Times New Roman" w:cs="Times New Roman"/>
          <w:szCs w:val="24"/>
        </w:rPr>
        <w:lastRenderedPageBreak/>
        <w:t xml:space="preserve">ποτέ η Νέα Δημοκρατία δεν είχε ξεκάθαρη ατζέντα για τα θέματα της μειονότητας. </w:t>
      </w:r>
    </w:p>
    <w:p w14:paraId="7CF05D39"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Ακούσαμε και τους τοπικούς Βουλευτές μας, ειδικά του Έβρου. Σε αντίθεση με αυτούς, εμείς τολμάμε να ανοίξουμε τη συζήτησ</w:t>
      </w:r>
      <w:r>
        <w:rPr>
          <w:rFonts w:eastAsia="Times New Roman" w:cs="Times New Roman"/>
          <w:szCs w:val="24"/>
        </w:rPr>
        <w:t>η για όλα τα ζητήματα που αφορούν τη μειονότητα, με τελικό στόχο να σταματήσουν οι αδιέξοδες πολιτικές απομόνωσής της.</w:t>
      </w:r>
    </w:p>
    <w:p w14:paraId="7CF05D3A"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Επίσης ένα σχετικά απλό θέμα προς επίλυση, σε σχέση με τις </w:t>
      </w:r>
      <w:proofErr w:type="spellStart"/>
      <w:r>
        <w:rPr>
          <w:rFonts w:eastAsia="Times New Roman" w:cs="Times New Roman"/>
          <w:szCs w:val="24"/>
        </w:rPr>
        <w:t>μουφτείες</w:t>
      </w:r>
      <w:proofErr w:type="spellEnd"/>
      <w:r>
        <w:rPr>
          <w:rFonts w:eastAsia="Times New Roman" w:cs="Times New Roman"/>
          <w:szCs w:val="24"/>
        </w:rPr>
        <w:t xml:space="preserve">, είναι η εκλογή των Διαχειριστικών Επιτροπών Βακούφικης Περιουσίας. </w:t>
      </w:r>
      <w:r>
        <w:rPr>
          <w:rFonts w:eastAsia="Times New Roman" w:cs="Times New Roman"/>
          <w:szCs w:val="24"/>
        </w:rPr>
        <w:t xml:space="preserve">Στο συγκεκριμένο θέμα αποζητούμε δημοκρατία, διαφάνεια και αξιοκρατία, γι’ αυτό προτείνουμε την εκλογή των διαχειριστικών επιτροπών, τον ορισμό θητειών τους και έλεγχο για την οικονομική τους νομιμότητα και λειτουργία. </w:t>
      </w:r>
    </w:p>
    <w:p w14:paraId="7CF05D3B"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Είναι ένα πρόβλημα που ξεκινάει πάλι</w:t>
      </w:r>
      <w:r>
        <w:rPr>
          <w:rFonts w:eastAsia="Times New Roman" w:cs="Times New Roman"/>
          <w:szCs w:val="24"/>
        </w:rPr>
        <w:t xml:space="preserve"> με τις προηγούμενες </w:t>
      </w:r>
      <w:r>
        <w:rPr>
          <w:rFonts w:eastAsia="Times New Roman" w:cs="Times New Roman"/>
          <w:szCs w:val="24"/>
        </w:rPr>
        <w:t>κ</w:t>
      </w:r>
      <w:r>
        <w:rPr>
          <w:rFonts w:eastAsia="Times New Roman" w:cs="Times New Roman"/>
          <w:szCs w:val="24"/>
        </w:rPr>
        <w:t>υβερνήσει</w:t>
      </w:r>
      <w:r>
        <w:rPr>
          <w:rFonts w:eastAsia="Times New Roman" w:cs="Times New Roman"/>
          <w:szCs w:val="24"/>
        </w:rPr>
        <w:t>ς</w:t>
      </w:r>
      <w:r>
        <w:rPr>
          <w:rFonts w:eastAsia="Times New Roman" w:cs="Times New Roman"/>
          <w:szCs w:val="24"/>
        </w:rPr>
        <w:t>. Ο νόμος της κ. Μπακογιάννη το 2008, ένας νόμος με ελλείψεις, ενστάσεις και χωρίς να έχει προηγηθεί διαβούλευση, αντί να λύσει το πρόβλημα έγινε κομμάτι του προβλήματος.</w:t>
      </w:r>
    </w:p>
    <w:p w14:paraId="7CF05D3C"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Κλείνοντας, αυτό το νομοσχέδιο που φέρνουμε σήμερα μα</w:t>
      </w:r>
      <w:r>
        <w:rPr>
          <w:rFonts w:eastAsia="Times New Roman" w:cs="Times New Roman"/>
          <w:szCs w:val="24"/>
        </w:rPr>
        <w:t>ς δίνει την ελπίδα και το θάρρος ότι είναι το πρώτο βήμα για τη συνολική επίλυση των προβλημάτων της μειονότητας. Τώρα, είναι η ευκαιρία της αριστερής Κυβέρνησης να δώσει το δικό της στίγμα σε ζητήματα που δεν αφορούν την οικονομία, αλλά τις θρησκευτικές ε</w:t>
      </w:r>
      <w:r>
        <w:rPr>
          <w:rFonts w:eastAsia="Times New Roman" w:cs="Times New Roman"/>
          <w:szCs w:val="24"/>
        </w:rPr>
        <w:t xml:space="preserve">λευθερίες που ταλαιπωρούν τόσα χρόνια τους πολίτες. Έτσι θα δώσει και το μήνυμα στα μέλη της μειονότητας ότι είναι και αυτοί πολίτες πρώτης κατηγορίας αυτής της χώρας με ίση μεταχείριση και στο νομικό σύστημα. </w:t>
      </w:r>
    </w:p>
    <w:p w14:paraId="7CF05D3D"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το κουδούνι λήξεως τ</w:t>
      </w:r>
      <w:r>
        <w:rPr>
          <w:rFonts w:eastAsia="Times New Roman" w:cs="Times New Roman"/>
          <w:szCs w:val="24"/>
        </w:rPr>
        <w:t>ου χρόνου του κυρίου Βουλευτή)</w:t>
      </w:r>
    </w:p>
    <w:p w14:paraId="7CF05D3E"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Μισό λεπτό, κύριε Πρόεδρε.</w:t>
      </w:r>
    </w:p>
    <w:p w14:paraId="7CF05D3F"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Γι’ αυτό πιστεύω ότι πρέπει να συμβάλουν όλες οι δημοκρατικές πολιτικές δυνάμεις, ώστε να μη χαθεί αυτή η σπουδαία ευκαιρία και αυτή η ιστορική στιγμή.</w:t>
      </w:r>
    </w:p>
    <w:p w14:paraId="7CF05D40"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α</w:t>
      </w:r>
      <w:r>
        <w:rPr>
          <w:rFonts w:eastAsia="Times New Roman" w:cs="Times New Roman"/>
          <w:szCs w:val="24"/>
        </w:rPr>
        <w:t>ς ευχαριστώ πολύ.</w:t>
      </w:r>
    </w:p>
    <w:p w14:paraId="7CF05D41" w14:textId="77777777" w:rsidR="00DE1A4F" w:rsidRDefault="00594AFE">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w:t>
      </w:r>
      <w:r>
        <w:rPr>
          <w:rFonts w:eastAsia="Times New Roman" w:cs="Times New Roman"/>
          <w:szCs w:val="24"/>
        </w:rPr>
        <w:t>πτέρυγα του ΣΥΡΙΖΑ)</w:t>
      </w:r>
    </w:p>
    <w:p w14:paraId="7CF05D42"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Παρακαλώ πολύ τον κ. </w:t>
      </w:r>
      <w:proofErr w:type="spellStart"/>
      <w:r>
        <w:rPr>
          <w:rFonts w:eastAsia="Times New Roman" w:cs="Times New Roman"/>
          <w:szCs w:val="24"/>
        </w:rPr>
        <w:t>Μαυρωτά</w:t>
      </w:r>
      <w:proofErr w:type="spellEnd"/>
      <w:r>
        <w:rPr>
          <w:rFonts w:eastAsia="Times New Roman" w:cs="Times New Roman"/>
          <w:szCs w:val="24"/>
        </w:rPr>
        <w:t>, Κοινοβουλευτικό Εκπρόσωπο από το Ποτάμι.</w:t>
      </w:r>
    </w:p>
    <w:p w14:paraId="7CF05D43"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Μαυρωτά</w:t>
      </w:r>
      <w:proofErr w:type="spellEnd"/>
      <w:r>
        <w:rPr>
          <w:rFonts w:eastAsia="Times New Roman" w:cs="Times New Roman"/>
          <w:szCs w:val="24"/>
        </w:rPr>
        <w:t>, έχετε τον λόγο για δώδεκα λεπτά.</w:t>
      </w:r>
    </w:p>
    <w:p w14:paraId="7CF05D44"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Ευχαριστώ, κύριε Πρόεδρε.</w:t>
      </w:r>
    </w:p>
    <w:p w14:paraId="7CF05D45"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Να ξεκινήσω κι εγώ λέγοντας «</w:t>
      </w:r>
      <w:r>
        <w:rPr>
          <w:rFonts w:eastAsia="Times New Roman" w:cs="Times New Roman"/>
          <w:szCs w:val="24"/>
        </w:rPr>
        <w:t>χ</w:t>
      </w:r>
      <w:r>
        <w:rPr>
          <w:rFonts w:eastAsia="Times New Roman" w:cs="Times New Roman"/>
          <w:szCs w:val="24"/>
        </w:rPr>
        <w:t>ρ</w:t>
      </w:r>
      <w:r>
        <w:rPr>
          <w:rFonts w:eastAsia="Times New Roman" w:cs="Times New Roman"/>
          <w:szCs w:val="24"/>
        </w:rPr>
        <w:t xml:space="preserve">όνια </w:t>
      </w:r>
      <w:r>
        <w:rPr>
          <w:rFonts w:eastAsia="Times New Roman" w:cs="Times New Roman"/>
          <w:szCs w:val="24"/>
        </w:rPr>
        <w:t>π</w:t>
      </w:r>
      <w:r>
        <w:rPr>
          <w:rFonts w:eastAsia="Times New Roman" w:cs="Times New Roman"/>
          <w:szCs w:val="24"/>
        </w:rPr>
        <w:t>ολλά» και «καλή χρονιά» σε όλους τους συναδέλφους.</w:t>
      </w:r>
    </w:p>
    <w:p w14:paraId="7CF05D46"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Το παρόν σχέδιο νόμου βρίσκεται στη σωστή κατεύθυνση, εάν και δεν φτάνει ως το τέρμα. Είναι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ένα μεταβατικό στάδιο, είμαστε στα μισά του δρόμου μιας σταδιακής μετάβασης του πλαισίου. Η </w:t>
      </w:r>
      <w:proofErr w:type="spellStart"/>
      <w:r>
        <w:rPr>
          <w:rFonts w:eastAsia="Times New Roman" w:cs="Times New Roman"/>
          <w:szCs w:val="24"/>
        </w:rPr>
        <w:t>προαιρ</w:t>
      </w:r>
      <w:r>
        <w:rPr>
          <w:rFonts w:eastAsia="Times New Roman" w:cs="Times New Roman"/>
          <w:szCs w:val="24"/>
        </w:rPr>
        <w:t>ετικότητα</w:t>
      </w:r>
      <w:proofErr w:type="spellEnd"/>
      <w:r>
        <w:rPr>
          <w:rFonts w:eastAsia="Times New Roman" w:cs="Times New Roman"/>
          <w:szCs w:val="24"/>
        </w:rPr>
        <w:t xml:space="preserve"> της </w:t>
      </w:r>
      <w:proofErr w:type="spellStart"/>
      <w:r>
        <w:rPr>
          <w:rFonts w:eastAsia="Times New Roman" w:cs="Times New Roman"/>
          <w:szCs w:val="24"/>
        </w:rPr>
        <w:t>σ</w:t>
      </w:r>
      <w:r>
        <w:rPr>
          <w:rFonts w:eastAsia="Times New Roman" w:cs="Times New Roman"/>
          <w:szCs w:val="24"/>
        </w:rPr>
        <w:t>αρίας</w:t>
      </w:r>
      <w:proofErr w:type="spellEnd"/>
      <w:r>
        <w:rPr>
          <w:rFonts w:eastAsia="Times New Roman" w:cs="Times New Roman"/>
          <w:szCs w:val="24"/>
        </w:rPr>
        <w:t xml:space="preserve">, δηλαδή η εφαρμογή της στο δικαιοδοτικό κομμάτι μόνο όταν όλοι οι ενδιαφερόμενοι συναινούν πρέπει να θεωρηθεί ως ένα πρώτο ενδιάμεσο βήμα. Σε ένα φιλελεύθερο κράτος η εφαρμογή της </w:t>
      </w:r>
      <w:proofErr w:type="spellStart"/>
      <w:r>
        <w:rPr>
          <w:rFonts w:eastAsia="Times New Roman" w:cs="Times New Roman"/>
          <w:szCs w:val="24"/>
        </w:rPr>
        <w:t>σ</w:t>
      </w:r>
      <w:r>
        <w:rPr>
          <w:rFonts w:eastAsia="Times New Roman" w:cs="Times New Roman"/>
          <w:szCs w:val="24"/>
        </w:rPr>
        <w:t>αρίας</w:t>
      </w:r>
      <w:proofErr w:type="spellEnd"/>
      <w:r>
        <w:rPr>
          <w:rFonts w:eastAsia="Times New Roman" w:cs="Times New Roman"/>
          <w:szCs w:val="24"/>
        </w:rPr>
        <w:t xml:space="preserve"> αποτελεί παραχάραξη συνταγματικών αρχών, όπως αυ</w:t>
      </w:r>
      <w:r>
        <w:rPr>
          <w:rFonts w:eastAsia="Times New Roman" w:cs="Times New Roman"/>
          <w:szCs w:val="24"/>
        </w:rPr>
        <w:t xml:space="preserve">τών της δίκαιης δίκης, της ισότητας των φύλων, της υπεροχής του συμφέροντος του παιδιού. </w:t>
      </w:r>
    </w:p>
    <w:p w14:paraId="7CF05D47"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Η Κυβέρνηση εμφανίζει το σχέδιο νόμου ως μια καινοτομία που έρχεται να μετατρέψει μια υποχρέωση σε δικαίωμα. Διερωτάται εύλογα, όμως, κανείς εάν η Κυβέρνηση σύρεται γ</w:t>
      </w:r>
      <w:r>
        <w:rPr>
          <w:rFonts w:eastAsia="Times New Roman" w:cs="Times New Roman"/>
          <w:szCs w:val="24"/>
        </w:rPr>
        <w:t>ια μια ακόμη φορά πίσω από τις εξελίξεις και νομοθετεί εν</w:t>
      </w:r>
      <w:r>
        <w:rPr>
          <w:rFonts w:eastAsia="Times New Roman" w:cs="Times New Roman"/>
          <w:szCs w:val="24"/>
        </w:rPr>
        <w:t xml:space="preserve"> </w:t>
      </w:r>
      <w:r>
        <w:rPr>
          <w:rFonts w:eastAsia="Times New Roman" w:cs="Times New Roman"/>
          <w:szCs w:val="24"/>
        </w:rPr>
        <w:t xml:space="preserve">όψει της επικείμενης δικαίωσης Ελληνίδας μουσουλμάνας κατοίκου της Θράκης στο Ευρωπαϊκό Δικαστήριο Δικαιωμάτων του Ανθρώπου. Συγκεκριμένα στις 6 Δεκεμβρίου συζητήθηκε στην </w:t>
      </w:r>
      <w:r>
        <w:rPr>
          <w:rFonts w:eastAsia="Times New Roman" w:cs="Times New Roman"/>
          <w:szCs w:val="24"/>
        </w:rPr>
        <w:t>ο</w:t>
      </w:r>
      <w:r>
        <w:rPr>
          <w:rFonts w:eastAsia="Times New Roman" w:cs="Times New Roman"/>
          <w:szCs w:val="24"/>
        </w:rPr>
        <w:t>λομέλεια του Ευρωπαϊκού Δ</w:t>
      </w:r>
      <w:r>
        <w:rPr>
          <w:rFonts w:eastAsia="Times New Roman" w:cs="Times New Roman"/>
          <w:szCs w:val="24"/>
        </w:rPr>
        <w:t xml:space="preserve">ικαστηρίου η υπόθεσή της </w:t>
      </w:r>
      <w:proofErr w:type="spellStart"/>
      <w:r>
        <w:rPr>
          <w:rFonts w:eastAsia="Times New Roman" w:cs="Times New Roman"/>
          <w:szCs w:val="24"/>
        </w:rPr>
        <w:t>Χατιτζέ</w:t>
      </w:r>
      <w:proofErr w:type="spellEnd"/>
      <w:r>
        <w:rPr>
          <w:rFonts w:eastAsia="Times New Roman" w:cs="Times New Roman"/>
          <w:szCs w:val="24"/>
        </w:rPr>
        <w:t xml:space="preserve"> </w:t>
      </w:r>
      <w:proofErr w:type="spellStart"/>
      <w:r>
        <w:rPr>
          <w:rFonts w:eastAsia="Times New Roman" w:cs="Times New Roman"/>
          <w:szCs w:val="24"/>
        </w:rPr>
        <w:t>Μολλά</w:t>
      </w:r>
      <w:proofErr w:type="spellEnd"/>
      <w:r>
        <w:rPr>
          <w:rFonts w:eastAsia="Times New Roman" w:cs="Times New Roman"/>
          <w:szCs w:val="24"/>
        </w:rPr>
        <w:t xml:space="preserve"> </w:t>
      </w:r>
      <w:proofErr w:type="spellStart"/>
      <w:r>
        <w:rPr>
          <w:rFonts w:eastAsia="Times New Roman" w:cs="Times New Roman"/>
          <w:szCs w:val="24"/>
        </w:rPr>
        <w:t>Σαλί</w:t>
      </w:r>
      <w:proofErr w:type="spellEnd"/>
      <w:r>
        <w:rPr>
          <w:rFonts w:eastAsia="Times New Roman" w:cs="Times New Roman"/>
          <w:szCs w:val="24"/>
        </w:rPr>
        <w:t xml:space="preserve">, κατοίκου Ροδόπης, γνωστή υπόθεση με τη διαθήκη του συζύγου, τις αδελφές του εκλιπόντος που επικαλέστηκαν τη </w:t>
      </w:r>
      <w:proofErr w:type="spellStart"/>
      <w:r>
        <w:rPr>
          <w:rFonts w:eastAsia="Times New Roman" w:cs="Times New Roman"/>
          <w:szCs w:val="24"/>
        </w:rPr>
        <w:t>σ</w:t>
      </w:r>
      <w:r>
        <w:rPr>
          <w:rFonts w:eastAsia="Times New Roman" w:cs="Times New Roman"/>
          <w:szCs w:val="24"/>
        </w:rPr>
        <w:t>αρία</w:t>
      </w:r>
      <w:proofErr w:type="spellEnd"/>
      <w:r>
        <w:rPr>
          <w:rFonts w:eastAsia="Times New Roman" w:cs="Times New Roman"/>
          <w:szCs w:val="24"/>
        </w:rPr>
        <w:t>, κ.λπ.</w:t>
      </w:r>
      <w:r>
        <w:rPr>
          <w:rFonts w:eastAsia="Times New Roman" w:cs="Times New Roman"/>
          <w:szCs w:val="24"/>
        </w:rPr>
        <w:t>.</w:t>
      </w:r>
      <w:r>
        <w:rPr>
          <w:rFonts w:eastAsia="Times New Roman" w:cs="Times New Roman"/>
          <w:szCs w:val="24"/>
        </w:rPr>
        <w:t xml:space="preserve"> Ο Άρειος Πάγος </w:t>
      </w:r>
      <w:proofErr w:type="spellStart"/>
      <w:r>
        <w:rPr>
          <w:rFonts w:eastAsia="Times New Roman" w:cs="Times New Roman"/>
          <w:szCs w:val="24"/>
        </w:rPr>
        <w:t>απεφάνθη</w:t>
      </w:r>
      <w:proofErr w:type="spellEnd"/>
      <w:r>
        <w:rPr>
          <w:rFonts w:eastAsia="Times New Roman" w:cs="Times New Roman"/>
          <w:szCs w:val="24"/>
        </w:rPr>
        <w:t xml:space="preserve"> υπέρ των αδελφών το 2015, αλλά η υπόθεση πήγε στο Ευρωπαϊκό Δικασ</w:t>
      </w:r>
      <w:r>
        <w:rPr>
          <w:rFonts w:eastAsia="Times New Roman" w:cs="Times New Roman"/>
          <w:szCs w:val="24"/>
        </w:rPr>
        <w:t xml:space="preserve">τήριο των Δικαιωμάτων του Ανθρώπου και εκκρεμεί η απόφαση. Για αυτό, λοιπόν, η αλλαγή του νομοθετικού πλαισίου </w:t>
      </w:r>
      <w:r>
        <w:rPr>
          <w:rFonts w:eastAsia="Times New Roman" w:cs="Times New Roman"/>
          <w:szCs w:val="24"/>
        </w:rPr>
        <w:lastRenderedPageBreak/>
        <w:t>κρίνεται απαραίτητη, έστω και με τον μεσοβέζικο τρόπο που γίνεται με το παρόν νομοσχέδιο.</w:t>
      </w:r>
    </w:p>
    <w:p w14:paraId="7CF05D48"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Επιτρέψτε μου να αναφερθώ κι εγώ σε αυτό που είπε και ο</w:t>
      </w:r>
      <w:r>
        <w:rPr>
          <w:rFonts w:eastAsia="Times New Roman" w:cs="Times New Roman"/>
          <w:szCs w:val="24"/>
        </w:rPr>
        <w:t xml:space="preserve"> κ. Καρράς προηγουμένως και πρότεινε μάλιστα και ειδική τροπολογία, στο πότε θα εκδοθεί το προβλεπόμενο προεδρικό διάταγμα του εδαφίου 4β. Γιατί δεν βάζουμε προθεσμίες για την έκδοση προεδρικών διαταγμάτων και υπουργικών αποφάσεων; Η μη θέσπιση συγκεκριμέν</w:t>
      </w:r>
      <w:r>
        <w:rPr>
          <w:rFonts w:eastAsia="Times New Roman" w:cs="Times New Roman"/>
          <w:szCs w:val="24"/>
        </w:rPr>
        <w:t>ων χρονοδιαγραμμάτων, λυπάμαι, αλλά είναι σαν να ψηφίζονται διατάξεις οι οποίες πετάνε την μπάλα στην κερκίδα. Υπάρχουν νόμοι που δεν εφαρμόζονται, επειδή ακριβώς δεν έχουν εκδοθεί προεδρικά διατάγματα και υπουργικές αποφάσεις. Και επειδή ακριβώς ο νομοθέτ</w:t>
      </w:r>
      <w:r>
        <w:rPr>
          <w:rFonts w:eastAsia="Times New Roman" w:cs="Times New Roman"/>
          <w:szCs w:val="24"/>
        </w:rPr>
        <w:t xml:space="preserve">ης δεν δεσμεύει τη διοίκηση με συγκεκριμένες προθεσμίες, έτσι καταλήγουμε σε ατέρμονους νόμους. Το ερώτημα, </w:t>
      </w:r>
      <w:r>
        <w:rPr>
          <w:rFonts w:eastAsia="Times New Roman" w:cs="Times New Roman"/>
          <w:szCs w:val="24"/>
        </w:rPr>
        <w:lastRenderedPageBreak/>
        <w:t xml:space="preserve">λοιπόν, είναι πότε θα έχουμε το συγκεκριμένο προεδρικό διάταγμα, ποιο είναι το εύλογο χρονικό διάστημα; Οι τριάντα ημέρες, στις οποίες αναφέρθηκε ο </w:t>
      </w:r>
      <w:r>
        <w:rPr>
          <w:rFonts w:eastAsia="Times New Roman" w:cs="Times New Roman"/>
          <w:szCs w:val="24"/>
        </w:rPr>
        <w:t xml:space="preserve">κύριος Υπουργός στην </w:t>
      </w:r>
      <w:r>
        <w:rPr>
          <w:rFonts w:eastAsia="Times New Roman" w:cs="Times New Roman"/>
          <w:szCs w:val="24"/>
        </w:rPr>
        <w:t>ε</w:t>
      </w:r>
      <w:r>
        <w:rPr>
          <w:rFonts w:eastAsia="Times New Roman" w:cs="Times New Roman"/>
          <w:szCs w:val="24"/>
        </w:rPr>
        <w:t xml:space="preserve">πιτροπή; Πώς αυτές θα μπουν σε ένα χρονοδιάγραμμα για να έχουμε και το προεδρικό διάταγμα έτοιμο; Αυτό σε ό,τι έχει να κάνει με το νομοθέτημα σχετικά με τη </w:t>
      </w:r>
      <w:proofErr w:type="spellStart"/>
      <w:r>
        <w:rPr>
          <w:rFonts w:eastAsia="Times New Roman" w:cs="Times New Roman"/>
          <w:szCs w:val="24"/>
        </w:rPr>
        <w:t>σ</w:t>
      </w:r>
      <w:r>
        <w:rPr>
          <w:rFonts w:eastAsia="Times New Roman" w:cs="Times New Roman"/>
          <w:szCs w:val="24"/>
        </w:rPr>
        <w:t>αρία</w:t>
      </w:r>
      <w:proofErr w:type="spellEnd"/>
      <w:r>
        <w:rPr>
          <w:rFonts w:eastAsia="Times New Roman" w:cs="Times New Roman"/>
          <w:szCs w:val="24"/>
        </w:rPr>
        <w:t xml:space="preserve">. </w:t>
      </w:r>
    </w:p>
    <w:p w14:paraId="7CF05D49"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Επιτρέψτε μου, όμως, να αναφερθώ εν τάχει και σε δυο, τρία θέματα της </w:t>
      </w:r>
      <w:r>
        <w:rPr>
          <w:rFonts w:eastAsia="Times New Roman" w:cs="Times New Roman"/>
          <w:szCs w:val="24"/>
        </w:rPr>
        <w:t xml:space="preserve">επικαιρότητας. Και δεν μπορώ να μην αναφερθώ στην περίπτωση των Τούρκων στρατιωτικών που έχουν ζητήσει άσυλο. Το πράγμα φαίνεται να στράβωσε από την αρχή, όταν βιάστηκε ο Πρωθυπουργός να δώσει διαβεβαιώσεις στον κ. </w:t>
      </w:r>
      <w:proofErr w:type="spellStart"/>
      <w:r>
        <w:rPr>
          <w:rFonts w:eastAsia="Times New Roman" w:cs="Times New Roman"/>
          <w:szCs w:val="24"/>
        </w:rPr>
        <w:t>Ερντογάν</w:t>
      </w:r>
      <w:proofErr w:type="spellEnd"/>
      <w:r>
        <w:rPr>
          <w:rFonts w:eastAsia="Times New Roman" w:cs="Times New Roman"/>
          <w:szCs w:val="24"/>
        </w:rPr>
        <w:t xml:space="preserve"> υπό την πίεση των γεγονότων. Σε </w:t>
      </w:r>
      <w:r>
        <w:rPr>
          <w:rFonts w:eastAsia="Times New Roman" w:cs="Times New Roman"/>
          <w:szCs w:val="24"/>
        </w:rPr>
        <w:t xml:space="preserve">καθεστώτα, όμως, που θεωρούν ότι η </w:t>
      </w:r>
      <w:r>
        <w:rPr>
          <w:rFonts w:eastAsia="Times New Roman" w:cs="Times New Roman"/>
          <w:szCs w:val="24"/>
        </w:rPr>
        <w:lastRenderedPageBreak/>
        <w:t>δ</w:t>
      </w:r>
      <w:r>
        <w:rPr>
          <w:rFonts w:eastAsia="Times New Roman" w:cs="Times New Roman"/>
          <w:szCs w:val="24"/>
        </w:rPr>
        <w:t xml:space="preserve">ικαιοσύνη είναι κομμάτι της εκτελεστικής εξουσίας, δεν πρέπει να τους ανοίγεις την όρεξη. </w:t>
      </w:r>
    </w:p>
    <w:p w14:paraId="7CF05D4A"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Το θέμα της μη έκδοσης στην Τουρκία έκλεισε οριστικά, ελπίζω. Το θέμα της χορήγησης ασύλου είναι σε εξέλιξη και ελπίζω να μην ξαν</w:t>
      </w:r>
      <w:r>
        <w:rPr>
          <w:rFonts w:eastAsia="Times New Roman" w:cs="Times New Roman"/>
          <w:szCs w:val="24"/>
        </w:rPr>
        <w:t xml:space="preserve">αδούμε εικόνες σαν τις χτεσινές της σύλληψης του αξιωματικού μέσα από την Υπηρεσία Ασύλου, για λόγους δημοσίου συμφέροντος. Το ενδεχόμενο που έχει ακουστεί για έκδοση σε τρίτη χώρα, που ανασύρει μνήμες </w:t>
      </w:r>
      <w:proofErr w:type="spellStart"/>
      <w:r>
        <w:rPr>
          <w:rFonts w:eastAsia="Times New Roman" w:cs="Times New Roman"/>
          <w:szCs w:val="24"/>
        </w:rPr>
        <w:t>Οτσαλάν</w:t>
      </w:r>
      <w:proofErr w:type="spellEnd"/>
      <w:r>
        <w:rPr>
          <w:rFonts w:eastAsia="Times New Roman" w:cs="Times New Roman"/>
          <w:szCs w:val="24"/>
        </w:rPr>
        <w:t xml:space="preserve">, ελπίζω να είναι απλώς ένα ευφάνταστο σενάριο </w:t>
      </w:r>
      <w:r>
        <w:rPr>
          <w:rFonts w:eastAsia="Times New Roman" w:cs="Times New Roman"/>
          <w:szCs w:val="24"/>
        </w:rPr>
        <w:t xml:space="preserve">και όχι ένα υπαρκτό ενδεχόμενο, μια επιλογή που μελετάται. Πρέπει, όμως, να παραδεχθούμε ότι στα εξωτερικά θέματα δεν είναι πάντα όλα ξεκάθαρα. </w:t>
      </w:r>
    </w:p>
    <w:p w14:paraId="7CF05D4B" w14:textId="77777777" w:rsidR="00DE1A4F" w:rsidRDefault="00594AFE">
      <w:pPr>
        <w:spacing w:line="600" w:lineRule="auto"/>
        <w:ind w:firstLine="720"/>
        <w:jc w:val="both"/>
        <w:rPr>
          <w:rFonts w:eastAsia="Times New Roman"/>
          <w:szCs w:val="24"/>
        </w:rPr>
      </w:pPr>
      <w:r>
        <w:rPr>
          <w:rFonts w:eastAsia="Times New Roman"/>
          <w:szCs w:val="24"/>
        </w:rPr>
        <w:lastRenderedPageBreak/>
        <w:t xml:space="preserve">Γι’ αυτό δεν πρέπει να τα θολώνουμε έτι περαιτέρω, όπως παραδείγματος χάριν στο θέμα της ονομασίας της πρώην </w:t>
      </w:r>
      <w:r>
        <w:rPr>
          <w:rFonts w:eastAsia="Times New Roman"/>
          <w:szCs w:val="24"/>
        </w:rPr>
        <w:t xml:space="preserve">Γιουγκοσλαβικής Δημοκρατίας της Μακεδονίας. Και εδώ οι θέσεις θολώνουν όταν διατυπώνονται δύο γραμμές στην Κυβέρνηση. Άλλη ο Πρωθυπουργός, άλλη ο </w:t>
      </w:r>
      <w:proofErr w:type="spellStart"/>
      <w:r>
        <w:rPr>
          <w:rFonts w:eastAsia="Times New Roman"/>
          <w:szCs w:val="24"/>
        </w:rPr>
        <w:t>συμπρωθυπουργός</w:t>
      </w:r>
      <w:proofErr w:type="spellEnd"/>
      <w:r>
        <w:rPr>
          <w:rFonts w:eastAsia="Times New Roman"/>
          <w:szCs w:val="24"/>
        </w:rPr>
        <w:t xml:space="preserve"> -όπως λέμε συμπρωτεύουσα-, ο κ. Καμμένος, ο οποίος έχει μεν εμπιστοσύνη στον Υπουργό Εξωτερικώ</w:t>
      </w:r>
      <w:r>
        <w:rPr>
          <w:rFonts w:eastAsia="Times New Roman"/>
          <w:szCs w:val="24"/>
        </w:rPr>
        <w:t xml:space="preserve">ν, τον κ. Κοτζιά -ελπίζουμε να μην έχει τρίτη δική του γραμμή αυτός-, αλλά έσπευσε να πιάσει πρώτος στασίδι στο θέμα της </w:t>
      </w:r>
      <w:proofErr w:type="spellStart"/>
      <w:r>
        <w:rPr>
          <w:rFonts w:eastAsia="Times New Roman"/>
          <w:szCs w:val="24"/>
        </w:rPr>
        <w:t>ονοματομαχίας</w:t>
      </w:r>
      <w:proofErr w:type="spellEnd"/>
      <w:r>
        <w:rPr>
          <w:rFonts w:eastAsia="Times New Roman"/>
          <w:szCs w:val="24"/>
        </w:rPr>
        <w:t xml:space="preserve"> μετά από σχεδόν τρία ολόκληρα χρόνια αλαλίας.</w:t>
      </w:r>
    </w:p>
    <w:p w14:paraId="7CF05D4C" w14:textId="77777777" w:rsidR="00DE1A4F" w:rsidRDefault="00594AFE">
      <w:pPr>
        <w:spacing w:line="600" w:lineRule="auto"/>
        <w:ind w:firstLine="720"/>
        <w:jc w:val="both"/>
        <w:rPr>
          <w:rFonts w:eastAsia="Times New Roman"/>
          <w:szCs w:val="24"/>
        </w:rPr>
      </w:pPr>
      <w:r>
        <w:rPr>
          <w:rFonts w:eastAsia="Times New Roman"/>
          <w:szCs w:val="24"/>
        </w:rPr>
        <w:t>Εξηγούμαι. Στις 8</w:t>
      </w:r>
      <w:r>
        <w:rPr>
          <w:rFonts w:eastAsia="Times New Roman"/>
          <w:szCs w:val="24"/>
        </w:rPr>
        <w:t>-</w:t>
      </w:r>
      <w:r>
        <w:rPr>
          <w:rFonts w:eastAsia="Times New Roman"/>
          <w:szCs w:val="24"/>
        </w:rPr>
        <w:t>2</w:t>
      </w:r>
      <w:r>
        <w:rPr>
          <w:rFonts w:eastAsia="Times New Roman"/>
          <w:szCs w:val="24"/>
        </w:rPr>
        <w:t>-</w:t>
      </w:r>
      <w:r>
        <w:rPr>
          <w:rFonts w:eastAsia="Times New Roman"/>
          <w:szCs w:val="24"/>
        </w:rPr>
        <w:t xml:space="preserve">2015 ο Πρωθυπουργός Αλέξης Τσίπρας στις προγραμματικές </w:t>
      </w:r>
      <w:r>
        <w:rPr>
          <w:rFonts w:eastAsia="Times New Roman"/>
          <w:szCs w:val="24"/>
        </w:rPr>
        <w:t>δηλώσεις είχε πει -κι αυτό είναι από τα Πρα</w:t>
      </w:r>
      <w:r>
        <w:rPr>
          <w:rFonts w:eastAsia="Times New Roman"/>
          <w:szCs w:val="24"/>
        </w:rPr>
        <w:lastRenderedPageBreak/>
        <w:t>κτικά-: «Σημαντική είναι, επίσης, η εξεύρεση στο πλαίσιο συνομιλιών υπό τον Οργανισμό Ηνωμένων Εθνών αμοιβαία αποδεκτής λύσης στη διαφορά για όνομα με την πρώην Γιουγκοσλαβική Δημοκρατία της Μακεδονίας, στη βάση μ</w:t>
      </w:r>
      <w:r>
        <w:rPr>
          <w:rFonts w:eastAsia="Times New Roman"/>
          <w:szCs w:val="24"/>
        </w:rPr>
        <w:t>ιας σύνθετης ονομασίας, με γεωγραφικό προσδιορισμό για όλες τις χρήσεις». Κατόπιν αυτής της δήλωσης του Πρωθυπουργού, στις δύο επόμενες μέρες των προγραμματικών δηλώσεων μίλησε ο κ. Καμμένος δύο φορές μάλιστα, μία ως Αρχηγός των ΑΝΕΛ και μία ως Υπουργός Εθ</w:t>
      </w:r>
      <w:r>
        <w:rPr>
          <w:rFonts w:eastAsia="Times New Roman"/>
          <w:szCs w:val="24"/>
        </w:rPr>
        <w:t>νικής Άμυνας, και δεν είπε ούτε λέξη για τη μακεδονική ταμπακιέρα. Γιατί, λοιπόν, η σιωπή τότε και η κραυγή τώρα; Γιατί δεν υπέβαλε από τότε τις αντιρρήσεις του; Να μην άκουσε αυτή τη ρητή δήλωση του κ. Τσίπρα, μου φαίνεται δύσκολο. Απλώς η εξουσία και η κ</w:t>
      </w:r>
      <w:r>
        <w:rPr>
          <w:rFonts w:eastAsia="Times New Roman"/>
          <w:szCs w:val="24"/>
        </w:rPr>
        <w:t>αρέκλα επιβάλλουν μερικές φορές σιωπητήριο.</w:t>
      </w:r>
    </w:p>
    <w:p w14:paraId="7CF05D4D" w14:textId="77777777" w:rsidR="00DE1A4F" w:rsidRDefault="00594AFE">
      <w:pPr>
        <w:spacing w:line="600" w:lineRule="auto"/>
        <w:ind w:firstLine="720"/>
        <w:jc w:val="both"/>
        <w:rPr>
          <w:rFonts w:eastAsia="Times New Roman"/>
          <w:szCs w:val="24"/>
        </w:rPr>
      </w:pPr>
      <w:r>
        <w:rPr>
          <w:rFonts w:eastAsia="Times New Roman"/>
          <w:szCs w:val="24"/>
        </w:rPr>
        <w:lastRenderedPageBreak/>
        <w:t>Αν θέλετε τη γνώμη μου, επέλεξε να αντιδράσει με σχεδόν τρία χρόνια καθυστέρηση καιροσκοπικά, ποντάροντας, ως συνήθως, στον λαϊκισμό και στην πατριδοκαπηλία ως μια ευκαιρία κομματικής συσπείρωσης. Ακόμα και Βουλε</w:t>
      </w:r>
      <w:r>
        <w:rPr>
          <w:rFonts w:eastAsia="Times New Roman"/>
          <w:szCs w:val="24"/>
        </w:rPr>
        <w:t>υτές του άρχισαν να μιλάνε για πλειοψηφία μειοδοσίας.</w:t>
      </w:r>
    </w:p>
    <w:p w14:paraId="7CF05D4E" w14:textId="77777777" w:rsidR="00DE1A4F" w:rsidRDefault="00594AFE">
      <w:pPr>
        <w:spacing w:line="600" w:lineRule="auto"/>
        <w:ind w:firstLine="720"/>
        <w:jc w:val="both"/>
        <w:rPr>
          <w:rFonts w:eastAsia="Times New Roman"/>
          <w:szCs w:val="24"/>
        </w:rPr>
      </w:pPr>
      <w:r>
        <w:rPr>
          <w:rFonts w:eastAsia="Times New Roman"/>
          <w:szCs w:val="24"/>
        </w:rPr>
        <w:t xml:space="preserve">Η επίλυση, όμως, του ζητήματος θέλει εθνική υπευθυνότητα απ’ όλους. Και δεν είναι μόνο το όνομα. Είναι και οι </w:t>
      </w:r>
      <w:proofErr w:type="spellStart"/>
      <w:r>
        <w:rPr>
          <w:rFonts w:eastAsia="Times New Roman"/>
          <w:szCs w:val="24"/>
        </w:rPr>
        <w:t>αλυτρωτικές</w:t>
      </w:r>
      <w:proofErr w:type="spellEnd"/>
      <w:r>
        <w:rPr>
          <w:rFonts w:eastAsia="Times New Roman"/>
          <w:szCs w:val="24"/>
        </w:rPr>
        <w:t xml:space="preserve"> βλέψεις που υπάρχουν στο Σύνταγμα, τα βιβλία και αρκετά άλλα. Αν πράγματι έχει φ</w:t>
      </w:r>
      <w:r>
        <w:rPr>
          <w:rFonts w:eastAsia="Times New Roman"/>
          <w:szCs w:val="24"/>
        </w:rPr>
        <w:t>ύγει η αδιαλλαξία και υπάρχει από τη μεριά της πρώην Γιουγκοσλαβικής Δημοκρατίας της Μακεδονίας η διάθεση να κάνει υποχωρήσεις, δεν πρέπει να χαθεί η ευκαιρία να βγάλουμε αυτό το αγκάθι. Αλλιώς, το αγκάθι θα είναι εκεί και θα κακοφορμίζει.</w:t>
      </w:r>
    </w:p>
    <w:p w14:paraId="7CF05D4F" w14:textId="77777777" w:rsidR="00DE1A4F" w:rsidRDefault="00594AFE">
      <w:pPr>
        <w:spacing w:line="600" w:lineRule="auto"/>
        <w:ind w:firstLine="720"/>
        <w:jc w:val="both"/>
        <w:rPr>
          <w:rFonts w:eastAsia="Times New Roman"/>
          <w:szCs w:val="24"/>
        </w:rPr>
      </w:pPr>
      <w:r>
        <w:rPr>
          <w:rFonts w:eastAsia="Times New Roman"/>
          <w:szCs w:val="24"/>
        </w:rPr>
        <w:lastRenderedPageBreak/>
        <w:t xml:space="preserve">Είναι ευκαιρία, </w:t>
      </w:r>
      <w:r>
        <w:rPr>
          <w:rFonts w:eastAsia="Times New Roman"/>
          <w:szCs w:val="24"/>
        </w:rPr>
        <w:t>λοιπόν, να ανατρέψουμε τα εις βάρος μας τετελεσμένα στο θέμα της ονομασίας της γειτονικής χώρας ως σκέτο «Μακεδονία». Η νέα ονομασία μην ξεχνάμε ότι θα είναι για όλες τις χρήσεις και, ως γνωστόν, σήμερα πάνω από εκατό χώρες έχουν αναγνωρίσει την πρώην Γιου</w:t>
      </w:r>
      <w:r>
        <w:rPr>
          <w:rFonts w:eastAsia="Times New Roman"/>
          <w:szCs w:val="24"/>
        </w:rPr>
        <w:t>γκοσλαβική Δημοκρατία της Μακεδονίας με το συνταγματικό της όνομα και μεταξύ αυτών τρία μόνιμα μέλη του Συμβουλίου Ασφαλείας, Αγγλία, Κίνα και Ρωσία. Αν αρνηθούμε μετά από αυτή την υποχώρηση και την άρση της αδιαλλαξίας των Σκοπιανών, θα χαθεί η ευκαιρία γ</w:t>
      </w:r>
      <w:r>
        <w:rPr>
          <w:rFonts w:eastAsia="Times New Roman"/>
          <w:szCs w:val="24"/>
        </w:rPr>
        <w:t xml:space="preserve">ια να ομαλοποιήσουμε τις σχέσεις μας με τη γειτονική χώρα, για να κλείσουμε ένα μέτωπο, για να ανοίξουμε νέες προοπτικές οικονομικής συνεργασίας. Θα χαθεί, όμως, και η αξιοπιστία μας σε διπλωματικό επίπεδο, καθότι θα </w:t>
      </w:r>
      <w:r>
        <w:rPr>
          <w:rFonts w:eastAsia="Times New Roman"/>
          <w:szCs w:val="24"/>
        </w:rPr>
        <w:lastRenderedPageBreak/>
        <w:t xml:space="preserve">θεωρηθούμε το «κακομαθημένο παιδί», με </w:t>
      </w:r>
      <w:r>
        <w:rPr>
          <w:rFonts w:eastAsia="Times New Roman"/>
          <w:szCs w:val="24"/>
        </w:rPr>
        <w:t xml:space="preserve">αποτέλεσμα πολλές χώρες που δεν έχουν αναγνωρίσει την πρώην Γιουγκοσλαβική Δημοκρατία της Μακεδονίας ως Μακεδονία, να αναθεωρήσουν τη στάση τους. Στην ουσία, δηλαδή, όσοι λένε «καμμία χρήση του όρου Μακεδονία», σπρώχνουν τελικά στη χρήση του αποκλειστικού </w:t>
      </w:r>
      <w:r>
        <w:rPr>
          <w:rFonts w:eastAsia="Times New Roman"/>
          <w:szCs w:val="24"/>
        </w:rPr>
        <w:t>όρου «Μακεδονία» απ’ όλους. Αυτή η έλλειψη αξιοπιστίας ίσως μας κοστίσει και σε άλλα διπλωματικά μέτωπα που έχουμε ανοικτά.</w:t>
      </w:r>
    </w:p>
    <w:p w14:paraId="7CF05D50" w14:textId="77777777" w:rsidR="00DE1A4F" w:rsidRDefault="00594AFE">
      <w:pPr>
        <w:spacing w:line="600" w:lineRule="auto"/>
        <w:ind w:firstLine="720"/>
        <w:jc w:val="both"/>
        <w:rPr>
          <w:rFonts w:eastAsia="Times New Roman"/>
          <w:szCs w:val="24"/>
        </w:rPr>
      </w:pPr>
      <w:r>
        <w:rPr>
          <w:rFonts w:eastAsia="Times New Roman"/>
          <w:szCs w:val="24"/>
        </w:rPr>
        <w:t>Γι’ αυτούς τους λόγους δεν πρέπει οι δύο κυβερνητικοί εταίροι να βάλουν ένα τόσο σημαντικό θέμα στο πεδίο της μικροπολιτικής, του λα</w:t>
      </w:r>
      <w:r>
        <w:rPr>
          <w:rFonts w:eastAsia="Times New Roman"/>
          <w:szCs w:val="24"/>
        </w:rPr>
        <w:t xml:space="preserve">ϊκισμού και του καιροσκοπισμού. Οι κακοί χειρισμοί μπορεί να σκοτώσουν τις όποιες καλές προθέσεις που φαίνεται να υπάρχουν για την επίλυση ενός χρόνιου σημαντικού προβλήματος. Η </w:t>
      </w:r>
      <w:r>
        <w:rPr>
          <w:rFonts w:eastAsia="Times New Roman"/>
          <w:szCs w:val="24"/>
        </w:rPr>
        <w:lastRenderedPageBreak/>
        <w:t>μπάλα, λοιπόν, είναι στο γήπεδο της Κυβέρνησης, όσο κι αν προσπαθεί να την κλω</w:t>
      </w:r>
      <w:r>
        <w:rPr>
          <w:rFonts w:eastAsia="Times New Roman"/>
          <w:szCs w:val="24"/>
        </w:rPr>
        <w:t>τσήσει άτσαλα στο γήπεδο της Αντιπολίτευσης.</w:t>
      </w:r>
    </w:p>
    <w:p w14:paraId="7CF05D51" w14:textId="77777777" w:rsidR="00DE1A4F" w:rsidRDefault="00594AFE">
      <w:pPr>
        <w:spacing w:line="600" w:lineRule="auto"/>
        <w:ind w:firstLine="720"/>
        <w:jc w:val="both"/>
        <w:rPr>
          <w:rFonts w:eastAsia="Times New Roman"/>
          <w:szCs w:val="24"/>
        </w:rPr>
      </w:pPr>
      <w:r>
        <w:rPr>
          <w:rFonts w:eastAsia="Times New Roman"/>
          <w:szCs w:val="24"/>
        </w:rPr>
        <w:t>Εν κατακλείδι, το ζήτημα της ονομασίας είναι πολύ σοβαρή υπόθεση για να την αφήσουμε στην ακροδεξιά χείρα της Κυβέρνησης.</w:t>
      </w:r>
    </w:p>
    <w:p w14:paraId="7CF05D52" w14:textId="77777777" w:rsidR="00DE1A4F" w:rsidRDefault="00594AFE">
      <w:pPr>
        <w:spacing w:line="600" w:lineRule="auto"/>
        <w:ind w:firstLine="720"/>
        <w:jc w:val="both"/>
        <w:rPr>
          <w:rFonts w:eastAsia="Times New Roman"/>
          <w:szCs w:val="24"/>
        </w:rPr>
      </w:pPr>
      <w:r>
        <w:rPr>
          <w:rFonts w:eastAsia="Times New Roman"/>
          <w:szCs w:val="24"/>
        </w:rPr>
        <w:t>Κλείνει εδώ η παρένθεση και μια και μιλάμε για καλό σχεδιασμό, για να ευθυμήσουμε και λίγ</w:t>
      </w:r>
      <w:r>
        <w:rPr>
          <w:rFonts w:eastAsia="Times New Roman"/>
          <w:szCs w:val="24"/>
        </w:rPr>
        <w:t xml:space="preserve">ο, επιτρέψτε μου να πω ότι στην κοπή της πίτας στο Υπουργικό Συμβούλιο που έγινε προχθές καταλάβαμε ότι ο σχεδιασμός της </w:t>
      </w:r>
      <w:proofErr w:type="spellStart"/>
      <w:r>
        <w:rPr>
          <w:rFonts w:eastAsia="Times New Roman"/>
          <w:szCs w:val="24"/>
        </w:rPr>
        <w:t>προτεραιοποίησης</w:t>
      </w:r>
      <w:proofErr w:type="spellEnd"/>
      <w:r>
        <w:rPr>
          <w:rFonts w:eastAsia="Times New Roman"/>
          <w:szCs w:val="24"/>
        </w:rPr>
        <w:t xml:space="preserve"> στον ψηφιακό σχεδιασμό των Υπουργείων γίνεται στην τύχη, ανάλογα με το σε ποιον Υπουργό θα πέσει το φλουρί της βασιλόπ</w:t>
      </w:r>
      <w:r>
        <w:rPr>
          <w:rFonts w:eastAsia="Times New Roman"/>
          <w:szCs w:val="24"/>
        </w:rPr>
        <w:t xml:space="preserve">ιτας. Από τη μια μιλάτε για οικονομία καζίνο, αναφερόμενοι στον νεοφιλελευθερισμό </w:t>
      </w:r>
      <w:r>
        <w:rPr>
          <w:rFonts w:eastAsia="Times New Roman"/>
          <w:szCs w:val="24"/>
        </w:rPr>
        <w:lastRenderedPageBreak/>
        <w:t xml:space="preserve">και από την άλλη εφαρμόζεται </w:t>
      </w:r>
      <w:proofErr w:type="spellStart"/>
      <w:r>
        <w:rPr>
          <w:rFonts w:eastAsia="Times New Roman"/>
          <w:szCs w:val="24"/>
        </w:rPr>
        <w:t>ψηφιοποίηση</w:t>
      </w:r>
      <w:proofErr w:type="spellEnd"/>
      <w:r>
        <w:rPr>
          <w:rFonts w:eastAsia="Times New Roman"/>
          <w:szCs w:val="24"/>
        </w:rPr>
        <w:t xml:space="preserve"> «φλουρί» στον καθορισμό των προτεραιοτήτων </w:t>
      </w:r>
      <w:proofErr w:type="spellStart"/>
      <w:r>
        <w:rPr>
          <w:rFonts w:eastAsia="Times New Roman"/>
          <w:szCs w:val="24"/>
        </w:rPr>
        <w:t>ψηφιοποίησης</w:t>
      </w:r>
      <w:proofErr w:type="spellEnd"/>
      <w:r>
        <w:rPr>
          <w:rFonts w:eastAsia="Times New Roman"/>
          <w:szCs w:val="24"/>
        </w:rPr>
        <w:t xml:space="preserve"> των Υπουργείων. Ελπίζω μόνο να μην είναι αυτή η βασική σας στρατηγική και σε </w:t>
      </w:r>
      <w:r>
        <w:rPr>
          <w:rFonts w:eastAsia="Times New Roman"/>
          <w:szCs w:val="24"/>
        </w:rPr>
        <w:t>άλλα θέματα.</w:t>
      </w:r>
    </w:p>
    <w:p w14:paraId="7CF05D53" w14:textId="77777777" w:rsidR="00DE1A4F" w:rsidRDefault="00594AFE">
      <w:pPr>
        <w:spacing w:line="600" w:lineRule="auto"/>
        <w:ind w:firstLine="720"/>
        <w:jc w:val="both"/>
        <w:rPr>
          <w:rFonts w:eastAsia="Times New Roman"/>
          <w:szCs w:val="24"/>
        </w:rPr>
      </w:pPr>
      <w:r>
        <w:rPr>
          <w:rFonts w:eastAsia="Times New Roman"/>
          <w:szCs w:val="24"/>
        </w:rPr>
        <w:t xml:space="preserve">Κλείνω με το νομοσχέδιο των εξακοσίων σελίδων και τετρακοσίων άρθρων με τα </w:t>
      </w:r>
      <w:proofErr w:type="spellStart"/>
      <w:r>
        <w:rPr>
          <w:rFonts w:eastAsia="Times New Roman"/>
          <w:szCs w:val="24"/>
        </w:rPr>
        <w:t>προαπαιτούμενα</w:t>
      </w:r>
      <w:proofErr w:type="spellEnd"/>
      <w:r>
        <w:rPr>
          <w:rFonts w:eastAsia="Times New Roman"/>
          <w:szCs w:val="24"/>
        </w:rPr>
        <w:t xml:space="preserve"> της τρίτης αξιολόγησης, που θα έχουμε αύριο στη Βουλή. Αν είχε κλείσει το </w:t>
      </w:r>
      <w:r>
        <w:rPr>
          <w:rFonts w:eastAsia="Times New Roman"/>
          <w:szCs w:val="24"/>
          <w:lang w:val="en-US"/>
        </w:rPr>
        <w:t>staff</w:t>
      </w:r>
      <w:r>
        <w:rPr>
          <w:rFonts w:eastAsia="Times New Roman"/>
          <w:szCs w:val="24"/>
        </w:rPr>
        <w:t xml:space="preserve"> </w:t>
      </w:r>
      <w:r>
        <w:rPr>
          <w:rFonts w:eastAsia="Times New Roman"/>
          <w:szCs w:val="24"/>
          <w:lang w:val="en-US"/>
        </w:rPr>
        <w:t>level</w:t>
      </w:r>
      <w:r>
        <w:rPr>
          <w:rFonts w:eastAsia="Times New Roman"/>
          <w:szCs w:val="24"/>
        </w:rPr>
        <w:t xml:space="preserve"> </w:t>
      </w:r>
      <w:r>
        <w:rPr>
          <w:rFonts w:eastAsia="Times New Roman"/>
          <w:szCs w:val="24"/>
          <w:lang w:val="en-US"/>
        </w:rPr>
        <w:t>agreement</w:t>
      </w:r>
      <w:r>
        <w:rPr>
          <w:rFonts w:eastAsia="Times New Roman"/>
          <w:szCs w:val="24"/>
        </w:rPr>
        <w:t xml:space="preserve">, όπως είχε πει ο κ. </w:t>
      </w:r>
      <w:proofErr w:type="spellStart"/>
      <w:r>
        <w:rPr>
          <w:rFonts w:eastAsia="Times New Roman"/>
          <w:szCs w:val="24"/>
        </w:rPr>
        <w:t>Τσακαλώτος</w:t>
      </w:r>
      <w:proofErr w:type="spellEnd"/>
      <w:r>
        <w:rPr>
          <w:rFonts w:eastAsia="Times New Roman"/>
          <w:szCs w:val="24"/>
        </w:rPr>
        <w:t xml:space="preserve"> αρχές Δεκεμβρίου, γιατί χρ</w:t>
      </w:r>
      <w:r>
        <w:rPr>
          <w:rFonts w:eastAsia="Times New Roman"/>
          <w:szCs w:val="24"/>
        </w:rPr>
        <w:t xml:space="preserve">ειάστηκε ενάμισης μήνας για να έλθει το νομοσχέδιο στη Βουλή, παραμονές του </w:t>
      </w:r>
      <w:proofErr w:type="spellStart"/>
      <w:r>
        <w:rPr>
          <w:rFonts w:eastAsia="Times New Roman"/>
          <w:szCs w:val="24"/>
          <w:lang w:val="en-US"/>
        </w:rPr>
        <w:t>Eurogroup</w:t>
      </w:r>
      <w:proofErr w:type="spellEnd"/>
      <w:r>
        <w:rPr>
          <w:rFonts w:eastAsia="Times New Roman"/>
          <w:szCs w:val="24"/>
        </w:rPr>
        <w:t xml:space="preserve"> ώστε να γίνουν όλα «ψεκάστε, σκουπίστε, τελειώσατε», για να προλάβουμε τις ημερομηνίες; Θα μου πείτε ότι πρόκειται για </w:t>
      </w:r>
      <w:proofErr w:type="spellStart"/>
      <w:r>
        <w:rPr>
          <w:rFonts w:eastAsia="Times New Roman"/>
          <w:szCs w:val="24"/>
        </w:rPr>
        <w:t>προαπαιτούμενα</w:t>
      </w:r>
      <w:proofErr w:type="spellEnd"/>
      <w:r>
        <w:rPr>
          <w:rFonts w:eastAsia="Times New Roman"/>
          <w:szCs w:val="24"/>
        </w:rPr>
        <w:t xml:space="preserve"> και όχι για συζητούμενα. Είναι, δηλα</w:t>
      </w:r>
      <w:r>
        <w:rPr>
          <w:rFonts w:eastAsia="Times New Roman"/>
          <w:szCs w:val="24"/>
        </w:rPr>
        <w:t xml:space="preserve">δή, αποφάσεις που έχουν συζητηθεί μεταξύ Κυβέρνησης και θεσμών και θέλουν απλώς τη νομοθετική «βούλα». </w:t>
      </w:r>
    </w:p>
    <w:p w14:paraId="7CF05D54" w14:textId="77777777" w:rsidR="00DE1A4F" w:rsidRDefault="00594AFE">
      <w:pPr>
        <w:spacing w:line="600" w:lineRule="auto"/>
        <w:ind w:firstLine="720"/>
        <w:jc w:val="both"/>
        <w:rPr>
          <w:rFonts w:eastAsia="Times New Roman"/>
          <w:szCs w:val="24"/>
        </w:rPr>
      </w:pPr>
      <w:r>
        <w:rPr>
          <w:rFonts w:eastAsia="Times New Roman"/>
          <w:szCs w:val="24"/>
        </w:rPr>
        <w:lastRenderedPageBreak/>
        <w:t xml:space="preserve">Να το δεχτώ αυτό, αλλά μήπως να κάνετε και την αυτοκριτική σας, που δεν την έχουμε ακούσει; Την αυτοκριτική σας για τις εποχές, που όταν έφερναν και οι </w:t>
      </w:r>
      <w:r>
        <w:rPr>
          <w:rFonts w:eastAsia="Times New Roman"/>
          <w:szCs w:val="24"/>
        </w:rPr>
        <w:t xml:space="preserve">προηγούμενοι με </w:t>
      </w:r>
      <w:r>
        <w:rPr>
          <w:rFonts w:eastAsia="Times New Roman"/>
          <w:szCs w:val="24"/>
          <w:lang w:val="en-US"/>
        </w:rPr>
        <w:t>fast</w:t>
      </w:r>
      <w:r>
        <w:rPr>
          <w:rFonts w:eastAsia="Times New Roman"/>
          <w:szCs w:val="24"/>
        </w:rPr>
        <w:t xml:space="preserve"> </w:t>
      </w:r>
      <w:r>
        <w:rPr>
          <w:rFonts w:eastAsia="Times New Roman"/>
          <w:szCs w:val="24"/>
          <w:lang w:val="en-US"/>
        </w:rPr>
        <w:t>track</w:t>
      </w:r>
      <w:r>
        <w:rPr>
          <w:rFonts w:eastAsia="Times New Roman"/>
          <w:szCs w:val="24"/>
        </w:rPr>
        <w:t xml:space="preserve"> διαδικασίες τέτοια νομοθετήματα, εσείς ανεβαίνατε στα κάγκελα και μιλάγατε για χούντες και γερμανοτσολιάδες. Μήπως τελικά καταλάβατε; Μήπως τελικά όλοι καταλάβαμε ότι οι αδιέξοδες κοκορομαχίες και τα «ή τους τελειώνουμε ή μας τελ</w:t>
      </w:r>
      <w:r>
        <w:rPr>
          <w:rFonts w:eastAsia="Times New Roman"/>
          <w:szCs w:val="24"/>
        </w:rPr>
        <w:t>ειώνουν» είναι αυτά που μας καθήλωσαν; Όταν άλλες χώρες, όπως Κύπρος, Ιρλανδία, Πορτογαλία, ξεφεύγοντας από τα δεσμά του λαϊκισμού και της πόλωσης άρχισαν ήδη να αναπνέουν. Διότι πρέπει επιτέλους να καταλάβουμε ότι όσο ο λαϊκισμός και η πόλωση κερδίζουν έδ</w:t>
      </w:r>
      <w:r>
        <w:rPr>
          <w:rFonts w:eastAsia="Times New Roman"/>
          <w:szCs w:val="24"/>
        </w:rPr>
        <w:t>αφος, τόσο η Ελλάδα χάνει ευκαιρίες.</w:t>
      </w:r>
    </w:p>
    <w:p w14:paraId="7CF05D55" w14:textId="77777777" w:rsidR="00DE1A4F" w:rsidRDefault="00594AFE">
      <w:pPr>
        <w:spacing w:line="600" w:lineRule="auto"/>
        <w:ind w:firstLine="720"/>
        <w:jc w:val="both"/>
        <w:rPr>
          <w:rFonts w:eastAsia="Times New Roman"/>
          <w:szCs w:val="24"/>
        </w:rPr>
      </w:pPr>
      <w:r>
        <w:rPr>
          <w:rFonts w:eastAsia="Times New Roman"/>
          <w:szCs w:val="24"/>
        </w:rPr>
        <w:t>Ευχαριστώ πολύ.</w:t>
      </w:r>
    </w:p>
    <w:p w14:paraId="7CF05D56" w14:textId="77777777" w:rsidR="00DE1A4F" w:rsidRDefault="00594AFE">
      <w:pPr>
        <w:spacing w:line="600" w:lineRule="auto"/>
        <w:ind w:firstLine="720"/>
        <w:jc w:val="both"/>
        <w:rPr>
          <w:rFonts w:eastAsia="Times New Roman"/>
          <w:szCs w:val="24"/>
        </w:rPr>
      </w:pPr>
      <w:r>
        <w:rPr>
          <w:rFonts w:eastAsia="Times New Roman"/>
          <w:b/>
          <w:szCs w:val="24"/>
        </w:rPr>
        <w:lastRenderedPageBreak/>
        <w:t>ΠΡΟΕΔΡΕΥΩΝ (Δημήτριος Καμμένος):</w:t>
      </w:r>
      <w:r>
        <w:rPr>
          <w:rFonts w:eastAsia="Times New Roman"/>
          <w:szCs w:val="24"/>
        </w:rPr>
        <w:t xml:space="preserve"> Ευχαριστούμε πολύ τον κ. </w:t>
      </w:r>
      <w:proofErr w:type="spellStart"/>
      <w:r>
        <w:rPr>
          <w:rFonts w:eastAsia="Times New Roman"/>
          <w:szCs w:val="24"/>
        </w:rPr>
        <w:t>Μαυρωτά</w:t>
      </w:r>
      <w:proofErr w:type="spellEnd"/>
      <w:r>
        <w:rPr>
          <w:rFonts w:eastAsia="Times New Roman"/>
          <w:szCs w:val="24"/>
        </w:rPr>
        <w:t xml:space="preserve">. </w:t>
      </w:r>
    </w:p>
    <w:p w14:paraId="7CF05D57" w14:textId="77777777" w:rsidR="00DE1A4F" w:rsidRDefault="00594AFE">
      <w:pPr>
        <w:spacing w:line="600" w:lineRule="auto"/>
        <w:ind w:firstLine="720"/>
        <w:jc w:val="both"/>
        <w:rPr>
          <w:rFonts w:eastAsia="Times New Roman"/>
          <w:szCs w:val="24"/>
        </w:rPr>
      </w:pPr>
      <w:r>
        <w:rPr>
          <w:rFonts w:eastAsia="Times New Roman"/>
          <w:szCs w:val="24"/>
        </w:rPr>
        <w:t xml:space="preserve">Παρακαλώ πολύ, ας έλθει η κ. </w:t>
      </w:r>
      <w:proofErr w:type="spellStart"/>
      <w:r>
        <w:rPr>
          <w:rFonts w:eastAsia="Times New Roman"/>
          <w:szCs w:val="24"/>
        </w:rPr>
        <w:t>Αυλωνίτου</w:t>
      </w:r>
      <w:proofErr w:type="spellEnd"/>
      <w:r>
        <w:rPr>
          <w:rFonts w:eastAsia="Times New Roman"/>
          <w:szCs w:val="24"/>
        </w:rPr>
        <w:t>.</w:t>
      </w:r>
    </w:p>
    <w:p w14:paraId="7CF05D58" w14:textId="77777777" w:rsidR="00DE1A4F" w:rsidRDefault="00594AFE">
      <w:pPr>
        <w:spacing w:line="600" w:lineRule="auto"/>
        <w:ind w:firstLine="720"/>
        <w:jc w:val="both"/>
        <w:rPr>
          <w:rFonts w:eastAsia="Times New Roman"/>
          <w:szCs w:val="24"/>
        </w:rPr>
      </w:pPr>
      <w:r>
        <w:rPr>
          <w:rFonts w:eastAsia="Times New Roman"/>
          <w:b/>
          <w:szCs w:val="24"/>
        </w:rPr>
        <w:t>ΚΩΝΣΤΑΝΤΙΝΟΣ ΚΑΤΣΙΚΗΣ:</w:t>
      </w:r>
      <w:r>
        <w:rPr>
          <w:rFonts w:eastAsia="Times New Roman"/>
          <w:szCs w:val="24"/>
        </w:rPr>
        <w:t xml:space="preserve"> Κύριε Πρόεδρε, μπορώ να έχω τον λόγο;</w:t>
      </w:r>
    </w:p>
    <w:p w14:paraId="7CF05D59" w14:textId="77777777" w:rsidR="00DE1A4F" w:rsidRDefault="00594AFE">
      <w:pPr>
        <w:spacing w:line="600" w:lineRule="auto"/>
        <w:ind w:firstLine="720"/>
        <w:jc w:val="both"/>
        <w:rPr>
          <w:rFonts w:eastAsia="Times New Roman"/>
          <w:szCs w:val="24"/>
        </w:rPr>
      </w:pPr>
      <w:r>
        <w:rPr>
          <w:rFonts w:eastAsia="Times New Roman"/>
          <w:b/>
          <w:szCs w:val="24"/>
        </w:rPr>
        <w:t xml:space="preserve">ΠΡΟΕΔΡΕΥΩΝ (Δημήτριος Καμμένος): </w:t>
      </w:r>
      <w:r>
        <w:rPr>
          <w:rFonts w:eastAsia="Times New Roman"/>
          <w:szCs w:val="24"/>
        </w:rPr>
        <w:t>Π</w:t>
      </w:r>
      <w:r>
        <w:rPr>
          <w:rFonts w:eastAsia="Times New Roman"/>
          <w:szCs w:val="24"/>
        </w:rPr>
        <w:t xml:space="preserve">αρακαλώ, κύριε </w:t>
      </w:r>
      <w:proofErr w:type="spellStart"/>
      <w:r>
        <w:rPr>
          <w:rFonts w:eastAsia="Times New Roman"/>
          <w:szCs w:val="24"/>
        </w:rPr>
        <w:t>Κατσίκη</w:t>
      </w:r>
      <w:proofErr w:type="spellEnd"/>
      <w:r>
        <w:rPr>
          <w:rFonts w:eastAsia="Times New Roman"/>
          <w:szCs w:val="24"/>
        </w:rPr>
        <w:t>.</w:t>
      </w:r>
    </w:p>
    <w:p w14:paraId="7CF05D5A" w14:textId="77777777" w:rsidR="00DE1A4F" w:rsidRDefault="00594AFE">
      <w:pPr>
        <w:spacing w:line="600" w:lineRule="auto"/>
        <w:ind w:firstLine="720"/>
        <w:jc w:val="both"/>
        <w:rPr>
          <w:rFonts w:eastAsia="Times New Roman"/>
          <w:szCs w:val="24"/>
        </w:rPr>
      </w:pPr>
      <w:r>
        <w:rPr>
          <w:rFonts w:eastAsia="Times New Roman"/>
          <w:b/>
          <w:szCs w:val="24"/>
        </w:rPr>
        <w:t>ΚΩΝΣΤΑΝΤΙΝΟΣ ΚΑΤΣΙΚΗΣ:</w:t>
      </w:r>
      <w:r>
        <w:rPr>
          <w:rFonts w:eastAsia="Times New Roman"/>
          <w:szCs w:val="24"/>
        </w:rPr>
        <w:t xml:space="preserve"> Κύριε Πρόεδρε, ζητώ τον λόγο για δύο λόγους. Ο πρώτος είναι επί προσωπικού και ο δεύτερος επί της διαδικασίας.</w:t>
      </w:r>
    </w:p>
    <w:p w14:paraId="7CF05D5B" w14:textId="77777777" w:rsidR="00DE1A4F" w:rsidRDefault="00594AFE">
      <w:pPr>
        <w:spacing w:line="600" w:lineRule="auto"/>
        <w:ind w:firstLine="720"/>
        <w:jc w:val="both"/>
        <w:rPr>
          <w:rFonts w:eastAsia="Times New Roman"/>
          <w:szCs w:val="24"/>
        </w:rPr>
      </w:pPr>
      <w:r>
        <w:rPr>
          <w:rFonts w:eastAsia="Times New Roman"/>
          <w:b/>
          <w:szCs w:val="24"/>
        </w:rPr>
        <w:t xml:space="preserve">ΠΡΟΕΔΡΕΥΩΝ (Δημήτριος Καμμένος): </w:t>
      </w:r>
      <w:r>
        <w:rPr>
          <w:rFonts w:eastAsia="Times New Roman"/>
          <w:szCs w:val="24"/>
        </w:rPr>
        <w:t>Επί προσωπικού, πώς προέκυψε;</w:t>
      </w:r>
    </w:p>
    <w:p w14:paraId="7CF05D5C" w14:textId="77777777" w:rsidR="00DE1A4F" w:rsidRDefault="00594AFE">
      <w:pPr>
        <w:spacing w:line="600" w:lineRule="auto"/>
        <w:ind w:firstLine="720"/>
        <w:jc w:val="both"/>
        <w:rPr>
          <w:rFonts w:eastAsia="Times New Roman"/>
          <w:szCs w:val="24"/>
        </w:rPr>
      </w:pPr>
      <w:r>
        <w:rPr>
          <w:rFonts w:eastAsia="Times New Roman"/>
          <w:b/>
          <w:szCs w:val="24"/>
        </w:rPr>
        <w:lastRenderedPageBreak/>
        <w:t>ΚΩΝΣΤΑΝΤΙΝΟΣ ΚΑΤΣΙΚΗΣ:</w:t>
      </w:r>
      <w:r>
        <w:rPr>
          <w:rFonts w:eastAsia="Times New Roman"/>
          <w:szCs w:val="24"/>
        </w:rPr>
        <w:t xml:space="preserve"> Επί προσωπικού προέκυψε, διότι ο Κοινοβουλευτικός Εκπρόσωπος του Ποταμιού είπε δύο πράγματα. Είπε ότι ο Πάνος Καμμένος και οι Ανεξάρτητοι Έλληνες, στους οποίους ανήκω κι εγώ, είμαστε στην εξουσία για την καρέκλα. Και το δεύτερο είναι ότι μίλησε για εθνική</w:t>
      </w:r>
      <w:r>
        <w:rPr>
          <w:rFonts w:eastAsia="Times New Roman"/>
          <w:szCs w:val="24"/>
        </w:rPr>
        <w:t xml:space="preserve"> μειοδοσία, φωτογραφίζοντας εμένα.</w:t>
      </w:r>
    </w:p>
    <w:p w14:paraId="7CF05D5D" w14:textId="77777777" w:rsidR="00DE1A4F" w:rsidRDefault="00594AFE">
      <w:pPr>
        <w:spacing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Εσείς το είπατε.</w:t>
      </w:r>
    </w:p>
    <w:p w14:paraId="7CF05D5E" w14:textId="77777777" w:rsidR="00DE1A4F" w:rsidRDefault="00594AFE">
      <w:pPr>
        <w:spacing w:line="600" w:lineRule="auto"/>
        <w:ind w:firstLine="720"/>
        <w:jc w:val="both"/>
        <w:rPr>
          <w:rFonts w:eastAsia="Times New Roman"/>
          <w:szCs w:val="24"/>
        </w:rPr>
      </w:pPr>
      <w:r>
        <w:rPr>
          <w:rFonts w:eastAsia="Times New Roman"/>
          <w:b/>
          <w:szCs w:val="24"/>
        </w:rPr>
        <w:t>ΚΩΝΣΤΑΝΤΙΝΟΣ ΚΑΤΣΙΚΗΣ:</w:t>
      </w:r>
      <w:r>
        <w:rPr>
          <w:rFonts w:eastAsia="Times New Roman"/>
          <w:szCs w:val="24"/>
        </w:rPr>
        <w:t xml:space="preserve"> Άρα το επιβεβαιώνει. Οπότε θα μπορούσατε να μου δώσετε τον λόγο;</w:t>
      </w:r>
    </w:p>
    <w:p w14:paraId="7CF05D5F" w14:textId="77777777" w:rsidR="00DE1A4F" w:rsidRDefault="00594AFE">
      <w:pPr>
        <w:spacing w:line="600" w:lineRule="auto"/>
        <w:ind w:firstLine="720"/>
        <w:jc w:val="both"/>
        <w:rPr>
          <w:rFonts w:eastAsia="Times New Roman"/>
          <w:szCs w:val="24"/>
        </w:rPr>
      </w:pPr>
      <w:r>
        <w:rPr>
          <w:rFonts w:eastAsia="Times New Roman"/>
          <w:b/>
          <w:szCs w:val="24"/>
        </w:rPr>
        <w:t xml:space="preserve">ΠΡΟΕΔΡΕΥΩΝ (Δημήτριος Καμμένος): </w:t>
      </w:r>
      <w:r>
        <w:rPr>
          <w:rFonts w:eastAsia="Times New Roman"/>
          <w:szCs w:val="24"/>
        </w:rPr>
        <w:t xml:space="preserve">Ωραία, παρακαλώ για ένα λεπτό. </w:t>
      </w:r>
    </w:p>
    <w:p w14:paraId="7CF05D60" w14:textId="77777777" w:rsidR="00DE1A4F" w:rsidRDefault="00594AFE">
      <w:pPr>
        <w:spacing w:line="600" w:lineRule="auto"/>
        <w:ind w:firstLine="720"/>
        <w:jc w:val="both"/>
        <w:rPr>
          <w:rFonts w:eastAsia="Times New Roman"/>
          <w:szCs w:val="24"/>
        </w:rPr>
      </w:pPr>
      <w:r>
        <w:rPr>
          <w:rFonts w:eastAsia="Times New Roman"/>
          <w:szCs w:val="24"/>
        </w:rPr>
        <w:t xml:space="preserve">Κυρία </w:t>
      </w:r>
      <w:proofErr w:type="spellStart"/>
      <w:r>
        <w:rPr>
          <w:rFonts w:eastAsia="Times New Roman"/>
          <w:szCs w:val="24"/>
        </w:rPr>
        <w:t>Αυλωνίτου</w:t>
      </w:r>
      <w:proofErr w:type="spellEnd"/>
      <w:r>
        <w:rPr>
          <w:rFonts w:eastAsia="Times New Roman"/>
          <w:szCs w:val="24"/>
        </w:rPr>
        <w:t>, θα μας συγχωρήσ</w:t>
      </w:r>
      <w:r>
        <w:rPr>
          <w:rFonts w:eastAsia="Times New Roman"/>
          <w:szCs w:val="24"/>
        </w:rPr>
        <w:t>ετε για ένα λεπτό.</w:t>
      </w:r>
    </w:p>
    <w:p w14:paraId="7CF05D61" w14:textId="77777777" w:rsidR="00DE1A4F" w:rsidRDefault="00594AFE">
      <w:pPr>
        <w:spacing w:line="600" w:lineRule="auto"/>
        <w:ind w:firstLine="720"/>
        <w:jc w:val="both"/>
        <w:rPr>
          <w:rFonts w:eastAsia="Times New Roman"/>
          <w:szCs w:val="24"/>
        </w:rPr>
      </w:pPr>
      <w:r>
        <w:rPr>
          <w:rFonts w:eastAsia="Times New Roman"/>
          <w:b/>
          <w:szCs w:val="24"/>
        </w:rPr>
        <w:lastRenderedPageBreak/>
        <w:t>ΚΩΝΣΤΑΝΤΙΝΟΣ ΚΑΤΣΙΚΗΣ:</w:t>
      </w:r>
      <w:r>
        <w:rPr>
          <w:rFonts w:eastAsia="Times New Roman"/>
          <w:szCs w:val="24"/>
        </w:rPr>
        <w:t xml:space="preserve"> Σε ό,τι αφορά τη διαδικασία, κύριε Πρόεδρε, όχι κάνοντας μομφή στο πρόσωπό σας, επειδή προεδρεύετε, και όλοι οι συνάδελφοί σας έκαναν το ίδιο, άφησαν τους ομιλητές, είτε ήταν </w:t>
      </w:r>
      <w:r>
        <w:rPr>
          <w:rFonts w:eastAsia="Times New Roman"/>
          <w:szCs w:val="24"/>
        </w:rPr>
        <w:t>ε</w:t>
      </w:r>
      <w:r>
        <w:rPr>
          <w:rFonts w:eastAsia="Times New Roman"/>
          <w:szCs w:val="24"/>
        </w:rPr>
        <w:t>ισηγητές είτε ήταν Κοινοβουλευτικοί Εκ</w:t>
      </w:r>
      <w:r>
        <w:rPr>
          <w:rFonts w:eastAsia="Times New Roman"/>
          <w:szCs w:val="24"/>
        </w:rPr>
        <w:t>πρόσωποι, να ξεφύγουν από το σημερινό θέμα που συζητάμε και το οποίο δεν είναι άλλο από την τροποποίηση του άρθρου 5 του ν.1920/1991. Άρα, λοιπόν, για να μην έρχομαι κι εγώ σε δύσκολη θέση -και ίσως ο καθένας να παίρνει τον λόγο για να αντιμετωπίζει τέτοιο</w:t>
      </w:r>
      <w:r>
        <w:rPr>
          <w:rFonts w:eastAsia="Times New Roman"/>
          <w:szCs w:val="24"/>
        </w:rPr>
        <w:t>υ είδους θέματα, που ξεφεύγουν από το θέμα της ημερήσιας διάταξης που συζητά η Ολομέλεια- καλό θα ήταν να τηρείται αυτή η διαδικασία.</w:t>
      </w:r>
    </w:p>
    <w:p w14:paraId="7CF05D62" w14:textId="77777777" w:rsidR="00DE1A4F" w:rsidRDefault="00594AFE">
      <w:pPr>
        <w:spacing w:line="600" w:lineRule="auto"/>
        <w:ind w:firstLine="720"/>
        <w:jc w:val="both"/>
        <w:rPr>
          <w:rFonts w:eastAsia="Times New Roman"/>
          <w:szCs w:val="24"/>
        </w:rPr>
      </w:pPr>
      <w:r>
        <w:rPr>
          <w:rFonts w:eastAsia="Times New Roman"/>
          <w:szCs w:val="24"/>
        </w:rPr>
        <w:t xml:space="preserve">Τώρα πάω επί του προσωπικού. Θέλω να πω στο συνάδελφο κ. </w:t>
      </w:r>
      <w:proofErr w:type="spellStart"/>
      <w:r>
        <w:rPr>
          <w:rFonts w:eastAsia="Times New Roman"/>
          <w:szCs w:val="24"/>
        </w:rPr>
        <w:t>Μαυρωτά</w:t>
      </w:r>
      <w:proofErr w:type="spellEnd"/>
      <w:r>
        <w:rPr>
          <w:rFonts w:eastAsia="Times New Roman"/>
          <w:szCs w:val="24"/>
        </w:rPr>
        <w:t xml:space="preserve"> ότι αν τόσο εγώ όσο και οι συνάδελφοι μου, κυρίως ο Πρόεδ</w:t>
      </w:r>
      <w:r>
        <w:rPr>
          <w:rFonts w:eastAsia="Times New Roman"/>
          <w:szCs w:val="24"/>
        </w:rPr>
        <w:t xml:space="preserve">ρος των Ανεξαρτήτων Ελλήνων, θέλαμε να υπηρετήσουμε </w:t>
      </w:r>
      <w:r>
        <w:rPr>
          <w:rFonts w:eastAsia="Times New Roman"/>
          <w:szCs w:val="24"/>
        </w:rPr>
        <w:lastRenderedPageBreak/>
        <w:t>την καρέκλα, την εξουσία και όχι τον ελληνικό λαό, το 2015 δεν θα προσφεύγαμε στον ίδιο τον ελληνικό λαό, προκειμένου να έχουμε το αποτέλεσμα της λαϊκής ετυμηγορίας, όπου για δεύτερη φορά μας εμπιστεύτηκε</w:t>
      </w:r>
      <w:r>
        <w:rPr>
          <w:rFonts w:eastAsia="Times New Roman"/>
          <w:szCs w:val="24"/>
        </w:rPr>
        <w:t>.</w:t>
      </w:r>
    </w:p>
    <w:p w14:paraId="7CF05D63" w14:textId="77777777" w:rsidR="00DE1A4F" w:rsidRDefault="00594AFE">
      <w:pPr>
        <w:spacing w:line="600" w:lineRule="auto"/>
        <w:ind w:firstLine="720"/>
        <w:jc w:val="both"/>
        <w:rPr>
          <w:rFonts w:eastAsia="Times New Roman"/>
          <w:szCs w:val="24"/>
        </w:rPr>
      </w:pPr>
      <w:r>
        <w:rPr>
          <w:rFonts w:eastAsia="Times New Roman"/>
          <w:szCs w:val="24"/>
        </w:rPr>
        <w:t>Το δεύτερο που θέλω να του πω και ολοκληρώνω με αυτό είναι ότι εκείνοι που επιμένουν στην καρέκλα, την αποζητούν και τη θέλουν είναι εκείνοι ακριβώς των οποίων το κόμμα διαλύεται, όπως συμβαίνει σήμερα στο Ποτάμι. Πηγαίνουν να βρουν άλλη πολιτική στέγη κ</w:t>
      </w:r>
      <w:r>
        <w:rPr>
          <w:rFonts w:eastAsia="Times New Roman"/>
          <w:szCs w:val="24"/>
        </w:rPr>
        <w:t xml:space="preserve">αι για να εδραιωθούν, ο Αρχηγός τους βάζει υποψηφιότητα για να γίνει Αρχηγός της Δημοκρατικής Συμπαράταξης. </w:t>
      </w:r>
    </w:p>
    <w:p w14:paraId="7CF05D64" w14:textId="77777777" w:rsidR="00DE1A4F" w:rsidRDefault="00594AFE">
      <w:pPr>
        <w:spacing w:line="600" w:lineRule="auto"/>
        <w:ind w:firstLine="720"/>
        <w:jc w:val="both"/>
        <w:rPr>
          <w:rFonts w:eastAsia="Times New Roman"/>
          <w:szCs w:val="24"/>
        </w:rPr>
      </w:pPr>
      <w:r>
        <w:rPr>
          <w:rFonts w:eastAsia="Times New Roman"/>
          <w:szCs w:val="24"/>
        </w:rPr>
        <w:t>Αυτό ήθελα να πω. Ας σκεφτεί, λοιπόν, την επόμενη φορά που θα μιλήσει για καρέκλα εξουσίας.</w:t>
      </w:r>
    </w:p>
    <w:p w14:paraId="7CF05D65" w14:textId="77777777" w:rsidR="00DE1A4F" w:rsidRDefault="00594AFE">
      <w:pPr>
        <w:spacing w:line="600" w:lineRule="auto"/>
        <w:ind w:firstLine="720"/>
        <w:jc w:val="both"/>
        <w:rPr>
          <w:rFonts w:eastAsia="Times New Roman"/>
          <w:szCs w:val="24"/>
        </w:rPr>
      </w:pPr>
      <w:r>
        <w:rPr>
          <w:rFonts w:eastAsia="Times New Roman"/>
          <w:szCs w:val="24"/>
        </w:rPr>
        <w:t>Ευχαριστώ.</w:t>
      </w:r>
    </w:p>
    <w:p w14:paraId="7CF05D66" w14:textId="77777777" w:rsidR="00DE1A4F" w:rsidRDefault="00594AFE">
      <w:pPr>
        <w:spacing w:line="600" w:lineRule="auto"/>
        <w:ind w:firstLine="720"/>
        <w:jc w:val="both"/>
        <w:rPr>
          <w:rFonts w:eastAsia="Times New Roman"/>
          <w:szCs w:val="24"/>
        </w:rPr>
      </w:pPr>
      <w:r>
        <w:rPr>
          <w:rFonts w:eastAsia="Times New Roman"/>
          <w:b/>
          <w:szCs w:val="24"/>
        </w:rPr>
        <w:lastRenderedPageBreak/>
        <w:t>ΓΕΩΡΓΙΟΣ ΜΑΥΡΩΤΑΣ:</w:t>
      </w:r>
      <w:r>
        <w:rPr>
          <w:rFonts w:eastAsia="Times New Roman"/>
          <w:szCs w:val="24"/>
        </w:rPr>
        <w:t xml:space="preserve"> Κύριε Πρόεδρε.</w:t>
      </w:r>
    </w:p>
    <w:p w14:paraId="7CF05D67" w14:textId="77777777" w:rsidR="00DE1A4F" w:rsidRDefault="00594AFE">
      <w:pPr>
        <w:spacing w:line="600" w:lineRule="auto"/>
        <w:ind w:firstLine="720"/>
        <w:jc w:val="both"/>
        <w:rPr>
          <w:rFonts w:eastAsia="Times New Roman"/>
          <w:szCs w:val="24"/>
        </w:rPr>
      </w:pPr>
      <w:r>
        <w:rPr>
          <w:rFonts w:eastAsia="Times New Roman"/>
          <w:b/>
          <w:szCs w:val="24"/>
        </w:rPr>
        <w:t>ΠΡΟΕΔΡΕΥΩΝ</w:t>
      </w:r>
      <w:r>
        <w:rPr>
          <w:rFonts w:eastAsia="Times New Roman"/>
          <w:b/>
          <w:szCs w:val="24"/>
        </w:rPr>
        <w:t xml:space="preserve"> (Δημήτριος Καμμένος): </w:t>
      </w:r>
      <w:r>
        <w:rPr>
          <w:rFonts w:eastAsia="Times New Roman"/>
          <w:szCs w:val="24"/>
        </w:rPr>
        <w:t>Ευχαριστώ.</w:t>
      </w:r>
    </w:p>
    <w:p w14:paraId="7CF05D68" w14:textId="77777777" w:rsidR="00DE1A4F" w:rsidRDefault="00594AFE">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Μαυρωτά</w:t>
      </w:r>
      <w:proofErr w:type="spellEnd"/>
      <w:r>
        <w:rPr>
          <w:rFonts w:eastAsia="Times New Roman"/>
          <w:szCs w:val="24"/>
        </w:rPr>
        <w:t xml:space="preserve">, ορίστε, παρακαλώ σύντομα. Να σεβαστούμε και την κ. </w:t>
      </w:r>
      <w:proofErr w:type="spellStart"/>
      <w:r>
        <w:rPr>
          <w:rFonts w:eastAsia="Times New Roman"/>
          <w:szCs w:val="24"/>
        </w:rPr>
        <w:t>Αυλωνίτου</w:t>
      </w:r>
      <w:proofErr w:type="spellEnd"/>
      <w:r>
        <w:rPr>
          <w:rFonts w:eastAsia="Times New Roman"/>
          <w:szCs w:val="24"/>
        </w:rPr>
        <w:t>.</w:t>
      </w:r>
    </w:p>
    <w:p w14:paraId="7CF05D69" w14:textId="77777777" w:rsidR="00DE1A4F" w:rsidRDefault="00594AFE">
      <w:pPr>
        <w:spacing w:line="600" w:lineRule="auto"/>
        <w:ind w:firstLine="720"/>
        <w:jc w:val="both"/>
        <w:rPr>
          <w:rFonts w:eastAsia="Times New Roman"/>
          <w:szCs w:val="24"/>
        </w:rPr>
      </w:pPr>
      <w:r>
        <w:rPr>
          <w:rFonts w:eastAsia="Times New Roman"/>
          <w:b/>
          <w:szCs w:val="24"/>
        </w:rPr>
        <w:t>ΓΕΩΡΓΙΟΣ ΜΑΥΡΩΤΑΣ:</w:t>
      </w:r>
      <w:r>
        <w:rPr>
          <w:rFonts w:eastAsia="Times New Roman"/>
          <w:szCs w:val="24"/>
        </w:rPr>
        <w:t xml:space="preserve"> Μόνο για ένα λεπτό, να διορθώσω κάτι στον κ. </w:t>
      </w:r>
      <w:proofErr w:type="spellStart"/>
      <w:r>
        <w:rPr>
          <w:rFonts w:eastAsia="Times New Roman"/>
          <w:szCs w:val="24"/>
        </w:rPr>
        <w:t>Κατσίκη</w:t>
      </w:r>
      <w:proofErr w:type="spellEnd"/>
      <w:r>
        <w:rPr>
          <w:rFonts w:eastAsia="Times New Roman"/>
          <w:szCs w:val="24"/>
        </w:rPr>
        <w:t xml:space="preserve"> που δεν έχει καταλάβει κάτι που γίνεται εδώ και ένα χρόνο. Ο κ. Θεοδωράκης δεν έβαλε υποψηφιότητα για Αρχηγός της Δημοκρατικής Συμπαράταξης, αλλά του νέου φορέα που δημιουργείται στον χώρο στον οποίο δέ</w:t>
      </w:r>
      <w:r>
        <w:rPr>
          <w:rFonts w:eastAsia="Times New Roman"/>
          <w:szCs w:val="24"/>
        </w:rPr>
        <w:t>σποζε παλιά το ΠΑΣΟΚ και οι υπόλοιπες δυνάμεις, που είναι και το Κίνημα Αλλαγής. Αυτό είναι ένας νέος φορέας. Δεν είναι η Δημοκρατική Συμπαράταξη.</w:t>
      </w:r>
    </w:p>
    <w:p w14:paraId="7CF05D6A" w14:textId="77777777" w:rsidR="00DE1A4F" w:rsidRDefault="00594AFE">
      <w:pPr>
        <w:spacing w:line="600" w:lineRule="auto"/>
        <w:ind w:firstLine="720"/>
        <w:jc w:val="both"/>
        <w:rPr>
          <w:rFonts w:eastAsia="Times New Roman"/>
          <w:szCs w:val="24"/>
        </w:rPr>
      </w:pPr>
      <w:r>
        <w:rPr>
          <w:rFonts w:eastAsia="Times New Roman"/>
          <w:szCs w:val="24"/>
        </w:rPr>
        <w:t xml:space="preserve">Και δεύτερο, εφ’ όσον είναι τόσο λαλίστατος ο κ. </w:t>
      </w:r>
      <w:proofErr w:type="spellStart"/>
      <w:r>
        <w:rPr>
          <w:rFonts w:eastAsia="Times New Roman"/>
          <w:szCs w:val="24"/>
        </w:rPr>
        <w:t>Κατσίκης</w:t>
      </w:r>
      <w:proofErr w:type="spellEnd"/>
      <w:r>
        <w:rPr>
          <w:rFonts w:eastAsia="Times New Roman"/>
          <w:szCs w:val="24"/>
        </w:rPr>
        <w:t xml:space="preserve"> και παρεξηγησιάρης, να μας πει γιατί όταν έκανε ρητ</w:t>
      </w:r>
      <w:r>
        <w:rPr>
          <w:rFonts w:eastAsia="Times New Roman"/>
          <w:szCs w:val="24"/>
        </w:rPr>
        <w:t xml:space="preserve">ά την αναφορά ο </w:t>
      </w:r>
      <w:r>
        <w:rPr>
          <w:rFonts w:eastAsia="Times New Roman"/>
          <w:szCs w:val="24"/>
        </w:rPr>
        <w:lastRenderedPageBreak/>
        <w:t xml:space="preserve">κ. Τσίπρας στις 8 Φεβρουαρίου του 2015 για γεωγραφικό προσδιορισμό και σύνθετη ονομασία, ο κ. Καμμένος, όπως και εσείς, κύριε </w:t>
      </w:r>
      <w:proofErr w:type="spellStart"/>
      <w:r>
        <w:rPr>
          <w:rFonts w:eastAsia="Times New Roman"/>
          <w:szCs w:val="24"/>
        </w:rPr>
        <w:t>Κατσίκη</w:t>
      </w:r>
      <w:proofErr w:type="spellEnd"/>
      <w:r>
        <w:rPr>
          <w:rFonts w:eastAsia="Times New Roman"/>
          <w:szCs w:val="24"/>
        </w:rPr>
        <w:t>, δεν είχατε πει λέξη και τα λέτε τώρα.</w:t>
      </w:r>
    </w:p>
    <w:p w14:paraId="7CF05D6B" w14:textId="77777777" w:rsidR="00DE1A4F" w:rsidRDefault="00594AFE">
      <w:pPr>
        <w:spacing w:line="600" w:lineRule="auto"/>
        <w:ind w:firstLine="720"/>
        <w:jc w:val="both"/>
        <w:rPr>
          <w:rFonts w:eastAsia="Times New Roman"/>
          <w:szCs w:val="24"/>
        </w:rPr>
      </w:pPr>
      <w:r>
        <w:rPr>
          <w:rFonts w:eastAsia="Times New Roman"/>
          <w:b/>
          <w:szCs w:val="24"/>
        </w:rPr>
        <w:t>ΚΩΝΣΤΑΝΤΙΝΟΣ ΚΑΤΣΙΚΗΣ:</w:t>
      </w:r>
      <w:r>
        <w:rPr>
          <w:rFonts w:eastAsia="Times New Roman"/>
          <w:szCs w:val="24"/>
        </w:rPr>
        <w:t xml:space="preserve"> Κύριε Πρόεδρε, παρακαλώ.</w:t>
      </w:r>
    </w:p>
    <w:p w14:paraId="7CF05D6C" w14:textId="77777777" w:rsidR="00DE1A4F" w:rsidRDefault="00594AFE">
      <w:pPr>
        <w:spacing w:line="600" w:lineRule="auto"/>
        <w:ind w:firstLine="720"/>
        <w:jc w:val="both"/>
        <w:rPr>
          <w:rFonts w:eastAsia="Times New Roman"/>
          <w:szCs w:val="24"/>
        </w:rPr>
      </w:pPr>
      <w:r>
        <w:rPr>
          <w:rFonts w:eastAsia="Times New Roman"/>
          <w:b/>
          <w:szCs w:val="24"/>
        </w:rPr>
        <w:t>ΠΡΟΕΔΡΕΥΩΝ (Δημήτρι</w:t>
      </w:r>
      <w:r>
        <w:rPr>
          <w:rFonts w:eastAsia="Times New Roman"/>
          <w:b/>
          <w:szCs w:val="24"/>
        </w:rPr>
        <w:t xml:space="preserve">ος Καμμένος): </w:t>
      </w:r>
      <w:r>
        <w:rPr>
          <w:rFonts w:eastAsia="Times New Roman"/>
          <w:szCs w:val="24"/>
        </w:rPr>
        <w:t xml:space="preserve">Παρακαλώ, όμως, να μην ανοίξουμε αυτόν τον διάλογο τώρα. </w:t>
      </w:r>
    </w:p>
    <w:p w14:paraId="7CF05D6D" w14:textId="77777777" w:rsidR="00DE1A4F" w:rsidRDefault="00594AFE">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Μαυρωτά</w:t>
      </w:r>
      <w:proofErr w:type="spellEnd"/>
      <w:r>
        <w:rPr>
          <w:rFonts w:eastAsia="Times New Roman"/>
          <w:szCs w:val="24"/>
        </w:rPr>
        <w:t xml:space="preserve">, παρακαλώ να μην ανταπαντήσετε. </w:t>
      </w:r>
    </w:p>
    <w:p w14:paraId="7CF05D6E" w14:textId="77777777" w:rsidR="00DE1A4F" w:rsidRDefault="00594AFE">
      <w:pPr>
        <w:spacing w:line="600" w:lineRule="auto"/>
        <w:ind w:firstLine="720"/>
        <w:jc w:val="both"/>
        <w:rPr>
          <w:rFonts w:eastAsia="Times New Roman"/>
          <w:szCs w:val="24"/>
        </w:rPr>
      </w:pPr>
      <w:r>
        <w:rPr>
          <w:rFonts w:eastAsia="Times New Roman"/>
          <w:b/>
          <w:szCs w:val="24"/>
        </w:rPr>
        <w:t>ΚΩΝΣΤΑΝΤΙΝΟΣ ΚΑΤΣΙΚΗΣ:</w:t>
      </w:r>
      <w:r>
        <w:rPr>
          <w:rFonts w:eastAsia="Times New Roman"/>
          <w:szCs w:val="24"/>
        </w:rPr>
        <w:t xml:space="preserve"> Κύριε Πρόεδρε, θέλω τον λόγο, επειδή ερωτά. Και ζητώ συγγνώμη από την κ</w:t>
      </w:r>
      <w:r>
        <w:rPr>
          <w:rFonts w:eastAsia="Times New Roman"/>
          <w:szCs w:val="24"/>
        </w:rPr>
        <w:t>.</w:t>
      </w:r>
      <w:r>
        <w:rPr>
          <w:rFonts w:eastAsia="Times New Roman"/>
          <w:szCs w:val="24"/>
        </w:rPr>
        <w:t xml:space="preserve"> </w:t>
      </w:r>
      <w:proofErr w:type="spellStart"/>
      <w:r>
        <w:rPr>
          <w:rFonts w:eastAsia="Times New Roman"/>
          <w:szCs w:val="24"/>
        </w:rPr>
        <w:t>Αυλωνίτου</w:t>
      </w:r>
      <w:proofErr w:type="spellEnd"/>
      <w:r>
        <w:rPr>
          <w:rFonts w:eastAsia="Times New Roman"/>
          <w:szCs w:val="24"/>
        </w:rPr>
        <w:t xml:space="preserve"> η οποία περιμένει να πάρει τον </w:t>
      </w:r>
      <w:r>
        <w:rPr>
          <w:rFonts w:eastAsia="Times New Roman"/>
          <w:szCs w:val="24"/>
        </w:rPr>
        <w:t>λόγο.</w:t>
      </w:r>
    </w:p>
    <w:p w14:paraId="7CF05D6F" w14:textId="77777777" w:rsidR="00DE1A4F" w:rsidRDefault="00594AFE">
      <w:pPr>
        <w:spacing w:line="600" w:lineRule="auto"/>
        <w:ind w:firstLine="720"/>
        <w:jc w:val="both"/>
        <w:rPr>
          <w:rFonts w:eastAsia="Times New Roman" w:cs="Times New Roman"/>
          <w:szCs w:val="24"/>
        </w:rPr>
      </w:pPr>
      <w:r>
        <w:rPr>
          <w:rFonts w:eastAsia="Times New Roman"/>
          <w:b/>
          <w:szCs w:val="24"/>
        </w:rPr>
        <w:t xml:space="preserve">ΠΡΟΕΔΡΕΥΩΝ (Δημήτριος Καμμένος): </w:t>
      </w:r>
      <w:r>
        <w:rPr>
          <w:rFonts w:eastAsia="Times New Roman"/>
          <w:szCs w:val="24"/>
        </w:rPr>
        <w:t>Σας παρακαλώ. Γρήγορα.</w:t>
      </w:r>
    </w:p>
    <w:p w14:paraId="7CF05D70" w14:textId="77777777" w:rsidR="00DE1A4F" w:rsidRDefault="00594AFE">
      <w:pPr>
        <w:spacing w:line="600" w:lineRule="auto"/>
        <w:ind w:firstLine="720"/>
        <w:jc w:val="both"/>
        <w:rPr>
          <w:rFonts w:eastAsia="Times New Roman"/>
          <w:szCs w:val="24"/>
        </w:rPr>
      </w:pPr>
      <w:r>
        <w:rPr>
          <w:rFonts w:eastAsia="Times New Roman"/>
          <w:b/>
          <w:szCs w:val="24"/>
        </w:rPr>
        <w:lastRenderedPageBreak/>
        <w:t>ΚΩΝΣΤΑΝΤΙΝΟΣ ΚΑΤΣΙΚΗΣ:</w:t>
      </w:r>
      <w:r>
        <w:rPr>
          <w:rFonts w:eastAsia="Times New Roman"/>
          <w:szCs w:val="24"/>
        </w:rPr>
        <w:t xml:space="preserve"> Δύο πράγματα θα πω μόνο. Πρώτον, στις προγραμματικές μας δηλώσεις είχε ειπωθεί πολλά χρόνια πριν κάνει τη δήλωση ο κ. Τσίπρας. Δεύτερον, στο συνέδριο του Νοεμβρίου…</w:t>
      </w:r>
    </w:p>
    <w:p w14:paraId="7CF05D71" w14:textId="77777777" w:rsidR="00DE1A4F" w:rsidRDefault="00594AFE">
      <w:pPr>
        <w:spacing w:line="600" w:lineRule="auto"/>
        <w:ind w:firstLine="720"/>
        <w:jc w:val="both"/>
        <w:rPr>
          <w:rFonts w:eastAsia="Times New Roman"/>
          <w:szCs w:val="24"/>
        </w:rPr>
      </w:pPr>
      <w:r>
        <w:rPr>
          <w:rFonts w:eastAsia="Times New Roman"/>
          <w:b/>
          <w:szCs w:val="24"/>
        </w:rPr>
        <w:t>ΓΕΩΡΓΙ</w:t>
      </w:r>
      <w:r>
        <w:rPr>
          <w:rFonts w:eastAsia="Times New Roman"/>
          <w:b/>
          <w:szCs w:val="24"/>
        </w:rPr>
        <w:t>ΟΣ ΜΑΥΡΩΤΑΣ:</w:t>
      </w:r>
      <w:r>
        <w:rPr>
          <w:rFonts w:eastAsia="Times New Roman"/>
          <w:szCs w:val="24"/>
        </w:rPr>
        <w:t xml:space="preserve"> Πολλά χρόνια; </w:t>
      </w:r>
    </w:p>
    <w:p w14:paraId="7CF05D72" w14:textId="77777777" w:rsidR="00DE1A4F" w:rsidRDefault="00594AFE">
      <w:pPr>
        <w:spacing w:line="600" w:lineRule="auto"/>
        <w:ind w:firstLine="720"/>
        <w:jc w:val="both"/>
        <w:rPr>
          <w:rFonts w:eastAsia="Times New Roman"/>
          <w:szCs w:val="24"/>
        </w:rPr>
      </w:pPr>
      <w:r>
        <w:rPr>
          <w:rFonts w:eastAsia="Times New Roman"/>
          <w:b/>
          <w:szCs w:val="24"/>
        </w:rPr>
        <w:t>ΚΩΝΣΤΑΝΤΙΝΟΣ ΚΑΤΣΙΚΗΣ:</w:t>
      </w:r>
      <w:r>
        <w:rPr>
          <w:rFonts w:eastAsia="Times New Roman"/>
          <w:szCs w:val="24"/>
        </w:rPr>
        <w:t xml:space="preserve"> Πολλά χρόνια προτού ειπωθεί εκείνο. Έτσι, λοιπόν, προηγείτο και η προγραμματική μας δήλωση και το ψήφισμά μας σε συνέδριο των Ανεξαρτήτων Ελλήνων.</w:t>
      </w:r>
    </w:p>
    <w:p w14:paraId="7CF05D73" w14:textId="77777777" w:rsidR="00DE1A4F" w:rsidRDefault="00594AFE">
      <w:pPr>
        <w:spacing w:line="600" w:lineRule="auto"/>
        <w:ind w:firstLine="720"/>
        <w:jc w:val="both"/>
        <w:rPr>
          <w:rFonts w:eastAsia="Times New Roman"/>
          <w:szCs w:val="24"/>
        </w:rPr>
      </w:pPr>
      <w:r>
        <w:rPr>
          <w:rFonts w:eastAsia="Times New Roman"/>
          <w:szCs w:val="24"/>
        </w:rPr>
        <w:t xml:space="preserve">Σε ό,τι αφορά την </w:t>
      </w:r>
      <w:r>
        <w:rPr>
          <w:rFonts w:eastAsia="Times New Roman"/>
          <w:szCs w:val="24"/>
        </w:rPr>
        <w:t xml:space="preserve">πλειοψηφία της </w:t>
      </w:r>
      <w:r>
        <w:rPr>
          <w:rFonts w:eastAsia="Times New Roman"/>
          <w:szCs w:val="24"/>
        </w:rPr>
        <w:t>μειοδοσία</w:t>
      </w:r>
      <w:r>
        <w:rPr>
          <w:rFonts w:eastAsia="Times New Roman"/>
          <w:szCs w:val="24"/>
        </w:rPr>
        <w:t>ς</w:t>
      </w:r>
      <w:r>
        <w:rPr>
          <w:rFonts w:eastAsia="Times New Roman"/>
          <w:szCs w:val="24"/>
        </w:rPr>
        <w:t>, εάν νιώθει εθ</w:t>
      </w:r>
      <w:r>
        <w:rPr>
          <w:rFonts w:eastAsia="Times New Roman"/>
          <w:szCs w:val="24"/>
        </w:rPr>
        <w:t xml:space="preserve">νικός μειοδότης ο κ. </w:t>
      </w:r>
      <w:proofErr w:type="spellStart"/>
      <w:r>
        <w:rPr>
          <w:rFonts w:eastAsia="Times New Roman"/>
          <w:szCs w:val="24"/>
        </w:rPr>
        <w:t>Μαυρωτάς</w:t>
      </w:r>
      <w:proofErr w:type="spellEnd"/>
      <w:r>
        <w:rPr>
          <w:rFonts w:eastAsia="Times New Roman"/>
          <w:szCs w:val="24"/>
        </w:rPr>
        <w:t xml:space="preserve"> να μας το πει. </w:t>
      </w:r>
    </w:p>
    <w:p w14:paraId="7CF05D74" w14:textId="77777777" w:rsidR="00DE1A4F" w:rsidRDefault="00594AFE">
      <w:pPr>
        <w:spacing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Κυρία </w:t>
      </w:r>
      <w:proofErr w:type="spellStart"/>
      <w:r>
        <w:rPr>
          <w:rFonts w:eastAsia="Times New Roman"/>
          <w:szCs w:val="24"/>
        </w:rPr>
        <w:t>Αυλωνίτου</w:t>
      </w:r>
      <w:proofErr w:type="spellEnd"/>
      <w:r>
        <w:rPr>
          <w:rFonts w:eastAsia="Times New Roman"/>
          <w:szCs w:val="24"/>
        </w:rPr>
        <w:t xml:space="preserve"> έχετε τον λόγο.</w:t>
      </w:r>
    </w:p>
    <w:p w14:paraId="7CF05D75" w14:textId="77777777" w:rsidR="00DE1A4F" w:rsidRDefault="00594AFE">
      <w:pPr>
        <w:spacing w:line="600" w:lineRule="auto"/>
        <w:ind w:firstLine="720"/>
        <w:jc w:val="both"/>
        <w:rPr>
          <w:rFonts w:eastAsia="Times New Roman"/>
          <w:szCs w:val="24"/>
        </w:rPr>
      </w:pPr>
      <w:r>
        <w:rPr>
          <w:rFonts w:eastAsia="Times New Roman"/>
          <w:b/>
          <w:szCs w:val="24"/>
        </w:rPr>
        <w:lastRenderedPageBreak/>
        <w:t xml:space="preserve">ΕΛΕΝΗ ΑΥΛΩΝΙΤΟΥ: </w:t>
      </w:r>
      <w:r>
        <w:rPr>
          <w:rFonts w:eastAsia="Times New Roman"/>
          <w:szCs w:val="24"/>
        </w:rPr>
        <w:t xml:space="preserve">Ευχαριστώ πολύ, κύριε Πρόεδρε. </w:t>
      </w:r>
    </w:p>
    <w:p w14:paraId="7CF05D76" w14:textId="77777777" w:rsidR="00DE1A4F" w:rsidRDefault="00594AFE">
      <w:pPr>
        <w:spacing w:line="600" w:lineRule="auto"/>
        <w:ind w:firstLine="720"/>
        <w:jc w:val="both"/>
        <w:rPr>
          <w:rFonts w:eastAsia="Times New Roman"/>
          <w:szCs w:val="24"/>
        </w:rPr>
      </w:pPr>
      <w:r>
        <w:rPr>
          <w:rFonts w:eastAsia="Times New Roman"/>
          <w:szCs w:val="24"/>
        </w:rPr>
        <w:t xml:space="preserve">Κυρίες και κύριοι συνάδελφοι, χρόνια πολλά σε όλους, καλή χρονιά, με υγεία, δημιουργικότητα και </w:t>
      </w:r>
      <w:r>
        <w:rPr>
          <w:rFonts w:eastAsia="Times New Roman"/>
          <w:szCs w:val="24"/>
        </w:rPr>
        <w:t xml:space="preserve">αισιοδοξία για το μέλλον και τις προοπτικές αυτής της χώρας. </w:t>
      </w:r>
    </w:p>
    <w:p w14:paraId="7CF05D77" w14:textId="77777777" w:rsidR="00DE1A4F" w:rsidRDefault="00594AFE">
      <w:pPr>
        <w:spacing w:line="600" w:lineRule="auto"/>
        <w:ind w:firstLine="720"/>
        <w:jc w:val="both"/>
        <w:rPr>
          <w:rFonts w:eastAsia="Times New Roman"/>
          <w:szCs w:val="24"/>
        </w:rPr>
      </w:pPr>
      <w:r>
        <w:rPr>
          <w:rFonts w:eastAsia="Times New Roman"/>
          <w:szCs w:val="24"/>
        </w:rPr>
        <w:t xml:space="preserve">Το σημερινό νομοσχέδιο, τροποποίηση του άρθρου 5 του ν.1920/1991 με τον οποίο κυρώθηκε η πράξη νομοθετικού περιεχομένου περί μουσουλμάνων θρησκευτικών λειτουργών, θέτει το ερώτημα πότε ένα δικαίωμα παύει να είναι δικαίωμα και γίνεται υποχρέωση. </w:t>
      </w:r>
    </w:p>
    <w:p w14:paraId="7CF05D78" w14:textId="77777777" w:rsidR="00DE1A4F" w:rsidRDefault="00594AFE">
      <w:pPr>
        <w:spacing w:line="600" w:lineRule="auto"/>
        <w:ind w:firstLine="720"/>
        <w:jc w:val="both"/>
        <w:rPr>
          <w:rFonts w:eastAsia="Times New Roman"/>
          <w:szCs w:val="24"/>
        </w:rPr>
      </w:pPr>
      <w:r>
        <w:rPr>
          <w:rFonts w:eastAsia="Times New Roman"/>
          <w:szCs w:val="24"/>
        </w:rPr>
        <w:t>Είναι γνωσ</w:t>
      </w:r>
      <w:r>
        <w:rPr>
          <w:rFonts w:eastAsia="Times New Roman"/>
          <w:szCs w:val="24"/>
        </w:rPr>
        <w:t xml:space="preserve">τό ότι η ελληνική μουσουλμανική κοινότητα της Θράκης έχει το προνομιακό δικαίωμα της εφαρμογής του ιερού ισλαμικού νόμου για υποθέσεις οικογενειακού και κληρονομικού δικαίου. Αποτελεί, όμως, αυτό το δικαίωμα υποχρέωση των μουσουλμάνων </w:t>
      </w:r>
      <w:r>
        <w:rPr>
          <w:rFonts w:eastAsia="Times New Roman"/>
          <w:szCs w:val="24"/>
        </w:rPr>
        <w:lastRenderedPageBreak/>
        <w:t>συμπολιτών μας στη Θρ</w:t>
      </w:r>
      <w:r>
        <w:rPr>
          <w:rFonts w:eastAsia="Times New Roman"/>
          <w:szCs w:val="24"/>
        </w:rPr>
        <w:t>άκη; Το ερώτημα αυτό έρχεται να απαντήσει το σημερινό νομοσχέδιο και η απάντηση είναι σαφής: «Όχι». Η άσκηση του προνομιακού δικαιώματος δεν αποτελεί υποχρέωση, αλλά οι έχοντες το δικαίωμα επιλέγουν αν επιθυμούν να το ασκήσουν.</w:t>
      </w:r>
    </w:p>
    <w:p w14:paraId="7CF05D79" w14:textId="77777777" w:rsidR="00DE1A4F" w:rsidRDefault="00594AFE">
      <w:pPr>
        <w:spacing w:line="600" w:lineRule="auto"/>
        <w:ind w:firstLine="720"/>
        <w:jc w:val="both"/>
        <w:rPr>
          <w:rFonts w:eastAsia="Times New Roman"/>
          <w:szCs w:val="24"/>
        </w:rPr>
      </w:pPr>
      <w:r>
        <w:rPr>
          <w:rFonts w:eastAsia="Times New Roman"/>
          <w:szCs w:val="24"/>
        </w:rPr>
        <w:t xml:space="preserve">Έτσι, τα μέλη της ελληνικής </w:t>
      </w:r>
      <w:r>
        <w:rPr>
          <w:rFonts w:eastAsia="Times New Roman"/>
          <w:szCs w:val="24"/>
        </w:rPr>
        <w:t xml:space="preserve">μουσουλμανικής κοινότητας υπάγονται από εδώ και πέρα στο </w:t>
      </w:r>
      <w:r>
        <w:rPr>
          <w:rFonts w:eastAsia="Times New Roman"/>
          <w:szCs w:val="24"/>
        </w:rPr>
        <w:t>ε</w:t>
      </w:r>
      <w:r>
        <w:rPr>
          <w:rFonts w:eastAsia="Times New Roman"/>
          <w:szCs w:val="24"/>
        </w:rPr>
        <w:t xml:space="preserve">λληνικό </w:t>
      </w:r>
      <w:r>
        <w:rPr>
          <w:rFonts w:eastAsia="Times New Roman"/>
          <w:szCs w:val="24"/>
        </w:rPr>
        <w:t>Α</w:t>
      </w:r>
      <w:r>
        <w:rPr>
          <w:rFonts w:eastAsia="Times New Roman"/>
          <w:szCs w:val="24"/>
        </w:rPr>
        <w:t xml:space="preserve">στικό </w:t>
      </w:r>
      <w:r>
        <w:rPr>
          <w:rFonts w:eastAsia="Times New Roman"/>
          <w:szCs w:val="24"/>
        </w:rPr>
        <w:t>Δ</w:t>
      </w:r>
      <w:r>
        <w:rPr>
          <w:rFonts w:eastAsia="Times New Roman"/>
          <w:szCs w:val="24"/>
        </w:rPr>
        <w:t>ίκαιο, όπως όλοι οι Έλληνες, αλλά αν όλοι οι διάδικοι σε μια υπόθεση οικογενειακού δικαίου το επιθυμούν, μπορούν με μια αμετάκλητη αίτησή τους στον μουφτή να υπάγουν την υπόθεσή τους</w:t>
      </w:r>
      <w:r>
        <w:rPr>
          <w:rFonts w:eastAsia="Times New Roman"/>
          <w:szCs w:val="24"/>
        </w:rPr>
        <w:t xml:space="preserve"> στη δικαιοδοσία του. Το σχήμα αυτό προβάλλει περίπου ως αυτονόητο για τον μέσο άνθρωπο της εποχής μας. Όμως, όπως όλες οι μεταβολές του οικο</w:t>
      </w:r>
      <w:r>
        <w:rPr>
          <w:rFonts w:eastAsia="Times New Roman"/>
          <w:szCs w:val="24"/>
        </w:rPr>
        <w:lastRenderedPageBreak/>
        <w:t>γενειακού δικαίου, αναπόφευκτα αντιμετωπίζεται με κάποια επιφυλακτικότητα από καλοπροαίρετους ανθρώπους παραδοσιακή</w:t>
      </w:r>
      <w:r>
        <w:rPr>
          <w:rFonts w:eastAsia="Times New Roman"/>
          <w:szCs w:val="24"/>
        </w:rPr>
        <w:t>ς νοοτροπίας.</w:t>
      </w:r>
    </w:p>
    <w:p w14:paraId="7CF05D7A" w14:textId="77777777" w:rsidR="00DE1A4F" w:rsidRDefault="00594AFE">
      <w:pPr>
        <w:spacing w:line="600" w:lineRule="auto"/>
        <w:ind w:firstLine="720"/>
        <w:jc w:val="both"/>
        <w:rPr>
          <w:rFonts w:eastAsia="Times New Roman"/>
          <w:szCs w:val="24"/>
        </w:rPr>
      </w:pPr>
      <w:r>
        <w:rPr>
          <w:rFonts w:eastAsia="Times New Roman"/>
          <w:szCs w:val="24"/>
        </w:rPr>
        <w:t xml:space="preserve">Το θέμα φυσικά γεννάται στις περιπτώσεις που τα αντίδικα μέρη δεν θα συμφωνήσουν για τη δικαιοδοτική αρχή και ένας από τους δύο θα νιώσει ότι σύρεται εκεί που δεν θέλει να πάει. Αυτή η νέα κατάσταση, όμως, θα αντικαταστήσει τη σημερινή, όπου </w:t>
      </w:r>
      <w:r>
        <w:rPr>
          <w:rFonts w:eastAsia="Times New Roman"/>
          <w:szCs w:val="24"/>
        </w:rPr>
        <w:t xml:space="preserve">το άλλο από τα ενδιαφερόμενα μέρη μπορεί να νιώθει ότι σύρεται κάπου που θα προτιμούσε να μην πάει. </w:t>
      </w:r>
    </w:p>
    <w:p w14:paraId="7CF05D7B" w14:textId="77777777" w:rsidR="00DE1A4F" w:rsidRDefault="00594AFE">
      <w:pPr>
        <w:spacing w:line="600" w:lineRule="auto"/>
        <w:ind w:firstLine="720"/>
        <w:jc w:val="both"/>
        <w:rPr>
          <w:rFonts w:eastAsia="Times New Roman"/>
          <w:szCs w:val="24"/>
        </w:rPr>
      </w:pPr>
      <w:r>
        <w:rPr>
          <w:rFonts w:eastAsia="Times New Roman"/>
          <w:szCs w:val="24"/>
        </w:rPr>
        <w:t>Το θέμα που προκύπτει δεν γίνεται εύκολα κατανοητό από τον μέσο Έλληνα, αφού στην ορθόδοξη χριστιανική παράδοση δεν ασκεί η Εκκλησία δικαστικά καθήκοντα. Έ</w:t>
      </w:r>
      <w:r>
        <w:rPr>
          <w:rFonts w:eastAsia="Times New Roman"/>
          <w:szCs w:val="24"/>
        </w:rPr>
        <w:t xml:space="preserve">τσι, είτε πολιτικό γάμο κάνεις είτε θρησκευτικό, στο ίδιο οικογενειακό δίκαιο υπάγεσαι. Στη </w:t>
      </w:r>
      <w:r>
        <w:rPr>
          <w:rFonts w:eastAsia="Times New Roman"/>
          <w:szCs w:val="24"/>
        </w:rPr>
        <w:lastRenderedPageBreak/>
        <w:t xml:space="preserve">μουσουλμανική κοινότητα, όμως, ισχύουν άλλα: η επιλογή πολιτικού ή θρησκευτικού γάμου έχει επικρατήσει να αποτελεί και επιλογή εφαρμοστέου δικαίου. </w:t>
      </w:r>
    </w:p>
    <w:p w14:paraId="7CF05D7C" w14:textId="77777777" w:rsidR="00DE1A4F" w:rsidRDefault="00594AFE">
      <w:pPr>
        <w:spacing w:line="600" w:lineRule="auto"/>
        <w:ind w:firstLine="720"/>
        <w:jc w:val="both"/>
        <w:rPr>
          <w:rFonts w:eastAsia="Times New Roman"/>
          <w:szCs w:val="24"/>
        </w:rPr>
      </w:pPr>
      <w:r>
        <w:rPr>
          <w:rFonts w:eastAsia="Times New Roman"/>
          <w:szCs w:val="24"/>
        </w:rPr>
        <w:t>Οι μεταβολές αυ</w:t>
      </w:r>
      <w:r>
        <w:rPr>
          <w:rFonts w:eastAsia="Times New Roman"/>
          <w:szCs w:val="24"/>
        </w:rPr>
        <w:t>τού του είδους δημιουργούν πάντα σε όλες τις κοινότητες, ανεξαρτήτως θρησκεύματος, μια μεταβατική περίοδο κατά την οποία οι έννομες συνέπειες του παλαιότερου εφαρμοστέου δικαίου διατηρούν την ισχύ τους για αρκετά χρόνια μέσα στο νέο καθεστώς. Για να γίνω κ</w:t>
      </w:r>
      <w:r>
        <w:rPr>
          <w:rFonts w:eastAsia="Times New Roman"/>
          <w:szCs w:val="24"/>
        </w:rPr>
        <w:t>ατανοητή στο Σώμα, να θυμίσω μια λέξη που για τους νεότερους μάλλον ανάγεται στην αρχαία γραμματεία, τη λέξη «προικοσύμφωνο». Σήμερα την ακούς μόνο σε καμ</w:t>
      </w:r>
      <w:r>
        <w:rPr>
          <w:rFonts w:eastAsia="Times New Roman"/>
          <w:szCs w:val="24"/>
        </w:rPr>
        <w:t>μ</w:t>
      </w:r>
      <w:r>
        <w:rPr>
          <w:rFonts w:eastAsia="Times New Roman"/>
          <w:szCs w:val="24"/>
        </w:rPr>
        <w:t>ιά παλιά ελληνική ταινία. Για πολλά χρόνια, όμως, μετά την κατάργηση της προίκας οι υποχρεώσεις που α</w:t>
      </w:r>
      <w:r>
        <w:rPr>
          <w:rFonts w:eastAsia="Times New Roman"/>
          <w:szCs w:val="24"/>
        </w:rPr>
        <w:t xml:space="preserve">πέρρεαν από παλαιότερα προικοσύμφωνα ήταν νομικά ισχυρές. Φαντάζομαι ότι σε ανάλογο </w:t>
      </w:r>
      <w:r>
        <w:rPr>
          <w:rFonts w:eastAsia="Times New Roman"/>
          <w:szCs w:val="24"/>
        </w:rPr>
        <w:lastRenderedPageBreak/>
        <w:t>πνεύμα θα κρίνουν τα ελληνικ</w:t>
      </w:r>
      <w:r>
        <w:rPr>
          <w:rFonts w:eastAsia="Times New Roman"/>
          <w:szCs w:val="24"/>
        </w:rPr>
        <w:t>ά</w:t>
      </w:r>
      <w:r>
        <w:rPr>
          <w:rFonts w:eastAsia="Times New Roman"/>
          <w:szCs w:val="24"/>
        </w:rPr>
        <w:t xml:space="preserve"> αστικά δικαστήρια και τις υποχρεώσεις που απορρέουν από σχετικά προγαμιαία σύμφωνα ισλαμικού γάμου. Κύριε Υπουργέ, δεν γνωρίζω αν οι διατάξεις</w:t>
      </w:r>
      <w:r>
        <w:rPr>
          <w:rFonts w:eastAsia="Times New Roman"/>
          <w:szCs w:val="24"/>
        </w:rPr>
        <w:t xml:space="preserve"> του νομοσχεδίου καλύπτουν επαρκώς τις περιπτώσεις αυτές. Παρακαλώ, όμως, εάν θέλετε να σχολιάσετε το θέμα. </w:t>
      </w:r>
    </w:p>
    <w:p w14:paraId="7CF05D7D" w14:textId="77777777" w:rsidR="00DE1A4F" w:rsidRDefault="00594AFE">
      <w:pPr>
        <w:spacing w:line="600" w:lineRule="auto"/>
        <w:ind w:firstLine="720"/>
        <w:jc w:val="both"/>
        <w:rPr>
          <w:rFonts w:eastAsia="Times New Roman"/>
          <w:szCs w:val="24"/>
        </w:rPr>
      </w:pPr>
      <w:r>
        <w:rPr>
          <w:rFonts w:eastAsia="Times New Roman"/>
          <w:szCs w:val="24"/>
        </w:rPr>
        <w:t xml:space="preserve">Στο κληρονομικό πάλι δίκαιο ακολουθείται μια προσέγγιση κλασικά αστική. Ο διαθέτης αποφασίζει ποιο δικαίωμα θα εφαρμοστεί. Πάλι το ισχύον </w:t>
      </w:r>
      <w:r>
        <w:rPr>
          <w:rFonts w:eastAsia="Times New Roman"/>
          <w:szCs w:val="24"/>
        </w:rPr>
        <w:t>Α</w:t>
      </w:r>
      <w:r>
        <w:rPr>
          <w:rFonts w:eastAsia="Times New Roman"/>
          <w:szCs w:val="24"/>
        </w:rPr>
        <w:t xml:space="preserve">στικό </w:t>
      </w:r>
      <w:r>
        <w:rPr>
          <w:rFonts w:eastAsia="Times New Roman"/>
          <w:szCs w:val="24"/>
        </w:rPr>
        <w:t>Δ</w:t>
      </w:r>
      <w:r>
        <w:rPr>
          <w:rFonts w:eastAsia="Times New Roman"/>
          <w:szCs w:val="24"/>
        </w:rPr>
        <w:t>ί</w:t>
      </w:r>
      <w:r>
        <w:rPr>
          <w:rFonts w:eastAsia="Times New Roman"/>
          <w:szCs w:val="24"/>
        </w:rPr>
        <w:t xml:space="preserve">καιο θεωρείται αυτονόητη βασική επιλογή και η επιλογή της </w:t>
      </w:r>
      <w:proofErr w:type="spellStart"/>
      <w:r>
        <w:rPr>
          <w:rFonts w:eastAsia="Times New Roman"/>
          <w:szCs w:val="24"/>
        </w:rPr>
        <w:t>σαρίας</w:t>
      </w:r>
      <w:proofErr w:type="spellEnd"/>
      <w:r>
        <w:rPr>
          <w:rFonts w:eastAsia="Times New Roman"/>
          <w:szCs w:val="24"/>
        </w:rPr>
        <w:t xml:space="preserve"> γίνεται με απλή συμβολαιογραφική πράξη. Η πράξη αυτή μπορεί να ανακληθεί, αλλά φυσικά τα δύο δίκαια δεν μπορούν να αναμιχθούν. </w:t>
      </w:r>
    </w:p>
    <w:p w14:paraId="7CF05D7E" w14:textId="77777777" w:rsidR="00DE1A4F" w:rsidRDefault="00594AFE">
      <w:pPr>
        <w:spacing w:line="600" w:lineRule="auto"/>
        <w:ind w:firstLine="720"/>
        <w:jc w:val="both"/>
        <w:rPr>
          <w:rFonts w:eastAsia="Times New Roman"/>
          <w:szCs w:val="24"/>
        </w:rPr>
      </w:pPr>
      <w:r>
        <w:rPr>
          <w:rFonts w:eastAsia="Times New Roman"/>
          <w:szCs w:val="24"/>
        </w:rPr>
        <w:t>Όλα αυτά, όμως, δεν πρέπει να δημιουργήσουν την εντύπωση ότι θε</w:t>
      </w:r>
      <w:r>
        <w:rPr>
          <w:rFonts w:eastAsia="Times New Roman"/>
          <w:szCs w:val="24"/>
        </w:rPr>
        <w:t xml:space="preserve">ωρούμε το παραδοσιακό μουσουλμανικό δίκαιο υποδεέστερο </w:t>
      </w:r>
      <w:r>
        <w:rPr>
          <w:rFonts w:eastAsia="Times New Roman"/>
          <w:szCs w:val="24"/>
        </w:rPr>
        <w:lastRenderedPageBreak/>
        <w:t>του ισχύοντος σήμερα στη χώρα μας Ευρωπαϊκού Αστικού Δικαίου που είναι στις καταβολές του ελληνορωμαϊκ</w:t>
      </w:r>
      <w:r>
        <w:rPr>
          <w:rFonts w:eastAsia="Times New Roman"/>
          <w:szCs w:val="24"/>
        </w:rPr>
        <w:t>ού</w:t>
      </w:r>
      <w:r>
        <w:rPr>
          <w:rFonts w:eastAsia="Times New Roman"/>
          <w:szCs w:val="24"/>
        </w:rPr>
        <w:t>. Ένα νομικό σύστημα που ίσχυσε για πάνω από χίλια χρόνια και που ισχύει ακόμα σε πολλές χώρες δε</w:t>
      </w:r>
      <w:r>
        <w:rPr>
          <w:rFonts w:eastAsia="Times New Roman"/>
          <w:szCs w:val="24"/>
        </w:rPr>
        <w:t xml:space="preserve">ν μπορεί να κριθεί υποδεέστερο. Θεωρούμε, όμως, ότι το ισχύον </w:t>
      </w:r>
      <w:r>
        <w:rPr>
          <w:rFonts w:eastAsia="Times New Roman"/>
          <w:szCs w:val="24"/>
        </w:rPr>
        <w:t>Α</w:t>
      </w:r>
      <w:r>
        <w:rPr>
          <w:rFonts w:eastAsia="Times New Roman"/>
          <w:szCs w:val="24"/>
        </w:rPr>
        <w:t xml:space="preserve">στικό </w:t>
      </w:r>
      <w:r>
        <w:rPr>
          <w:rFonts w:eastAsia="Times New Roman"/>
          <w:szCs w:val="24"/>
        </w:rPr>
        <w:t>Δ</w:t>
      </w:r>
      <w:r>
        <w:rPr>
          <w:rFonts w:eastAsia="Times New Roman"/>
          <w:szCs w:val="24"/>
        </w:rPr>
        <w:t>ίκαιο είναι καταλληλότερο για τις ανάγκες τις εποχής μας. Θέλουμε, λοιπόν, τα οφέλη του να βρίσκονται στη διάθεση όλων των συμπολιτών μας, ασχέτως των θρησκευτικών τους πεποιθήσεων. Όσοι, όμως, Έλληνες μουσουλμάνοι έχουν άλλη άποψη για το θέμα, με μια απλή</w:t>
      </w:r>
      <w:r>
        <w:rPr>
          <w:rFonts w:eastAsia="Times New Roman"/>
          <w:szCs w:val="24"/>
        </w:rPr>
        <w:t xml:space="preserve"> υπογραφή στον μουφτή τους παραμένουν στο δοκιμασμένο, σεβαστό και -αν το θελήσουν οι ίδιοι- εφαρμοστέο στην περίπτωσή τους ιερό ισλαμικό δίκαιο. </w:t>
      </w:r>
    </w:p>
    <w:p w14:paraId="7CF05D7F" w14:textId="77777777" w:rsidR="00DE1A4F" w:rsidRDefault="00594AFE">
      <w:pPr>
        <w:spacing w:line="600" w:lineRule="auto"/>
        <w:ind w:firstLine="720"/>
        <w:jc w:val="both"/>
        <w:rPr>
          <w:rFonts w:eastAsia="Times New Roman"/>
          <w:szCs w:val="24"/>
        </w:rPr>
      </w:pPr>
      <w:r>
        <w:rPr>
          <w:rFonts w:eastAsia="Times New Roman"/>
          <w:szCs w:val="24"/>
        </w:rPr>
        <w:t>Φυσικά, υπερψηφίζω το παρόν σχέδιο νόμου που, δυστυχώς, άργησε τόσο πολύ να έρθει.</w:t>
      </w:r>
    </w:p>
    <w:p w14:paraId="7CF05D80" w14:textId="77777777" w:rsidR="00DE1A4F" w:rsidRDefault="00594AFE">
      <w:pPr>
        <w:spacing w:line="600" w:lineRule="auto"/>
        <w:ind w:firstLine="720"/>
        <w:jc w:val="both"/>
        <w:rPr>
          <w:rFonts w:eastAsia="Times New Roman"/>
          <w:szCs w:val="24"/>
        </w:rPr>
      </w:pPr>
      <w:r>
        <w:rPr>
          <w:rFonts w:eastAsia="Times New Roman"/>
          <w:szCs w:val="24"/>
        </w:rPr>
        <w:lastRenderedPageBreak/>
        <w:t>Σ</w:t>
      </w:r>
      <w:r>
        <w:rPr>
          <w:rFonts w:eastAsia="Times New Roman"/>
          <w:szCs w:val="24"/>
        </w:rPr>
        <w:t>ά</w:t>
      </w:r>
      <w:r>
        <w:rPr>
          <w:rFonts w:eastAsia="Times New Roman"/>
          <w:szCs w:val="24"/>
        </w:rPr>
        <w:t>ς ευχαριστώ.</w:t>
      </w:r>
    </w:p>
    <w:p w14:paraId="7CF05D81" w14:textId="77777777" w:rsidR="00DE1A4F" w:rsidRDefault="00594AFE">
      <w:pPr>
        <w:spacing w:line="600" w:lineRule="auto"/>
        <w:ind w:firstLine="720"/>
        <w:jc w:val="center"/>
        <w:rPr>
          <w:rFonts w:eastAsia="Times New Roman"/>
          <w:szCs w:val="24"/>
        </w:rPr>
      </w:pPr>
      <w:r>
        <w:rPr>
          <w:rFonts w:eastAsia="Times New Roman"/>
          <w:szCs w:val="24"/>
        </w:rPr>
        <w:t>(Χειροκροτή</w:t>
      </w:r>
      <w:r>
        <w:rPr>
          <w:rFonts w:eastAsia="Times New Roman"/>
          <w:szCs w:val="24"/>
        </w:rPr>
        <w:t>ματα από την πτέρυγα του ΣΥΡΙΖΑ)</w:t>
      </w:r>
    </w:p>
    <w:p w14:paraId="7CF05D82" w14:textId="77777777" w:rsidR="00DE1A4F" w:rsidRDefault="00594AFE">
      <w:pPr>
        <w:spacing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Ευχαριστούμε πολύ την κ</w:t>
      </w:r>
      <w:r>
        <w:rPr>
          <w:rFonts w:eastAsia="Times New Roman"/>
          <w:szCs w:val="24"/>
        </w:rPr>
        <w:t>.</w:t>
      </w:r>
      <w:r>
        <w:rPr>
          <w:rFonts w:eastAsia="Times New Roman"/>
          <w:szCs w:val="24"/>
        </w:rPr>
        <w:t xml:space="preserve"> </w:t>
      </w:r>
      <w:proofErr w:type="spellStart"/>
      <w:r>
        <w:rPr>
          <w:rFonts w:eastAsia="Times New Roman"/>
          <w:szCs w:val="24"/>
        </w:rPr>
        <w:t>Αυλωνίτου</w:t>
      </w:r>
      <w:proofErr w:type="spellEnd"/>
      <w:r>
        <w:rPr>
          <w:rFonts w:eastAsia="Times New Roman"/>
          <w:szCs w:val="24"/>
        </w:rPr>
        <w:t xml:space="preserve">. </w:t>
      </w:r>
    </w:p>
    <w:p w14:paraId="7CF05D83" w14:textId="77777777" w:rsidR="00DE1A4F" w:rsidRDefault="00594AFE">
      <w:pPr>
        <w:spacing w:line="600" w:lineRule="auto"/>
        <w:ind w:firstLine="720"/>
        <w:jc w:val="both"/>
        <w:rPr>
          <w:rFonts w:eastAsia="Times New Roman"/>
          <w:szCs w:val="24"/>
        </w:rPr>
      </w:pPr>
      <w:r>
        <w:rPr>
          <w:rFonts w:eastAsia="Times New Roman"/>
          <w:szCs w:val="24"/>
        </w:rPr>
        <w:t xml:space="preserve">Παρακαλώ πολύ τον επόμενο ομιλητή από τον ΣΥΡΙΖΑ, τον κ. Δημήτριο </w:t>
      </w:r>
      <w:proofErr w:type="spellStart"/>
      <w:r>
        <w:rPr>
          <w:rFonts w:eastAsia="Times New Roman"/>
          <w:szCs w:val="24"/>
        </w:rPr>
        <w:t>Σεβαστάκη</w:t>
      </w:r>
      <w:proofErr w:type="spellEnd"/>
      <w:r>
        <w:rPr>
          <w:rFonts w:eastAsia="Times New Roman"/>
          <w:szCs w:val="24"/>
        </w:rPr>
        <w:t>, να έρθει στο Βήμα.</w:t>
      </w:r>
    </w:p>
    <w:p w14:paraId="7CF05D84" w14:textId="77777777" w:rsidR="00DE1A4F" w:rsidRDefault="00594AFE">
      <w:pPr>
        <w:spacing w:line="600" w:lineRule="auto"/>
        <w:ind w:firstLine="720"/>
        <w:jc w:val="both"/>
        <w:rPr>
          <w:rFonts w:eastAsia="Times New Roman"/>
          <w:szCs w:val="24"/>
        </w:rPr>
      </w:pPr>
      <w:r>
        <w:rPr>
          <w:rFonts w:eastAsia="Times New Roman"/>
          <w:b/>
          <w:szCs w:val="24"/>
        </w:rPr>
        <w:t>ΔΗΜΗΤΡΙΟΣ ΣΕΒΑΣΤΑΚΗΣ:</w:t>
      </w:r>
      <w:r>
        <w:rPr>
          <w:rFonts w:eastAsia="Times New Roman"/>
          <w:szCs w:val="24"/>
        </w:rPr>
        <w:t xml:space="preserve"> Ευχαριστώ πολύ, κύριε Πρόεδρε. </w:t>
      </w:r>
    </w:p>
    <w:p w14:paraId="7CF05D85" w14:textId="77777777" w:rsidR="00DE1A4F" w:rsidRDefault="00594AFE">
      <w:pPr>
        <w:spacing w:line="600" w:lineRule="auto"/>
        <w:ind w:firstLine="720"/>
        <w:jc w:val="both"/>
        <w:rPr>
          <w:rFonts w:eastAsia="Times New Roman"/>
          <w:szCs w:val="24"/>
        </w:rPr>
      </w:pPr>
      <w:r>
        <w:rPr>
          <w:rFonts w:eastAsia="Times New Roman"/>
          <w:szCs w:val="24"/>
        </w:rPr>
        <w:t>Κυρ</w:t>
      </w:r>
      <w:r>
        <w:rPr>
          <w:rFonts w:eastAsia="Times New Roman"/>
          <w:szCs w:val="24"/>
        </w:rPr>
        <w:t xml:space="preserve">ίες και κύριοι, έχουν γίνει εκτενείς σχολιασμοί της νομοθετικής κατασκευής που συζητάμε σήμερα και από έγκριτους νομικούς, κατά κάποιο τρόπο, οδηγώντας τη συζήτηση στη </w:t>
      </w:r>
      <w:proofErr w:type="spellStart"/>
      <w:r>
        <w:rPr>
          <w:rFonts w:eastAsia="Times New Roman"/>
          <w:szCs w:val="24"/>
        </w:rPr>
        <w:t>δικαϊκή</w:t>
      </w:r>
      <w:proofErr w:type="spellEnd"/>
      <w:r>
        <w:rPr>
          <w:rFonts w:eastAsia="Times New Roman"/>
          <w:szCs w:val="24"/>
        </w:rPr>
        <w:t xml:space="preserve"> διάσταση του θέματος. Θα προσπαθήσω να προτείνω και μια άλλη πλευρά, ότι στην πε</w:t>
      </w:r>
      <w:r>
        <w:rPr>
          <w:rFonts w:eastAsia="Times New Roman"/>
          <w:szCs w:val="24"/>
        </w:rPr>
        <w:t xml:space="preserve">ρίπτωση της </w:t>
      </w:r>
      <w:proofErr w:type="spellStart"/>
      <w:r>
        <w:rPr>
          <w:rFonts w:eastAsia="Times New Roman"/>
          <w:szCs w:val="24"/>
        </w:rPr>
        <w:t>σαρίας</w:t>
      </w:r>
      <w:proofErr w:type="spellEnd"/>
      <w:r>
        <w:rPr>
          <w:rFonts w:eastAsia="Times New Roman"/>
          <w:szCs w:val="24"/>
        </w:rPr>
        <w:t xml:space="preserve"> έχουμε μια επιβίωση, μια </w:t>
      </w:r>
      <w:r>
        <w:rPr>
          <w:rFonts w:eastAsia="Times New Roman"/>
          <w:szCs w:val="24"/>
        </w:rPr>
        <w:lastRenderedPageBreak/>
        <w:t xml:space="preserve">ας πούμε </w:t>
      </w:r>
      <w:proofErr w:type="spellStart"/>
      <w:r>
        <w:rPr>
          <w:rFonts w:eastAsia="Times New Roman"/>
          <w:szCs w:val="24"/>
        </w:rPr>
        <w:t>προμοντέρνα</w:t>
      </w:r>
      <w:proofErr w:type="spellEnd"/>
      <w:r>
        <w:rPr>
          <w:rFonts w:eastAsia="Times New Roman"/>
          <w:szCs w:val="24"/>
        </w:rPr>
        <w:t xml:space="preserve"> επιβίωση και την αντίφαση που οργανώνει, που είναι το εθιμικό δίκαιο έναντι του ευρωπαϊκού δικαίου και των κανονιστικών διευθετήσεων έτσι όπως έχουν ενσωματωθεί στους ελληνικούς νόμους και όπ</w:t>
      </w:r>
      <w:r>
        <w:rPr>
          <w:rFonts w:eastAsia="Times New Roman"/>
          <w:szCs w:val="24"/>
        </w:rPr>
        <w:t xml:space="preserve">ως πολιτιστικά έχουν ενσωματωθεί στην ελληνική πραγματικότητα. </w:t>
      </w:r>
    </w:p>
    <w:p w14:paraId="7CF05D86" w14:textId="77777777" w:rsidR="00DE1A4F" w:rsidRDefault="00594AFE">
      <w:pPr>
        <w:spacing w:line="600" w:lineRule="auto"/>
        <w:ind w:firstLine="720"/>
        <w:jc w:val="both"/>
        <w:rPr>
          <w:rFonts w:eastAsia="Times New Roman"/>
          <w:szCs w:val="24"/>
        </w:rPr>
      </w:pPr>
      <w:r>
        <w:rPr>
          <w:rFonts w:eastAsia="Times New Roman"/>
          <w:szCs w:val="24"/>
        </w:rPr>
        <w:t>Αυτή η ασυμμετρία δεν είναι η μόνη. Οι χώρες δεν είναι συμπαγείς, ειδικά σε ανεκτικές δημοκρατικές συνθήκες όπως είναι οι ευρωπαϊκές, έχουν διαστρώσεις δικαίου, συμπεριφορών και επομένως έχουν</w:t>
      </w:r>
      <w:r>
        <w:rPr>
          <w:rFonts w:eastAsia="Times New Roman"/>
          <w:szCs w:val="24"/>
        </w:rPr>
        <w:t xml:space="preserve"> τη δυνατότητα να συνυπάρχον μορφές συμπεριφορών και δικαίου διαφορετικές ή αποκλίνουσες, ενίοτε. Όμως, η τάση, μέχρι τουλάχιστον κάποιο σημείο, της Ευρώπης να ενοποιεί και να εκλογικεύει αυτές τις εθιμικές επιβιώσεις νομίζω ότι μας δίνει μια </w:t>
      </w:r>
      <w:r>
        <w:rPr>
          <w:rFonts w:eastAsia="Times New Roman"/>
          <w:szCs w:val="24"/>
        </w:rPr>
        <w:lastRenderedPageBreak/>
        <w:t>ανοικτή κοινω</w:t>
      </w:r>
      <w:r>
        <w:rPr>
          <w:rFonts w:eastAsia="Times New Roman"/>
          <w:szCs w:val="24"/>
        </w:rPr>
        <w:t xml:space="preserve">νία, έτσι όπως τη γνωρίζουμε κι έτσι όπως την επιδιώκουμε. </w:t>
      </w:r>
    </w:p>
    <w:p w14:paraId="7CF05D87" w14:textId="77777777" w:rsidR="00DE1A4F" w:rsidRDefault="00594AFE">
      <w:pPr>
        <w:spacing w:line="600" w:lineRule="auto"/>
        <w:ind w:firstLine="720"/>
        <w:jc w:val="both"/>
        <w:rPr>
          <w:rFonts w:eastAsia="Times New Roman"/>
          <w:szCs w:val="24"/>
        </w:rPr>
      </w:pPr>
      <w:r>
        <w:rPr>
          <w:rFonts w:eastAsia="Times New Roman"/>
          <w:szCs w:val="24"/>
        </w:rPr>
        <w:t>Στη συνθήκη που βρισκόμαστε, λοιπόν, συμβαίνει το ανάστροφο: Έχουμε αρχίσει να βλέπουμε αντίστροφες τάσεις. Από τη διαδικασία ενοποίησης σε μια ενιαία -ας πούμε- κανονιστική πραγματικότητα, πηγαίν</w:t>
      </w:r>
      <w:r>
        <w:rPr>
          <w:rFonts w:eastAsia="Times New Roman"/>
          <w:szCs w:val="24"/>
        </w:rPr>
        <w:t xml:space="preserve">ουμε προς την επιβίωση ή αναβίωση ετεροτήτων, συμπεριφορών διαφορετικών ή συμβολισμών που έχουν ειδική και μεγάλη σημασία. Υπάρχει μια αγωνία ταυτότητας, μια αγωνία κοινωνικής εγγραφής στη νέα Ευρώπη. Πολλοί φοβούνται ότι πάμε προς μια διαδικασία </w:t>
      </w:r>
      <w:proofErr w:type="spellStart"/>
      <w:r>
        <w:rPr>
          <w:rFonts w:eastAsia="Times New Roman"/>
          <w:szCs w:val="24"/>
        </w:rPr>
        <w:t>αποενοποί</w:t>
      </w:r>
      <w:r>
        <w:rPr>
          <w:rFonts w:eastAsia="Times New Roman"/>
          <w:szCs w:val="24"/>
        </w:rPr>
        <w:t>ησης</w:t>
      </w:r>
      <w:proofErr w:type="spellEnd"/>
      <w:r>
        <w:rPr>
          <w:rFonts w:eastAsia="Times New Roman"/>
          <w:szCs w:val="24"/>
        </w:rPr>
        <w:t xml:space="preserve">. Εγώ νομίζω ότι είναι μια διαδικασία ωρίμανσης. </w:t>
      </w:r>
    </w:p>
    <w:p w14:paraId="7CF05D88" w14:textId="77777777" w:rsidR="00DE1A4F" w:rsidRDefault="00594AFE">
      <w:pPr>
        <w:spacing w:line="600" w:lineRule="auto"/>
        <w:ind w:firstLine="720"/>
        <w:jc w:val="both"/>
        <w:rPr>
          <w:rFonts w:eastAsia="Times New Roman"/>
          <w:szCs w:val="24"/>
        </w:rPr>
      </w:pPr>
      <w:r>
        <w:rPr>
          <w:rFonts w:eastAsia="Times New Roman"/>
          <w:szCs w:val="24"/>
        </w:rPr>
        <w:t xml:space="preserve">Το ώριμο μοντέρνο δεν συγκρούεται απαραίτητα με την παράδοση ή με τα εθιμικά κληροδοτήματα. Το ώριμο μοντέρνο, στο οποίο </w:t>
      </w:r>
      <w:r>
        <w:rPr>
          <w:rFonts w:eastAsia="Times New Roman"/>
          <w:szCs w:val="24"/>
        </w:rPr>
        <w:lastRenderedPageBreak/>
        <w:t>υποτίθεται ότι φυτεύουμε ή επιδιώκουμε ή ανασυγκροτούμε, σχετίζεται με την αφομοί</w:t>
      </w:r>
      <w:r>
        <w:rPr>
          <w:rFonts w:eastAsia="Times New Roman"/>
          <w:szCs w:val="24"/>
        </w:rPr>
        <w:t xml:space="preserve">ωση, την οργανική σύνδεση του παραδομένου λόγου, όπως θα έλεγε ο μακαρίτης Κωστής </w:t>
      </w:r>
      <w:proofErr w:type="spellStart"/>
      <w:r>
        <w:rPr>
          <w:rFonts w:eastAsia="Times New Roman"/>
          <w:szCs w:val="24"/>
        </w:rPr>
        <w:t>Μοσκώφ</w:t>
      </w:r>
      <w:proofErr w:type="spellEnd"/>
      <w:r>
        <w:rPr>
          <w:rFonts w:eastAsia="Times New Roman"/>
          <w:szCs w:val="24"/>
        </w:rPr>
        <w:t>, στη σύγχρονη πραγματικότητα.</w:t>
      </w:r>
    </w:p>
    <w:p w14:paraId="7CF05D89"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Σε αυτές, λοιπόν, τις συνθήκες αυτό το έστω μερικό βήμα, όπως όλοι έχουν εντοπίσει, που αποπειράται το νομοσχέδιο, νομίζω ότι αποκτά μια </w:t>
      </w:r>
      <w:r>
        <w:rPr>
          <w:rFonts w:eastAsia="Times New Roman" w:cs="Times New Roman"/>
          <w:szCs w:val="24"/>
        </w:rPr>
        <w:t>εξαιρετική λειτουργικότητα, μια εξαιρετική σημασία, ακριβώς γιατί έχουμε μια αποσυναρμολόγηση, αποδιάρθρωση αυτού του ενοποιητικού αιτήματος που αρθρώθηκε και ωρίμασε τις δεκαετίες του 1990 και του 2000 στον ευρωπαϊκό χώρο.</w:t>
      </w:r>
    </w:p>
    <w:p w14:paraId="7CF05D8A"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Με αυτή την έννοια, λοιπόν, προω</w:t>
      </w:r>
      <w:r>
        <w:rPr>
          <w:rFonts w:eastAsia="Times New Roman" w:cs="Times New Roman"/>
          <w:szCs w:val="24"/>
        </w:rPr>
        <w:t xml:space="preserve">θεί χωρίς εμπάθειες να παραλάβει ένα εθνικό κληροδότημα και να το εντάξει στις σύγχρονες </w:t>
      </w:r>
      <w:r>
        <w:rPr>
          <w:rFonts w:eastAsia="Times New Roman" w:cs="Times New Roman"/>
          <w:szCs w:val="24"/>
        </w:rPr>
        <w:lastRenderedPageBreak/>
        <w:t>δυνατότητες της ελευθερίας, δηλαδή στις σύγχρονες, ώριμες μορφές δικαίου.</w:t>
      </w:r>
    </w:p>
    <w:p w14:paraId="7CF05D8B"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Επομένως δεν θα το υποβάθμιζα ως ένα μέρος αυτού που θα έπρεπε, μιας ολικής απαγόρευσης, όπως</w:t>
      </w:r>
      <w:r>
        <w:rPr>
          <w:rFonts w:eastAsia="Times New Roman" w:cs="Times New Roman"/>
          <w:szCs w:val="24"/>
        </w:rPr>
        <w:t xml:space="preserve"> υπαινίχθηκαν αρκετοί ομιλητές, με ίσως πιο συγκροτημένη ή αναλυτική τοποθέτηση αυτή του κ. Βενιζέλου προηγουμένως. </w:t>
      </w:r>
    </w:p>
    <w:p w14:paraId="7CF05D8C"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Νομίζω, λοιπόν, ότι σε αυτή τη συνθήκη πρέπει να κάνουμε μια τέτοιου είδους κριτική. Θα την εμπλούτιζα, θα τη συνδύαζα και με μια μαρτυρία </w:t>
      </w:r>
      <w:r>
        <w:rPr>
          <w:rFonts w:eastAsia="Times New Roman" w:cs="Times New Roman"/>
          <w:szCs w:val="24"/>
        </w:rPr>
        <w:t xml:space="preserve">που μας κατέθεσε εδώ η συνάδελφός μας κ. </w:t>
      </w:r>
      <w:proofErr w:type="spellStart"/>
      <w:r>
        <w:rPr>
          <w:rFonts w:eastAsia="Times New Roman" w:cs="Times New Roman"/>
          <w:szCs w:val="24"/>
        </w:rPr>
        <w:t>Γκαρά</w:t>
      </w:r>
      <w:proofErr w:type="spellEnd"/>
      <w:r>
        <w:rPr>
          <w:rFonts w:eastAsia="Times New Roman" w:cs="Times New Roman"/>
          <w:szCs w:val="24"/>
        </w:rPr>
        <w:t xml:space="preserve">, που μας έδωσε το πεδίο, σε ποια πραγματικότητα δηλαδή έρχεται να απαντήσει αυτή η νομοθετική συνθήκη: Σε μια πραγματικότητα, όπου η θέση της γυναίκας, όπως και η ιδιοκτησιακή ταυτότητα, δεν </w:t>
      </w:r>
      <w:r>
        <w:rPr>
          <w:rFonts w:eastAsia="Times New Roman" w:cs="Times New Roman"/>
          <w:szCs w:val="24"/>
        </w:rPr>
        <w:lastRenderedPageBreak/>
        <w:t>είναι καθόλου αυτο</w:t>
      </w:r>
      <w:r>
        <w:rPr>
          <w:rFonts w:eastAsia="Times New Roman" w:cs="Times New Roman"/>
          <w:szCs w:val="24"/>
        </w:rPr>
        <w:t xml:space="preserve">νόητη, όπου δεν υπάρχουν τα μέσα και τα εργαλεία, και η θέση των φύλων και η πολιτιστική σύνδεση μεταξύ τους αλλά και η ιδιοκτησιακή ταυτοποίησή τους δεν είναι καθόλου αυτονόητες, είναι </w:t>
      </w:r>
      <w:proofErr w:type="spellStart"/>
      <w:r>
        <w:rPr>
          <w:rFonts w:eastAsia="Times New Roman" w:cs="Times New Roman"/>
          <w:szCs w:val="24"/>
        </w:rPr>
        <w:t>διεκδικήσιμες</w:t>
      </w:r>
      <w:proofErr w:type="spellEnd"/>
      <w:r>
        <w:rPr>
          <w:rFonts w:eastAsia="Times New Roman" w:cs="Times New Roman"/>
          <w:szCs w:val="24"/>
        </w:rPr>
        <w:t>. Σε αυτό, λοιπόν, το πεδίο ενός ειδικού αναχρονισμού νομ</w:t>
      </w:r>
      <w:r>
        <w:rPr>
          <w:rFonts w:eastAsia="Times New Roman" w:cs="Times New Roman"/>
          <w:szCs w:val="24"/>
        </w:rPr>
        <w:t xml:space="preserve">ίζω ότι το νομοσχέδιο μπορεί να λειτουργήσει. Μπορεί να παίξει τον ευεργετικό του ρόλο. </w:t>
      </w:r>
    </w:p>
    <w:p w14:paraId="7CF05D8D"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Όμως, υπάρχει και μια άλλη πλευρά –την έχω ακούσει αρκετές φορές-</w:t>
      </w:r>
      <w:r>
        <w:rPr>
          <w:rFonts w:eastAsia="Times New Roman" w:cs="Times New Roman"/>
          <w:szCs w:val="24"/>
        </w:rPr>
        <w:t>,</w:t>
      </w:r>
      <w:r>
        <w:rPr>
          <w:rFonts w:eastAsia="Times New Roman" w:cs="Times New Roman"/>
          <w:szCs w:val="24"/>
        </w:rPr>
        <w:t xml:space="preserve"> που είναι ότι τελικά η αλήθεια έρχεται τελικά από την ίδια τη ζωή. Οι ίδιες οι κοινότητες</w:t>
      </w:r>
      <w:r>
        <w:rPr>
          <w:rFonts w:eastAsia="Times New Roman" w:cs="Times New Roman"/>
          <w:szCs w:val="24"/>
        </w:rPr>
        <w:t>,</w:t>
      </w:r>
      <w:r>
        <w:rPr>
          <w:rFonts w:eastAsia="Times New Roman" w:cs="Times New Roman"/>
          <w:szCs w:val="24"/>
        </w:rPr>
        <w:t xml:space="preserve"> δηλαδή, ο</w:t>
      </w:r>
      <w:r>
        <w:rPr>
          <w:rFonts w:eastAsia="Times New Roman" w:cs="Times New Roman"/>
          <w:szCs w:val="24"/>
        </w:rPr>
        <w:t xml:space="preserve">ι κοινωνίες της Θράκης, θα έλεγα εν γένει οι πολύμορφες κοινωνίες που συγκροτούνται σήμερα και στον ελληνικό και στον ευρωπαϊκό χώρο έχουν το περιθώριο να εκλογικεύσουν, έχουν το περιθώριο -νομίζω- να αφομοιώσουν και </w:t>
      </w:r>
      <w:r>
        <w:rPr>
          <w:rFonts w:eastAsia="Times New Roman" w:cs="Times New Roman"/>
          <w:szCs w:val="24"/>
        </w:rPr>
        <w:lastRenderedPageBreak/>
        <w:t xml:space="preserve">έχουν το περιθώριο να ενσωματώσουν τις </w:t>
      </w:r>
      <w:r>
        <w:rPr>
          <w:rFonts w:eastAsia="Times New Roman" w:cs="Times New Roman"/>
          <w:szCs w:val="24"/>
        </w:rPr>
        <w:t>πιο προωθημένες πλευρές της ελευθερίας, δηλαδή το δίκαιο, τους ρυθμιστικούς κώδικες με τους οποίους μπορούμε να συνυπάρχουμε ως κοινωνία και να μη ζούμε στις πολεμικές συνθήκες που το οικονομικό σύστημα μας ωθεί.</w:t>
      </w:r>
    </w:p>
    <w:p w14:paraId="7CF05D8E"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Με αυτές τις σκέψεις ξέρω ότι ίσως απομακρύ</w:t>
      </w:r>
      <w:r>
        <w:rPr>
          <w:rFonts w:eastAsia="Times New Roman" w:cs="Times New Roman"/>
          <w:szCs w:val="24"/>
        </w:rPr>
        <w:t>νθηκα από τις πλευρές της κριτικής του δικαίου ή τις πλευρές μιας γενικής πολιτικής αποτίμησης της εξωτερικής πολιτικής της χώρας και του τρόπου με τον οποίο διεθνοποιείται, εν τούτοις νομίζω ότι προς μια τέτοια κατεύθυνση θα μπορούσε να βρει και τα στοιχε</w:t>
      </w:r>
      <w:r>
        <w:rPr>
          <w:rFonts w:eastAsia="Times New Roman" w:cs="Times New Roman"/>
          <w:szCs w:val="24"/>
        </w:rPr>
        <w:t>ία της νομοθετικής δύναμης αλλά και τα στοιχεία της δύναμης με την οποία η κοινωνία θα παραλάβει το νομοθέτημα και θα το εκλογικεύσει.</w:t>
      </w:r>
    </w:p>
    <w:p w14:paraId="7CF05D8F"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Ευχαριστώ.</w:t>
      </w:r>
    </w:p>
    <w:p w14:paraId="7CF05D90" w14:textId="77777777" w:rsidR="00DE1A4F" w:rsidRDefault="00594AFE">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τις πτέρυγες του ΣΥΡΙΖΑ και των ΑΝΕΛ)</w:t>
      </w:r>
    </w:p>
    <w:p w14:paraId="7CF05D91"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κύριε </w:t>
      </w:r>
      <w:proofErr w:type="spellStart"/>
      <w:r>
        <w:rPr>
          <w:rFonts w:eastAsia="Times New Roman" w:cs="Times New Roman"/>
          <w:szCs w:val="24"/>
        </w:rPr>
        <w:t>Σεβαστάκη</w:t>
      </w:r>
      <w:proofErr w:type="spellEnd"/>
      <w:r>
        <w:rPr>
          <w:rFonts w:eastAsia="Times New Roman" w:cs="Times New Roman"/>
          <w:szCs w:val="24"/>
        </w:rPr>
        <w:t>.</w:t>
      </w:r>
    </w:p>
    <w:p w14:paraId="7CF05D92"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Τον λόγο έχει ο επόμενος ομιλητής από τον ΣΥΡΙΖΑ κ</w:t>
      </w:r>
      <w:r>
        <w:rPr>
          <w:rFonts w:eastAsia="Times New Roman" w:cs="Times New Roman"/>
          <w:szCs w:val="24"/>
        </w:rPr>
        <w:t>.</w:t>
      </w:r>
      <w:r>
        <w:rPr>
          <w:rFonts w:eastAsia="Times New Roman" w:cs="Times New Roman"/>
          <w:szCs w:val="24"/>
        </w:rPr>
        <w:t xml:space="preserve"> Στογιαννίδης.</w:t>
      </w:r>
    </w:p>
    <w:p w14:paraId="7CF05D93"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ΓΡΗΓΟΡΙΟΣ ΣΤΟΓΙΑΝΝΙΔΗΣ:</w:t>
      </w:r>
      <w:r>
        <w:rPr>
          <w:rFonts w:eastAsia="Times New Roman" w:cs="Times New Roman"/>
          <w:szCs w:val="24"/>
        </w:rPr>
        <w:t xml:space="preserve"> Ευχαριστώ, κύριε Πρόεδρε.</w:t>
      </w:r>
    </w:p>
    <w:p w14:paraId="7CF05D94"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σήμερα θέλω να τοποθετηθώ για μια τομή που έρχεται με την υπό ψήφιση διάτα</w:t>
      </w:r>
      <w:r>
        <w:rPr>
          <w:rFonts w:eastAsia="Times New Roman" w:cs="Times New Roman"/>
          <w:szCs w:val="24"/>
        </w:rPr>
        <w:t>ξη ως προσθήκη στον νόμο περί των αρμοδιοτήτων των μουσουλμάνων θρησκευτικών λειτουργών, η οποία αποτελεί κρίσιμο δημοκρατικό βήμα προς όφελος της χώρας γενικότερα και της μουσουλμανικής μειονότητας ειδικότερα.</w:t>
      </w:r>
    </w:p>
    <w:p w14:paraId="7CF05D95"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Αυτό το βήμα πραγματοποιείται με απόλυτο σεβα</w:t>
      </w:r>
      <w:r>
        <w:rPr>
          <w:rFonts w:eastAsia="Times New Roman" w:cs="Times New Roman"/>
          <w:szCs w:val="24"/>
        </w:rPr>
        <w:t>σμό στη θρησκευτική πίστη και τις παραδόσεις της μουσουλμανικής μειονότητας της Θράκης. Ήδη από το 1882 το ελληνικό κράτος συνέστησε θέσεις κεντρικά διοριζόμενων και κρατικά αμειβόμενων μουφτήδων, τους οποίους αναγνώρισε όχι μόνον ως θρησκευτικούς ηγέτες τ</w:t>
      </w:r>
      <w:r>
        <w:rPr>
          <w:rFonts w:eastAsia="Times New Roman" w:cs="Times New Roman"/>
          <w:szCs w:val="24"/>
        </w:rPr>
        <w:t>ων κοινοτήτων τους, αλλά και ως δημόσιους λειτουργούς</w:t>
      </w:r>
      <w:r>
        <w:rPr>
          <w:rFonts w:eastAsia="Times New Roman" w:cs="Times New Roman"/>
          <w:szCs w:val="24"/>
        </w:rPr>
        <w:t>,</w:t>
      </w:r>
      <w:r>
        <w:rPr>
          <w:rFonts w:eastAsia="Times New Roman" w:cs="Times New Roman"/>
          <w:szCs w:val="24"/>
        </w:rPr>
        <w:t xml:space="preserve"> με γνωμοδοτικές αρμοδιότητες επί παντός ζητήματος θρησκευτικού, κληρονομικού ή οικογενειακού δικαίου των μωαμεθανών.</w:t>
      </w:r>
    </w:p>
    <w:p w14:paraId="7CF05D96" w14:textId="77777777" w:rsidR="00DE1A4F" w:rsidRDefault="00594AFE">
      <w:pPr>
        <w:spacing w:line="600" w:lineRule="auto"/>
        <w:ind w:firstLine="720"/>
        <w:jc w:val="both"/>
        <w:rPr>
          <w:rFonts w:eastAsia="Times New Roman"/>
          <w:szCs w:val="24"/>
        </w:rPr>
      </w:pPr>
      <w:r>
        <w:rPr>
          <w:rFonts w:eastAsia="Times New Roman"/>
          <w:szCs w:val="24"/>
        </w:rPr>
        <w:t xml:space="preserve">Μετά το πέρας των Βαλκανικών Πολέμων </w:t>
      </w:r>
      <w:proofErr w:type="spellStart"/>
      <w:r>
        <w:rPr>
          <w:rFonts w:eastAsia="Times New Roman"/>
          <w:szCs w:val="24"/>
        </w:rPr>
        <w:t>συνήφθη</w:t>
      </w:r>
      <w:proofErr w:type="spellEnd"/>
      <w:r>
        <w:rPr>
          <w:rFonts w:eastAsia="Times New Roman"/>
          <w:szCs w:val="24"/>
        </w:rPr>
        <w:t xml:space="preserve"> η Συνθήκη των Αθηνών, η οποία κυρώθηκε </w:t>
      </w:r>
      <w:r>
        <w:rPr>
          <w:rFonts w:eastAsia="Times New Roman"/>
          <w:szCs w:val="24"/>
        </w:rPr>
        <w:t>με νόμο το 1913 και η οποία προέβλεπε ρητώς το θεσμό του μουφτή όχι μόνο ως θρησκευτικ</w:t>
      </w:r>
      <w:r>
        <w:rPr>
          <w:rFonts w:eastAsia="Times New Roman"/>
          <w:szCs w:val="24"/>
        </w:rPr>
        <w:t>ού</w:t>
      </w:r>
      <w:r>
        <w:rPr>
          <w:rFonts w:eastAsia="Times New Roman"/>
          <w:szCs w:val="24"/>
        </w:rPr>
        <w:t xml:space="preserve"> ηγέτη, αλλά και ως ιεροδίκη. </w:t>
      </w:r>
    </w:p>
    <w:p w14:paraId="7CF05D97" w14:textId="77777777" w:rsidR="00DE1A4F" w:rsidRDefault="00594AFE">
      <w:pPr>
        <w:spacing w:line="600" w:lineRule="auto"/>
        <w:ind w:firstLine="720"/>
        <w:jc w:val="both"/>
        <w:rPr>
          <w:rFonts w:eastAsia="Times New Roman" w:cs="Times New Roman"/>
          <w:szCs w:val="24"/>
        </w:rPr>
      </w:pPr>
      <w:r>
        <w:rPr>
          <w:rFonts w:eastAsia="Times New Roman"/>
          <w:szCs w:val="24"/>
        </w:rPr>
        <w:lastRenderedPageBreak/>
        <w:t>Εν συνεχεία, οι συνθήκες που διαμορφώθηκαν με το πέρας του Α΄ Παγκοσμίου Πολέμου και ιδίως εν</w:t>
      </w:r>
      <w:r>
        <w:rPr>
          <w:rFonts w:eastAsia="Times New Roman"/>
          <w:szCs w:val="24"/>
        </w:rPr>
        <w:t xml:space="preserve"> </w:t>
      </w:r>
      <w:r>
        <w:rPr>
          <w:rFonts w:eastAsia="Times New Roman"/>
          <w:szCs w:val="24"/>
        </w:rPr>
        <w:t xml:space="preserve">όψει της υπογραφής της Συνθήκης των </w:t>
      </w:r>
      <w:proofErr w:type="spellStart"/>
      <w:r>
        <w:rPr>
          <w:rFonts w:eastAsia="Times New Roman"/>
          <w:szCs w:val="24"/>
        </w:rPr>
        <w:t>Σεβρών</w:t>
      </w:r>
      <w:proofErr w:type="spellEnd"/>
      <w:r>
        <w:rPr>
          <w:rFonts w:eastAsia="Times New Roman"/>
          <w:szCs w:val="24"/>
        </w:rPr>
        <w:t xml:space="preserve"> </w:t>
      </w:r>
      <w:r>
        <w:rPr>
          <w:rFonts w:eastAsia="Times New Roman"/>
          <w:szCs w:val="24"/>
        </w:rPr>
        <w:t>οδήγησαν στη</w:t>
      </w:r>
      <w:r>
        <w:rPr>
          <w:rFonts w:eastAsia="Times New Roman"/>
          <w:szCs w:val="24"/>
        </w:rPr>
        <w:t>ν</w:t>
      </w:r>
      <w:r>
        <w:rPr>
          <w:rFonts w:eastAsia="Times New Roman"/>
          <w:szCs w:val="24"/>
        </w:rPr>
        <w:t xml:space="preserve"> ψήφιση του ν.2345/1020 </w:t>
      </w:r>
      <w:r>
        <w:rPr>
          <w:rFonts w:eastAsia="Times New Roman" w:cs="Times New Roman"/>
          <w:szCs w:val="24"/>
        </w:rPr>
        <w:t>«</w:t>
      </w:r>
      <w:r>
        <w:rPr>
          <w:rFonts w:eastAsia="Times New Roman" w:cs="Times New Roman"/>
          <w:bCs/>
          <w:szCs w:val="24"/>
        </w:rPr>
        <w:t xml:space="preserve">περί προσωρινού </w:t>
      </w:r>
      <w:proofErr w:type="spellStart"/>
      <w:r>
        <w:rPr>
          <w:rFonts w:eastAsia="Times New Roman" w:cs="Times New Roman"/>
          <w:bCs/>
          <w:szCs w:val="24"/>
        </w:rPr>
        <w:t>αρχιµουφτή</w:t>
      </w:r>
      <w:proofErr w:type="spellEnd"/>
      <w:r>
        <w:rPr>
          <w:rFonts w:eastAsia="Times New Roman" w:cs="Times New Roman"/>
          <w:szCs w:val="24"/>
        </w:rPr>
        <w:t xml:space="preserve"> και </w:t>
      </w:r>
      <w:r>
        <w:rPr>
          <w:rFonts w:eastAsia="Times New Roman" w:cs="Times New Roman"/>
          <w:bCs/>
          <w:szCs w:val="24"/>
        </w:rPr>
        <w:t>μουφτήδων</w:t>
      </w:r>
      <w:r>
        <w:rPr>
          <w:rFonts w:eastAsia="Times New Roman" w:cs="Times New Roman"/>
          <w:szCs w:val="24"/>
        </w:rPr>
        <w:t xml:space="preserve"> των </w:t>
      </w:r>
      <w:r>
        <w:rPr>
          <w:rFonts w:eastAsia="Times New Roman" w:cs="Times New Roman"/>
          <w:bCs/>
          <w:szCs w:val="24"/>
        </w:rPr>
        <w:t xml:space="preserve">εν </w:t>
      </w:r>
      <w:proofErr w:type="spellStart"/>
      <w:r>
        <w:rPr>
          <w:rFonts w:eastAsia="Times New Roman" w:cs="Times New Roman"/>
          <w:bCs/>
          <w:szCs w:val="24"/>
        </w:rPr>
        <w:t>κράτει</w:t>
      </w:r>
      <w:proofErr w:type="spellEnd"/>
      <w:r>
        <w:rPr>
          <w:rFonts w:eastAsia="Times New Roman" w:cs="Times New Roman"/>
          <w:bCs/>
          <w:szCs w:val="24"/>
        </w:rPr>
        <w:t xml:space="preserve"> μουσουλμάνων</w:t>
      </w:r>
      <w:r>
        <w:rPr>
          <w:rFonts w:eastAsia="Times New Roman" w:cs="Times New Roman"/>
          <w:szCs w:val="24"/>
        </w:rPr>
        <w:t xml:space="preserve"> και </w:t>
      </w:r>
      <w:r>
        <w:rPr>
          <w:rFonts w:eastAsia="Times New Roman" w:cs="Times New Roman"/>
          <w:bCs/>
          <w:szCs w:val="24"/>
        </w:rPr>
        <w:t>περί</w:t>
      </w:r>
      <w:r>
        <w:rPr>
          <w:rFonts w:eastAsia="Times New Roman" w:cs="Times New Roman"/>
          <w:szCs w:val="24"/>
        </w:rPr>
        <w:t xml:space="preserve"> διαχειρίσεως των περιουσιών των μουσουλμανικών κοινοτήτων». </w:t>
      </w:r>
    </w:p>
    <w:p w14:paraId="7CF05D98"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Ο νόμος αυτός</w:t>
      </w:r>
      <w:r>
        <w:rPr>
          <w:rFonts w:eastAsia="Times New Roman" w:cs="Times New Roman"/>
          <w:szCs w:val="24"/>
        </w:rPr>
        <w:t>,</w:t>
      </w:r>
      <w:r>
        <w:rPr>
          <w:rFonts w:eastAsia="Times New Roman" w:cs="Times New Roman"/>
          <w:szCs w:val="24"/>
        </w:rPr>
        <w:t xml:space="preserve"> πέραν των άλλων οργανωτικών διατάξεων για τους μουφτήδες, τις υπη</w:t>
      </w:r>
      <w:r>
        <w:rPr>
          <w:rFonts w:eastAsia="Times New Roman" w:cs="Times New Roman"/>
          <w:szCs w:val="24"/>
        </w:rPr>
        <w:t>ρεσίες τους, όριζε ότι οι μουφτήδες πλην των καθαρώς θρησκευτικών καθηκόντων τους ασκούσαν δικαιοδοσία μεταξύ μουσουλμάνων επί γάμων, διαζυγίων, διατροφών, επιτροπειών, κηδεμονιών, χειραφεσίας ανηλίκων, ισλαμικών διαθηκών και την εξ αδιαθέτου διαδοχής, ενώ</w:t>
      </w:r>
      <w:r>
        <w:rPr>
          <w:rFonts w:eastAsia="Times New Roman" w:cs="Times New Roman"/>
          <w:szCs w:val="24"/>
        </w:rPr>
        <w:t xml:space="preserve"> είχαν γνωμοδοτική αρμοδιότητα </w:t>
      </w:r>
      <w:r>
        <w:rPr>
          <w:rFonts w:eastAsia="Times New Roman" w:cs="Times New Roman"/>
          <w:szCs w:val="24"/>
        </w:rPr>
        <w:lastRenderedPageBreak/>
        <w:t>επί παντός ζητήματος θρησκευτικού, κληρονομικού, οικογενειακού των μωαμεθανών δικαίου.</w:t>
      </w:r>
    </w:p>
    <w:p w14:paraId="7CF05D99"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Μετά τη Μικρασιατική Καταστροφή </w:t>
      </w:r>
      <w:proofErr w:type="spellStart"/>
      <w:r>
        <w:rPr>
          <w:rFonts w:eastAsia="Times New Roman" w:cs="Times New Roman"/>
          <w:szCs w:val="24"/>
        </w:rPr>
        <w:t>συνήφθη</w:t>
      </w:r>
      <w:proofErr w:type="spellEnd"/>
      <w:r>
        <w:rPr>
          <w:rFonts w:eastAsia="Times New Roman" w:cs="Times New Roman"/>
          <w:szCs w:val="24"/>
        </w:rPr>
        <w:t xml:space="preserve"> η Συνθήκη της </w:t>
      </w:r>
      <w:proofErr w:type="spellStart"/>
      <w:r>
        <w:rPr>
          <w:rFonts w:eastAsia="Times New Roman" w:cs="Times New Roman"/>
          <w:szCs w:val="24"/>
        </w:rPr>
        <w:t>Λωζάνης</w:t>
      </w:r>
      <w:proofErr w:type="spellEnd"/>
      <w:r>
        <w:rPr>
          <w:rFonts w:eastAsia="Times New Roman" w:cs="Times New Roman"/>
          <w:szCs w:val="24"/>
        </w:rPr>
        <w:t>, η οποία προέβλεψε ότι τα ζητήματα των μειονοτήτων κανονίζονται σύμφωνα με τ</w:t>
      </w:r>
      <w:r>
        <w:rPr>
          <w:rFonts w:eastAsia="Times New Roman" w:cs="Times New Roman"/>
          <w:szCs w:val="24"/>
        </w:rPr>
        <w:t>α έθιμά τους, ενώ στη χώρα μας συνέχισε να εφαρμόζεται ο ν.2345/1920, ο οποίος διατηρήθηκε τυπικώς σε ισχύ, αφού δεν ήταν ασύμβατος με τις υποχρεώσεις της ως άνω συνθήκης.</w:t>
      </w:r>
    </w:p>
    <w:p w14:paraId="7CF05D9A"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Ο νόμος αυτός καταργήθηκε ρητώς το 1991 με τον ν.1920/1991</w:t>
      </w:r>
      <w:r>
        <w:rPr>
          <w:rFonts w:eastAsia="Times New Roman" w:cs="Times New Roman"/>
          <w:szCs w:val="24"/>
        </w:rPr>
        <w:t>,</w:t>
      </w:r>
      <w:r>
        <w:rPr>
          <w:rFonts w:eastAsia="Times New Roman" w:cs="Times New Roman"/>
          <w:szCs w:val="24"/>
        </w:rPr>
        <w:t xml:space="preserve"> που κύρωσε την από 24</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1990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εριεχόμενου περί μουσουλμάνων, θρησκευτικών λειτουργών και οι διατάξεις της οποίας ουσιαστικά επανέλαβαν την ήδη ισχύουσα ως άνω νομοθετική ρύθμιση. </w:t>
      </w:r>
    </w:p>
    <w:p w14:paraId="7CF05D9B"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Ουσιαστικά, λοιπόν, από το 1920 στη Θράκη ισχύουν οι διατάξεις ημεδαπού εσωτερικο</w:t>
      </w:r>
      <w:r>
        <w:rPr>
          <w:rFonts w:eastAsia="Times New Roman" w:cs="Times New Roman"/>
          <w:szCs w:val="24"/>
        </w:rPr>
        <w:t>ύ δικαίου του ν.2345/1920 και πλέον του ν.1920/1991</w:t>
      </w:r>
      <w:r>
        <w:rPr>
          <w:rFonts w:eastAsia="Times New Roman" w:cs="Times New Roman"/>
          <w:szCs w:val="24"/>
        </w:rPr>
        <w:t>,</w:t>
      </w:r>
      <w:r>
        <w:rPr>
          <w:rFonts w:eastAsia="Times New Roman" w:cs="Times New Roman"/>
          <w:szCs w:val="24"/>
        </w:rPr>
        <w:t xml:space="preserve"> που επιτρέπουν την εφαρμογή του ιερού μουσουλμανικού νόμου. Ωστόσο, </w:t>
      </w:r>
      <w:proofErr w:type="spellStart"/>
      <w:r>
        <w:rPr>
          <w:rFonts w:eastAsia="Times New Roman" w:cs="Times New Roman"/>
          <w:szCs w:val="24"/>
        </w:rPr>
        <w:t>πολλάκις</w:t>
      </w:r>
      <w:proofErr w:type="spellEnd"/>
      <w:r>
        <w:rPr>
          <w:rFonts w:eastAsia="Times New Roman" w:cs="Times New Roman"/>
          <w:szCs w:val="24"/>
        </w:rPr>
        <w:t xml:space="preserve"> προέκυψε έντονος προβληματισμός σε επιστημονικό, νομικό, πολιτικό και κοινωνικό επίπεδο. Ετέθη προβληματισμός αναφορικά με τη </w:t>
      </w:r>
      <w:r>
        <w:rPr>
          <w:rFonts w:eastAsia="Times New Roman" w:cs="Times New Roman"/>
          <w:szCs w:val="24"/>
        </w:rPr>
        <w:t xml:space="preserve">συμβατότητα κάποιων ρυθμίσεων του ιερού μουσουλμανικού νόμου με το Σύνταγμα και το ευρωπαϊκό κεκτημένο εκ των ανθρωπίνων δικαιωμάτων, όπως </w:t>
      </w:r>
      <w:r>
        <w:rPr>
          <w:rFonts w:eastAsia="Times New Roman" w:cs="Times New Roman"/>
          <w:szCs w:val="24"/>
        </w:rPr>
        <w:t xml:space="preserve">η </w:t>
      </w:r>
      <w:proofErr w:type="spellStart"/>
      <w:r>
        <w:rPr>
          <w:rFonts w:eastAsia="Times New Roman" w:cs="Times New Roman"/>
          <w:szCs w:val="24"/>
        </w:rPr>
        <w:t>υποχρεωτικότητα</w:t>
      </w:r>
      <w:proofErr w:type="spellEnd"/>
      <w:r>
        <w:rPr>
          <w:rFonts w:eastAsia="Times New Roman" w:cs="Times New Roman"/>
          <w:szCs w:val="24"/>
        </w:rPr>
        <w:t xml:space="preserve"> εφαρμογής του ιερού νόμου, η έκταση της χωρικής </w:t>
      </w:r>
      <w:proofErr w:type="spellStart"/>
      <w:r>
        <w:rPr>
          <w:rFonts w:eastAsia="Times New Roman" w:cs="Times New Roman"/>
          <w:szCs w:val="24"/>
        </w:rPr>
        <w:t>αρμοδιότητος</w:t>
      </w:r>
      <w:proofErr w:type="spellEnd"/>
      <w:r>
        <w:rPr>
          <w:rFonts w:eastAsia="Times New Roman" w:cs="Times New Roman"/>
          <w:szCs w:val="24"/>
        </w:rPr>
        <w:t xml:space="preserve"> του μουφτή, τα υποκείμενα πρόσωπα στη </w:t>
      </w:r>
      <w:r>
        <w:rPr>
          <w:rFonts w:eastAsia="Times New Roman" w:cs="Times New Roman"/>
          <w:szCs w:val="24"/>
        </w:rPr>
        <w:t>συγκεκριμένη δικαιοπραξία και η νομική βάση, θεμελίωση των ρυθμίσε</w:t>
      </w:r>
      <w:r>
        <w:rPr>
          <w:rFonts w:eastAsia="Times New Roman" w:cs="Times New Roman"/>
          <w:szCs w:val="24"/>
        </w:rPr>
        <w:t>ώ</w:t>
      </w:r>
      <w:r>
        <w:rPr>
          <w:rFonts w:eastAsia="Times New Roman" w:cs="Times New Roman"/>
          <w:szCs w:val="24"/>
        </w:rPr>
        <w:t>ν του.</w:t>
      </w:r>
    </w:p>
    <w:p w14:paraId="7CF05D9C"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 xml:space="preserve">Ο προβληματισμός αυτός με τον καιρό μετετράπη σε ανασφάλεια δικαίου, ενώ η εφαρμογή της </w:t>
      </w:r>
      <w:proofErr w:type="spellStart"/>
      <w:r>
        <w:rPr>
          <w:rFonts w:eastAsia="Times New Roman" w:cs="Times New Roman"/>
          <w:szCs w:val="24"/>
        </w:rPr>
        <w:t>σ</w:t>
      </w:r>
      <w:r>
        <w:rPr>
          <w:rFonts w:eastAsia="Times New Roman" w:cs="Times New Roman"/>
          <w:szCs w:val="24"/>
        </w:rPr>
        <w:t>αρία</w:t>
      </w:r>
      <w:r>
        <w:rPr>
          <w:rFonts w:eastAsia="Times New Roman" w:cs="Times New Roman"/>
          <w:szCs w:val="24"/>
        </w:rPr>
        <w:t>ς</w:t>
      </w:r>
      <w:proofErr w:type="spellEnd"/>
      <w:r>
        <w:rPr>
          <w:rFonts w:eastAsia="Times New Roman" w:cs="Times New Roman"/>
          <w:szCs w:val="24"/>
        </w:rPr>
        <w:t xml:space="preserve"> έχει οδηγήσει σε κοινωνικές ανισότητες και αδικίες. Υπάρχουν πλείστα όσα παραδείγματα γ</w:t>
      </w:r>
      <w:r>
        <w:rPr>
          <w:rFonts w:eastAsia="Times New Roman" w:cs="Times New Roman"/>
          <w:szCs w:val="24"/>
        </w:rPr>
        <w:t>άμων ανηλίκων κοριτσιών χωρίς να ερωτηθεί η βούλησή τους, μονομερείς λύσεις γάμων χωρίς δικαίωμα διατροφής, περιπτώσεις κληρονομικών υποθέσεων που αδικούν κατάφ</w:t>
      </w:r>
      <w:r>
        <w:rPr>
          <w:rFonts w:eastAsia="Times New Roman" w:cs="Times New Roman"/>
          <w:szCs w:val="24"/>
        </w:rPr>
        <w:t>ω</w:t>
      </w:r>
      <w:r>
        <w:rPr>
          <w:rFonts w:eastAsia="Times New Roman" w:cs="Times New Roman"/>
          <w:szCs w:val="24"/>
        </w:rPr>
        <w:t xml:space="preserve">ρα τις συζύγους και τις κόρες. </w:t>
      </w:r>
    </w:p>
    <w:p w14:paraId="7CF05D9D"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Στο φαινόμενο αυτό η ελληνική πολιτεία δεν μπορεί πλέον να έχει</w:t>
      </w:r>
      <w:r>
        <w:rPr>
          <w:rFonts w:eastAsia="Times New Roman" w:cs="Times New Roman"/>
          <w:szCs w:val="24"/>
        </w:rPr>
        <w:t xml:space="preserve"> το ρόλο του απλού παρατηρητή ούτε μπορεί να επιρρίπτει στις πλάτες της δικαιοσύνης το βάρος επίλυσης σημαντικών θεμάτων για την καθημερινή ζωή Ελλήνων πολιτών</w:t>
      </w:r>
      <w:r>
        <w:rPr>
          <w:rFonts w:eastAsia="Times New Roman" w:cs="Times New Roman"/>
          <w:szCs w:val="24"/>
        </w:rPr>
        <w:t>,</w:t>
      </w:r>
      <w:r>
        <w:rPr>
          <w:rFonts w:eastAsia="Times New Roman" w:cs="Times New Roman"/>
          <w:szCs w:val="24"/>
        </w:rPr>
        <w:t xml:space="preserve"> χωρίς ταυτόχρονα να την εξοπλίζει με τα κατάλληλα νομοθετικά εργαλεία. Η προς ψήφιση διάταξη ξε</w:t>
      </w:r>
      <w:r>
        <w:rPr>
          <w:rFonts w:eastAsia="Times New Roman" w:cs="Times New Roman"/>
          <w:szCs w:val="24"/>
        </w:rPr>
        <w:t xml:space="preserve">καθαρίζει το υφιστάμενο θολό τοπίο. </w:t>
      </w:r>
    </w:p>
    <w:p w14:paraId="7CF05D9E"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Με την προτεινόμενη διάταξη, λοιπόν, ξεκαθαρίζεται οριστικώς ότι η εφαρμογή των διατάξεων του ιερού μουσουλμανικού νόμου για τα μέλη της μειονότητας της Θράκης είναι προαιρετική. Αυτό γίνεται χωρίς να μεταβάλλεται ο θεσ</w:t>
      </w:r>
      <w:r>
        <w:rPr>
          <w:rFonts w:eastAsia="Times New Roman" w:cs="Times New Roman"/>
          <w:szCs w:val="24"/>
        </w:rPr>
        <w:t xml:space="preserve">μικός και διττός ρόλος του μουφτή, ο οποίος παραμένει θρησκευτικός λειτουργός και ιεροδίκης, ενώ η </w:t>
      </w:r>
      <w:proofErr w:type="spellStart"/>
      <w:r>
        <w:rPr>
          <w:rFonts w:eastAsia="Times New Roman" w:cs="Times New Roman"/>
          <w:szCs w:val="24"/>
        </w:rPr>
        <w:t>μουφτεία</w:t>
      </w:r>
      <w:proofErr w:type="spellEnd"/>
      <w:r>
        <w:rPr>
          <w:rFonts w:eastAsia="Times New Roman" w:cs="Times New Roman"/>
          <w:szCs w:val="24"/>
        </w:rPr>
        <w:t xml:space="preserve"> συνεχίζει να είναι δημόσια υπηρεσία. </w:t>
      </w:r>
    </w:p>
    <w:p w14:paraId="7CF05D9F"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Οι αρμοδιότητες του μουφτή δεν περιορίζονται, αλλά συνεχίζουν να προβλέπονται απαράλλακτες. Ωστόσο, οι αρμοδιό</w:t>
      </w:r>
      <w:r>
        <w:rPr>
          <w:rFonts w:eastAsia="Times New Roman" w:cs="Times New Roman"/>
          <w:szCs w:val="24"/>
        </w:rPr>
        <w:t xml:space="preserve">τητές του θα ασκούνται μόνο εφόσον για τις διαφορές που άγονται </w:t>
      </w:r>
      <w:proofErr w:type="spellStart"/>
      <w:r>
        <w:rPr>
          <w:rFonts w:eastAsia="Times New Roman" w:cs="Times New Roman"/>
          <w:szCs w:val="24"/>
        </w:rPr>
        <w:t>ενώπι</w:t>
      </w:r>
      <w:r>
        <w:rPr>
          <w:rFonts w:eastAsia="Times New Roman" w:cs="Times New Roman"/>
          <w:szCs w:val="24"/>
        </w:rPr>
        <w:t>ό</w:t>
      </w:r>
      <w:r>
        <w:rPr>
          <w:rFonts w:eastAsia="Times New Roman" w:cs="Times New Roman"/>
          <w:szCs w:val="24"/>
        </w:rPr>
        <w:t>ν</w:t>
      </w:r>
      <w:proofErr w:type="spellEnd"/>
      <w:r>
        <w:rPr>
          <w:rFonts w:eastAsia="Times New Roman" w:cs="Times New Roman"/>
          <w:szCs w:val="24"/>
        </w:rPr>
        <w:t xml:space="preserve"> του δεν υφίσταται αντίρρηση και άρνηση από κανένα από τα </w:t>
      </w:r>
      <w:proofErr w:type="spellStart"/>
      <w:r>
        <w:rPr>
          <w:rFonts w:eastAsia="Times New Roman" w:cs="Times New Roman"/>
          <w:szCs w:val="24"/>
        </w:rPr>
        <w:t>διάδικα</w:t>
      </w:r>
      <w:proofErr w:type="spellEnd"/>
      <w:r>
        <w:rPr>
          <w:rFonts w:eastAsia="Times New Roman" w:cs="Times New Roman"/>
          <w:szCs w:val="24"/>
        </w:rPr>
        <w:t xml:space="preserve"> μέρη. Έτσι προβλέπεται ότι η υπαγωγή των διάδικων στη δικαιοδοσία του μουφτή θα γίνεται είτε με ατομική είτε με κοινή αίτηση των μερών για επίλυση συγκεκριμένης πάντα διαφοράς. </w:t>
      </w:r>
    </w:p>
    <w:p w14:paraId="7CF05DA0"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Επίσης, μπα</w:t>
      </w:r>
      <w:r>
        <w:rPr>
          <w:rFonts w:eastAsia="Times New Roman" w:cs="Times New Roman"/>
          <w:szCs w:val="24"/>
        </w:rPr>
        <w:t xml:space="preserve">ίνουν για πρώτη φορά δικονομικοί κανόνες. Η αίτηση πρέπει να περιέχει τα στοιχεία των εισαγωγικών δικογράφων κατά τον κανόνα </w:t>
      </w:r>
      <w:r>
        <w:rPr>
          <w:rFonts w:eastAsia="Times New Roman" w:cs="Times New Roman"/>
          <w:szCs w:val="24"/>
        </w:rPr>
        <w:t>Π</w:t>
      </w:r>
      <w:r>
        <w:rPr>
          <w:rFonts w:eastAsia="Times New Roman" w:cs="Times New Roman"/>
          <w:szCs w:val="24"/>
        </w:rPr>
        <w:t xml:space="preserve">ολιτικής </w:t>
      </w:r>
      <w:r>
        <w:rPr>
          <w:rFonts w:eastAsia="Times New Roman" w:cs="Times New Roman"/>
          <w:szCs w:val="24"/>
        </w:rPr>
        <w:t>Δ</w:t>
      </w:r>
      <w:r>
        <w:rPr>
          <w:rFonts w:eastAsia="Times New Roman" w:cs="Times New Roman"/>
          <w:szCs w:val="24"/>
        </w:rPr>
        <w:t xml:space="preserve">ικονομίας, ώστε να μην αμφισβητείται η ταυτότητα των διαδίκων και το αντικείμενο της διαφοράς και να καθίσταται εφικτός </w:t>
      </w:r>
      <w:r>
        <w:rPr>
          <w:rFonts w:eastAsia="Times New Roman" w:cs="Times New Roman"/>
          <w:szCs w:val="24"/>
        </w:rPr>
        <w:t xml:space="preserve">ο δικαστικός έλεγχος. Η αίτηση κατατίθεται στη </w:t>
      </w:r>
      <w:proofErr w:type="spellStart"/>
      <w:r>
        <w:rPr>
          <w:rFonts w:eastAsia="Times New Roman" w:cs="Times New Roman"/>
          <w:szCs w:val="24"/>
        </w:rPr>
        <w:t>μουφτεία</w:t>
      </w:r>
      <w:proofErr w:type="spellEnd"/>
      <w:r>
        <w:rPr>
          <w:rFonts w:eastAsia="Times New Roman" w:cs="Times New Roman"/>
          <w:szCs w:val="24"/>
        </w:rPr>
        <w:t xml:space="preserve"> και λαμβάνει αριθμό κατάθεσης και ημερομηνία συζήτησης της υπόθεσης</w:t>
      </w:r>
      <w:r>
        <w:rPr>
          <w:rFonts w:eastAsia="Times New Roman" w:cs="Times New Roman"/>
          <w:szCs w:val="24"/>
        </w:rPr>
        <w:t>,</w:t>
      </w:r>
      <w:r>
        <w:rPr>
          <w:rFonts w:eastAsia="Times New Roman" w:cs="Times New Roman"/>
          <w:szCs w:val="24"/>
        </w:rPr>
        <w:t xml:space="preserve"> σε αντίθεση με τα σημερινά ισχύοντα</w:t>
      </w:r>
      <w:r>
        <w:rPr>
          <w:rFonts w:eastAsia="Times New Roman" w:cs="Times New Roman"/>
          <w:szCs w:val="24"/>
        </w:rPr>
        <w:t>,</w:t>
      </w:r>
      <w:r>
        <w:rPr>
          <w:rFonts w:eastAsia="Times New Roman" w:cs="Times New Roman"/>
          <w:szCs w:val="24"/>
        </w:rPr>
        <w:t xml:space="preserve"> που ο μουφτής δεν ορίζει εκ των προτέρων ρητές δικασίμους. </w:t>
      </w:r>
    </w:p>
    <w:p w14:paraId="7CF05DA1"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Επιπλέον, προς άρση κάθε αμφιβολία</w:t>
      </w:r>
      <w:r>
        <w:rPr>
          <w:rFonts w:eastAsia="Times New Roman" w:cs="Times New Roman"/>
          <w:szCs w:val="24"/>
        </w:rPr>
        <w:t>ς για την ασφάλεια δικαίου από τυχόν παρανοήσεις ως προς τις συνέπειες της συγκεκριμένης επιλογής</w:t>
      </w:r>
      <w:r>
        <w:rPr>
          <w:rFonts w:eastAsia="Times New Roman" w:cs="Times New Roman"/>
          <w:szCs w:val="24"/>
        </w:rPr>
        <w:t>,</w:t>
      </w:r>
      <w:r>
        <w:rPr>
          <w:rFonts w:eastAsia="Times New Roman" w:cs="Times New Roman"/>
          <w:szCs w:val="24"/>
        </w:rPr>
        <w:t xml:space="preserve"> πρέπει επί ποινή ακυρότητας να ενσωματώνεται στην κάθε αίτηση ρητή ανέγκλητη δήλωση του διαδίκου περί επιλογής της συγκεκριμένης δικαιοδοσίας.</w:t>
      </w:r>
    </w:p>
    <w:p w14:paraId="7CF05DA2"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Προς το</w:t>
      </w:r>
      <w:r>
        <w:rPr>
          <w:rFonts w:eastAsia="Times New Roman" w:cs="Times New Roman"/>
          <w:szCs w:val="24"/>
        </w:rPr>
        <w:t>ν</w:t>
      </w:r>
      <w:r>
        <w:rPr>
          <w:rFonts w:eastAsia="Times New Roman" w:cs="Times New Roman"/>
          <w:szCs w:val="24"/>
        </w:rPr>
        <w:t xml:space="preserve"> σκοπό</w:t>
      </w:r>
      <w:r>
        <w:rPr>
          <w:rFonts w:eastAsia="Times New Roman" w:cs="Times New Roman"/>
          <w:szCs w:val="24"/>
        </w:rPr>
        <w:t xml:space="preserve"> αυτό η αίτηση υπογράφεται υποχρεωτικά από τα </w:t>
      </w:r>
      <w:proofErr w:type="spellStart"/>
      <w:r>
        <w:rPr>
          <w:rFonts w:eastAsia="Times New Roman" w:cs="Times New Roman"/>
          <w:szCs w:val="24"/>
        </w:rPr>
        <w:t>διάδικα</w:t>
      </w:r>
      <w:proofErr w:type="spellEnd"/>
      <w:r>
        <w:rPr>
          <w:rFonts w:eastAsia="Times New Roman" w:cs="Times New Roman"/>
          <w:szCs w:val="24"/>
        </w:rPr>
        <w:t xml:space="preserve"> μέρη και από τους πληρεξούσιους δικηγόρους τους ή μόνο από τους τελευταίους, εφόσον όμως είναι εφοδιασμέν</w:t>
      </w:r>
      <w:r>
        <w:rPr>
          <w:rFonts w:eastAsia="Times New Roman" w:cs="Times New Roman"/>
          <w:szCs w:val="24"/>
        </w:rPr>
        <w:t>οι</w:t>
      </w:r>
      <w:r>
        <w:rPr>
          <w:rFonts w:eastAsia="Times New Roman" w:cs="Times New Roman"/>
          <w:szCs w:val="24"/>
        </w:rPr>
        <w:t xml:space="preserve"> με ειδικό πληρεξούσιο, το οποίο πρέπει να έχει δοθεί στον τελευταίο μήνα πριν από την υπογραφή</w:t>
      </w:r>
      <w:r>
        <w:rPr>
          <w:rFonts w:eastAsia="Times New Roman" w:cs="Times New Roman"/>
          <w:szCs w:val="24"/>
        </w:rPr>
        <w:t xml:space="preserve"> της αίτησης.</w:t>
      </w:r>
    </w:p>
    <w:p w14:paraId="7CF05DA3"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Εξυπακούεται ότι, αν δεν υφίσταται συναίνεση, η υπόθεση δεν δικάζεται, χωρίς ωστόσο η διαφορά να τελεί σε εκκρεμοδικία και να αποκλείει τα κοινά δικαστήρια από την εκδίκαση της ίδιας διαφοράς. Περαιτέρω, για πρώτη φορά προβλέπεται ρητώς ότι η</w:t>
      </w:r>
      <w:r>
        <w:rPr>
          <w:rFonts w:eastAsia="Times New Roman" w:cs="Times New Roman"/>
          <w:szCs w:val="24"/>
        </w:rPr>
        <w:t xml:space="preserve"> υπαγωγή της υπόθεσης στη δικαιοδοσία του μουφτή είναι αμετάκλητη, άρα, η συγκεκριμένη υπόθεση δικάζεται και ρυθμίζεται αποκλειστικά κατά τον ιερό μουσουλμανικό νόμο και αποκλείει τη δικαιοδοσία των τα</w:t>
      </w:r>
      <w:r>
        <w:rPr>
          <w:rFonts w:eastAsia="Times New Roman" w:cs="Times New Roman"/>
          <w:szCs w:val="24"/>
        </w:rPr>
        <w:lastRenderedPageBreak/>
        <w:t>κτικών δικαστηρίων για τη συγκεκριμένη διαφορά. Αν πάλι</w:t>
      </w:r>
      <w:r>
        <w:rPr>
          <w:rFonts w:eastAsia="Times New Roman" w:cs="Times New Roman"/>
          <w:szCs w:val="24"/>
        </w:rPr>
        <w:t xml:space="preserve"> οποιοδήποτε από τα μέρη δεν επιθυμεί την υπαγωγή της υπόθεσης στη δικαιοδοσία του μουφτή, δύναται να προσφύγει στα δικαστήρια κατά τις κοινές ουσιαστικές και δικονομικές διατάξεις, τα οποία σε κάθε περίπτωση έχουν το τεκμήριο της δικαιοδοσίας. Με την πρόβ</w:t>
      </w:r>
      <w:r>
        <w:rPr>
          <w:rFonts w:eastAsia="Times New Roman" w:cs="Times New Roman"/>
          <w:szCs w:val="24"/>
        </w:rPr>
        <w:t xml:space="preserve">λεψη αυτή εγκαθιδρύεται ασφάλεια δικαίου. </w:t>
      </w:r>
    </w:p>
    <w:p w14:paraId="7CF05DA4"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Συνεπώς καταργείται μέχρι σήμερα η αυτόματη υπαγωγή των μελών της μειονότητας στον ιερό μουσουλμανικό νόμο, η οποία επικράτησε πολλές φορές ακόμα και παρά την αντίθετη βούληση του διαθέτη. </w:t>
      </w:r>
    </w:p>
    <w:p w14:paraId="7CF05DA5"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(Στο σημείο αυτό κτυπάε</w:t>
      </w:r>
      <w:r>
        <w:rPr>
          <w:rFonts w:eastAsia="Times New Roman" w:cs="Times New Roman"/>
          <w:szCs w:val="24"/>
        </w:rPr>
        <w:t>ι το κουδούνι λήξεως του χρόνου ομιλίας του κυρίου Βουλευτή)</w:t>
      </w:r>
    </w:p>
    <w:p w14:paraId="7CF05DA6"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Ένα λεπτό, κύριε Πρόεδρε.  </w:t>
      </w:r>
    </w:p>
    <w:p w14:paraId="7CF05DA7"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Πλέον τα μέλη της μειονότητας</w:t>
      </w:r>
      <w:r>
        <w:rPr>
          <w:rFonts w:eastAsia="Times New Roman" w:cs="Times New Roman"/>
          <w:szCs w:val="24"/>
        </w:rPr>
        <w:t>,</w:t>
      </w:r>
      <w:r>
        <w:rPr>
          <w:rFonts w:eastAsia="Times New Roman" w:cs="Times New Roman"/>
          <w:szCs w:val="24"/>
        </w:rPr>
        <w:t xml:space="preserve"> αν επιθυμούν την υπαγωγή τους στον ιερό μουσουλμανικό νόμο και τις προβλέψεις του, οφείλουν να προβούν σε σχετική ρητή δήλωσή τους. Η δή</w:t>
      </w:r>
      <w:r>
        <w:rPr>
          <w:rFonts w:eastAsia="Times New Roman" w:cs="Times New Roman"/>
          <w:szCs w:val="24"/>
        </w:rPr>
        <w:t xml:space="preserve">λωση αυτή είναι απλή. Δεν απαιτεί κάποιο ιδιαίτερο τυπικό ή περιεχόμενο και δεν χρήζει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μίας</w:t>
      </w:r>
      <w:proofErr w:type="spellEnd"/>
      <w:r>
        <w:rPr>
          <w:rFonts w:eastAsia="Times New Roman" w:cs="Times New Roman"/>
          <w:szCs w:val="24"/>
        </w:rPr>
        <w:t xml:space="preserve"> νομικής γνώσης. Επίσης, η επιλογή αυτή δεν δεσμεύει τον διαθέτη αμετάκλητα</w:t>
      </w:r>
      <w:r>
        <w:rPr>
          <w:rFonts w:eastAsia="Times New Roman" w:cs="Times New Roman"/>
          <w:szCs w:val="24"/>
        </w:rPr>
        <w:t>,</w:t>
      </w:r>
      <w:r>
        <w:rPr>
          <w:rFonts w:eastAsia="Times New Roman" w:cs="Times New Roman"/>
          <w:szCs w:val="24"/>
        </w:rPr>
        <w:t xml:space="preserve"> ο οποίος</w:t>
      </w:r>
      <w:r>
        <w:rPr>
          <w:rFonts w:eastAsia="Times New Roman" w:cs="Times New Roman"/>
          <w:szCs w:val="24"/>
        </w:rPr>
        <w:t>,</w:t>
      </w:r>
      <w:r>
        <w:rPr>
          <w:rFonts w:eastAsia="Times New Roman" w:cs="Times New Roman"/>
          <w:szCs w:val="24"/>
        </w:rPr>
        <w:t xml:space="preserve"> σε μεταγενέστερο χρόνο</w:t>
      </w:r>
      <w:r>
        <w:rPr>
          <w:rFonts w:eastAsia="Times New Roman" w:cs="Times New Roman"/>
          <w:szCs w:val="24"/>
        </w:rPr>
        <w:t>,</w:t>
      </w:r>
      <w:r>
        <w:rPr>
          <w:rFonts w:eastAsia="Times New Roman" w:cs="Times New Roman"/>
          <w:szCs w:val="24"/>
        </w:rPr>
        <w:t xml:space="preserve"> μπορεί να ανακαλέσει τη δήλωση και να υπαχθεί έτσι </w:t>
      </w:r>
      <w:r>
        <w:rPr>
          <w:rFonts w:eastAsia="Times New Roman" w:cs="Times New Roman"/>
          <w:szCs w:val="24"/>
        </w:rPr>
        <w:t xml:space="preserve">στο κοινό δίκαιο και στις προβλέψεις του </w:t>
      </w:r>
      <w:r>
        <w:rPr>
          <w:rFonts w:eastAsia="Times New Roman" w:cs="Times New Roman"/>
          <w:szCs w:val="24"/>
        </w:rPr>
        <w:t>Α</w:t>
      </w:r>
      <w:r>
        <w:rPr>
          <w:rFonts w:eastAsia="Times New Roman" w:cs="Times New Roman"/>
          <w:szCs w:val="24"/>
        </w:rPr>
        <w:t xml:space="preserve">στικού </w:t>
      </w:r>
      <w:r>
        <w:rPr>
          <w:rFonts w:eastAsia="Times New Roman" w:cs="Times New Roman"/>
          <w:szCs w:val="24"/>
        </w:rPr>
        <w:t>Κ</w:t>
      </w:r>
      <w:r>
        <w:rPr>
          <w:rFonts w:eastAsia="Times New Roman" w:cs="Times New Roman"/>
          <w:szCs w:val="24"/>
        </w:rPr>
        <w:t xml:space="preserve">ώδικα. </w:t>
      </w:r>
    </w:p>
    <w:p w14:paraId="7CF05DA8"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με την προς ψήφιση διάταξη το θέμα μεταφέρεται από το επίπεδο κατάργησης του ιερού μουσουλμανικού νόμου και της συνακόλουθης </w:t>
      </w:r>
      <w:proofErr w:type="spellStart"/>
      <w:r>
        <w:rPr>
          <w:rFonts w:eastAsia="Times New Roman" w:cs="Times New Roman"/>
          <w:szCs w:val="24"/>
        </w:rPr>
        <w:t>απομείωσης</w:t>
      </w:r>
      <w:proofErr w:type="spellEnd"/>
      <w:r>
        <w:rPr>
          <w:rFonts w:eastAsia="Times New Roman" w:cs="Times New Roman"/>
          <w:szCs w:val="24"/>
        </w:rPr>
        <w:t xml:space="preserve"> του θεσμού του μουφτή στο επίπεδο</w:t>
      </w:r>
      <w:r>
        <w:rPr>
          <w:rFonts w:eastAsia="Times New Roman" w:cs="Times New Roman"/>
          <w:szCs w:val="24"/>
        </w:rPr>
        <w:t xml:space="preserve"> εξασφάλισης της δυνατότητας των μελών της </w:t>
      </w:r>
      <w:r>
        <w:rPr>
          <w:rFonts w:eastAsia="Times New Roman" w:cs="Times New Roman"/>
          <w:szCs w:val="24"/>
        </w:rPr>
        <w:lastRenderedPageBreak/>
        <w:t xml:space="preserve">μουσουλμανικής μειονότητας της Θράκης να μπορούν πλέον να επιλέγουν την εφαρμοζόμενη επί των διαφορών τους δικαιοπραξία. Με την προς ψήφιση διάταξη επιλύεται σειρά προβλημάτων και γίνεται βήμα </w:t>
      </w:r>
      <w:proofErr w:type="spellStart"/>
      <w:r>
        <w:rPr>
          <w:rFonts w:eastAsia="Times New Roman" w:cs="Times New Roman"/>
          <w:szCs w:val="24"/>
        </w:rPr>
        <w:t>εξορθολογισμού</w:t>
      </w:r>
      <w:proofErr w:type="spellEnd"/>
      <w:r>
        <w:rPr>
          <w:rFonts w:eastAsia="Times New Roman" w:cs="Times New Roman"/>
          <w:szCs w:val="24"/>
        </w:rPr>
        <w:t xml:space="preserve"> ενός </w:t>
      </w:r>
      <w:r>
        <w:rPr>
          <w:rFonts w:eastAsia="Times New Roman" w:cs="Times New Roman"/>
          <w:szCs w:val="24"/>
        </w:rPr>
        <w:t xml:space="preserve">καθεστώτος που έβαζε τη μειονότητα στο περιθώριο. Με τη διάταξη αυτή θα αποκατασταθούν αδικίες και ανισότητες σε βάρος ως επί το </w:t>
      </w:r>
      <w:proofErr w:type="spellStart"/>
      <w:r>
        <w:rPr>
          <w:rFonts w:eastAsia="Times New Roman" w:cs="Times New Roman"/>
          <w:szCs w:val="24"/>
        </w:rPr>
        <w:t>πλείστον</w:t>
      </w:r>
      <w:proofErr w:type="spellEnd"/>
      <w:r>
        <w:rPr>
          <w:rFonts w:eastAsia="Times New Roman" w:cs="Times New Roman"/>
          <w:szCs w:val="24"/>
        </w:rPr>
        <w:t xml:space="preserve"> των παιδιών και των γυναικών.</w:t>
      </w:r>
    </w:p>
    <w:p w14:paraId="7CF05DA9"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Εμείς θέλουμε η εφαρμογή του μουσουλμανικού νόμου να αποτελεί δικαίωμα και επιλογή των μ</w:t>
      </w:r>
      <w:r>
        <w:rPr>
          <w:rFonts w:eastAsia="Times New Roman" w:cs="Times New Roman"/>
          <w:szCs w:val="24"/>
        </w:rPr>
        <w:t xml:space="preserve">ελών της μειονότητας και όχι υποχρέωση. </w:t>
      </w:r>
    </w:p>
    <w:p w14:paraId="7CF05DAA"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CF05DAB"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πολύ, κύριε Στογιαννίδη. </w:t>
      </w:r>
    </w:p>
    <w:p w14:paraId="7CF05DAC"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Κοινοβουλευτικός Εκπρόσωπος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 Αθανάσιος Θεοχαρόπουλος.</w:t>
      </w:r>
    </w:p>
    <w:p w14:paraId="7CF05DAD"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Κυρίες και κύριοι Βουλευτές, το νομοσχέδιο που συζητούμε σήμερα για τη μη </w:t>
      </w:r>
      <w:proofErr w:type="spellStart"/>
      <w:r>
        <w:rPr>
          <w:rFonts w:eastAsia="Times New Roman" w:cs="Times New Roman"/>
          <w:szCs w:val="24"/>
        </w:rPr>
        <w:t>υποχρεωτικότητα</w:t>
      </w:r>
      <w:proofErr w:type="spellEnd"/>
      <w:r>
        <w:rPr>
          <w:rFonts w:eastAsia="Times New Roman" w:cs="Times New Roman"/>
          <w:szCs w:val="24"/>
        </w:rPr>
        <w:t xml:space="preserve"> εφαρμογής της </w:t>
      </w:r>
      <w:proofErr w:type="spellStart"/>
      <w:r>
        <w:rPr>
          <w:rFonts w:eastAsia="Times New Roman" w:cs="Times New Roman"/>
          <w:szCs w:val="24"/>
        </w:rPr>
        <w:t>σ</w:t>
      </w:r>
      <w:r>
        <w:rPr>
          <w:rFonts w:eastAsia="Times New Roman" w:cs="Times New Roman"/>
          <w:szCs w:val="24"/>
        </w:rPr>
        <w:t>αρία</w:t>
      </w:r>
      <w:r>
        <w:rPr>
          <w:rFonts w:eastAsia="Times New Roman" w:cs="Times New Roman"/>
          <w:szCs w:val="24"/>
        </w:rPr>
        <w:t>ς</w:t>
      </w:r>
      <w:proofErr w:type="spellEnd"/>
      <w:r>
        <w:rPr>
          <w:rFonts w:eastAsia="Times New Roman" w:cs="Times New Roman"/>
          <w:szCs w:val="24"/>
        </w:rPr>
        <w:t xml:space="preserve"> και τη θέσπιση της προαιρετικής εφαρμογής της σε θέματα οικογενειακού και κληρονομικού δικαίου είναι ένα σημαντικό νομοσ</w:t>
      </w:r>
      <w:r>
        <w:rPr>
          <w:rFonts w:eastAsia="Times New Roman" w:cs="Times New Roman"/>
          <w:szCs w:val="24"/>
        </w:rPr>
        <w:t>χέδιο, όχι γιατί αποτελεί ένα βήμα για την υπεράσπιση ανθρωπίνων δικαιωμάτων ή πιο συγκεκριμένα ένα βήμα για την κατοχύρωση μειονοτικών δικαιωμάτων και εν τέλει τον έμπρακτο σεβασμό στη μουσουλμανική μειονότητα της Θράκης, η οποία είναι αναπόσπαστο κομμάτι</w:t>
      </w:r>
      <w:r>
        <w:rPr>
          <w:rFonts w:eastAsia="Times New Roman" w:cs="Times New Roman"/>
          <w:szCs w:val="24"/>
        </w:rPr>
        <w:t xml:space="preserve"> της κοινωνίας μας, αλλά γιατί χτυπάει δυνατά το καμπανάκι στο πολιτικό σύστημα, στην ελληνική </w:t>
      </w:r>
      <w:r>
        <w:rPr>
          <w:rFonts w:eastAsia="Times New Roman" w:cs="Times New Roman"/>
          <w:szCs w:val="24"/>
        </w:rPr>
        <w:lastRenderedPageBreak/>
        <w:t>κοινωνία για την ανάγκη χάραξης και εφαρμογής επιτέλους μιας ολοκληρωμένης και ουσιαστικής πολιτικής για τις μειονότητες, ιδιαίτερα τώρα που τα έντονα μεταναστευ</w:t>
      </w:r>
      <w:r>
        <w:rPr>
          <w:rFonts w:eastAsia="Times New Roman" w:cs="Times New Roman"/>
          <w:szCs w:val="24"/>
        </w:rPr>
        <w:t xml:space="preserve">τικά ρεύματα αλλάζουν περαιτέρω την όψη της ελληνικής κοινωνίας, καθιστώντας την πολυπολιτισμική, θρησκευτικά διαφοροποιημένη. </w:t>
      </w:r>
    </w:p>
    <w:p w14:paraId="7CF05DAE"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Γι</w:t>
      </w:r>
      <w:r>
        <w:rPr>
          <w:rFonts w:eastAsia="Times New Roman" w:cs="Times New Roman"/>
          <w:szCs w:val="24"/>
        </w:rPr>
        <w:t>α</w:t>
      </w:r>
      <w:r>
        <w:rPr>
          <w:rFonts w:eastAsia="Times New Roman" w:cs="Times New Roman"/>
          <w:szCs w:val="24"/>
        </w:rPr>
        <w:t xml:space="preserve"> αυτό, λοιπόν, οφείλουμε να δούμε πέρα και πάνω απ’ αυτή τη νομοθετική παρέμβαση. Είναι προφανές ότι η </w:t>
      </w:r>
      <w:r>
        <w:rPr>
          <w:rFonts w:eastAsia="Times New Roman" w:cs="Times New Roman"/>
          <w:szCs w:val="24"/>
        </w:rPr>
        <w:t xml:space="preserve"> </w:t>
      </w:r>
      <w:proofErr w:type="spellStart"/>
      <w:r>
        <w:rPr>
          <w:rFonts w:eastAsia="Times New Roman" w:cs="Times New Roman"/>
          <w:szCs w:val="24"/>
        </w:rPr>
        <w:t>σ</w:t>
      </w:r>
      <w:r>
        <w:rPr>
          <w:rFonts w:eastAsia="Times New Roman" w:cs="Times New Roman"/>
          <w:szCs w:val="24"/>
        </w:rPr>
        <w:t>αρία</w:t>
      </w:r>
      <w:proofErr w:type="spellEnd"/>
      <w:r>
        <w:rPr>
          <w:rFonts w:eastAsia="Times New Roman" w:cs="Times New Roman"/>
          <w:szCs w:val="24"/>
        </w:rPr>
        <w:t xml:space="preserve"> δεν μπορεί να </w:t>
      </w:r>
      <w:r>
        <w:rPr>
          <w:rFonts w:eastAsia="Times New Roman" w:cs="Times New Roman"/>
          <w:szCs w:val="24"/>
        </w:rPr>
        <w:t xml:space="preserve">αποτελέσει τη βάση του </w:t>
      </w:r>
      <w:proofErr w:type="spellStart"/>
      <w:r>
        <w:rPr>
          <w:rFonts w:eastAsia="Times New Roman" w:cs="Times New Roman"/>
          <w:szCs w:val="24"/>
        </w:rPr>
        <w:t>δικαιικού</w:t>
      </w:r>
      <w:proofErr w:type="spellEnd"/>
      <w:r>
        <w:rPr>
          <w:rFonts w:eastAsia="Times New Roman" w:cs="Times New Roman"/>
          <w:szCs w:val="24"/>
        </w:rPr>
        <w:t xml:space="preserve"> συστήματος ενός σύγχρονου ευρωπαϊκού κράτους. Προς αυτή την κατεύθυνση το σημερινό νομοθέτημα είναι ένα θετικό βήμα, ώστε να διαφοροποιήσουμε το σύστημα με τέτοιο</w:t>
      </w:r>
      <w:r>
        <w:rPr>
          <w:rFonts w:eastAsia="Times New Roman" w:cs="Times New Roman"/>
          <w:szCs w:val="24"/>
        </w:rPr>
        <w:t>ν</w:t>
      </w:r>
      <w:r>
        <w:rPr>
          <w:rFonts w:eastAsia="Times New Roman" w:cs="Times New Roman"/>
          <w:szCs w:val="24"/>
        </w:rPr>
        <w:t xml:space="preserve"> τρόπο, ώστε να μην υπάρχουν δύο ή περισσότερα συστήματα δικ</w:t>
      </w:r>
      <w:r>
        <w:rPr>
          <w:rFonts w:eastAsia="Times New Roman" w:cs="Times New Roman"/>
          <w:szCs w:val="24"/>
        </w:rPr>
        <w:t xml:space="preserve">αίου που συγκρούονται, αλλά και ταυτοχρόνως να </w:t>
      </w:r>
      <w:r>
        <w:rPr>
          <w:rFonts w:eastAsia="Times New Roman" w:cs="Times New Roman"/>
          <w:szCs w:val="24"/>
        </w:rPr>
        <w:lastRenderedPageBreak/>
        <w:t>εγγυηθούμε τον σεβασμό των μειονοτικών δικαιωμάτων, την απαγόρευση διακρίσεων, τη διασφάλιση ίσων δικαιωμάτων για όλους τους πολίτες, δικαιωμάτων που προκύπτουν από το Σύνταγμα αλλά και από διεθνείς συμβάσεις.</w:t>
      </w:r>
      <w:r>
        <w:rPr>
          <w:rFonts w:eastAsia="Times New Roman" w:cs="Times New Roman"/>
          <w:szCs w:val="24"/>
        </w:rPr>
        <w:t xml:space="preserve"> </w:t>
      </w:r>
    </w:p>
    <w:p w14:paraId="7CF05DAF"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Η θέσπιση μη </w:t>
      </w:r>
      <w:proofErr w:type="spellStart"/>
      <w:r>
        <w:rPr>
          <w:rFonts w:eastAsia="Times New Roman" w:cs="Times New Roman"/>
          <w:szCs w:val="24"/>
        </w:rPr>
        <w:t>υποχρεωτικότητας</w:t>
      </w:r>
      <w:proofErr w:type="spellEnd"/>
      <w:r>
        <w:rPr>
          <w:rFonts w:eastAsia="Times New Roman" w:cs="Times New Roman"/>
          <w:szCs w:val="24"/>
        </w:rPr>
        <w:t xml:space="preserve"> της εφαρμογής, η θέσπιση του δικαιώματος επιλογής των Ελλήνων μουσουλμάνων της Θράκης μεταξύ αστικού δικαίου και </w:t>
      </w:r>
      <w:proofErr w:type="spellStart"/>
      <w:r>
        <w:rPr>
          <w:rFonts w:eastAsia="Times New Roman" w:cs="Times New Roman"/>
          <w:szCs w:val="24"/>
        </w:rPr>
        <w:t>σ</w:t>
      </w:r>
      <w:r>
        <w:rPr>
          <w:rFonts w:eastAsia="Times New Roman" w:cs="Times New Roman"/>
          <w:szCs w:val="24"/>
        </w:rPr>
        <w:t>αρία</w:t>
      </w:r>
      <w:r>
        <w:rPr>
          <w:rFonts w:eastAsia="Times New Roman" w:cs="Times New Roman"/>
          <w:szCs w:val="24"/>
        </w:rPr>
        <w:t>ς</w:t>
      </w:r>
      <w:proofErr w:type="spellEnd"/>
      <w:r>
        <w:rPr>
          <w:rFonts w:eastAsia="Times New Roman" w:cs="Times New Roman"/>
          <w:szCs w:val="24"/>
        </w:rPr>
        <w:t xml:space="preserve"> είναι ένα βήμα προς τη σωστή κατεύθυνση. Η προαιρετική και όχι η υποχρεωτική προσφυγή στον μουφτή για ζη</w:t>
      </w:r>
      <w:r>
        <w:rPr>
          <w:rFonts w:eastAsia="Times New Roman" w:cs="Times New Roman"/>
          <w:szCs w:val="24"/>
        </w:rPr>
        <w:t>τήματα οικογενειακού και κληρονομικού δικαίου, μόνο όταν συμφωνούν και υποβάλλουν σχετική αίτηση οι ενδιαφερόμενοι, συμβάλ</w:t>
      </w:r>
      <w:r>
        <w:rPr>
          <w:rFonts w:eastAsia="Times New Roman" w:cs="Times New Roman"/>
          <w:szCs w:val="24"/>
        </w:rPr>
        <w:t>λ</w:t>
      </w:r>
      <w:r>
        <w:rPr>
          <w:rFonts w:eastAsia="Times New Roman" w:cs="Times New Roman"/>
          <w:szCs w:val="24"/>
        </w:rPr>
        <w:t xml:space="preserve">ει προς αυτή ακριβώς την κατεύθυνση. </w:t>
      </w:r>
    </w:p>
    <w:p w14:paraId="7CF05DB0"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Επίσης, είναι σωστή και η πρόβλεψη επίλυσης των διαφορών από τα αστικά δικαστήρια σε περίπτωση </w:t>
      </w:r>
      <w:r>
        <w:rPr>
          <w:rFonts w:eastAsia="Times New Roman" w:cs="Times New Roman"/>
          <w:szCs w:val="24"/>
        </w:rPr>
        <w:t xml:space="preserve">διαφωνίας. Κι εκεί βέβαια </w:t>
      </w:r>
      <w:r>
        <w:rPr>
          <w:rFonts w:eastAsia="Times New Roman" w:cs="Times New Roman"/>
          <w:szCs w:val="24"/>
        </w:rPr>
        <w:lastRenderedPageBreak/>
        <w:t xml:space="preserve">υπάρχουν διάφορα ζητήματα που πρέπει να τα δούμε στην πορεία. Το ζήτημα είναι λεπτό και πρέπει να συμβαδίσει ομαλότερα αυτή η νομοθετική ρύθμιση με τις ευρωπαϊκές πρακτικές. </w:t>
      </w:r>
    </w:p>
    <w:p w14:paraId="7CF05DB1"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Θα πρέπει, ωστόσο, να δούμε πολύ προσεκτικά ορισμένα ζη</w:t>
      </w:r>
      <w:r>
        <w:rPr>
          <w:rFonts w:eastAsia="Times New Roman" w:cs="Times New Roman"/>
          <w:szCs w:val="24"/>
        </w:rPr>
        <w:t xml:space="preserve">τήματα, όπως, για παράδειγμα, την έκδοση του </w:t>
      </w:r>
      <w:r>
        <w:rPr>
          <w:rFonts w:eastAsia="Times New Roman" w:cs="Times New Roman"/>
          <w:szCs w:val="24"/>
        </w:rPr>
        <w:t>π</w:t>
      </w:r>
      <w:r>
        <w:rPr>
          <w:rFonts w:eastAsia="Times New Roman" w:cs="Times New Roman"/>
          <w:szCs w:val="24"/>
        </w:rPr>
        <w:t xml:space="preserve">ροεδρικού </w:t>
      </w:r>
      <w:r>
        <w:rPr>
          <w:rFonts w:eastAsia="Times New Roman" w:cs="Times New Roman"/>
          <w:szCs w:val="24"/>
        </w:rPr>
        <w:t>δ</w:t>
      </w:r>
      <w:r>
        <w:rPr>
          <w:rFonts w:eastAsia="Times New Roman" w:cs="Times New Roman"/>
          <w:szCs w:val="24"/>
        </w:rPr>
        <w:t xml:space="preserve">ιατάγματος για τις δικονομικές διαδικασίες που θα πρέπει να ακολουθούν οι </w:t>
      </w:r>
      <w:proofErr w:type="spellStart"/>
      <w:r>
        <w:rPr>
          <w:rFonts w:eastAsia="Times New Roman" w:cs="Times New Roman"/>
          <w:szCs w:val="24"/>
        </w:rPr>
        <w:t>μουφτείες</w:t>
      </w:r>
      <w:proofErr w:type="spellEnd"/>
      <w:r>
        <w:rPr>
          <w:rFonts w:eastAsia="Times New Roman" w:cs="Times New Roman"/>
          <w:szCs w:val="24"/>
        </w:rPr>
        <w:t>. Επιπλέον, τι δικλίδες ασφαλείας υπάρχουν για την εφαρμογή του νόμου</w:t>
      </w:r>
      <w:r>
        <w:rPr>
          <w:rFonts w:eastAsia="Times New Roman" w:cs="Times New Roman"/>
          <w:szCs w:val="24"/>
        </w:rPr>
        <w:t>;</w:t>
      </w:r>
      <w:r>
        <w:rPr>
          <w:rFonts w:eastAsia="Times New Roman" w:cs="Times New Roman"/>
          <w:szCs w:val="24"/>
        </w:rPr>
        <w:t xml:space="preserve"> Θα επηρεαστεί από την απόφαση του Ευρωπαϊκού </w:t>
      </w:r>
      <w:r>
        <w:rPr>
          <w:rFonts w:eastAsia="Times New Roman" w:cs="Times New Roman"/>
          <w:szCs w:val="24"/>
        </w:rPr>
        <w:t xml:space="preserve">Δικαστηρίου; Τα ζητήματα αυτά πρέπει να τα δούμε με πολλή προσοχή. </w:t>
      </w:r>
    </w:p>
    <w:p w14:paraId="7CF05DB2"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Εμείς θα στηρίξουμε αυτή τη νομοθετική σας πρωτοβουλία. Είναι, όμως, αλήθεια, κυρίες και κύριοι Βουλευτές, ότι υπάρχει δια</w:t>
      </w:r>
      <w:r>
        <w:rPr>
          <w:rFonts w:eastAsia="Times New Roman" w:cs="Times New Roman"/>
          <w:szCs w:val="24"/>
        </w:rPr>
        <w:lastRenderedPageBreak/>
        <w:t>χρονικά το πρόβλημα της ουσιαστικής ενσωμάτωσης των μειονοτήτων κα</w:t>
      </w:r>
      <w:r>
        <w:rPr>
          <w:rFonts w:eastAsia="Times New Roman" w:cs="Times New Roman"/>
          <w:szCs w:val="24"/>
        </w:rPr>
        <w:t>ι</w:t>
      </w:r>
      <w:r>
        <w:rPr>
          <w:rFonts w:eastAsia="Times New Roman" w:cs="Times New Roman"/>
          <w:szCs w:val="24"/>
        </w:rPr>
        <w:t>,</w:t>
      </w:r>
      <w:r>
        <w:rPr>
          <w:rFonts w:eastAsia="Times New Roman" w:cs="Times New Roman"/>
          <w:szCs w:val="24"/>
        </w:rPr>
        <w:t xml:space="preserve"> πιο συγκεκριμένα, της μουσουλμανικής μειονότητας. Δεν είναι λίγες φορές που ακολουθήθηκε στη χώρα μας μία κοντόφθαλμη πολιτική, που έσπρωχνε ολοένα και περισσότερο τη μειονότητα προς την Άγκυρα. </w:t>
      </w:r>
    </w:p>
    <w:p w14:paraId="7CF05DB3"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Τώρα τι κάνει η δική σας Κυβέρνηση; Ποια είναι η πολιτική</w:t>
      </w:r>
      <w:r>
        <w:rPr>
          <w:rFonts w:eastAsia="Times New Roman" w:cs="Times New Roman"/>
          <w:szCs w:val="24"/>
        </w:rPr>
        <w:t xml:space="preserve"> ενσωμάτωσης που ακολουθεί; Γιατί το θέμα δεν είναι να ακολουθούμε ή να προλαβαίνουμε τις αποφάσεις του Ευρωπαϊκού Δικαστηρίου και να τρέχουμε πίσω από τα γεγονότα. Και αυτό είναι ένα διαχρονικό πρόβλημα, δεν αφορά μόνο την Κυβέρνησή σας και εσάς προσωπικά</w:t>
      </w:r>
      <w:r>
        <w:rPr>
          <w:rFonts w:eastAsia="Times New Roman" w:cs="Times New Roman"/>
          <w:szCs w:val="24"/>
        </w:rPr>
        <w:t xml:space="preserve">, κύριε Υπουργέ, αλλά το πώς λύνουμε αυτά τα ζητήματα διαχρονικά. </w:t>
      </w:r>
    </w:p>
    <w:p w14:paraId="7CF05DB4"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 xml:space="preserve">Σας άκουσα να λέτε, για παράδειγμα, </w:t>
      </w:r>
      <w:r>
        <w:rPr>
          <w:rFonts w:eastAsia="Times New Roman" w:cs="Times New Roman"/>
          <w:szCs w:val="24"/>
        </w:rPr>
        <w:t xml:space="preserve">ότι </w:t>
      </w:r>
      <w:r>
        <w:rPr>
          <w:rFonts w:eastAsia="Times New Roman" w:cs="Times New Roman"/>
          <w:szCs w:val="24"/>
        </w:rPr>
        <w:t xml:space="preserve">τα επιχειρήματα υπέρ της κατάργησης </w:t>
      </w:r>
      <w:r>
        <w:rPr>
          <w:rFonts w:eastAsia="Times New Roman" w:cs="Times New Roman"/>
          <w:szCs w:val="24"/>
        </w:rPr>
        <w:t>ε</w:t>
      </w:r>
      <w:r>
        <w:rPr>
          <w:rFonts w:eastAsia="Times New Roman" w:cs="Times New Roman"/>
          <w:szCs w:val="24"/>
        </w:rPr>
        <w:t xml:space="preserve">ίναι λογικά. Τα επιχειρήματα υπέρ της συνέχισης αυτού του καθεστώτος </w:t>
      </w:r>
      <w:r>
        <w:rPr>
          <w:rFonts w:eastAsia="Times New Roman" w:cs="Times New Roman"/>
          <w:szCs w:val="24"/>
        </w:rPr>
        <w:t>είπατε ότι</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αι αυτά είναι λογικά. Τα επιχει</w:t>
      </w:r>
      <w:r>
        <w:rPr>
          <w:rFonts w:eastAsia="Times New Roman" w:cs="Times New Roman"/>
          <w:szCs w:val="24"/>
        </w:rPr>
        <w:t xml:space="preserve">ρήματα γι’ αυτή τη μεταβατική </w:t>
      </w:r>
      <w:r>
        <w:rPr>
          <w:rFonts w:eastAsia="Times New Roman" w:cs="Times New Roman"/>
          <w:szCs w:val="24"/>
        </w:rPr>
        <w:t>διάταξη είπατε ότι και αυτά είναι λογικά</w:t>
      </w:r>
      <w:r>
        <w:rPr>
          <w:rFonts w:eastAsia="Times New Roman" w:cs="Times New Roman"/>
          <w:szCs w:val="24"/>
        </w:rPr>
        <w:t>. Όμως, η ουσία είναι εμείς τι θέλουμε να κάνουμε ως χώρα. Και σήμερα αυτό είναι ένα μεταβατικό βήμα. Όμως, αυτό δεν μπορεί παρά να συνδέεται και με άλλα θέματα, τα οποία έχουν αναδειχθε</w:t>
      </w:r>
      <w:r>
        <w:rPr>
          <w:rFonts w:eastAsia="Times New Roman" w:cs="Times New Roman"/>
          <w:szCs w:val="24"/>
        </w:rPr>
        <w:t>ί το τελευταίο χρονικό διάστημα. Άρα πρέπει να υπάρχει ένας συνολικός, ολοκληρωμένος σχεδιασμός, για να μπορέσουμε να προχωρήσουμε με ταχύτερα βήματα σε αυτή τη διαδικασία. Πο</w:t>
      </w:r>
      <w:r>
        <w:rPr>
          <w:rFonts w:eastAsia="Times New Roman" w:cs="Times New Roman"/>
          <w:szCs w:val="24"/>
        </w:rPr>
        <w:t>ύ</w:t>
      </w:r>
      <w:r>
        <w:rPr>
          <w:rFonts w:eastAsia="Times New Roman" w:cs="Times New Roman"/>
          <w:szCs w:val="24"/>
        </w:rPr>
        <w:t xml:space="preserve"> αναφέρομαι; </w:t>
      </w:r>
    </w:p>
    <w:p w14:paraId="7CF05DB5"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 xml:space="preserve">Η εξαγγελία για τη </w:t>
      </w:r>
      <w:r>
        <w:rPr>
          <w:rFonts w:eastAsia="Times New Roman" w:cs="Times New Roman"/>
          <w:szCs w:val="24"/>
        </w:rPr>
        <w:t>μ</w:t>
      </w:r>
      <w:r>
        <w:rPr>
          <w:rFonts w:eastAsia="Times New Roman" w:cs="Times New Roman"/>
          <w:szCs w:val="24"/>
        </w:rPr>
        <w:t xml:space="preserve">η </w:t>
      </w:r>
      <w:proofErr w:type="spellStart"/>
      <w:r>
        <w:rPr>
          <w:rFonts w:eastAsia="Times New Roman" w:cs="Times New Roman"/>
          <w:szCs w:val="24"/>
        </w:rPr>
        <w:t>υποχρεωτικότητα</w:t>
      </w:r>
      <w:proofErr w:type="spellEnd"/>
      <w:r>
        <w:rPr>
          <w:rFonts w:eastAsia="Times New Roman" w:cs="Times New Roman"/>
          <w:szCs w:val="24"/>
        </w:rPr>
        <w:t xml:space="preserve"> της </w:t>
      </w:r>
      <w:proofErr w:type="spellStart"/>
      <w:r>
        <w:rPr>
          <w:rFonts w:eastAsia="Times New Roman" w:cs="Times New Roman"/>
          <w:szCs w:val="24"/>
        </w:rPr>
        <w:t>σ</w:t>
      </w:r>
      <w:r>
        <w:rPr>
          <w:rFonts w:eastAsia="Times New Roman" w:cs="Times New Roman"/>
          <w:szCs w:val="24"/>
        </w:rPr>
        <w:t>αρίας</w:t>
      </w:r>
      <w:proofErr w:type="spellEnd"/>
      <w:r>
        <w:rPr>
          <w:rFonts w:eastAsia="Times New Roman" w:cs="Times New Roman"/>
          <w:szCs w:val="24"/>
        </w:rPr>
        <w:t>, που ήρθε εν</w:t>
      </w:r>
      <w:r>
        <w:rPr>
          <w:rFonts w:eastAsia="Times New Roman" w:cs="Times New Roman"/>
          <w:szCs w:val="24"/>
        </w:rPr>
        <w:t xml:space="preserve"> </w:t>
      </w:r>
      <w:r>
        <w:rPr>
          <w:rFonts w:eastAsia="Times New Roman" w:cs="Times New Roman"/>
          <w:szCs w:val="24"/>
        </w:rPr>
        <w:t xml:space="preserve">όψει της εκδίκασης προσφυγής κατά της Ελλάδας στο Ευρωπαϊκό Δικαστήριο, αν θέλατε στην πραγματικότητα να αποτελεί βαθιά δημοκρατική μεταρρύθμιση και βήμα εκσυγχρονισμού της ελληνικής κοινωνίας, θα έπρεπε να συνοδεύεται από τη λήψη και άλλων μέτρων, που θα </w:t>
      </w:r>
      <w:r>
        <w:rPr>
          <w:rFonts w:eastAsia="Times New Roman" w:cs="Times New Roman"/>
          <w:szCs w:val="24"/>
        </w:rPr>
        <w:t xml:space="preserve">απέτρεπαν την παραβίαση δικαιωμάτων των μελών της μειονότητας, όπως, για παράδειγμα, μέτρων για την εκπαίδευσή τους και τα μειονοτικά σωματεία τους. Αυτά είναι προκλήσεις για το πολιτικό σύστημα από εδώ και στο εξής. </w:t>
      </w:r>
    </w:p>
    <w:p w14:paraId="7CF05DB6"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Η Κυβέρνησή σας αφήνει στην άκρη το θέ</w:t>
      </w:r>
      <w:r>
        <w:rPr>
          <w:rFonts w:eastAsia="Times New Roman" w:cs="Times New Roman"/>
          <w:szCs w:val="24"/>
        </w:rPr>
        <w:t>μα που «καίει», δηλαδή το ζήτημα μίας συνολικής ρύθμισης των ζητημάτων της μουσουλμανικής μειονότητας. Δεν είμαι καθόλου σίγουρος, κύριε Υ</w:t>
      </w:r>
      <w:r>
        <w:rPr>
          <w:rFonts w:eastAsia="Times New Roman" w:cs="Times New Roman"/>
          <w:szCs w:val="24"/>
        </w:rPr>
        <w:lastRenderedPageBreak/>
        <w:t>πουργέ, αν θα μπορέσετε να επιδείξετε την υπευθυνότητα που απαιτείται στην Κυβέρνησή σας, γιατί μέχρι στιγμής οι χειρι</w:t>
      </w:r>
      <w:r>
        <w:rPr>
          <w:rFonts w:eastAsia="Times New Roman" w:cs="Times New Roman"/>
          <w:szCs w:val="24"/>
        </w:rPr>
        <w:t>σμοί της Κυβέρνησή</w:t>
      </w:r>
      <w:r>
        <w:rPr>
          <w:rFonts w:eastAsia="Times New Roman" w:cs="Times New Roman"/>
          <w:szCs w:val="24"/>
        </w:rPr>
        <w:t>ς</w:t>
      </w:r>
      <w:r>
        <w:rPr>
          <w:rFonts w:eastAsia="Times New Roman" w:cs="Times New Roman"/>
          <w:szCs w:val="24"/>
        </w:rPr>
        <w:t xml:space="preserve"> σας δεν συνηγορούν σε κάτι τέτοιο. </w:t>
      </w:r>
    </w:p>
    <w:p w14:paraId="7CF05DB7"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Μετά την επίσκεψη του Τούρκου Προέδρου στην Ελλάδα, τον οποίο προσκαλέσατε ως Κυβέρνηση επίσημα, και</w:t>
      </w:r>
      <w:r>
        <w:rPr>
          <w:rFonts w:eastAsia="Times New Roman" w:cs="Times New Roman"/>
          <w:szCs w:val="24"/>
        </w:rPr>
        <w:t>,</w:t>
      </w:r>
      <w:r>
        <w:rPr>
          <w:rFonts w:eastAsia="Times New Roman" w:cs="Times New Roman"/>
          <w:szCs w:val="24"/>
        </w:rPr>
        <w:t xml:space="preserve"> όπως φάνηκε εκ του αποτελέσματος, είτε δεν υπήρχε προετοιμασία είτε αυτή ήταν ελλιπής και αναποτελ</w:t>
      </w:r>
      <w:r>
        <w:rPr>
          <w:rFonts w:eastAsia="Times New Roman" w:cs="Times New Roman"/>
          <w:szCs w:val="24"/>
        </w:rPr>
        <w:t xml:space="preserve">εσματική, ανοίξατε στη συνέχεια το θέμα της οργάνωσης των </w:t>
      </w:r>
      <w:proofErr w:type="spellStart"/>
      <w:r>
        <w:rPr>
          <w:rFonts w:eastAsia="Times New Roman" w:cs="Times New Roman"/>
          <w:szCs w:val="24"/>
        </w:rPr>
        <w:t>μουφτειών</w:t>
      </w:r>
      <w:proofErr w:type="spellEnd"/>
      <w:r>
        <w:rPr>
          <w:rFonts w:eastAsia="Times New Roman" w:cs="Times New Roman"/>
          <w:szCs w:val="24"/>
        </w:rPr>
        <w:t xml:space="preserve">, αμέσως μετά τις δημόσιες δηλώσεις του κ. </w:t>
      </w:r>
      <w:proofErr w:type="spellStart"/>
      <w:r>
        <w:rPr>
          <w:rFonts w:eastAsia="Times New Roman" w:cs="Times New Roman"/>
          <w:szCs w:val="24"/>
        </w:rPr>
        <w:t>Ερντογάν</w:t>
      </w:r>
      <w:proofErr w:type="spellEnd"/>
      <w:r>
        <w:rPr>
          <w:rFonts w:eastAsia="Times New Roman" w:cs="Times New Roman"/>
          <w:szCs w:val="24"/>
        </w:rPr>
        <w:t xml:space="preserve"> για αλλαγή του τρόπου ανάδειξης εκλογής του μουφτή. </w:t>
      </w:r>
    </w:p>
    <w:p w14:paraId="7CF05DB8"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Δεν αμφισβητεί κανείς ότι πρόκειται για ένα σοβαρό θέμα, το οποίο πρέπει να το επιλύ</w:t>
      </w:r>
      <w:r>
        <w:rPr>
          <w:rFonts w:eastAsia="Times New Roman" w:cs="Times New Roman"/>
          <w:szCs w:val="24"/>
        </w:rPr>
        <w:t xml:space="preserve">σουμε. Είναι, όμως, θέμα εσωτερικό, το </w:t>
      </w:r>
      <w:r>
        <w:rPr>
          <w:rFonts w:eastAsia="Times New Roman" w:cs="Times New Roman"/>
          <w:szCs w:val="24"/>
        </w:rPr>
        <w:lastRenderedPageBreak/>
        <w:t>οποίο σε καμ</w:t>
      </w:r>
      <w:r>
        <w:rPr>
          <w:rFonts w:eastAsia="Times New Roman" w:cs="Times New Roman"/>
          <w:szCs w:val="24"/>
        </w:rPr>
        <w:t>μ</w:t>
      </w:r>
      <w:r>
        <w:rPr>
          <w:rFonts w:eastAsia="Times New Roman" w:cs="Times New Roman"/>
          <w:szCs w:val="24"/>
        </w:rPr>
        <w:t xml:space="preserve">ία περίπτωση δεν αφορά τις ελληνοτουρκικές σχέσεις -και σε αυτό νομίζω ότι θα συμφωνήσουμε- και δεν είναι δυνατό να μετατρέπεται σε ένα διμερές θέμα. </w:t>
      </w:r>
    </w:p>
    <w:p w14:paraId="7CF05DB9"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Το ερώτημα, όμως, είναι το εξής, γιατί αυτό συνδέεται</w:t>
      </w:r>
      <w:r>
        <w:rPr>
          <w:rFonts w:eastAsia="Times New Roman" w:cs="Times New Roman"/>
          <w:szCs w:val="24"/>
        </w:rPr>
        <w:t xml:space="preserve"> και με το θέμα που συζητάμε σήμερα, γι’ αυτό το βάζω. Δεν είναι ασύνδετος ουσιαστικά ο τρόπος ανάδειξης των </w:t>
      </w:r>
      <w:proofErr w:type="spellStart"/>
      <w:r>
        <w:rPr>
          <w:rFonts w:eastAsia="Times New Roman" w:cs="Times New Roman"/>
          <w:szCs w:val="24"/>
        </w:rPr>
        <w:t>μουφτειών</w:t>
      </w:r>
      <w:proofErr w:type="spellEnd"/>
      <w:r>
        <w:rPr>
          <w:rFonts w:eastAsia="Times New Roman" w:cs="Times New Roman"/>
          <w:szCs w:val="24"/>
        </w:rPr>
        <w:t xml:space="preserve"> με το άλλο ζήτημα που συζητάμε και με το σημερινό νομοθέτημα. </w:t>
      </w:r>
    </w:p>
    <w:p w14:paraId="7CF05DBA"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Βεβαίως, είπατε στην τοποθέτησή σας ότι οποιαδήποτε χρονική σύμπτωση –δεν </w:t>
      </w:r>
      <w:r>
        <w:rPr>
          <w:rFonts w:eastAsia="Times New Roman" w:cs="Times New Roman"/>
          <w:szCs w:val="24"/>
        </w:rPr>
        <w:t>ξέρω αν το είπατε μόνο γι’ αυτό ή και για το θέμα το οποίο έχει γίνει με τους Τούρκους αξιωματούχους- δεν σημαίνει κάτι. Το ακούω. Παρ</w:t>
      </w:r>
      <w:r>
        <w:rPr>
          <w:rFonts w:eastAsia="Times New Roman" w:cs="Times New Roman"/>
          <w:szCs w:val="24"/>
        </w:rPr>
        <w:t xml:space="preserve">’ </w:t>
      </w:r>
      <w:r>
        <w:rPr>
          <w:rFonts w:eastAsia="Times New Roman" w:cs="Times New Roman"/>
          <w:szCs w:val="24"/>
        </w:rPr>
        <w:t xml:space="preserve">όλα αυτά, πρέπει να προσέχουμε τις χρονικές συμπτώσεις ή εν πάση </w:t>
      </w:r>
      <w:proofErr w:type="spellStart"/>
      <w:r>
        <w:rPr>
          <w:rFonts w:eastAsia="Times New Roman" w:cs="Times New Roman"/>
          <w:szCs w:val="24"/>
        </w:rPr>
        <w:t>περιπτώσει</w:t>
      </w:r>
      <w:proofErr w:type="spellEnd"/>
      <w:r>
        <w:rPr>
          <w:rFonts w:eastAsia="Times New Roman" w:cs="Times New Roman"/>
          <w:szCs w:val="24"/>
        </w:rPr>
        <w:t>, καταλαβαίνετε ότι</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όταν αυτά γίνονται τη μί</w:t>
      </w:r>
      <w:r>
        <w:rPr>
          <w:rFonts w:eastAsia="Times New Roman" w:cs="Times New Roman"/>
          <w:szCs w:val="24"/>
        </w:rPr>
        <w:t xml:space="preserve">α μέρα </w:t>
      </w:r>
      <w:r>
        <w:rPr>
          <w:rFonts w:eastAsia="Times New Roman" w:cs="Times New Roman"/>
          <w:szCs w:val="24"/>
        </w:rPr>
        <w:t>από τον Τούρκο Πρόεδρο</w:t>
      </w:r>
      <w:r>
        <w:rPr>
          <w:rFonts w:eastAsia="Times New Roman" w:cs="Times New Roman"/>
          <w:szCs w:val="24"/>
        </w:rPr>
        <w:t xml:space="preserve"> </w:t>
      </w:r>
      <w:r>
        <w:rPr>
          <w:rFonts w:eastAsia="Times New Roman" w:cs="Times New Roman"/>
          <w:szCs w:val="24"/>
        </w:rPr>
        <w:t>και την άλλη</w:t>
      </w:r>
      <w:r>
        <w:rPr>
          <w:rFonts w:eastAsia="Times New Roman" w:cs="Times New Roman"/>
          <w:szCs w:val="24"/>
        </w:rPr>
        <w:t xml:space="preserve"> κάνετε εσείς δηλώσεις</w:t>
      </w:r>
      <w:r>
        <w:rPr>
          <w:rFonts w:eastAsia="Times New Roman" w:cs="Times New Roman"/>
          <w:szCs w:val="24"/>
        </w:rPr>
        <w:t xml:space="preserve">, υπάρχουν συνειρμοί. </w:t>
      </w:r>
    </w:p>
    <w:p w14:paraId="7CF05DBB"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Το ερώτημα είναι το εξής. </w:t>
      </w:r>
    </w:p>
    <w:p w14:paraId="7CF05DBC"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Δεν θα το ανοίξουμε ποτέ. </w:t>
      </w:r>
    </w:p>
    <w:p w14:paraId="7CF05DBD"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Να το ανοίξουμε, βεβαίως. Επειδή το ερώτημα είναι σοβαρό, </w:t>
      </w:r>
      <w:r>
        <w:rPr>
          <w:rFonts w:eastAsia="Times New Roman" w:cs="Times New Roman"/>
          <w:szCs w:val="24"/>
        </w:rPr>
        <w:t>να το ανοίξουμε ταυτοχρόνως και με το σημερινό θέμα. Διότι αυτά τα θέματα συνδέονται, όπως καταλαβαίνετε καλά, και χρειάζεται ένας συνολικός σχεδιασμός του συγκεκριμένου ζητήματος. Αν προχωρήσουμε προς την κατάργηση κάποια στιγμή –αφού λέμε «μεταβατικά»</w:t>
      </w:r>
      <w:r>
        <w:rPr>
          <w:rFonts w:eastAsia="Times New Roman" w:cs="Times New Roman"/>
          <w:szCs w:val="24"/>
        </w:rPr>
        <w:t xml:space="preserve"> σή</w:t>
      </w:r>
      <w:r>
        <w:rPr>
          <w:rFonts w:eastAsia="Times New Roman" w:cs="Times New Roman"/>
          <w:szCs w:val="24"/>
        </w:rPr>
        <w:t xml:space="preserve">μερα ότι πάμε στη μη </w:t>
      </w:r>
      <w:proofErr w:type="spellStart"/>
      <w:r>
        <w:rPr>
          <w:rFonts w:eastAsia="Times New Roman" w:cs="Times New Roman"/>
          <w:szCs w:val="24"/>
        </w:rPr>
        <w:t>υποχρεωτικότητα</w:t>
      </w:r>
      <w:proofErr w:type="spellEnd"/>
      <w:r>
        <w:rPr>
          <w:rFonts w:eastAsia="Times New Roman" w:cs="Times New Roman"/>
          <w:szCs w:val="24"/>
        </w:rPr>
        <w:t xml:space="preserve">- της </w:t>
      </w:r>
      <w:proofErr w:type="spellStart"/>
      <w:r>
        <w:rPr>
          <w:rFonts w:eastAsia="Times New Roman" w:cs="Times New Roman"/>
          <w:szCs w:val="24"/>
        </w:rPr>
        <w:t>σ</w:t>
      </w:r>
      <w:r>
        <w:rPr>
          <w:rFonts w:eastAsia="Times New Roman" w:cs="Times New Roman"/>
          <w:szCs w:val="24"/>
        </w:rPr>
        <w:t>αρίας</w:t>
      </w:r>
      <w:proofErr w:type="spellEnd"/>
      <w:r>
        <w:rPr>
          <w:rFonts w:eastAsia="Times New Roman" w:cs="Times New Roman"/>
          <w:szCs w:val="24"/>
        </w:rPr>
        <w:t xml:space="preserve">, πρέπει να δούμε και αυτό το ζήτημα. </w:t>
      </w:r>
      <w:r>
        <w:rPr>
          <w:rFonts w:eastAsia="Times New Roman" w:cs="Times New Roman"/>
          <w:szCs w:val="24"/>
        </w:rPr>
        <w:lastRenderedPageBreak/>
        <w:t>Νομίζω ότι και ο κύριος Υπουργός αναφέρθηκε αναλυτικά σε αυτό και θα μπορέσει να μας πει στη συνέχεια…</w:t>
      </w:r>
    </w:p>
    <w:p w14:paraId="7CF05DBE"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Για ποιο θέμα μιλάτε; </w:t>
      </w:r>
    </w:p>
    <w:p w14:paraId="7CF05DBF"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Για</w:t>
      </w:r>
      <w:r>
        <w:rPr>
          <w:rFonts w:eastAsia="Times New Roman" w:cs="Times New Roman"/>
          <w:szCs w:val="24"/>
        </w:rPr>
        <w:t xml:space="preserve"> την ανάδειξη των </w:t>
      </w:r>
      <w:proofErr w:type="spellStart"/>
      <w:r>
        <w:rPr>
          <w:rFonts w:eastAsia="Times New Roman" w:cs="Times New Roman"/>
          <w:szCs w:val="24"/>
        </w:rPr>
        <w:t>μουφτειών</w:t>
      </w:r>
      <w:proofErr w:type="spellEnd"/>
      <w:r>
        <w:rPr>
          <w:rFonts w:eastAsia="Times New Roman" w:cs="Times New Roman"/>
          <w:szCs w:val="24"/>
        </w:rPr>
        <w:t xml:space="preserve">, κύριε Φίλη, και νομίζω ότι σε αυτό θα συμφωνήσετε και εσείς ότι είναι ένα ζήτημα σοβαρό. </w:t>
      </w:r>
    </w:p>
    <w:p w14:paraId="7CF05DC0"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Εγώ δεν ξέρω τι λέει η </w:t>
      </w:r>
      <w:r>
        <w:rPr>
          <w:rFonts w:eastAsia="Times New Roman" w:cs="Times New Roman"/>
          <w:szCs w:val="24"/>
        </w:rPr>
        <w:t>ε</w:t>
      </w:r>
      <w:r>
        <w:rPr>
          <w:rFonts w:eastAsia="Times New Roman" w:cs="Times New Roman"/>
          <w:szCs w:val="24"/>
        </w:rPr>
        <w:t>λληνική Κυβέρνηση γι’ αυτό. Ακριβώς γι’ αυτό σας εγκαλώ. Άκουσα τον κύριο Υπουργό σήμερα να λέει –και θέλω να τον</w:t>
      </w:r>
      <w:r>
        <w:rPr>
          <w:rFonts w:eastAsia="Times New Roman" w:cs="Times New Roman"/>
          <w:szCs w:val="24"/>
        </w:rPr>
        <w:t xml:space="preserve"> προκαλέσω σε αυτό παραγωγικά- ότι η </w:t>
      </w:r>
      <w:r>
        <w:rPr>
          <w:rFonts w:eastAsia="Times New Roman" w:cs="Times New Roman"/>
          <w:szCs w:val="24"/>
        </w:rPr>
        <w:t>ε</w:t>
      </w:r>
      <w:r>
        <w:rPr>
          <w:rFonts w:eastAsia="Times New Roman" w:cs="Times New Roman"/>
          <w:szCs w:val="24"/>
        </w:rPr>
        <w:t xml:space="preserve">λληνική Κυβέρνηση θα κάνει μία επιστημονική επιτροπή, αν δεν κάνω λάθος. </w:t>
      </w:r>
    </w:p>
    <w:p w14:paraId="7CF05DC1"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Ποια είναι η θέση της Κυβέρνησης και γι’ αυτό το ζήτημα; Θα αλλάξει τον τρόπο σε σχέση με την ανάδειξη των </w:t>
      </w:r>
      <w:proofErr w:type="spellStart"/>
      <w:r>
        <w:rPr>
          <w:rFonts w:eastAsia="Times New Roman" w:cs="Times New Roman"/>
          <w:szCs w:val="24"/>
        </w:rPr>
        <w:t>μουφτειών</w:t>
      </w:r>
      <w:proofErr w:type="spellEnd"/>
      <w:r>
        <w:rPr>
          <w:rFonts w:eastAsia="Times New Roman" w:cs="Times New Roman"/>
          <w:szCs w:val="24"/>
        </w:rPr>
        <w:t xml:space="preserve"> ή όχι; </w:t>
      </w:r>
      <w:r>
        <w:rPr>
          <w:rFonts w:eastAsia="Times New Roman" w:cs="Times New Roman"/>
          <w:szCs w:val="24"/>
        </w:rPr>
        <w:lastRenderedPageBreak/>
        <w:t>Για να απαντήσουμε κ</w:t>
      </w:r>
      <w:r>
        <w:rPr>
          <w:rFonts w:eastAsia="Times New Roman" w:cs="Times New Roman"/>
          <w:szCs w:val="24"/>
        </w:rPr>
        <w:t xml:space="preserve">αι για να γίνει συζήτηση ποια είναι η θέση της ξεκάθαρα. </w:t>
      </w:r>
    </w:p>
    <w:p w14:paraId="7CF05DC2"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Νομίζω ότι σας έχουμε προκαλέσει και το προηγούμενο χρονικό διάστημα στις </w:t>
      </w:r>
      <w:r>
        <w:rPr>
          <w:rFonts w:eastAsia="Times New Roman" w:cs="Times New Roman"/>
          <w:szCs w:val="24"/>
        </w:rPr>
        <w:t>ε</w:t>
      </w:r>
      <w:r>
        <w:rPr>
          <w:rFonts w:eastAsia="Times New Roman" w:cs="Times New Roman"/>
          <w:szCs w:val="24"/>
        </w:rPr>
        <w:t>πιτροπές. Πρέπει να μας πείτε πώς, εννοώ από ποιο εκλεκτορικό σώμα. Να μας πείτε ποια είναι η σκέψη σας σε όλη αυτή τη διαδ</w:t>
      </w:r>
      <w:r>
        <w:rPr>
          <w:rFonts w:eastAsia="Times New Roman" w:cs="Times New Roman"/>
          <w:szCs w:val="24"/>
        </w:rPr>
        <w:t xml:space="preserve">ικασία. </w:t>
      </w:r>
    </w:p>
    <w:p w14:paraId="7CF05DC3" w14:textId="77777777" w:rsidR="00DE1A4F" w:rsidRDefault="00594AFE">
      <w:pPr>
        <w:spacing w:line="600" w:lineRule="auto"/>
        <w:ind w:firstLine="720"/>
        <w:jc w:val="both"/>
        <w:rPr>
          <w:rFonts w:eastAsia="Times New Roman"/>
          <w:szCs w:val="24"/>
        </w:rPr>
      </w:pPr>
      <w:r>
        <w:rPr>
          <w:rFonts w:eastAsia="Times New Roman"/>
          <w:szCs w:val="24"/>
        </w:rPr>
        <w:t xml:space="preserve">Περνάω τώρα σε ένα θέμα για το οποίο οι χειρισμοί της Κυβέρνησής σας αποτελούν, κατά την άποψη τη δική μας, ντροπή για την Αριστερά και τη χώρα. Η Κυβέρνησή σας προχώρησε σε αίτηση ακύρωσης κατά της απόφασης της </w:t>
      </w:r>
      <w:r>
        <w:rPr>
          <w:rFonts w:eastAsia="Times New Roman"/>
          <w:szCs w:val="24"/>
        </w:rPr>
        <w:t>Δ</w:t>
      </w:r>
      <w:r>
        <w:rPr>
          <w:rFonts w:eastAsia="Times New Roman"/>
          <w:szCs w:val="24"/>
        </w:rPr>
        <w:t xml:space="preserve">ευτεροβάθμιας </w:t>
      </w:r>
      <w:r>
        <w:rPr>
          <w:rFonts w:eastAsia="Times New Roman"/>
          <w:szCs w:val="24"/>
        </w:rPr>
        <w:t>Ε</w:t>
      </w:r>
      <w:r>
        <w:rPr>
          <w:rFonts w:eastAsia="Times New Roman"/>
          <w:szCs w:val="24"/>
        </w:rPr>
        <w:t xml:space="preserve">πιτροπής </w:t>
      </w:r>
      <w:r>
        <w:rPr>
          <w:rFonts w:eastAsia="Times New Roman"/>
          <w:szCs w:val="24"/>
        </w:rPr>
        <w:t>Προσφυγών</w:t>
      </w:r>
      <w:r>
        <w:rPr>
          <w:rFonts w:eastAsia="Times New Roman"/>
          <w:szCs w:val="24"/>
        </w:rPr>
        <w:t xml:space="preserve"> </w:t>
      </w:r>
      <w:r>
        <w:rPr>
          <w:rFonts w:eastAsia="Times New Roman"/>
          <w:szCs w:val="24"/>
        </w:rPr>
        <w:t xml:space="preserve">για παροχή ασύλου σε Τούρκο αξιωματικό. Η αίτηση αυτή οδήγησε στην πρόσφατη απόφαση του </w:t>
      </w:r>
      <w:r>
        <w:rPr>
          <w:rFonts w:eastAsia="Times New Roman"/>
          <w:szCs w:val="24"/>
        </w:rPr>
        <w:t>δ</w:t>
      </w:r>
      <w:r>
        <w:rPr>
          <w:rFonts w:eastAsia="Times New Roman"/>
          <w:szCs w:val="24"/>
        </w:rPr>
        <w:t xml:space="preserve">ιοικητικού </w:t>
      </w:r>
      <w:r>
        <w:rPr>
          <w:rFonts w:eastAsia="Times New Roman"/>
          <w:szCs w:val="24"/>
        </w:rPr>
        <w:t>ε</w:t>
      </w:r>
      <w:r>
        <w:rPr>
          <w:rFonts w:eastAsia="Times New Roman"/>
          <w:szCs w:val="24"/>
        </w:rPr>
        <w:t xml:space="preserve">φετείου για προσωρινή αναστολή της διαδικασίας χορήγησης ασύλου στον </w:t>
      </w:r>
      <w:r>
        <w:rPr>
          <w:rFonts w:eastAsia="Times New Roman"/>
          <w:szCs w:val="24"/>
        </w:rPr>
        <w:lastRenderedPageBreak/>
        <w:t xml:space="preserve">Τούρκο συγκυβερνήτη του ελικοπτέρου που κατέφυγε στην Ελλάδα. Όπως είχε κριθεί από το </w:t>
      </w:r>
      <w:r>
        <w:rPr>
          <w:rFonts w:eastAsia="Times New Roman"/>
          <w:szCs w:val="24"/>
        </w:rPr>
        <w:t xml:space="preserve">ελληνικό δικαστήριο, δεν σχετίζονται </w:t>
      </w:r>
      <w:r>
        <w:rPr>
          <w:rFonts w:eastAsia="Times New Roman"/>
          <w:szCs w:val="24"/>
        </w:rPr>
        <w:t xml:space="preserve">οι οκτώ Τούρκοι αξιωματικοί </w:t>
      </w:r>
      <w:r>
        <w:rPr>
          <w:rFonts w:eastAsia="Times New Roman"/>
          <w:szCs w:val="24"/>
        </w:rPr>
        <w:t>με πραξικοπ</w:t>
      </w:r>
      <w:r>
        <w:rPr>
          <w:rFonts w:eastAsia="Times New Roman"/>
          <w:szCs w:val="24"/>
        </w:rPr>
        <w:t>η</w:t>
      </w:r>
      <w:r>
        <w:rPr>
          <w:rFonts w:eastAsia="Times New Roman"/>
          <w:szCs w:val="24"/>
        </w:rPr>
        <w:t xml:space="preserve">ματικές ενέργειες. Περί αυτού πρόκειται.   </w:t>
      </w:r>
    </w:p>
    <w:p w14:paraId="7CF05DC4" w14:textId="77777777" w:rsidR="00DE1A4F" w:rsidRDefault="00594AFE">
      <w:pPr>
        <w:spacing w:line="600" w:lineRule="auto"/>
        <w:ind w:firstLine="720"/>
        <w:jc w:val="both"/>
        <w:rPr>
          <w:rFonts w:eastAsia="Times New Roman"/>
          <w:szCs w:val="24"/>
        </w:rPr>
      </w:pPr>
      <w:r>
        <w:rPr>
          <w:rFonts w:eastAsia="Times New Roman"/>
          <w:szCs w:val="24"/>
        </w:rPr>
        <w:t>Πριν από έναν χρόνο, επεσήμανα ιδιαίτερα προς τον κ. Τσίπρα και δημόσια ότι</w:t>
      </w:r>
      <w:r>
        <w:rPr>
          <w:rFonts w:eastAsia="Times New Roman"/>
          <w:szCs w:val="24"/>
        </w:rPr>
        <w:t>,</w:t>
      </w:r>
      <w:r>
        <w:rPr>
          <w:rFonts w:eastAsia="Times New Roman"/>
          <w:szCs w:val="24"/>
        </w:rPr>
        <w:t xml:space="preserve"> τουλάχιστον σε ζητήματα που άπτονται διεθνών σχέσεων και ε</w:t>
      </w:r>
      <w:r>
        <w:rPr>
          <w:rFonts w:eastAsia="Times New Roman"/>
          <w:szCs w:val="24"/>
        </w:rPr>
        <w:t xml:space="preserve">θνικών θεμάτων, πρέπει να είναι πιο προσεκτικός στο τι υπόσχεται και στο τι λέει. Κι εννοούσα τις δημοσιευμένες αναφορές που είχαν υπάρξει το καλοκαίρι του 2016 για τις συνομιλίες του με τον κ. </w:t>
      </w:r>
      <w:proofErr w:type="spellStart"/>
      <w:r>
        <w:rPr>
          <w:rFonts w:eastAsia="Times New Roman"/>
          <w:szCs w:val="24"/>
        </w:rPr>
        <w:t>Ερντογάν</w:t>
      </w:r>
      <w:proofErr w:type="spellEnd"/>
      <w:r>
        <w:rPr>
          <w:rFonts w:eastAsia="Times New Roman"/>
          <w:szCs w:val="24"/>
        </w:rPr>
        <w:t xml:space="preserve"> και τις δεσμεύσεις του για </w:t>
      </w:r>
      <w:r>
        <w:rPr>
          <w:rFonts w:eastAsia="Times New Roman"/>
          <w:szCs w:val="24"/>
        </w:rPr>
        <w:t xml:space="preserve">τους </w:t>
      </w:r>
      <w:r>
        <w:rPr>
          <w:rFonts w:eastAsia="Times New Roman"/>
          <w:szCs w:val="24"/>
        </w:rPr>
        <w:t>οκτώ Τούρκους στρατιω</w:t>
      </w:r>
      <w:r>
        <w:rPr>
          <w:rFonts w:eastAsia="Times New Roman"/>
          <w:szCs w:val="24"/>
        </w:rPr>
        <w:t xml:space="preserve">τικούς ότι μέσα σε δεκαπέντε μέρες θα τους επιστρέψει η χώρα μας, οι οποίες δεν διαψεύστηκαν από την ελληνική Κυβέρνηση εκείνη την περίοδο. </w:t>
      </w:r>
    </w:p>
    <w:p w14:paraId="7CF05DC5" w14:textId="77777777" w:rsidR="00DE1A4F" w:rsidRDefault="00594AFE">
      <w:pPr>
        <w:spacing w:line="600" w:lineRule="auto"/>
        <w:ind w:firstLine="720"/>
        <w:jc w:val="both"/>
        <w:rPr>
          <w:rFonts w:eastAsia="Times New Roman"/>
          <w:szCs w:val="24"/>
        </w:rPr>
      </w:pPr>
      <w:r>
        <w:rPr>
          <w:rFonts w:eastAsia="Times New Roman"/>
          <w:b/>
          <w:szCs w:val="24"/>
        </w:rPr>
        <w:lastRenderedPageBreak/>
        <w:t>ΝΙΚΟΛΑΟΣ ΦΙΛΗΣ:</w:t>
      </w:r>
      <w:r>
        <w:rPr>
          <w:rFonts w:eastAsia="Times New Roman"/>
          <w:szCs w:val="24"/>
        </w:rPr>
        <w:t xml:space="preserve"> Επιβεβαιώθηκαν; </w:t>
      </w:r>
    </w:p>
    <w:p w14:paraId="7CF05DC6" w14:textId="77777777" w:rsidR="00DE1A4F" w:rsidRDefault="00594AFE">
      <w:pPr>
        <w:spacing w:line="600" w:lineRule="auto"/>
        <w:ind w:firstLine="720"/>
        <w:jc w:val="both"/>
        <w:rPr>
          <w:rFonts w:eastAsia="Times New Roman"/>
          <w:b/>
          <w:szCs w:val="24"/>
        </w:rPr>
      </w:pPr>
      <w:r>
        <w:rPr>
          <w:rFonts w:eastAsia="Times New Roman"/>
          <w:b/>
          <w:szCs w:val="24"/>
        </w:rPr>
        <w:t xml:space="preserve">ΑΘΑΝΑΣΙΟΣ ΘΕΟΧΑΡΟΠΟΥΛΟΣ: </w:t>
      </w:r>
      <w:r>
        <w:rPr>
          <w:rFonts w:eastAsia="Times New Roman"/>
          <w:szCs w:val="24"/>
        </w:rPr>
        <w:t>Δεν διαψεύστηκαν. Είναι καλά τα ελληνικά σας, κύριε Φίλη.</w:t>
      </w:r>
      <w:r>
        <w:rPr>
          <w:rFonts w:eastAsia="Times New Roman"/>
          <w:szCs w:val="24"/>
        </w:rPr>
        <w:t xml:space="preserve"> </w:t>
      </w:r>
      <w:r>
        <w:rPr>
          <w:rFonts w:eastAsia="Times New Roman"/>
          <w:b/>
          <w:szCs w:val="24"/>
        </w:rPr>
        <w:t xml:space="preserve">    </w:t>
      </w:r>
    </w:p>
    <w:p w14:paraId="7CF05DC7" w14:textId="77777777" w:rsidR="00DE1A4F" w:rsidRDefault="00594AFE">
      <w:pPr>
        <w:spacing w:line="600" w:lineRule="auto"/>
        <w:ind w:firstLine="720"/>
        <w:jc w:val="both"/>
        <w:rPr>
          <w:rFonts w:eastAsia="Times New Roman"/>
          <w:szCs w:val="24"/>
        </w:rPr>
      </w:pPr>
      <w:r>
        <w:rPr>
          <w:rFonts w:eastAsia="Times New Roman"/>
          <w:b/>
          <w:szCs w:val="24"/>
        </w:rPr>
        <w:t xml:space="preserve">ΠΡΟΕΔΡΕΥΩΝ (Δημήτριος Καμμένος): </w:t>
      </w:r>
      <w:r>
        <w:rPr>
          <w:rFonts w:eastAsia="Times New Roman"/>
          <w:szCs w:val="24"/>
        </w:rPr>
        <w:t xml:space="preserve">Κύριε Φίλη, σας παρακαλώ. Να μην ανοίξουμε διάλογο. </w:t>
      </w:r>
    </w:p>
    <w:p w14:paraId="7CF05DC8" w14:textId="77777777" w:rsidR="00DE1A4F" w:rsidRDefault="00594AFE">
      <w:pPr>
        <w:spacing w:line="600" w:lineRule="auto"/>
        <w:ind w:firstLine="720"/>
        <w:jc w:val="both"/>
        <w:rPr>
          <w:rFonts w:eastAsia="Times New Roman"/>
          <w:szCs w:val="24"/>
        </w:rPr>
      </w:pPr>
      <w:r>
        <w:rPr>
          <w:rFonts w:eastAsia="Times New Roman"/>
          <w:b/>
          <w:szCs w:val="24"/>
        </w:rPr>
        <w:t xml:space="preserve">ΝΙΚΟΛΑΟΣ ΦΙΛΗΣ: </w:t>
      </w:r>
      <w:r>
        <w:rPr>
          <w:rFonts w:eastAsia="Times New Roman"/>
          <w:szCs w:val="24"/>
        </w:rPr>
        <w:t>Επιβεβαιώθηκαν; Πράξεις, όχι λόγια.</w:t>
      </w:r>
    </w:p>
    <w:p w14:paraId="7CF05DC9" w14:textId="77777777" w:rsidR="00DE1A4F" w:rsidRDefault="00594AFE">
      <w:pPr>
        <w:spacing w:line="600" w:lineRule="auto"/>
        <w:ind w:firstLine="720"/>
        <w:jc w:val="both"/>
        <w:rPr>
          <w:rFonts w:eastAsia="Times New Roman"/>
          <w:szCs w:val="24"/>
        </w:rPr>
      </w:pPr>
      <w:r>
        <w:rPr>
          <w:rFonts w:eastAsia="Times New Roman"/>
          <w:b/>
          <w:szCs w:val="24"/>
        </w:rPr>
        <w:t xml:space="preserve">ΑΘΑΝΑΣΙΟΣ ΘΕΟΧΑΡΟΠΟΥΛΟΣ: </w:t>
      </w:r>
      <w:r>
        <w:rPr>
          <w:rFonts w:eastAsia="Times New Roman"/>
          <w:szCs w:val="24"/>
        </w:rPr>
        <w:t xml:space="preserve">Κύριε Φίλη, είναι καλά τα ελληνικά σας. Σε αυτό, τουλάχιστον, το θέμα δεν ανέμενα από εσάς να διαμαρτυρηθείτε και να αντιδράσετε. </w:t>
      </w:r>
    </w:p>
    <w:p w14:paraId="7CF05DCA" w14:textId="77777777" w:rsidR="00DE1A4F" w:rsidRDefault="00594AFE">
      <w:pPr>
        <w:spacing w:line="600" w:lineRule="auto"/>
        <w:ind w:firstLine="720"/>
        <w:jc w:val="both"/>
        <w:rPr>
          <w:rFonts w:eastAsia="Times New Roman"/>
          <w:szCs w:val="24"/>
        </w:rPr>
      </w:pPr>
      <w:r>
        <w:rPr>
          <w:rFonts w:eastAsia="Times New Roman"/>
          <w:szCs w:val="24"/>
        </w:rPr>
        <w:t>Εμείς στη χώρα μας, λοιπόν, μπορεί να τον ξέρουμε τον κ. Τσίπρα πώς λειτουργεί σε αυτές τις καταστάσεις. Δεν μας εκπλήσσει να</w:t>
      </w:r>
      <w:r>
        <w:rPr>
          <w:rFonts w:eastAsia="Times New Roman"/>
          <w:szCs w:val="24"/>
        </w:rPr>
        <w:t xml:space="preserve"> λέει άλλα τη μία, άλλα την άλλη μέρα. Αυτά, όμως, είναι πολύ </w:t>
      </w:r>
      <w:r>
        <w:rPr>
          <w:rFonts w:eastAsia="Times New Roman"/>
          <w:szCs w:val="24"/>
        </w:rPr>
        <w:lastRenderedPageBreak/>
        <w:t>σοβαρά εθνικά θέματα, ιδιαίτερα όταν απευθύνεται στους διεθνείς συνομιλητές του.</w:t>
      </w:r>
    </w:p>
    <w:p w14:paraId="7CF05DCB" w14:textId="77777777" w:rsidR="00DE1A4F" w:rsidRDefault="00594AFE">
      <w:pPr>
        <w:spacing w:line="600" w:lineRule="auto"/>
        <w:ind w:firstLine="720"/>
        <w:jc w:val="both"/>
        <w:rPr>
          <w:rFonts w:eastAsia="Times New Roman"/>
          <w:szCs w:val="24"/>
        </w:rPr>
      </w:pPr>
      <w:r>
        <w:rPr>
          <w:rFonts w:eastAsia="Times New Roman"/>
          <w:szCs w:val="24"/>
        </w:rPr>
        <w:t>Η Ελλάδα, να το ξεκαθαρίσουμε, λοιπόν, ως ευρωπαϊκή και δημοκρατική πολιτεία, δεν μπορεί να θέτει υπό διαπραγμάτε</w:t>
      </w:r>
      <w:r>
        <w:rPr>
          <w:rFonts w:eastAsia="Times New Roman"/>
          <w:szCs w:val="24"/>
        </w:rPr>
        <w:t xml:space="preserve">υση ανθρώπινες ζωές, εθνικούς και διεθνείς κανόνες, αξίες και αρχές. Το κράτος δικαίου και ο σεβασμός των ανθρωπίνων δικαιωμάτων είναι πάνω από οποιαδήποτε σκοπιμότητα. </w:t>
      </w:r>
    </w:p>
    <w:p w14:paraId="7CF05DCC" w14:textId="77777777" w:rsidR="00DE1A4F" w:rsidRDefault="00594AFE">
      <w:pPr>
        <w:spacing w:line="600" w:lineRule="auto"/>
        <w:ind w:firstLine="720"/>
        <w:jc w:val="both"/>
        <w:rPr>
          <w:rFonts w:eastAsia="Times New Roman"/>
          <w:szCs w:val="24"/>
        </w:rPr>
      </w:pPr>
      <w:r>
        <w:rPr>
          <w:rFonts w:eastAsia="Times New Roman"/>
          <w:szCs w:val="24"/>
        </w:rPr>
        <w:t>Η ελληνική δικαιοσύνη, με ένα συγκεκριμένο σκεπτικό, αποφάσισε τη μη έκδοση των οκτώ Τ</w:t>
      </w:r>
      <w:r>
        <w:rPr>
          <w:rFonts w:eastAsia="Times New Roman"/>
          <w:szCs w:val="24"/>
        </w:rPr>
        <w:t xml:space="preserve">ούρκων αξιωματικών και ακολούθως, η ανεξάρτητη Δευτεροβάθμια Επιτροπή αποφάσισε να χορηγηθεί και άσυλο, αρχικά στον έναν εκ των οκτώ Τούρκων αξιωματικών. </w:t>
      </w:r>
    </w:p>
    <w:p w14:paraId="7CF05DCD" w14:textId="77777777" w:rsidR="00DE1A4F" w:rsidRDefault="00594AFE">
      <w:pPr>
        <w:spacing w:line="600" w:lineRule="auto"/>
        <w:ind w:firstLine="720"/>
        <w:jc w:val="both"/>
        <w:rPr>
          <w:rFonts w:eastAsia="Times New Roman"/>
          <w:szCs w:val="24"/>
        </w:rPr>
      </w:pPr>
      <w:r>
        <w:rPr>
          <w:rFonts w:eastAsia="Times New Roman"/>
          <w:szCs w:val="24"/>
        </w:rPr>
        <w:lastRenderedPageBreak/>
        <w:t>Δεν πρόλαβε καν να στεγνώσει το μελάνι της απόφασης παροχής ασύλου στον Τούρκο αξιωματικό και σπεύσατ</w:t>
      </w:r>
      <w:r>
        <w:rPr>
          <w:rFonts w:eastAsia="Times New Roman"/>
          <w:szCs w:val="24"/>
        </w:rPr>
        <w:t xml:space="preserve">ε, ως Κυβέρνηση, να προσβάλετε την απόφαση. Ζητήσατε αναστολή της απόφασης. Αυτό μήπως είναι δέσμευση προς τα κάπου; </w:t>
      </w:r>
      <w:proofErr w:type="spellStart"/>
      <w:r>
        <w:rPr>
          <w:rFonts w:eastAsia="Times New Roman"/>
          <w:szCs w:val="24"/>
        </w:rPr>
        <w:t>Υποχρεούσασταν</w:t>
      </w:r>
      <w:proofErr w:type="spellEnd"/>
      <w:r>
        <w:rPr>
          <w:rFonts w:eastAsia="Times New Roman"/>
          <w:szCs w:val="24"/>
        </w:rPr>
        <w:t xml:space="preserve"> να ζητήσετε αναστολή; Πραγματικά εκπλήσσομαι! </w:t>
      </w:r>
    </w:p>
    <w:p w14:paraId="7CF05DCE" w14:textId="77777777" w:rsidR="00DE1A4F" w:rsidRDefault="00594AFE">
      <w:pPr>
        <w:spacing w:line="600" w:lineRule="auto"/>
        <w:ind w:firstLine="720"/>
        <w:jc w:val="both"/>
        <w:rPr>
          <w:rFonts w:eastAsia="Times New Roman"/>
          <w:szCs w:val="24"/>
        </w:rPr>
      </w:pPr>
      <w:r>
        <w:rPr>
          <w:rFonts w:eastAsia="Times New Roman"/>
          <w:b/>
          <w:szCs w:val="24"/>
        </w:rPr>
        <w:t>ΦΩΤΕΙΝΗ ΒΑΚΗ:</w:t>
      </w:r>
      <w:r>
        <w:rPr>
          <w:rFonts w:eastAsia="Times New Roman"/>
          <w:szCs w:val="24"/>
        </w:rPr>
        <w:t xml:space="preserve"> Αφού δεν θα εκδίδονταν με απόφαση του Άρειου Πάγου. </w:t>
      </w:r>
    </w:p>
    <w:p w14:paraId="7CF05DCF" w14:textId="77777777" w:rsidR="00DE1A4F" w:rsidRDefault="00594AFE">
      <w:pPr>
        <w:spacing w:line="600" w:lineRule="auto"/>
        <w:ind w:firstLine="720"/>
        <w:jc w:val="both"/>
        <w:rPr>
          <w:rFonts w:eastAsia="Times New Roman"/>
          <w:szCs w:val="24"/>
        </w:rPr>
      </w:pPr>
      <w:r>
        <w:rPr>
          <w:rFonts w:eastAsia="Times New Roman"/>
          <w:b/>
          <w:szCs w:val="24"/>
        </w:rPr>
        <w:t xml:space="preserve">ΑΘΑΝΑΣΙΟΣ </w:t>
      </w:r>
      <w:r>
        <w:rPr>
          <w:rFonts w:eastAsia="Times New Roman"/>
          <w:b/>
          <w:szCs w:val="24"/>
        </w:rPr>
        <w:t xml:space="preserve">ΘΕΟΧΑΡΟΠΟΥΛΟΣ: </w:t>
      </w:r>
      <w:r>
        <w:rPr>
          <w:rFonts w:eastAsia="Times New Roman"/>
          <w:szCs w:val="24"/>
        </w:rPr>
        <w:t xml:space="preserve">Αγαπητοί συνάδελφοι του ΣΥΡΙΖΑ, από την Κυβέρνησή σας το ανέμενα. Οι συνάδελφοι του ΣΥΡΙΖΑ, εκπλήσσομαι που διαμαρτύρεστε σε αυτό το θέμα.   </w:t>
      </w:r>
    </w:p>
    <w:p w14:paraId="7CF05DD0" w14:textId="77777777" w:rsidR="00DE1A4F" w:rsidRDefault="00594AFE">
      <w:pPr>
        <w:spacing w:line="600" w:lineRule="auto"/>
        <w:ind w:firstLine="720"/>
        <w:jc w:val="both"/>
        <w:rPr>
          <w:rFonts w:eastAsia="Times New Roman"/>
          <w:szCs w:val="24"/>
        </w:rPr>
      </w:pPr>
      <w:r>
        <w:rPr>
          <w:rFonts w:eastAsia="Times New Roman"/>
          <w:b/>
          <w:szCs w:val="24"/>
        </w:rPr>
        <w:t xml:space="preserve">ΦΩΤΕΙΝΗ ΒΑΚΗ: </w:t>
      </w:r>
      <w:r>
        <w:rPr>
          <w:rFonts w:eastAsia="Times New Roman"/>
          <w:szCs w:val="24"/>
        </w:rPr>
        <w:t xml:space="preserve">Με τον </w:t>
      </w:r>
      <w:proofErr w:type="spellStart"/>
      <w:r>
        <w:rPr>
          <w:rFonts w:eastAsia="Times New Roman"/>
          <w:szCs w:val="24"/>
        </w:rPr>
        <w:t>Οτσαλάν</w:t>
      </w:r>
      <w:proofErr w:type="spellEnd"/>
      <w:r>
        <w:rPr>
          <w:rFonts w:eastAsia="Times New Roman"/>
          <w:szCs w:val="24"/>
        </w:rPr>
        <w:t xml:space="preserve"> τι έγινε; </w:t>
      </w:r>
    </w:p>
    <w:p w14:paraId="7CF05DD1" w14:textId="77777777" w:rsidR="00DE1A4F" w:rsidRDefault="00594AFE">
      <w:pPr>
        <w:spacing w:line="600" w:lineRule="auto"/>
        <w:ind w:firstLine="720"/>
        <w:jc w:val="both"/>
        <w:rPr>
          <w:rFonts w:eastAsia="Times New Roman"/>
          <w:szCs w:val="24"/>
        </w:rPr>
      </w:pPr>
      <w:r>
        <w:rPr>
          <w:rFonts w:eastAsia="Times New Roman"/>
          <w:b/>
          <w:szCs w:val="24"/>
        </w:rPr>
        <w:lastRenderedPageBreak/>
        <w:t>ΑΘΑΝΑΣΙΟΣ ΘΕΟΧΑΡΟΠΟΥΛΟΣ:</w:t>
      </w:r>
      <w:r>
        <w:rPr>
          <w:rFonts w:eastAsia="Times New Roman"/>
          <w:szCs w:val="24"/>
        </w:rPr>
        <w:t xml:space="preserve"> Ο κ. </w:t>
      </w:r>
      <w:proofErr w:type="spellStart"/>
      <w:r>
        <w:rPr>
          <w:rFonts w:eastAsia="Times New Roman"/>
          <w:szCs w:val="24"/>
        </w:rPr>
        <w:t>Ερντογάν</w:t>
      </w:r>
      <w:proofErr w:type="spellEnd"/>
      <w:r>
        <w:rPr>
          <w:rFonts w:eastAsia="Times New Roman"/>
          <w:szCs w:val="24"/>
        </w:rPr>
        <w:t xml:space="preserve"> αυτή τη στιγμή έχει </w:t>
      </w:r>
      <w:r>
        <w:rPr>
          <w:rFonts w:eastAsia="Times New Roman"/>
          <w:szCs w:val="24"/>
        </w:rPr>
        <w:t>ένα καθεστώς που καταδιώκει, βασανίζει, φυλακίζει οποιονδήποτε εκφράζει και την παραμικρή διαφωνία απέναντι σε αυτό το καθεστώς, το οποίο καταπατά θρασύτατα τα ανθρώπινα δικαιώματα και τις ελευθερίες, δεν σέβεται κατ’ ελάχιστο τη δημοκρατική διάκριση των ε</w:t>
      </w:r>
      <w:r>
        <w:rPr>
          <w:rFonts w:eastAsia="Times New Roman"/>
          <w:szCs w:val="24"/>
        </w:rPr>
        <w:t xml:space="preserve">ξουσιών. </w:t>
      </w:r>
    </w:p>
    <w:p w14:paraId="7CF05DD2" w14:textId="77777777" w:rsidR="00DE1A4F" w:rsidRDefault="00594AFE">
      <w:pPr>
        <w:spacing w:line="600" w:lineRule="auto"/>
        <w:ind w:firstLine="720"/>
        <w:jc w:val="both"/>
        <w:rPr>
          <w:rFonts w:eastAsia="Times New Roman"/>
          <w:szCs w:val="24"/>
        </w:rPr>
      </w:pPr>
      <w:r>
        <w:rPr>
          <w:rFonts w:eastAsia="Times New Roman"/>
          <w:szCs w:val="24"/>
        </w:rPr>
        <w:t xml:space="preserve">Να θυμίσω ότι ο κ. Μακρόν, πριν από λίγες μέρες στη συνάντησή του με τον κ. </w:t>
      </w:r>
      <w:proofErr w:type="spellStart"/>
      <w:r>
        <w:rPr>
          <w:rFonts w:eastAsia="Times New Roman"/>
          <w:szCs w:val="24"/>
        </w:rPr>
        <w:t>Ερντογάν</w:t>
      </w:r>
      <w:proofErr w:type="spellEnd"/>
      <w:r>
        <w:rPr>
          <w:rFonts w:eastAsia="Times New Roman"/>
          <w:szCs w:val="24"/>
        </w:rPr>
        <w:t>, έθεσε μπροστά του αυτά τα ζητήματα για το κράτος δικαίου. Τα θέματα σε σχέση με την υπεράσπιση της δημοκρατίας απέναντι σε πραξικοπηματίες είναι ένα σοβαρό θέμα</w:t>
      </w:r>
      <w:r>
        <w:rPr>
          <w:rFonts w:eastAsia="Times New Roman"/>
          <w:szCs w:val="24"/>
        </w:rPr>
        <w:t>. Το κράτος δικαίου</w:t>
      </w:r>
      <w:r>
        <w:rPr>
          <w:rFonts w:eastAsia="Times New Roman"/>
          <w:szCs w:val="24"/>
        </w:rPr>
        <w:t>,</w:t>
      </w:r>
      <w:r>
        <w:rPr>
          <w:rFonts w:eastAsia="Times New Roman"/>
          <w:szCs w:val="24"/>
        </w:rPr>
        <w:t xml:space="preserve"> από την άλλη, είναι ένα ζήτημα </w:t>
      </w:r>
      <w:r>
        <w:rPr>
          <w:rFonts w:eastAsia="Times New Roman"/>
          <w:szCs w:val="24"/>
        </w:rPr>
        <w:t>εξίσου</w:t>
      </w:r>
      <w:r>
        <w:rPr>
          <w:rFonts w:eastAsia="Times New Roman"/>
          <w:szCs w:val="24"/>
        </w:rPr>
        <w:t xml:space="preserve"> πολύ σοβαρό. </w:t>
      </w:r>
    </w:p>
    <w:p w14:paraId="7CF05DD3" w14:textId="77777777" w:rsidR="00DE1A4F" w:rsidRDefault="00594AFE">
      <w:pPr>
        <w:spacing w:line="600" w:lineRule="auto"/>
        <w:ind w:firstLine="720"/>
        <w:jc w:val="both"/>
        <w:rPr>
          <w:rFonts w:eastAsia="Times New Roman"/>
          <w:szCs w:val="24"/>
        </w:rPr>
      </w:pPr>
      <w:r>
        <w:rPr>
          <w:rFonts w:eastAsia="Times New Roman"/>
          <w:szCs w:val="24"/>
        </w:rPr>
        <w:lastRenderedPageBreak/>
        <w:t>Αυτό ακριβώς ζητούμε, ως ο προοδευτικός φορέας της Κεντροαριστεράς</w:t>
      </w:r>
      <w:r>
        <w:rPr>
          <w:rFonts w:eastAsia="Times New Roman"/>
          <w:szCs w:val="24"/>
        </w:rPr>
        <w:t>,</w:t>
      </w:r>
      <w:r>
        <w:rPr>
          <w:rFonts w:eastAsia="Times New Roman"/>
          <w:szCs w:val="24"/>
        </w:rPr>
        <w:t xml:space="preserve"> της </w:t>
      </w:r>
      <w:r>
        <w:rPr>
          <w:rFonts w:eastAsia="Times New Roman"/>
          <w:szCs w:val="24"/>
        </w:rPr>
        <w:t>Α</w:t>
      </w:r>
      <w:r>
        <w:rPr>
          <w:rFonts w:eastAsia="Times New Roman"/>
          <w:szCs w:val="24"/>
        </w:rPr>
        <w:t>ντιπολίτευσης, να κάνετε</w:t>
      </w:r>
      <w:r>
        <w:rPr>
          <w:rFonts w:eastAsia="Times New Roman"/>
          <w:szCs w:val="24"/>
        </w:rPr>
        <w:t>:</w:t>
      </w:r>
      <w:r>
        <w:rPr>
          <w:rFonts w:eastAsia="Times New Roman"/>
          <w:szCs w:val="24"/>
        </w:rPr>
        <w:t xml:space="preserve"> να προασπίσετε </w:t>
      </w:r>
      <w:r>
        <w:rPr>
          <w:rFonts w:eastAsia="Times New Roman"/>
          <w:szCs w:val="24"/>
        </w:rPr>
        <w:t xml:space="preserve">επιτέλους </w:t>
      </w:r>
      <w:r>
        <w:rPr>
          <w:rFonts w:eastAsia="Times New Roman"/>
          <w:szCs w:val="24"/>
        </w:rPr>
        <w:t xml:space="preserve">το κράτος δικαίου. </w:t>
      </w:r>
    </w:p>
    <w:p w14:paraId="7CF05DD4" w14:textId="77777777" w:rsidR="00DE1A4F" w:rsidRDefault="00594AFE">
      <w:pPr>
        <w:spacing w:line="600" w:lineRule="auto"/>
        <w:ind w:firstLine="720"/>
        <w:jc w:val="both"/>
        <w:rPr>
          <w:rFonts w:eastAsia="Times New Roman"/>
          <w:szCs w:val="24"/>
        </w:rPr>
      </w:pPr>
      <w:r>
        <w:rPr>
          <w:rFonts w:eastAsia="Times New Roman"/>
          <w:szCs w:val="24"/>
        </w:rPr>
        <w:t>Θέλετε να μας πείσετε ότι οι Τούρκοι αξ</w:t>
      </w:r>
      <w:r>
        <w:rPr>
          <w:rFonts w:eastAsia="Times New Roman"/>
          <w:szCs w:val="24"/>
        </w:rPr>
        <w:t xml:space="preserve">ιωματικοί δεν θα εκδοθούν στην Τουρκία. Σωστά, δεν σας είπαμε το αντίθετο. Έχει αποφασίσει ο Άρειος Πάγος. Μπορούν, όμως να απελαθούν σε οποιοδήποτε τρίτο κράτος, απ’ όπου οι τουρκικές μυστικές υπηρεσίες μπορούν κάλλιστα να τους παραλάβουν καταλλήλως. </w:t>
      </w:r>
    </w:p>
    <w:p w14:paraId="7CF05DD5" w14:textId="77777777" w:rsidR="00DE1A4F" w:rsidRDefault="00594AFE">
      <w:pPr>
        <w:spacing w:line="600" w:lineRule="auto"/>
        <w:ind w:firstLine="720"/>
        <w:jc w:val="both"/>
        <w:rPr>
          <w:rFonts w:eastAsia="Times New Roman"/>
          <w:szCs w:val="24"/>
        </w:rPr>
      </w:pPr>
      <w:r>
        <w:rPr>
          <w:rFonts w:eastAsia="Times New Roman"/>
          <w:szCs w:val="24"/>
        </w:rPr>
        <w:t>Αυτ</w:t>
      </w:r>
      <w:r>
        <w:rPr>
          <w:rFonts w:eastAsia="Times New Roman"/>
          <w:szCs w:val="24"/>
        </w:rPr>
        <w:t>ό είναι το πρόβλημα, η υποκρισία για τα δικαιώματα και τις ελευθερίες. Δεν πιστεύο</w:t>
      </w:r>
      <w:r>
        <w:rPr>
          <w:rFonts w:eastAsia="Times New Roman"/>
          <w:szCs w:val="24"/>
        </w:rPr>
        <w:t>υ</w:t>
      </w:r>
      <w:r>
        <w:rPr>
          <w:rFonts w:eastAsia="Times New Roman"/>
          <w:szCs w:val="24"/>
        </w:rPr>
        <w:t>με ότι θα γίνει, αλλά το βάζουμε για να μη γίνει. Πρόκειται για ύψιστη ντροπή. Η ενέργεια αυτή της Κυβέρνησής σας υποβαθμίζει βαθιά τη χώρα μας ως κράτος δικαίου  -</w:t>
      </w:r>
      <w:r>
        <w:rPr>
          <w:rFonts w:eastAsia="Times New Roman"/>
          <w:szCs w:val="24"/>
        </w:rPr>
        <w:t xml:space="preserve">η </w:t>
      </w:r>
      <w:r>
        <w:rPr>
          <w:rFonts w:eastAsia="Times New Roman"/>
          <w:szCs w:val="24"/>
        </w:rPr>
        <w:lastRenderedPageBreak/>
        <w:t xml:space="preserve">ένσταση αυτή την οποία κάνατε, για να είμαι ξεκάθαρος, αν δεν γίνεται κατανοητό-, ως ένα σύγχρονο ευρωπαϊκό κράτος. </w:t>
      </w:r>
    </w:p>
    <w:p w14:paraId="7CF05DD6" w14:textId="77777777" w:rsidR="00DE1A4F" w:rsidRDefault="00594AFE">
      <w:pPr>
        <w:spacing w:line="600" w:lineRule="auto"/>
        <w:ind w:firstLine="720"/>
        <w:jc w:val="both"/>
        <w:rPr>
          <w:rFonts w:eastAsia="Times New Roman"/>
          <w:szCs w:val="24"/>
        </w:rPr>
      </w:pPr>
      <w:r>
        <w:rPr>
          <w:rFonts w:eastAsia="Times New Roman"/>
          <w:szCs w:val="24"/>
        </w:rPr>
        <w:t>Σε όλες τις χώρες της Δυτικής Ευρώπης η Αριστερά υπερασπίζεται πάντοτε και με πάθος την ελευθερία, την ισότητα και τα δικαιώματα. Υποτάξα</w:t>
      </w:r>
      <w:r>
        <w:rPr>
          <w:rFonts w:eastAsia="Times New Roman"/>
          <w:szCs w:val="24"/>
        </w:rPr>
        <w:t xml:space="preserve">τε, λοιπόν, αυτό το ζήτημα στον πολιτικό </w:t>
      </w:r>
      <w:proofErr w:type="spellStart"/>
      <w:r>
        <w:rPr>
          <w:rFonts w:eastAsia="Times New Roman"/>
          <w:szCs w:val="24"/>
        </w:rPr>
        <w:t>τακτικισμό</w:t>
      </w:r>
      <w:proofErr w:type="spellEnd"/>
      <w:r>
        <w:rPr>
          <w:rFonts w:eastAsia="Times New Roman"/>
          <w:szCs w:val="24"/>
        </w:rPr>
        <w:t>. Αυτό είναι το μεγάλο πρόβλημα. Αυτό σας έχουμε πει. Και βεβαίως, το σκεπτικό της αίτησης αναστολής, όταν γίνει πλήρως γνωστό, είναι ακόμα περισσότερο προβληματικό. Γιατί, πιθανότατα, θα είναι ένα σκεπτικ</w:t>
      </w:r>
      <w:r>
        <w:rPr>
          <w:rFonts w:eastAsia="Times New Roman"/>
          <w:szCs w:val="24"/>
        </w:rPr>
        <w:t>ό το οποίο θα αναφέρεται σε σχέση με την απόφαση η οποία έδωσε το άσυλο, καθώς, όπως αναγνωρίζει</w:t>
      </w:r>
      <w:r>
        <w:rPr>
          <w:rFonts w:eastAsia="Times New Roman"/>
          <w:szCs w:val="24"/>
        </w:rPr>
        <w:t xml:space="preserve"> η αρχική απόφαση</w:t>
      </w:r>
      <w:r>
        <w:rPr>
          <w:rFonts w:eastAsia="Times New Roman"/>
          <w:szCs w:val="24"/>
        </w:rPr>
        <w:t xml:space="preserve">, δεν έχουν σχέση </w:t>
      </w:r>
      <w:r>
        <w:rPr>
          <w:rFonts w:eastAsia="Times New Roman"/>
          <w:szCs w:val="24"/>
        </w:rPr>
        <w:t>οι Τούρκοι αξιωματικοί</w:t>
      </w:r>
      <w:r>
        <w:rPr>
          <w:rFonts w:eastAsia="Times New Roman"/>
          <w:szCs w:val="24"/>
        </w:rPr>
        <w:t xml:space="preserve"> με πραξικοπηματικές ενέργειες.            </w:t>
      </w:r>
    </w:p>
    <w:p w14:paraId="7CF05DD7" w14:textId="77777777" w:rsidR="00DE1A4F" w:rsidRDefault="00594AFE">
      <w:pPr>
        <w:spacing w:line="600" w:lineRule="auto"/>
        <w:ind w:firstLine="720"/>
        <w:jc w:val="both"/>
        <w:rPr>
          <w:rFonts w:eastAsia="Times New Roman"/>
          <w:szCs w:val="24"/>
        </w:rPr>
      </w:pPr>
      <w:r>
        <w:rPr>
          <w:rFonts w:eastAsia="Times New Roman"/>
          <w:szCs w:val="24"/>
        </w:rPr>
        <w:lastRenderedPageBreak/>
        <w:t xml:space="preserve">(Στο σημείο αυτό </w:t>
      </w:r>
      <w:r>
        <w:rPr>
          <w:rFonts w:eastAsia="Times New Roman"/>
          <w:szCs w:val="24"/>
        </w:rPr>
        <w:t>κ</w:t>
      </w:r>
      <w:r>
        <w:rPr>
          <w:rFonts w:eastAsia="Times New Roman"/>
          <w:szCs w:val="24"/>
        </w:rPr>
        <w:t>τυπάει το κουδούνι λήξεως του χρόνου ομιλ</w:t>
      </w:r>
      <w:r>
        <w:rPr>
          <w:rFonts w:eastAsia="Times New Roman"/>
          <w:szCs w:val="24"/>
        </w:rPr>
        <w:t>ίας του κυρίου Βουλευτή)</w:t>
      </w:r>
    </w:p>
    <w:p w14:paraId="7CF05DD8" w14:textId="77777777" w:rsidR="00DE1A4F" w:rsidRDefault="00594AFE">
      <w:pPr>
        <w:spacing w:line="600" w:lineRule="auto"/>
        <w:ind w:firstLine="720"/>
        <w:jc w:val="both"/>
        <w:rPr>
          <w:rFonts w:eastAsia="Times New Roman"/>
          <w:szCs w:val="24"/>
        </w:rPr>
      </w:pPr>
      <w:r>
        <w:rPr>
          <w:rFonts w:eastAsia="Times New Roman"/>
          <w:szCs w:val="24"/>
        </w:rPr>
        <w:t>Ολοκληρώνω σε λίγο, κύριε Πρόεδρε.</w:t>
      </w:r>
    </w:p>
    <w:p w14:paraId="7CF05DD9" w14:textId="77777777" w:rsidR="00DE1A4F" w:rsidRDefault="00594AFE">
      <w:pPr>
        <w:spacing w:line="600" w:lineRule="auto"/>
        <w:ind w:firstLine="720"/>
        <w:jc w:val="both"/>
        <w:rPr>
          <w:rFonts w:eastAsia="Times New Roman"/>
          <w:szCs w:val="24"/>
        </w:rPr>
      </w:pPr>
      <w:r>
        <w:rPr>
          <w:rFonts w:eastAsia="Times New Roman"/>
          <w:szCs w:val="24"/>
        </w:rPr>
        <w:t>Χρειάζεται, λοιπόν</w:t>
      </w:r>
      <w:r>
        <w:rPr>
          <w:rFonts w:eastAsia="Times New Roman"/>
          <w:szCs w:val="24"/>
        </w:rPr>
        <w:t>,</w:t>
      </w:r>
      <w:r>
        <w:rPr>
          <w:rFonts w:eastAsia="Times New Roman"/>
          <w:szCs w:val="24"/>
        </w:rPr>
        <w:t xml:space="preserve"> για να επιστρέψω στα του νομοσχεδίου</w:t>
      </w:r>
      <w:r>
        <w:rPr>
          <w:rFonts w:eastAsia="Times New Roman"/>
          <w:szCs w:val="24"/>
        </w:rPr>
        <w:t>,</w:t>
      </w:r>
      <w:r>
        <w:rPr>
          <w:rFonts w:eastAsia="Times New Roman"/>
          <w:szCs w:val="24"/>
        </w:rPr>
        <w:t xml:space="preserve"> πολιτική βούληση και πράξεις</w:t>
      </w:r>
      <w:r>
        <w:rPr>
          <w:rFonts w:eastAsia="Times New Roman"/>
          <w:szCs w:val="24"/>
        </w:rPr>
        <w:t>,</w:t>
      </w:r>
      <w:r>
        <w:rPr>
          <w:rFonts w:eastAsia="Times New Roman"/>
          <w:szCs w:val="24"/>
        </w:rPr>
        <w:t xml:space="preserve"> για να δημιουργηθεί ένα πλέγμα προστασίας του δικαιώματος και της απαραβίαστης θρησκευτικής ελευθερίας και ι</w:t>
      </w:r>
      <w:r>
        <w:rPr>
          <w:rFonts w:eastAsia="Times New Roman"/>
          <w:szCs w:val="24"/>
        </w:rPr>
        <w:t xml:space="preserve">σότητας. Ένα πλέγμα που θα αποτρέπει την </w:t>
      </w:r>
      <w:proofErr w:type="spellStart"/>
      <w:r>
        <w:rPr>
          <w:rFonts w:eastAsia="Times New Roman"/>
          <w:szCs w:val="24"/>
        </w:rPr>
        <w:t>εργαλειοποίηση</w:t>
      </w:r>
      <w:proofErr w:type="spellEnd"/>
      <w:r>
        <w:rPr>
          <w:rFonts w:eastAsia="Times New Roman"/>
          <w:szCs w:val="24"/>
        </w:rPr>
        <w:t xml:space="preserve"> της μουσουλμανικής μειονότητας και θα προϋποθέτει τη νομοθέτηση με γνώμονα την ισοπολιτεία και την προώθηση της ομαλής συμβίωσης χριστιανών και μουσουλμάνων αλλά και γενικότερα ατόμων με διαφορετικό θ</w:t>
      </w:r>
      <w:r>
        <w:rPr>
          <w:rFonts w:eastAsia="Times New Roman"/>
          <w:szCs w:val="24"/>
        </w:rPr>
        <w:t>ρησκευτικό υπόβαθρο.</w:t>
      </w:r>
    </w:p>
    <w:p w14:paraId="7CF05DDA" w14:textId="77777777" w:rsidR="00DE1A4F" w:rsidRDefault="00594AFE">
      <w:pPr>
        <w:spacing w:line="600" w:lineRule="auto"/>
        <w:ind w:firstLine="720"/>
        <w:jc w:val="both"/>
        <w:rPr>
          <w:rFonts w:eastAsia="Times New Roman"/>
          <w:szCs w:val="24"/>
        </w:rPr>
      </w:pPr>
      <w:r>
        <w:rPr>
          <w:rFonts w:eastAsia="Times New Roman"/>
          <w:szCs w:val="24"/>
        </w:rPr>
        <w:t xml:space="preserve">Το γενικότερο πλαίσιο, όμως, που νομοθετείτε δεν είναι προοδευτικό και δεν είναι μεταρρυθμιστικό. Δεν οδηγεί και δεν προωθεί </w:t>
      </w:r>
      <w:r>
        <w:rPr>
          <w:rFonts w:eastAsia="Times New Roman"/>
          <w:szCs w:val="24"/>
        </w:rPr>
        <w:lastRenderedPageBreak/>
        <w:t>την εξωστρέφεια, σε έναν κόσμο που ουσιαστικά θα έπρεπε να προωθούμε –γιατί έχουμε αυτές τις δυνατότητες ως χώ</w:t>
      </w:r>
      <w:r>
        <w:rPr>
          <w:rFonts w:eastAsia="Times New Roman"/>
          <w:szCs w:val="24"/>
        </w:rPr>
        <w:t>ρα- και την εξωστρέφεια. Μιλάω για την παιδεία. Δεν είναι, όμως, η ώρα να μιλήσουμε αναλυτικά. Δεν έχω το</w:t>
      </w:r>
      <w:r>
        <w:rPr>
          <w:rFonts w:eastAsia="Times New Roman"/>
          <w:szCs w:val="24"/>
        </w:rPr>
        <w:t>ν</w:t>
      </w:r>
      <w:r>
        <w:rPr>
          <w:rFonts w:eastAsia="Times New Roman"/>
          <w:szCs w:val="24"/>
        </w:rPr>
        <w:t xml:space="preserve"> χρόνο για να μιλήσουμε και για την παιδεία. Θα έχουμε, όμως, πολλές φορές το</w:t>
      </w:r>
      <w:r>
        <w:rPr>
          <w:rFonts w:eastAsia="Times New Roman"/>
          <w:szCs w:val="24"/>
        </w:rPr>
        <w:t>ν</w:t>
      </w:r>
      <w:r>
        <w:rPr>
          <w:rFonts w:eastAsia="Times New Roman"/>
          <w:szCs w:val="24"/>
        </w:rPr>
        <w:t xml:space="preserve"> χρόνο, κύριε </w:t>
      </w:r>
      <w:proofErr w:type="spellStart"/>
      <w:r>
        <w:rPr>
          <w:rFonts w:eastAsia="Times New Roman"/>
          <w:szCs w:val="24"/>
        </w:rPr>
        <w:t>Γαβρόγλου</w:t>
      </w:r>
      <w:proofErr w:type="spellEnd"/>
      <w:r>
        <w:rPr>
          <w:rFonts w:eastAsia="Times New Roman"/>
          <w:szCs w:val="24"/>
        </w:rPr>
        <w:t>.</w:t>
      </w:r>
    </w:p>
    <w:p w14:paraId="7CF05DDB" w14:textId="77777777" w:rsidR="00DE1A4F" w:rsidRDefault="00594AFE">
      <w:pPr>
        <w:spacing w:line="600" w:lineRule="auto"/>
        <w:ind w:firstLine="720"/>
        <w:jc w:val="both"/>
        <w:rPr>
          <w:rFonts w:eastAsia="Times New Roman"/>
          <w:szCs w:val="24"/>
        </w:rPr>
      </w:pPr>
      <w:r>
        <w:rPr>
          <w:rFonts w:eastAsia="Times New Roman"/>
          <w:szCs w:val="24"/>
        </w:rPr>
        <w:t xml:space="preserve">Το θέμα είναι εάν προχωράτε. Κατά τη γνώμη μας </w:t>
      </w:r>
      <w:r>
        <w:rPr>
          <w:rFonts w:eastAsia="Times New Roman"/>
          <w:szCs w:val="24"/>
        </w:rPr>
        <w:t>δεν προχωράτε στο πεδίο αυτών των προοδευτικών αλλαγών</w:t>
      </w:r>
      <w:r>
        <w:rPr>
          <w:rFonts w:eastAsia="Times New Roman"/>
          <w:szCs w:val="24"/>
        </w:rPr>
        <w:t>,</w:t>
      </w:r>
      <w:r>
        <w:rPr>
          <w:rFonts w:eastAsia="Times New Roman"/>
          <w:szCs w:val="24"/>
        </w:rPr>
        <w:t xml:space="preserve"> οι οποίες δεν έχουν κα</w:t>
      </w:r>
      <w:r>
        <w:rPr>
          <w:rFonts w:eastAsia="Times New Roman"/>
          <w:szCs w:val="24"/>
        </w:rPr>
        <w:t>μ</w:t>
      </w:r>
      <w:r>
        <w:rPr>
          <w:rFonts w:eastAsia="Times New Roman"/>
          <w:szCs w:val="24"/>
        </w:rPr>
        <w:t>μία σχέση με τα μνημόνια. Για το εάν προχωράτε και το για το πόσο γρήγορα προχωράτε νομίζω ότι πρέπει να γίνει μία αναλυτική συζήτηση. Σε κάθε περίπτωση</w:t>
      </w:r>
      <w:r>
        <w:rPr>
          <w:rFonts w:eastAsia="Times New Roman"/>
          <w:szCs w:val="24"/>
        </w:rPr>
        <w:t>,</w:t>
      </w:r>
      <w:r>
        <w:rPr>
          <w:rFonts w:eastAsia="Times New Roman"/>
          <w:szCs w:val="24"/>
        </w:rPr>
        <w:t xml:space="preserve"> χρειάζεται επιτέλους σχ</w:t>
      </w:r>
      <w:r>
        <w:rPr>
          <w:rFonts w:eastAsia="Times New Roman"/>
          <w:szCs w:val="24"/>
        </w:rPr>
        <w:t xml:space="preserve">εδιασμός και σύγχρονες πρακτικές. </w:t>
      </w:r>
    </w:p>
    <w:p w14:paraId="7CF05DDC" w14:textId="77777777" w:rsidR="00DE1A4F" w:rsidRDefault="00594AFE">
      <w:pPr>
        <w:spacing w:line="600" w:lineRule="auto"/>
        <w:ind w:firstLine="720"/>
        <w:jc w:val="both"/>
        <w:rPr>
          <w:rFonts w:eastAsia="Times New Roman"/>
          <w:szCs w:val="24"/>
        </w:rPr>
      </w:pPr>
      <w:r>
        <w:rPr>
          <w:rFonts w:eastAsia="Times New Roman"/>
          <w:szCs w:val="24"/>
        </w:rPr>
        <w:lastRenderedPageBreak/>
        <w:t>Ζούμε στην Ελλάδα του 21</w:t>
      </w:r>
      <w:r w:rsidRPr="00702DCA">
        <w:rPr>
          <w:rFonts w:eastAsia="Times New Roman"/>
          <w:szCs w:val="24"/>
          <w:vertAlign w:val="superscript"/>
        </w:rPr>
        <w:t>ου</w:t>
      </w:r>
      <w:r>
        <w:rPr>
          <w:rFonts w:eastAsia="Times New Roman"/>
          <w:szCs w:val="24"/>
        </w:rPr>
        <w:t xml:space="preserve"> </w:t>
      </w:r>
      <w:r>
        <w:rPr>
          <w:rFonts w:eastAsia="Times New Roman"/>
          <w:szCs w:val="24"/>
        </w:rPr>
        <w:t>αιώνα, την Ελλάδα που εμείς τη θέλουμε ανοι</w:t>
      </w:r>
      <w:r>
        <w:rPr>
          <w:rFonts w:eastAsia="Times New Roman"/>
          <w:szCs w:val="24"/>
        </w:rPr>
        <w:t>κ</w:t>
      </w:r>
      <w:r>
        <w:rPr>
          <w:rFonts w:eastAsia="Times New Roman"/>
          <w:szCs w:val="24"/>
        </w:rPr>
        <w:t>τή, ευρωπαϊκή, όχι φοβική, με κοινωνική συνοχή, δικαιοσύνη και αλληλεγγύη. Αυτή την Ελλάδα διεκδικούμε.</w:t>
      </w:r>
    </w:p>
    <w:p w14:paraId="7CF05DDD" w14:textId="77777777" w:rsidR="00DE1A4F" w:rsidRDefault="00594AFE">
      <w:pPr>
        <w:spacing w:line="600" w:lineRule="auto"/>
        <w:ind w:firstLine="720"/>
        <w:jc w:val="both"/>
        <w:rPr>
          <w:rFonts w:eastAsia="Times New Roman"/>
          <w:szCs w:val="24"/>
        </w:rPr>
      </w:pPr>
      <w:r>
        <w:rPr>
          <w:rFonts w:eastAsia="Times New Roman"/>
          <w:szCs w:val="24"/>
        </w:rPr>
        <w:t>Σας ευχαριστώ.</w:t>
      </w:r>
    </w:p>
    <w:p w14:paraId="7CF05DDE" w14:textId="77777777" w:rsidR="00DE1A4F" w:rsidRDefault="00594AFE">
      <w:pPr>
        <w:spacing w:line="600" w:lineRule="auto"/>
        <w:ind w:firstLine="720"/>
        <w:jc w:val="both"/>
        <w:rPr>
          <w:rFonts w:eastAsia="Times New Roman"/>
          <w:szCs w:val="24"/>
        </w:rPr>
      </w:pPr>
      <w:r>
        <w:rPr>
          <w:rFonts w:eastAsia="Times New Roman"/>
          <w:szCs w:val="24"/>
        </w:rPr>
        <w:t>(Χειροκροτήματα από την πτέρυγα</w:t>
      </w:r>
      <w:r>
        <w:rPr>
          <w:rFonts w:eastAsia="Times New Roman"/>
          <w:szCs w:val="24"/>
        </w:rPr>
        <w:t xml:space="preserve">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7CF05DDF" w14:textId="77777777" w:rsidR="00DE1A4F" w:rsidRDefault="00594AFE">
      <w:pPr>
        <w:spacing w:line="600" w:lineRule="auto"/>
        <w:ind w:firstLine="720"/>
        <w:jc w:val="both"/>
        <w:rPr>
          <w:rFonts w:eastAsia="Times New Roman"/>
          <w:bCs/>
          <w:szCs w:val="24"/>
        </w:rPr>
      </w:pPr>
      <w:r>
        <w:rPr>
          <w:rFonts w:eastAsia="Times New Roman"/>
          <w:b/>
          <w:bCs/>
          <w:szCs w:val="24"/>
        </w:rPr>
        <w:t>ΠΡΟΕΔΡΕΥΩΝ (Δημήτριος Καμμένος):</w:t>
      </w:r>
      <w:r>
        <w:rPr>
          <w:rFonts w:eastAsia="Times New Roman"/>
          <w:bCs/>
          <w:szCs w:val="24"/>
        </w:rPr>
        <w:t xml:space="preserve"> Ευχαριστούμε, κύριε Θεοχαρόπουλε.</w:t>
      </w:r>
    </w:p>
    <w:p w14:paraId="7CF05DE0" w14:textId="77777777" w:rsidR="00DE1A4F" w:rsidRDefault="00594AFE">
      <w:pPr>
        <w:spacing w:line="600" w:lineRule="auto"/>
        <w:ind w:firstLine="720"/>
        <w:jc w:val="both"/>
        <w:rPr>
          <w:rFonts w:eastAsia="Times New Roman"/>
          <w:bCs/>
          <w:szCs w:val="24"/>
        </w:rPr>
      </w:pPr>
      <w:r>
        <w:rPr>
          <w:rFonts w:eastAsia="Times New Roman"/>
          <w:bCs/>
          <w:szCs w:val="24"/>
        </w:rPr>
        <w:t>Τον λόγο έχει η Βουλευτής του ΣΥΡΙΖΑ κ</w:t>
      </w:r>
      <w:r>
        <w:rPr>
          <w:rFonts w:eastAsia="Times New Roman"/>
          <w:bCs/>
          <w:szCs w:val="24"/>
        </w:rPr>
        <w:t>.</w:t>
      </w:r>
      <w:r>
        <w:rPr>
          <w:rFonts w:eastAsia="Times New Roman"/>
          <w:bCs/>
          <w:szCs w:val="24"/>
        </w:rPr>
        <w:t xml:space="preserve"> Μαρία </w:t>
      </w:r>
      <w:proofErr w:type="spellStart"/>
      <w:r>
        <w:rPr>
          <w:rFonts w:eastAsia="Times New Roman"/>
          <w:bCs/>
          <w:szCs w:val="24"/>
        </w:rPr>
        <w:t>Θελερίτη</w:t>
      </w:r>
      <w:proofErr w:type="spellEnd"/>
      <w:r>
        <w:rPr>
          <w:rFonts w:eastAsia="Times New Roman"/>
          <w:bCs/>
          <w:szCs w:val="24"/>
        </w:rPr>
        <w:t>.</w:t>
      </w:r>
    </w:p>
    <w:p w14:paraId="7CF05DE1" w14:textId="77777777" w:rsidR="00DE1A4F" w:rsidRDefault="00594AFE">
      <w:pPr>
        <w:spacing w:line="600" w:lineRule="auto"/>
        <w:ind w:firstLine="720"/>
        <w:jc w:val="center"/>
        <w:rPr>
          <w:rFonts w:eastAsia="Times New Roman"/>
          <w:bCs/>
          <w:szCs w:val="24"/>
        </w:rPr>
      </w:pPr>
      <w:r>
        <w:rPr>
          <w:rFonts w:eastAsia="Times New Roman"/>
          <w:bCs/>
          <w:szCs w:val="24"/>
        </w:rPr>
        <w:t>(Θόρυβος στην Αίθουσα)</w:t>
      </w:r>
    </w:p>
    <w:p w14:paraId="7CF05DE2" w14:textId="77777777" w:rsidR="00DE1A4F" w:rsidRDefault="00594AFE">
      <w:pPr>
        <w:spacing w:line="600" w:lineRule="auto"/>
        <w:ind w:firstLine="720"/>
        <w:jc w:val="both"/>
        <w:rPr>
          <w:rFonts w:eastAsia="Times New Roman"/>
          <w:bCs/>
          <w:szCs w:val="24"/>
        </w:rPr>
      </w:pPr>
      <w:r>
        <w:rPr>
          <w:rFonts w:eastAsia="Times New Roman"/>
          <w:b/>
          <w:bCs/>
          <w:szCs w:val="24"/>
        </w:rPr>
        <w:lastRenderedPageBreak/>
        <w:t>ΜΑΡΙΑ ΘΕΛΕΡΙΤΗ:</w:t>
      </w:r>
      <w:r>
        <w:rPr>
          <w:rFonts w:eastAsia="Times New Roman"/>
          <w:bCs/>
          <w:szCs w:val="24"/>
        </w:rPr>
        <w:t xml:space="preserve"> Αγαπητές </w:t>
      </w:r>
      <w:proofErr w:type="spellStart"/>
      <w:r>
        <w:rPr>
          <w:rFonts w:eastAsia="Times New Roman"/>
          <w:bCs/>
          <w:szCs w:val="24"/>
        </w:rPr>
        <w:t>συναδέλφισσες</w:t>
      </w:r>
      <w:proofErr w:type="spellEnd"/>
      <w:r>
        <w:rPr>
          <w:rFonts w:eastAsia="Times New Roman"/>
          <w:bCs/>
          <w:szCs w:val="24"/>
        </w:rPr>
        <w:t xml:space="preserve"> και συνάδελφοι, συγγνώμη,</w:t>
      </w:r>
      <w:r>
        <w:rPr>
          <w:rFonts w:eastAsia="Times New Roman"/>
          <w:bCs/>
          <w:szCs w:val="24"/>
        </w:rPr>
        <w:t xml:space="preserve"> μπορώ να ξεκινήσω, μετά τον διάλογο; Γιατί υπάρχει μεγάλη αναστάτωση.</w:t>
      </w:r>
    </w:p>
    <w:p w14:paraId="7CF05DE3" w14:textId="77777777" w:rsidR="00DE1A4F" w:rsidRDefault="00594AFE">
      <w:pPr>
        <w:spacing w:line="600" w:lineRule="auto"/>
        <w:ind w:firstLine="720"/>
        <w:jc w:val="both"/>
        <w:rPr>
          <w:rFonts w:eastAsia="Times New Roman"/>
          <w:bCs/>
          <w:szCs w:val="24"/>
        </w:rPr>
      </w:pPr>
      <w:r>
        <w:rPr>
          <w:rFonts w:eastAsia="Times New Roman"/>
          <w:b/>
          <w:bCs/>
          <w:szCs w:val="24"/>
        </w:rPr>
        <w:t>ΠΡΟΕΔΡΕΥΩΝ (Δημήτριος Καμμένος):</w:t>
      </w:r>
      <w:r>
        <w:rPr>
          <w:rFonts w:eastAsia="Times New Roman"/>
          <w:bCs/>
          <w:szCs w:val="24"/>
        </w:rPr>
        <w:t xml:space="preserve"> Κύριοι συνάδελφοι, λίγη ησυχία</w:t>
      </w:r>
      <w:r>
        <w:rPr>
          <w:rFonts w:eastAsia="Times New Roman"/>
          <w:bCs/>
          <w:szCs w:val="24"/>
        </w:rPr>
        <w:t>,</w:t>
      </w:r>
      <w:r>
        <w:rPr>
          <w:rFonts w:eastAsia="Times New Roman"/>
          <w:bCs/>
          <w:szCs w:val="24"/>
        </w:rPr>
        <w:t xml:space="preserve"> σας παρακαλώ!</w:t>
      </w:r>
    </w:p>
    <w:p w14:paraId="7CF05DE4" w14:textId="77777777" w:rsidR="00DE1A4F" w:rsidRDefault="00594AFE">
      <w:pPr>
        <w:spacing w:line="600" w:lineRule="auto"/>
        <w:ind w:firstLine="720"/>
        <w:jc w:val="both"/>
        <w:rPr>
          <w:rFonts w:eastAsia="Times New Roman"/>
          <w:bCs/>
          <w:szCs w:val="24"/>
        </w:rPr>
      </w:pPr>
      <w:r>
        <w:rPr>
          <w:rFonts w:eastAsia="Times New Roman"/>
          <w:bCs/>
          <w:szCs w:val="24"/>
        </w:rPr>
        <w:t xml:space="preserve">Ορίστε, κυρία </w:t>
      </w:r>
      <w:proofErr w:type="spellStart"/>
      <w:r>
        <w:rPr>
          <w:rFonts w:eastAsia="Times New Roman"/>
          <w:bCs/>
          <w:szCs w:val="24"/>
        </w:rPr>
        <w:t>Θελερίτη</w:t>
      </w:r>
      <w:proofErr w:type="spellEnd"/>
      <w:r>
        <w:rPr>
          <w:rFonts w:eastAsia="Times New Roman"/>
          <w:bCs/>
          <w:szCs w:val="24"/>
        </w:rPr>
        <w:t>, έχετε τον λόγο.</w:t>
      </w:r>
    </w:p>
    <w:p w14:paraId="7CF05DE5" w14:textId="77777777" w:rsidR="00DE1A4F" w:rsidRDefault="00594AFE">
      <w:pPr>
        <w:spacing w:line="600" w:lineRule="auto"/>
        <w:ind w:firstLine="720"/>
        <w:jc w:val="both"/>
        <w:rPr>
          <w:rFonts w:eastAsia="Times New Roman"/>
          <w:bCs/>
          <w:szCs w:val="24"/>
        </w:rPr>
      </w:pPr>
      <w:r>
        <w:rPr>
          <w:rFonts w:eastAsia="Times New Roman"/>
          <w:b/>
          <w:bCs/>
          <w:szCs w:val="24"/>
        </w:rPr>
        <w:t>ΜΑΡΙΑ ΘΕΛΕΡΙΤΗ:</w:t>
      </w:r>
      <w:r>
        <w:rPr>
          <w:rFonts w:eastAsia="Times New Roman"/>
          <w:bCs/>
          <w:szCs w:val="24"/>
        </w:rPr>
        <w:t xml:space="preserve"> Μετά το ξεκίνημα των εργασιών της Βουλής για το καινούρ</w:t>
      </w:r>
      <w:r>
        <w:rPr>
          <w:rFonts w:eastAsia="Times New Roman"/>
          <w:bCs/>
          <w:szCs w:val="24"/>
        </w:rPr>
        <w:t>γ</w:t>
      </w:r>
      <w:r>
        <w:rPr>
          <w:rFonts w:eastAsia="Times New Roman"/>
          <w:bCs/>
          <w:szCs w:val="24"/>
        </w:rPr>
        <w:t>ιο έτος θα ήθελα κατ’ αρχάς να ευχηθώ καλή χρονιά σε όλες και σε όλους, με γόνιμες και ουσιαστικές συζητήσεις στο πλαίσιο των κοινοβουλευτικών μας εργασιών και τη</w:t>
      </w:r>
      <w:r>
        <w:rPr>
          <w:rFonts w:eastAsia="Times New Roman"/>
          <w:bCs/>
          <w:szCs w:val="24"/>
        </w:rPr>
        <w:t>ν</w:t>
      </w:r>
      <w:r>
        <w:rPr>
          <w:rFonts w:eastAsia="Times New Roman"/>
          <w:bCs/>
          <w:szCs w:val="24"/>
        </w:rPr>
        <w:t xml:space="preserve"> ψήφιση νόμων που θα διευρύνουν τα α</w:t>
      </w:r>
      <w:r>
        <w:rPr>
          <w:rFonts w:eastAsia="Times New Roman"/>
          <w:bCs/>
          <w:szCs w:val="24"/>
        </w:rPr>
        <w:t>τομικά, κοινωνικά και πολιτικά δικαιώματα ανδρών και γυναικών πολιτών και την κοινωνική δικαιοσύνη.</w:t>
      </w:r>
    </w:p>
    <w:p w14:paraId="7CF05DE6" w14:textId="77777777" w:rsidR="00DE1A4F" w:rsidRDefault="00594AFE">
      <w:pPr>
        <w:spacing w:line="600" w:lineRule="auto"/>
        <w:ind w:firstLine="720"/>
        <w:jc w:val="both"/>
        <w:rPr>
          <w:rFonts w:eastAsia="Times New Roman"/>
          <w:bCs/>
          <w:szCs w:val="24"/>
        </w:rPr>
      </w:pPr>
      <w:r>
        <w:rPr>
          <w:rFonts w:eastAsia="Times New Roman"/>
          <w:bCs/>
          <w:szCs w:val="24"/>
        </w:rPr>
        <w:lastRenderedPageBreak/>
        <w:t>Ξεκινάμε, λοιπόν, αυτή τη νέα χρονιά με ένα κατά γενική ομολογία πολύ σημαντικό σχέδιο νόμου</w:t>
      </w:r>
      <w:r>
        <w:rPr>
          <w:rFonts w:eastAsia="Times New Roman"/>
          <w:bCs/>
          <w:szCs w:val="24"/>
        </w:rPr>
        <w:t>,</w:t>
      </w:r>
      <w:r>
        <w:rPr>
          <w:rFonts w:eastAsia="Times New Roman"/>
          <w:bCs/>
          <w:szCs w:val="24"/>
        </w:rPr>
        <w:t xml:space="preserve"> που βάζει τέλος στον ισλαμικό νόμο, τον λεγόμενο νόμο της </w:t>
      </w:r>
      <w:proofErr w:type="spellStart"/>
      <w:r>
        <w:rPr>
          <w:rFonts w:eastAsia="Times New Roman"/>
          <w:bCs/>
          <w:szCs w:val="24"/>
        </w:rPr>
        <w:t>σαρί</w:t>
      </w:r>
      <w:r>
        <w:rPr>
          <w:rFonts w:eastAsia="Times New Roman"/>
          <w:bCs/>
          <w:szCs w:val="24"/>
        </w:rPr>
        <w:t>ας</w:t>
      </w:r>
      <w:proofErr w:type="spellEnd"/>
      <w:r>
        <w:rPr>
          <w:rFonts w:eastAsia="Times New Roman"/>
          <w:bCs/>
          <w:szCs w:val="24"/>
        </w:rPr>
        <w:t xml:space="preserve">. Είναι ένας νόμος που ισχύει για τη μουσουλμανική μειονότητα στη Θράκη και ο οποίος μέχρι σήμερα υπερισχύει όχι μόνο των κοινών ελληνικών κανόνων δικαίου, αλλά και των διεθνών συμβάσεων για την προστασία των ανθρωπίνων δικαιωμάτων. </w:t>
      </w:r>
    </w:p>
    <w:p w14:paraId="7CF05DE7" w14:textId="77777777" w:rsidR="00DE1A4F" w:rsidRDefault="00594AFE">
      <w:pPr>
        <w:spacing w:line="600" w:lineRule="auto"/>
        <w:ind w:firstLine="720"/>
        <w:jc w:val="both"/>
        <w:rPr>
          <w:rFonts w:eastAsia="Times New Roman"/>
          <w:bCs/>
          <w:szCs w:val="24"/>
        </w:rPr>
      </w:pPr>
      <w:r>
        <w:rPr>
          <w:rFonts w:eastAsia="Times New Roman"/>
          <w:bCs/>
          <w:szCs w:val="24"/>
        </w:rPr>
        <w:t>Από το 1920 και μετά</w:t>
      </w:r>
      <w:r>
        <w:rPr>
          <w:rFonts w:eastAsia="Times New Roman"/>
          <w:bCs/>
          <w:szCs w:val="24"/>
        </w:rPr>
        <w:t xml:space="preserve"> στη Θράκη ισχύουν διατάξεις ημεδαπού εσωτερικού δικαίου</w:t>
      </w:r>
      <w:r>
        <w:rPr>
          <w:rFonts w:eastAsia="Times New Roman"/>
          <w:bCs/>
          <w:szCs w:val="24"/>
        </w:rPr>
        <w:t>,</w:t>
      </w:r>
      <w:r>
        <w:rPr>
          <w:rFonts w:eastAsia="Times New Roman"/>
          <w:bCs/>
          <w:szCs w:val="24"/>
        </w:rPr>
        <w:t xml:space="preserve"> που επιτρέπουν την εφαρμογή του ιερού μουσουλμανικού νόμου υπό αυστηρό υποκειμενικό και αντικειμενικό εύρος εφαρμογής, δηλαδή, μόνο στην περιοχή της Θράκης και αποκλειστικά για τα μέλη της μουσουλμα</w:t>
      </w:r>
      <w:r>
        <w:rPr>
          <w:rFonts w:eastAsia="Times New Roman"/>
          <w:bCs/>
          <w:szCs w:val="24"/>
        </w:rPr>
        <w:t>νικής μειονότητας</w:t>
      </w:r>
      <w:r>
        <w:rPr>
          <w:rFonts w:eastAsia="Times New Roman"/>
          <w:bCs/>
          <w:szCs w:val="24"/>
        </w:rPr>
        <w:t>,</w:t>
      </w:r>
      <w:r>
        <w:rPr>
          <w:rFonts w:eastAsia="Times New Roman"/>
          <w:bCs/>
          <w:szCs w:val="24"/>
        </w:rPr>
        <w:t xml:space="preserve"> όπως αυτή αναγνωρίστηκε από τη Συνθήκη της </w:t>
      </w:r>
      <w:proofErr w:type="spellStart"/>
      <w:r>
        <w:rPr>
          <w:rFonts w:eastAsia="Times New Roman"/>
          <w:bCs/>
          <w:szCs w:val="24"/>
        </w:rPr>
        <w:t>Λωζάνης</w:t>
      </w:r>
      <w:proofErr w:type="spellEnd"/>
      <w:r>
        <w:rPr>
          <w:rFonts w:eastAsia="Times New Roman"/>
          <w:bCs/>
          <w:szCs w:val="24"/>
        </w:rPr>
        <w:t>.</w:t>
      </w:r>
    </w:p>
    <w:p w14:paraId="7CF05DE8" w14:textId="77777777" w:rsidR="00DE1A4F" w:rsidRDefault="00594AFE">
      <w:pPr>
        <w:spacing w:line="600" w:lineRule="auto"/>
        <w:ind w:firstLine="720"/>
        <w:jc w:val="both"/>
        <w:rPr>
          <w:rFonts w:eastAsia="Times New Roman"/>
          <w:bCs/>
          <w:szCs w:val="24"/>
        </w:rPr>
      </w:pPr>
      <w:r>
        <w:rPr>
          <w:rFonts w:eastAsia="Times New Roman"/>
          <w:bCs/>
          <w:szCs w:val="24"/>
        </w:rPr>
        <w:lastRenderedPageBreak/>
        <w:t xml:space="preserve">Αυτές οι διατάξεις είναι συμβατές με τις διεθνείς υποχρεώσεις που ανέλαβε η Ελλάδα με τη Συνθήκη της </w:t>
      </w:r>
      <w:proofErr w:type="spellStart"/>
      <w:r>
        <w:rPr>
          <w:rFonts w:eastAsia="Times New Roman"/>
          <w:bCs/>
          <w:szCs w:val="24"/>
        </w:rPr>
        <w:t>Λωζάνης</w:t>
      </w:r>
      <w:proofErr w:type="spellEnd"/>
      <w:r>
        <w:rPr>
          <w:rFonts w:eastAsia="Times New Roman"/>
          <w:bCs/>
          <w:szCs w:val="24"/>
        </w:rPr>
        <w:t>, χωρίς φυσικά η συμβατότητα αυτή να συνεπάγεται την πρόσληψη των διατάξεων α</w:t>
      </w:r>
      <w:r>
        <w:rPr>
          <w:rFonts w:eastAsia="Times New Roman"/>
          <w:bCs/>
          <w:szCs w:val="24"/>
        </w:rPr>
        <w:t>υτών ως των μοναδικών ή δεσμευτικών επιλογών της ελληνικής πολιτείας για την εφαρμογή των προβλεπόμενων στ</w:t>
      </w:r>
      <w:r>
        <w:rPr>
          <w:rFonts w:eastAsia="Times New Roman"/>
          <w:bCs/>
          <w:szCs w:val="24"/>
        </w:rPr>
        <w:t>ο</w:t>
      </w:r>
      <w:r>
        <w:rPr>
          <w:rFonts w:eastAsia="Times New Roman"/>
          <w:bCs/>
          <w:szCs w:val="24"/>
        </w:rPr>
        <w:t xml:space="preserve"> άρθρ</w:t>
      </w:r>
      <w:r>
        <w:rPr>
          <w:rFonts w:eastAsia="Times New Roman"/>
          <w:bCs/>
          <w:szCs w:val="24"/>
        </w:rPr>
        <w:t>ο</w:t>
      </w:r>
      <w:r>
        <w:rPr>
          <w:rFonts w:eastAsia="Times New Roman"/>
          <w:bCs/>
          <w:szCs w:val="24"/>
        </w:rPr>
        <w:t xml:space="preserve"> 42 της Συνθήκης.</w:t>
      </w:r>
    </w:p>
    <w:p w14:paraId="7CF05DE9" w14:textId="77777777" w:rsidR="00DE1A4F" w:rsidRDefault="00594AFE">
      <w:pPr>
        <w:spacing w:line="600" w:lineRule="auto"/>
        <w:ind w:firstLine="720"/>
        <w:jc w:val="both"/>
        <w:rPr>
          <w:rFonts w:eastAsia="Times New Roman"/>
          <w:bCs/>
          <w:szCs w:val="24"/>
        </w:rPr>
      </w:pPr>
      <w:r>
        <w:rPr>
          <w:rFonts w:eastAsia="Times New Roman"/>
          <w:bCs/>
          <w:szCs w:val="24"/>
        </w:rPr>
        <w:t xml:space="preserve">Αγαπητοί συνάδελφοι και </w:t>
      </w:r>
      <w:proofErr w:type="spellStart"/>
      <w:r>
        <w:rPr>
          <w:rFonts w:eastAsia="Times New Roman"/>
          <w:bCs/>
          <w:szCs w:val="24"/>
        </w:rPr>
        <w:t>συναδέλφισσες</w:t>
      </w:r>
      <w:proofErr w:type="spellEnd"/>
      <w:r>
        <w:rPr>
          <w:rFonts w:eastAsia="Times New Roman"/>
          <w:bCs/>
          <w:szCs w:val="24"/>
        </w:rPr>
        <w:t>, συζητάμε ένα σχέδιο νόμου που διασφαλίζει ότι δεν θα εξαιρείται ένα μέρος του πληθυσμο</w:t>
      </w:r>
      <w:r>
        <w:rPr>
          <w:rFonts w:eastAsia="Times New Roman"/>
          <w:bCs/>
          <w:szCs w:val="24"/>
        </w:rPr>
        <w:t>ύ της Ελλάδας από την ισότητα στον νόμο και από τη</w:t>
      </w:r>
      <w:r>
        <w:rPr>
          <w:rFonts w:eastAsia="Times New Roman"/>
          <w:bCs/>
          <w:szCs w:val="24"/>
        </w:rPr>
        <w:t>ν</w:t>
      </w:r>
      <w:r>
        <w:rPr>
          <w:rFonts w:eastAsia="Times New Roman"/>
          <w:bCs/>
          <w:szCs w:val="24"/>
        </w:rPr>
        <w:t xml:space="preserve"> προστασία απέναντι στον νόμο. Διότι ένα μέρος του πληθυσμού της Ελλάδας δεν προστατεύεται από τον νόμο. Διότι κάποιοι πολίτες και ιδιαιτέρως κάποιες γυναίκες πολίτες δεν θεωρούνται ίσες απέ</w:t>
      </w:r>
      <w:r>
        <w:rPr>
          <w:rFonts w:eastAsia="Times New Roman"/>
          <w:bCs/>
          <w:szCs w:val="24"/>
        </w:rPr>
        <w:lastRenderedPageBreak/>
        <w:t>ναντι στον νόμο</w:t>
      </w:r>
      <w:r>
        <w:rPr>
          <w:rFonts w:eastAsia="Times New Roman"/>
          <w:bCs/>
          <w:szCs w:val="24"/>
        </w:rPr>
        <w:t>. Διότι ανήλικα κορίτσια υποχρεώνονται να συνάψουν γάμο ανεξάρτητα από τη βούλησή τους. Διότι οικογενειακές και κληρονομικές διαφορές αυτών των πολιτών δεν ρυθμίζονται με βάση τους κανόνες δικαίου, αλλά με θρησκευτικούς κανόνες και δεν εκδικάζονται από δικ</w:t>
      </w:r>
      <w:r>
        <w:rPr>
          <w:rFonts w:eastAsia="Times New Roman"/>
          <w:bCs/>
          <w:szCs w:val="24"/>
        </w:rPr>
        <w:t>αστή, αλλά από έναν θρησκευτικό ηγέτη.</w:t>
      </w:r>
    </w:p>
    <w:p w14:paraId="7CF05DEA" w14:textId="77777777" w:rsidR="00DE1A4F" w:rsidRDefault="00594AFE">
      <w:pPr>
        <w:spacing w:line="600" w:lineRule="auto"/>
        <w:ind w:firstLine="720"/>
        <w:jc w:val="both"/>
        <w:rPr>
          <w:rFonts w:eastAsia="Times New Roman"/>
          <w:szCs w:val="24"/>
        </w:rPr>
      </w:pPr>
      <w:r>
        <w:rPr>
          <w:rFonts w:eastAsia="Times New Roman"/>
          <w:bCs/>
          <w:szCs w:val="24"/>
        </w:rPr>
        <w:t>Αυτό, όμως, που θα ήθελα να τονίσω είναι ότι με αυτό το σχέδιο νόμου παύει να ισχύει ένας αναχρονιστικός και αυταρχικός νόμος</w:t>
      </w:r>
      <w:r>
        <w:rPr>
          <w:rFonts w:eastAsia="Times New Roman"/>
          <w:bCs/>
          <w:szCs w:val="24"/>
        </w:rPr>
        <w:t>,</w:t>
      </w:r>
      <w:r>
        <w:rPr>
          <w:rFonts w:eastAsia="Times New Roman"/>
          <w:bCs/>
          <w:szCs w:val="24"/>
        </w:rPr>
        <w:t xml:space="preserve"> που ισχύει μόνο στην Ελλάδα και επί της ουσίας απαγορεύει την ισότητα των δύο φύλων. Με βά</w:t>
      </w:r>
      <w:r>
        <w:rPr>
          <w:rFonts w:eastAsia="Times New Roman"/>
          <w:bCs/>
          <w:szCs w:val="24"/>
        </w:rPr>
        <w:t>ση τον ισλαμικό νόμο και επί σχεδόν έναν αιώνα σε μία και μόνο μια περιοχή της Ελλάδας, της οποία</w:t>
      </w:r>
      <w:r>
        <w:rPr>
          <w:rFonts w:eastAsia="Times New Roman"/>
          <w:bCs/>
          <w:szCs w:val="24"/>
        </w:rPr>
        <w:t>ς</w:t>
      </w:r>
      <w:r>
        <w:rPr>
          <w:rFonts w:eastAsia="Times New Roman"/>
          <w:bCs/>
          <w:szCs w:val="24"/>
        </w:rPr>
        <w:t xml:space="preserve"> ο πληθυσμός προστατεύεται από διεθνείς συμβάσεις ως αναγνωρισμένη θρησκευτική μειονότητα, καταπατ</w:t>
      </w:r>
      <w:r>
        <w:rPr>
          <w:rFonts w:eastAsia="Times New Roman"/>
          <w:bCs/>
          <w:szCs w:val="24"/>
        </w:rPr>
        <w:t>ώ</w:t>
      </w:r>
      <w:r>
        <w:rPr>
          <w:rFonts w:eastAsia="Times New Roman"/>
          <w:bCs/>
          <w:szCs w:val="24"/>
        </w:rPr>
        <w:t>νται κατάφωρα τα ατομικά και ανθρώπινα δικαιώματα</w:t>
      </w:r>
      <w:r>
        <w:rPr>
          <w:rFonts w:eastAsia="Times New Roman"/>
          <w:bCs/>
          <w:szCs w:val="24"/>
        </w:rPr>
        <w:t>,</w:t>
      </w:r>
      <w:r>
        <w:rPr>
          <w:rFonts w:eastAsia="Times New Roman"/>
          <w:bCs/>
          <w:szCs w:val="24"/>
        </w:rPr>
        <w:t xml:space="preserve"> είτε από</w:t>
      </w:r>
      <w:r>
        <w:rPr>
          <w:rFonts w:eastAsia="Times New Roman"/>
          <w:bCs/>
          <w:szCs w:val="24"/>
        </w:rPr>
        <w:t xml:space="preserve"> αδιέξοδες πολιτικές της </w:t>
      </w:r>
      <w:r>
        <w:rPr>
          <w:rFonts w:eastAsia="Times New Roman"/>
          <w:bCs/>
          <w:szCs w:val="24"/>
        </w:rPr>
        <w:lastRenderedPageBreak/>
        <w:t xml:space="preserve">κεντρικής εξουσίας μέχρι τώρα είτε από τους προύχοντες και τους θρησκευτικούς παράγοντες της περιοχής. </w:t>
      </w:r>
    </w:p>
    <w:p w14:paraId="7CF05DEB"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Α</w:t>
      </w:r>
      <w:r>
        <w:rPr>
          <w:rFonts w:eastAsia="Times New Roman" w:cs="Times New Roman"/>
          <w:szCs w:val="24"/>
        </w:rPr>
        <w:t>ντιπολίτευση</w:t>
      </w:r>
      <w:r>
        <w:rPr>
          <w:rFonts w:eastAsia="Times New Roman" w:cs="Times New Roman"/>
          <w:szCs w:val="24"/>
        </w:rPr>
        <w:t>,</w:t>
      </w:r>
      <w:r>
        <w:rPr>
          <w:rFonts w:eastAsia="Times New Roman" w:cs="Times New Roman"/>
          <w:szCs w:val="24"/>
        </w:rPr>
        <w:t xml:space="preserve"> που ασκεί κριτική, δεν τόλμησε μέχρι σήμερα που μιλάμε να τις καταργήσει, να καταργήσει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όλες αυτές τι</w:t>
      </w:r>
      <w:r>
        <w:rPr>
          <w:rFonts w:eastAsia="Times New Roman" w:cs="Times New Roman"/>
          <w:szCs w:val="24"/>
        </w:rPr>
        <w:t>ς αναχρονιστικές διατάξεις.</w:t>
      </w:r>
    </w:p>
    <w:p w14:paraId="7CF05DEC"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Ενδεικτικά θα αναφέρω μερικές αναχρονιστικές εφαρμογές της </w:t>
      </w:r>
      <w:proofErr w:type="spellStart"/>
      <w:r>
        <w:rPr>
          <w:rFonts w:eastAsia="Times New Roman" w:cs="Times New Roman"/>
          <w:szCs w:val="24"/>
        </w:rPr>
        <w:t>σαρίας</w:t>
      </w:r>
      <w:proofErr w:type="spellEnd"/>
      <w:r>
        <w:rPr>
          <w:rFonts w:eastAsia="Times New Roman" w:cs="Times New Roman"/>
          <w:szCs w:val="24"/>
        </w:rPr>
        <w:t>, που έχουν άμεσες επιπτώσεις στη ζωή των μουσουλμάνων γυναικών και των παιδιών τους. Ο μουφτής-ιεροδίκης επικυρώνει την απόφαση των γονέων να παντρέψουν τα ανήλικ</w:t>
      </w:r>
      <w:r>
        <w:rPr>
          <w:rFonts w:eastAsia="Times New Roman" w:cs="Times New Roman"/>
          <w:szCs w:val="24"/>
        </w:rPr>
        <w:t>α κορίτσια τους</w:t>
      </w:r>
      <w:r>
        <w:rPr>
          <w:rFonts w:eastAsia="Times New Roman" w:cs="Times New Roman"/>
          <w:szCs w:val="24"/>
        </w:rPr>
        <w:t>,</w:t>
      </w:r>
      <w:r>
        <w:rPr>
          <w:rFonts w:eastAsia="Times New Roman" w:cs="Times New Roman"/>
          <w:szCs w:val="24"/>
        </w:rPr>
        <w:t xml:space="preserve"> χωρίς να διερευνά την πραγματική βούληση των ανήλικων παιδιών. Ας σημειωθεί εδώ ότι, με βάση τον ορισμό του ΟΗΕ για τη βία κατά των γυναικών, ο εξαναγκαστικός γάμος αποτελεί μορφή </w:t>
      </w:r>
      <w:proofErr w:type="spellStart"/>
      <w:r>
        <w:rPr>
          <w:rFonts w:eastAsia="Times New Roman" w:cs="Times New Roman"/>
          <w:szCs w:val="24"/>
        </w:rPr>
        <w:t>έμφυλης</w:t>
      </w:r>
      <w:proofErr w:type="spellEnd"/>
      <w:r>
        <w:rPr>
          <w:rFonts w:eastAsia="Times New Roman" w:cs="Times New Roman"/>
          <w:szCs w:val="24"/>
        </w:rPr>
        <w:t xml:space="preserve"> βίας. </w:t>
      </w:r>
    </w:p>
    <w:p w14:paraId="7CF05DED"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Με απόφαση μουφτή οι σύζυγοι χωρίζουν τις συ</w:t>
      </w:r>
      <w:r>
        <w:rPr>
          <w:rFonts w:eastAsia="Times New Roman" w:cs="Times New Roman"/>
          <w:szCs w:val="24"/>
        </w:rPr>
        <w:t xml:space="preserve">ζύγους τους μονομερώς και χωρίς αιτιολογία, ενώ δεν επιδικάζεται ποτέ η διατροφή για τη διαζευγμένη σύζυγο πέραν του τριμήνου από το διαζύγιο. Να σημειωθεί ότι, με βάση τα σχετικά στοιχεία, τα </w:t>
      </w:r>
      <w:r>
        <w:rPr>
          <w:rFonts w:eastAsia="Times New Roman" w:cs="Times New Roman"/>
          <w:szCs w:val="24"/>
        </w:rPr>
        <w:t>Π</w:t>
      </w:r>
      <w:r>
        <w:rPr>
          <w:rFonts w:eastAsia="Times New Roman" w:cs="Times New Roman"/>
          <w:szCs w:val="24"/>
        </w:rPr>
        <w:t xml:space="preserve">ρωτοδικεία της Ξάνθης και της Κομοτηνής τα τελευταία χρόνια </w:t>
      </w:r>
      <w:r>
        <w:rPr>
          <w:rFonts w:eastAsia="Times New Roman" w:cs="Times New Roman"/>
          <w:szCs w:val="24"/>
        </w:rPr>
        <w:t>επικυρώνουν μόνο τις αποφάσεις του μουφτή ως προς το διαζύγιο και αρνούνται να επικυρώσουν τις αποφάσεις ως προς την επιμέλεια και τη διατροφή τέκνων</w:t>
      </w:r>
      <w:r>
        <w:rPr>
          <w:rFonts w:eastAsia="Times New Roman" w:cs="Times New Roman"/>
          <w:szCs w:val="24"/>
        </w:rPr>
        <w:t>,</w:t>
      </w:r>
      <w:r>
        <w:rPr>
          <w:rFonts w:eastAsia="Times New Roman" w:cs="Times New Roman"/>
          <w:szCs w:val="24"/>
        </w:rPr>
        <w:t xml:space="preserve"> αναγνωρίζοντας έτσι σε έναν βαθμό την ανάγκη ρύθμισης των οικογενειακών διαφορών με δίκαιο και σύγχρονο τ</w:t>
      </w:r>
      <w:r>
        <w:rPr>
          <w:rFonts w:eastAsia="Times New Roman" w:cs="Times New Roman"/>
          <w:szCs w:val="24"/>
        </w:rPr>
        <w:t>ρόπο.</w:t>
      </w:r>
    </w:p>
    <w:p w14:paraId="7CF05DEE"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Σε ό,τι αφορά το κληρονομικό δίκαιο που εφαρμόζεται στο πλαίσιο του ισλαμικού νόμου, διαφέρει πολύ από αυτό του </w:t>
      </w:r>
      <w:r>
        <w:rPr>
          <w:rFonts w:eastAsia="Times New Roman" w:cs="Times New Roman"/>
          <w:szCs w:val="24"/>
        </w:rPr>
        <w:t>Α</w:t>
      </w:r>
      <w:r>
        <w:rPr>
          <w:rFonts w:eastAsia="Times New Roman" w:cs="Times New Roman"/>
          <w:szCs w:val="24"/>
        </w:rPr>
        <w:t xml:space="preserve">στικού </w:t>
      </w:r>
      <w:r>
        <w:rPr>
          <w:rFonts w:eastAsia="Times New Roman" w:cs="Times New Roman"/>
          <w:szCs w:val="24"/>
        </w:rPr>
        <w:t>Κ</w:t>
      </w:r>
      <w:r>
        <w:rPr>
          <w:rFonts w:eastAsia="Times New Roman" w:cs="Times New Roman"/>
          <w:szCs w:val="24"/>
        </w:rPr>
        <w:t>ώδικα. Για παράδειγμα</w:t>
      </w:r>
      <w:r>
        <w:rPr>
          <w:rFonts w:eastAsia="Times New Roman" w:cs="Times New Roman"/>
          <w:szCs w:val="24"/>
        </w:rPr>
        <w:t>,</w:t>
      </w:r>
      <w:r>
        <w:rPr>
          <w:rFonts w:eastAsia="Times New Roman" w:cs="Times New Roman"/>
          <w:szCs w:val="24"/>
        </w:rPr>
        <w:t xml:space="preserve"> απαγορεύεται η σύνταξη διαθήκης</w:t>
      </w:r>
      <w:r>
        <w:rPr>
          <w:rFonts w:eastAsia="Times New Roman" w:cs="Times New Roman"/>
          <w:szCs w:val="24"/>
        </w:rPr>
        <w:t>,</w:t>
      </w:r>
      <w:r>
        <w:rPr>
          <w:rFonts w:eastAsia="Times New Roman" w:cs="Times New Roman"/>
          <w:szCs w:val="24"/>
        </w:rPr>
        <w:t xml:space="preserve"> ενώ </w:t>
      </w:r>
      <w:r>
        <w:rPr>
          <w:rFonts w:eastAsia="Times New Roman" w:cs="Times New Roman"/>
          <w:szCs w:val="24"/>
        </w:rPr>
        <w:lastRenderedPageBreak/>
        <w:t>τα κορίτσια δικαιούνται μόνο το μισό εξ αδιαθέτου κληρονομικό μερίδιο</w:t>
      </w:r>
      <w:r>
        <w:rPr>
          <w:rFonts w:eastAsia="Times New Roman" w:cs="Times New Roman"/>
          <w:szCs w:val="24"/>
        </w:rPr>
        <w:t xml:space="preserve"> από τα αγόρια. Οι διακρίσεις σε βάρος των γυναικών σχετικώς με τους όρους των διαζυγίων, τη διατροφή, την επιμέλεια των τέκνων, την κληρονομιά είναι μια δεδομένη πραγματικότητα </w:t>
      </w:r>
      <w:proofErr w:type="spellStart"/>
      <w:r>
        <w:rPr>
          <w:rFonts w:eastAsia="Times New Roman" w:cs="Times New Roman"/>
          <w:szCs w:val="24"/>
        </w:rPr>
        <w:t>ανισονομίας</w:t>
      </w:r>
      <w:proofErr w:type="spellEnd"/>
      <w:r>
        <w:rPr>
          <w:rFonts w:eastAsia="Times New Roman" w:cs="Times New Roman"/>
          <w:szCs w:val="24"/>
        </w:rPr>
        <w:t xml:space="preserve"> και ανισοτιμίας.</w:t>
      </w:r>
    </w:p>
    <w:p w14:paraId="7CF05DEF"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Επιπλέον, πέραν από το γεγονός ότι η μοιχεία αποπ</w:t>
      </w:r>
      <w:r>
        <w:rPr>
          <w:rFonts w:eastAsia="Times New Roman" w:cs="Times New Roman"/>
          <w:szCs w:val="24"/>
        </w:rPr>
        <w:t>οινικοποιήθηκε το 1982 στην Ελλάδα με το νέο οικογενειακό δίκαιο και με τον ν.1329/1983, η μοιχεία έπαψε να αποτελεί, δηλαδή, απόλυτο λόγο διαζυγίου,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ισλαμικού νόμου ισχύει και οι διακρίσεις εις βάρος των γυναικών υπάρχουν και σε αυτό το πλ</w:t>
      </w:r>
      <w:r>
        <w:rPr>
          <w:rFonts w:eastAsia="Times New Roman" w:cs="Times New Roman"/>
          <w:szCs w:val="24"/>
        </w:rPr>
        <w:t xml:space="preserve">αίσιο. Σύμφωνα, λοιπόν, με την εφαρμογή της </w:t>
      </w:r>
      <w:proofErr w:type="spellStart"/>
      <w:r>
        <w:rPr>
          <w:rFonts w:eastAsia="Times New Roman" w:cs="Times New Roman"/>
          <w:szCs w:val="24"/>
        </w:rPr>
        <w:t>σαρίας</w:t>
      </w:r>
      <w:proofErr w:type="spellEnd"/>
      <w:r>
        <w:rPr>
          <w:rFonts w:eastAsia="Times New Roman" w:cs="Times New Roman"/>
          <w:szCs w:val="24"/>
        </w:rPr>
        <w:t xml:space="preserve"> αν ο άντρας μοιχεύσει είναι μεν κατακριτέο, αλλά μπορεί να δοθεί διαζύγιο και να αποκατασταθεί κάπως οικονομικά η σύζυγος. Αν αυτό, όμως, το κάνει η </w:t>
      </w:r>
      <w:r>
        <w:rPr>
          <w:rFonts w:eastAsia="Times New Roman" w:cs="Times New Roman"/>
          <w:szCs w:val="24"/>
        </w:rPr>
        <w:lastRenderedPageBreak/>
        <w:t>γυναίκα</w:t>
      </w:r>
      <w:r>
        <w:rPr>
          <w:rFonts w:eastAsia="Times New Roman" w:cs="Times New Roman"/>
          <w:szCs w:val="24"/>
        </w:rPr>
        <w:t>,</w:t>
      </w:r>
      <w:r>
        <w:rPr>
          <w:rFonts w:eastAsia="Times New Roman" w:cs="Times New Roman"/>
          <w:szCs w:val="24"/>
        </w:rPr>
        <w:t xml:space="preserve"> δεν θα πάρει τίποτα από την κοινή περιουσία, θα</w:t>
      </w:r>
      <w:r>
        <w:rPr>
          <w:rFonts w:eastAsia="Times New Roman" w:cs="Times New Roman"/>
          <w:szCs w:val="24"/>
        </w:rPr>
        <w:t xml:space="preserve"> βγει το διαζύγιο, το πιο πιθανό είναι να επιστρέψει στο πατρικό της, ενώ τα παιδιά θα τα πάρει ο σύζυγος. </w:t>
      </w:r>
    </w:p>
    <w:p w14:paraId="7CF05DF0"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Ας σημειωθεί, για την ιστορία, ότι ούτε στην Τουρκία δεν επιτρέπεται η υποκατάσταση του κοσμικού δικαίου από ιερούς κανόνες και βέβαια οι θρησκευτικ</w:t>
      </w:r>
      <w:r>
        <w:rPr>
          <w:rFonts w:eastAsia="Times New Roman" w:cs="Times New Roman"/>
          <w:szCs w:val="24"/>
        </w:rPr>
        <w:t>οί ηγέτες της δεν είναι δικαστές. Έχει καταργηθεί, δηλαδή από το 1926. Στην Ελλάδα, λοιπόν, του 21</w:t>
      </w:r>
      <w:r>
        <w:rPr>
          <w:rFonts w:eastAsia="Times New Roman" w:cs="Times New Roman"/>
          <w:szCs w:val="24"/>
          <w:vertAlign w:val="superscript"/>
        </w:rPr>
        <w:t>ου</w:t>
      </w:r>
      <w:r>
        <w:rPr>
          <w:rFonts w:eastAsia="Times New Roman" w:cs="Times New Roman"/>
          <w:szCs w:val="24"/>
        </w:rPr>
        <w:t xml:space="preserve"> αιώνα και στη Θράκη ισχύει ακόμα ο ισλαμικός νόμος και μάλιστα σε μία από τις πλέον αναχρονιστικές εκδοχές του.</w:t>
      </w:r>
    </w:p>
    <w:p w14:paraId="7CF05DF1"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Όλα αυτά, λοιπόν, τα χρόνια εφαρμοζόταν αυτ</w:t>
      </w:r>
      <w:r>
        <w:rPr>
          <w:rFonts w:eastAsia="Times New Roman" w:cs="Times New Roman"/>
          <w:szCs w:val="24"/>
        </w:rPr>
        <w:t>ός ο νόμος και παρέμενε αμετάβλητος</w:t>
      </w:r>
      <w:r>
        <w:rPr>
          <w:rFonts w:eastAsia="Times New Roman" w:cs="Times New Roman"/>
          <w:szCs w:val="24"/>
        </w:rPr>
        <w:t>,</w:t>
      </w:r>
      <w:r>
        <w:rPr>
          <w:rFonts w:eastAsia="Times New Roman" w:cs="Times New Roman"/>
          <w:szCs w:val="24"/>
        </w:rPr>
        <w:t xml:space="preserve"> σε αντίθεση με τον </w:t>
      </w:r>
      <w:r>
        <w:rPr>
          <w:rFonts w:eastAsia="Times New Roman" w:cs="Times New Roman"/>
          <w:szCs w:val="24"/>
        </w:rPr>
        <w:t>Α</w:t>
      </w:r>
      <w:r>
        <w:rPr>
          <w:rFonts w:eastAsia="Times New Roman" w:cs="Times New Roman"/>
          <w:szCs w:val="24"/>
        </w:rPr>
        <w:t xml:space="preserve">στικό </w:t>
      </w:r>
      <w:r>
        <w:rPr>
          <w:rFonts w:eastAsia="Times New Roman" w:cs="Times New Roman"/>
          <w:szCs w:val="24"/>
        </w:rPr>
        <w:t>Κ</w:t>
      </w:r>
      <w:r>
        <w:rPr>
          <w:rFonts w:eastAsia="Times New Roman" w:cs="Times New Roman"/>
          <w:szCs w:val="24"/>
        </w:rPr>
        <w:t xml:space="preserve">ώδικα, που όπως γνωρίζουμε συχνά τροποποιείται από τη Βουλή, προκειμένου </w:t>
      </w:r>
      <w:r>
        <w:rPr>
          <w:rFonts w:eastAsia="Times New Roman" w:cs="Times New Roman"/>
          <w:szCs w:val="24"/>
        </w:rPr>
        <w:lastRenderedPageBreak/>
        <w:t>να ανταποκρίνεται στις κοινωνικές συνθήκες. Το ερώτημα που σήμερα τίθεται είναι: Είναι έτοιμη η κοινωνία για τη σταδιακ</w:t>
      </w:r>
      <w:r>
        <w:rPr>
          <w:rFonts w:eastAsia="Times New Roman" w:cs="Times New Roman"/>
          <w:szCs w:val="24"/>
        </w:rPr>
        <w:t xml:space="preserve">ή κατάργηση της </w:t>
      </w:r>
      <w:proofErr w:type="spellStart"/>
      <w:r>
        <w:rPr>
          <w:rFonts w:eastAsia="Times New Roman" w:cs="Times New Roman"/>
          <w:szCs w:val="24"/>
        </w:rPr>
        <w:t>υποχρεωτικότητας</w:t>
      </w:r>
      <w:proofErr w:type="spellEnd"/>
      <w:r>
        <w:rPr>
          <w:rFonts w:eastAsia="Times New Roman" w:cs="Times New Roman"/>
          <w:szCs w:val="24"/>
        </w:rPr>
        <w:t xml:space="preserve"> του αναχρονιστικού αυτού νόμου; </w:t>
      </w:r>
    </w:p>
    <w:p w14:paraId="7CF05DF2"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 xml:space="preserve">αρχάς μάλλον θα λέγαμε ότι ναι, είναι έτοιμη. Ας δούμε λίγο τι λένε οι νέοι για αυτό. Δεν εκπροσωπούνται πλέον σε υψηλό ποσοστό από τη </w:t>
      </w:r>
      <w:proofErr w:type="spellStart"/>
      <w:r>
        <w:rPr>
          <w:rFonts w:eastAsia="Times New Roman" w:cs="Times New Roman"/>
          <w:szCs w:val="24"/>
        </w:rPr>
        <w:t>σαρία</w:t>
      </w:r>
      <w:proofErr w:type="spellEnd"/>
      <w:r>
        <w:rPr>
          <w:rFonts w:eastAsia="Times New Roman" w:cs="Times New Roman"/>
          <w:szCs w:val="24"/>
        </w:rPr>
        <w:t>. Όπως αναφέρει μία μουσουλμάνα φοιτήτρια από</w:t>
      </w:r>
      <w:r>
        <w:rPr>
          <w:rFonts w:eastAsia="Times New Roman" w:cs="Times New Roman"/>
          <w:szCs w:val="24"/>
        </w:rPr>
        <w:t xml:space="preserve"> τη Θράκη σε συνέντευξη στην </w:t>
      </w:r>
      <w:r>
        <w:rPr>
          <w:rFonts w:eastAsia="Times New Roman" w:cs="Times New Roman"/>
          <w:szCs w:val="24"/>
        </w:rPr>
        <w:t>«</w:t>
      </w:r>
      <w:r>
        <w:rPr>
          <w:rFonts w:eastAsia="Times New Roman" w:cs="Times New Roman"/>
          <w:szCs w:val="24"/>
        </w:rPr>
        <w:t>Εφημερίδα των Συντακτών</w:t>
      </w:r>
      <w:r>
        <w:rPr>
          <w:rFonts w:eastAsia="Times New Roman" w:cs="Times New Roman"/>
          <w:szCs w:val="24"/>
        </w:rPr>
        <w:t>»</w:t>
      </w:r>
      <w:r>
        <w:rPr>
          <w:rFonts w:eastAsia="Times New Roman" w:cs="Times New Roman"/>
          <w:szCs w:val="24"/>
        </w:rPr>
        <w:t xml:space="preserve">, η αίσθηση που έχουν οι νέοι και οι νέες είναι ότι δεν τους εκπροσωπεί η </w:t>
      </w:r>
      <w:proofErr w:type="spellStart"/>
      <w:r>
        <w:rPr>
          <w:rFonts w:eastAsia="Times New Roman" w:cs="Times New Roman"/>
          <w:szCs w:val="24"/>
        </w:rPr>
        <w:t>σαρία</w:t>
      </w:r>
      <w:proofErr w:type="spellEnd"/>
      <w:r>
        <w:rPr>
          <w:rFonts w:eastAsia="Times New Roman" w:cs="Times New Roman"/>
          <w:szCs w:val="24"/>
        </w:rPr>
        <w:t xml:space="preserve"> και εξηγεί ότι τα πράγματα στη Θράκη τα τελευταία χρόνια έχουν αλλάξει, οι νέοι επιλέγουν κυρίως τον πολιτικό γάμο έναντι </w:t>
      </w:r>
      <w:r>
        <w:rPr>
          <w:rFonts w:eastAsia="Times New Roman" w:cs="Times New Roman"/>
          <w:szCs w:val="24"/>
        </w:rPr>
        <w:t>του θρησκευτικού</w:t>
      </w:r>
      <w:r>
        <w:rPr>
          <w:rFonts w:eastAsia="Times New Roman" w:cs="Times New Roman"/>
          <w:szCs w:val="24"/>
        </w:rPr>
        <w:t>,</w:t>
      </w:r>
      <w:r>
        <w:rPr>
          <w:rFonts w:eastAsia="Times New Roman" w:cs="Times New Roman"/>
          <w:szCs w:val="24"/>
        </w:rPr>
        <w:t xml:space="preserve"> παρακάμπτοντας έτσι εφαρμογές του ισλαμικού νόμου στη ζωή τους. </w:t>
      </w:r>
    </w:p>
    <w:p w14:paraId="7CF05DF3"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Τι λέει συγκεκριμένα; «Η νέα γενιά, εφόσον μορφώνεται, μπορεί να κάνει κάποιες επιλογές και να δει κάποια πράγματα αν της ταιριάζουν ή όχι. Αλλά μια γυναίκα, η οποία είναι σ</w:t>
      </w:r>
      <w:r>
        <w:rPr>
          <w:rFonts w:eastAsia="Times New Roman" w:cs="Times New Roman"/>
          <w:szCs w:val="24"/>
        </w:rPr>
        <w:t xml:space="preserve">τα σαράντα, για παράδειγμα, και έχει κάνει έναν θρησκευτικό γάμο πριν από είκοσι-είκοσι πέντε χρόνια, πού θα βρει το δίκιο της αν της συμβεί κάτι;», αναρωτιέται. «Και όταν οι μουσουλμάνοι πολίτες της Θράκης, που βρίσκουν το δίκιο τους στη </w:t>
      </w:r>
      <w:proofErr w:type="spellStart"/>
      <w:r>
        <w:rPr>
          <w:rFonts w:eastAsia="Times New Roman" w:cs="Times New Roman"/>
          <w:szCs w:val="24"/>
        </w:rPr>
        <w:t>μουφτ</w:t>
      </w:r>
      <w:r>
        <w:rPr>
          <w:rFonts w:eastAsia="Times New Roman" w:cs="Times New Roman"/>
          <w:szCs w:val="24"/>
        </w:rPr>
        <w:t>ε</w:t>
      </w:r>
      <w:r>
        <w:rPr>
          <w:rFonts w:eastAsia="Times New Roman" w:cs="Times New Roman"/>
          <w:szCs w:val="24"/>
        </w:rPr>
        <w:t>ία</w:t>
      </w:r>
      <w:proofErr w:type="spellEnd"/>
      <w:r>
        <w:rPr>
          <w:rFonts w:eastAsia="Times New Roman" w:cs="Times New Roman"/>
          <w:szCs w:val="24"/>
        </w:rPr>
        <w:t>, ψάχνουν</w:t>
      </w:r>
      <w:r>
        <w:rPr>
          <w:rFonts w:eastAsia="Times New Roman" w:cs="Times New Roman"/>
          <w:szCs w:val="24"/>
        </w:rPr>
        <w:t xml:space="preserve"> να το βρουν στα αστικά δικαστήρια, συχνά αυτά δηλώνουν αναρμόδια και τους στέλνουν πίσω στα ιεροδικεία. Όταν σου λέει το δικαστήριο ότι</w:t>
      </w:r>
      <w:r>
        <w:rPr>
          <w:rFonts w:eastAsia="Times New Roman" w:cs="Times New Roman"/>
          <w:szCs w:val="24"/>
        </w:rPr>
        <w:t>,</w:t>
      </w:r>
      <w:r>
        <w:rPr>
          <w:rFonts w:eastAsia="Times New Roman" w:cs="Times New Roman"/>
          <w:szCs w:val="24"/>
        </w:rPr>
        <w:t xml:space="preserve"> επειδή έχεις κάνει θρησκευτικό γάμο, υπάγεσαι στο ισλαμικό δίκαιο, εγώ δεν μπορώ να κάνω κάτι, είναι σαν να πάτε εσείς</w:t>
      </w:r>
      <w:r>
        <w:rPr>
          <w:rFonts w:eastAsia="Times New Roman" w:cs="Times New Roman"/>
          <w:szCs w:val="24"/>
        </w:rPr>
        <w:t xml:space="preserve"> μεθαύριο στο δικαστήριο και να σας πει ότι</w:t>
      </w:r>
      <w:r>
        <w:rPr>
          <w:rFonts w:eastAsia="Times New Roman" w:cs="Times New Roman"/>
          <w:szCs w:val="24"/>
        </w:rPr>
        <w:t>,</w:t>
      </w:r>
      <w:r>
        <w:rPr>
          <w:rFonts w:eastAsia="Times New Roman" w:cs="Times New Roman"/>
          <w:szCs w:val="24"/>
        </w:rPr>
        <w:t xml:space="preserve"> εφόσον έχετε κάνει θρησκευτικό γάμο, </w:t>
      </w:r>
      <w:r>
        <w:rPr>
          <w:rFonts w:eastAsia="Times New Roman" w:cs="Times New Roman"/>
          <w:szCs w:val="24"/>
        </w:rPr>
        <w:lastRenderedPageBreak/>
        <w:t xml:space="preserve">να πάτε στην εκκλησία και να σας λύσει ο </w:t>
      </w:r>
      <w:r>
        <w:rPr>
          <w:rFonts w:eastAsia="Times New Roman" w:cs="Times New Roman"/>
          <w:szCs w:val="24"/>
        </w:rPr>
        <w:t>Α</w:t>
      </w:r>
      <w:r>
        <w:rPr>
          <w:rFonts w:eastAsia="Times New Roman" w:cs="Times New Roman"/>
          <w:szCs w:val="24"/>
        </w:rPr>
        <w:t>ρχιεπίσκοπος το πρόβλημα», επισημαίνει πάρα πολύ εύστοχα η συνομιλήτριά μας. Και συμπληρώνει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ίναι προβληματικό ένας μουφτής χωρίς</w:t>
      </w:r>
      <w:r>
        <w:rPr>
          <w:rFonts w:eastAsia="Times New Roman" w:cs="Times New Roman"/>
          <w:szCs w:val="24"/>
        </w:rPr>
        <w:t xml:space="preserve"> νομική γνώση, φανατικός της θρησκείας και με πατριαρχικές απόψεις να εκδικάζει τέτοιες υποθέσεις</w:t>
      </w:r>
      <w:r>
        <w:rPr>
          <w:rFonts w:eastAsia="Times New Roman" w:cs="Times New Roman"/>
          <w:szCs w:val="24"/>
        </w:rPr>
        <w:t>.</w:t>
      </w:r>
      <w:r>
        <w:rPr>
          <w:rFonts w:eastAsia="Times New Roman" w:cs="Times New Roman"/>
          <w:szCs w:val="24"/>
        </w:rPr>
        <w:t>».</w:t>
      </w:r>
    </w:p>
    <w:p w14:paraId="7CF05DF4"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Κατά δεύτερον -και ολοκληρώνω- είμαστε ενώπιον μιας άλλης καταδίκης της Ελλάδας από το Ευρωπαϊκό Δικαστήριο Ανθρωπίνων Δικαιωμάτων και αυτό φυσικά δεν τιμά</w:t>
      </w:r>
      <w:r>
        <w:rPr>
          <w:rFonts w:eastAsia="Times New Roman" w:cs="Times New Roman"/>
          <w:szCs w:val="24"/>
        </w:rPr>
        <w:t xml:space="preserve"> τη χώρα μας. Επιπλέον αυτό καθιστά σαφή την ανάγκη για τη θεσμική αλλαγή και την κατοχύρωση στην ισότητα όλων ανεξαιρέτως των πολιτών απέναντι στον νόμο.</w:t>
      </w:r>
    </w:p>
    <w:p w14:paraId="7CF05DF5"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Επειδή έγινε αναφορά από κάποιον εκ των συναδέλφων, δεν θα επεκταθώ στην υπόθεση κληρονομικού δικαίου</w:t>
      </w:r>
      <w:r>
        <w:rPr>
          <w:rFonts w:eastAsia="Times New Roman" w:cs="Times New Roman"/>
          <w:szCs w:val="24"/>
        </w:rPr>
        <w:t xml:space="preserve"> που συζητήθηκε </w:t>
      </w:r>
      <w:r>
        <w:rPr>
          <w:rFonts w:eastAsia="Times New Roman" w:cs="Times New Roman"/>
          <w:szCs w:val="24"/>
        </w:rPr>
        <w:lastRenderedPageBreak/>
        <w:t>ενώπιον του Ευρωπαϊκού Δικαστηρίου του Ανθρώπου. Είναι η περίπτωση του μουσουλμάνου πολίτη της Θράκης που ήθελε πριν πεθάνει να συντάξει τη διαθήκη του στο</w:t>
      </w:r>
      <w:r>
        <w:rPr>
          <w:rFonts w:eastAsia="Times New Roman" w:cs="Times New Roman"/>
          <w:szCs w:val="24"/>
        </w:rPr>
        <w:t>ν</w:t>
      </w:r>
      <w:r>
        <w:rPr>
          <w:rFonts w:eastAsia="Times New Roman" w:cs="Times New Roman"/>
          <w:szCs w:val="24"/>
        </w:rPr>
        <w:t xml:space="preserve"> συμβολαιογράφο, προκειμένου να διασφαλίσει τη σύζυγό του.</w:t>
      </w:r>
    </w:p>
    <w:p w14:paraId="7CF05DF6"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δεν θα έρθω στο νομικό μέρος, γιατί αναλύθηκε το τι κατοχυρώνει αυτός ο νόμος. Θα ήθελα, λοιπόν, να αναφερθώ μόνο στο ότι σύμφωνα με τον νόμο πλέον επιλέγουν την επί εφαρμοσμένων διαφορών διαδικασία, έχοντας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εκ των προτέρων εξασφαλισμένη την πρ</w:t>
      </w:r>
      <w:r>
        <w:rPr>
          <w:rFonts w:eastAsia="Times New Roman" w:cs="Times New Roman"/>
          <w:szCs w:val="24"/>
        </w:rPr>
        <w:t>οστασία που προσφέρουν αδιακρίτως οι κοινές διατάξεις του Αστικού Κώδικα, δηλαδή προστατεύονται από τον Αστικό Κώδικα και ταυτόχρονα χωρίς να απολύουν τα δικαιώματα και τις δυνατότητες που απολαμβάνουν εδώ και δεκαετίες λόγω της θρησκείας. Άρα η υπαγωγή τω</w:t>
      </w:r>
      <w:r>
        <w:rPr>
          <w:rFonts w:eastAsia="Times New Roman" w:cs="Times New Roman"/>
          <w:szCs w:val="24"/>
        </w:rPr>
        <w:t xml:space="preserve">ν διαδίκων στη δικαιοδοσία </w:t>
      </w:r>
      <w:r>
        <w:rPr>
          <w:rFonts w:eastAsia="Times New Roman" w:cs="Times New Roman"/>
          <w:szCs w:val="24"/>
        </w:rPr>
        <w:lastRenderedPageBreak/>
        <w:t xml:space="preserve">του μουφτή θα γίνεται εφόσον αμφότερα τα </w:t>
      </w:r>
      <w:proofErr w:type="spellStart"/>
      <w:r>
        <w:rPr>
          <w:rFonts w:eastAsia="Times New Roman" w:cs="Times New Roman"/>
          <w:szCs w:val="24"/>
        </w:rPr>
        <w:t>διάδικα</w:t>
      </w:r>
      <w:proofErr w:type="spellEnd"/>
      <w:r>
        <w:rPr>
          <w:rFonts w:eastAsia="Times New Roman" w:cs="Times New Roman"/>
          <w:szCs w:val="24"/>
        </w:rPr>
        <w:t xml:space="preserve"> μέρη υποβάλλουν σχετική αίτηση ενώπιον του μουφτή για επίλυση συγκεκριμένης πάντα διαφοράς κατά τον ιερό μουσουλμανικό νόμο.</w:t>
      </w:r>
    </w:p>
    <w:p w14:paraId="7CF05DF7"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και </w:t>
      </w:r>
      <w:proofErr w:type="spellStart"/>
      <w:r>
        <w:rPr>
          <w:rFonts w:eastAsia="Times New Roman" w:cs="Times New Roman"/>
          <w:szCs w:val="24"/>
        </w:rPr>
        <w:t>συναδέλφισσες</w:t>
      </w:r>
      <w:proofErr w:type="spellEnd"/>
      <w:r>
        <w:rPr>
          <w:rFonts w:eastAsia="Times New Roman" w:cs="Times New Roman"/>
          <w:szCs w:val="24"/>
        </w:rPr>
        <w:t>, ολοκληρώνοντας τ</w:t>
      </w:r>
      <w:r>
        <w:rPr>
          <w:rFonts w:eastAsia="Times New Roman" w:cs="Times New Roman"/>
          <w:szCs w:val="24"/>
        </w:rPr>
        <w:t xml:space="preserve">ην ομιλία μου, θα ήθελα να τονίσω ότι ναι μεν με το συγκεκριμένο σχέδιο νόμου παύει να ισχύει ένας αναχρονιστικός, αυταρχικός νόμος που απαγορεύει την ισότητα και ιδιαίτερα την ισότητα των φύλων </w:t>
      </w:r>
      <w:r>
        <w:rPr>
          <w:rFonts w:eastAsia="Times New Roman" w:cs="Times New Roman"/>
          <w:szCs w:val="24"/>
        </w:rPr>
        <w:t>-</w:t>
      </w:r>
      <w:r>
        <w:rPr>
          <w:rFonts w:eastAsia="Times New Roman" w:cs="Times New Roman"/>
          <w:szCs w:val="24"/>
        </w:rPr>
        <w:t>ναι, είναι ένα βήμα, το πρώτο βήμα</w:t>
      </w:r>
      <w:r>
        <w:rPr>
          <w:rFonts w:eastAsia="Times New Roman" w:cs="Times New Roman"/>
          <w:szCs w:val="24"/>
        </w:rPr>
        <w:t>-</w:t>
      </w:r>
      <w:r>
        <w:rPr>
          <w:rFonts w:eastAsia="Times New Roman" w:cs="Times New Roman"/>
          <w:szCs w:val="24"/>
        </w:rPr>
        <w:t xml:space="preserve"> όμως θα πρέπει να λάβουμ</w:t>
      </w:r>
      <w:r>
        <w:rPr>
          <w:rFonts w:eastAsia="Times New Roman" w:cs="Times New Roman"/>
          <w:szCs w:val="24"/>
        </w:rPr>
        <w:t>ε σοβαρά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και τον προβληματισμό που έχει αναπτυχθεί από την πλευρά των γυναικών </w:t>
      </w:r>
      <w:r>
        <w:rPr>
          <w:rFonts w:eastAsia="Times New Roman" w:cs="Times New Roman"/>
          <w:szCs w:val="24"/>
        </w:rPr>
        <w:t xml:space="preserve">για τα δικαιώματά τους </w:t>
      </w:r>
      <w:r>
        <w:rPr>
          <w:rFonts w:eastAsia="Times New Roman" w:cs="Times New Roman"/>
          <w:szCs w:val="24"/>
        </w:rPr>
        <w:t>και τη</w:t>
      </w:r>
      <w:r>
        <w:rPr>
          <w:rFonts w:eastAsia="Times New Roman" w:cs="Times New Roman"/>
          <w:szCs w:val="24"/>
        </w:rPr>
        <w:t>ν</w:t>
      </w:r>
      <w:r>
        <w:rPr>
          <w:rFonts w:eastAsia="Times New Roman" w:cs="Times New Roman"/>
          <w:szCs w:val="24"/>
        </w:rPr>
        <w:t xml:space="preserve"> ισότητα των φύλων, </w:t>
      </w:r>
      <w:r>
        <w:rPr>
          <w:rFonts w:eastAsia="Times New Roman" w:cs="Times New Roman"/>
          <w:szCs w:val="24"/>
        </w:rPr>
        <w:t>που</w:t>
      </w:r>
      <w:r>
        <w:rPr>
          <w:rFonts w:eastAsia="Times New Roman" w:cs="Times New Roman"/>
          <w:szCs w:val="24"/>
        </w:rPr>
        <w:t xml:space="preserve"> θέτουν ότι είναι πολύ πιθανό στην πράξη η ελεύθερη επιλογή αυτή να μην ισχύσει εν τοις </w:t>
      </w:r>
      <w:proofErr w:type="spellStart"/>
      <w:r>
        <w:rPr>
          <w:rFonts w:eastAsia="Times New Roman" w:cs="Times New Roman"/>
          <w:szCs w:val="24"/>
        </w:rPr>
        <w:t>πράγμασι</w:t>
      </w:r>
      <w:proofErr w:type="spellEnd"/>
      <w:r>
        <w:rPr>
          <w:rFonts w:eastAsia="Times New Roman" w:cs="Times New Roman"/>
          <w:szCs w:val="24"/>
        </w:rPr>
        <w:t>, ιδιαίτερα όταν οι</w:t>
      </w:r>
      <w:r>
        <w:rPr>
          <w:rFonts w:eastAsia="Times New Roman" w:cs="Times New Roman"/>
          <w:szCs w:val="24"/>
        </w:rPr>
        <w:t xml:space="preserve"> πολίτες είναι γυναίκες οι οποίες υφίστανται πιέσεις αλλά και </w:t>
      </w:r>
      <w:r>
        <w:rPr>
          <w:rFonts w:eastAsia="Times New Roman" w:cs="Times New Roman"/>
          <w:szCs w:val="24"/>
        </w:rPr>
        <w:lastRenderedPageBreak/>
        <w:t>καταπίεση στο πλαίσιο των εξουσιαστικών και πατριαρχικών σχέσεων, όταν οι άνθρωποι είναι δέσμιοι συντηρητικών παραδόσεων που αποκλείουν τις πραγματικές επιλογές και</w:t>
      </w:r>
      <w:r>
        <w:rPr>
          <w:rFonts w:eastAsia="Times New Roman"/>
          <w:bCs/>
        </w:rPr>
        <w:t xml:space="preserve"> όταν οι κοινωνικές συνέπειες </w:t>
      </w:r>
      <w:r>
        <w:rPr>
          <w:rFonts w:eastAsia="Times New Roman"/>
          <w:bCs/>
        </w:rPr>
        <w:t>των επιλογών τους δεν στιγματίζονται και δεν εξωθούν εκτός της κοινότητας όσες και όσο</w:t>
      </w:r>
      <w:r>
        <w:rPr>
          <w:rFonts w:eastAsia="Times New Roman"/>
          <w:bCs/>
        </w:rPr>
        <w:t>υς</w:t>
      </w:r>
      <w:r>
        <w:rPr>
          <w:rFonts w:eastAsia="Times New Roman"/>
          <w:bCs/>
        </w:rPr>
        <w:t xml:space="preserve"> επιλέγουν διαφορετικά.</w:t>
      </w:r>
    </w:p>
    <w:p w14:paraId="7CF05DF8" w14:textId="77777777" w:rsidR="00DE1A4F" w:rsidRDefault="00594AFE">
      <w:pPr>
        <w:spacing w:line="600" w:lineRule="auto"/>
        <w:ind w:firstLine="720"/>
        <w:jc w:val="both"/>
        <w:rPr>
          <w:rFonts w:eastAsia="Times New Roman"/>
          <w:bCs/>
        </w:rPr>
      </w:pPr>
      <w:r>
        <w:rPr>
          <w:rFonts w:eastAsia="Times New Roman"/>
          <w:b/>
          <w:bCs/>
        </w:rPr>
        <w:t>ΠΡΟΕΔΡΕΥΩΝ (Δημήτριος Καμμένος):</w:t>
      </w:r>
      <w:r>
        <w:rPr>
          <w:rFonts w:eastAsia="Times New Roman"/>
          <w:bCs/>
        </w:rPr>
        <w:t xml:space="preserve"> Κύρια </w:t>
      </w:r>
      <w:proofErr w:type="spellStart"/>
      <w:r>
        <w:rPr>
          <w:rFonts w:eastAsia="Times New Roman"/>
          <w:bCs/>
        </w:rPr>
        <w:t>Θελερίτη</w:t>
      </w:r>
      <w:proofErr w:type="spellEnd"/>
      <w:r>
        <w:rPr>
          <w:rFonts w:eastAsia="Times New Roman"/>
          <w:bCs/>
        </w:rPr>
        <w:t>, σας παρακαλώ ολοκληρώστε. Μιλάτε για έντεκα λεπτά. Σας ευχαριστώ.</w:t>
      </w:r>
    </w:p>
    <w:p w14:paraId="7CF05DF9" w14:textId="77777777" w:rsidR="00DE1A4F" w:rsidRDefault="00594AFE">
      <w:pPr>
        <w:spacing w:line="600" w:lineRule="auto"/>
        <w:ind w:firstLine="720"/>
        <w:jc w:val="both"/>
        <w:rPr>
          <w:rFonts w:eastAsia="Times New Roman"/>
          <w:bCs/>
        </w:rPr>
      </w:pPr>
      <w:r>
        <w:rPr>
          <w:rFonts w:eastAsia="Times New Roman"/>
          <w:b/>
          <w:bCs/>
        </w:rPr>
        <w:t>ΜΑΡΙΑ ΘΕΛΕΡΙΤΗ:</w:t>
      </w:r>
      <w:r>
        <w:rPr>
          <w:rFonts w:eastAsia="Times New Roman"/>
          <w:bCs/>
        </w:rPr>
        <w:t xml:space="preserve"> Ολοκληρώνω, κ</w:t>
      </w:r>
      <w:r>
        <w:rPr>
          <w:rFonts w:eastAsia="Times New Roman"/>
          <w:bCs/>
        </w:rPr>
        <w:t xml:space="preserve">ύριε Πρόεδρε. </w:t>
      </w:r>
    </w:p>
    <w:p w14:paraId="7CF05DFA" w14:textId="77777777" w:rsidR="00DE1A4F" w:rsidRDefault="00594AFE">
      <w:pPr>
        <w:spacing w:line="600" w:lineRule="auto"/>
        <w:ind w:firstLine="720"/>
        <w:jc w:val="both"/>
        <w:rPr>
          <w:rFonts w:eastAsia="Times New Roman"/>
          <w:bCs/>
        </w:rPr>
      </w:pPr>
      <w:r>
        <w:rPr>
          <w:rFonts w:eastAsia="Times New Roman"/>
          <w:bCs/>
        </w:rPr>
        <w:t xml:space="preserve">Άρα το πρώτο βήμα έγινε. Πραγματικά προστατεύονται οι πολίτες, αυτή η συγκεκριμένη κατηγορία απέναντι στον νόμο, όμως, όσον αφορά την ισότητα των φύλων, επιτρέψτε μου να σημειώσω ότι στις σημερινές κοινωνικές συνθήκες στο πλαίσιο των οποίων </w:t>
      </w:r>
      <w:r>
        <w:rPr>
          <w:rFonts w:eastAsia="Times New Roman"/>
          <w:bCs/>
        </w:rPr>
        <w:t xml:space="preserve">τα δικαιώματα των γυναικών βάλλονται, απαιτούνται μέτρα πολιτικής </w:t>
      </w:r>
      <w:r>
        <w:rPr>
          <w:rFonts w:eastAsia="Times New Roman"/>
          <w:bCs/>
        </w:rPr>
        <w:lastRenderedPageBreak/>
        <w:t>που θα πρέπει να διευκολύνουν την ελευθερία της επιλογής στην πράξη και αυτό θα πρέπει να το λάβουμε σοβαρά υπ</w:t>
      </w:r>
      <w:r>
        <w:rPr>
          <w:rFonts w:eastAsia="Times New Roman"/>
          <w:bCs/>
        </w:rPr>
        <w:t xml:space="preserve">’ </w:t>
      </w:r>
      <w:proofErr w:type="spellStart"/>
      <w:r>
        <w:rPr>
          <w:rFonts w:eastAsia="Times New Roman"/>
          <w:bCs/>
        </w:rPr>
        <w:t>όψ</w:t>
      </w:r>
      <w:r>
        <w:rPr>
          <w:rFonts w:eastAsia="Times New Roman"/>
          <w:bCs/>
        </w:rPr>
        <w:t>ιν</w:t>
      </w:r>
      <w:proofErr w:type="spellEnd"/>
      <w:r>
        <w:rPr>
          <w:rFonts w:eastAsia="Times New Roman"/>
          <w:bCs/>
        </w:rPr>
        <w:t xml:space="preserve">. </w:t>
      </w:r>
    </w:p>
    <w:p w14:paraId="7CF05DFB" w14:textId="77777777" w:rsidR="00DE1A4F" w:rsidRDefault="00594AFE">
      <w:pPr>
        <w:spacing w:line="600" w:lineRule="auto"/>
        <w:ind w:firstLine="720"/>
        <w:jc w:val="both"/>
        <w:rPr>
          <w:rFonts w:eastAsia="Times New Roman"/>
          <w:bCs/>
        </w:rPr>
      </w:pPr>
      <w:r>
        <w:rPr>
          <w:rFonts w:eastAsia="Times New Roman"/>
          <w:bCs/>
        </w:rPr>
        <w:t xml:space="preserve">Σας ευχαριστώ. </w:t>
      </w:r>
    </w:p>
    <w:p w14:paraId="7CF05DFC" w14:textId="77777777" w:rsidR="00DE1A4F" w:rsidRDefault="00594AFE">
      <w:pPr>
        <w:spacing w:line="600" w:lineRule="auto"/>
        <w:ind w:firstLine="720"/>
        <w:jc w:val="center"/>
        <w:rPr>
          <w:rFonts w:eastAsia="Times New Roman"/>
          <w:bCs/>
        </w:rPr>
      </w:pPr>
      <w:r>
        <w:rPr>
          <w:rFonts w:eastAsia="Times New Roman"/>
          <w:bCs/>
        </w:rPr>
        <w:t>(Χειροκροτήματα από την πτέρυγα του ΣΥΡΙΖΑ)</w:t>
      </w:r>
    </w:p>
    <w:p w14:paraId="7CF05DFD" w14:textId="77777777" w:rsidR="00DE1A4F" w:rsidRDefault="00594AFE">
      <w:pPr>
        <w:spacing w:line="600" w:lineRule="auto"/>
        <w:ind w:firstLine="720"/>
        <w:jc w:val="both"/>
        <w:rPr>
          <w:rFonts w:eastAsia="Times New Roman"/>
          <w:bCs/>
        </w:rPr>
      </w:pPr>
      <w:r>
        <w:rPr>
          <w:rFonts w:eastAsia="Times New Roman"/>
          <w:b/>
          <w:bCs/>
        </w:rPr>
        <w:t xml:space="preserve">ΠΡΟΕΔΡΕΥΩΝ </w:t>
      </w:r>
      <w:r>
        <w:rPr>
          <w:rFonts w:eastAsia="Times New Roman"/>
          <w:b/>
          <w:bCs/>
        </w:rPr>
        <w:t>(Δημήτριος Καμμένος):</w:t>
      </w:r>
      <w:r>
        <w:rPr>
          <w:rFonts w:eastAsia="Times New Roman"/>
          <w:bCs/>
        </w:rPr>
        <w:t xml:space="preserve"> Σας ευχαριστώ πολύ. </w:t>
      </w:r>
    </w:p>
    <w:p w14:paraId="7CF05DFE" w14:textId="77777777" w:rsidR="00DE1A4F" w:rsidRDefault="00594AFE">
      <w:pPr>
        <w:spacing w:line="600" w:lineRule="auto"/>
        <w:ind w:firstLine="720"/>
        <w:jc w:val="both"/>
        <w:rPr>
          <w:rFonts w:eastAsia="Times New Roman"/>
          <w:bCs/>
        </w:rPr>
      </w:pPr>
      <w:r>
        <w:rPr>
          <w:rFonts w:eastAsia="Times New Roman"/>
          <w:bCs/>
        </w:rPr>
        <w:t xml:space="preserve">Παρακαλώ πολύ τον συνάδελφο του ΣΥΡΙΖΑ κ. </w:t>
      </w:r>
      <w:proofErr w:type="spellStart"/>
      <w:r>
        <w:rPr>
          <w:rFonts w:eastAsia="Times New Roman"/>
          <w:bCs/>
        </w:rPr>
        <w:t>Αϊχάν</w:t>
      </w:r>
      <w:proofErr w:type="spellEnd"/>
      <w:r>
        <w:rPr>
          <w:rFonts w:eastAsia="Times New Roman"/>
          <w:bCs/>
        </w:rPr>
        <w:t xml:space="preserve"> Καρά </w:t>
      </w:r>
      <w:proofErr w:type="spellStart"/>
      <w:r>
        <w:rPr>
          <w:rFonts w:eastAsia="Times New Roman"/>
          <w:bCs/>
        </w:rPr>
        <w:t>Γιουσούφ</w:t>
      </w:r>
      <w:proofErr w:type="spellEnd"/>
      <w:r>
        <w:rPr>
          <w:rFonts w:eastAsia="Times New Roman"/>
          <w:bCs/>
        </w:rPr>
        <w:t xml:space="preserve"> να πάρει τον λόγο. </w:t>
      </w:r>
    </w:p>
    <w:p w14:paraId="7CF05DFF" w14:textId="77777777" w:rsidR="00DE1A4F" w:rsidRDefault="00594AFE">
      <w:pPr>
        <w:spacing w:line="600" w:lineRule="auto"/>
        <w:ind w:firstLine="720"/>
        <w:jc w:val="both"/>
        <w:rPr>
          <w:rFonts w:eastAsia="Times New Roman"/>
          <w:bCs/>
        </w:rPr>
      </w:pPr>
      <w:r>
        <w:rPr>
          <w:rFonts w:eastAsia="Times New Roman"/>
          <w:b/>
          <w:bCs/>
        </w:rPr>
        <w:t>ΑΪΧΑΝ ΚΑΡΑ ΓΙΟΥΣΟΥΦ:</w:t>
      </w:r>
      <w:r>
        <w:rPr>
          <w:rFonts w:eastAsia="Times New Roman"/>
          <w:bCs/>
        </w:rPr>
        <w:t xml:space="preserve"> Κύριε Υπουργέ, κυρίες και κύριοι συνάδελφοι, πρώτα από όλα, εύχομαι η νέα χρονιά –και το πιστεύω- να είναι η χ</w:t>
      </w:r>
      <w:r>
        <w:rPr>
          <w:rFonts w:eastAsia="Times New Roman"/>
          <w:bCs/>
        </w:rPr>
        <w:t xml:space="preserve">ρονιά </w:t>
      </w:r>
      <w:r>
        <w:rPr>
          <w:rFonts w:eastAsia="Times New Roman"/>
          <w:bCs/>
        </w:rPr>
        <w:t>που η Ελλάδα θα αλλάξει σελίδα.</w:t>
      </w:r>
    </w:p>
    <w:p w14:paraId="7CF05E00" w14:textId="77777777" w:rsidR="00DE1A4F" w:rsidRDefault="00594AFE">
      <w:pPr>
        <w:spacing w:line="600" w:lineRule="auto"/>
        <w:ind w:firstLine="720"/>
        <w:jc w:val="both"/>
        <w:rPr>
          <w:rFonts w:eastAsia="Times New Roman"/>
          <w:bCs/>
        </w:rPr>
      </w:pPr>
      <w:r>
        <w:rPr>
          <w:rFonts w:eastAsia="Times New Roman"/>
          <w:bCs/>
        </w:rPr>
        <w:lastRenderedPageBreak/>
        <w:t>Έχουν ειπωθεί πάρα πολλά πράγματα σχετικά με το νομοσχέδιο, πάρα πολλά άσχετα, βεβαίως, κυρίως από την πλευρά της δεξιάς πτέρυγας. Είναι προφανές ότι όλα αυτά ειπώθηκαν για τη δημιουργία εντυπώσεων, ξεφεύγοντας τις περ</w:t>
      </w:r>
      <w:r>
        <w:rPr>
          <w:rFonts w:eastAsia="Times New Roman"/>
          <w:bCs/>
        </w:rPr>
        <w:t>ισσότερες φορές από το σημερινό νομοσχέδιο.</w:t>
      </w:r>
    </w:p>
    <w:p w14:paraId="7CF05E01" w14:textId="77777777" w:rsidR="00DE1A4F" w:rsidRDefault="00594AFE">
      <w:pPr>
        <w:spacing w:line="600" w:lineRule="auto"/>
        <w:ind w:firstLine="720"/>
        <w:jc w:val="both"/>
        <w:rPr>
          <w:rFonts w:eastAsia="Times New Roman"/>
          <w:bCs/>
        </w:rPr>
      </w:pPr>
      <w:r>
        <w:rPr>
          <w:rFonts w:eastAsia="Times New Roman"/>
          <w:bCs/>
        </w:rPr>
        <w:t>Δεν θα πω πολλά πράγματα. Δεν χρειάζεται να κάνω επαναλήψεις. Οι επαναλήψεις βοηθούν στη γνώση, στα σχολεία και είναι αυτό που κάνουν και οι εκπαιδευτικοί. Θα πω δύο τρία πράγματα που έχουν σχέση με την ουσία του</w:t>
      </w:r>
      <w:r>
        <w:rPr>
          <w:rFonts w:eastAsia="Times New Roman"/>
          <w:bCs/>
        </w:rPr>
        <w:t xml:space="preserve"> σημερινού νομοσχεδίου.</w:t>
      </w:r>
    </w:p>
    <w:p w14:paraId="7CF05E02" w14:textId="77777777" w:rsidR="00DE1A4F" w:rsidRDefault="00594AFE">
      <w:pPr>
        <w:spacing w:line="600" w:lineRule="auto"/>
        <w:ind w:firstLine="720"/>
        <w:jc w:val="both"/>
        <w:rPr>
          <w:rFonts w:eastAsia="Times New Roman"/>
          <w:bCs/>
        </w:rPr>
      </w:pPr>
      <w:r>
        <w:rPr>
          <w:rFonts w:eastAsia="Times New Roman"/>
          <w:bCs/>
        </w:rPr>
        <w:t xml:space="preserve">Τι κάνει το νομοσχέδιο για τα μέλη της μειονότητας, εις εκ των οποίων τυχαίνει να είμαι και εγώ, μέλος αυτής της μικρής κοινωνίας, </w:t>
      </w:r>
      <w:r>
        <w:rPr>
          <w:rFonts w:eastAsia="Times New Roman"/>
          <w:bCs/>
        </w:rPr>
        <w:lastRenderedPageBreak/>
        <w:t>του μικρού κομματιού του ελληνικού λαού, πέραν του ότι είμαι Βουλευτής του Νομού Ροδόπης, δηλαδή όλων</w:t>
      </w:r>
      <w:r>
        <w:rPr>
          <w:rFonts w:eastAsia="Times New Roman"/>
          <w:bCs/>
        </w:rPr>
        <w:t xml:space="preserve"> των ανθρώπων της Ροδόπης;</w:t>
      </w:r>
    </w:p>
    <w:p w14:paraId="7CF05E03" w14:textId="77777777" w:rsidR="00DE1A4F" w:rsidRDefault="00594AFE">
      <w:pPr>
        <w:spacing w:line="600" w:lineRule="auto"/>
        <w:ind w:firstLine="720"/>
        <w:jc w:val="both"/>
        <w:rPr>
          <w:rFonts w:eastAsia="Times New Roman"/>
          <w:bCs/>
        </w:rPr>
      </w:pPr>
      <w:r>
        <w:rPr>
          <w:rFonts w:eastAsia="Times New Roman"/>
          <w:bCs/>
        </w:rPr>
        <w:t>Από το 1946 άρχισε να εφαρμόζεται -αν κάνω λάθος, ας με βοηθήσουν οι νομικοί- ο Αστικός Κώδικας, το Αστικό Δίκαιο στην Ελλάδα. Τώρα για λόγους που αυτοί που το εφάρμοσαν πρέπει να πουν, αφέθηκε εκτός του Αστικού Δικαίου ένα μικρό</w:t>
      </w:r>
      <w:r>
        <w:rPr>
          <w:rFonts w:eastAsia="Times New Roman"/>
          <w:bCs/>
        </w:rPr>
        <w:t xml:space="preserve"> κομμάτι αυτού του δύσμοιρου λαού. Αυτό έγινε λόγω της διαφορετικότητας της πίστης, του θρησκεύματος;</w:t>
      </w:r>
    </w:p>
    <w:p w14:paraId="7CF05E04"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Εγώ θεωρώ ότι αφέθηκε εκτός του Αστικού Δικαίου για θέματα γάμου, διαζυγίων, κληρονομίας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Ίσως για να παραμένει στο γκέτο που της είχαν κτίσει κάποι</w:t>
      </w:r>
      <w:r>
        <w:rPr>
          <w:rFonts w:eastAsia="Times New Roman" w:cs="Times New Roman"/>
          <w:szCs w:val="24"/>
        </w:rPr>
        <w:t xml:space="preserve">ες δυνάμεις που ήθελαν να είναι μαντρωμένη, έτσι ώστε να καθοδηγείται πιο εύκολα. Αυτό να μη </w:t>
      </w:r>
      <w:r>
        <w:rPr>
          <w:rFonts w:eastAsia="Times New Roman" w:cs="Times New Roman"/>
          <w:szCs w:val="24"/>
        </w:rPr>
        <w:lastRenderedPageBreak/>
        <w:t xml:space="preserve">θεωρηθεί ως παρέμβαση στην πίστη του καθενός. Πιστός είμαι και εγώ, αλλά η πίστη η δική μου είναι μεταξύ εμού και της δύναμης στην οποία πιστεύω. Και αυτά δεν </w:t>
      </w:r>
      <w:proofErr w:type="spellStart"/>
      <w:r>
        <w:rPr>
          <w:rFonts w:eastAsia="Times New Roman" w:cs="Times New Roman"/>
          <w:szCs w:val="24"/>
        </w:rPr>
        <w:t>ετερ</w:t>
      </w:r>
      <w:r>
        <w:rPr>
          <w:rFonts w:eastAsia="Times New Roman" w:cs="Times New Roman"/>
          <w:szCs w:val="24"/>
        </w:rPr>
        <w:t>οπροσδιορίζονται</w:t>
      </w:r>
      <w:proofErr w:type="spellEnd"/>
      <w:r>
        <w:rPr>
          <w:rFonts w:eastAsia="Times New Roman" w:cs="Times New Roman"/>
          <w:szCs w:val="24"/>
        </w:rPr>
        <w:t xml:space="preserve">, όπως δεν </w:t>
      </w:r>
      <w:proofErr w:type="spellStart"/>
      <w:r>
        <w:rPr>
          <w:rFonts w:eastAsia="Times New Roman" w:cs="Times New Roman"/>
          <w:szCs w:val="24"/>
        </w:rPr>
        <w:t>ετεροπροσδιορίζεται</w:t>
      </w:r>
      <w:proofErr w:type="spellEnd"/>
      <w:r>
        <w:rPr>
          <w:rFonts w:eastAsia="Times New Roman" w:cs="Times New Roman"/>
          <w:szCs w:val="24"/>
        </w:rPr>
        <w:t xml:space="preserve"> και η καταγωγή του κάθε Έλληνα πολίτη.</w:t>
      </w:r>
    </w:p>
    <w:p w14:paraId="7CF05E05"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Τι πάει να κάνει; Μετά τη δεκαετία του ’80, όπως προαναφέρθηκε από συναδέλφους τοπικούς, στην πράξη μπορούν και τα μέλη της μειονότητας να επιλέγουν αστικά δικαστήρια, γι</w:t>
      </w:r>
      <w:r>
        <w:rPr>
          <w:rFonts w:eastAsia="Times New Roman" w:cs="Times New Roman"/>
          <w:szCs w:val="24"/>
        </w:rPr>
        <w:t>α να επιλύσουν ζητήματα κληρονομιάς, γάμου, διαζυγίων κ.λπ.</w:t>
      </w:r>
      <w:r>
        <w:rPr>
          <w:rFonts w:eastAsia="Times New Roman" w:cs="Times New Roman"/>
          <w:szCs w:val="24"/>
        </w:rPr>
        <w:t>.</w:t>
      </w:r>
      <w:r>
        <w:rPr>
          <w:rFonts w:eastAsia="Times New Roman" w:cs="Times New Roman"/>
          <w:szCs w:val="24"/>
        </w:rPr>
        <w:t xml:space="preserve"> Ωραία, αυτό το ξέρουμε, το αναγνωρίζουμε.</w:t>
      </w:r>
    </w:p>
    <w:p w14:paraId="7CF05E06"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Ε</w:t>
      </w:r>
      <w:r>
        <w:rPr>
          <w:rFonts w:eastAsia="Times New Roman" w:cs="Times New Roman"/>
          <w:szCs w:val="24"/>
        </w:rPr>
        <w:t>΄</w:t>
      </w:r>
      <w:r>
        <w:rPr>
          <w:rFonts w:eastAsia="Times New Roman" w:cs="Times New Roman"/>
          <w:szCs w:val="24"/>
        </w:rPr>
        <w:t xml:space="preserve"> Αντιπρόεδρος της Βουλής κ. </w:t>
      </w:r>
      <w:r w:rsidRPr="00B30682">
        <w:rPr>
          <w:rFonts w:eastAsia="Times New Roman" w:cs="Times New Roman"/>
          <w:b/>
          <w:szCs w:val="24"/>
        </w:rPr>
        <w:t>ΔΗΜΗΤΡΙΟΣ ΚΡΕΜΑΣΤΙΝΟΣ</w:t>
      </w:r>
      <w:r>
        <w:rPr>
          <w:rFonts w:eastAsia="Times New Roman" w:cs="Times New Roman"/>
          <w:szCs w:val="24"/>
        </w:rPr>
        <w:t>)</w:t>
      </w:r>
    </w:p>
    <w:p w14:paraId="7CF05E07"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Το σημερινό νομοσχέδιο κατ’ εμέ το κάνει νόμο του</w:t>
      </w:r>
      <w:r>
        <w:rPr>
          <w:rFonts w:eastAsia="Times New Roman" w:cs="Times New Roman"/>
          <w:szCs w:val="24"/>
        </w:rPr>
        <w:t xml:space="preserve"> κράτους. Έτσι το αντιλαμβάνομαι εγώ. Γι’ αυτό νομίζω ότι οι περιττές κουβέντες δεν βοηθούν στην -πολυπόθητη για εμένα και για την </w:t>
      </w:r>
      <w:r>
        <w:rPr>
          <w:rFonts w:eastAsia="Times New Roman" w:cs="Times New Roman"/>
          <w:szCs w:val="24"/>
        </w:rPr>
        <w:t xml:space="preserve">πλειονότητα </w:t>
      </w:r>
      <w:r>
        <w:rPr>
          <w:rFonts w:eastAsia="Times New Roman" w:cs="Times New Roman"/>
          <w:szCs w:val="24"/>
        </w:rPr>
        <w:t>των προοδευτικών Θρακιωτών- ενσωμάτωση αυτής της μικρής κοινωνίας στο σύνολο του ελληνικού λαού. Αυτό δεν επιδιώκ</w:t>
      </w:r>
      <w:r>
        <w:rPr>
          <w:rFonts w:eastAsia="Times New Roman" w:cs="Times New Roman"/>
          <w:szCs w:val="24"/>
        </w:rPr>
        <w:t>ουμε όλοι; Δεν πρέπει να έχουμε στην πλειοψηφία της ελληνικής Βουλής και δεν έχουμε πιστεύω αντιλήψεις ακραίων, οι οποίοι δυστυχώς υπάρχουν στα Έδρανα της ελληνικής Βουλής, όπου θεωρείς τον αλλόπιστο ως εν δυνάμει τρομοκράτη και δεν συμμαζεύεται.</w:t>
      </w:r>
    </w:p>
    <w:p w14:paraId="7CF05E08"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Πρέπει να</w:t>
      </w:r>
      <w:r>
        <w:rPr>
          <w:rFonts w:eastAsia="Times New Roman" w:cs="Times New Roman"/>
          <w:szCs w:val="24"/>
        </w:rPr>
        <w:t xml:space="preserve"> αγκαλιάσουμε αυτή την πρωτοβουλία του Υπουργείου Παιδείας και της ελληνικής Κυβέρνησης,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και να τη στηρίξουμε. Δεν πιστεύω ότι υπάρχει άλλος </w:t>
      </w:r>
      <w:r>
        <w:rPr>
          <w:rFonts w:eastAsia="Times New Roman" w:cs="Times New Roman"/>
          <w:szCs w:val="24"/>
        </w:rPr>
        <w:lastRenderedPageBreak/>
        <w:t xml:space="preserve">δρόμος, αφού δίνει και την ελευθερία επιλογής σε κάποιους που επιθυμούν να παραμένουν </w:t>
      </w:r>
      <w:r>
        <w:rPr>
          <w:rFonts w:eastAsia="Times New Roman" w:cs="Times New Roman"/>
          <w:szCs w:val="24"/>
        </w:rPr>
        <w:t>σε αυτόν το</w:t>
      </w:r>
      <w:r>
        <w:rPr>
          <w:rFonts w:eastAsia="Times New Roman" w:cs="Times New Roman"/>
          <w:szCs w:val="24"/>
        </w:rPr>
        <w:t>ν</w:t>
      </w:r>
      <w:r>
        <w:rPr>
          <w:rFonts w:eastAsia="Times New Roman" w:cs="Times New Roman"/>
          <w:szCs w:val="24"/>
        </w:rPr>
        <w:t xml:space="preserve"> χώρο τον </w:t>
      </w:r>
      <w:proofErr w:type="spellStart"/>
      <w:r>
        <w:rPr>
          <w:rFonts w:eastAsia="Times New Roman" w:cs="Times New Roman"/>
          <w:szCs w:val="24"/>
        </w:rPr>
        <w:t>γκετοποιημένο</w:t>
      </w:r>
      <w:proofErr w:type="spellEnd"/>
      <w:r>
        <w:rPr>
          <w:rFonts w:eastAsia="Times New Roman" w:cs="Times New Roman"/>
          <w:szCs w:val="24"/>
        </w:rPr>
        <w:t>. Δεν τους βγάζει με το ζόρι. Τους δίνει την ευκαιρία, αν υπάρχει συναίνεση μεταξύ των διαδίκων να πάνε στον μουφτή, στον ιεροδίκη, για να επιλύσουν τα ζητήματά τους. Απλά πράγματα.</w:t>
      </w:r>
    </w:p>
    <w:p w14:paraId="7CF05E09"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Δεν θα ήθελα να μιλήσω πάρα πολύ, γιατί</w:t>
      </w:r>
      <w:r>
        <w:rPr>
          <w:rFonts w:eastAsia="Times New Roman" w:cs="Times New Roman"/>
          <w:szCs w:val="24"/>
        </w:rPr>
        <w:t xml:space="preserve"> υπάρχουν και άλλοι ομιλητές που πρέπει να πάρουν και αυτοί τον λόγο. Θα ήθελα, όμως, επειδή έγινε πολύς λόγος και έγινε αντικείμενο πολιτικής εκμετάλλευσης και δημιουργίας εντυπώσεων το θέμα που άνοιξε ο Υπουργός Παιδείας -και πολύ καλά έκανε- για τον τρό</w:t>
      </w:r>
      <w:r>
        <w:rPr>
          <w:rFonts w:eastAsia="Times New Roman" w:cs="Times New Roman"/>
          <w:szCs w:val="24"/>
        </w:rPr>
        <w:t xml:space="preserve">πο επιλογής των μουφτήδων στην Θράκη, να πω τα εξής: Νομίζω ότι η κάθε κοινωνία έχει το ελεύθερο να επιλέγει τον θρησκευτικό της λειτουργό. Ας μιλήσω για τους μουσουλμάνους. Κάθε ενορία μπορεί </w:t>
      </w:r>
      <w:r>
        <w:rPr>
          <w:rFonts w:eastAsia="Times New Roman" w:cs="Times New Roman"/>
          <w:szCs w:val="24"/>
        </w:rPr>
        <w:lastRenderedPageBreak/>
        <w:t>και πρέπει να επιλέγει τον δικό της ιμάμη, τον θρησκευτικό λειτ</w:t>
      </w:r>
      <w:r>
        <w:rPr>
          <w:rFonts w:eastAsia="Times New Roman" w:cs="Times New Roman"/>
          <w:szCs w:val="24"/>
        </w:rPr>
        <w:t>ουργό και όλοι οι ιμάμηδες να μπορούν να επιλέγουν τον προϊστάμενό τους, ο οποίος βεβαίως σε αυτή τη φάση είναι οι μουφτήδες.</w:t>
      </w:r>
    </w:p>
    <w:p w14:paraId="7CF05E0A"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Πιστεύω ότι εδώ δεν υπάρχει κάτι δυσνόητο. Η απλή λογική αυτό προτάσσει. Διότι αυτό που θέλω εγώ και πιστεύω ότι θέλει και η </w:t>
      </w:r>
      <w:r>
        <w:rPr>
          <w:rFonts w:eastAsia="Times New Roman" w:cs="Times New Roman"/>
          <w:szCs w:val="24"/>
        </w:rPr>
        <w:t>πλει</w:t>
      </w:r>
      <w:r>
        <w:rPr>
          <w:rFonts w:eastAsia="Times New Roman" w:cs="Times New Roman"/>
          <w:szCs w:val="24"/>
        </w:rPr>
        <w:t>ο</w:t>
      </w:r>
      <w:r>
        <w:rPr>
          <w:rFonts w:eastAsia="Times New Roman" w:cs="Times New Roman"/>
          <w:szCs w:val="24"/>
        </w:rPr>
        <w:t xml:space="preserve">νότητα </w:t>
      </w:r>
      <w:r>
        <w:rPr>
          <w:rFonts w:eastAsia="Times New Roman" w:cs="Times New Roman"/>
          <w:szCs w:val="24"/>
        </w:rPr>
        <w:t>της κοινωνίας της Θράκης, είναι το εξής: Οι θρησκευτικοί ηγέτες πρέπει να είναι ενωτικοί και όχι διχαστικοί. Όταν υπάρχουν δύο δόγματα σε μία περιοχή, οι εκπρόσωποι αυτών των δογμάτων πρέπει να συνεργάζονται σε κάποια θέματα που αφορούν φιλανθρωπικά</w:t>
      </w:r>
      <w:r>
        <w:rPr>
          <w:rFonts w:eastAsia="Times New Roman" w:cs="Times New Roman"/>
          <w:szCs w:val="24"/>
        </w:rPr>
        <w:t xml:space="preserve"> έργα, να μπορούν να έχουν ένα δίαυλο επικοινωνίας μεταξύ τους, έτσι ώστε να συνεχίσει αυτή η επιτυχημένη κατ’ εμέ συμβίωση των δύο σύνοικων στοιχείων στη Θράκη. Δεν πρέπει να είναι διχαστικοί. Ο θρησκευτικός ηγέτης δεν παράγει πολιτική και </w:t>
      </w:r>
      <w:r>
        <w:rPr>
          <w:rFonts w:eastAsia="Times New Roman" w:cs="Times New Roman"/>
          <w:szCs w:val="24"/>
        </w:rPr>
        <w:lastRenderedPageBreak/>
        <w:t>όποιοι θέλουν ν</w:t>
      </w:r>
      <w:r>
        <w:rPr>
          <w:rFonts w:eastAsia="Times New Roman" w:cs="Times New Roman"/>
          <w:szCs w:val="24"/>
        </w:rPr>
        <w:t>α το κάνουν αυτό, τους καλώ να το αλλάξουν, να παραμείνουν θρησκευτικοί ηγέτες.</w:t>
      </w:r>
    </w:p>
    <w:p w14:paraId="7CF05E0B"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Τελειώνοντας, νομίζω ότι καλό θα είναι –αυτό θέλει το πολιτικό ήθος- ό,τι λέμε ως πολιτικοί της περιοχής μας, εδώ στην ελληνική Βουλή, να λέμε –ακριβώς τα ίδια- και στην κοινων</w:t>
      </w:r>
      <w:r>
        <w:rPr>
          <w:rFonts w:eastAsia="Times New Roman" w:cs="Times New Roman"/>
          <w:szCs w:val="24"/>
        </w:rPr>
        <w:t>ία που μας ψήφισε.</w:t>
      </w:r>
    </w:p>
    <w:p w14:paraId="7CF05E0C"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Σας ευχαριστώ.</w:t>
      </w:r>
    </w:p>
    <w:p w14:paraId="7CF05E0D" w14:textId="77777777" w:rsidR="00DE1A4F" w:rsidRDefault="00594AF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CF05E0E" w14:textId="77777777" w:rsidR="00DE1A4F" w:rsidRDefault="00594AF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Συνεχίζουμε με τον συνάδελφο του ΣΥΡΙΖΑ, τον κ. </w:t>
      </w:r>
      <w:proofErr w:type="spellStart"/>
      <w:r>
        <w:rPr>
          <w:rFonts w:eastAsia="Times New Roman" w:cs="Times New Roman"/>
          <w:szCs w:val="24"/>
        </w:rPr>
        <w:t>Μηταφίδη</w:t>
      </w:r>
      <w:proofErr w:type="spellEnd"/>
      <w:r>
        <w:rPr>
          <w:rFonts w:eastAsia="Times New Roman" w:cs="Times New Roman"/>
          <w:szCs w:val="24"/>
        </w:rPr>
        <w:t>.</w:t>
      </w:r>
    </w:p>
    <w:p w14:paraId="7CF05E0F" w14:textId="77777777" w:rsidR="00DE1A4F" w:rsidRDefault="00594AF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Μηταφίδη</w:t>
      </w:r>
      <w:proofErr w:type="spellEnd"/>
      <w:r>
        <w:rPr>
          <w:rFonts w:eastAsia="Times New Roman" w:cs="Times New Roman"/>
          <w:szCs w:val="24"/>
        </w:rPr>
        <w:t xml:space="preserve">, έχετε τον λόγο για επτά λεπτά. </w:t>
      </w:r>
    </w:p>
    <w:p w14:paraId="7CF05E10" w14:textId="77777777" w:rsidR="00DE1A4F" w:rsidRDefault="00594AF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lastRenderedPageBreak/>
        <w:t>ΤΡΙΑΝΤΑΦΥΛΛΟΣ ΜΗΤΑΦΙΔΗΣ:</w:t>
      </w:r>
      <w:r>
        <w:rPr>
          <w:rFonts w:eastAsia="Times New Roman" w:cs="Times New Roman"/>
          <w:szCs w:val="24"/>
        </w:rPr>
        <w:t xml:space="preserve"> Κυρίες και </w:t>
      </w:r>
      <w:r>
        <w:rPr>
          <w:rFonts w:eastAsia="Times New Roman" w:cs="Times New Roman"/>
          <w:szCs w:val="24"/>
        </w:rPr>
        <w:t>κύριοι συνάδελφοι, οφείλω μια μικρή απάντηση στον συνάδελφο, τον κ. Θεοχαρόπουλο, ο οποίος αποδεικνύει ότι έχει κοντή μνήμη.</w:t>
      </w:r>
    </w:p>
    <w:p w14:paraId="7CF05E11" w14:textId="77777777" w:rsidR="00DE1A4F" w:rsidRDefault="00594AF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Να του θυμίσω την παράδοση του </w:t>
      </w:r>
      <w:proofErr w:type="spellStart"/>
      <w:r>
        <w:rPr>
          <w:rFonts w:eastAsia="Times New Roman" w:cs="Times New Roman"/>
          <w:szCs w:val="24"/>
        </w:rPr>
        <w:t>Οτσαλάν</w:t>
      </w:r>
      <w:proofErr w:type="spellEnd"/>
      <w:r>
        <w:rPr>
          <w:rFonts w:eastAsia="Times New Roman" w:cs="Times New Roman"/>
          <w:szCs w:val="24"/>
        </w:rPr>
        <w:t xml:space="preserve"> επί Υπουργίας Πάγκαλου και του Παλαιστίνιου </w:t>
      </w:r>
      <w:proofErr w:type="spellStart"/>
      <w:r>
        <w:rPr>
          <w:rFonts w:eastAsia="Times New Roman" w:cs="Times New Roman"/>
          <w:szCs w:val="24"/>
        </w:rPr>
        <w:t>Χαμντάμ</w:t>
      </w:r>
      <w:proofErr w:type="spellEnd"/>
      <w:r>
        <w:rPr>
          <w:rFonts w:eastAsia="Times New Roman" w:cs="Times New Roman"/>
          <w:szCs w:val="24"/>
        </w:rPr>
        <w:t xml:space="preserve"> </w:t>
      </w:r>
      <w:proofErr w:type="spellStart"/>
      <w:r>
        <w:rPr>
          <w:rFonts w:eastAsia="Times New Roman" w:cs="Times New Roman"/>
          <w:szCs w:val="24"/>
        </w:rPr>
        <w:t>Ρασίντ</w:t>
      </w:r>
      <w:proofErr w:type="spellEnd"/>
      <w:r>
        <w:rPr>
          <w:rFonts w:eastAsia="Times New Roman" w:cs="Times New Roman"/>
          <w:szCs w:val="24"/>
        </w:rPr>
        <w:t xml:space="preserve"> στη </w:t>
      </w:r>
      <w:r>
        <w:rPr>
          <w:rFonts w:eastAsia="Times New Roman" w:cs="Times New Roman"/>
          <w:szCs w:val="24"/>
          <w:lang w:val="en-US"/>
        </w:rPr>
        <w:t>CIA</w:t>
      </w:r>
      <w:r>
        <w:rPr>
          <w:rFonts w:eastAsia="Times New Roman" w:cs="Times New Roman"/>
          <w:szCs w:val="24"/>
        </w:rPr>
        <w:t xml:space="preserve"> ως τρομοκράτη. Όταν, λοιπ</w:t>
      </w:r>
      <w:r>
        <w:rPr>
          <w:rFonts w:eastAsia="Times New Roman" w:cs="Times New Roman"/>
          <w:szCs w:val="24"/>
        </w:rPr>
        <w:t xml:space="preserve">όν, εγκαλείτε αυτή την Κυβέρνηση ότι έχει μυστικές συμφωνίες με τον </w:t>
      </w:r>
      <w:proofErr w:type="spellStart"/>
      <w:r>
        <w:rPr>
          <w:rFonts w:eastAsia="Times New Roman" w:cs="Times New Roman"/>
          <w:szCs w:val="24"/>
        </w:rPr>
        <w:t>Ερντογάν</w:t>
      </w:r>
      <w:proofErr w:type="spellEnd"/>
      <w:r>
        <w:rPr>
          <w:rFonts w:eastAsia="Times New Roman" w:cs="Times New Roman"/>
          <w:szCs w:val="24"/>
        </w:rPr>
        <w:t xml:space="preserve"> να παραδώσει Τούρκους αξιωματικούς, οι οποίοι φέρονται αναμεμειγμένοι στο πραξικόπημα για την ανατροπή μιας εκλεγμένης κυβέρνησης -με την </w:t>
      </w:r>
      <w:r>
        <w:rPr>
          <w:rFonts w:eastAsia="Times New Roman" w:cs="Times New Roman"/>
          <w:szCs w:val="24"/>
        </w:rPr>
        <w:t>«</w:t>
      </w:r>
      <w:r>
        <w:rPr>
          <w:rFonts w:eastAsia="Times New Roman" w:cs="Times New Roman"/>
          <w:szCs w:val="24"/>
        </w:rPr>
        <w:t>ποιότητα</w:t>
      </w:r>
      <w:r>
        <w:rPr>
          <w:rFonts w:eastAsia="Times New Roman" w:cs="Times New Roman"/>
          <w:szCs w:val="24"/>
        </w:rPr>
        <w:t>»</w:t>
      </w:r>
      <w:r>
        <w:rPr>
          <w:rFonts w:eastAsia="Times New Roman" w:cs="Times New Roman"/>
          <w:szCs w:val="24"/>
        </w:rPr>
        <w:t xml:space="preserve"> που έχει αυτή</w:t>
      </w:r>
      <w:r>
        <w:rPr>
          <w:rFonts w:eastAsia="Times New Roman" w:cs="Times New Roman"/>
          <w:szCs w:val="24"/>
        </w:rPr>
        <w:t xml:space="preserve"> και </w:t>
      </w:r>
      <w:r>
        <w:rPr>
          <w:rFonts w:eastAsia="Times New Roman" w:cs="Times New Roman"/>
          <w:szCs w:val="24"/>
        </w:rPr>
        <w:t>δεν την έχουμε αποφασίσει εμείς- θα πρέπει να κοιτάζετε λίγο και το παρελθόν.</w:t>
      </w:r>
    </w:p>
    <w:p w14:paraId="7CF05E12" w14:textId="77777777" w:rsidR="00DE1A4F" w:rsidRDefault="00594AF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Κανείς απ’ αυτούς δεν κινδυνεύει να υποστεί τα δεινά που όλοι μας ξέρουμε ότι υφίστανται οι αντίπαλοι του σημερινού καθεστώτος </w:t>
      </w:r>
      <w:r>
        <w:rPr>
          <w:rFonts w:eastAsia="Times New Roman" w:cs="Times New Roman"/>
          <w:szCs w:val="24"/>
        </w:rPr>
        <w:lastRenderedPageBreak/>
        <w:t>στη γειτονική χώρα. Και θέλω να σας πω ότι υπάρχουν</w:t>
      </w:r>
      <w:r>
        <w:rPr>
          <w:rFonts w:eastAsia="Times New Roman" w:cs="Times New Roman"/>
          <w:szCs w:val="24"/>
        </w:rPr>
        <w:t xml:space="preserve"> αρκετοί πολιτικοί φυγάδες αυτή τη στιγμή, οι οποίοι δεν είναι αξιωματικοί, αλλά είναι παραδείγματος χάρ</w:t>
      </w:r>
      <w:r>
        <w:rPr>
          <w:rFonts w:eastAsia="Times New Roman" w:cs="Times New Roman"/>
          <w:szCs w:val="24"/>
        </w:rPr>
        <w:t>ιν</w:t>
      </w:r>
      <w:r>
        <w:rPr>
          <w:rFonts w:eastAsia="Times New Roman" w:cs="Times New Roman"/>
          <w:szCs w:val="24"/>
        </w:rPr>
        <w:t xml:space="preserve"> εκπαιδευτικοί. Εγώ δεν ξέρω κανέναν εκπαιδευτικό να επέβαινε σε κανένα τανκς ή να κρατούσε οπλοπολυβόλο.</w:t>
      </w:r>
    </w:p>
    <w:p w14:paraId="7CF05E13" w14:textId="77777777" w:rsidR="00DE1A4F" w:rsidRDefault="00594AF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Θα υπάρξει, λοιπόν, όλη η πρόνοια από την πλ</w:t>
      </w:r>
      <w:r>
        <w:rPr>
          <w:rFonts w:eastAsia="Times New Roman" w:cs="Times New Roman"/>
          <w:szCs w:val="24"/>
        </w:rPr>
        <w:t>ευρά μας, καθώς και η ευαισθησία. Εξάλλου, έχουμε περάσει τέτοιες καταστάσεις και το οφείλουμε, εάν θέλετε, και στη συνολική ιστορία αυτής της χώρας και στην προσωπική μας ιστορία μερικοί από εμάς.</w:t>
      </w:r>
    </w:p>
    <w:p w14:paraId="7CF05E14" w14:textId="77777777" w:rsidR="00DE1A4F" w:rsidRDefault="00594AF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Θέλω να πω ότι η συζήτηση γύρω από το θέμα της </w:t>
      </w:r>
      <w:proofErr w:type="spellStart"/>
      <w:r>
        <w:rPr>
          <w:rFonts w:eastAsia="Times New Roman" w:cs="Times New Roman"/>
          <w:szCs w:val="24"/>
        </w:rPr>
        <w:t>σ</w:t>
      </w:r>
      <w:r>
        <w:rPr>
          <w:rFonts w:eastAsia="Times New Roman" w:cs="Times New Roman"/>
          <w:szCs w:val="24"/>
        </w:rPr>
        <w:t>αρία</w:t>
      </w:r>
      <w:r>
        <w:rPr>
          <w:rFonts w:eastAsia="Times New Roman" w:cs="Times New Roman"/>
          <w:szCs w:val="24"/>
        </w:rPr>
        <w:t>ς</w:t>
      </w:r>
      <w:proofErr w:type="spellEnd"/>
      <w:r>
        <w:rPr>
          <w:rFonts w:eastAsia="Times New Roman" w:cs="Times New Roman"/>
          <w:szCs w:val="24"/>
        </w:rPr>
        <w:t xml:space="preserve"> εμφα</w:t>
      </w:r>
      <w:r>
        <w:rPr>
          <w:rFonts w:eastAsia="Times New Roman" w:cs="Times New Roman"/>
          <w:szCs w:val="24"/>
        </w:rPr>
        <w:t>νίζεται ως ένα είδος εξωτικού φρούτου σ</w:t>
      </w:r>
      <w:r>
        <w:rPr>
          <w:rFonts w:eastAsia="Times New Roman" w:cs="Times New Roman"/>
          <w:szCs w:val="24"/>
        </w:rPr>
        <w:t>ε</w:t>
      </w:r>
      <w:r>
        <w:rPr>
          <w:rFonts w:eastAsia="Times New Roman" w:cs="Times New Roman"/>
          <w:szCs w:val="24"/>
        </w:rPr>
        <w:t xml:space="preserve"> αυτή τη χώρα και μάλιστα υπάρχουν και διαφόρων </w:t>
      </w:r>
      <w:r>
        <w:rPr>
          <w:rFonts w:eastAsia="Times New Roman" w:cs="Times New Roman"/>
          <w:szCs w:val="24"/>
        </w:rPr>
        <w:t xml:space="preserve">ειδών </w:t>
      </w:r>
      <w:r>
        <w:rPr>
          <w:rFonts w:eastAsia="Times New Roman" w:cs="Times New Roman"/>
          <w:szCs w:val="24"/>
        </w:rPr>
        <w:t xml:space="preserve">αστυνομικές ερμηνείες, που και αυτές αναφέρονται στις </w:t>
      </w:r>
      <w:r>
        <w:rPr>
          <w:rFonts w:eastAsia="Times New Roman" w:cs="Times New Roman"/>
          <w:szCs w:val="24"/>
        </w:rPr>
        <w:t>«</w:t>
      </w:r>
      <w:r>
        <w:rPr>
          <w:rFonts w:eastAsia="Times New Roman" w:cs="Times New Roman"/>
          <w:szCs w:val="24"/>
        </w:rPr>
        <w:t>κρυφές</w:t>
      </w:r>
      <w:r>
        <w:rPr>
          <w:rFonts w:eastAsia="Times New Roman" w:cs="Times New Roman"/>
          <w:szCs w:val="24"/>
        </w:rPr>
        <w:t>»</w:t>
      </w:r>
      <w:r>
        <w:rPr>
          <w:rFonts w:eastAsia="Times New Roman" w:cs="Times New Roman"/>
          <w:szCs w:val="24"/>
        </w:rPr>
        <w:t xml:space="preserve"> συμφωνίες του Τσίπρα με </w:t>
      </w:r>
      <w:r>
        <w:rPr>
          <w:rFonts w:eastAsia="Times New Roman" w:cs="Times New Roman"/>
          <w:szCs w:val="24"/>
        </w:rPr>
        <w:lastRenderedPageBreak/>
        <w:t xml:space="preserve">τον </w:t>
      </w:r>
      <w:proofErr w:type="spellStart"/>
      <w:r>
        <w:rPr>
          <w:rFonts w:eastAsia="Times New Roman" w:cs="Times New Roman"/>
          <w:szCs w:val="24"/>
        </w:rPr>
        <w:t>Ερντογάν</w:t>
      </w:r>
      <w:proofErr w:type="spellEnd"/>
      <w:r>
        <w:rPr>
          <w:rFonts w:eastAsia="Times New Roman" w:cs="Times New Roman"/>
          <w:szCs w:val="24"/>
        </w:rPr>
        <w:t xml:space="preserve"> ή</w:t>
      </w:r>
      <w:r>
        <w:rPr>
          <w:rFonts w:eastAsia="Times New Roman" w:cs="Times New Roman"/>
          <w:szCs w:val="24"/>
        </w:rPr>
        <w:t xml:space="preserve"> ότι έχει γίνει κάτω από την πίεση των γεγονότων, από την προ</w:t>
      </w:r>
      <w:r>
        <w:rPr>
          <w:rFonts w:eastAsia="Times New Roman" w:cs="Times New Roman"/>
          <w:szCs w:val="24"/>
        </w:rPr>
        <w:t>σφυγή στο Ευρωπαϊκό Δικαστήριο.</w:t>
      </w:r>
    </w:p>
    <w:p w14:paraId="7CF05E15" w14:textId="77777777" w:rsidR="00DE1A4F" w:rsidRDefault="00594AF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Προφανώς, δεν νομοθετούμε σε κενό. Θέλω να σας πω, όμως, ότι ιδιαίτερα μετά την έκρηξη του προσφυγικού κύματος το θέμα με την εφαρμογή του ισλαμικού νόμου, της </w:t>
      </w:r>
      <w:proofErr w:type="spellStart"/>
      <w:r>
        <w:rPr>
          <w:rFonts w:eastAsia="Times New Roman" w:cs="Times New Roman"/>
          <w:szCs w:val="24"/>
        </w:rPr>
        <w:t>σ</w:t>
      </w:r>
      <w:r>
        <w:rPr>
          <w:rFonts w:eastAsia="Times New Roman" w:cs="Times New Roman"/>
          <w:szCs w:val="24"/>
        </w:rPr>
        <w:t>αρία</w:t>
      </w:r>
      <w:r>
        <w:rPr>
          <w:rFonts w:eastAsia="Times New Roman" w:cs="Times New Roman"/>
          <w:szCs w:val="24"/>
        </w:rPr>
        <w:t>ς</w:t>
      </w:r>
      <w:proofErr w:type="spellEnd"/>
      <w:r>
        <w:rPr>
          <w:rFonts w:eastAsia="Times New Roman" w:cs="Times New Roman"/>
          <w:szCs w:val="24"/>
        </w:rPr>
        <w:t xml:space="preserve">, είναι ένα από τα θέματα που έχουν ανακύψει αυτή τη </w:t>
      </w:r>
      <w:r>
        <w:rPr>
          <w:rFonts w:eastAsia="Times New Roman" w:cs="Times New Roman"/>
          <w:szCs w:val="24"/>
        </w:rPr>
        <w:t>στιγμή και στην ίδια την Ευρώπη.</w:t>
      </w:r>
    </w:p>
    <w:p w14:paraId="7CF05E16" w14:textId="77777777" w:rsidR="00DE1A4F" w:rsidRDefault="00594AF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Εδώ θα ήθελα να επικαλεστώ μία έγκυρη φωνή από το Πανεπιστήμιο Θεσσαλονίκης. Είναι η </w:t>
      </w:r>
      <w:r>
        <w:rPr>
          <w:rFonts w:eastAsia="Times New Roman" w:cs="Times New Roman"/>
          <w:szCs w:val="24"/>
        </w:rPr>
        <w:t>κ</w:t>
      </w:r>
      <w:r>
        <w:rPr>
          <w:rFonts w:eastAsia="Times New Roman" w:cs="Times New Roman"/>
          <w:szCs w:val="24"/>
        </w:rPr>
        <w:t>αθηγήτρια θρησκειολογίας Αγγελική Ζιάκα, η οποία σε μια εξαιρετική, κατά τη γνώμη μου, συνέντευξή της στην «ΕΠΟΧΗ» διευκρινίζει πολλά ζητ</w:t>
      </w:r>
      <w:r>
        <w:rPr>
          <w:rFonts w:eastAsia="Times New Roman" w:cs="Times New Roman"/>
          <w:szCs w:val="24"/>
        </w:rPr>
        <w:t xml:space="preserve">ήματα και με πολύ </w:t>
      </w:r>
      <w:r>
        <w:rPr>
          <w:rFonts w:eastAsia="Times New Roman" w:cs="Times New Roman"/>
          <w:szCs w:val="24"/>
        </w:rPr>
        <w:lastRenderedPageBreak/>
        <w:t>νηφάλιο τρόπο. Ξέρετε πολύ καλά ότι πέρα από τις νομικές διαστάσεις του ζητήματος, υπάρχουν και οι πολιτισμικές διαστάσεις, που δεν είναι καθόλου ευκαταφρόνητες.</w:t>
      </w:r>
    </w:p>
    <w:p w14:paraId="7CF05E17" w14:textId="77777777" w:rsidR="00DE1A4F" w:rsidRDefault="00594AF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Θέλω να σας πω ότι έχει μεγάλη σημασία αυτή η νομοθετική πρωτοβουλία με την </w:t>
      </w:r>
      <w:r>
        <w:rPr>
          <w:rFonts w:eastAsia="Times New Roman" w:cs="Times New Roman"/>
          <w:szCs w:val="24"/>
        </w:rPr>
        <w:t xml:space="preserve">ευαισθησία που γίνεται –χειρουργική, θα την ονόμαζα, έστω και εάν φαντάζει μεσοβέζικη και είναι κάτω απ’ αυτές τις συνθήκες- γιατί δεν πρέπει να ξεχνάτε ότι έχουμε δύο </w:t>
      </w:r>
      <w:proofErr w:type="spellStart"/>
      <w:r>
        <w:rPr>
          <w:rFonts w:eastAsia="Times New Roman" w:cs="Times New Roman"/>
          <w:szCs w:val="24"/>
        </w:rPr>
        <w:t>αλληλοτροφοδοτούμενα</w:t>
      </w:r>
      <w:proofErr w:type="spellEnd"/>
      <w:r>
        <w:rPr>
          <w:rFonts w:eastAsia="Times New Roman" w:cs="Times New Roman"/>
          <w:szCs w:val="24"/>
        </w:rPr>
        <w:t xml:space="preserve"> ρεύματα αυτή τη στιγμή στην Ευρώπη: Την </w:t>
      </w:r>
      <w:proofErr w:type="spellStart"/>
      <w:r>
        <w:rPr>
          <w:rFonts w:eastAsia="Times New Roman" w:cs="Times New Roman"/>
          <w:szCs w:val="24"/>
        </w:rPr>
        <w:t>ισλαμοφοβία</w:t>
      </w:r>
      <w:proofErr w:type="spellEnd"/>
      <w:r>
        <w:rPr>
          <w:rFonts w:eastAsia="Times New Roman" w:cs="Times New Roman"/>
          <w:szCs w:val="24"/>
        </w:rPr>
        <w:t>, από τη μια μερ</w:t>
      </w:r>
      <w:r>
        <w:rPr>
          <w:rFonts w:eastAsia="Times New Roman" w:cs="Times New Roman"/>
          <w:szCs w:val="24"/>
        </w:rPr>
        <w:t xml:space="preserve">ιά, </w:t>
      </w:r>
      <w:r>
        <w:rPr>
          <w:rFonts w:eastAsia="Times New Roman" w:cs="Times New Roman"/>
          <w:szCs w:val="24"/>
        </w:rPr>
        <w:t xml:space="preserve">με </w:t>
      </w:r>
      <w:r>
        <w:rPr>
          <w:rFonts w:eastAsia="Times New Roman" w:cs="Times New Roman"/>
          <w:szCs w:val="24"/>
        </w:rPr>
        <w:t xml:space="preserve">το Ισλάμ </w:t>
      </w:r>
      <w:r>
        <w:rPr>
          <w:rFonts w:eastAsia="Times New Roman" w:cs="Times New Roman"/>
          <w:szCs w:val="24"/>
        </w:rPr>
        <w:t xml:space="preserve">να </w:t>
      </w:r>
      <w:r>
        <w:rPr>
          <w:rFonts w:eastAsia="Times New Roman" w:cs="Times New Roman"/>
          <w:szCs w:val="24"/>
        </w:rPr>
        <w:t xml:space="preserve">χρεώνεται την εγκληματική δραστηριότητα του τρομοκρατικού </w:t>
      </w:r>
      <w:r>
        <w:rPr>
          <w:rFonts w:eastAsia="Times New Roman" w:cs="Times New Roman"/>
          <w:szCs w:val="24"/>
        </w:rPr>
        <w:t>«</w:t>
      </w:r>
      <w:r>
        <w:rPr>
          <w:rFonts w:eastAsia="Times New Roman" w:cs="Times New Roman"/>
          <w:szCs w:val="24"/>
          <w:lang w:val="en-US"/>
        </w:rPr>
        <w:t>ISIS</w:t>
      </w:r>
      <w:r>
        <w:rPr>
          <w:rFonts w:eastAsia="Times New Roman" w:cs="Times New Roman"/>
          <w:szCs w:val="24"/>
        </w:rPr>
        <w:t>»</w:t>
      </w:r>
      <w:r>
        <w:rPr>
          <w:rFonts w:eastAsia="Times New Roman" w:cs="Times New Roman"/>
          <w:szCs w:val="24"/>
        </w:rPr>
        <w:t>,</w:t>
      </w:r>
      <w:r>
        <w:rPr>
          <w:rFonts w:eastAsia="Times New Roman" w:cs="Times New Roman"/>
          <w:szCs w:val="24"/>
        </w:rPr>
        <w:t xml:space="preserve"> και από την άλλη μεριά, την εμπρηστική απόφαση του Προέδρου </w:t>
      </w:r>
      <w:proofErr w:type="spellStart"/>
      <w:r>
        <w:rPr>
          <w:rFonts w:eastAsia="Times New Roman" w:cs="Times New Roman"/>
          <w:szCs w:val="24"/>
        </w:rPr>
        <w:t>Τραμπ</w:t>
      </w:r>
      <w:proofErr w:type="spellEnd"/>
      <w:r>
        <w:rPr>
          <w:rFonts w:eastAsia="Times New Roman" w:cs="Times New Roman"/>
          <w:szCs w:val="24"/>
        </w:rPr>
        <w:t xml:space="preserve"> να μεταφέρει την Πρεσβεία των Ηνωμένων Πολιτειών στην Ιερουσαλήμ, μια πόλη που θα την ονόμαζα «χωνευτήρι»</w:t>
      </w:r>
      <w:r>
        <w:rPr>
          <w:rFonts w:eastAsia="Times New Roman" w:cs="Times New Roman"/>
          <w:szCs w:val="24"/>
        </w:rPr>
        <w:t xml:space="preserve">, σημείο συνάντησης τριών </w:t>
      </w:r>
      <w:r>
        <w:rPr>
          <w:rFonts w:eastAsia="Times New Roman" w:cs="Times New Roman"/>
          <w:szCs w:val="24"/>
        </w:rPr>
        <w:lastRenderedPageBreak/>
        <w:t>θρησκειών και πολιτισμών. Όλα αυτά έχουν δημιουργήσει, από την άλλη πλευρά, και ένα κλίμα αντισημιτισμού.</w:t>
      </w:r>
    </w:p>
    <w:p w14:paraId="7CF05E18" w14:textId="77777777" w:rsidR="00DE1A4F" w:rsidRDefault="00594AF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Αυτά τα ρεύματα υπάρχουν αυτή τη στιγμή. Και το λέω αυτό, όχι γιατί προσπαθώ </w:t>
      </w:r>
      <w:r>
        <w:rPr>
          <w:rFonts w:eastAsia="Times New Roman" w:cs="Times New Roman"/>
          <w:szCs w:val="24"/>
        </w:rPr>
        <w:t xml:space="preserve">να </w:t>
      </w:r>
      <w:r>
        <w:rPr>
          <w:rFonts w:eastAsia="Times New Roman" w:cs="Times New Roman"/>
          <w:szCs w:val="24"/>
        </w:rPr>
        <w:t>«στρογγυλέψω» ή να εκλογικεύσω τη νομοθετική</w:t>
      </w:r>
      <w:r>
        <w:rPr>
          <w:rFonts w:eastAsia="Times New Roman" w:cs="Times New Roman"/>
          <w:szCs w:val="24"/>
        </w:rPr>
        <w:t xml:space="preserve"> πρωτοβουλία της Κυβέρνησης, που προσωπικά θα ήθελα να είναι η κατάργηση της </w:t>
      </w:r>
      <w:proofErr w:type="spellStart"/>
      <w:r>
        <w:rPr>
          <w:rFonts w:eastAsia="Times New Roman" w:cs="Times New Roman"/>
          <w:szCs w:val="24"/>
        </w:rPr>
        <w:t>σ</w:t>
      </w:r>
      <w:r>
        <w:rPr>
          <w:rFonts w:eastAsia="Times New Roman" w:cs="Times New Roman"/>
          <w:szCs w:val="24"/>
        </w:rPr>
        <w:t>αρία</w:t>
      </w:r>
      <w:r>
        <w:rPr>
          <w:rFonts w:eastAsia="Times New Roman" w:cs="Times New Roman"/>
          <w:szCs w:val="24"/>
        </w:rPr>
        <w:t>ς</w:t>
      </w:r>
      <w:proofErr w:type="spellEnd"/>
      <w:r>
        <w:rPr>
          <w:rFonts w:eastAsia="Times New Roman" w:cs="Times New Roman"/>
          <w:szCs w:val="24"/>
        </w:rPr>
        <w:t xml:space="preserve"> σε κάθε επίπεδο. Η ευαισθησία μας, λοιπόν, πηγάζει, λαμβάνοντας υπ’ </w:t>
      </w:r>
      <w:proofErr w:type="spellStart"/>
      <w:r>
        <w:rPr>
          <w:rFonts w:eastAsia="Times New Roman" w:cs="Times New Roman"/>
          <w:szCs w:val="24"/>
        </w:rPr>
        <w:t>όψιν</w:t>
      </w:r>
      <w:proofErr w:type="spellEnd"/>
      <w:r>
        <w:rPr>
          <w:rFonts w:eastAsia="Times New Roman" w:cs="Times New Roman"/>
          <w:szCs w:val="24"/>
        </w:rPr>
        <w:t xml:space="preserve"> όλες αυτές τις πλευρές και τους παράγοντες, που νομίζω ότι δεν πρέπει να τους υποτιμήσουμε.</w:t>
      </w:r>
    </w:p>
    <w:p w14:paraId="7CF05E19"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Επομένω</w:t>
      </w:r>
      <w:r>
        <w:rPr>
          <w:rFonts w:eastAsia="Times New Roman" w:cs="Times New Roman"/>
          <w:szCs w:val="24"/>
        </w:rPr>
        <w:t xml:space="preserve">ς, στο πλαίσιο αυτό, η εφαρμογή του ισλαμικού νόμου στο θρησκευτικό, οικογενειακό </w:t>
      </w:r>
      <w:r>
        <w:rPr>
          <w:rFonts w:eastAsia="Times New Roman"/>
          <w:bCs/>
        </w:rPr>
        <w:t>και</w:t>
      </w:r>
      <w:r>
        <w:rPr>
          <w:rFonts w:eastAsia="Times New Roman" w:cs="Times New Roman"/>
          <w:szCs w:val="24"/>
        </w:rPr>
        <w:t xml:space="preserve"> κληρονομικό δίκαιο συνάδει με </w:t>
      </w:r>
      <w:r>
        <w:rPr>
          <w:rFonts w:eastAsia="Times New Roman" w:cs="Times New Roman"/>
          <w:szCs w:val="24"/>
        </w:rPr>
        <w:lastRenderedPageBreak/>
        <w:t xml:space="preserve">τον σεβασμό της θρησκευτικής </w:t>
      </w:r>
      <w:proofErr w:type="spellStart"/>
      <w:r>
        <w:rPr>
          <w:rFonts w:eastAsia="Times New Roman" w:cs="Times New Roman"/>
          <w:szCs w:val="24"/>
        </w:rPr>
        <w:t>ιδιοπροσωπείας</w:t>
      </w:r>
      <w:proofErr w:type="spellEnd"/>
      <w:r>
        <w:rPr>
          <w:rFonts w:eastAsia="Times New Roman" w:cs="Times New Roman"/>
          <w:szCs w:val="24"/>
        </w:rPr>
        <w:t xml:space="preserve"> της μουσουλμανικής μειονότητας της </w:t>
      </w:r>
      <w:r>
        <w:rPr>
          <w:rFonts w:eastAsia="Times New Roman" w:cs="Times New Roman"/>
          <w:szCs w:val="24"/>
        </w:rPr>
        <w:t>δ</w:t>
      </w:r>
      <w:r>
        <w:rPr>
          <w:rFonts w:eastAsia="Times New Roman" w:cs="Times New Roman"/>
          <w:szCs w:val="24"/>
        </w:rPr>
        <w:t xml:space="preserve">υτικής Θράκης, όσων </w:t>
      </w:r>
      <w:r>
        <w:rPr>
          <w:rFonts w:eastAsia="Times New Roman" w:cs="Times New Roman"/>
          <w:bCs/>
          <w:shd w:val="clear" w:color="auto" w:fill="FFFFFF"/>
        </w:rPr>
        <w:t xml:space="preserve">εν πάση </w:t>
      </w:r>
      <w:proofErr w:type="spellStart"/>
      <w:r>
        <w:rPr>
          <w:rFonts w:eastAsia="Times New Roman" w:cs="Times New Roman"/>
          <w:bCs/>
          <w:shd w:val="clear" w:color="auto" w:fill="FFFFFF"/>
        </w:rPr>
        <w:t>περιπτώσει</w:t>
      </w:r>
      <w:proofErr w:type="spellEnd"/>
      <w:r>
        <w:rPr>
          <w:rFonts w:eastAsia="Times New Roman" w:cs="Times New Roman"/>
          <w:bCs/>
          <w:shd w:val="clear" w:color="auto" w:fill="FFFFFF"/>
        </w:rPr>
        <w:t xml:space="preserve"> </w:t>
      </w:r>
      <w:r>
        <w:rPr>
          <w:rFonts w:eastAsia="Times New Roman" w:cs="Times New Roman"/>
          <w:szCs w:val="24"/>
        </w:rPr>
        <w:t xml:space="preserve">θρησκεύονται </w:t>
      </w:r>
      <w:r>
        <w:rPr>
          <w:rFonts w:eastAsia="Times New Roman"/>
          <w:bCs/>
        </w:rPr>
        <w:t>και</w:t>
      </w:r>
      <w:r>
        <w:rPr>
          <w:rFonts w:eastAsia="Times New Roman" w:cs="Times New Roman"/>
          <w:szCs w:val="24"/>
        </w:rPr>
        <w:t xml:space="preserve"> ακολουθούν το Ισλάμ. </w:t>
      </w:r>
    </w:p>
    <w:p w14:paraId="7CF05E1A"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Παρατήρησα, </w:t>
      </w:r>
      <w:r>
        <w:rPr>
          <w:rFonts w:eastAsia="Times New Roman" w:cs="Times New Roman"/>
          <w:bCs/>
          <w:shd w:val="clear" w:color="auto" w:fill="FFFFFF"/>
        </w:rPr>
        <w:t>όμως,</w:t>
      </w:r>
      <w:r>
        <w:rPr>
          <w:rFonts w:eastAsia="Times New Roman" w:cs="Times New Roman"/>
          <w:szCs w:val="24"/>
        </w:rPr>
        <w:t xml:space="preserve"> αγαπητοί συνάδελφοι -</w:t>
      </w:r>
      <w:r>
        <w:rPr>
          <w:rFonts w:eastAsia="Times New Roman"/>
          <w:bCs/>
        </w:rPr>
        <w:t>και</w:t>
      </w:r>
      <w:r>
        <w:rPr>
          <w:rFonts w:eastAsia="Times New Roman" w:cs="Times New Roman"/>
          <w:szCs w:val="24"/>
        </w:rPr>
        <w:t xml:space="preserve"> αυτό δεν το θεωρώ παρεκτροπή από τη </w:t>
      </w:r>
      <w:r>
        <w:rPr>
          <w:rFonts w:eastAsia="Times New Roman"/>
          <w:szCs w:val="24"/>
        </w:rPr>
        <w:t xml:space="preserve">συζήτηση, </w:t>
      </w:r>
      <w:r>
        <w:rPr>
          <w:rFonts w:eastAsia="Times New Roman"/>
          <w:bCs/>
          <w:shd w:val="clear" w:color="auto" w:fill="FFFFFF"/>
        </w:rPr>
        <w:t>γιατί</w:t>
      </w:r>
      <w:r>
        <w:rPr>
          <w:rFonts w:eastAsia="Times New Roman"/>
          <w:szCs w:val="24"/>
        </w:rPr>
        <w:t xml:space="preserve"> </w:t>
      </w:r>
      <w:r>
        <w:rPr>
          <w:rFonts w:eastAsia="Times New Roman"/>
          <w:bCs/>
          <w:shd w:val="clear" w:color="auto" w:fill="FFFFFF"/>
        </w:rPr>
        <w:t>μια</w:t>
      </w:r>
      <w:r>
        <w:rPr>
          <w:rFonts w:eastAsia="Times New Roman" w:cs="Times New Roman"/>
          <w:szCs w:val="24"/>
        </w:rPr>
        <w:t xml:space="preserve"> πολιτική </w:t>
      </w:r>
      <w:r>
        <w:rPr>
          <w:rFonts w:eastAsia="Times New Roman"/>
          <w:szCs w:val="24"/>
        </w:rPr>
        <w:t>συζήτηση</w:t>
      </w:r>
      <w:r>
        <w:rPr>
          <w:rFonts w:eastAsia="Times New Roman" w:cs="Times New Roman"/>
          <w:szCs w:val="24"/>
        </w:rPr>
        <w:t xml:space="preserve"> στο </w:t>
      </w:r>
      <w:r>
        <w:rPr>
          <w:rFonts w:eastAsia="Times New Roman"/>
          <w:bCs/>
        </w:rPr>
        <w:t>Κοινοβούλιο</w:t>
      </w:r>
      <w:r>
        <w:rPr>
          <w:rFonts w:eastAsia="Times New Roman" w:cs="Times New Roman"/>
          <w:szCs w:val="24"/>
        </w:rPr>
        <w:t xml:space="preserve"> δεν μπορεί να </w:t>
      </w:r>
      <w:r>
        <w:rPr>
          <w:rFonts w:eastAsia="Times New Roman"/>
          <w:bCs/>
        </w:rPr>
        <w:t>είναι</w:t>
      </w:r>
      <w:r>
        <w:rPr>
          <w:rFonts w:eastAsia="Times New Roman" w:cs="Times New Roman"/>
          <w:szCs w:val="24"/>
        </w:rPr>
        <w:t xml:space="preserve"> περιχαρακωμένη, </w:t>
      </w:r>
      <w:r>
        <w:rPr>
          <w:rFonts w:eastAsia="Times New Roman" w:cs="Times New Roman"/>
        </w:rPr>
        <w:t>αλλά</w:t>
      </w:r>
      <w:r>
        <w:rPr>
          <w:rFonts w:eastAsia="Times New Roman" w:cs="Times New Roman"/>
          <w:szCs w:val="24"/>
        </w:rPr>
        <w:t xml:space="preserve"> προφανώς συνδέεται με την ατμόσφαιρα </w:t>
      </w:r>
      <w:r>
        <w:rPr>
          <w:rFonts w:eastAsia="Times New Roman"/>
          <w:bCs/>
        </w:rPr>
        <w:t>και</w:t>
      </w:r>
      <w:r>
        <w:rPr>
          <w:rFonts w:eastAsia="Times New Roman" w:cs="Times New Roman"/>
          <w:szCs w:val="24"/>
        </w:rPr>
        <w:t xml:space="preserve"> τα ζητήματα της επ</w:t>
      </w:r>
      <w:r>
        <w:rPr>
          <w:rFonts w:eastAsia="Times New Roman" w:cs="Times New Roman"/>
          <w:szCs w:val="24"/>
        </w:rPr>
        <w:t xml:space="preserve">ικαιρότητας- </w:t>
      </w:r>
      <w:r>
        <w:rPr>
          <w:rFonts w:eastAsia="Times New Roman"/>
          <w:bCs/>
          <w:shd w:val="clear" w:color="auto" w:fill="FFFFFF"/>
        </w:rPr>
        <w:t>ότι</w:t>
      </w:r>
      <w:r>
        <w:rPr>
          <w:rFonts w:eastAsia="Times New Roman" w:cs="Times New Roman"/>
          <w:szCs w:val="24"/>
        </w:rPr>
        <w:t xml:space="preserve"> ενώ συζητούμε για τη </w:t>
      </w:r>
      <w:proofErr w:type="spellStart"/>
      <w:r>
        <w:rPr>
          <w:rFonts w:eastAsia="Times New Roman" w:cs="Times New Roman"/>
          <w:szCs w:val="24"/>
        </w:rPr>
        <w:t>σαρία</w:t>
      </w:r>
      <w:proofErr w:type="spellEnd"/>
      <w:r>
        <w:rPr>
          <w:rFonts w:eastAsia="Times New Roman" w:cs="Times New Roman"/>
          <w:szCs w:val="24"/>
        </w:rPr>
        <w:t xml:space="preserve">, στο βάθος </w:t>
      </w:r>
      <w:r>
        <w:rPr>
          <w:rFonts w:eastAsia="Times New Roman"/>
          <w:bCs/>
        </w:rPr>
        <w:t>είναι</w:t>
      </w:r>
      <w:r>
        <w:rPr>
          <w:rFonts w:eastAsia="Times New Roman" w:cs="Times New Roman"/>
          <w:szCs w:val="24"/>
        </w:rPr>
        <w:t xml:space="preserve"> το Μακεδονικό, </w:t>
      </w:r>
      <w:r>
        <w:rPr>
          <w:rFonts w:eastAsia="Times New Roman" w:cs="Times New Roman"/>
          <w:bCs/>
          <w:shd w:val="clear" w:color="auto" w:fill="FFFFFF"/>
        </w:rPr>
        <w:t>που</w:t>
      </w:r>
      <w:r>
        <w:rPr>
          <w:rFonts w:eastAsia="Times New Roman" w:cs="Times New Roman"/>
          <w:szCs w:val="24"/>
        </w:rPr>
        <w:t xml:space="preserve"> κατά την τρέχουσα εθνικιστική ρητορική μερικοί το έχουν βαφτίσει «Σκοπιανό».</w:t>
      </w:r>
    </w:p>
    <w:p w14:paraId="7CF05E1B"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Θέλω να σας ρωτήσω το εξής. Όλοι έχουμε την </w:t>
      </w:r>
      <w:r>
        <w:rPr>
          <w:rFonts w:eastAsia="Times New Roman" w:cs="Times New Roman"/>
          <w:bCs/>
          <w:shd w:val="clear" w:color="auto" w:fill="FFFFFF"/>
        </w:rPr>
        <w:t>ιδιαίτερη</w:t>
      </w:r>
      <w:r>
        <w:rPr>
          <w:rFonts w:eastAsia="Times New Roman" w:cs="Times New Roman"/>
          <w:szCs w:val="24"/>
        </w:rPr>
        <w:t xml:space="preserve"> καταγωγή μας. Είμαστε Θεσσαλονικείς, Αθηναίοι</w:t>
      </w:r>
      <w:r>
        <w:rPr>
          <w:rFonts w:eastAsia="Times New Roman" w:cs="Times New Roman"/>
          <w:szCs w:val="24"/>
        </w:rPr>
        <w:t>, Τρικαλινοί, κ.λπ.</w:t>
      </w:r>
      <w:r>
        <w:rPr>
          <w:rFonts w:eastAsia="Times New Roman" w:cs="Times New Roman"/>
          <w:szCs w:val="24"/>
        </w:rPr>
        <w:t>,</w:t>
      </w:r>
      <w:r>
        <w:rPr>
          <w:rFonts w:eastAsia="Times New Roman" w:cs="Times New Roman"/>
          <w:szCs w:val="24"/>
        </w:rPr>
        <w:t xml:space="preserve"> </w:t>
      </w:r>
      <w:r>
        <w:rPr>
          <w:rFonts w:eastAsia="Times New Roman" w:cs="Times New Roman"/>
        </w:rPr>
        <w:t>αλλά</w:t>
      </w:r>
      <w:r>
        <w:rPr>
          <w:rFonts w:eastAsia="Times New Roman" w:cs="Times New Roman"/>
          <w:szCs w:val="24"/>
        </w:rPr>
        <w:t xml:space="preserve"> έχουμε </w:t>
      </w:r>
      <w:r>
        <w:rPr>
          <w:rFonts w:eastAsia="Times New Roman"/>
          <w:bCs/>
        </w:rPr>
        <w:t>και</w:t>
      </w:r>
      <w:r>
        <w:rPr>
          <w:rFonts w:eastAsia="Times New Roman" w:cs="Times New Roman"/>
          <w:szCs w:val="24"/>
        </w:rPr>
        <w:t xml:space="preserve"> την εθνική μας ταυτότητα. Μας </w:t>
      </w:r>
      <w:r>
        <w:rPr>
          <w:rFonts w:eastAsia="Times New Roman"/>
          <w:bCs/>
        </w:rPr>
        <w:t>έχει</w:t>
      </w:r>
      <w:r>
        <w:rPr>
          <w:rFonts w:eastAsia="Times New Roman" w:cs="Times New Roman"/>
          <w:szCs w:val="24"/>
        </w:rPr>
        <w:t xml:space="preserve"> εμποδίσει κανείς να </w:t>
      </w:r>
      <w:r>
        <w:rPr>
          <w:rFonts w:eastAsia="Times New Roman" w:cs="Times New Roman"/>
          <w:szCs w:val="24"/>
        </w:rPr>
        <w:lastRenderedPageBreak/>
        <w:t xml:space="preserve">την επικαλούμαστε; Και μιλούμε για </w:t>
      </w:r>
      <w:r>
        <w:rPr>
          <w:rFonts w:eastAsia="Times New Roman"/>
          <w:bCs/>
          <w:shd w:val="clear" w:color="auto" w:fill="FFFFFF"/>
        </w:rPr>
        <w:t>μια</w:t>
      </w:r>
      <w:r>
        <w:rPr>
          <w:rFonts w:eastAsia="Times New Roman" w:cs="Times New Roman"/>
          <w:szCs w:val="24"/>
        </w:rPr>
        <w:t xml:space="preserve"> γειτονική χώρα, </w:t>
      </w:r>
      <w:r>
        <w:rPr>
          <w:rFonts w:eastAsia="Times New Roman"/>
          <w:bCs/>
          <w:shd w:val="clear" w:color="auto" w:fill="FFFFFF"/>
        </w:rPr>
        <w:t>η οποία</w:t>
      </w:r>
      <w:r>
        <w:rPr>
          <w:rFonts w:eastAsia="Times New Roman" w:cs="Times New Roman"/>
          <w:szCs w:val="24"/>
        </w:rPr>
        <w:t xml:space="preserve"> </w:t>
      </w:r>
      <w:r>
        <w:rPr>
          <w:rFonts w:eastAsia="Times New Roman"/>
          <w:bCs/>
        </w:rPr>
        <w:t>είναι</w:t>
      </w:r>
      <w:r>
        <w:rPr>
          <w:rFonts w:eastAsia="Times New Roman" w:cs="Times New Roman"/>
          <w:szCs w:val="24"/>
        </w:rPr>
        <w:t xml:space="preserve"> ένα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 θέλετε, </w:t>
      </w:r>
      <w:r>
        <w:rPr>
          <w:rFonts w:eastAsia="Times New Roman" w:cs="Times New Roman"/>
          <w:szCs w:val="24"/>
        </w:rPr>
        <w:t xml:space="preserve">υβρίδιο από άποψη </w:t>
      </w:r>
      <w:proofErr w:type="spellStart"/>
      <w:r>
        <w:rPr>
          <w:rFonts w:eastAsia="Times New Roman" w:cs="Times New Roman"/>
          <w:szCs w:val="24"/>
        </w:rPr>
        <w:t>εθνοτική</w:t>
      </w:r>
      <w:proofErr w:type="spellEnd"/>
      <w:r>
        <w:rPr>
          <w:rFonts w:eastAsia="Times New Roman" w:cs="Times New Roman"/>
          <w:szCs w:val="24"/>
        </w:rPr>
        <w:t>.</w:t>
      </w:r>
    </w:p>
    <w:p w14:paraId="7CF05E1C"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Προσωπικά, πιστεύω </w:t>
      </w:r>
      <w:r>
        <w:rPr>
          <w:rFonts w:eastAsia="Times New Roman"/>
          <w:bCs/>
          <w:shd w:val="clear" w:color="auto" w:fill="FFFFFF"/>
        </w:rPr>
        <w:t>ότι</w:t>
      </w:r>
      <w:r>
        <w:rPr>
          <w:rFonts w:eastAsia="Times New Roman" w:cs="Times New Roman"/>
          <w:szCs w:val="24"/>
        </w:rPr>
        <w:t xml:space="preserve"> ο γεωγραφικός προσδιορισμός,</w:t>
      </w:r>
      <w:r>
        <w:rPr>
          <w:rFonts w:eastAsia="Times New Roman" w:cs="Times New Roman"/>
          <w:szCs w:val="24"/>
        </w:rPr>
        <w:t xml:space="preserve"> </w:t>
      </w:r>
      <w:r>
        <w:rPr>
          <w:rFonts w:eastAsia="Times New Roman" w:cs="Times New Roman"/>
          <w:bCs/>
          <w:shd w:val="clear" w:color="auto" w:fill="FFFFFF"/>
        </w:rPr>
        <w:t>που</w:t>
      </w:r>
      <w:r>
        <w:rPr>
          <w:rFonts w:eastAsia="Times New Roman" w:cs="Times New Roman"/>
          <w:szCs w:val="24"/>
        </w:rPr>
        <w:t xml:space="preserve"> φαίνεται </w:t>
      </w:r>
      <w:r>
        <w:rPr>
          <w:rFonts w:eastAsia="Times New Roman"/>
          <w:bCs/>
          <w:shd w:val="clear" w:color="auto" w:fill="FFFFFF"/>
        </w:rPr>
        <w:t>ότι</w:t>
      </w:r>
      <w:r>
        <w:rPr>
          <w:rFonts w:eastAsia="Times New Roman" w:cs="Times New Roman"/>
          <w:szCs w:val="24"/>
        </w:rPr>
        <w:t xml:space="preserve"> «παίζει» -θα έλεγα- στην ατμόσφαιρα αυτή τη στιγμή, κατά τη γνώμη μου αποφορτίζει το εθνικιστικό κλίμα που καλλιεργήθηκε τα προηγούμενα χρόνια. Επενδύθηκαν εδώ, </w:t>
      </w:r>
      <w:r>
        <w:rPr>
          <w:rFonts w:eastAsia="Times New Roman" w:cs="Times New Roman"/>
        </w:rPr>
        <w:t>όπως</w:t>
      </w:r>
      <w:r>
        <w:rPr>
          <w:rFonts w:eastAsia="Times New Roman" w:cs="Times New Roman"/>
          <w:szCs w:val="24"/>
        </w:rPr>
        <w:t xml:space="preserve"> ξέρετε, πολιτικές καριέρες, </w:t>
      </w:r>
      <w:r>
        <w:rPr>
          <w:rFonts w:eastAsia="Times New Roman" w:cs="Times New Roman"/>
          <w:bCs/>
          <w:shd w:val="clear" w:color="auto" w:fill="FFFFFF"/>
        </w:rPr>
        <w:t>που</w:t>
      </w:r>
      <w:r>
        <w:rPr>
          <w:rFonts w:eastAsia="Times New Roman" w:cs="Times New Roman"/>
          <w:szCs w:val="24"/>
        </w:rPr>
        <w:t xml:space="preserve"> προκάλεσαν πολύ μεγάλη ζημιά, </w:t>
      </w:r>
      <w:r>
        <w:rPr>
          <w:rFonts w:eastAsia="Times New Roman" w:cs="Times New Roman"/>
          <w:bCs/>
          <w:shd w:val="clear" w:color="auto" w:fill="FFFFFF"/>
        </w:rPr>
        <w:t>ιδιαίτερα</w:t>
      </w:r>
      <w:r>
        <w:rPr>
          <w:rFonts w:eastAsia="Times New Roman" w:cs="Times New Roman"/>
          <w:szCs w:val="24"/>
        </w:rPr>
        <w:t xml:space="preserve"> στην </w:t>
      </w:r>
      <w:r>
        <w:rPr>
          <w:rFonts w:eastAsia="Times New Roman" w:cs="Times New Roman"/>
          <w:szCs w:val="24"/>
        </w:rPr>
        <w:t>β</w:t>
      </w:r>
      <w:r>
        <w:rPr>
          <w:rFonts w:eastAsia="Times New Roman" w:cs="Times New Roman"/>
          <w:szCs w:val="24"/>
        </w:rPr>
        <w:t xml:space="preserve">όρεια Ελλάδα. Αυτοί οι άνθρωποι </w:t>
      </w:r>
      <w:r>
        <w:rPr>
          <w:rFonts w:eastAsia="Times New Roman" w:cs="Times New Roman"/>
          <w:szCs w:val="24"/>
        </w:rPr>
        <w:t xml:space="preserve">-της ΠΓΔΜ- </w:t>
      </w:r>
      <w:r>
        <w:rPr>
          <w:rFonts w:eastAsia="Times New Roman" w:cs="Times New Roman"/>
          <w:szCs w:val="24"/>
        </w:rPr>
        <w:t xml:space="preserve">κρατούσαν την αγορά της Θεσσαλονίκης. Το ξέρετε αυτό οι Θεσσαλονικείς. Η μεγαλύτερη επιχείρησή τους ήταν θυγατρική </w:t>
      </w:r>
      <w:r>
        <w:rPr>
          <w:rFonts w:eastAsia="Times New Roman" w:cs="Times New Roman"/>
          <w:szCs w:val="24"/>
        </w:rPr>
        <w:t xml:space="preserve">της εταιρείας </w:t>
      </w:r>
      <w:r>
        <w:rPr>
          <w:rFonts w:eastAsia="Times New Roman" w:cs="Times New Roman"/>
          <w:szCs w:val="24"/>
        </w:rPr>
        <w:t>«</w:t>
      </w:r>
      <w:r>
        <w:rPr>
          <w:rFonts w:eastAsia="Times New Roman" w:cs="Times New Roman"/>
          <w:szCs w:val="24"/>
        </w:rPr>
        <w:t>ΕΛΛΗΝΙΚ</w:t>
      </w:r>
      <w:r>
        <w:rPr>
          <w:rFonts w:eastAsia="Times New Roman" w:cs="Times New Roman"/>
          <w:szCs w:val="24"/>
        </w:rPr>
        <w:t>Α</w:t>
      </w:r>
      <w:r>
        <w:rPr>
          <w:rFonts w:eastAsia="Times New Roman" w:cs="Times New Roman"/>
          <w:szCs w:val="24"/>
        </w:rPr>
        <w:t xml:space="preserve"> ΠΕΤΡΕΛΑΙ</w:t>
      </w:r>
      <w:r>
        <w:rPr>
          <w:rFonts w:eastAsia="Times New Roman" w:cs="Times New Roman"/>
          <w:szCs w:val="24"/>
        </w:rPr>
        <w:t>Α Α.Ε.</w:t>
      </w:r>
      <w:r>
        <w:rPr>
          <w:rFonts w:eastAsia="Times New Roman" w:cs="Times New Roman"/>
          <w:szCs w:val="24"/>
        </w:rPr>
        <w:t xml:space="preserve">». </w:t>
      </w:r>
    </w:p>
    <w:p w14:paraId="7CF05E1D"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Από την άλλη μεριά, βέβαια, είχαμε την παράνομη -</w:t>
      </w:r>
      <w:r>
        <w:rPr>
          <w:rFonts w:eastAsia="Times New Roman" w:cs="Times New Roman"/>
          <w:szCs w:val="24"/>
        </w:rPr>
        <w:t xml:space="preserve">ακόμη </w:t>
      </w:r>
      <w:r>
        <w:rPr>
          <w:rFonts w:eastAsia="Times New Roman"/>
          <w:bCs/>
        </w:rPr>
        <w:t>και</w:t>
      </w:r>
      <w:r>
        <w:rPr>
          <w:rFonts w:eastAsia="Times New Roman" w:cs="Times New Roman"/>
          <w:szCs w:val="24"/>
        </w:rPr>
        <w:t xml:space="preserve"> τον καιρό του εμπάργκο- μεταφορά καυσίμων με χοντρά αντίτιμα </w:t>
      </w:r>
      <w:r>
        <w:rPr>
          <w:rFonts w:eastAsia="Times New Roman" w:cs="Times New Roman"/>
          <w:szCs w:val="24"/>
        </w:rPr>
        <w:lastRenderedPageBreak/>
        <w:t xml:space="preserve">εκείνη την περίοδο. Ορισμένοι </w:t>
      </w:r>
      <w:r>
        <w:rPr>
          <w:rFonts w:eastAsia="Times New Roman" w:cs="Times New Roman"/>
          <w:szCs w:val="24"/>
        </w:rPr>
        <w:t>υπερ</w:t>
      </w:r>
      <w:r>
        <w:rPr>
          <w:rFonts w:eastAsia="Times New Roman" w:cs="Times New Roman"/>
          <w:szCs w:val="24"/>
        </w:rPr>
        <w:t xml:space="preserve">πατριώτες -πατριδοκάπηλοι κατά την γνώμη μου- φώναζαν στα κανάλια </w:t>
      </w:r>
      <w:r>
        <w:rPr>
          <w:rFonts w:eastAsia="Times New Roman"/>
          <w:bCs/>
          <w:shd w:val="clear" w:color="auto" w:fill="FFFFFF"/>
        </w:rPr>
        <w:t>ότι</w:t>
      </w:r>
      <w:r>
        <w:rPr>
          <w:rFonts w:eastAsia="Times New Roman" w:cs="Times New Roman"/>
          <w:szCs w:val="24"/>
        </w:rPr>
        <w:t xml:space="preserve"> αυτοί </w:t>
      </w:r>
      <w:r>
        <w:rPr>
          <w:rFonts w:eastAsia="Times New Roman"/>
          <w:bCs/>
        </w:rPr>
        <w:t>είναι</w:t>
      </w:r>
      <w:r>
        <w:rPr>
          <w:rFonts w:eastAsia="Times New Roman" w:cs="Times New Roman"/>
          <w:szCs w:val="24"/>
        </w:rPr>
        <w:t xml:space="preserve"> έτοιμοι να θυσιάσουν τα πάντα για «το όνομα μας, η ψυχή μας», κατά αυ</w:t>
      </w:r>
      <w:r>
        <w:rPr>
          <w:rFonts w:eastAsia="Times New Roman" w:cs="Times New Roman"/>
          <w:szCs w:val="24"/>
        </w:rPr>
        <w:t xml:space="preserve">τή τη φετιχιστική αντίληψη </w:t>
      </w:r>
      <w:r>
        <w:rPr>
          <w:rFonts w:eastAsia="Times New Roman" w:cs="Times New Roman"/>
          <w:bCs/>
          <w:shd w:val="clear" w:color="auto" w:fill="FFFFFF"/>
        </w:rPr>
        <w:t>που</w:t>
      </w:r>
      <w:r>
        <w:rPr>
          <w:rFonts w:eastAsia="Times New Roman" w:cs="Times New Roman"/>
          <w:szCs w:val="24"/>
        </w:rPr>
        <w:t xml:space="preserve"> επικρατούσε εκείνη την περίοδο, ενώ έκαναν χοντρές μπίζνες</w:t>
      </w:r>
      <w:r>
        <w:rPr>
          <w:rFonts w:eastAsia="Times New Roman" w:cs="Times New Roman"/>
          <w:szCs w:val="24"/>
        </w:rPr>
        <w:t>.</w:t>
      </w:r>
      <w:r>
        <w:rPr>
          <w:rFonts w:eastAsia="Times New Roman" w:cs="Times New Roman"/>
          <w:szCs w:val="24"/>
        </w:rPr>
        <w:t xml:space="preserve"> Τώρα, λοιπόν, έλαχε σε αυτή την </w:t>
      </w:r>
      <w:r>
        <w:rPr>
          <w:rFonts w:eastAsia="Times New Roman"/>
          <w:bCs/>
        </w:rPr>
        <w:t>Κυβέρνηση</w:t>
      </w:r>
      <w:r>
        <w:rPr>
          <w:rFonts w:eastAsia="Times New Roman" w:cs="Times New Roman"/>
          <w:szCs w:val="24"/>
        </w:rPr>
        <w:t xml:space="preserve"> -</w:t>
      </w:r>
      <w:r>
        <w:rPr>
          <w:rFonts w:eastAsia="Times New Roman"/>
          <w:bCs/>
        </w:rPr>
        <w:t>και</w:t>
      </w:r>
      <w:r>
        <w:rPr>
          <w:rFonts w:eastAsia="Times New Roman" w:cs="Times New Roman"/>
          <w:szCs w:val="24"/>
        </w:rPr>
        <w:t xml:space="preserve"> καθόλου τυχαία- να λύσει και αυτό το ζήτημα.</w:t>
      </w:r>
    </w:p>
    <w:p w14:paraId="7CF05E1E" w14:textId="77777777" w:rsidR="00DE1A4F" w:rsidRDefault="00594AFE">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w:t>
      </w:r>
      <w:r>
        <w:rPr>
          <w:rFonts w:eastAsia="Times New Roman"/>
          <w:bCs/>
        </w:rPr>
        <w:t xml:space="preserve"> Βουλευτή)</w:t>
      </w:r>
    </w:p>
    <w:p w14:paraId="7CF05E1F"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Θέλω να κλείσω με το εξής </w:t>
      </w:r>
      <w:r>
        <w:rPr>
          <w:rFonts w:eastAsia="Times New Roman" w:cs="Times New Roman"/>
        </w:rPr>
        <w:t>για να</w:t>
      </w:r>
      <w:r>
        <w:rPr>
          <w:rFonts w:eastAsia="Times New Roman" w:cs="Times New Roman"/>
          <w:szCs w:val="24"/>
        </w:rPr>
        <w:t xml:space="preserve"> μην ξεχνάμε και τις ρίζες μας. Να σας θυμίσω το εξής.</w:t>
      </w:r>
      <w:r w:rsidRPr="00B7153C">
        <w:rPr>
          <w:rFonts w:eastAsia="Times New Roman" w:cs="Times New Roman"/>
          <w:szCs w:val="24"/>
        </w:rPr>
        <w:t xml:space="preserve"> </w:t>
      </w:r>
      <w:r>
        <w:rPr>
          <w:rFonts w:eastAsia="Times New Roman" w:cs="Times New Roman"/>
          <w:szCs w:val="24"/>
        </w:rPr>
        <w:t>Π</w:t>
      </w:r>
      <w:r w:rsidRPr="00B7153C">
        <w:rPr>
          <w:rFonts w:eastAsia="Times New Roman" w:cs="Times New Roman"/>
          <w:szCs w:val="24"/>
        </w:rPr>
        <w:t>ιστεύω</w:t>
      </w:r>
      <w:r>
        <w:rPr>
          <w:rFonts w:eastAsia="Times New Roman" w:cs="Times New Roman"/>
          <w:szCs w:val="24"/>
        </w:rPr>
        <w:t xml:space="preserve"> </w:t>
      </w:r>
      <w:r>
        <w:rPr>
          <w:rFonts w:eastAsia="Times New Roman"/>
          <w:bCs/>
          <w:shd w:val="clear" w:color="auto" w:fill="FFFFFF"/>
        </w:rPr>
        <w:t>ότι</w:t>
      </w:r>
      <w:r>
        <w:rPr>
          <w:rFonts w:eastAsia="Times New Roman"/>
          <w:bCs/>
          <w:shd w:val="clear" w:color="auto" w:fill="FFFFFF"/>
        </w:rPr>
        <w:t>,</w:t>
      </w:r>
      <w:r>
        <w:rPr>
          <w:rFonts w:eastAsia="Times New Roman" w:cs="Times New Roman"/>
          <w:szCs w:val="24"/>
        </w:rPr>
        <w:t xml:space="preserve"> αν ήταν δυνατόν να μας ακούσει ο Ρήγας Φεραίος, θα έτριζαν τα κόκκαλά του. Βλέπετε πόσο σοφή ήταν η άποψή του</w:t>
      </w:r>
      <w:r>
        <w:rPr>
          <w:rFonts w:eastAsia="Times New Roman" w:cs="Times New Roman"/>
          <w:szCs w:val="24"/>
        </w:rPr>
        <w:t xml:space="preserve"> για τη δημιουργία βαλκανικής ομοσπο</w:t>
      </w:r>
      <w:r>
        <w:rPr>
          <w:rFonts w:eastAsia="Times New Roman" w:cs="Times New Roman"/>
          <w:szCs w:val="24"/>
        </w:rPr>
        <w:t>νδίας</w:t>
      </w:r>
      <w:r>
        <w:rPr>
          <w:rFonts w:eastAsia="Times New Roman" w:cs="Times New Roman"/>
          <w:szCs w:val="24"/>
        </w:rPr>
        <w:t xml:space="preserve">. Το λέω αυτό, </w:t>
      </w:r>
      <w:r>
        <w:rPr>
          <w:rFonts w:eastAsia="Times New Roman" w:cs="Times New Roman"/>
          <w:bCs/>
          <w:shd w:val="clear" w:color="auto" w:fill="FFFFFF"/>
        </w:rPr>
        <w:t>γιατί</w:t>
      </w:r>
      <w:r>
        <w:rPr>
          <w:rFonts w:eastAsia="Times New Roman" w:cs="Times New Roman"/>
          <w:szCs w:val="24"/>
        </w:rPr>
        <w:t xml:space="preserve"> συνήθως όταν έρχονται ηγέτες από </w:t>
      </w:r>
      <w:r>
        <w:rPr>
          <w:rFonts w:eastAsia="Times New Roman" w:cs="Times New Roman"/>
          <w:szCs w:val="24"/>
        </w:rPr>
        <w:lastRenderedPageBreak/>
        <w:t xml:space="preserve">τις γειτονικές χώρες, θυμούνται τον Ρήγα Φεραίο. Πώς γίνεται από τη </w:t>
      </w:r>
      <w:r>
        <w:rPr>
          <w:rFonts w:eastAsia="Times New Roman"/>
          <w:bCs/>
          <w:shd w:val="clear" w:color="auto" w:fill="FFFFFF"/>
        </w:rPr>
        <w:t>μια</w:t>
      </w:r>
      <w:r>
        <w:rPr>
          <w:rFonts w:eastAsia="Times New Roman" w:cs="Times New Roman"/>
          <w:szCs w:val="24"/>
        </w:rPr>
        <w:t xml:space="preserve"> μεριά να υπηρετείς τον εθνικισμό σε όλες τις εκδοχές του </w:t>
      </w:r>
      <w:r>
        <w:rPr>
          <w:rFonts w:eastAsia="Times New Roman"/>
          <w:bCs/>
        </w:rPr>
        <w:t>και</w:t>
      </w:r>
      <w:r>
        <w:rPr>
          <w:rFonts w:eastAsia="Times New Roman" w:cs="Times New Roman"/>
          <w:szCs w:val="24"/>
        </w:rPr>
        <w:t xml:space="preserve"> από την άλλη να θυμάσαι τον Ρήγα Φεραίο, </w:t>
      </w:r>
      <w:r>
        <w:rPr>
          <w:rFonts w:eastAsia="Times New Roman" w:cs="Times New Roman"/>
        </w:rPr>
        <w:t>ο οποίος</w:t>
      </w:r>
      <w:r>
        <w:rPr>
          <w:rFonts w:eastAsia="Times New Roman" w:cs="Times New Roman"/>
          <w:szCs w:val="24"/>
        </w:rPr>
        <w:t xml:space="preserve"> πολύ σοφά στο μωσαϊκό των Βαλκανίων έβλεπε ως μόνη λύση με τη διάλυση της </w:t>
      </w:r>
      <w:r>
        <w:rPr>
          <w:rFonts w:eastAsia="Times New Roman" w:cs="Times New Roman"/>
          <w:szCs w:val="24"/>
        </w:rPr>
        <w:t>Ο</w:t>
      </w:r>
      <w:r>
        <w:rPr>
          <w:rFonts w:eastAsia="Times New Roman" w:cs="Times New Roman"/>
          <w:szCs w:val="24"/>
        </w:rPr>
        <w:t xml:space="preserve">θωμανικής </w:t>
      </w:r>
      <w:r>
        <w:rPr>
          <w:rFonts w:eastAsia="Times New Roman" w:cs="Times New Roman"/>
          <w:szCs w:val="24"/>
        </w:rPr>
        <w:t>Α</w:t>
      </w:r>
      <w:r>
        <w:rPr>
          <w:rFonts w:eastAsia="Times New Roman" w:cs="Times New Roman"/>
          <w:szCs w:val="24"/>
        </w:rPr>
        <w:t xml:space="preserve">υτοκρατορίας τη δημιουργία </w:t>
      </w:r>
      <w:r>
        <w:rPr>
          <w:rFonts w:eastAsia="Times New Roman"/>
          <w:bCs/>
          <w:shd w:val="clear" w:color="auto" w:fill="FFFFFF"/>
        </w:rPr>
        <w:t>μια</w:t>
      </w:r>
      <w:r>
        <w:rPr>
          <w:rFonts w:eastAsia="Times New Roman" w:cs="Times New Roman"/>
          <w:szCs w:val="24"/>
        </w:rPr>
        <w:t xml:space="preserve">ς </w:t>
      </w:r>
      <w:r>
        <w:rPr>
          <w:rFonts w:eastAsia="Times New Roman" w:cs="Times New Roman"/>
          <w:szCs w:val="24"/>
        </w:rPr>
        <w:t>β</w:t>
      </w:r>
      <w:r>
        <w:rPr>
          <w:rFonts w:eastAsia="Times New Roman" w:cs="Times New Roman"/>
          <w:szCs w:val="24"/>
        </w:rPr>
        <w:t xml:space="preserve">αλκανικής </w:t>
      </w:r>
      <w:r>
        <w:rPr>
          <w:rFonts w:eastAsia="Times New Roman" w:cs="Times New Roman"/>
          <w:szCs w:val="24"/>
        </w:rPr>
        <w:t>ο</w:t>
      </w:r>
      <w:r>
        <w:rPr>
          <w:rFonts w:eastAsia="Times New Roman" w:cs="Times New Roman"/>
          <w:szCs w:val="24"/>
        </w:rPr>
        <w:t>μοσπονδίας;</w:t>
      </w:r>
    </w:p>
    <w:p w14:paraId="7CF05E20" w14:textId="77777777" w:rsidR="00DE1A4F" w:rsidRDefault="00594AFE">
      <w:pPr>
        <w:spacing w:line="600" w:lineRule="auto"/>
        <w:ind w:firstLine="720"/>
        <w:jc w:val="both"/>
        <w:rPr>
          <w:rFonts w:eastAsia="Times New Roman"/>
          <w:bCs/>
          <w:shd w:val="clear" w:color="auto" w:fill="FFFFFF"/>
        </w:rPr>
      </w:pPr>
      <w:r>
        <w:rPr>
          <w:rFonts w:eastAsia="Times New Roman"/>
          <w:bCs/>
          <w:shd w:val="clear" w:color="auto" w:fill="FFFFFF"/>
        </w:rPr>
        <w:t xml:space="preserve">Ξέρετε γιατί το λέω αυτό; Δείτε τι γίνεται τώρα στη Γερμανία με τον σχηματισμό κυβέρνησης. Ο Μάρτιν </w:t>
      </w:r>
      <w:proofErr w:type="spellStart"/>
      <w:r>
        <w:rPr>
          <w:rFonts w:eastAsia="Times New Roman"/>
          <w:bCs/>
          <w:shd w:val="clear" w:color="auto" w:fill="FFFFFF"/>
        </w:rPr>
        <w:t>Σουλτς</w:t>
      </w:r>
      <w:proofErr w:type="spellEnd"/>
      <w:r>
        <w:rPr>
          <w:rFonts w:eastAsia="Times New Roman"/>
          <w:bCs/>
          <w:shd w:val="clear" w:color="auto" w:fill="FFFFFF"/>
        </w:rPr>
        <w:t xml:space="preserve"> έχει μ</w:t>
      </w:r>
      <w:r>
        <w:rPr>
          <w:rFonts w:eastAsia="Times New Roman"/>
          <w:bCs/>
          <w:shd w:val="clear" w:color="auto" w:fill="FFFFFF"/>
        </w:rPr>
        <w:t xml:space="preserve">πει στο στόχαστρο, γιατί είπε </w:t>
      </w:r>
      <w:r>
        <w:rPr>
          <w:rFonts w:eastAsia="Times New Roman"/>
          <w:bCs/>
          <w:shd w:val="clear" w:color="auto" w:fill="FFFFFF"/>
        </w:rPr>
        <w:t xml:space="preserve">ότι πρέπει να πάμε στις «Ηνωμένες Πολιτείες της Ευρώπης», </w:t>
      </w:r>
      <w:r>
        <w:rPr>
          <w:rFonts w:eastAsia="Times New Roman"/>
          <w:bCs/>
          <w:shd w:val="clear" w:color="auto" w:fill="FFFFFF"/>
        </w:rPr>
        <w:t>αυτό που κάποτε ήταν γραμμένο στη σημαία του εργατικού κινήματος. Έτσι θα ξεμπλέξουμε από αυτόν τον αρρωστημένο εθνικισμό.</w:t>
      </w:r>
    </w:p>
    <w:p w14:paraId="7CF05E21" w14:textId="77777777" w:rsidR="00DE1A4F" w:rsidRDefault="00594AFE">
      <w:pPr>
        <w:spacing w:line="600" w:lineRule="auto"/>
        <w:ind w:firstLine="720"/>
        <w:jc w:val="both"/>
        <w:rPr>
          <w:rFonts w:eastAsia="Times New Roman"/>
          <w:bCs/>
          <w:shd w:val="clear" w:color="auto" w:fill="FFFFFF"/>
        </w:rPr>
      </w:pPr>
      <w:r>
        <w:rPr>
          <w:rFonts w:eastAsia="Times New Roman"/>
          <w:bCs/>
          <w:shd w:val="clear" w:color="auto" w:fill="FFFFFF"/>
        </w:rPr>
        <w:t xml:space="preserve">Σας ευχαριστώ. </w:t>
      </w:r>
    </w:p>
    <w:p w14:paraId="7CF05E22" w14:textId="77777777" w:rsidR="00DE1A4F" w:rsidRDefault="00594AFE">
      <w:pPr>
        <w:spacing w:line="600" w:lineRule="auto"/>
        <w:ind w:firstLine="709"/>
        <w:jc w:val="center"/>
        <w:rPr>
          <w:rFonts w:eastAsia="Times New Roman" w:cs="Times New Roman"/>
        </w:rPr>
      </w:pPr>
      <w:r>
        <w:rPr>
          <w:rFonts w:eastAsia="Times New Roman" w:cs="Times New Roman"/>
        </w:rPr>
        <w:lastRenderedPageBreak/>
        <w:t>(Χειροκροτήματα από την πτέρυ</w:t>
      </w:r>
      <w:r>
        <w:rPr>
          <w:rFonts w:eastAsia="Times New Roman" w:cs="Times New Roman"/>
        </w:rPr>
        <w:t>γα του ΣΥΡΙΖΑ)</w:t>
      </w:r>
    </w:p>
    <w:p w14:paraId="7CF05E23" w14:textId="77777777" w:rsidR="00DE1A4F" w:rsidRDefault="00594AFE">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w:t>
      </w:r>
      <w:r>
        <w:rPr>
          <w:rFonts w:eastAsia="Times New Roman"/>
          <w:bCs/>
          <w:shd w:val="clear" w:color="auto" w:fill="FFFFFF"/>
        </w:rPr>
        <w:t>Ευχαριστώ πολύ</w:t>
      </w:r>
      <w:r>
        <w:rPr>
          <w:rFonts w:eastAsia="Times New Roman" w:cs="Times New Roman"/>
          <w:szCs w:val="24"/>
        </w:rPr>
        <w:t xml:space="preserve">. </w:t>
      </w:r>
    </w:p>
    <w:p w14:paraId="7CF05E24"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bCs/>
          <w:shd w:val="clear" w:color="auto" w:fill="FFFFFF"/>
        </w:rPr>
        <w:t>Κοινοβουλευτικ</w:t>
      </w:r>
      <w:r>
        <w:rPr>
          <w:rFonts w:eastAsia="Times New Roman" w:cs="Times New Roman"/>
          <w:bCs/>
          <w:shd w:val="clear" w:color="auto" w:fill="FFFFFF"/>
        </w:rPr>
        <w:t>ή</w:t>
      </w:r>
      <w:r>
        <w:rPr>
          <w:rFonts w:eastAsia="Times New Roman" w:cs="Times New Roman"/>
          <w:bCs/>
          <w:shd w:val="clear" w:color="auto" w:fill="FFFFFF"/>
        </w:rPr>
        <w:t xml:space="preserve"> Εκπρόσωπος</w:t>
      </w:r>
      <w:r>
        <w:rPr>
          <w:rFonts w:eastAsia="Times New Roman" w:cs="Times New Roman"/>
          <w:szCs w:val="24"/>
        </w:rPr>
        <w:t xml:space="preserve"> του ΣΥΡΙΖΑ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Βάκη</w:t>
      </w:r>
      <w:proofErr w:type="spellEnd"/>
      <w:r>
        <w:rPr>
          <w:rFonts w:eastAsia="Times New Roman" w:cs="Times New Roman"/>
          <w:szCs w:val="24"/>
        </w:rPr>
        <w:t xml:space="preserve">, </w:t>
      </w:r>
      <w:r>
        <w:rPr>
          <w:rFonts w:eastAsia="Times New Roman"/>
          <w:bCs/>
        </w:rPr>
        <w:t>έχει</w:t>
      </w:r>
      <w:r>
        <w:rPr>
          <w:rFonts w:eastAsia="Times New Roman" w:cs="Times New Roman"/>
          <w:szCs w:val="24"/>
        </w:rPr>
        <w:t xml:space="preserve"> τον λόγο για δώδεκα λεπτά.</w:t>
      </w:r>
    </w:p>
    <w:p w14:paraId="7CF05E25"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Θα εξαντλήσω όλον τον χρόνο μου, κύριε Πρόεδρε, </w:t>
      </w:r>
      <w:r>
        <w:rPr>
          <w:rFonts w:eastAsia="Times New Roman"/>
          <w:bCs/>
        </w:rPr>
        <w:t>και</w:t>
      </w:r>
      <w:r>
        <w:rPr>
          <w:rFonts w:eastAsia="Times New Roman" w:cs="Times New Roman"/>
          <w:szCs w:val="24"/>
        </w:rPr>
        <w:t xml:space="preserve"> της δευτερολογίας μου.</w:t>
      </w:r>
    </w:p>
    <w:p w14:paraId="7CF05E26" w14:textId="77777777" w:rsidR="00DE1A4F" w:rsidRDefault="00594AFE">
      <w:pPr>
        <w:spacing w:line="600" w:lineRule="auto"/>
        <w:ind w:firstLine="720"/>
        <w:jc w:val="both"/>
        <w:rPr>
          <w:rFonts w:eastAsia="Times New Roman" w:cs="Times New Roman"/>
          <w:szCs w:val="24"/>
        </w:rPr>
      </w:pPr>
      <w:r>
        <w:rPr>
          <w:rFonts w:eastAsia="Times New Roman"/>
          <w:b/>
          <w:bCs/>
        </w:rPr>
        <w:t xml:space="preserve">ΠΡΟΕΔΡΕΥΩΝ </w:t>
      </w:r>
      <w:r>
        <w:rPr>
          <w:rFonts w:eastAsia="Times New Roman"/>
          <w:b/>
          <w:bCs/>
        </w:rPr>
        <w:t>(Δημήτριος Κρεμαστινός):</w:t>
      </w:r>
      <w:r>
        <w:rPr>
          <w:rFonts w:eastAsia="Times New Roman" w:cs="Times New Roman"/>
          <w:szCs w:val="24"/>
        </w:rPr>
        <w:t xml:space="preserve"> Παρακαλώ, κυρία </w:t>
      </w:r>
      <w:proofErr w:type="spellStart"/>
      <w:r>
        <w:rPr>
          <w:rFonts w:eastAsia="Times New Roman" w:cs="Times New Roman"/>
          <w:szCs w:val="24"/>
        </w:rPr>
        <w:t>Βάκη</w:t>
      </w:r>
      <w:proofErr w:type="spellEnd"/>
      <w:r>
        <w:rPr>
          <w:rFonts w:eastAsia="Times New Roman" w:cs="Times New Roman"/>
          <w:szCs w:val="24"/>
        </w:rPr>
        <w:t xml:space="preserve">, </w:t>
      </w:r>
      <w:r>
        <w:rPr>
          <w:rFonts w:eastAsia="Times New Roman"/>
          <w:bCs/>
        </w:rPr>
        <w:t>και</w:t>
      </w:r>
      <w:r>
        <w:rPr>
          <w:rFonts w:eastAsia="Times New Roman" w:cs="Times New Roman"/>
          <w:szCs w:val="24"/>
        </w:rPr>
        <w:t xml:space="preserve"> χρόνια σας πολλά.</w:t>
      </w:r>
    </w:p>
    <w:p w14:paraId="7CF05E27"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w:t>
      </w:r>
      <w:r>
        <w:rPr>
          <w:rFonts w:eastAsia="Times New Roman"/>
          <w:bCs/>
          <w:shd w:val="clear" w:color="auto" w:fill="FFFFFF"/>
        </w:rPr>
        <w:t>Ευχαριστώ πολύ</w:t>
      </w:r>
      <w:r>
        <w:rPr>
          <w:rFonts w:eastAsia="Times New Roman" w:cs="Times New Roman"/>
          <w:szCs w:val="24"/>
        </w:rPr>
        <w:t xml:space="preserve">, κύριε Πρόεδρε. Να ευχηθώ κι εγώ καλή χρονιά </w:t>
      </w:r>
      <w:r>
        <w:rPr>
          <w:rFonts w:eastAsia="Times New Roman"/>
          <w:bCs/>
        </w:rPr>
        <w:t>και</w:t>
      </w:r>
      <w:r>
        <w:rPr>
          <w:rFonts w:eastAsia="Times New Roman" w:cs="Times New Roman"/>
          <w:szCs w:val="24"/>
        </w:rPr>
        <w:t xml:space="preserve"> χρόνια πολλά σε όλες και όλους.</w:t>
      </w:r>
    </w:p>
    <w:p w14:paraId="7CF05E28"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 xml:space="preserve">Θα μου επιτρέψετε προτού εισέλθω στο θέμα </w:t>
      </w:r>
      <w:r>
        <w:rPr>
          <w:rFonts w:eastAsia="Times New Roman" w:cs="Times New Roman"/>
          <w:bCs/>
          <w:shd w:val="clear" w:color="auto" w:fill="FFFFFF"/>
        </w:rPr>
        <w:t>που</w:t>
      </w:r>
      <w:r>
        <w:rPr>
          <w:rFonts w:eastAsia="Times New Roman" w:cs="Times New Roman"/>
          <w:szCs w:val="24"/>
        </w:rPr>
        <w:t xml:space="preserve"> αφορά το νομοσχέδιο, </w:t>
      </w:r>
      <w:r>
        <w:rPr>
          <w:rFonts w:eastAsia="Times New Roman"/>
          <w:bCs/>
          <w:shd w:val="clear" w:color="auto" w:fill="FFFFFF"/>
        </w:rPr>
        <w:t>να</w:t>
      </w:r>
      <w:r>
        <w:rPr>
          <w:rFonts w:eastAsia="Times New Roman" w:cs="Times New Roman"/>
          <w:szCs w:val="24"/>
        </w:rPr>
        <w:t xml:space="preserve"> κάνω δύ</w:t>
      </w:r>
      <w:r>
        <w:rPr>
          <w:rFonts w:eastAsia="Times New Roman" w:cs="Times New Roman"/>
          <w:szCs w:val="24"/>
        </w:rPr>
        <w:t xml:space="preserve">ο παρατηρήσεις. Με κάλυψε, βέβαια, </w:t>
      </w:r>
      <w:r>
        <w:rPr>
          <w:rFonts w:eastAsia="Times New Roman"/>
          <w:bCs/>
        </w:rPr>
        <w:t>και</w:t>
      </w:r>
      <w:r>
        <w:rPr>
          <w:rFonts w:eastAsia="Times New Roman" w:cs="Times New Roman"/>
          <w:szCs w:val="24"/>
        </w:rPr>
        <w:t xml:space="preserve"> πριν ο συνάδελφος κ. Τριαντάφυλλος </w:t>
      </w:r>
      <w:proofErr w:type="spellStart"/>
      <w:r>
        <w:rPr>
          <w:rFonts w:eastAsia="Times New Roman" w:cs="Times New Roman"/>
          <w:szCs w:val="24"/>
        </w:rPr>
        <w:t>Μηταφίδης</w:t>
      </w:r>
      <w:proofErr w:type="spellEnd"/>
      <w:r>
        <w:rPr>
          <w:rFonts w:eastAsia="Times New Roman" w:cs="Times New Roman"/>
          <w:szCs w:val="24"/>
        </w:rPr>
        <w:t>.</w:t>
      </w:r>
    </w:p>
    <w:p w14:paraId="7CF05E29" w14:textId="77777777" w:rsidR="00DE1A4F" w:rsidRDefault="00594AFE">
      <w:pPr>
        <w:spacing w:line="600" w:lineRule="auto"/>
        <w:ind w:firstLine="720"/>
        <w:jc w:val="both"/>
        <w:rPr>
          <w:rFonts w:eastAsia="Times New Roman"/>
          <w:bCs/>
        </w:rPr>
      </w:pPr>
      <w:r>
        <w:rPr>
          <w:rFonts w:eastAsia="Times New Roman" w:cs="Times New Roman"/>
          <w:szCs w:val="24"/>
        </w:rPr>
        <w:t xml:space="preserve">Κοιτάξτε, ακούσαμε από τον </w:t>
      </w:r>
      <w:r>
        <w:rPr>
          <w:rFonts w:eastAsia="Times New Roman" w:cs="Times New Roman"/>
          <w:bCs/>
          <w:shd w:val="clear" w:color="auto" w:fill="FFFFFF"/>
        </w:rPr>
        <w:t>Κοινοβουλευτικό Εκπρόσωπο</w:t>
      </w:r>
      <w:r>
        <w:rPr>
          <w:rFonts w:eastAsia="Times New Roman" w:cs="Times New Roman"/>
          <w:szCs w:val="24"/>
        </w:rPr>
        <w:t xml:space="preserve"> της Δημοκρατικής Συμπαράταξης να επιρρίπτονται διάφορες μομφές περί ενδοτισμού </w:t>
      </w:r>
      <w:r>
        <w:rPr>
          <w:rFonts w:eastAsia="Times New Roman"/>
          <w:bCs/>
        </w:rPr>
        <w:t>κ.λπ. με αφορμή την υπόθεση των οκτώ Το</w:t>
      </w:r>
      <w:r>
        <w:rPr>
          <w:rFonts w:eastAsia="Times New Roman"/>
          <w:bCs/>
        </w:rPr>
        <w:t>ύρκων στρατιωτικών.</w:t>
      </w:r>
    </w:p>
    <w:p w14:paraId="7CF05E2A" w14:textId="77777777" w:rsidR="00DE1A4F" w:rsidRDefault="00594AFE">
      <w:pPr>
        <w:spacing w:line="600" w:lineRule="auto"/>
        <w:ind w:firstLine="720"/>
        <w:jc w:val="both"/>
        <w:rPr>
          <w:rFonts w:eastAsia="Times New Roman"/>
          <w:bCs/>
        </w:rPr>
      </w:pPr>
      <w:r>
        <w:rPr>
          <w:rFonts w:eastAsia="Times New Roman"/>
          <w:bCs/>
        </w:rPr>
        <w:t xml:space="preserve">Θα πρέπει </w:t>
      </w:r>
      <w:r>
        <w:rPr>
          <w:rFonts w:eastAsia="Times New Roman"/>
          <w:bCs/>
          <w:shd w:val="clear" w:color="auto" w:fill="FFFFFF"/>
        </w:rPr>
        <w:t>να</w:t>
      </w:r>
      <w:r>
        <w:rPr>
          <w:rFonts w:eastAsia="Times New Roman"/>
          <w:bCs/>
        </w:rPr>
        <w:t xml:space="preserve"> θυμίσουμε </w:t>
      </w:r>
      <w:r>
        <w:rPr>
          <w:rFonts w:eastAsia="Times New Roman"/>
          <w:bCs/>
          <w:shd w:val="clear" w:color="auto" w:fill="FFFFFF"/>
        </w:rPr>
        <w:t>ότι</w:t>
      </w:r>
      <w:r>
        <w:rPr>
          <w:rFonts w:eastAsia="Times New Roman"/>
          <w:bCs/>
        </w:rPr>
        <w:t xml:space="preserve"> δεν υπάρχει περίπτωση αυτοί οι άνθρωποι να εκδοθούν, διότι υπάρχει απόφαση του Αρείου Πάγου. Υπάρχει το θέμα της χορήγησης του ασύλου και η χορήγηση του ασύλου είναι καλό να μην είναι μόνο </w:t>
      </w:r>
      <w:r>
        <w:rPr>
          <w:rFonts w:eastAsia="Times New Roman"/>
          <w:bCs/>
          <w:shd w:val="clear" w:color="auto" w:fill="FFFFFF"/>
        </w:rPr>
        <w:t>μια</w:t>
      </w:r>
      <w:r>
        <w:rPr>
          <w:rFonts w:eastAsia="Times New Roman"/>
          <w:bCs/>
        </w:rPr>
        <w:t xml:space="preserve"> διοικητική πράξη</w:t>
      </w:r>
      <w:r>
        <w:rPr>
          <w:rFonts w:eastAsia="Times New Roman"/>
          <w:bCs/>
        </w:rPr>
        <w:t xml:space="preserve"> διεκπεραίωσης από το δευτεροβάθμιο αλλά να αποφασίζει η δικαιοσύνη. Περί αυτού πρόκειται.</w:t>
      </w:r>
    </w:p>
    <w:p w14:paraId="7CF05E2B" w14:textId="77777777" w:rsidR="00DE1A4F" w:rsidRDefault="00594AFE">
      <w:pPr>
        <w:spacing w:line="600" w:lineRule="auto"/>
        <w:ind w:firstLine="720"/>
        <w:jc w:val="both"/>
        <w:rPr>
          <w:rFonts w:eastAsia="Times New Roman"/>
          <w:bCs/>
        </w:rPr>
      </w:pPr>
      <w:r>
        <w:rPr>
          <w:rFonts w:eastAsia="Times New Roman"/>
          <w:bCs/>
        </w:rPr>
        <w:lastRenderedPageBreak/>
        <w:t xml:space="preserve">Όσον αφορά τα μαθήματα ανθρωπίνων </w:t>
      </w:r>
      <w:r>
        <w:rPr>
          <w:rFonts w:eastAsia="Times New Roman"/>
          <w:bCs/>
          <w:shd w:val="clear" w:color="auto" w:fill="FFFFFF"/>
        </w:rPr>
        <w:t>δικαιωμάτων</w:t>
      </w:r>
      <w:r>
        <w:rPr>
          <w:rFonts w:eastAsia="Times New Roman"/>
          <w:bCs/>
        </w:rPr>
        <w:t xml:space="preserve"> και ενδοτισμού, εγώ θα τα επιστρέψω ως απαράδεκτα. Τις μομφές αυτές ας τις επιρρίψουν καλύτερα στους συγκατοίκους τους </w:t>
      </w:r>
      <w:r>
        <w:rPr>
          <w:rFonts w:eastAsia="Times New Roman"/>
          <w:bCs/>
        </w:rPr>
        <w:t xml:space="preserve">στον νέο φορέα της Κεντροαριστεράς, όταν παρέδιδαν τον </w:t>
      </w:r>
      <w:proofErr w:type="spellStart"/>
      <w:r>
        <w:rPr>
          <w:rFonts w:eastAsia="Times New Roman"/>
          <w:bCs/>
        </w:rPr>
        <w:t>Οτσαλάν</w:t>
      </w:r>
      <w:proofErr w:type="spellEnd"/>
      <w:r>
        <w:rPr>
          <w:rFonts w:eastAsia="Times New Roman"/>
          <w:bCs/>
        </w:rPr>
        <w:t xml:space="preserve">, όπως είπε και ο </w:t>
      </w:r>
      <w:proofErr w:type="spellStart"/>
      <w:r>
        <w:rPr>
          <w:rFonts w:eastAsia="Times New Roman"/>
          <w:bCs/>
        </w:rPr>
        <w:t>προλαλήσας</w:t>
      </w:r>
      <w:proofErr w:type="spellEnd"/>
      <w:r>
        <w:rPr>
          <w:rFonts w:eastAsia="Times New Roman"/>
          <w:bCs/>
        </w:rPr>
        <w:t>.</w:t>
      </w:r>
    </w:p>
    <w:p w14:paraId="7CF05E2C" w14:textId="77777777" w:rsidR="00DE1A4F" w:rsidRDefault="00594AFE">
      <w:pPr>
        <w:tabs>
          <w:tab w:val="left" w:pos="1494"/>
        </w:tabs>
        <w:spacing w:line="600" w:lineRule="auto"/>
        <w:ind w:firstLine="720"/>
        <w:jc w:val="both"/>
        <w:rPr>
          <w:rFonts w:eastAsia="Times New Roman" w:cs="Times New Roman"/>
          <w:szCs w:val="24"/>
        </w:rPr>
      </w:pPr>
      <w:r>
        <w:rPr>
          <w:rFonts w:eastAsia="Times New Roman" w:cs="Times New Roman"/>
          <w:szCs w:val="24"/>
        </w:rPr>
        <w:t>Όσον αφορά τα εθνικά θέματα και το περίφημο θέμα του ονόματος, επιτρέψτε μου να πω δ</w:t>
      </w:r>
      <w:r>
        <w:rPr>
          <w:rFonts w:eastAsia="Times New Roman" w:cs="Times New Roman"/>
          <w:szCs w:val="24"/>
        </w:rPr>
        <w:t>ύ</w:t>
      </w:r>
      <w:r>
        <w:rPr>
          <w:rFonts w:eastAsia="Times New Roman" w:cs="Times New Roman"/>
          <w:szCs w:val="24"/>
        </w:rPr>
        <w:t xml:space="preserve">ο λόγια, γιατί σε αυτό έκανε αναφορά ο Κοινοβουλευτικός Εκπρόσωπος του </w:t>
      </w:r>
      <w:r>
        <w:rPr>
          <w:rFonts w:eastAsia="Times New Roman" w:cs="Times New Roman"/>
          <w:szCs w:val="24"/>
        </w:rPr>
        <w:t>Ποταμιού. Είναι μια πολύ καλή ευκαιρία. Η εξωτερική μας πολιτική υπήρξε, δυστυχώς, μια πολιτική χαμένων ευκαιριών. Πέρασαν κοντά τριάντα χρόνια από τότε που ξεκίνησε η σύγχρονη εκδοχή του λεγόμενου «</w:t>
      </w:r>
      <w:r>
        <w:rPr>
          <w:rFonts w:eastAsia="Times New Roman" w:cs="Times New Roman"/>
          <w:szCs w:val="24"/>
        </w:rPr>
        <w:t>μ</w:t>
      </w:r>
      <w:r>
        <w:rPr>
          <w:rFonts w:eastAsia="Times New Roman" w:cs="Times New Roman"/>
          <w:szCs w:val="24"/>
        </w:rPr>
        <w:t>ακεδονικού ζητήματος» και ζήσαμε, συνάδελφοί μου, όχι το</w:t>
      </w:r>
      <w:r>
        <w:rPr>
          <w:rFonts w:eastAsia="Times New Roman" w:cs="Times New Roman"/>
          <w:szCs w:val="24"/>
        </w:rPr>
        <w:t xml:space="preserve"> παραμύθι χωρίς όνομα, αλλά έναν εφιάλτη, τον εφιάλτη ενός μισαλλόδοξου </w:t>
      </w:r>
      <w:r>
        <w:rPr>
          <w:rFonts w:eastAsia="Times New Roman" w:cs="Times New Roman"/>
          <w:szCs w:val="24"/>
        </w:rPr>
        <w:lastRenderedPageBreak/>
        <w:t>εθνικισμού και πατριδοκαπηλίας που κορυφωνόταν ακόμα και στην έριδα περί της ταυτότητας του Βουκεφάλα.</w:t>
      </w:r>
    </w:p>
    <w:p w14:paraId="7CF05E2D" w14:textId="77777777" w:rsidR="00DE1A4F" w:rsidRDefault="00594AFE">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Η αναζήτηση εθνικής ταυτότητας, ο εθνικός αυτοπροσδιορισμός είναι αδιαμφισβήτητο </w:t>
      </w:r>
      <w:r>
        <w:rPr>
          <w:rFonts w:eastAsia="Times New Roman" w:cs="Times New Roman"/>
          <w:szCs w:val="24"/>
        </w:rPr>
        <w:t>δικαίωμα. Η πάση θυσία, όμως, αναζήτηση της εθνικής ταυτότητας και του αυτοπροσδιορισμού σε έναν αρχέγονο ιδρυτικό μύθο, τελικά απεδείχθη ότι τους μόνους που βοήθησε είναι όσους ήθελαν να κάνουν πολιτικές καριέρες και μάλιστα βραχύβιες.</w:t>
      </w:r>
    </w:p>
    <w:p w14:paraId="7CF05E2E" w14:textId="77777777" w:rsidR="00DE1A4F" w:rsidRDefault="00594AFE">
      <w:pPr>
        <w:tabs>
          <w:tab w:val="left" w:pos="1494"/>
        </w:tabs>
        <w:spacing w:line="600" w:lineRule="auto"/>
        <w:ind w:firstLine="720"/>
        <w:jc w:val="both"/>
        <w:rPr>
          <w:rFonts w:eastAsia="Times New Roman" w:cs="Times New Roman"/>
          <w:szCs w:val="24"/>
        </w:rPr>
      </w:pPr>
      <w:r>
        <w:rPr>
          <w:rFonts w:eastAsia="Times New Roman" w:cs="Times New Roman"/>
          <w:szCs w:val="24"/>
        </w:rPr>
        <w:t>Να το πω διαφορετικ</w:t>
      </w:r>
      <w:r>
        <w:rPr>
          <w:rFonts w:eastAsia="Times New Roman" w:cs="Times New Roman"/>
          <w:szCs w:val="24"/>
        </w:rPr>
        <w:t>ά: «Πατριωτισμός» δεν είναι οι εθνικισμοί και οι αλυτρωτισμοί, αλλά η δημιουργία σχέσεων καλής γειτονίας σε μια εύθραυστη περιοχή και η δημιουργία προϋποθέσεων εξόδου από έναν ιδιότυπο γραφικό απομονωτισμό.</w:t>
      </w:r>
    </w:p>
    <w:p w14:paraId="7CF05E2F" w14:textId="77777777" w:rsidR="00DE1A4F" w:rsidRDefault="00594AFE">
      <w:pPr>
        <w:tabs>
          <w:tab w:val="left" w:pos="1494"/>
        </w:tabs>
        <w:spacing w:line="600" w:lineRule="auto"/>
        <w:ind w:firstLine="720"/>
        <w:jc w:val="both"/>
        <w:rPr>
          <w:rFonts w:eastAsia="Times New Roman" w:cs="Times New Roman"/>
          <w:szCs w:val="24"/>
        </w:rPr>
      </w:pPr>
      <w:proofErr w:type="spellStart"/>
      <w:r>
        <w:rPr>
          <w:rFonts w:eastAsia="Times New Roman" w:cs="Times New Roman"/>
          <w:szCs w:val="24"/>
        </w:rPr>
        <w:lastRenderedPageBreak/>
        <w:t>Ήγγικεν</w:t>
      </w:r>
      <w:proofErr w:type="spellEnd"/>
      <w:r>
        <w:rPr>
          <w:rFonts w:eastAsia="Times New Roman" w:cs="Times New Roman"/>
          <w:szCs w:val="24"/>
        </w:rPr>
        <w:t xml:space="preserve">, λοιπόν, η ώρα που και η πολιτική ηγεσία </w:t>
      </w:r>
      <w:r>
        <w:rPr>
          <w:rFonts w:eastAsia="Times New Roman" w:cs="Times New Roman"/>
          <w:szCs w:val="24"/>
        </w:rPr>
        <w:t xml:space="preserve">της </w:t>
      </w:r>
      <w:proofErr w:type="spellStart"/>
      <w:r>
        <w:rPr>
          <w:rFonts w:eastAsia="Times New Roman" w:cs="Times New Roman"/>
          <w:szCs w:val="24"/>
        </w:rPr>
        <w:t>γείτονος</w:t>
      </w:r>
      <w:proofErr w:type="spellEnd"/>
      <w:r>
        <w:rPr>
          <w:rFonts w:eastAsia="Times New Roman" w:cs="Times New Roman"/>
          <w:szCs w:val="24"/>
        </w:rPr>
        <w:t xml:space="preserve"> χώρας εμφανίζεται αισιόδοξη και συναινετική. Ας μη χάσουμε μια ευκαιρία, τώρα που έχει εξασθενίσει μια αδιέξοδη και καταστροφική αδιαλλαξία. Ας προχωρήσουμε σε μια σύνθετη ονομασία </w:t>
      </w:r>
      <w:proofErr w:type="spellStart"/>
      <w:r>
        <w:rPr>
          <w:rFonts w:eastAsia="Times New Roman" w:cs="Times New Roman"/>
          <w:szCs w:val="24"/>
          <w:lang w:val="en-US"/>
        </w:rPr>
        <w:t>erga</w:t>
      </w:r>
      <w:proofErr w:type="spellEnd"/>
      <w:r>
        <w:rPr>
          <w:rFonts w:eastAsia="Times New Roman" w:cs="Times New Roman"/>
          <w:szCs w:val="24"/>
        </w:rPr>
        <w:t xml:space="preserve"> </w:t>
      </w:r>
      <w:proofErr w:type="spellStart"/>
      <w:r>
        <w:rPr>
          <w:rFonts w:eastAsia="Times New Roman" w:cs="Times New Roman"/>
          <w:szCs w:val="24"/>
          <w:lang w:val="en-US"/>
        </w:rPr>
        <w:t>omnes</w:t>
      </w:r>
      <w:proofErr w:type="spellEnd"/>
      <w:r>
        <w:rPr>
          <w:rFonts w:eastAsia="Times New Roman" w:cs="Times New Roman"/>
          <w:szCs w:val="24"/>
        </w:rPr>
        <w:t xml:space="preserve"> που δεν θα αφήνει, βεβαίως, σκιές αλυτρωτισμού, ούτ</w:t>
      </w:r>
      <w:r>
        <w:rPr>
          <w:rFonts w:eastAsia="Times New Roman" w:cs="Times New Roman"/>
          <w:szCs w:val="24"/>
        </w:rPr>
        <w:t xml:space="preserve">ε θα πυροδοτεί εθνικιστικές ρητορείες. </w:t>
      </w:r>
    </w:p>
    <w:p w14:paraId="7CF05E30" w14:textId="77777777" w:rsidR="00DE1A4F" w:rsidRDefault="00594AFE">
      <w:pPr>
        <w:tabs>
          <w:tab w:val="left" w:pos="1494"/>
        </w:tabs>
        <w:spacing w:line="600" w:lineRule="auto"/>
        <w:ind w:firstLine="720"/>
        <w:jc w:val="both"/>
        <w:rPr>
          <w:rFonts w:eastAsia="Times New Roman" w:cs="Times New Roman"/>
          <w:szCs w:val="24"/>
        </w:rPr>
      </w:pPr>
      <w:r>
        <w:rPr>
          <w:rFonts w:eastAsia="Times New Roman" w:cs="Times New Roman"/>
          <w:szCs w:val="24"/>
        </w:rPr>
        <w:t>Όσον αφορά αυτό που ισχυρίστηκε ο Κοινοβουλευτικός Εκπρόσωπος του Ποταμιού, ας αναλογιστεί ο καθένας τις ευθύνες του για ένα τόσο ευαίσθητο εθνικό θέμα. Είναι ντροπή τα εθνικά θέματα να χρησιμοποιούνται ως πρόσχημα ι</w:t>
      </w:r>
      <w:r>
        <w:rPr>
          <w:rFonts w:eastAsia="Times New Roman" w:cs="Times New Roman"/>
          <w:szCs w:val="24"/>
        </w:rPr>
        <w:t xml:space="preserve">κανοποίησης των διακαών πόθων να πέσει η Κυβέρνηση, ως μοχλός υπονόμευσης των πολιτικών μας αντιπάλων ή αλλαγής πολιτικών συσχετισμών. </w:t>
      </w:r>
    </w:p>
    <w:p w14:paraId="7CF05E31" w14:textId="77777777" w:rsidR="00DE1A4F" w:rsidRDefault="00594AFE">
      <w:pPr>
        <w:tabs>
          <w:tab w:val="left" w:pos="1494"/>
        </w:tabs>
        <w:spacing w:line="600" w:lineRule="auto"/>
        <w:ind w:firstLine="720"/>
        <w:jc w:val="both"/>
        <w:rPr>
          <w:rFonts w:eastAsia="Times New Roman" w:cs="Times New Roman"/>
          <w:szCs w:val="24"/>
        </w:rPr>
      </w:pPr>
      <w:r>
        <w:rPr>
          <w:rFonts w:eastAsia="Times New Roman" w:cs="Times New Roman"/>
          <w:szCs w:val="24"/>
        </w:rPr>
        <w:lastRenderedPageBreak/>
        <w:t>Τυχόν αποκλίνουσες θέσεις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δεν συνιστούν, όπως είχε πει και ο Αρχηγός της Αξιωματικής Αντιπολίτευσης </w:t>
      </w:r>
      <w:r>
        <w:rPr>
          <w:rFonts w:eastAsia="Times New Roman" w:cs="Times New Roman"/>
          <w:szCs w:val="24"/>
        </w:rPr>
        <w:t>τεκμήριο απώλειας της δεδηλωμένης. Αυτά τα λέει το Σύνταγμα. Ας διαβάζουμε το Σύνταγμα. Για να μην αναφερθώ στο πρόσφατο εύρημα, το οποίο συνιστά όνειδος και για τον Κοινοβουλευτισμό και μνημείο πολιτικού καιροσκοπισμού, σύμφωνα με το οποίο καταψηφίζουμε μ</w:t>
      </w:r>
      <w:r>
        <w:rPr>
          <w:rFonts w:eastAsia="Times New Roman" w:cs="Times New Roman"/>
          <w:szCs w:val="24"/>
        </w:rPr>
        <w:t>ια συμφωνία, εν προκειμένω σε μείζονα εθνικά θέματα, ακόμη και αν συμφωνούμε με το περιεχόμενό της, εφόσον ο ένας εκ των δύο κυβερνητικών εταίρων δεν τη στηρίζει. Αυτό αντιλαμβάνεστε ότι το μόνο που προκαλεί είναι θυμηδία. Ας αναλογιστούμε λοιπόν τις ευθύν</w:t>
      </w:r>
      <w:r>
        <w:rPr>
          <w:rFonts w:eastAsia="Times New Roman" w:cs="Times New Roman"/>
          <w:szCs w:val="24"/>
        </w:rPr>
        <w:t>ες μας, η καθεμία και ο καθένας, και ας αδράξουμε την ευκαιρία.</w:t>
      </w:r>
    </w:p>
    <w:p w14:paraId="7CF05E32" w14:textId="77777777" w:rsidR="00DE1A4F" w:rsidRDefault="00594AFE">
      <w:pPr>
        <w:tabs>
          <w:tab w:val="left" w:pos="1494"/>
        </w:tabs>
        <w:spacing w:line="600" w:lineRule="auto"/>
        <w:ind w:firstLine="720"/>
        <w:jc w:val="both"/>
        <w:rPr>
          <w:rFonts w:eastAsia="Times New Roman" w:cs="Times New Roman"/>
          <w:szCs w:val="24"/>
        </w:rPr>
      </w:pPr>
      <w:r>
        <w:rPr>
          <w:rFonts w:eastAsia="Times New Roman" w:cs="Times New Roman"/>
          <w:szCs w:val="24"/>
        </w:rPr>
        <w:lastRenderedPageBreak/>
        <w:t xml:space="preserve">Προχωρώ στο νομοσχέδιο που συζητούμε σήμερα για τη </w:t>
      </w:r>
      <w:proofErr w:type="spellStart"/>
      <w:r>
        <w:rPr>
          <w:rFonts w:eastAsia="Times New Roman" w:cs="Times New Roman"/>
          <w:szCs w:val="24"/>
        </w:rPr>
        <w:t>σαρία</w:t>
      </w:r>
      <w:proofErr w:type="spellEnd"/>
      <w:r>
        <w:rPr>
          <w:rFonts w:eastAsia="Times New Roman" w:cs="Times New Roman"/>
          <w:szCs w:val="24"/>
        </w:rPr>
        <w:t>.</w:t>
      </w:r>
    </w:p>
    <w:p w14:paraId="7CF05E33" w14:textId="77777777" w:rsidR="00DE1A4F" w:rsidRDefault="00594AFE">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ας μιλήσουμε λοιπόν για τον ισλαμικό ιερό νόμο, τη </w:t>
      </w:r>
      <w:proofErr w:type="spellStart"/>
      <w:r>
        <w:rPr>
          <w:rFonts w:eastAsia="Times New Roman" w:cs="Times New Roman"/>
          <w:szCs w:val="24"/>
        </w:rPr>
        <w:t>σαρία</w:t>
      </w:r>
      <w:proofErr w:type="spellEnd"/>
      <w:r>
        <w:rPr>
          <w:rFonts w:eastAsia="Times New Roman" w:cs="Times New Roman"/>
          <w:szCs w:val="24"/>
        </w:rPr>
        <w:t xml:space="preserve">, που συνεχίζει να υφίσταται στη Θράκη, ενώ στην </w:t>
      </w:r>
      <w:r>
        <w:rPr>
          <w:rFonts w:eastAsia="Times New Roman" w:cs="Times New Roman"/>
          <w:szCs w:val="24"/>
        </w:rPr>
        <w:t>Τουρκία έχει καταργηθεί από το 1926. Σε κανένα άλλο σημείο της Ευρώπης δεν εφαρμόζεται και σε πολλά ισλαμικά κράτη βελτιώνεται σταδιακά με απώτερο στόχο τη σταδιακή ενσωμάτωση του στον Αστικό Κώδικα.</w:t>
      </w:r>
    </w:p>
    <w:p w14:paraId="7CF05E34" w14:textId="77777777" w:rsidR="00DE1A4F" w:rsidRDefault="00594AFE">
      <w:pPr>
        <w:tabs>
          <w:tab w:val="left" w:pos="1494"/>
        </w:tabs>
        <w:spacing w:line="600" w:lineRule="auto"/>
        <w:ind w:firstLine="720"/>
        <w:jc w:val="both"/>
        <w:rPr>
          <w:rFonts w:eastAsia="Times New Roman" w:cs="Times New Roman"/>
          <w:szCs w:val="24"/>
        </w:rPr>
      </w:pPr>
      <w:r>
        <w:rPr>
          <w:rFonts w:eastAsia="Times New Roman" w:cs="Times New Roman"/>
          <w:szCs w:val="24"/>
        </w:rPr>
        <w:t>Ας θίξουμε επιτέλους με παρρησία ένα -ας μου επιτραπεί η</w:t>
      </w:r>
      <w:r>
        <w:rPr>
          <w:rFonts w:eastAsia="Times New Roman" w:cs="Times New Roman"/>
          <w:szCs w:val="24"/>
        </w:rPr>
        <w:t xml:space="preserve"> έκφραση- νομικό απολίθωμα το οποίο μετατρέπει έναν θρησκευτικό ηγέτη, το</w:t>
      </w:r>
      <w:r>
        <w:rPr>
          <w:rFonts w:eastAsia="Times New Roman" w:cs="Times New Roman"/>
          <w:szCs w:val="24"/>
        </w:rPr>
        <w:t>ν</w:t>
      </w:r>
      <w:r>
        <w:rPr>
          <w:rFonts w:eastAsia="Times New Roman" w:cs="Times New Roman"/>
          <w:szCs w:val="24"/>
        </w:rPr>
        <w:t xml:space="preserve"> μουφτή, σε ιεροδίκη με βάση απλώς το ήθος, τη θεολογική του κατάρτιση και την εν γένει θρησκευτική του δράση.</w:t>
      </w:r>
    </w:p>
    <w:p w14:paraId="7CF05E35" w14:textId="77777777" w:rsidR="00DE1A4F" w:rsidRDefault="00594AFE">
      <w:pPr>
        <w:tabs>
          <w:tab w:val="left" w:pos="1494"/>
        </w:tabs>
        <w:spacing w:line="600" w:lineRule="auto"/>
        <w:ind w:firstLine="720"/>
        <w:jc w:val="both"/>
        <w:rPr>
          <w:rFonts w:eastAsia="Times New Roman" w:cs="Times New Roman"/>
          <w:szCs w:val="24"/>
        </w:rPr>
      </w:pPr>
      <w:r>
        <w:rPr>
          <w:rFonts w:eastAsia="Times New Roman" w:cs="Times New Roman"/>
          <w:szCs w:val="24"/>
        </w:rPr>
        <w:lastRenderedPageBreak/>
        <w:t xml:space="preserve">Οι κανόνες της </w:t>
      </w:r>
      <w:proofErr w:type="spellStart"/>
      <w:r>
        <w:rPr>
          <w:rFonts w:eastAsia="Times New Roman" w:cs="Times New Roman"/>
          <w:szCs w:val="24"/>
        </w:rPr>
        <w:t>σαρίας</w:t>
      </w:r>
      <w:proofErr w:type="spellEnd"/>
      <w:r>
        <w:rPr>
          <w:rFonts w:eastAsia="Times New Roman" w:cs="Times New Roman"/>
          <w:szCs w:val="24"/>
        </w:rPr>
        <w:t xml:space="preserve"> είναι άγραφοι, οι δικάσιμοι δεν υπάρχουν, ενώ σε </w:t>
      </w:r>
      <w:r>
        <w:rPr>
          <w:rFonts w:eastAsia="Times New Roman" w:cs="Times New Roman"/>
          <w:szCs w:val="24"/>
        </w:rPr>
        <w:t xml:space="preserve">πλείστες όσες περιπτώσεις η απόφαση χάνεται κυριολεκτικά στη μετάφραση. Ο λόγος είναι ότι η απόφαση γραφόταν στα </w:t>
      </w:r>
      <w:proofErr w:type="spellStart"/>
      <w:r>
        <w:rPr>
          <w:rFonts w:eastAsia="Times New Roman" w:cs="Times New Roman"/>
          <w:szCs w:val="24"/>
        </w:rPr>
        <w:t>παλαιοθωμανικά</w:t>
      </w:r>
      <w:proofErr w:type="spellEnd"/>
      <w:r>
        <w:rPr>
          <w:rFonts w:eastAsia="Times New Roman" w:cs="Times New Roman"/>
          <w:szCs w:val="24"/>
        </w:rPr>
        <w:t xml:space="preserve"> και μεταφραζόταν στη συνέχεια.</w:t>
      </w:r>
    </w:p>
    <w:p w14:paraId="7CF05E36" w14:textId="77777777" w:rsidR="00DE1A4F" w:rsidRDefault="00594AFE">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ποικίλα, αλλά </w:t>
      </w:r>
      <w:r>
        <w:rPr>
          <w:rFonts w:eastAsia="Times New Roman" w:cs="Times New Roman"/>
          <w:szCs w:val="24"/>
        </w:rPr>
        <w:t>έω</w:t>
      </w:r>
      <w:r>
        <w:rPr>
          <w:rFonts w:eastAsia="Times New Roman" w:cs="Times New Roman"/>
          <w:szCs w:val="24"/>
        </w:rPr>
        <w:t>λα τα επιχειρήματα με βάση τα οποία οι ελληνικές αρ</w:t>
      </w:r>
      <w:r>
        <w:rPr>
          <w:rFonts w:eastAsia="Times New Roman" w:cs="Times New Roman"/>
          <w:szCs w:val="24"/>
        </w:rPr>
        <w:t xml:space="preserve">χές υποστήριξαν εξαρχής την υπαγωγή των μουσουλμάνων Ελλήνων πολιτών στο ισλαμικό δίκαιο. Το πρώτο είναι ένα νομικό επιχείρημα που αντλεί την ισχύ του από τη Συνθήκη της </w:t>
      </w:r>
      <w:proofErr w:type="spellStart"/>
      <w:r>
        <w:rPr>
          <w:rFonts w:eastAsia="Times New Roman" w:cs="Times New Roman"/>
          <w:szCs w:val="24"/>
        </w:rPr>
        <w:t>Λωζάνης</w:t>
      </w:r>
      <w:proofErr w:type="spellEnd"/>
      <w:r>
        <w:rPr>
          <w:rFonts w:eastAsia="Times New Roman" w:cs="Times New Roman"/>
          <w:szCs w:val="24"/>
        </w:rPr>
        <w:t>.</w:t>
      </w:r>
    </w:p>
    <w:p w14:paraId="7CF05E37" w14:textId="77777777" w:rsidR="00DE1A4F" w:rsidRDefault="00594AFE">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Σύμφωνα, λοιπόν, με το άρθρο 41 παράγραφος 1 της </w:t>
      </w:r>
      <w:r>
        <w:rPr>
          <w:rFonts w:eastAsia="Times New Roman" w:cs="Times New Roman"/>
          <w:szCs w:val="24"/>
        </w:rPr>
        <w:t>σ</w:t>
      </w:r>
      <w:r>
        <w:rPr>
          <w:rFonts w:eastAsia="Times New Roman" w:cs="Times New Roman"/>
          <w:szCs w:val="24"/>
        </w:rPr>
        <w:t>υνθήκης, η Ελλάδα δεσμεύετα</w:t>
      </w:r>
      <w:r>
        <w:rPr>
          <w:rFonts w:eastAsia="Times New Roman" w:cs="Times New Roman"/>
          <w:szCs w:val="24"/>
        </w:rPr>
        <w:t xml:space="preserve">ι να λάβει απέναντι των μουσουλμανικών </w:t>
      </w:r>
      <w:r>
        <w:rPr>
          <w:rFonts w:eastAsia="Times New Roman" w:cs="Times New Roman"/>
          <w:szCs w:val="24"/>
        </w:rPr>
        <w:lastRenderedPageBreak/>
        <w:t>κοινοτήτων, όσον αφορά την οικογενειακή, προσωπική αυτών κατάσταση, πάντα τα κατάλληλα μέτρα, όπως τα ζητήματα αυτά κανονίζονται συμφώνως προς τα έθιμα των μειονοτήτων τούτων.</w:t>
      </w:r>
    </w:p>
    <w:p w14:paraId="7CF05E38"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Φυσικά αυτό δεν προβλέπει ρητά τη λειτουρ</w:t>
      </w:r>
      <w:r>
        <w:rPr>
          <w:rFonts w:eastAsia="Times New Roman" w:cs="Times New Roman"/>
          <w:szCs w:val="24"/>
        </w:rPr>
        <w:t>γία ιεροδικείων, αλλά επιπλέον αφήνει και ανοικτή την αλλαγή των μέτρων που θα διευθετούν τα έθιμα της μουσουλμανικής μειονότητας. Αυτό είναι το πρώτο επιχείρημα, το νομικό.</w:t>
      </w:r>
    </w:p>
    <w:p w14:paraId="7CF05E39"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Το δεύτερο επιχείρημα ανοχής στη </w:t>
      </w:r>
      <w:proofErr w:type="spellStart"/>
      <w:r>
        <w:rPr>
          <w:rFonts w:eastAsia="Times New Roman" w:cs="Times New Roman"/>
          <w:szCs w:val="24"/>
        </w:rPr>
        <w:t>σαρία</w:t>
      </w:r>
      <w:proofErr w:type="spellEnd"/>
      <w:r>
        <w:rPr>
          <w:rFonts w:eastAsia="Times New Roman" w:cs="Times New Roman"/>
          <w:szCs w:val="24"/>
        </w:rPr>
        <w:t xml:space="preserve"> υπαγορεύεται από την ανάγκη σεβασμού προς τ</w:t>
      </w:r>
      <w:r>
        <w:rPr>
          <w:rFonts w:eastAsia="Times New Roman" w:cs="Times New Roman"/>
          <w:szCs w:val="24"/>
        </w:rPr>
        <w:t>ην πολιτιστική ιδιαιτερότητα των μουσουλμάνων. Η Ελλάδα έτσι εμφανιζόταν ως ο θεματοφύλακας για κάποιους της μουσουλμανικής παράδοσης και συνεπώς και κυματοθραύστης τυχόν συγκρούσεων και ταραχών.</w:t>
      </w:r>
    </w:p>
    <w:p w14:paraId="7CF05E3A"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Το εν λόγω, όμως, επιχείρημα παραγνωρίζει κάτι, τις επιπτώσε</w:t>
      </w:r>
      <w:r>
        <w:rPr>
          <w:rFonts w:eastAsia="Times New Roman" w:cs="Times New Roman"/>
          <w:szCs w:val="24"/>
        </w:rPr>
        <w:t>ις του ιδιότυπου αυτού δικαιοδοτικού καθεστώτος σε θεμελιώδη ανθρώπινα δικαιώματα. Είναι ένα επιχείρημα που δεν ζωογονεί τη δημοκρατία, αφού δημιουργεί εξαιρέσεις στην ισονομία και ισοπολιτεία. Δεν αμβλύνει, όμως, και τις οικονομικές και κοινωνικές ανισότη</w:t>
      </w:r>
      <w:r>
        <w:rPr>
          <w:rFonts w:eastAsia="Times New Roman" w:cs="Times New Roman"/>
          <w:szCs w:val="24"/>
        </w:rPr>
        <w:t>τες, δεν μειώνει τη φτώχεια, ενώ για τις γυναίκες φαίνεται να λειτουργεί ως ένα καθαγιασμένο απαρτχάιντ.</w:t>
      </w:r>
    </w:p>
    <w:p w14:paraId="7CF05E3B"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Γιατί όλα αυτά; Αναφέρθηκε και από πολλούς συναδέλφους σήμερα. Ανήλικα κορίτσια δεκαο</w:t>
      </w:r>
      <w:r>
        <w:rPr>
          <w:rFonts w:eastAsia="Times New Roman" w:cs="Times New Roman"/>
          <w:szCs w:val="24"/>
        </w:rPr>
        <w:t>κ</w:t>
      </w:r>
      <w:r>
        <w:rPr>
          <w:rFonts w:eastAsia="Times New Roman" w:cs="Times New Roman"/>
          <w:szCs w:val="24"/>
        </w:rPr>
        <w:t xml:space="preserve">τώ ετών υποχρεώνονται στη σύναψη γάμου ανεξαρτήτως της βουλήσεώς </w:t>
      </w:r>
      <w:r>
        <w:rPr>
          <w:rFonts w:eastAsia="Times New Roman" w:cs="Times New Roman"/>
          <w:szCs w:val="24"/>
        </w:rPr>
        <w:t xml:space="preserve">τους. Οι σύζυγοι χωρίζουν τις συζύγους τους μονομερώς. Και όσον αφορά την επιμέλεια τέκνων, τα αγόρια μέχρι την ηλικία των επτά και τα κορίτσια μέχρι </w:t>
      </w:r>
      <w:r>
        <w:rPr>
          <w:rFonts w:eastAsia="Times New Roman" w:cs="Times New Roman"/>
          <w:szCs w:val="24"/>
        </w:rPr>
        <w:lastRenderedPageBreak/>
        <w:t>αυτή των εννέα ετών μένουν με τη μητέρα και εν συνεχεία η επιμέλεια μεταβιβάζεται αυτομάτως στον πατέρα. Α</w:t>
      </w:r>
      <w:r>
        <w:rPr>
          <w:rFonts w:eastAsia="Times New Roman" w:cs="Times New Roman"/>
          <w:szCs w:val="24"/>
        </w:rPr>
        <w:t>ς προστεθεί ότι και οι άντρες κληρονομούν διπλάσιο μερίδιο από τις γυναίκες και ότι πλέον στις μέρες μας, όταν συντρέχουν ειδικοί λόγοι, επιτρέπεται και η διγαμία.</w:t>
      </w:r>
    </w:p>
    <w:p w14:paraId="7CF05E3C"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μια δημοκρατική πολιτική έναντι των μειονοτήτων επιτάσσει το α</w:t>
      </w:r>
      <w:r>
        <w:rPr>
          <w:rFonts w:eastAsia="Times New Roman" w:cs="Times New Roman"/>
          <w:szCs w:val="24"/>
        </w:rPr>
        <w:t>υτονόητο, την κατοχύρωση ατομικών, κοινωνικών και πολιτικών δικαιωμάτων των μουσουλμάνων Ελλήνων πολιτών, την συμπερίληψή τους στο κράτος δικαίου, της ισονομίας και ισοπολιτείας που θα δώσει φωνή στις γυναίκες και θα κάνει ορατούς τους αόρατους.</w:t>
      </w:r>
    </w:p>
    <w:p w14:paraId="7CF05E3D"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Πλείστοι ό</w:t>
      </w:r>
      <w:r>
        <w:rPr>
          <w:rFonts w:eastAsia="Times New Roman" w:cs="Times New Roman"/>
          <w:szCs w:val="24"/>
        </w:rPr>
        <w:t xml:space="preserve">σοι θα υποστηρίζαμε τούτων δοθέντων την πλήρη κατάργηση της </w:t>
      </w:r>
      <w:proofErr w:type="spellStart"/>
      <w:r>
        <w:rPr>
          <w:rFonts w:eastAsia="Times New Roman" w:cs="Times New Roman"/>
          <w:szCs w:val="24"/>
        </w:rPr>
        <w:t>σαρίας</w:t>
      </w:r>
      <w:proofErr w:type="spellEnd"/>
      <w:r>
        <w:rPr>
          <w:rFonts w:eastAsia="Times New Roman" w:cs="Times New Roman"/>
          <w:szCs w:val="24"/>
        </w:rPr>
        <w:t xml:space="preserve"> και όχι την </w:t>
      </w:r>
      <w:proofErr w:type="spellStart"/>
      <w:r>
        <w:rPr>
          <w:rFonts w:eastAsia="Times New Roman" w:cs="Times New Roman"/>
          <w:szCs w:val="24"/>
        </w:rPr>
        <w:t>προαιρετικότητά</w:t>
      </w:r>
      <w:proofErr w:type="spellEnd"/>
      <w:r>
        <w:rPr>
          <w:rFonts w:eastAsia="Times New Roman" w:cs="Times New Roman"/>
          <w:szCs w:val="24"/>
        </w:rPr>
        <w:t xml:space="preserve"> της, που προβλέπει το παρόν σχέδιο νόμου. Σε αυτό το σημείο, λοιπόν, ας μου επιτραπούν κάποιες επισημάνσεις θεωρητικές, φιλοσοφικές που αφορούν και την παρούσα σ</w:t>
      </w:r>
      <w:r>
        <w:rPr>
          <w:rFonts w:eastAsia="Times New Roman" w:cs="Times New Roman"/>
          <w:szCs w:val="24"/>
        </w:rPr>
        <w:t xml:space="preserve">υγκυρία και γιατί τελικά προχωρούμε στην </w:t>
      </w:r>
      <w:proofErr w:type="spellStart"/>
      <w:r>
        <w:rPr>
          <w:rFonts w:eastAsia="Times New Roman" w:cs="Times New Roman"/>
          <w:szCs w:val="24"/>
        </w:rPr>
        <w:t>προαιρετικότητα</w:t>
      </w:r>
      <w:proofErr w:type="spellEnd"/>
      <w:r>
        <w:rPr>
          <w:rFonts w:eastAsia="Times New Roman" w:cs="Times New Roman"/>
          <w:szCs w:val="24"/>
        </w:rPr>
        <w:t xml:space="preserve"> και όχι στην κατάργηση αυτή τη στιγμή.</w:t>
      </w:r>
    </w:p>
    <w:p w14:paraId="7CF05E3E"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Είναι πασίγνωστη η φράση του Μαρξ: «Η θρησκεία είναι το όπιο του λαού». Λιγότερο γνωστή βέβαια είναι και η φράση που την ακολουθεί: «Είναι ο στεναγμός του καταπ</w:t>
      </w:r>
      <w:r>
        <w:rPr>
          <w:rFonts w:eastAsia="Times New Roman" w:cs="Times New Roman"/>
          <w:szCs w:val="24"/>
        </w:rPr>
        <w:t xml:space="preserve">ιεσμένου και η καρδιά ενός άκαρδου κόσμου». Τούτο σημαίνει ότι η θρησκεία σε έναν κόσμο άδικο, αιμοσταγή και εκμεταλλευτικό γίνεται ενίοτε </w:t>
      </w:r>
      <w:proofErr w:type="spellStart"/>
      <w:r>
        <w:rPr>
          <w:rFonts w:eastAsia="Times New Roman" w:cs="Times New Roman"/>
          <w:szCs w:val="24"/>
        </w:rPr>
        <w:t>παυσίλυπον</w:t>
      </w:r>
      <w:proofErr w:type="spellEnd"/>
      <w:r>
        <w:rPr>
          <w:rFonts w:eastAsia="Times New Roman" w:cs="Times New Roman"/>
          <w:szCs w:val="24"/>
        </w:rPr>
        <w:t xml:space="preserve"> και παραμυθία των καταπιεσμένων.</w:t>
      </w:r>
    </w:p>
    <w:p w14:paraId="7CF05E3F"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 xml:space="preserve">Στον σημερινό μας κόσμο εν κρίση και εν </w:t>
      </w:r>
      <w:proofErr w:type="spellStart"/>
      <w:r>
        <w:rPr>
          <w:rFonts w:eastAsia="Times New Roman" w:cs="Times New Roman"/>
          <w:szCs w:val="24"/>
        </w:rPr>
        <w:t>κινδύνω</w:t>
      </w:r>
      <w:proofErr w:type="spellEnd"/>
      <w:r>
        <w:rPr>
          <w:rFonts w:eastAsia="Times New Roman" w:cs="Times New Roman"/>
          <w:szCs w:val="24"/>
        </w:rPr>
        <w:t>, με αποκλεισμούς, με απαξ</w:t>
      </w:r>
      <w:r>
        <w:rPr>
          <w:rFonts w:eastAsia="Times New Roman" w:cs="Times New Roman"/>
          <w:szCs w:val="24"/>
        </w:rPr>
        <w:t xml:space="preserve">ίωση της ανθρώπινης ζωής γεννήθηκαν πρόσφατα, τα τελευταία χρόνια, κάποια ασυμφιλίωτα δίπολα: Θρησκευτικός, αιμοσταγής φονταμενταλισμός, ιεροί πόλεμοι που αναβιώνουν έναν </w:t>
      </w:r>
      <w:r>
        <w:rPr>
          <w:rFonts w:eastAsia="Times New Roman" w:cs="Times New Roman"/>
          <w:szCs w:val="24"/>
          <w:lang w:val="en-US"/>
        </w:rPr>
        <w:t>high</w:t>
      </w:r>
      <w:r>
        <w:rPr>
          <w:rFonts w:eastAsia="Times New Roman" w:cs="Times New Roman"/>
          <w:szCs w:val="24"/>
        </w:rPr>
        <w:t xml:space="preserve"> </w:t>
      </w:r>
      <w:r>
        <w:rPr>
          <w:rFonts w:eastAsia="Times New Roman" w:cs="Times New Roman"/>
          <w:szCs w:val="24"/>
          <w:lang w:val="en-US"/>
        </w:rPr>
        <w:t>tech</w:t>
      </w:r>
      <w:r>
        <w:rPr>
          <w:rFonts w:eastAsia="Times New Roman" w:cs="Times New Roman"/>
          <w:szCs w:val="24"/>
        </w:rPr>
        <w:t xml:space="preserve"> μεσαίωνα και ως απάντηση προς αυτούς έχουμε μια έντονη </w:t>
      </w:r>
      <w:proofErr w:type="spellStart"/>
      <w:r>
        <w:rPr>
          <w:rFonts w:eastAsia="Times New Roman" w:cs="Times New Roman"/>
          <w:szCs w:val="24"/>
        </w:rPr>
        <w:t>ισλαμοφοβία</w:t>
      </w:r>
      <w:proofErr w:type="spellEnd"/>
      <w:r>
        <w:rPr>
          <w:rFonts w:eastAsia="Times New Roman" w:cs="Times New Roman"/>
          <w:szCs w:val="24"/>
        </w:rPr>
        <w:t>.</w:t>
      </w:r>
    </w:p>
    <w:p w14:paraId="7CF05E40"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Οι θεωρ</w:t>
      </w:r>
      <w:r>
        <w:rPr>
          <w:rFonts w:eastAsia="Times New Roman" w:cs="Times New Roman"/>
          <w:szCs w:val="24"/>
        </w:rPr>
        <w:t xml:space="preserve">ητικές απαντήσεις ή ενοράσεις στην παραπάνω κατάσταση συνίστανται </w:t>
      </w:r>
      <w:r>
        <w:rPr>
          <w:rFonts w:eastAsia="Times New Roman" w:cs="Times New Roman"/>
          <w:szCs w:val="24"/>
        </w:rPr>
        <w:t>ε</w:t>
      </w:r>
      <w:r>
        <w:rPr>
          <w:rFonts w:eastAsia="Times New Roman" w:cs="Times New Roman"/>
          <w:szCs w:val="24"/>
        </w:rPr>
        <w:t xml:space="preserve">ίτε στην πάση δυνάμει προστασία συλλογικών ταυτοτήτων, που θα υποστήριζε, ας πούμε, το φιλοσοφικό κόμμα της </w:t>
      </w:r>
      <w:proofErr w:type="spellStart"/>
      <w:r>
        <w:rPr>
          <w:rFonts w:eastAsia="Times New Roman" w:cs="Times New Roman"/>
          <w:szCs w:val="24"/>
        </w:rPr>
        <w:t>πολυπολιτισμικότητας</w:t>
      </w:r>
      <w:proofErr w:type="spellEnd"/>
      <w:r>
        <w:rPr>
          <w:rFonts w:eastAsia="Times New Roman" w:cs="Times New Roman"/>
          <w:szCs w:val="24"/>
        </w:rPr>
        <w:t xml:space="preserve"> είτε σε έναν -εντός πολλών εισαγωγικών- «φονταμενταλισμό του</w:t>
      </w:r>
      <w:r>
        <w:rPr>
          <w:rFonts w:eastAsia="Times New Roman" w:cs="Times New Roman"/>
          <w:szCs w:val="24"/>
        </w:rPr>
        <w:t xml:space="preserve"> Διαφωτισμού» που εμμένει σε μια αταλάντευτη ενσωμάτωση των μειονοτήτων στην επικρατούσα πολιτική κουλτούρα.</w:t>
      </w:r>
    </w:p>
    <w:p w14:paraId="7CF05E41"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Ας ανιχνεύσουμε, λοιπόν, μια διαλεκτική των παραπάνω φαινομενικά αντίθετων, μολονότι αμφότερα αγωνίζονται για την εμπέδωση μιας γνήσια</w:t>
      </w:r>
      <w:r>
        <w:rPr>
          <w:rFonts w:eastAsia="Times New Roman" w:cs="Times New Roman"/>
          <w:szCs w:val="24"/>
        </w:rPr>
        <w:t>ς</w:t>
      </w:r>
      <w:r>
        <w:rPr>
          <w:rFonts w:eastAsia="Times New Roman" w:cs="Times New Roman"/>
          <w:szCs w:val="24"/>
        </w:rPr>
        <w:t xml:space="preserve"> φιλελεύθερη</w:t>
      </w:r>
      <w:r>
        <w:rPr>
          <w:rFonts w:eastAsia="Times New Roman" w:cs="Times New Roman"/>
          <w:szCs w:val="24"/>
        </w:rPr>
        <w:t>ς αντίληψης εντός των ορίων του κράτους δικαίου ή, αν θέλετε, πρόκειται για δύο όψεις του ίδιου νομίσματος.</w:t>
      </w:r>
    </w:p>
    <w:p w14:paraId="7CF05E42"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Η δημοκρατική ευταξία δεν επιβάλλεται σε κανέναν. Καλλιεργείται και προϋποθέτει ένα δημοκρατικό έθος, ήτοι την αναγνώριση, αλλά και την επίγνωση του</w:t>
      </w:r>
      <w:r>
        <w:rPr>
          <w:rFonts w:eastAsia="Times New Roman" w:cs="Times New Roman"/>
          <w:szCs w:val="24"/>
        </w:rPr>
        <w:t xml:space="preserve"> </w:t>
      </w:r>
      <w:proofErr w:type="spellStart"/>
      <w:r>
        <w:rPr>
          <w:rFonts w:eastAsia="Times New Roman" w:cs="Times New Roman"/>
          <w:szCs w:val="24"/>
        </w:rPr>
        <w:t>συνανήκειν</w:t>
      </w:r>
      <w:proofErr w:type="spellEnd"/>
      <w:r>
        <w:rPr>
          <w:rFonts w:eastAsia="Times New Roman" w:cs="Times New Roman"/>
          <w:szCs w:val="24"/>
        </w:rPr>
        <w:t xml:space="preserve"> σε μια κοινότητα που συμπεριλαμβάνει άπαντες με τα ίδια δικαιώματα. Η περί ης ο λόγος συμπερίληψη εδράζεται και σε υλικές συνθήκες, στην εξάλειψη οικονομικών, κοινωνικών, εκπαιδευτικών, </w:t>
      </w:r>
      <w:proofErr w:type="spellStart"/>
      <w:r>
        <w:rPr>
          <w:rFonts w:eastAsia="Times New Roman" w:cs="Times New Roman"/>
          <w:szCs w:val="24"/>
        </w:rPr>
        <w:t>έμφυλων</w:t>
      </w:r>
      <w:proofErr w:type="spellEnd"/>
      <w:r>
        <w:rPr>
          <w:rFonts w:eastAsia="Times New Roman" w:cs="Times New Roman"/>
          <w:szCs w:val="24"/>
        </w:rPr>
        <w:t xml:space="preserve"> ανισοτήτων, στην ισότιμη πρόσβαση στα σχολεία και </w:t>
      </w:r>
      <w:r>
        <w:rPr>
          <w:rFonts w:eastAsia="Times New Roman" w:cs="Times New Roman"/>
          <w:szCs w:val="24"/>
        </w:rPr>
        <w:t>στα πανεπιστήμια, στην ισότιμη πρόσβαση στην αγορά εργασίας.</w:t>
      </w:r>
    </w:p>
    <w:p w14:paraId="7CF05E43"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lastRenderedPageBreak/>
        <w:t>Η συμπερίληψη, λοιπόν και όχι μια βίαιη ενσωμάτωση στον πολιτικό πολιτισμό του κράτους δικαίου, ας ερμηνευτεί ως μια διαδικασία διαπαιδαγώγησης σε μια κοσμική νεωτερική ταυτότητα, στην ηθική μιας</w:t>
      </w:r>
      <w:r>
        <w:rPr>
          <w:rFonts w:eastAsia="Times New Roman" w:cs="Times New Roman"/>
          <w:szCs w:val="24"/>
        </w:rPr>
        <w:t xml:space="preserve"> δημοκρατικής ιδιότητας του πολίτη.</w:t>
      </w:r>
    </w:p>
    <w:p w14:paraId="7CF05E44" w14:textId="77777777" w:rsidR="00DE1A4F" w:rsidRDefault="00594AFE">
      <w:pPr>
        <w:tabs>
          <w:tab w:val="left" w:pos="2940"/>
        </w:tabs>
        <w:spacing w:line="600" w:lineRule="auto"/>
        <w:ind w:firstLine="851"/>
        <w:jc w:val="both"/>
        <w:rPr>
          <w:rFonts w:eastAsia="Times New Roman"/>
          <w:szCs w:val="24"/>
        </w:rPr>
      </w:pPr>
      <w:r>
        <w:rPr>
          <w:rFonts w:eastAsia="Times New Roman"/>
          <w:szCs w:val="24"/>
        </w:rPr>
        <w:t>Και οι μαθησιακές διαδικασίες είναι θέμα καλλιέργειας, ως γνωστόν, και όχι επιβολής.</w:t>
      </w:r>
    </w:p>
    <w:p w14:paraId="7CF05E45" w14:textId="77777777" w:rsidR="00DE1A4F" w:rsidRDefault="00594AFE">
      <w:pPr>
        <w:tabs>
          <w:tab w:val="left" w:pos="2940"/>
        </w:tabs>
        <w:spacing w:line="600" w:lineRule="auto"/>
        <w:ind w:firstLine="720"/>
        <w:jc w:val="both"/>
        <w:rPr>
          <w:rFonts w:eastAsia="Times New Roman"/>
          <w:szCs w:val="24"/>
        </w:rPr>
      </w:pPr>
      <w:r>
        <w:rPr>
          <w:rFonts w:eastAsia="Times New Roman"/>
          <w:szCs w:val="24"/>
        </w:rPr>
        <w:t xml:space="preserve">Κυρίες και κύριοι συνάδελφοι, αυτή η συμφιλίωση και η διαλεκτική προσέγγιση αντιθέτων ακούγεται ενδεχομένως αρκούντως συντηρητική. </w:t>
      </w:r>
      <w:r>
        <w:rPr>
          <w:rFonts w:eastAsia="Times New Roman"/>
          <w:szCs w:val="24"/>
        </w:rPr>
        <w:t xml:space="preserve">Υπήρξαν, όμως, συγκυρίες στην ιστορία που το μονοπάτι μιας μετριοπαθούς μεταρρύθμισης </w:t>
      </w:r>
      <w:proofErr w:type="spellStart"/>
      <w:r>
        <w:rPr>
          <w:rFonts w:eastAsia="Times New Roman"/>
          <w:szCs w:val="24"/>
        </w:rPr>
        <w:t>απέβη</w:t>
      </w:r>
      <w:proofErr w:type="spellEnd"/>
      <w:r>
        <w:rPr>
          <w:rFonts w:eastAsia="Times New Roman"/>
          <w:szCs w:val="24"/>
        </w:rPr>
        <w:t xml:space="preserve"> ασφαλέστερο από τις εγκάρσιες τομές.</w:t>
      </w:r>
    </w:p>
    <w:p w14:paraId="7CF05E46" w14:textId="77777777" w:rsidR="00DE1A4F" w:rsidRDefault="00594AFE">
      <w:pPr>
        <w:tabs>
          <w:tab w:val="left" w:pos="2940"/>
        </w:tabs>
        <w:spacing w:line="600" w:lineRule="auto"/>
        <w:ind w:firstLine="720"/>
        <w:jc w:val="both"/>
        <w:rPr>
          <w:rFonts w:eastAsia="Times New Roman"/>
          <w:szCs w:val="24"/>
        </w:rPr>
      </w:pPr>
      <w:r>
        <w:rPr>
          <w:rFonts w:eastAsia="Times New Roman"/>
          <w:szCs w:val="24"/>
        </w:rPr>
        <w:lastRenderedPageBreak/>
        <w:t>Ας θυμηθούμε και μια εύστοχη διάκριση ενός φιλοσόφου του 18</w:t>
      </w:r>
      <w:r w:rsidRPr="00F771C0">
        <w:rPr>
          <w:rFonts w:eastAsia="Times New Roman"/>
          <w:szCs w:val="24"/>
          <w:vertAlign w:val="superscript"/>
        </w:rPr>
        <w:t>ου</w:t>
      </w:r>
      <w:r>
        <w:rPr>
          <w:rFonts w:eastAsia="Times New Roman"/>
          <w:szCs w:val="24"/>
        </w:rPr>
        <w:t xml:space="preserve"> αιώνα, του </w:t>
      </w:r>
      <w:proofErr w:type="spellStart"/>
      <w:r>
        <w:rPr>
          <w:rFonts w:eastAsia="Times New Roman"/>
          <w:szCs w:val="24"/>
        </w:rPr>
        <w:t>Άνταμ</w:t>
      </w:r>
      <w:proofErr w:type="spellEnd"/>
      <w:r>
        <w:rPr>
          <w:rFonts w:eastAsia="Times New Roman"/>
          <w:szCs w:val="24"/>
        </w:rPr>
        <w:t xml:space="preserve"> Σμιθ</w:t>
      </w:r>
      <w:r>
        <w:rPr>
          <w:rFonts w:eastAsia="Times New Roman"/>
          <w:szCs w:val="24"/>
        </w:rPr>
        <w:t xml:space="preserve">, στη θεωρία των ηθικών συναισθημάτων. Και </w:t>
      </w:r>
      <w:r>
        <w:rPr>
          <w:rFonts w:eastAsia="Times New Roman"/>
          <w:szCs w:val="24"/>
        </w:rPr>
        <w:t>κλείνω με αυτό. Πρόκειται για τη διάκριση ανάμεσα στον άνθρωπο, γράφει ο</w:t>
      </w:r>
      <w:r>
        <w:rPr>
          <w:rFonts w:eastAsia="Times New Roman"/>
          <w:szCs w:val="24"/>
        </w:rPr>
        <w:t xml:space="preserve"> </w:t>
      </w:r>
      <w:proofErr w:type="spellStart"/>
      <w:r>
        <w:rPr>
          <w:rFonts w:eastAsia="Times New Roman"/>
          <w:szCs w:val="24"/>
        </w:rPr>
        <w:t>Άνταμ</w:t>
      </w:r>
      <w:proofErr w:type="spellEnd"/>
      <w:r>
        <w:rPr>
          <w:rFonts w:eastAsia="Times New Roman"/>
          <w:szCs w:val="24"/>
        </w:rPr>
        <w:t xml:space="preserve"> Σμιθ</w:t>
      </w:r>
      <w:r>
        <w:rPr>
          <w:rFonts w:eastAsia="Times New Roman"/>
          <w:szCs w:val="24"/>
        </w:rPr>
        <w:t>, του δημόσιου πνεύματος, ο οποίος ουδέποτε ξερίζωσε βίαια τις βαθιές προκαταλήψεις του λαού που κυβερνά, όταν αποτυγχάνει να τις εξαλείψει μέσω του λόγου και της πειθούς κα</w:t>
      </w:r>
      <w:r>
        <w:rPr>
          <w:rFonts w:eastAsia="Times New Roman"/>
          <w:szCs w:val="24"/>
        </w:rPr>
        <w:t xml:space="preserve">ι τον άνθρωπο του συστήματος -έτσι τον αποκαλεί- ο οποίος θέλγεται τόσο πολύ από το κάλλος του ιδεώδους συστήματος διακυβέρνησής του, που επιχειρεί να το εφαρμόσει απαρέγκλιτα, χωρίς να λαμβάνει υπ’ </w:t>
      </w:r>
      <w:proofErr w:type="spellStart"/>
      <w:r>
        <w:rPr>
          <w:rFonts w:eastAsia="Times New Roman"/>
          <w:szCs w:val="24"/>
        </w:rPr>
        <w:t>όψιν</w:t>
      </w:r>
      <w:proofErr w:type="spellEnd"/>
      <w:r>
        <w:rPr>
          <w:rFonts w:eastAsia="Times New Roman"/>
          <w:szCs w:val="24"/>
        </w:rPr>
        <w:t xml:space="preserve"> του εδραίες προκαταλήψεις, κάποιες εκ των οποίων αντ</w:t>
      </w:r>
      <w:r>
        <w:rPr>
          <w:rFonts w:eastAsia="Times New Roman"/>
          <w:szCs w:val="24"/>
        </w:rPr>
        <w:t>ιτίθεται σε αυτό.</w:t>
      </w:r>
    </w:p>
    <w:p w14:paraId="7CF05E47" w14:textId="77777777" w:rsidR="00DE1A4F" w:rsidRDefault="00594AFE">
      <w:pPr>
        <w:tabs>
          <w:tab w:val="left" w:pos="2940"/>
        </w:tabs>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της κυρίας Βουλευτού)</w:t>
      </w:r>
    </w:p>
    <w:p w14:paraId="7CF05E48" w14:textId="77777777" w:rsidR="00DE1A4F" w:rsidRDefault="00594AFE">
      <w:pPr>
        <w:tabs>
          <w:tab w:val="left" w:pos="2940"/>
        </w:tabs>
        <w:spacing w:line="600" w:lineRule="auto"/>
        <w:ind w:firstLine="720"/>
        <w:jc w:val="both"/>
        <w:rPr>
          <w:rFonts w:eastAsia="Times New Roman"/>
          <w:szCs w:val="24"/>
        </w:rPr>
      </w:pPr>
      <w:r>
        <w:rPr>
          <w:rFonts w:eastAsia="Times New Roman"/>
          <w:szCs w:val="24"/>
        </w:rPr>
        <w:t xml:space="preserve">Ας κάνουμε, λοιπόν, το βήμα της </w:t>
      </w:r>
      <w:proofErr w:type="spellStart"/>
      <w:r>
        <w:rPr>
          <w:rFonts w:eastAsia="Times New Roman"/>
          <w:szCs w:val="24"/>
        </w:rPr>
        <w:t>προαιρετικότητας</w:t>
      </w:r>
      <w:proofErr w:type="spellEnd"/>
      <w:r>
        <w:rPr>
          <w:rFonts w:eastAsia="Times New Roman"/>
          <w:szCs w:val="24"/>
        </w:rPr>
        <w:t xml:space="preserve">. Είναι ένα πρώτο σημαντικό βήμα, όταν ουδείς άγγιξε τη </w:t>
      </w:r>
      <w:proofErr w:type="spellStart"/>
      <w:r>
        <w:rPr>
          <w:rFonts w:eastAsia="Times New Roman"/>
          <w:szCs w:val="24"/>
        </w:rPr>
        <w:t>σαρία</w:t>
      </w:r>
      <w:proofErr w:type="spellEnd"/>
      <w:r>
        <w:rPr>
          <w:rFonts w:eastAsia="Times New Roman"/>
          <w:szCs w:val="24"/>
        </w:rPr>
        <w:t xml:space="preserve"> όλα τα προηγούμενα χρόνια</w:t>
      </w:r>
      <w:r>
        <w:rPr>
          <w:rFonts w:eastAsia="Times New Roman"/>
          <w:szCs w:val="24"/>
        </w:rPr>
        <w:t>,</w:t>
      </w:r>
      <w:r>
        <w:rPr>
          <w:rFonts w:eastAsia="Times New Roman"/>
          <w:szCs w:val="24"/>
        </w:rPr>
        <w:t xml:space="preserve"> αφήνοντας έτσι μ</w:t>
      </w:r>
      <w:r>
        <w:rPr>
          <w:rFonts w:eastAsia="Times New Roman"/>
          <w:szCs w:val="24"/>
        </w:rPr>
        <w:t>ια κοινότητα να κακοφορμίζει, αφήνοντας τα μέλη αυτής της κοινότητας να αισθάνονται αόρατα και απόβλητα. Ας ακολουθήσουμε έναν δρόμο επί του παρόντος μετριοπάθειας, που θα αποσοβήσει και τον κίνδυνο μιας ενδεχόμενης περιχαράκωσης.</w:t>
      </w:r>
    </w:p>
    <w:p w14:paraId="7CF05E49" w14:textId="77777777" w:rsidR="00DE1A4F" w:rsidRDefault="00594AFE">
      <w:pPr>
        <w:tabs>
          <w:tab w:val="left" w:pos="2940"/>
        </w:tabs>
        <w:spacing w:line="600" w:lineRule="auto"/>
        <w:ind w:firstLine="720"/>
        <w:jc w:val="both"/>
        <w:rPr>
          <w:rFonts w:eastAsia="Times New Roman"/>
          <w:szCs w:val="24"/>
        </w:rPr>
      </w:pPr>
      <w:r>
        <w:rPr>
          <w:rFonts w:eastAsia="Times New Roman"/>
          <w:szCs w:val="24"/>
        </w:rPr>
        <w:t>Σας ευχαριστώ πολύ.</w:t>
      </w:r>
    </w:p>
    <w:p w14:paraId="7CF05E4A" w14:textId="77777777" w:rsidR="00DE1A4F" w:rsidRDefault="00594AFE">
      <w:pPr>
        <w:tabs>
          <w:tab w:val="left" w:pos="2940"/>
        </w:tabs>
        <w:spacing w:line="600" w:lineRule="auto"/>
        <w:ind w:firstLine="720"/>
        <w:jc w:val="center"/>
        <w:rPr>
          <w:rFonts w:eastAsia="Times New Roman"/>
          <w:szCs w:val="24"/>
        </w:rPr>
      </w:pPr>
      <w:r>
        <w:rPr>
          <w:rFonts w:eastAsia="Times New Roman"/>
          <w:szCs w:val="24"/>
        </w:rPr>
        <w:t>(Χειρ</w:t>
      </w:r>
      <w:r>
        <w:rPr>
          <w:rFonts w:eastAsia="Times New Roman"/>
          <w:szCs w:val="24"/>
        </w:rPr>
        <w:t xml:space="preserve">οκροτήματα από τις πτέρυγες </w:t>
      </w:r>
      <w:r>
        <w:rPr>
          <w:rFonts w:eastAsia="Times New Roman"/>
          <w:szCs w:val="24"/>
        </w:rPr>
        <w:t xml:space="preserve">του </w:t>
      </w:r>
      <w:r>
        <w:rPr>
          <w:rFonts w:eastAsia="Times New Roman"/>
          <w:szCs w:val="24"/>
        </w:rPr>
        <w:t>ΣΥΡΙΖΑ και των ΑΝΕΛ)</w:t>
      </w:r>
    </w:p>
    <w:p w14:paraId="7CF05E4B" w14:textId="77777777" w:rsidR="00DE1A4F" w:rsidRDefault="00594AFE">
      <w:pPr>
        <w:tabs>
          <w:tab w:val="left" w:pos="2940"/>
        </w:tabs>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Κι εγώ ευχαριστώ, κυρία </w:t>
      </w:r>
      <w:proofErr w:type="spellStart"/>
      <w:r>
        <w:rPr>
          <w:rFonts w:eastAsia="Times New Roman"/>
          <w:szCs w:val="24"/>
        </w:rPr>
        <w:t>Βάκη</w:t>
      </w:r>
      <w:proofErr w:type="spellEnd"/>
      <w:r>
        <w:rPr>
          <w:rFonts w:eastAsia="Times New Roman"/>
          <w:szCs w:val="24"/>
        </w:rPr>
        <w:t>.</w:t>
      </w:r>
    </w:p>
    <w:p w14:paraId="7CF05E4C" w14:textId="77777777" w:rsidR="00DE1A4F" w:rsidRDefault="00594AFE">
      <w:pPr>
        <w:tabs>
          <w:tab w:val="left" w:pos="2940"/>
        </w:tabs>
        <w:spacing w:line="600" w:lineRule="auto"/>
        <w:ind w:firstLine="720"/>
        <w:jc w:val="both"/>
        <w:rPr>
          <w:rFonts w:eastAsia="Times New Roman"/>
          <w:szCs w:val="24"/>
        </w:rPr>
      </w:pPr>
      <w:r>
        <w:rPr>
          <w:rFonts w:eastAsia="Times New Roman"/>
          <w:szCs w:val="24"/>
        </w:rPr>
        <w:t>Προχωρούμε με την κ</w:t>
      </w:r>
      <w:r>
        <w:rPr>
          <w:rFonts w:eastAsia="Times New Roman"/>
          <w:szCs w:val="24"/>
        </w:rPr>
        <w:t>.</w:t>
      </w:r>
      <w:r>
        <w:rPr>
          <w:rFonts w:eastAsia="Times New Roman"/>
          <w:szCs w:val="24"/>
        </w:rPr>
        <w:t xml:space="preserve"> Αναγνωστοπούλου, Βουλευτή του ΣΥΡΙΖΑ.</w:t>
      </w:r>
    </w:p>
    <w:p w14:paraId="7CF05E4D" w14:textId="77777777" w:rsidR="00DE1A4F" w:rsidRDefault="00594AFE">
      <w:pPr>
        <w:tabs>
          <w:tab w:val="left" w:pos="2940"/>
        </w:tabs>
        <w:spacing w:line="600" w:lineRule="auto"/>
        <w:ind w:firstLine="720"/>
        <w:jc w:val="both"/>
        <w:rPr>
          <w:rFonts w:eastAsia="Times New Roman"/>
          <w:szCs w:val="24"/>
        </w:rPr>
      </w:pPr>
      <w:r>
        <w:rPr>
          <w:rFonts w:eastAsia="Times New Roman"/>
          <w:b/>
          <w:szCs w:val="24"/>
        </w:rPr>
        <w:t xml:space="preserve">ΑΘΑΝΑΣΙΑ (ΣΙΑ) ΑΝΑΓΝΩΣΤΟΠΟΥΛΟΥ: </w:t>
      </w:r>
      <w:r>
        <w:rPr>
          <w:rFonts w:eastAsia="Times New Roman"/>
          <w:szCs w:val="24"/>
        </w:rPr>
        <w:t>Καλή χρονιά, κύριε Πρόεδρε, καλή χρονιά, κυρίε</w:t>
      </w:r>
      <w:r>
        <w:rPr>
          <w:rFonts w:eastAsia="Times New Roman"/>
          <w:szCs w:val="24"/>
        </w:rPr>
        <w:t>ς και κύριοι συνάδελφοι.</w:t>
      </w:r>
    </w:p>
    <w:p w14:paraId="7CF05E4E" w14:textId="77777777" w:rsidR="00DE1A4F" w:rsidRDefault="00594AFE">
      <w:pPr>
        <w:tabs>
          <w:tab w:val="left" w:pos="2940"/>
        </w:tabs>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Κι εγώ σας εύχομαι καλή χρονιά!</w:t>
      </w:r>
    </w:p>
    <w:p w14:paraId="7CF05E4F" w14:textId="77777777" w:rsidR="00DE1A4F" w:rsidRDefault="00594AFE">
      <w:pPr>
        <w:tabs>
          <w:tab w:val="left" w:pos="2940"/>
        </w:tabs>
        <w:spacing w:line="600" w:lineRule="auto"/>
        <w:ind w:firstLine="720"/>
        <w:jc w:val="both"/>
        <w:rPr>
          <w:rFonts w:eastAsia="Times New Roman"/>
          <w:szCs w:val="24"/>
        </w:rPr>
      </w:pPr>
      <w:r>
        <w:rPr>
          <w:rFonts w:eastAsia="Times New Roman"/>
          <w:b/>
          <w:szCs w:val="24"/>
        </w:rPr>
        <w:t xml:space="preserve">ΑΘΑΝΑΣΙΑ (ΣΙΑ) ΑΝΑΓΝΩΣΤΟΠΟΥΛΟΥ: </w:t>
      </w:r>
      <w:r>
        <w:rPr>
          <w:rFonts w:eastAsia="Times New Roman"/>
          <w:szCs w:val="24"/>
        </w:rPr>
        <w:t>Συζητάμε ένα νομοσχέδιο που απ’ ό,τι φάνηκε στη συζήτηση, όλοι συμφωνούμε. Όλες οι παρατάξεις ή σχεδόν όλες οι παρατάξεις συμφωνούν</w:t>
      </w:r>
      <w:r>
        <w:rPr>
          <w:rFonts w:eastAsia="Times New Roman"/>
          <w:szCs w:val="24"/>
        </w:rPr>
        <w:t>. Παρ’ όλα αυτά, το επιχείρημα της συμφωνίας είναι εντελώς διαφορετικό. Δηλαδή, γίνεται μια προσπάθεια πολιτικής αντιπαράθεσης εκ του μη όντος.</w:t>
      </w:r>
    </w:p>
    <w:p w14:paraId="7CF05E50" w14:textId="77777777" w:rsidR="00DE1A4F" w:rsidRDefault="00594AFE">
      <w:pPr>
        <w:tabs>
          <w:tab w:val="left" w:pos="2940"/>
        </w:tabs>
        <w:spacing w:line="600" w:lineRule="auto"/>
        <w:ind w:firstLine="720"/>
        <w:jc w:val="both"/>
        <w:rPr>
          <w:rFonts w:eastAsia="Times New Roman"/>
          <w:szCs w:val="24"/>
        </w:rPr>
      </w:pPr>
      <w:r>
        <w:rPr>
          <w:rFonts w:eastAsia="Times New Roman"/>
          <w:szCs w:val="24"/>
        </w:rPr>
        <w:t>Ακούσαμε από την Αξιωματική Αντιπολίτευση ότι φτάσαμε σ</w:t>
      </w:r>
      <w:r>
        <w:rPr>
          <w:rFonts w:eastAsia="Times New Roman"/>
          <w:szCs w:val="24"/>
        </w:rPr>
        <w:t>ε</w:t>
      </w:r>
      <w:r>
        <w:rPr>
          <w:rFonts w:eastAsia="Times New Roman"/>
          <w:szCs w:val="24"/>
        </w:rPr>
        <w:t xml:space="preserve"> αυτό το σχέδιο νόμου, γιατί μας υποχρέωσε ο </w:t>
      </w:r>
      <w:proofErr w:type="spellStart"/>
      <w:r>
        <w:rPr>
          <w:rFonts w:eastAsia="Times New Roman"/>
          <w:szCs w:val="24"/>
        </w:rPr>
        <w:t>Ερντογάν</w:t>
      </w:r>
      <w:proofErr w:type="spellEnd"/>
      <w:r>
        <w:rPr>
          <w:rFonts w:eastAsia="Times New Roman"/>
          <w:szCs w:val="24"/>
        </w:rPr>
        <w:t>. Ε</w:t>
      </w:r>
      <w:r>
        <w:rPr>
          <w:rFonts w:eastAsia="Times New Roman"/>
          <w:szCs w:val="24"/>
        </w:rPr>
        <w:t xml:space="preserve">ίναι αστείο και μόνο να το σκεφτούμε. Δεν έχω χρόνο. Γιατί θα μας υποχρέωνε ο </w:t>
      </w:r>
      <w:proofErr w:type="spellStart"/>
      <w:r>
        <w:rPr>
          <w:rFonts w:eastAsia="Times New Roman"/>
          <w:szCs w:val="24"/>
        </w:rPr>
        <w:t>Ερντογάν</w:t>
      </w:r>
      <w:proofErr w:type="spellEnd"/>
      <w:r>
        <w:rPr>
          <w:rFonts w:eastAsia="Times New Roman"/>
          <w:szCs w:val="24"/>
        </w:rPr>
        <w:t xml:space="preserve"> να καταργήσουμε τη </w:t>
      </w:r>
      <w:proofErr w:type="spellStart"/>
      <w:r>
        <w:rPr>
          <w:rFonts w:eastAsia="Times New Roman"/>
          <w:szCs w:val="24"/>
        </w:rPr>
        <w:t>σαρία</w:t>
      </w:r>
      <w:proofErr w:type="spellEnd"/>
      <w:r>
        <w:rPr>
          <w:rFonts w:eastAsia="Times New Roman"/>
          <w:szCs w:val="24"/>
        </w:rPr>
        <w:t>; Έχω κάθε λόγο να επιχειρηματολογήσω ότι θα μπορούσε να κάνει το ακριβώς αντίθετο και όχι αυτό.</w:t>
      </w:r>
    </w:p>
    <w:p w14:paraId="7CF05E51" w14:textId="77777777" w:rsidR="00DE1A4F" w:rsidRDefault="00594AFE">
      <w:pPr>
        <w:tabs>
          <w:tab w:val="left" w:pos="2940"/>
        </w:tabs>
        <w:spacing w:line="600" w:lineRule="auto"/>
        <w:ind w:firstLine="720"/>
        <w:jc w:val="both"/>
        <w:rPr>
          <w:rFonts w:eastAsia="Times New Roman"/>
          <w:szCs w:val="24"/>
        </w:rPr>
      </w:pPr>
      <w:r>
        <w:rPr>
          <w:rFonts w:eastAsia="Times New Roman"/>
          <w:szCs w:val="24"/>
        </w:rPr>
        <w:t>Αυτή η στείρα αντιπαράθεση, που γίνεται μόνο και</w:t>
      </w:r>
      <w:r>
        <w:rPr>
          <w:rFonts w:eastAsia="Times New Roman"/>
          <w:szCs w:val="24"/>
        </w:rPr>
        <w:t xml:space="preserve"> μόνο για να δείξει ότι αυτή η Κυβέρνηση δεν ξέρει τι της γίνεται και κάνει πέντε μεγάλα βήματα μόνο και μόνο από ενδοτισμό -και χρησιμοποιώ τον όρο με κάθε επίγνωση- έχει υπονομεύσει την πολιτική ζωή, αλλά και αυτά που θεωρούμε μείζονα εθνικά θέματα.</w:t>
      </w:r>
    </w:p>
    <w:p w14:paraId="7CF05E52" w14:textId="77777777" w:rsidR="00DE1A4F" w:rsidRDefault="00594AFE">
      <w:pPr>
        <w:tabs>
          <w:tab w:val="left" w:pos="2940"/>
        </w:tabs>
        <w:spacing w:line="600" w:lineRule="auto"/>
        <w:ind w:firstLine="720"/>
        <w:jc w:val="both"/>
        <w:rPr>
          <w:rFonts w:eastAsia="Times New Roman"/>
          <w:szCs w:val="24"/>
        </w:rPr>
      </w:pPr>
      <w:r>
        <w:rPr>
          <w:rFonts w:eastAsia="Times New Roman"/>
          <w:szCs w:val="24"/>
        </w:rPr>
        <w:t xml:space="preserve">Δεν </w:t>
      </w:r>
      <w:r>
        <w:rPr>
          <w:rFonts w:eastAsia="Times New Roman"/>
          <w:szCs w:val="24"/>
        </w:rPr>
        <w:t xml:space="preserve">θα μιλήσω τώρα ούτε για τους οκτώ αξιωματικούς ούτε για τίποτα άλλο. Μίλησαν οι συνάδελφοί μου πριν. Θα πω, όμως, ένα πράγμα, επειδή μας ακούει και κόσμος εδώ που μιλάμε. Είπε ο κ. </w:t>
      </w:r>
      <w:proofErr w:type="spellStart"/>
      <w:r>
        <w:rPr>
          <w:rFonts w:eastAsia="Times New Roman"/>
          <w:szCs w:val="24"/>
        </w:rPr>
        <w:t>Ερντογάν</w:t>
      </w:r>
      <w:proofErr w:type="spellEnd"/>
      <w:r>
        <w:rPr>
          <w:rFonts w:eastAsia="Times New Roman"/>
          <w:szCs w:val="24"/>
        </w:rPr>
        <w:t xml:space="preserve"> στη δημόσια παρουσία του μαζί με τον Πρωθυπουργό ότι «μου υποσχεθή</w:t>
      </w:r>
      <w:r>
        <w:rPr>
          <w:rFonts w:eastAsia="Times New Roman"/>
          <w:szCs w:val="24"/>
        </w:rPr>
        <w:t xml:space="preserve">κατε ότι θα εκδώσετε τους οκτώ αξιωματικούς». Και μπροστά στον κ. </w:t>
      </w:r>
      <w:proofErr w:type="spellStart"/>
      <w:r>
        <w:rPr>
          <w:rFonts w:eastAsia="Times New Roman"/>
          <w:szCs w:val="24"/>
        </w:rPr>
        <w:t>Ερντογάν</w:t>
      </w:r>
      <w:proofErr w:type="spellEnd"/>
      <w:r>
        <w:rPr>
          <w:rFonts w:eastAsia="Times New Roman"/>
          <w:szCs w:val="24"/>
        </w:rPr>
        <w:t>, μπροστά σε όλον τον ελληνικό λαό ο Πρωθυπουργός απάντησε «σας είπα ότι θα ακολουθήσουμε την έννομη τάξη της χώρας, τα δικαστήρια και τους διεθνείς κανόνες». Το είπε ή δεν το είπε;</w:t>
      </w:r>
    </w:p>
    <w:p w14:paraId="7CF05E53" w14:textId="77777777" w:rsidR="00DE1A4F" w:rsidRDefault="00594AFE">
      <w:pPr>
        <w:tabs>
          <w:tab w:val="left" w:pos="2940"/>
        </w:tabs>
        <w:spacing w:line="600" w:lineRule="auto"/>
        <w:ind w:firstLine="720"/>
        <w:jc w:val="both"/>
        <w:rPr>
          <w:rFonts w:eastAsia="Times New Roman"/>
          <w:szCs w:val="24"/>
        </w:rPr>
      </w:pPr>
      <w:r>
        <w:rPr>
          <w:rFonts w:eastAsia="Times New Roman"/>
          <w:szCs w:val="24"/>
        </w:rPr>
        <w:t>Εδώ, δηλαδή, δημιουργείται και μια σύγχυση του τι ακούμε και του τι δεν ακούμε. Δεν θα μείνω σε αυτά ούτε τι έγινε πριν ούτε τίποτα τέτοιο. Θα πω για το ίδιο το νομοσχέδιο. Για μένα είναι ένα πολύ σημαντικό νομοσχέδιο, παρά το γεγονός που ευθύς εξαρχής είχ</w:t>
      </w:r>
      <w:r>
        <w:rPr>
          <w:rFonts w:eastAsia="Times New Roman"/>
          <w:szCs w:val="24"/>
        </w:rPr>
        <w:t>α πει ότι ήμουν από αυτούς που ήθελαν να το κάνουμε ολόκληρο το βήμα και να μην το αφήσουμε στη μέση. Θα πω γιατί καταλαβαίνω και το μισό βήμα και γιατί θα το ήθελα ολόκληρο.</w:t>
      </w:r>
    </w:p>
    <w:p w14:paraId="7CF05E54" w14:textId="77777777" w:rsidR="00DE1A4F" w:rsidRDefault="00594AFE">
      <w:pPr>
        <w:tabs>
          <w:tab w:val="left" w:pos="2940"/>
        </w:tabs>
        <w:spacing w:line="600" w:lineRule="auto"/>
        <w:ind w:firstLine="720"/>
        <w:jc w:val="both"/>
        <w:rPr>
          <w:rFonts w:eastAsia="Times New Roman"/>
          <w:szCs w:val="24"/>
        </w:rPr>
      </w:pPr>
      <w:r>
        <w:rPr>
          <w:rFonts w:eastAsia="Times New Roman"/>
          <w:szCs w:val="24"/>
        </w:rPr>
        <w:t>Γιατί είναι σημαντικό αυτό το νομοσχέδιο; Ας δούμε, δηλαδή, γιατί θα έπρεπε επί τ</w:t>
      </w:r>
      <w:r>
        <w:rPr>
          <w:rFonts w:eastAsia="Times New Roman"/>
          <w:szCs w:val="24"/>
        </w:rPr>
        <w:t>ης ουσίας να επικεντρωθούμε εκεί που θα βοηθούσε λίγο να σκεφτούν οι πολιτικές ελίτ αυτής της χώρας και να διευκολύνουν και τη σκέψη των πολιτών για άλλα μείζονα ζητήματα, που ακολουθούν, όπως είναι το Μακεδονικό, όπως είναι πολλά άλλα.</w:t>
      </w:r>
    </w:p>
    <w:p w14:paraId="7CF05E55" w14:textId="77777777" w:rsidR="00DE1A4F" w:rsidRDefault="00594AFE">
      <w:pPr>
        <w:spacing w:after="0" w:line="600" w:lineRule="auto"/>
        <w:ind w:firstLine="720"/>
        <w:jc w:val="both"/>
        <w:rPr>
          <w:rFonts w:eastAsia="Times New Roman" w:cs="Times New Roman"/>
          <w:szCs w:val="24"/>
        </w:rPr>
      </w:pPr>
      <w:r>
        <w:rPr>
          <w:rFonts w:eastAsia="Times New Roman" w:cs="Times New Roman"/>
          <w:szCs w:val="24"/>
        </w:rPr>
        <w:t>Ξέρουμε όλοι -αναλύ</w:t>
      </w:r>
      <w:r>
        <w:rPr>
          <w:rFonts w:eastAsia="Times New Roman" w:cs="Times New Roman"/>
          <w:szCs w:val="24"/>
        </w:rPr>
        <w:t xml:space="preserve">θηκε εδώ επαρκώς- ότι δεν ήταν θέμα της Συνθήκης της </w:t>
      </w:r>
      <w:proofErr w:type="spellStart"/>
      <w:r>
        <w:rPr>
          <w:rFonts w:eastAsia="Times New Roman" w:cs="Times New Roman"/>
          <w:szCs w:val="24"/>
        </w:rPr>
        <w:t>Λωζάνης</w:t>
      </w:r>
      <w:proofErr w:type="spellEnd"/>
      <w:r>
        <w:rPr>
          <w:rFonts w:eastAsia="Times New Roman" w:cs="Times New Roman"/>
          <w:szCs w:val="24"/>
        </w:rPr>
        <w:t xml:space="preserve">. Δεν υπάρχει πουθενά, ούτε στο άρθρο 42 παράγραφος 1 ούτε σε αυτό που ακολουθεί, το άρθρο 43. Πουθενά δεν υπαγορεύεται από τη Συνθήκη της </w:t>
      </w:r>
      <w:proofErr w:type="spellStart"/>
      <w:r>
        <w:rPr>
          <w:rFonts w:eastAsia="Times New Roman" w:cs="Times New Roman"/>
          <w:szCs w:val="24"/>
        </w:rPr>
        <w:t>Λωζάνης</w:t>
      </w:r>
      <w:proofErr w:type="spellEnd"/>
      <w:r>
        <w:rPr>
          <w:rFonts w:eastAsia="Times New Roman" w:cs="Times New Roman"/>
          <w:szCs w:val="24"/>
        </w:rPr>
        <w:t xml:space="preserve"> μια τέτοια </w:t>
      </w:r>
      <w:proofErr w:type="spellStart"/>
      <w:r>
        <w:rPr>
          <w:rFonts w:eastAsia="Times New Roman" w:cs="Times New Roman"/>
          <w:szCs w:val="24"/>
        </w:rPr>
        <w:t>αναγκαστικότητα</w:t>
      </w:r>
      <w:proofErr w:type="spellEnd"/>
      <w:r>
        <w:rPr>
          <w:rFonts w:eastAsia="Times New Roman" w:cs="Times New Roman"/>
          <w:szCs w:val="24"/>
        </w:rPr>
        <w:t>, δηλαδή το κληρονομικό</w:t>
      </w:r>
      <w:r>
        <w:rPr>
          <w:rFonts w:eastAsia="Times New Roman" w:cs="Times New Roman"/>
          <w:szCs w:val="24"/>
        </w:rPr>
        <w:t xml:space="preserve">, το οικογενειακό και γενικά το αστικό δίκαιο της μουσουλμανικής κοινότητας να εξυπηρετείται από την ιερή παράδοση, από τον ιερό νόμο, από τη </w:t>
      </w:r>
      <w:proofErr w:type="spellStart"/>
      <w:r>
        <w:rPr>
          <w:rFonts w:eastAsia="Times New Roman" w:cs="Times New Roman"/>
          <w:szCs w:val="24"/>
        </w:rPr>
        <w:t>σαρία</w:t>
      </w:r>
      <w:proofErr w:type="spellEnd"/>
      <w:r>
        <w:rPr>
          <w:rFonts w:eastAsia="Times New Roman" w:cs="Times New Roman"/>
          <w:szCs w:val="24"/>
        </w:rPr>
        <w:t xml:space="preserve">. Άλλωστε, αυτό αποδεικνύεται και από το γεγονός ότι ο Μουσταφά </w:t>
      </w:r>
      <w:proofErr w:type="spellStart"/>
      <w:r>
        <w:rPr>
          <w:rFonts w:eastAsia="Times New Roman" w:cs="Times New Roman"/>
          <w:szCs w:val="24"/>
        </w:rPr>
        <w:t>Κεμάλ</w:t>
      </w:r>
      <w:proofErr w:type="spellEnd"/>
      <w:r>
        <w:rPr>
          <w:rFonts w:eastAsia="Times New Roman" w:cs="Times New Roman"/>
          <w:szCs w:val="24"/>
        </w:rPr>
        <w:t xml:space="preserve"> το 1926 κατάργησε το </w:t>
      </w:r>
      <w:proofErr w:type="spellStart"/>
      <w:r>
        <w:rPr>
          <w:rFonts w:eastAsia="Times New Roman" w:cs="Times New Roman"/>
          <w:szCs w:val="24"/>
        </w:rPr>
        <w:t>ρωμαιοβυζαντινό</w:t>
      </w:r>
      <w:proofErr w:type="spellEnd"/>
      <w:r>
        <w:rPr>
          <w:rFonts w:eastAsia="Times New Roman" w:cs="Times New Roman"/>
          <w:szCs w:val="24"/>
        </w:rPr>
        <w:t xml:space="preserve"> δί</w:t>
      </w:r>
      <w:r>
        <w:rPr>
          <w:rFonts w:eastAsia="Times New Roman" w:cs="Times New Roman"/>
          <w:szCs w:val="24"/>
        </w:rPr>
        <w:t>καιο του Πατριαρχείου, δηλαδή οι ελληνορθόδοξοι της μειονότητας της Πόλης δεν υπάγονταν σε αυτό.</w:t>
      </w:r>
    </w:p>
    <w:p w14:paraId="7CF05E56" w14:textId="77777777" w:rsidR="00DE1A4F" w:rsidRDefault="00594AFE">
      <w:pPr>
        <w:spacing w:after="0" w:line="600" w:lineRule="auto"/>
        <w:ind w:firstLine="720"/>
        <w:jc w:val="both"/>
        <w:rPr>
          <w:rFonts w:eastAsia="Times New Roman" w:cs="Times New Roman"/>
          <w:szCs w:val="24"/>
        </w:rPr>
      </w:pPr>
      <w:r>
        <w:rPr>
          <w:rFonts w:eastAsia="Times New Roman" w:cs="Times New Roman"/>
          <w:szCs w:val="24"/>
        </w:rPr>
        <w:t xml:space="preserve">Τι συνέβη; Είπε ο Υπουργός, όπως και κάποιοι άλλοι συνάδελφοι, ότι αυτή την πρώτη ρύθμιση για τη </w:t>
      </w:r>
      <w:proofErr w:type="spellStart"/>
      <w:r>
        <w:rPr>
          <w:rFonts w:eastAsia="Times New Roman" w:cs="Times New Roman"/>
          <w:szCs w:val="24"/>
        </w:rPr>
        <w:t>σαρία</w:t>
      </w:r>
      <w:proofErr w:type="spellEnd"/>
      <w:r>
        <w:rPr>
          <w:rFonts w:eastAsia="Times New Roman" w:cs="Times New Roman"/>
          <w:szCs w:val="24"/>
        </w:rPr>
        <w:t xml:space="preserve"> την απαντάμε το 1882 με την προσάρτηση της Θεσσαλίας. Δε</w:t>
      </w:r>
      <w:r>
        <w:rPr>
          <w:rFonts w:eastAsia="Times New Roman" w:cs="Times New Roman"/>
          <w:szCs w:val="24"/>
        </w:rPr>
        <w:t>ν είναι τυχαία η ημερομηνία και αυτά δεν πρέπει να μας περνάνε έτσι.</w:t>
      </w:r>
    </w:p>
    <w:p w14:paraId="7CF05E57" w14:textId="77777777" w:rsidR="00DE1A4F" w:rsidRDefault="00594AFE">
      <w:pPr>
        <w:spacing w:after="0" w:line="600" w:lineRule="auto"/>
        <w:ind w:firstLine="720"/>
        <w:jc w:val="both"/>
        <w:rPr>
          <w:rFonts w:eastAsia="Times New Roman" w:cs="Times New Roman"/>
          <w:szCs w:val="24"/>
        </w:rPr>
      </w:pPr>
      <w:r>
        <w:rPr>
          <w:rFonts w:eastAsia="Times New Roman" w:cs="Times New Roman"/>
          <w:szCs w:val="24"/>
        </w:rPr>
        <w:t xml:space="preserve">Το 1882 έχουμε σε έξαρση την αποικιοκρατία και νόμους τέτοιου τύπου: Μειονότητες ή πλειονότητες που ήθελαν να περιχαρακώσουν, να μη θεωρήσουν αυτούς τους πληθυσμούς και </w:t>
      </w:r>
      <w:proofErr w:type="spellStart"/>
      <w:r>
        <w:rPr>
          <w:rFonts w:eastAsia="Times New Roman" w:cs="Times New Roman"/>
          <w:szCs w:val="24"/>
        </w:rPr>
        <w:t>όλως</w:t>
      </w:r>
      <w:proofErr w:type="spellEnd"/>
      <w:r>
        <w:rPr>
          <w:rFonts w:eastAsia="Times New Roman" w:cs="Times New Roman"/>
          <w:szCs w:val="24"/>
        </w:rPr>
        <w:t xml:space="preserve"> </w:t>
      </w:r>
      <w:proofErr w:type="spellStart"/>
      <w:r>
        <w:rPr>
          <w:rFonts w:eastAsia="Times New Roman" w:cs="Times New Roman"/>
          <w:szCs w:val="24"/>
        </w:rPr>
        <w:t>τυχαίως</w:t>
      </w:r>
      <w:proofErr w:type="spellEnd"/>
      <w:r>
        <w:rPr>
          <w:rFonts w:eastAsia="Times New Roman" w:cs="Times New Roman"/>
          <w:szCs w:val="24"/>
        </w:rPr>
        <w:t xml:space="preserve"> στην </w:t>
      </w:r>
      <w:r>
        <w:rPr>
          <w:rFonts w:eastAsia="Times New Roman" w:cs="Times New Roman"/>
          <w:szCs w:val="24"/>
        </w:rPr>
        <w:t xml:space="preserve">πλειονότητα </w:t>
      </w:r>
      <w:r>
        <w:rPr>
          <w:rFonts w:eastAsia="Times New Roman" w:cs="Times New Roman"/>
          <w:szCs w:val="24"/>
        </w:rPr>
        <w:t>με θρήσκευμα μουσουλμανικό, τους έβαλαν σε αυτό το ειδικό καθεστώς.</w:t>
      </w:r>
    </w:p>
    <w:p w14:paraId="7CF05E58" w14:textId="77777777" w:rsidR="00DE1A4F" w:rsidRDefault="00594AFE">
      <w:pPr>
        <w:spacing w:after="0" w:line="600" w:lineRule="auto"/>
        <w:ind w:firstLine="720"/>
        <w:jc w:val="both"/>
        <w:rPr>
          <w:rFonts w:eastAsia="Times New Roman" w:cs="Times New Roman"/>
          <w:szCs w:val="24"/>
        </w:rPr>
      </w:pPr>
      <w:r>
        <w:rPr>
          <w:rFonts w:eastAsia="Times New Roman" w:cs="Times New Roman"/>
          <w:szCs w:val="24"/>
        </w:rPr>
        <w:t xml:space="preserve">Ο νόμος, λοιπόν, του 1882 είναι απόρροια της γενικής αντίληψης των αποικιακών δυνάμεων. Να θυμίσω ότι στην Αλγερία 90% μουσουλμανικός </w:t>
      </w:r>
      <w:proofErr w:type="spellStart"/>
      <w:r>
        <w:rPr>
          <w:rFonts w:eastAsia="Times New Roman" w:cs="Times New Roman"/>
          <w:szCs w:val="24"/>
        </w:rPr>
        <w:t>αλγερινός</w:t>
      </w:r>
      <w:proofErr w:type="spellEnd"/>
      <w:r>
        <w:rPr>
          <w:rFonts w:eastAsia="Times New Roman" w:cs="Times New Roman"/>
          <w:szCs w:val="24"/>
        </w:rPr>
        <w:t xml:space="preserve"> πληθυσμός εντάσσεται σε μειονότη</w:t>
      </w:r>
      <w:r>
        <w:rPr>
          <w:rFonts w:eastAsia="Times New Roman" w:cs="Times New Roman"/>
          <w:szCs w:val="24"/>
        </w:rPr>
        <w:t>τα και δεν έχει το δικαίωμα του πολίτη, για να θεωρηθεί δεύτερης κατηγορίας πολίτης;</w:t>
      </w:r>
    </w:p>
    <w:p w14:paraId="7CF05E59" w14:textId="77777777" w:rsidR="00DE1A4F" w:rsidRDefault="00594AFE">
      <w:pPr>
        <w:spacing w:after="0" w:line="600" w:lineRule="auto"/>
        <w:ind w:firstLine="720"/>
        <w:jc w:val="both"/>
        <w:rPr>
          <w:rFonts w:eastAsia="Times New Roman" w:cs="Times New Roman"/>
          <w:szCs w:val="24"/>
        </w:rPr>
      </w:pPr>
      <w:r w:rsidRPr="00DA2872">
        <w:rPr>
          <w:rFonts w:eastAsia="Times New Roman" w:cs="Times New Roman"/>
          <w:color w:val="000000" w:themeColor="text1"/>
          <w:szCs w:val="24"/>
        </w:rPr>
        <w:t>Αυτό είναι το ένα: το πώς θα θεωρούντ</w:t>
      </w:r>
      <w:r w:rsidRPr="00DA2872">
        <w:rPr>
          <w:rFonts w:eastAsia="Times New Roman" w:cs="Times New Roman"/>
          <w:color w:val="000000" w:themeColor="text1"/>
          <w:szCs w:val="24"/>
        </w:rPr>
        <w:t>αν</w:t>
      </w:r>
      <w:r w:rsidRPr="00DA2872">
        <w:rPr>
          <w:rFonts w:eastAsia="Times New Roman" w:cs="Times New Roman"/>
          <w:color w:val="000000" w:themeColor="text1"/>
          <w:szCs w:val="24"/>
        </w:rPr>
        <w:t xml:space="preserve"> πολίτες δεύτερης κατηγορίας. Το άλλο ήταν ότι τέτοιες δυνάμεις, όπως ήταν η Γαλλία και η Αγγλία, ήθελαν ένα πράγμα: Δεν ήθελαν πολίτες, οι οποίοι θα αναπτύσσονται δημοκρατικά και θα διεκδικούν τα δημοκρατικά τους δικαιώματα. Ήθελαν να συνδιαλέγονται με </w:t>
      </w:r>
      <w:r>
        <w:rPr>
          <w:rFonts w:eastAsia="Times New Roman" w:cs="Times New Roman"/>
          <w:szCs w:val="24"/>
        </w:rPr>
        <w:t>έν</w:t>
      </w:r>
      <w:r>
        <w:rPr>
          <w:rFonts w:eastAsia="Times New Roman" w:cs="Times New Roman"/>
          <w:szCs w:val="24"/>
        </w:rPr>
        <w:t xml:space="preserve">αν ή με μία ντόπια κάστα εξουσίας της μειονότητας. Δημιουργήθηκαν σκληρές πελατειακές σχέσεις μέσα στην ίδια τη μειονότητα, που είχε το μεγάλο προνόμιο να συνδιαλέγεται προνομιακά με την κεντρική εξουσία. </w:t>
      </w:r>
    </w:p>
    <w:p w14:paraId="7CF05E5A" w14:textId="77777777" w:rsidR="00DE1A4F" w:rsidRDefault="00594AFE">
      <w:pPr>
        <w:spacing w:after="0" w:line="600" w:lineRule="auto"/>
        <w:ind w:firstLine="720"/>
        <w:jc w:val="both"/>
        <w:rPr>
          <w:rFonts w:eastAsia="Times New Roman" w:cs="Times New Roman"/>
          <w:szCs w:val="24"/>
        </w:rPr>
      </w:pPr>
      <w:r>
        <w:rPr>
          <w:rFonts w:eastAsia="Times New Roman" w:cs="Times New Roman"/>
          <w:szCs w:val="24"/>
        </w:rPr>
        <w:t xml:space="preserve">Αυτό θελήσαμε να κάνουμε με τη μουσουλμανική μειονότητα επί τόσα χρόνια. Αυτή η εξαίρεση των Ελλήνων πολιτών με μουσουλμανικό θρήσκευμα δεν έγινε για να </w:t>
      </w:r>
      <w:proofErr w:type="spellStart"/>
      <w:r>
        <w:rPr>
          <w:rFonts w:eastAsia="Times New Roman" w:cs="Times New Roman"/>
          <w:szCs w:val="24"/>
        </w:rPr>
        <w:t>περιφρουρηθεί</w:t>
      </w:r>
      <w:proofErr w:type="spellEnd"/>
      <w:r>
        <w:rPr>
          <w:rFonts w:eastAsia="Times New Roman" w:cs="Times New Roman"/>
          <w:szCs w:val="24"/>
        </w:rPr>
        <w:t xml:space="preserve"> το θρησκευτικό τους αίσθημα. Γιατί άλλο είναι το θρησκευτικό αίσθημα και άλλο είναι το δι</w:t>
      </w:r>
      <w:r>
        <w:rPr>
          <w:rFonts w:eastAsia="Times New Roman" w:cs="Times New Roman"/>
          <w:szCs w:val="24"/>
        </w:rPr>
        <w:t xml:space="preserve">καίωμα του πολίτη να δικάζεται όπως δικάζεται ο οποιοσδήποτε Έλληνας πολίτης. </w:t>
      </w:r>
    </w:p>
    <w:p w14:paraId="7CF05E5B" w14:textId="77777777" w:rsidR="00DE1A4F" w:rsidRDefault="00594AFE">
      <w:pPr>
        <w:spacing w:after="0" w:line="600" w:lineRule="auto"/>
        <w:ind w:firstLine="720"/>
        <w:jc w:val="both"/>
        <w:rPr>
          <w:rFonts w:eastAsia="Times New Roman" w:cs="Times New Roman"/>
          <w:szCs w:val="24"/>
        </w:rPr>
      </w:pPr>
      <w:r>
        <w:rPr>
          <w:rFonts w:eastAsia="Times New Roman" w:cs="Times New Roman"/>
          <w:szCs w:val="24"/>
        </w:rPr>
        <w:t>Άρα υπήρχε λόγος και αυτός ο λόγος δημιούργησε πάρα πολλά παρατράγουδα στη μειονότητα, που όλοι τα γνωρίζουμε. Σαφέστατα έγιναν μεγάλες προσπάθειες την τελευταία εικοσιπενταετία</w:t>
      </w:r>
      <w:r>
        <w:rPr>
          <w:rFonts w:eastAsia="Times New Roman" w:cs="Times New Roman"/>
          <w:szCs w:val="24"/>
        </w:rPr>
        <w:t xml:space="preserve"> να αμβλυνθούν τα μεγάλα προβλήματα της μειονότητας που θεωρήθηκε δεύτερης κατηγορίας. </w:t>
      </w:r>
    </w:p>
    <w:p w14:paraId="7CF05E5C" w14:textId="77777777" w:rsidR="00DE1A4F" w:rsidRDefault="00594AFE">
      <w:pPr>
        <w:spacing w:after="0" w:line="600" w:lineRule="auto"/>
        <w:ind w:firstLine="720"/>
        <w:jc w:val="both"/>
        <w:rPr>
          <w:rFonts w:eastAsia="Times New Roman" w:cs="Times New Roman"/>
          <w:szCs w:val="24"/>
        </w:rPr>
      </w:pPr>
      <w:r>
        <w:rPr>
          <w:rFonts w:eastAsia="Times New Roman" w:cs="Times New Roman"/>
          <w:szCs w:val="24"/>
        </w:rPr>
        <w:t>Όμως, εάν δεν κάνουμε το βήμα -και αυτό είναι μία αρχή- αυτά τα δικαιώματα, που είναι δικαιώματα όλων των Ελλήνων των πολιτών, να μη θεωρούνται προνόμια από τον θρησκευ</w:t>
      </w:r>
      <w:r>
        <w:rPr>
          <w:rFonts w:eastAsia="Times New Roman" w:cs="Times New Roman"/>
          <w:szCs w:val="24"/>
        </w:rPr>
        <w:t xml:space="preserve">τικό νόμο αλλά δικαιώματα επί </w:t>
      </w:r>
      <w:proofErr w:type="spellStart"/>
      <w:r>
        <w:rPr>
          <w:rFonts w:eastAsia="Times New Roman" w:cs="Times New Roman"/>
          <w:szCs w:val="24"/>
        </w:rPr>
        <w:t>ίσοις</w:t>
      </w:r>
      <w:proofErr w:type="spellEnd"/>
      <w:r>
        <w:rPr>
          <w:rFonts w:eastAsia="Times New Roman" w:cs="Times New Roman"/>
          <w:szCs w:val="24"/>
        </w:rPr>
        <w:t xml:space="preserve"> </w:t>
      </w:r>
      <w:proofErr w:type="spellStart"/>
      <w:r>
        <w:rPr>
          <w:rFonts w:eastAsia="Times New Roman" w:cs="Times New Roman"/>
          <w:szCs w:val="24"/>
        </w:rPr>
        <w:t>όροις</w:t>
      </w:r>
      <w:proofErr w:type="spellEnd"/>
      <w:r>
        <w:rPr>
          <w:rFonts w:eastAsia="Times New Roman" w:cs="Times New Roman"/>
          <w:szCs w:val="24"/>
        </w:rPr>
        <w:t xml:space="preserve">, εκεί θα έχουμε πρόβλημα. </w:t>
      </w:r>
    </w:p>
    <w:p w14:paraId="7CF05E5D" w14:textId="77777777" w:rsidR="00DE1A4F" w:rsidRDefault="00594AFE">
      <w:pPr>
        <w:spacing w:after="0" w:line="600" w:lineRule="auto"/>
        <w:ind w:firstLine="720"/>
        <w:jc w:val="both"/>
        <w:rPr>
          <w:rFonts w:eastAsia="Times New Roman" w:cs="Times New Roman"/>
          <w:szCs w:val="24"/>
        </w:rPr>
      </w:pPr>
      <w:r>
        <w:rPr>
          <w:rFonts w:eastAsia="Times New Roman" w:cs="Times New Roman"/>
          <w:szCs w:val="24"/>
        </w:rPr>
        <w:t xml:space="preserve">Αναφέρομαι κυρίως στα δικαιώματα των γυναικών. Τα είπε πάρα πολύ ωραία η Μαρία </w:t>
      </w:r>
      <w:proofErr w:type="spellStart"/>
      <w:r>
        <w:rPr>
          <w:rFonts w:eastAsia="Times New Roman" w:cs="Times New Roman"/>
          <w:szCs w:val="24"/>
        </w:rPr>
        <w:t>Θελερίτη</w:t>
      </w:r>
      <w:proofErr w:type="spellEnd"/>
      <w:r>
        <w:rPr>
          <w:rFonts w:eastAsia="Times New Roman" w:cs="Times New Roman"/>
          <w:szCs w:val="24"/>
        </w:rPr>
        <w:t xml:space="preserve"> και δεν θα επανέλθω. Μία μειονότητα που λειτουργεί κλειστά, όπου τα δικαιώματα είναι προνόμια θρησκ</w:t>
      </w:r>
      <w:r>
        <w:rPr>
          <w:rFonts w:eastAsia="Times New Roman" w:cs="Times New Roman"/>
          <w:szCs w:val="24"/>
        </w:rPr>
        <w:t>ευτικού χαρακτήρα, άρα η μειονότητα είναι πατριαρχική εκ των πραγμάτων, οι γυναίκες είναι αυτές που υφίστανται τη μεγαλύτερη πίεση. Και όχι μόνο οι γυναίκες. Θα προσέθετα και άλλες ταυτότητες, οι οποίες δεν μπορούν να αναγνωριστούν σε ένα τέτοιο περιβάλλον</w:t>
      </w:r>
      <w:r>
        <w:rPr>
          <w:rFonts w:eastAsia="Times New Roman" w:cs="Times New Roman"/>
          <w:szCs w:val="24"/>
        </w:rPr>
        <w:t xml:space="preserve">. </w:t>
      </w:r>
    </w:p>
    <w:p w14:paraId="7CF05E5E" w14:textId="77777777" w:rsidR="00DE1A4F" w:rsidRDefault="00594AFE">
      <w:pPr>
        <w:spacing w:after="0" w:line="600" w:lineRule="auto"/>
        <w:ind w:firstLine="720"/>
        <w:jc w:val="both"/>
        <w:rPr>
          <w:rFonts w:eastAsia="Times New Roman" w:cs="Times New Roman"/>
          <w:szCs w:val="24"/>
        </w:rPr>
      </w:pPr>
      <w:r>
        <w:rPr>
          <w:rFonts w:eastAsia="Times New Roman" w:cs="Times New Roman"/>
          <w:szCs w:val="24"/>
        </w:rPr>
        <w:t xml:space="preserve">Κλείνοντας θα ήθελα να πω ένα πράγμα και πιστεύω ότι η Κυβέρνησή μας θα κάνει κάποια στιγμή το βήμα. Γιατί εδώ -και θα διαφωνήσω λίγο με τη φίλη και συνάδελφο Φωτεινή </w:t>
      </w:r>
      <w:proofErr w:type="spellStart"/>
      <w:r>
        <w:rPr>
          <w:rFonts w:eastAsia="Times New Roman" w:cs="Times New Roman"/>
          <w:szCs w:val="24"/>
        </w:rPr>
        <w:t>Βάκη</w:t>
      </w:r>
      <w:proofErr w:type="spellEnd"/>
      <w:r>
        <w:rPr>
          <w:rFonts w:eastAsia="Times New Roman" w:cs="Times New Roman"/>
          <w:szCs w:val="24"/>
        </w:rPr>
        <w:t>- δεν είναι θέμα το να πει κανείς κάθετα ότι αλλάζει τον νόμο σε αυτό το μείζον ζή</w:t>
      </w:r>
      <w:r>
        <w:rPr>
          <w:rFonts w:eastAsia="Times New Roman" w:cs="Times New Roman"/>
          <w:szCs w:val="24"/>
        </w:rPr>
        <w:t xml:space="preserve">τημα, ότι περιστέλλει προνόμια ή δικαιώματα μίας μειονότητας. </w:t>
      </w:r>
    </w:p>
    <w:p w14:paraId="7CF05E5F"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Στην εποχή που ζούμε, που η προσπάθεια που γίνεται είναι πάλι η </w:t>
      </w:r>
      <w:proofErr w:type="spellStart"/>
      <w:r>
        <w:rPr>
          <w:rFonts w:eastAsia="Times New Roman" w:cs="Times New Roman"/>
          <w:szCs w:val="24"/>
        </w:rPr>
        <w:t>θρησκειοποίηση</w:t>
      </w:r>
      <w:proofErr w:type="spellEnd"/>
      <w:r>
        <w:rPr>
          <w:rFonts w:eastAsia="Times New Roman" w:cs="Times New Roman"/>
          <w:szCs w:val="24"/>
        </w:rPr>
        <w:t xml:space="preserve"> των ανθρώπων, να περιχαρακωθούν σε θρησκευτικές ομάδες, το να βγει κανείς από τέτοιες διακρίσεις θρησκευτικού τύπο</w:t>
      </w:r>
      <w:r>
        <w:rPr>
          <w:rFonts w:eastAsia="Times New Roman" w:cs="Times New Roman"/>
          <w:szCs w:val="24"/>
        </w:rPr>
        <w:t xml:space="preserve">υ είναι πάρα πολύ σοβαρό. </w:t>
      </w:r>
    </w:p>
    <w:p w14:paraId="7CF05E60"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7CF05E61"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Σέβομαι την οποιαδήποτε θρησκεία, όπως επίσης και τη μουσουλμανική θρησκεία. Λέω, όμως, ένα πράγμα: Κα</w:t>
      </w:r>
      <w:r>
        <w:rPr>
          <w:rFonts w:eastAsia="Times New Roman" w:cs="Times New Roman"/>
          <w:szCs w:val="24"/>
        </w:rPr>
        <w:t>μ</w:t>
      </w:r>
      <w:r>
        <w:rPr>
          <w:rFonts w:eastAsia="Times New Roman" w:cs="Times New Roman"/>
          <w:szCs w:val="24"/>
        </w:rPr>
        <w:t>μία θρησκεία, ούτε η χριστιανική ούτε η μ</w:t>
      </w:r>
      <w:r>
        <w:rPr>
          <w:rFonts w:eastAsia="Times New Roman" w:cs="Times New Roman"/>
          <w:szCs w:val="24"/>
        </w:rPr>
        <w:t xml:space="preserve">ουσουλμανική ούτε η καλύτερη μπορεί να είναι δίκαιη σε θέματα δικαίου, γιατί δεν συνδιαλέγεται. Σύμφωνα με μία θρησκεία ο </w:t>
      </w:r>
      <w:r>
        <w:rPr>
          <w:rFonts w:eastAsia="Times New Roman" w:cs="Times New Roman"/>
          <w:szCs w:val="24"/>
        </w:rPr>
        <w:t>θ</w:t>
      </w:r>
      <w:r>
        <w:rPr>
          <w:rFonts w:eastAsia="Times New Roman" w:cs="Times New Roman"/>
          <w:szCs w:val="24"/>
        </w:rPr>
        <w:t xml:space="preserve">εός λέει: «Εγώ είμαι η αλήθεια». Από τη στιγμή που ο </w:t>
      </w:r>
      <w:r>
        <w:rPr>
          <w:rFonts w:eastAsia="Times New Roman" w:cs="Times New Roman"/>
          <w:szCs w:val="24"/>
        </w:rPr>
        <w:t>θ</w:t>
      </w:r>
      <w:r>
        <w:rPr>
          <w:rFonts w:eastAsia="Times New Roman" w:cs="Times New Roman"/>
          <w:szCs w:val="24"/>
        </w:rPr>
        <w:t>εός προτάσσει το «εγώ είμαι η αλήθεια», δεν μπορούμε να απαιτούμε δικαιοσύνη. Η</w:t>
      </w:r>
      <w:r>
        <w:rPr>
          <w:rFonts w:eastAsia="Times New Roman" w:cs="Times New Roman"/>
          <w:szCs w:val="24"/>
        </w:rPr>
        <w:t xml:space="preserve"> δικαιοσύνη στη δημοκρατία είναι θέμα διαπραγματεύσιμο.</w:t>
      </w:r>
    </w:p>
    <w:p w14:paraId="7CF05E62"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Χαίρομαι που θα ψηφίσω το νομοσχέδιο και θα χαρώ επίσης όταν θα έχουμε τη συνέχεια.</w:t>
      </w:r>
    </w:p>
    <w:p w14:paraId="7CF05E63"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Ευχαριστώ.</w:t>
      </w:r>
    </w:p>
    <w:p w14:paraId="7CF05E64" w14:textId="77777777" w:rsidR="00DE1A4F" w:rsidRDefault="00594AF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CF05E65"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w:t>
      </w:r>
    </w:p>
    <w:p w14:paraId="7CF05E66"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Τον λόγο έχει </w:t>
      </w:r>
      <w:r>
        <w:rPr>
          <w:rFonts w:eastAsia="Times New Roman" w:cs="Times New Roman"/>
          <w:szCs w:val="24"/>
        </w:rPr>
        <w:t xml:space="preserve">ο Βουλευτής του ΣΥΡΙΖΑ κ. Μουσταφά </w:t>
      </w:r>
      <w:proofErr w:type="spellStart"/>
      <w:r>
        <w:rPr>
          <w:rFonts w:eastAsia="Times New Roman" w:cs="Times New Roman"/>
          <w:szCs w:val="24"/>
        </w:rPr>
        <w:t>Μουσταφά</w:t>
      </w:r>
      <w:proofErr w:type="spellEnd"/>
      <w:r>
        <w:rPr>
          <w:rFonts w:eastAsia="Times New Roman" w:cs="Times New Roman"/>
          <w:szCs w:val="24"/>
        </w:rPr>
        <w:t>.</w:t>
      </w:r>
    </w:p>
    <w:p w14:paraId="7CF05E67"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 xml:space="preserve">ΜΟΥΣΤΑΦΑ </w:t>
      </w:r>
      <w:proofErr w:type="spellStart"/>
      <w:r>
        <w:rPr>
          <w:rFonts w:eastAsia="Times New Roman" w:cs="Times New Roman"/>
          <w:b/>
          <w:szCs w:val="24"/>
        </w:rPr>
        <w:t>ΜΟΥΣΤΑΦΑ</w:t>
      </w:r>
      <w:proofErr w:type="spellEnd"/>
      <w:r>
        <w:rPr>
          <w:rFonts w:eastAsia="Times New Roman" w:cs="Times New Roman"/>
          <w:b/>
          <w:szCs w:val="24"/>
        </w:rPr>
        <w:t xml:space="preserve">: </w:t>
      </w:r>
      <w:r>
        <w:rPr>
          <w:rFonts w:eastAsia="Times New Roman" w:cs="Times New Roman"/>
          <w:szCs w:val="24"/>
        </w:rPr>
        <w:t>Κύριε Πρόεδρε, κυρίες και κύριοι συνάδελφοι, εύχομαι σε όλους καλή χρονιά.</w:t>
      </w:r>
    </w:p>
    <w:p w14:paraId="7CF05E68"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Αρχίζουμε με θεάρεστο έργο, κύριε Υπουργέ! Αν καταργούσαμε πλήρως τη </w:t>
      </w:r>
      <w:proofErr w:type="spellStart"/>
      <w:r>
        <w:rPr>
          <w:rFonts w:eastAsia="Times New Roman" w:cs="Times New Roman"/>
          <w:szCs w:val="24"/>
        </w:rPr>
        <w:t>σαρία</w:t>
      </w:r>
      <w:proofErr w:type="spellEnd"/>
      <w:r>
        <w:rPr>
          <w:rFonts w:eastAsia="Times New Roman" w:cs="Times New Roman"/>
          <w:szCs w:val="24"/>
        </w:rPr>
        <w:t xml:space="preserve">, θα ήταν πολύ πιο θεάρεστο, γιατί ο </w:t>
      </w:r>
      <w:r>
        <w:rPr>
          <w:rFonts w:eastAsia="Times New Roman" w:cs="Times New Roman"/>
          <w:szCs w:val="24"/>
        </w:rPr>
        <w:t>θ</w:t>
      </w:r>
      <w:r>
        <w:rPr>
          <w:rFonts w:eastAsia="Times New Roman" w:cs="Times New Roman"/>
          <w:szCs w:val="24"/>
        </w:rPr>
        <w:t>εός δ</w:t>
      </w:r>
      <w:r>
        <w:rPr>
          <w:rFonts w:eastAsia="Times New Roman" w:cs="Times New Roman"/>
          <w:szCs w:val="24"/>
        </w:rPr>
        <w:t xml:space="preserve">εν ανέχεται τις αδικίες που εμπεριέχει η </w:t>
      </w:r>
      <w:proofErr w:type="spellStart"/>
      <w:r>
        <w:rPr>
          <w:rFonts w:eastAsia="Times New Roman" w:cs="Times New Roman"/>
          <w:szCs w:val="24"/>
        </w:rPr>
        <w:t>σαρία</w:t>
      </w:r>
      <w:proofErr w:type="spellEnd"/>
      <w:r>
        <w:rPr>
          <w:rFonts w:eastAsia="Times New Roman" w:cs="Times New Roman"/>
          <w:szCs w:val="24"/>
        </w:rPr>
        <w:t>.</w:t>
      </w:r>
    </w:p>
    <w:p w14:paraId="7CF05E69"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Υπερψηφίζω το νομοσχέδιο του Υπουργείου Παιδείας, Έρευνας και Θρησκευμάτων. Το υπερψηφίζω με χαρμολύπη και με μισή καρδιά, γιατί επί σαράντα και πλέον χρόνια αγωνιζόμασταν ως Αριστερά για την κατάργηση των δι</w:t>
      </w:r>
      <w:r>
        <w:rPr>
          <w:rFonts w:eastAsia="Times New Roman" w:cs="Times New Roman"/>
          <w:szCs w:val="24"/>
        </w:rPr>
        <w:t xml:space="preserve">καιοδοτικών αρμοδιοτήτων του μουφτή, για την </w:t>
      </w:r>
      <w:proofErr w:type="spellStart"/>
      <w:r>
        <w:rPr>
          <w:rFonts w:eastAsia="Times New Roman" w:cs="Times New Roman"/>
          <w:szCs w:val="24"/>
        </w:rPr>
        <w:t>εκκοσμίκευση</w:t>
      </w:r>
      <w:proofErr w:type="spellEnd"/>
      <w:r>
        <w:rPr>
          <w:rFonts w:eastAsia="Times New Roman" w:cs="Times New Roman"/>
          <w:szCs w:val="24"/>
        </w:rPr>
        <w:t xml:space="preserve"> της κοινωνίας μας και τη χειραφέτησή της, για να γίνουμε ίσοι με όλους τους συμπολίτες μας. Αυτόν τον αγώνα θα τον συνεχίσουμε μέχρι την πλήρη κατάργηση και εξάλειψη της </w:t>
      </w:r>
      <w:proofErr w:type="spellStart"/>
      <w:r>
        <w:rPr>
          <w:rFonts w:eastAsia="Times New Roman" w:cs="Times New Roman"/>
          <w:szCs w:val="24"/>
        </w:rPr>
        <w:t>σαρίας</w:t>
      </w:r>
      <w:proofErr w:type="spellEnd"/>
      <w:r>
        <w:rPr>
          <w:rFonts w:eastAsia="Times New Roman" w:cs="Times New Roman"/>
          <w:szCs w:val="24"/>
        </w:rPr>
        <w:t>.</w:t>
      </w:r>
    </w:p>
    <w:p w14:paraId="7CF05E6A"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Επισημαίνω ιδιαίτερα</w:t>
      </w:r>
      <w:r>
        <w:rPr>
          <w:rFonts w:eastAsia="Times New Roman" w:cs="Times New Roman"/>
          <w:szCs w:val="24"/>
        </w:rPr>
        <w:t xml:space="preserve"> αυτή την ιστορικότητα, γιατί η πρωτοβουλία της Κυβέρνησης ερμηνεύτηκε, σχολιάστηκε ποικιλοτρόπως. Άλλοι είπαν ότι είναι υπό το βάρος της εκδίκασης της προσφυγής της κ. </w:t>
      </w:r>
      <w:proofErr w:type="spellStart"/>
      <w:r>
        <w:rPr>
          <w:rFonts w:eastAsia="Times New Roman" w:cs="Times New Roman"/>
          <w:szCs w:val="24"/>
        </w:rPr>
        <w:t>Μολλά</w:t>
      </w:r>
      <w:proofErr w:type="spellEnd"/>
      <w:r>
        <w:rPr>
          <w:rFonts w:eastAsia="Times New Roman" w:cs="Times New Roman"/>
          <w:szCs w:val="24"/>
        </w:rPr>
        <w:t xml:space="preserve"> </w:t>
      </w:r>
      <w:proofErr w:type="spellStart"/>
      <w:r>
        <w:rPr>
          <w:rFonts w:eastAsia="Times New Roman" w:cs="Times New Roman"/>
          <w:szCs w:val="24"/>
        </w:rPr>
        <w:t>Χατιτζέ</w:t>
      </w:r>
      <w:proofErr w:type="spellEnd"/>
      <w:r>
        <w:rPr>
          <w:rFonts w:eastAsia="Times New Roman" w:cs="Times New Roman"/>
          <w:szCs w:val="24"/>
        </w:rPr>
        <w:t xml:space="preserve"> κατά της Ελλάδας στο Ευρωπαϊκό Δικαστήριο για τα Δικαιώματα του Ανθρώπου.</w:t>
      </w:r>
      <w:r>
        <w:rPr>
          <w:rFonts w:eastAsia="Times New Roman" w:cs="Times New Roman"/>
          <w:szCs w:val="24"/>
        </w:rPr>
        <w:t xml:space="preserve"> Άλλοι συσχέτισαν αυτή την πρωτοβουλία με την επίσκεψη του κ. </w:t>
      </w:r>
      <w:proofErr w:type="spellStart"/>
      <w:r>
        <w:rPr>
          <w:rFonts w:eastAsia="Times New Roman" w:cs="Times New Roman"/>
          <w:szCs w:val="24"/>
        </w:rPr>
        <w:t>Ερντογάν</w:t>
      </w:r>
      <w:proofErr w:type="spellEnd"/>
      <w:r>
        <w:rPr>
          <w:rFonts w:eastAsia="Times New Roman" w:cs="Times New Roman"/>
          <w:szCs w:val="24"/>
        </w:rPr>
        <w:t xml:space="preserve">. Μάλιστα επιφανές στέλεχος της Νέας Δημοκρατίας, ο κ. Στυλιανίδης, σε άρθρο του αναρωτιέται: </w:t>
      </w:r>
      <w:r>
        <w:rPr>
          <w:rFonts w:eastAsia="Times New Roman" w:cs="Times New Roman"/>
          <w:szCs w:val="24"/>
        </w:rPr>
        <w:t>ε</w:t>
      </w:r>
      <w:r>
        <w:rPr>
          <w:rFonts w:eastAsia="Times New Roman" w:cs="Times New Roman"/>
          <w:szCs w:val="24"/>
        </w:rPr>
        <w:t xml:space="preserve">ίναι η </w:t>
      </w:r>
      <w:proofErr w:type="spellStart"/>
      <w:r>
        <w:rPr>
          <w:rFonts w:eastAsia="Times New Roman" w:cs="Times New Roman"/>
          <w:szCs w:val="24"/>
        </w:rPr>
        <w:t>σαρία</w:t>
      </w:r>
      <w:proofErr w:type="spellEnd"/>
      <w:r>
        <w:rPr>
          <w:rFonts w:eastAsia="Times New Roman" w:cs="Times New Roman"/>
          <w:szCs w:val="24"/>
        </w:rPr>
        <w:t xml:space="preserve"> και οι μουφτήδες της Θράκης δώρο του ΣΥΡΙΖΑ στον </w:t>
      </w:r>
      <w:proofErr w:type="spellStart"/>
      <w:r>
        <w:rPr>
          <w:rFonts w:eastAsia="Times New Roman" w:cs="Times New Roman"/>
          <w:szCs w:val="24"/>
        </w:rPr>
        <w:t>Ταγίπ</w:t>
      </w:r>
      <w:proofErr w:type="spellEnd"/>
      <w:r>
        <w:rPr>
          <w:rFonts w:eastAsia="Times New Roman" w:cs="Times New Roman"/>
          <w:szCs w:val="24"/>
        </w:rPr>
        <w:t xml:space="preserve"> </w:t>
      </w:r>
      <w:proofErr w:type="spellStart"/>
      <w:r>
        <w:rPr>
          <w:rFonts w:eastAsia="Times New Roman" w:cs="Times New Roman"/>
          <w:szCs w:val="24"/>
        </w:rPr>
        <w:t>Ερντογάν</w:t>
      </w:r>
      <w:proofErr w:type="spellEnd"/>
      <w:r>
        <w:rPr>
          <w:rFonts w:eastAsia="Times New Roman" w:cs="Times New Roman"/>
          <w:szCs w:val="24"/>
        </w:rPr>
        <w:t>; Έλεος! Υψηλού</w:t>
      </w:r>
      <w:r>
        <w:rPr>
          <w:rFonts w:eastAsia="Times New Roman" w:cs="Times New Roman"/>
          <w:szCs w:val="24"/>
        </w:rPr>
        <w:t xml:space="preserve"> επιπέδου πολιτική αντιπαράθεση! </w:t>
      </w:r>
    </w:p>
    <w:p w14:paraId="7CF05E6B"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Πάγια θέση της Αριστεράς από τη Μεταπολίτευση και εντεύθεν ήταν να καταργηθεί η </w:t>
      </w:r>
      <w:proofErr w:type="spellStart"/>
      <w:r>
        <w:rPr>
          <w:rFonts w:eastAsia="Times New Roman" w:cs="Times New Roman"/>
          <w:szCs w:val="24"/>
        </w:rPr>
        <w:t>σαρία</w:t>
      </w:r>
      <w:proofErr w:type="spellEnd"/>
      <w:r>
        <w:rPr>
          <w:rFonts w:eastAsia="Times New Roman" w:cs="Times New Roman"/>
          <w:szCs w:val="24"/>
        </w:rPr>
        <w:t>, ο μουφτής να ασχολείται μόνον με τα θρησκευτικά, τα επουράνια, τα ποιμαντικά του καθήκοντα και να εξασφαλιστεί ένας τρόπος, μία διαδικα</w:t>
      </w:r>
      <w:r>
        <w:rPr>
          <w:rFonts w:eastAsia="Times New Roman" w:cs="Times New Roman"/>
          <w:szCs w:val="24"/>
        </w:rPr>
        <w:t xml:space="preserve">σία ανάδειξής του, που θα γινόταν αποδεκτή από τους πιστούς. Αυτή τη θέση τη στηρίξαμε και τη στηρίζουμε απαρέγκλιτα, χωρίς εκπτώσεις και καιροσκοπισμούς. Τη στηρίξαμε και σε καιρούς χαλεπούς και με πολιτικό κόστος μάλιστα. </w:t>
      </w:r>
    </w:p>
    <w:p w14:paraId="7CF05E6C"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w:t>
      </w:r>
      <w:r>
        <w:rPr>
          <w:rFonts w:eastAsia="Times New Roman" w:cs="Times New Roman"/>
          <w:szCs w:val="24"/>
        </w:rPr>
        <w:t>ριν από λίγες ημέρες στην Ξάνθη, με πρωτοβουλία της Ελληνικής Εταιρείας για τα Δικαιώματα του Ανθρώπου, έγινε μια ημερίδα γι’ αυτό το θέμα. Ένας από τους συμμετέχοντες στο πάνελ, αγαπητός φίλος, ο πρώην πρόεδρος του Δικηγορικού Συλλόγου της Ξάνθης, μου είπ</w:t>
      </w:r>
      <w:r>
        <w:rPr>
          <w:rFonts w:eastAsia="Times New Roman" w:cs="Times New Roman"/>
          <w:szCs w:val="24"/>
        </w:rPr>
        <w:t>ε: «Θυμάσαι; Όταν ξεκινήσαμε να συζητάμε αυτό το πρόβλημα, πριν τριάντα, σαράντα χρόνια, κατάμαυρα ήταν τα μαλλιά σου. Έγιναν κάτασπρα. Το ίδιο και τα δικά μου». Έτσι είναι</w:t>
      </w:r>
      <w:r>
        <w:rPr>
          <w:rFonts w:eastAsia="Times New Roman" w:cs="Times New Roman"/>
          <w:szCs w:val="24"/>
        </w:rPr>
        <w:t>,</w:t>
      </w:r>
      <w:r>
        <w:rPr>
          <w:rFonts w:eastAsia="Times New Roman" w:cs="Times New Roman"/>
          <w:szCs w:val="24"/>
        </w:rPr>
        <w:t xml:space="preserve"> πράγματι. </w:t>
      </w:r>
    </w:p>
    <w:p w14:paraId="7CF05E6D"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Γι’ αυτό όσο περνάνε τα χρόνια, σε αυτές τις συζητήσεις, στο μυαλό μου </w:t>
      </w:r>
      <w:r>
        <w:rPr>
          <w:rFonts w:eastAsia="Times New Roman" w:cs="Times New Roman"/>
          <w:szCs w:val="24"/>
        </w:rPr>
        <w:t>έρχεται ο πίνακας του Ρέμπραντ «Μάθημα Ανατομίας». Άνθρωποι γύρω</w:t>
      </w:r>
      <w:r>
        <w:rPr>
          <w:rFonts w:eastAsia="Times New Roman" w:cs="Times New Roman"/>
          <w:szCs w:val="24"/>
        </w:rPr>
        <w:t>-</w:t>
      </w:r>
      <w:r>
        <w:rPr>
          <w:rFonts w:eastAsia="Times New Roman" w:cs="Times New Roman"/>
          <w:szCs w:val="24"/>
        </w:rPr>
        <w:t>γύρω, σοβαροί, ωραίοι, όμορφοι και στη μέση ένα πτώμα. Μιλάμε για κάτι που ήδη το έχει ξεπεράσει η κοινωνία μας και το διατηρούμε βαλσαμωμένο.</w:t>
      </w:r>
    </w:p>
    <w:p w14:paraId="7CF05E6E"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Διαβάζοντας την αιτιολογική έκθεση και άλλα κείμ</w:t>
      </w:r>
      <w:r>
        <w:rPr>
          <w:rFonts w:eastAsia="Times New Roman" w:cs="Times New Roman"/>
          <w:szCs w:val="24"/>
        </w:rPr>
        <w:t>ενα υπερασπιστικά του σχεδίου νόμου, νομίζω ότι ξεπλένουμε αμαρτίες, λανθασμένες επιλογές άλλων και ξεχνάμε την πάγια θέση μας, τη θέση αρχών γι’ αυτά τα ζητήματα.</w:t>
      </w:r>
    </w:p>
    <w:p w14:paraId="7CF05E6F"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Η διατήρηση της </w:t>
      </w:r>
      <w:proofErr w:type="spellStart"/>
      <w:r>
        <w:rPr>
          <w:rFonts w:eastAsia="Times New Roman" w:cs="Times New Roman"/>
          <w:szCs w:val="24"/>
        </w:rPr>
        <w:t>σαρίας</w:t>
      </w:r>
      <w:proofErr w:type="spellEnd"/>
      <w:r>
        <w:rPr>
          <w:rFonts w:eastAsia="Times New Roman" w:cs="Times New Roman"/>
          <w:szCs w:val="24"/>
        </w:rPr>
        <w:t xml:space="preserve"> ήταν επιλογή της πολιτείας μας, η οποία παγιδεύτηκε στη θεωρία της </w:t>
      </w:r>
      <w:proofErr w:type="spellStart"/>
      <w:r>
        <w:rPr>
          <w:rFonts w:eastAsia="Times New Roman" w:cs="Times New Roman"/>
          <w:szCs w:val="24"/>
        </w:rPr>
        <w:t>θρ</w:t>
      </w:r>
      <w:r>
        <w:rPr>
          <w:rFonts w:eastAsia="Times New Roman" w:cs="Times New Roman"/>
          <w:szCs w:val="24"/>
        </w:rPr>
        <w:t>ησκευτικοποίησης</w:t>
      </w:r>
      <w:proofErr w:type="spellEnd"/>
      <w:r>
        <w:rPr>
          <w:rFonts w:eastAsia="Times New Roman" w:cs="Times New Roman"/>
          <w:szCs w:val="24"/>
        </w:rPr>
        <w:t xml:space="preserve"> της μειονότητας, της </w:t>
      </w:r>
      <w:proofErr w:type="spellStart"/>
      <w:r>
        <w:rPr>
          <w:rFonts w:eastAsia="Times New Roman" w:cs="Times New Roman"/>
          <w:szCs w:val="24"/>
        </w:rPr>
        <w:t>αποτουρκοποίησης</w:t>
      </w:r>
      <w:proofErr w:type="spellEnd"/>
      <w:r>
        <w:rPr>
          <w:rFonts w:eastAsia="Times New Roman" w:cs="Times New Roman"/>
          <w:szCs w:val="24"/>
        </w:rPr>
        <w:t xml:space="preserve"> της μειονότητας. Για να διαχειριστούμε το μειονοτικό ζήτημα, επενδύσαμε στη </w:t>
      </w:r>
      <w:proofErr w:type="spellStart"/>
      <w:r>
        <w:rPr>
          <w:rFonts w:eastAsia="Times New Roman" w:cs="Times New Roman"/>
          <w:szCs w:val="24"/>
        </w:rPr>
        <w:t>σαρία</w:t>
      </w:r>
      <w:proofErr w:type="spellEnd"/>
      <w:r>
        <w:rPr>
          <w:rFonts w:eastAsia="Times New Roman" w:cs="Times New Roman"/>
          <w:szCs w:val="24"/>
        </w:rPr>
        <w:t xml:space="preserve">, στους μουφτήδες, στους φυγάδες των μεταρρυθμίσεων του </w:t>
      </w:r>
      <w:proofErr w:type="spellStart"/>
      <w:r>
        <w:rPr>
          <w:rFonts w:eastAsia="Times New Roman" w:cs="Times New Roman"/>
          <w:szCs w:val="24"/>
        </w:rPr>
        <w:t>Κεμάλ</w:t>
      </w:r>
      <w:proofErr w:type="spellEnd"/>
      <w:r>
        <w:rPr>
          <w:rFonts w:eastAsia="Times New Roman" w:cs="Times New Roman"/>
          <w:szCs w:val="24"/>
        </w:rPr>
        <w:t xml:space="preserve"> τη δεκαετία του ’20, στηρίξαμε το πιο αντιδραστικό, το πιο</w:t>
      </w:r>
      <w:r>
        <w:rPr>
          <w:rFonts w:eastAsia="Times New Roman" w:cs="Times New Roman"/>
          <w:szCs w:val="24"/>
        </w:rPr>
        <w:t xml:space="preserve"> συντηρητικό κομμάτι της μειονότητας, βαφτίζοντάς τους </w:t>
      </w:r>
      <w:proofErr w:type="spellStart"/>
      <w:r>
        <w:rPr>
          <w:rFonts w:eastAsia="Times New Roman" w:cs="Times New Roman"/>
          <w:szCs w:val="24"/>
        </w:rPr>
        <w:t>παλαιομουσουλμάνους</w:t>
      </w:r>
      <w:proofErr w:type="spellEnd"/>
      <w:r>
        <w:rPr>
          <w:rFonts w:eastAsia="Times New Roman" w:cs="Times New Roman"/>
          <w:szCs w:val="24"/>
        </w:rPr>
        <w:t xml:space="preserve">. Ήταν λανθασμένη επιλογή. Με στραβή ρίγα δεν χαράζεται ευθεία γραμμή. Και αυτή η στραβή γραμμή συνεχίζεται μέχρι τις ημέρες μας. </w:t>
      </w:r>
    </w:p>
    <w:p w14:paraId="7CF05E70"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Το 2007 ψηφίστηκε ο ν.3536. Με τα άρθρα του 36 έως </w:t>
      </w:r>
      <w:r>
        <w:rPr>
          <w:rFonts w:eastAsia="Times New Roman" w:cs="Times New Roman"/>
          <w:szCs w:val="24"/>
        </w:rPr>
        <w:t xml:space="preserve">40 συστήνονται στις </w:t>
      </w:r>
      <w:proofErr w:type="spellStart"/>
      <w:r>
        <w:rPr>
          <w:rFonts w:eastAsia="Times New Roman" w:cs="Times New Roman"/>
          <w:szCs w:val="24"/>
        </w:rPr>
        <w:t>μουφτείες</w:t>
      </w:r>
      <w:proofErr w:type="spellEnd"/>
      <w:r>
        <w:rPr>
          <w:rFonts w:eastAsia="Times New Roman" w:cs="Times New Roman"/>
          <w:szCs w:val="24"/>
        </w:rPr>
        <w:t xml:space="preserve"> της Θράκης διακόσιες σαράντα θέσεις ιεροδιδασκάλων για τη θρησκευτική και πνευματική καλλιέργεια των μουσουλμάνων της Θράκης. Θα κηρύττουν το Κοράνι στα τζαμιά της Θράκης. Χριστός και Απόστολος, δηλαδή!</w:t>
      </w:r>
    </w:p>
    <w:p w14:paraId="7CF05E71"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Η κάθε ενορία, το κάθε </w:t>
      </w:r>
      <w:r>
        <w:rPr>
          <w:rFonts w:eastAsia="Times New Roman" w:cs="Times New Roman"/>
          <w:szCs w:val="24"/>
        </w:rPr>
        <w:t xml:space="preserve">τζαμί έχει τον ιμάμη του, τον μουεζίνη του. Όλοι οι </w:t>
      </w:r>
      <w:proofErr w:type="spellStart"/>
      <w:r>
        <w:rPr>
          <w:rFonts w:eastAsia="Times New Roman" w:cs="Times New Roman"/>
          <w:szCs w:val="24"/>
        </w:rPr>
        <w:t>ΕΠΑΘίτες</w:t>
      </w:r>
      <w:proofErr w:type="spellEnd"/>
      <w:r>
        <w:rPr>
          <w:rFonts w:eastAsia="Times New Roman" w:cs="Times New Roman"/>
          <w:szCs w:val="24"/>
        </w:rPr>
        <w:t xml:space="preserve"> δάσκαλοι που διδάσκουν στα μειονοτικά σχολεία το τουρκόφωνο πρόγραμμα είναι απόφοιτοι </w:t>
      </w:r>
      <w:r>
        <w:rPr>
          <w:rFonts w:eastAsia="Times New Roman" w:cs="Times New Roman"/>
          <w:szCs w:val="24"/>
        </w:rPr>
        <w:t>ι</w:t>
      </w:r>
      <w:r>
        <w:rPr>
          <w:rFonts w:eastAsia="Times New Roman" w:cs="Times New Roman"/>
          <w:szCs w:val="24"/>
        </w:rPr>
        <w:t>εροσπουδαστηρίου. Δεν μας έφθαναν αυτοί, πάρτε και άλλους διακόσιους σαράντα ιεροδιδασκάλους. Όλοι οι μειονο</w:t>
      </w:r>
      <w:r>
        <w:rPr>
          <w:rFonts w:eastAsia="Times New Roman" w:cs="Times New Roman"/>
          <w:szCs w:val="24"/>
        </w:rPr>
        <w:t xml:space="preserve">τικοί θα γίνουμε ουλεμάδες. </w:t>
      </w:r>
      <w:proofErr w:type="spellStart"/>
      <w:r>
        <w:rPr>
          <w:rFonts w:eastAsia="Times New Roman" w:cs="Times New Roman"/>
          <w:szCs w:val="24"/>
        </w:rPr>
        <w:t>Αγιατολάχηδες</w:t>
      </w:r>
      <w:proofErr w:type="spellEnd"/>
      <w:r>
        <w:rPr>
          <w:rFonts w:eastAsia="Times New Roman" w:cs="Times New Roman"/>
          <w:szCs w:val="24"/>
        </w:rPr>
        <w:t xml:space="preserve"> θα γίνουμε, δηλαδή.</w:t>
      </w:r>
    </w:p>
    <w:p w14:paraId="7CF05E72"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Όντως, κάθε χρόνο διορίζ</w:t>
      </w:r>
      <w:r>
        <w:rPr>
          <w:rFonts w:eastAsia="Times New Roman" w:cs="Times New Roman"/>
          <w:szCs w:val="24"/>
        </w:rPr>
        <w:t>ε</w:t>
      </w:r>
      <w:r>
        <w:rPr>
          <w:rFonts w:eastAsia="Times New Roman" w:cs="Times New Roman"/>
          <w:szCs w:val="24"/>
        </w:rPr>
        <w:t>ται με εννεάμηνες συμβάσεις ένας αριθμός ιεροδιδασκάλων, παίρνουν τον μισθό τους. Το τι κάνουν δεν ενδιαφέρει και πολύ κανέναν και ο κόσμος το</w:t>
      </w:r>
      <w:r>
        <w:rPr>
          <w:rFonts w:eastAsia="Times New Roman" w:cs="Times New Roman"/>
          <w:szCs w:val="24"/>
        </w:rPr>
        <w:t>ύ</w:t>
      </w:r>
      <w:r>
        <w:rPr>
          <w:rFonts w:eastAsia="Times New Roman" w:cs="Times New Roman"/>
          <w:szCs w:val="24"/>
        </w:rPr>
        <w:t>ς έχει ονομάσει με το παρα</w:t>
      </w:r>
      <w:r>
        <w:rPr>
          <w:rFonts w:eastAsia="Times New Roman" w:cs="Times New Roman"/>
          <w:szCs w:val="24"/>
        </w:rPr>
        <w:t>τσούκλι «</w:t>
      </w:r>
      <w:proofErr w:type="spellStart"/>
      <w:r>
        <w:rPr>
          <w:rFonts w:eastAsia="Times New Roman" w:cs="Times New Roman"/>
          <w:szCs w:val="24"/>
        </w:rPr>
        <w:t>ιλχανοντοράκηδες</w:t>
      </w:r>
      <w:proofErr w:type="spellEnd"/>
      <w:r>
        <w:rPr>
          <w:rFonts w:eastAsia="Times New Roman" w:cs="Times New Roman"/>
          <w:szCs w:val="24"/>
        </w:rPr>
        <w:t xml:space="preserve">», γιατί τα άρθρα 36 έως 40 ήταν προϊόν εισήγησης, επεξεργασίας του συναδέλφου </w:t>
      </w:r>
      <w:proofErr w:type="spellStart"/>
      <w:r>
        <w:rPr>
          <w:rFonts w:eastAsia="Times New Roman" w:cs="Times New Roman"/>
          <w:szCs w:val="24"/>
        </w:rPr>
        <w:t>Ιλχάν</w:t>
      </w:r>
      <w:proofErr w:type="spellEnd"/>
      <w:r>
        <w:rPr>
          <w:rFonts w:eastAsia="Times New Roman" w:cs="Times New Roman"/>
          <w:szCs w:val="24"/>
        </w:rPr>
        <w:t>, που ήταν τότε Βουλευτής της Νέας Δημοκρατίας και Υπουργός Εξωτερικών ήταν η κ. Μπακογιάννη.</w:t>
      </w:r>
    </w:p>
    <w:p w14:paraId="7CF05E73"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Είδαμε τη συμπεριφορά τους, κύριε Υπουργέ, όταν ήλθαν στην Επιτροπή Μορφωτικών Υποθέσεων, που πήγαν να βάλουν φωτιά σε μια ήρεμη συζήτηση που γινόταν στην </w:t>
      </w:r>
      <w:r>
        <w:rPr>
          <w:rFonts w:eastAsia="Times New Roman" w:cs="Times New Roman"/>
          <w:szCs w:val="24"/>
        </w:rPr>
        <w:t>ε</w:t>
      </w:r>
      <w:r>
        <w:rPr>
          <w:rFonts w:eastAsia="Times New Roman" w:cs="Times New Roman"/>
          <w:szCs w:val="24"/>
        </w:rPr>
        <w:t xml:space="preserve">πιτροπή με την αγραμματοσύνη και την ασχετοσύνη τους. Γι’ αυτό, μη λαμβάνετε στα σοβαρά τις απόψεις </w:t>
      </w:r>
      <w:r>
        <w:rPr>
          <w:rFonts w:eastAsia="Times New Roman" w:cs="Times New Roman"/>
          <w:szCs w:val="24"/>
        </w:rPr>
        <w:t>τους, επειδή είπατε ότι σας έστειλαν ξανά ένα υπόμνημα.</w:t>
      </w:r>
    </w:p>
    <w:p w14:paraId="7CF05E74"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Τη διατήρηση της </w:t>
      </w:r>
      <w:proofErr w:type="spellStart"/>
      <w:r>
        <w:rPr>
          <w:rFonts w:eastAsia="Times New Roman" w:cs="Times New Roman"/>
          <w:szCs w:val="24"/>
        </w:rPr>
        <w:t>σαρίας</w:t>
      </w:r>
      <w:proofErr w:type="spellEnd"/>
      <w:r>
        <w:rPr>
          <w:rFonts w:eastAsia="Times New Roman" w:cs="Times New Roman"/>
          <w:szCs w:val="24"/>
        </w:rPr>
        <w:t xml:space="preserve"> δεν την επιτάσσει καμμία διεθνής συνθήκη ή σύμβαση. Δεν την επιτάσσει ούτε η Συνθήκη της </w:t>
      </w:r>
      <w:proofErr w:type="spellStart"/>
      <w:r>
        <w:rPr>
          <w:rFonts w:eastAsia="Times New Roman" w:cs="Times New Roman"/>
          <w:szCs w:val="24"/>
        </w:rPr>
        <w:t>Λωζάνης</w:t>
      </w:r>
      <w:proofErr w:type="spellEnd"/>
      <w:r>
        <w:rPr>
          <w:rFonts w:eastAsia="Times New Roman" w:cs="Times New Roman"/>
          <w:szCs w:val="24"/>
        </w:rPr>
        <w:t xml:space="preserve">. Αν ήταν έτσι, έπρεπε να ζητήσουμε τη διατήρηση του </w:t>
      </w:r>
      <w:proofErr w:type="spellStart"/>
      <w:r>
        <w:rPr>
          <w:rFonts w:eastAsia="Times New Roman" w:cs="Times New Roman"/>
          <w:szCs w:val="24"/>
        </w:rPr>
        <w:t>βυζαντινορωμαϊκού</w:t>
      </w:r>
      <w:proofErr w:type="spellEnd"/>
      <w:r>
        <w:rPr>
          <w:rFonts w:eastAsia="Times New Roman" w:cs="Times New Roman"/>
          <w:szCs w:val="24"/>
        </w:rPr>
        <w:t xml:space="preserve"> δικαίου κ</w:t>
      </w:r>
      <w:r>
        <w:rPr>
          <w:rFonts w:eastAsia="Times New Roman" w:cs="Times New Roman"/>
          <w:szCs w:val="24"/>
        </w:rPr>
        <w:t xml:space="preserve">αι για τους </w:t>
      </w:r>
      <w:proofErr w:type="spellStart"/>
      <w:r>
        <w:rPr>
          <w:rFonts w:eastAsia="Times New Roman" w:cs="Times New Roman"/>
          <w:szCs w:val="24"/>
        </w:rPr>
        <w:t>ρ</w:t>
      </w:r>
      <w:r>
        <w:rPr>
          <w:rFonts w:eastAsia="Times New Roman" w:cs="Times New Roman"/>
          <w:szCs w:val="24"/>
        </w:rPr>
        <w:t>ωμαιορθόδοξους</w:t>
      </w:r>
      <w:proofErr w:type="spellEnd"/>
      <w:r>
        <w:rPr>
          <w:rFonts w:eastAsia="Times New Roman" w:cs="Times New Roman"/>
          <w:szCs w:val="24"/>
        </w:rPr>
        <w:t xml:space="preserve"> της Πόλης και τη μη υπαγωγή τους στον Αστικό Κώδικα που υιοθέτησε ο </w:t>
      </w:r>
      <w:proofErr w:type="spellStart"/>
      <w:r>
        <w:rPr>
          <w:rFonts w:eastAsia="Times New Roman" w:cs="Times New Roman"/>
          <w:szCs w:val="24"/>
        </w:rPr>
        <w:t>Κεμάλ</w:t>
      </w:r>
      <w:proofErr w:type="spellEnd"/>
      <w:r>
        <w:rPr>
          <w:rFonts w:eastAsia="Times New Roman" w:cs="Times New Roman"/>
          <w:szCs w:val="24"/>
        </w:rPr>
        <w:t>.</w:t>
      </w:r>
    </w:p>
    <w:p w14:paraId="7CF05E75"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Κατά τη διακρατική αμοιβαιότητα, με την ενσωμάτωση του Αστικού Κώδικα στο </w:t>
      </w:r>
      <w:proofErr w:type="spellStart"/>
      <w:r>
        <w:rPr>
          <w:rFonts w:eastAsia="Times New Roman" w:cs="Times New Roman"/>
          <w:szCs w:val="24"/>
        </w:rPr>
        <w:t>δικαι</w:t>
      </w:r>
      <w:r>
        <w:rPr>
          <w:rFonts w:eastAsia="Times New Roman" w:cs="Times New Roman"/>
          <w:szCs w:val="24"/>
        </w:rPr>
        <w:t>ι</w:t>
      </w:r>
      <w:r>
        <w:rPr>
          <w:rFonts w:eastAsia="Times New Roman" w:cs="Times New Roman"/>
          <w:szCs w:val="24"/>
        </w:rPr>
        <w:t>κό</w:t>
      </w:r>
      <w:proofErr w:type="spellEnd"/>
      <w:r>
        <w:rPr>
          <w:rFonts w:eastAsia="Times New Roman" w:cs="Times New Roman"/>
          <w:szCs w:val="24"/>
        </w:rPr>
        <w:t xml:space="preserve"> μας σύστημα έπρεπε να καταργήσουμε τη </w:t>
      </w:r>
      <w:proofErr w:type="spellStart"/>
      <w:r>
        <w:rPr>
          <w:rFonts w:eastAsia="Times New Roman" w:cs="Times New Roman"/>
          <w:szCs w:val="24"/>
        </w:rPr>
        <w:t>σαρία</w:t>
      </w:r>
      <w:proofErr w:type="spellEnd"/>
      <w:r>
        <w:rPr>
          <w:rFonts w:eastAsia="Times New Roman" w:cs="Times New Roman"/>
          <w:szCs w:val="24"/>
        </w:rPr>
        <w:t xml:space="preserve"> και να υπαχθούν αυτόματα κ</w:t>
      </w:r>
      <w:r>
        <w:rPr>
          <w:rFonts w:eastAsia="Times New Roman" w:cs="Times New Roman"/>
          <w:szCs w:val="24"/>
        </w:rPr>
        <w:t xml:space="preserve">αι οι μειονοτικοί σ’ αυτό το καθεστώς του </w:t>
      </w:r>
      <w:r>
        <w:rPr>
          <w:rFonts w:eastAsia="Times New Roman" w:cs="Times New Roman"/>
          <w:szCs w:val="24"/>
        </w:rPr>
        <w:t>Α</w:t>
      </w:r>
      <w:r>
        <w:rPr>
          <w:rFonts w:eastAsia="Times New Roman" w:cs="Times New Roman"/>
          <w:szCs w:val="24"/>
        </w:rPr>
        <w:t xml:space="preserve">στικού </w:t>
      </w:r>
      <w:r>
        <w:rPr>
          <w:rFonts w:eastAsia="Times New Roman" w:cs="Times New Roman"/>
          <w:szCs w:val="24"/>
        </w:rPr>
        <w:t>Δ</w:t>
      </w:r>
      <w:r>
        <w:rPr>
          <w:rFonts w:eastAsia="Times New Roman" w:cs="Times New Roman"/>
          <w:szCs w:val="24"/>
        </w:rPr>
        <w:t xml:space="preserve">ικαίου. Όμως, τίποτα απ’ όλα αυτά δεν έγινε. Διατηρήθηκε η </w:t>
      </w:r>
      <w:proofErr w:type="spellStart"/>
      <w:r>
        <w:rPr>
          <w:rFonts w:eastAsia="Times New Roman" w:cs="Times New Roman"/>
          <w:szCs w:val="24"/>
        </w:rPr>
        <w:t>σαρία</w:t>
      </w:r>
      <w:proofErr w:type="spellEnd"/>
      <w:r>
        <w:rPr>
          <w:rFonts w:eastAsia="Times New Roman" w:cs="Times New Roman"/>
          <w:szCs w:val="24"/>
        </w:rPr>
        <w:t>, στηρίχθηκε η θρησκευτικότητα και επιδιώχθηκε με αυτόν τον τρόπο η ποδηγέτηση, η διαχείριση, ο έλεγχος της μειονότητας.</w:t>
      </w:r>
    </w:p>
    <w:p w14:paraId="7CF05E76"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Από όσα έχω βιώσει α</w:t>
      </w:r>
      <w:r>
        <w:rPr>
          <w:rFonts w:eastAsia="Times New Roman" w:cs="Times New Roman"/>
          <w:szCs w:val="24"/>
        </w:rPr>
        <w:t xml:space="preserve">πό τις εμπειρίες της ζωής μου στη Θράκη, συμμετέχοντας σε αυτή τη συζήτηση, ακούγοντας τους υποστηρικτές της </w:t>
      </w:r>
      <w:proofErr w:type="spellStart"/>
      <w:r>
        <w:rPr>
          <w:rFonts w:eastAsia="Times New Roman" w:cs="Times New Roman"/>
          <w:szCs w:val="24"/>
        </w:rPr>
        <w:t>σαρίας</w:t>
      </w:r>
      <w:proofErr w:type="spellEnd"/>
      <w:r>
        <w:rPr>
          <w:rFonts w:eastAsia="Times New Roman" w:cs="Times New Roman"/>
          <w:szCs w:val="24"/>
        </w:rPr>
        <w:t>, τις βαθυστόχαστες αναλύσεις που έγιναν και πριν για δικαιώματα, για σεβασμό, για ιδιαιτερότητες κ.λπ., στριφογυρίζει στο μυαλό μου το σλόγκ</w:t>
      </w:r>
      <w:r>
        <w:rPr>
          <w:rFonts w:eastAsia="Times New Roman" w:cs="Times New Roman"/>
          <w:szCs w:val="24"/>
        </w:rPr>
        <w:t>αν που λέγαμε «εσείς μιλάτε για κέρδη και ζημιές, εμείς μιλάμε για ανθρώπινες ζωές».</w:t>
      </w:r>
    </w:p>
    <w:p w14:paraId="7CF05E77"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Εδώ πραγματικά μου έρχεται στο μυαλό ότι μιλάμε για συνθήκες, για </w:t>
      </w:r>
      <w:proofErr w:type="spellStart"/>
      <w:r>
        <w:rPr>
          <w:rFonts w:eastAsia="Times New Roman" w:cs="Times New Roman"/>
          <w:szCs w:val="24"/>
        </w:rPr>
        <w:t>σαρίες</w:t>
      </w:r>
      <w:proofErr w:type="spellEnd"/>
      <w:r>
        <w:rPr>
          <w:rFonts w:eastAsia="Times New Roman" w:cs="Times New Roman"/>
          <w:szCs w:val="24"/>
        </w:rPr>
        <w:t>, για συμβάσεις, αλλά από κάτω υπάρχουν οι ανθρώπινες ζωές και αυτές οι ανθρώπινες ζωές επηρεάζοντα</w:t>
      </w:r>
      <w:r>
        <w:rPr>
          <w:rFonts w:eastAsia="Times New Roman" w:cs="Times New Roman"/>
          <w:szCs w:val="24"/>
        </w:rPr>
        <w:t xml:space="preserve">ι πολύ, γιατί η ρήγα του μουφτή, της </w:t>
      </w:r>
      <w:proofErr w:type="spellStart"/>
      <w:r>
        <w:rPr>
          <w:rFonts w:eastAsia="Times New Roman" w:cs="Times New Roman"/>
          <w:szCs w:val="24"/>
        </w:rPr>
        <w:t>σαρίας</w:t>
      </w:r>
      <w:proofErr w:type="spellEnd"/>
      <w:r>
        <w:rPr>
          <w:rFonts w:eastAsia="Times New Roman" w:cs="Times New Roman"/>
          <w:szCs w:val="24"/>
        </w:rPr>
        <w:t xml:space="preserve"> στην απονομή της δικαιοσύνης είναι στραβή και δεν χαράζει ισότητα, δεν χαράζει δικαιοσύνη, δεν χαράζει ομαλότητα.</w:t>
      </w:r>
    </w:p>
    <w:p w14:paraId="7CF05E78"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Δεν το αντέχει, δεν το σηκώνει αυτό το </w:t>
      </w:r>
      <w:proofErr w:type="spellStart"/>
      <w:r>
        <w:rPr>
          <w:rFonts w:eastAsia="Times New Roman" w:cs="Times New Roman"/>
          <w:szCs w:val="24"/>
        </w:rPr>
        <w:t>δικαι</w:t>
      </w:r>
      <w:r>
        <w:rPr>
          <w:rFonts w:eastAsia="Times New Roman" w:cs="Times New Roman"/>
          <w:szCs w:val="24"/>
        </w:rPr>
        <w:t>ι</w:t>
      </w:r>
      <w:r>
        <w:rPr>
          <w:rFonts w:eastAsia="Times New Roman" w:cs="Times New Roman"/>
          <w:szCs w:val="24"/>
        </w:rPr>
        <w:t>κό</w:t>
      </w:r>
      <w:proofErr w:type="spellEnd"/>
      <w:r>
        <w:rPr>
          <w:rFonts w:eastAsia="Times New Roman" w:cs="Times New Roman"/>
          <w:szCs w:val="24"/>
        </w:rPr>
        <w:t xml:space="preserve"> σύστημα, ο οργανισμός, η ψυχή, η ιδιοσυγκρασία, η </w:t>
      </w:r>
      <w:r>
        <w:rPr>
          <w:rFonts w:eastAsia="Times New Roman" w:cs="Times New Roman"/>
          <w:szCs w:val="24"/>
        </w:rPr>
        <w:t>ιστορική διαδρομή της μειονότητας. Σε αυτό το νόθο, το ερμαφρόδιτο, το αναχρονιστικό καθεστώς υπάρχει περισσή υποκρισία. Υπάρχουν πάρα πολλά συμφέροντα οικονομικά και πολιτικά, χτίζονται και πολιτικές καριέρες πάνω σε αυτό το ερμαφρόδιτο σύστημα, αποκτώντα</w:t>
      </w:r>
      <w:r>
        <w:rPr>
          <w:rFonts w:eastAsia="Times New Roman" w:cs="Times New Roman"/>
          <w:szCs w:val="24"/>
        </w:rPr>
        <w:t>ι πλούτη, κυκλοφορεί μαύρο χρήμα.</w:t>
      </w:r>
    </w:p>
    <w:p w14:paraId="7CF05E79"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Η κοινωνία, πραγματικά, για την οποία είμαι υπερήφανος δίνει τον αγώνα της για να απαλλαγεί από αυτά τα πράγματα και με το κληρονομικό και με την αύξηση των πολιτικών γάμων και με την επιμέλεια των παιδιών που έχει πάει στ</w:t>
      </w:r>
      <w:r>
        <w:rPr>
          <w:rFonts w:eastAsia="Times New Roman" w:cs="Times New Roman"/>
          <w:szCs w:val="24"/>
        </w:rPr>
        <w:t>α αστικά δικαστήρια. Χρειαζόμαστε τη στήριξη της πολιτείας.</w:t>
      </w:r>
    </w:p>
    <w:p w14:paraId="7CF05E7A"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CF05E7B"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Επιτρέψτε μου να πω κάτι προσωπικό, που δεν είναι μόνο προσωπικό, αλλά είναι και γενικό, γιατί πάρα πολλοί πρόγο</w:t>
      </w:r>
      <w:r>
        <w:rPr>
          <w:rFonts w:eastAsia="Times New Roman" w:cs="Times New Roman"/>
          <w:szCs w:val="24"/>
        </w:rPr>
        <w:t>νοί μας -παππούδες, γονείς- συγκρούστηκαν με ιδεοληψίες, με τη θρησκοληψία, με τον σκοταδισμό για να προφυλάξουν τις κόρες τους, για να προφυλάξουν τα ορφανά τους.</w:t>
      </w:r>
    </w:p>
    <w:p w14:paraId="7CF05E7C"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ολοκληρώστε, κύριε Μουσταφά.</w:t>
      </w:r>
    </w:p>
    <w:p w14:paraId="7CF05E7D"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 xml:space="preserve">ΜΟΥΣΤΑΦΑ </w:t>
      </w:r>
      <w:proofErr w:type="spellStart"/>
      <w:r>
        <w:rPr>
          <w:rFonts w:eastAsia="Times New Roman" w:cs="Times New Roman"/>
          <w:b/>
          <w:szCs w:val="24"/>
        </w:rPr>
        <w:t>ΜΟΥΣΤΑΦΑ</w:t>
      </w:r>
      <w:proofErr w:type="spellEnd"/>
      <w:r>
        <w:rPr>
          <w:rFonts w:eastAsia="Times New Roman" w:cs="Times New Roman"/>
          <w:b/>
          <w:szCs w:val="24"/>
        </w:rPr>
        <w:t>:</w:t>
      </w:r>
      <w:r>
        <w:rPr>
          <w:rFonts w:eastAsia="Times New Roman" w:cs="Times New Roman"/>
          <w:szCs w:val="24"/>
        </w:rPr>
        <w:t xml:space="preserve"> Ολοκληρώνω, κύριε Πρόεδρε.</w:t>
      </w:r>
    </w:p>
    <w:p w14:paraId="7CF05E7E"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Και αυτό διότι, σύμφωνα με τη </w:t>
      </w:r>
      <w:proofErr w:type="spellStart"/>
      <w:r>
        <w:rPr>
          <w:rFonts w:eastAsia="Times New Roman" w:cs="Times New Roman"/>
          <w:szCs w:val="24"/>
        </w:rPr>
        <w:t>σαρία</w:t>
      </w:r>
      <w:proofErr w:type="spellEnd"/>
      <w:r>
        <w:rPr>
          <w:rFonts w:eastAsia="Times New Roman" w:cs="Times New Roman"/>
          <w:szCs w:val="24"/>
        </w:rPr>
        <w:t>, το ορφανό δεν έχει δικαίωμα στην κληρονομιά του παππού του.</w:t>
      </w:r>
    </w:p>
    <w:p w14:paraId="7CF05E7F"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Το σπίτι που κάθομαι και στο οποίο γεννήθηκα, ανήκε στον προπάππου μου, γιατί ο πατέρας μου ήταν ορφανός και από μάνα και από πατέ</w:t>
      </w:r>
      <w:r>
        <w:rPr>
          <w:rFonts w:eastAsia="Times New Roman" w:cs="Times New Roman"/>
          <w:szCs w:val="24"/>
        </w:rPr>
        <w:t xml:space="preserve">ρα. Ο γηραλέος αυτός άνθρωπος, όταν κατάλαβε ότι θα πεθάνει, πήρε τον </w:t>
      </w:r>
      <w:proofErr w:type="spellStart"/>
      <w:r>
        <w:rPr>
          <w:rFonts w:eastAsia="Times New Roman" w:cs="Times New Roman"/>
          <w:szCs w:val="24"/>
        </w:rPr>
        <w:t>εγγονό</w:t>
      </w:r>
      <w:proofErr w:type="spellEnd"/>
      <w:r>
        <w:rPr>
          <w:rFonts w:eastAsia="Times New Roman" w:cs="Times New Roman"/>
          <w:szCs w:val="24"/>
        </w:rPr>
        <w:t xml:space="preserve"> του, τον πατέρα μου και του μεταβίβασε ό,τι δικαιούταν από τα περιουσιακά του στοιχεία. Γι’ αυτό είναι και μια ευκαιρία για να </w:t>
      </w:r>
      <w:proofErr w:type="spellStart"/>
      <w:r>
        <w:rPr>
          <w:rFonts w:eastAsia="Times New Roman" w:cs="Times New Roman"/>
          <w:szCs w:val="24"/>
        </w:rPr>
        <w:t>αποτίσω</w:t>
      </w:r>
      <w:proofErr w:type="spellEnd"/>
      <w:r>
        <w:rPr>
          <w:rFonts w:eastAsia="Times New Roman" w:cs="Times New Roman"/>
          <w:szCs w:val="24"/>
        </w:rPr>
        <w:t xml:space="preserve"> φόρο τιμής σε αυτούς τους ανθρώπους.</w:t>
      </w:r>
    </w:p>
    <w:p w14:paraId="7CF05E80"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Ευχαρισ</w:t>
      </w:r>
      <w:r>
        <w:rPr>
          <w:rFonts w:eastAsia="Times New Roman" w:cs="Times New Roman"/>
          <w:szCs w:val="24"/>
        </w:rPr>
        <w:t>τώ πολύ.</w:t>
      </w:r>
    </w:p>
    <w:p w14:paraId="7CF05E81" w14:textId="77777777" w:rsidR="00DE1A4F" w:rsidRDefault="00594AFE">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ΣΥΡΙΖΑ)</w:t>
      </w:r>
    </w:p>
    <w:p w14:paraId="7CF05E82"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Κι εγώ ευχαριστώ.</w:t>
      </w:r>
    </w:p>
    <w:p w14:paraId="7CF05E83"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 xml:space="preserve">ΙΛΧΑΝ ΑΧΜΕΤ: </w:t>
      </w:r>
      <w:r>
        <w:rPr>
          <w:rFonts w:eastAsia="Times New Roman" w:cs="Times New Roman"/>
          <w:szCs w:val="24"/>
        </w:rPr>
        <w:t>Κύριε Πρόεδρε, θα ήθελα τον λόγο.</w:t>
      </w:r>
    </w:p>
    <w:p w14:paraId="7CF05E84"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Ζητάτε τον λόγο βάσει του Κανονισμού, αλλά με ποιο σκεπτικό;</w:t>
      </w:r>
    </w:p>
    <w:p w14:paraId="7CF05E85"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ΙΛΧΑΝ</w:t>
      </w:r>
      <w:r>
        <w:rPr>
          <w:rFonts w:eastAsia="Times New Roman" w:cs="Times New Roman"/>
          <w:b/>
          <w:szCs w:val="24"/>
        </w:rPr>
        <w:t xml:space="preserve"> ΑΧΜΕΤ: </w:t>
      </w:r>
      <w:r>
        <w:rPr>
          <w:rFonts w:eastAsia="Times New Roman" w:cs="Times New Roman"/>
          <w:szCs w:val="24"/>
        </w:rPr>
        <w:t>Ζητώ τον λόγο επί προσωπικού, κύριε Πρόεδρε, γιατί αναφέρθηκε σε μένα.</w:t>
      </w:r>
    </w:p>
    <w:p w14:paraId="7CF05E86"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Ο</w:t>
      </w:r>
      <w:r>
        <w:rPr>
          <w:rFonts w:eastAsia="Times New Roman" w:cs="Times New Roman"/>
          <w:szCs w:val="24"/>
        </w:rPr>
        <w:t>ρίστε, σας δίνω τον λόγο για ένα λεπτό.</w:t>
      </w:r>
    </w:p>
    <w:p w14:paraId="7CF05E87"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 xml:space="preserve">ΙΛΧΑΝ ΑΧΜΕΤ: </w:t>
      </w:r>
      <w:r>
        <w:rPr>
          <w:rFonts w:eastAsia="Times New Roman" w:cs="Times New Roman"/>
          <w:szCs w:val="24"/>
        </w:rPr>
        <w:t xml:space="preserve">Κύριε συνάδελφε, είπατε για τον «νόμο Ντόρας», «νόμο </w:t>
      </w:r>
      <w:proofErr w:type="spellStart"/>
      <w:r>
        <w:rPr>
          <w:rFonts w:eastAsia="Times New Roman" w:cs="Times New Roman"/>
          <w:szCs w:val="24"/>
        </w:rPr>
        <w:t>Ιλχάν</w:t>
      </w:r>
      <w:proofErr w:type="spellEnd"/>
      <w:r>
        <w:rPr>
          <w:rFonts w:eastAsia="Times New Roman" w:cs="Times New Roman"/>
          <w:szCs w:val="24"/>
        </w:rPr>
        <w:t>» κ.λπ</w:t>
      </w:r>
      <w:r>
        <w:rPr>
          <w:rFonts w:eastAsia="Times New Roman" w:cs="Times New Roman"/>
          <w:szCs w:val="24"/>
        </w:rPr>
        <w:t>.</w:t>
      </w:r>
      <w:r>
        <w:rPr>
          <w:rFonts w:eastAsia="Times New Roman" w:cs="Times New Roman"/>
          <w:szCs w:val="24"/>
        </w:rPr>
        <w:t>, περί ιεροδιδασκάλων.</w:t>
      </w:r>
      <w:r>
        <w:rPr>
          <w:rFonts w:eastAsia="Times New Roman" w:cs="Times New Roman"/>
          <w:szCs w:val="24"/>
        </w:rPr>
        <w:t xml:space="preserve"> Θα ήθελα να σας θυμίσω το εξής: Κατ’ αρχ</w:t>
      </w:r>
      <w:r>
        <w:rPr>
          <w:rFonts w:eastAsia="Times New Roman" w:cs="Times New Roman"/>
          <w:szCs w:val="24"/>
        </w:rPr>
        <w:t>άς</w:t>
      </w:r>
      <w:r>
        <w:rPr>
          <w:rFonts w:eastAsia="Times New Roman" w:cs="Times New Roman"/>
          <w:szCs w:val="24"/>
        </w:rPr>
        <w:t xml:space="preserve">, εγώ τότε ήμουν </w:t>
      </w:r>
      <w:r>
        <w:rPr>
          <w:rFonts w:eastAsia="Times New Roman" w:cs="Times New Roman"/>
        </w:rPr>
        <w:t>Βουλευτής</w:t>
      </w:r>
      <w:r>
        <w:rPr>
          <w:rFonts w:eastAsia="Times New Roman" w:cs="Times New Roman"/>
          <w:szCs w:val="24"/>
        </w:rPr>
        <w:t xml:space="preserve">, ούτε Υπουργός ούτε Γραμματέας της Κυβέρνησης. Απλώς είχα καταθέσει μία ερώτηση στη Βουλή σχετικά με το αν αυτοί οι άνθρωποι, οι ιμάμηδες, έχουν δικαίωμα να έχουν ασφαλιστικές εισφορές, </w:t>
      </w:r>
      <w:r>
        <w:rPr>
          <w:rFonts w:eastAsia="Times New Roman" w:cs="Times New Roman"/>
          <w:szCs w:val="24"/>
        </w:rPr>
        <w:t>διότι πληρώνονταν από οικογένειες, από παρακρατικά συστήματα. Είναι κακό, δηλαδή, να διερευνήσω εγώ κοινοβουλευτικά αν αυτοί οι ιμάμηδες, οι θρησκευτικοί λειτουργοί, έχουν ασφαλιστικές εισφορές; Αν εσείς ως ΣΥΡΙΖΑ δεν το αποδέχεστε, γιατί δεν το καταργείτε</w:t>
      </w:r>
      <w:r>
        <w:rPr>
          <w:rFonts w:eastAsia="Times New Roman" w:cs="Times New Roman"/>
          <w:szCs w:val="24"/>
        </w:rPr>
        <w:t>;</w:t>
      </w:r>
    </w:p>
    <w:p w14:paraId="7CF05E88"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Τέλος πάντων, κύριε Πρόεδρε, αυτοί οι ιεροδιδάσκαλοι</w:t>
      </w:r>
      <w:r>
        <w:rPr>
          <w:rFonts w:eastAsia="Times New Roman" w:cs="Times New Roman"/>
          <w:szCs w:val="24"/>
        </w:rPr>
        <w:t>,</w:t>
      </w:r>
      <w:r>
        <w:rPr>
          <w:rFonts w:eastAsia="Times New Roman" w:cs="Times New Roman"/>
          <w:szCs w:val="24"/>
        </w:rPr>
        <w:t xml:space="preserve"> για τους οποίους μιλάμε, δεν είναι κατ’ αρχ</w:t>
      </w:r>
      <w:r>
        <w:rPr>
          <w:rFonts w:eastAsia="Times New Roman" w:cs="Times New Roman"/>
          <w:szCs w:val="24"/>
        </w:rPr>
        <w:t>άς</w:t>
      </w:r>
      <w:r>
        <w:rPr>
          <w:rFonts w:eastAsia="Times New Roman" w:cs="Times New Roman"/>
          <w:szCs w:val="24"/>
        </w:rPr>
        <w:t xml:space="preserve"> ιμάμηδες. Εδώ </w:t>
      </w:r>
      <w:proofErr w:type="spellStart"/>
      <w:r>
        <w:rPr>
          <w:rFonts w:eastAsia="Times New Roman" w:cs="Times New Roman"/>
          <w:szCs w:val="24"/>
        </w:rPr>
        <w:t>παραπληροφορείται</w:t>
      </w:r>
      <w:proofErr w:type="spellEnd"/>
      <w:r>
        <w:rPr>
          <w:rFonts w:eastAsia="Times New Roman" w:cs="Times New Roman"/>
          <w:szCs w:val="24"/>
        </w:rPr>
        <w:t xml:space="preserve"> ο ελληνικός λαός. Είναι άνθρωποι που διδάσκουν στα σχολεία. Είναι διδάσκαλοι. Δηλαδή, διδάσκουν το Κοράνι στα ελληνικά δημ</w:t>
      </w:r>
      <w:r>
        <w:rPr>
          <w:rFonts w:eastAsia="Times New Roman" w:cs="Times New Roman"/>
          <w:szCs w:val="24"/>
        </w:rPr>
        <w:t>όσια σχολεία.</w:t>
      </w:r>
    </w:p>
    <w:p w14:paraId="7CF05E89"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Κύριε Υπουργέ, εδώ πρέπει να ειπωθούν αλήθειες. Διδάσκουν τα θρησκευτικά στα ελληνικά δημόσια σχολεία. Είναι ένας νόμος που εξελίχθηκε, τροποποιήθηκε το 2012 κ.λπ</w:t>
      </w:r>
      <w:r>
        <w:rPr>
          <w:rFonts w:eastAsia="Times New Roman" w:cs="Times New Roman"/>
          <w:szCs w:val="24"/>
        </w:rPr>
        <w:t>.</w:t>
      </w:r>
      <w:r>
        <w:rPr>
          <w:rFonts w:eastAsia="Times New Roman" w:cs="Times New Roman"/>
          <w:szCs w:val="24"/>
        </w:rPr>
        <w:t xml:space="preserve">. Δηλαδή, τι σημαίνει «νόμος </w:t>
      </w:r>
      <w:proofErr w:type="spellStart"/>
      <w:r>
        <w:rPr>
          <w:rFonts w:eastAsia="Times New Roman" w:cs="Times New Roman"/>
          <w:szCs w:val="24"/>
        </w:rPr>
        <w:t>Ιλχάν</w:t>
      </w:r>
      <w:proofErr w:type="spellEnd"/>
      <w:r>
        <w:rPr>
          <w:rFonts w:eastAsia="Times New Roman" w:cs="Times New Roman"/>
          <w:szCs w:val="24"/>
        </w:rPr>
        <w:t>» ή «νόμος Ντόρας»; Δηλαδή, είστε κατά του νό</w:t>
      </w:r>
      <w:r>
        <w:rPr>
          <w:rFonts w:eastAsia="Times New Roman" w:cs="Times New Roman"/>
          <w:szCs w:val="24"/>
        </w:rPr>
        <w:t xml:space="preserve">μου; </w:t>
      </w:r>
    </w:p>
    <w:p w14:paraId="7CF05E8A"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 xml:space="preserve">ΧΟΥΣΕΪΝ ΖΕΪΜΠΕΚ: </w:t>
      </w:r>
      <w:r>
        <w:rPr>
          <w:rFonts w:eastAsia="Times New Roman" w:cs="Times New Roman"/>
          <w:szCs w:val="24"/>
        </w:rPr>
        <w:t>Εσείς, δηλαδή, είστε υπέρ αυτού;</w:t>
      </w:r>
    </w:p>
    <w:p w14:paraId="7CF05E8B"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 xml:space="preserve">ΙΛΧΑΝ ΑΧΜΕΤ: </w:t>
      </w:r>
      <w:r>
        <w:rPr>
          <w:rFonts w:eastAsia="Times New Roman" w:cs="Times New Roman"/>
          <w:szCs w:val="24"/>
        </w:rPr>
        <w:t xml:space="preserve">Αν είστε κατά του νόμου, φέρτε το στην Ολομέλεια και αν κρίνει η Ολομέλεια, το καταργείτε. </w:t>
      </w:r>
    </w:p>
    <w:p w14:paraId="7CF05E8C"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 xml:space="preserve">ΜΟΥΣΤΑΦΑ </w:t>
      </w:r>
      <w:proofErr w:type="spellStart"/>
      <w:r>
        <w:rPr>
          <w:rFonts w:eastAsia="Times New Roman" w:cs="Times New Roman"/>
          <w:b/>
          <w:szCs w:val="24"/>
        </w:rPr>
        <w:t>ΜΟΥΣΤΑΦΑ</w:t>
      </w:r>
      <w:proofErr w:type="spellEnd"/>
      <w:r>
        <w:rPr>
          <w:rFonts w:eastAsia="Times New Roman" w:cs="Times New Roman"/>
          <w:b/>
          <w:szCs w:val="24"/>
        </w:rPr>
        <w:t xml:space="preserve">: </w:t>
      </w:r>
      <w:r>
        <w:rPr>
          <w:rFonts w:eastAsia="Times New Roman" w:cs="Times New Roman"/>
          <w:szCs w:val="24"/>
        </w:rPr>
        <w:t>Θα προσπαθήσουμε.</w:t>
      </w:r>
    </w:p>
    <w:p w14:paraId="7CF05E8D"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Παρακαλώ, κύριοι </w:t>
      </w:r>
      <w:r>
        <w:rPr>
          <w:rFonts w:eastAsia="Times New Roman" w:cs="Times New Roman"/>
          <w:szCs w:val="24"/>
        </w:rPr>
        <w:t>συνάδελφοι.</w:t>
      </w:r>
    </w:p>
    <w:p w14:paraId="7CF05E8E"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Δουζίνας</w:t>
      </w:r>
      <w:proofErr w:type="spellEnd"/>
      <w:r>
        <w:rPr>
          <w:rFonts w:eastAsia="Times New Roman" w:cs="Times New Roman"/>
          <w:szCs w:val="24"/>
        </w:rPr>
        <w:t>, Βουλευτής του ΣΥΡΙΖΑ, για επτά λεπτά.</w:t>
      </w:r>
    </w:p>
    <w:p w14:paraId="7CF05E8F"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 xml:space="preserve">ΚΩΝΣΤΑΝΤΙΝΟΣ ΔΟΥΖΙΝΑΣ: </w:t>
      </w:r>
      <w:r>
        <w:rPr>
          <w:rFonts w:eastAsia="Times New Roman" w:cs="Times New Roman"/>
          <w:szCs w:val="24"/>
        </w:rPr>
        <w:t>Ευχαριστώ, κύριε Πρόεδρε.</w:t>
      </w:r>
    </w:p>
    <w:p w14:paraId="7CF05E90"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Είναι μεγάλη μου τιμή να ακολουθήσω σ’ αυτό το Βήμα τον συνάδελφο Μουσταφά </w:t>
      </w:r>
      <w:proofErr w:type="spellStart"/>
      <w:r>
        <w:rPr>
          <w:rFonts w:eastAsia="Times New Roman" w:cs="Times New Roman"/>
          <w:szCs w:val="24"/>
        </w:rPr>
        <w:t>Μουσταφά</w:t>
      </w:r>
      <w:proofErr w:type="spellEnd"/>
      <w:r>
        <w:rPr>
          <w:rFonts w:eastAsia="Times New Roman" w:cs="Times New Roman"/>
          <w:szCs w:val="24"/>
        </w:rPr>
        <w:t>, ο οποίος νομίζω ότι και με την εμπειρία του</w:t>
      </w:r>
      <w:r>
        <w:rPr>
          <w:rFonts w:eastAsia="Times New Roman" w:cs="Times New Roman"/>
          <w:szCs w:val="24"/>
        </w:rPr>
        <w:t xml:space="preserve"> και τη σοφία του αγλαΐζει αυτή τη Βουλή. Επίσης, μετά από τις ομιλίες της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Βάκη</w:t>
      </w:r>
      <w:proofErr w:type="spellEnd"/>
      <w:r>
        <w:rPr>
          <w:rFonts w:eastAsia="Times New Roman" w:cs="Times New Roman"/>
          <w:szCs w:val="24"/>
        </w:rPr>
        <w:t>, της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Θελερίτη</w:t>
      </w:r>
      <w:proofErr w:type="spellEnd"/>
      <w:r>
        <w:rPr>
          <w:rFonts w:eastAsia="Times New Roman" w:cs="Times New Roman"/>
          <w:szCs w:val="24"/>
        </w:rPr>
        <w:t xml:space="preserve"> και της κ</w:t>
      </w:r>
      <w:r>
        <w:rPr>
          <w:rFonts w:eastAsia="Times New Roman" w:cs="Times New Roman"/>
          <w:szCs w:val="24"/>
        </w:rPr>
        <w:t>.</w:t>
      </w:r>
      <w:r>
        <w:rPr>
          <w:rFonts w:eastAsia="Times New Roman" w:cs="Times New Roman"/>
          <w:szCs w:val="24"/>
        </w:rPr>
        <w:t xml:space="preserve"> Αναγνωστοπούλου, νομίζω ότι είναι δυνατόν</w:t>
      </w:r>
      <w:r>
        <w:rPr>
          <w:rFonts w:eastAsia="Times New Roman" w:cs="Times New Roman"/>
          <w:szCs w:val="24"/>
        </w:rPr>
        <w:t xml:space="preserve"> </w:t>
      </w:r>
      <w:r>
        <w:rPr>
          <w:rFonts w:eastAsia="Times New Roman" w:cs="Times New Roman"/>
          <w:szCs w:val="24"/>
        </w:rPr>
        <w:t xml:space="preserve">να γενικεύσουμε λιγάκι τη συζήτηση που έχει γίνει σε τόσο λεπτομερές επίπεδο μέχρι στιγμής. </w:t>
      </w:r>
    </w:p>
    <w:p w14:paraId="7CF05E91"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Πιστεύω ότ</w:t>
      </w:r>
      <w:r>
        <w:rPr>
          <w:rFonts w:eastAsia="Times New Roman" w:cs="Times New Roman"/>
          <w:szCs w:val="24"/>
        </w:rPr>
        <w:t xml:space="preserve">ι αυτό το νομοσχέδιο βάζει τα θεμέλια για μία πολυπολιτισμική και </w:t>
      </w:r>
      <w:proofErr w:type="spellStart"/>
      <w:r>
        <w:rPr>
          <w:rFonts w:eastAsia="Times New Roman" w:cs="Times New Roman"/>
          <w:szCs w:val="24"/>
        </w:rPr>
        <w:t>πολυθρησκευτική</w:t>
      </w:r>
      <w:proofErr w:type="spellEnd"/>
      <w:r>
        <w:rPr>
          <w:rFonts w:eastAsia="Times New Roman" w:cs="Times New Roman"/>
          <w:szCs w:val="24"/>
        </w:rPr>
        <w:t xml:space="preserve"> κοινωνία του 21</w:t>
      </w:r>
      <w:r w:rsidRPr="00D42339">
        <w:rPr>
          <w:rFonts w:eastAsia="Times New Roman" w:cs="Times New Roman"/>
          <w:szCs w:val="24"/>
          <w:vertAlign w:val="superscript"/>
        </w:rPr>
        <w:t>ου</w:t>
      </w:r>
      <w:r>
        <w:rPr>
          <w:rFonts w:eastAsia="Times New Roman" w:cs="Times New Roman"/>
          <w:szCs w:val="24"/>
        </w:rPr>
        <w:t xml:space="preserve"> αιώνα. Μ</w:t>
      </w:r>
      <w:r>
        <w:rPr>
          <w:rFonts w:eastAsia="Times New Roman" w:cs="Times New Roman"/>
          <w:szCs w:val="24"/>
        </w:rPr>
        <w:t>ε</w:t>
      </w:r>
      <w:r>
        <w:rPr>
          <w:rFonts w:eastAsia="Times New Roman" w:cs="Times New Roman"/>
          <w:szCs w:val="24"/>
        </w:rPr>
        <w:t xml:space="preserve"> αυτή την έννοια νομίζω ότι είναι το πρώτο βήμα σε μία σειρά </w:t>
      </w:r>
      <w:r>
        <w:rPr>
          <w:rFonts w:eastAsia="Times New Roman" w:cs="Times New Roman"/>
          <w:szCs w:val="24"/>
        </w:rPr>
        <w:t xml:space="preserve">μεταρρυθμίσεων, </w:t>
      </w:r>
      <w:r>
        <w:rPr>
          <w:rFonts w:eastAsia="Times New Roman" w:cs="Times New Roman"/>
          <w:szCs w:val="24"/>
        </w:rPr>
        <w:t xml:space="preserve">η οποία ελπίζουμε ότι θα ακολουθήσει και η οποία ακριβώς θα βάλει την κοινωνία μας σε μία νέα βάση. </w:t>
      </w:r>
    </w:p>
    <w:p w14:paraId="7CF05E92"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Μηταφίδης</w:t>
      </w:r>
      <w:proofErr w:type="spellEnd"/>
      <w:r>
        <w:rPr>
          <w:rFonts w:eastAsia="Times New Roman" w:cs="Times New Roman"/>
          <w:szCs w:val="24"/>
        </w:rPr>
        <w:t xml:space="preserve"> είπε ότι ένας από τους μεγαλύτερους κινδύνους που αντιμετωπίζουμε αυτή τη στιγμή στην Ευρώπη είναι ακριβώς η </w:t>
      </w:r>
      <w:proofErr w:type="spellStart"/>
      <w:r>
        <w:rPr>
          <w:rFonts w:eastAsia="Times New Roman" w:cs="Times New Roman"/>
          <w:szCs w:val="24"/>
        </w:rPr>
        <w:t>ισλαμοφοβία</w:t>
      </w:r>
      <w:proofErr w:type="spellEnd"/>
      <w:r>
        <w:rPr>
          <w:rFonts w:eastAsia="Times New Roman" w:cs="Times New Roman"/>
          <w:szCs w:val="24"/>
        </w:rPr>
        <w:t>, το γεγονός ότι παρ</w:t>
      </w:r>
      <w:r>
        <w:rPr>
          <w:rFonts w:eastAsia="Times New Roman" w:cs="Times New Roman"/>
          <w:szCs w:val="24"/>
        </w:rPr>
        <w:t>ουσιάζεται ότι η μεγάλη σύγκρουση σήμερα είναι η σύγκρουση των δύο πολιτισμών, του Ισλάμ και του Χριστιανισμού. Αυτό, μάλιστα, που συμβαίνει σε μία κοινωνία με τους πρόσφυγες, τους μετανάστες, όπου ο αριθμός και των μουσουλμάνων αλλά και των άλλων εθνικοτή</w:t>
      </w:r>
      <w:r>
        <w:rPr>
          <w:rFonts w:eastAsia="Times New Roman" w:cs="Times New Roman"/>
          <w:szCs w:val="24"/>
        </w:rPr>
        <w:t>των ανεβαίνει συνεχώς, είναι κάτι το οποίο πρέπει να αποφύγουμε.</w:t>
      </w:r>
    </w:p>
    <w:p w14:paraId="7CF05E93"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Όμως, ας αναφερθούμε λιγάκι στην ιστορία αυτών των διατάξεων και της κατάστασης που αντιμετωπίζουμε σήμερα. Στη δεκαετία του ’20, όπως ξέρετε, καταστράφηκαν, διαλύθηκαν, οι μεγάλες αυτοκρατορ</w:t>
      </w:r>
      <w:r>
        <w:rPr>
          <w:rFonts w:eastAsia="Times New Roman" w:cs="Times New Roman"/>
          <w:szCs w:val="24"/>
        </w:rPr>
        <w:t xml:space="preserve">ίες, όπως είναι η Οθωμανική Αυτοκρατορία, η </w:t>
      </w:r>
      <w:proofErr w:type="spellStart"/>
      <w:r>
        <w:rPr>
          <w:rFonts w:eastAsia="Times New Roman" w:cs="Times New Roman"/>
          <w:szCs w:val="24"/>
        </w:rPr>
        <w:t>Αυστροουγγρική</w:t>
      </w:r>
      <w:proofErr w:type="spellEnd"/>
      <w:r>
        <w:rPr>
          <w:rFonts w:eastAsia="Times New Roman" w:cs="Times New Roman"/>
          <w:szCs w:val="24"/>
        </w:rPr>
        <w:t xml:space="preserve">, ακόμα και άλλες μεγάλες αυτοκρατορίες αργότερα. </w:t>
      </w:r>
    </w:p>
    <w:p w14:paraId="7CF05E94"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Και τότε, εδώ, στην Ευρώπη, δημιουργήθηκε αυτό που ονομάστηκε «</w:t>
      </w:r>
      <w:proofErr w:type="spellStart"/>
      <w:r>
        <w:rPr>
          <w:rFonts w:eastAsia="Times New Roman" w:cs="Times New Roman"/>
          <w:szCs w:val="24"/>
        </w:rPr>
        <w:t>βαλκανοποίηση</w:t>
      </w:r>
      <w:proofErr w:type="spellEnd"/>
      <w:r>
        <w:rPr>
          <w:rFonts w:eastAsia="Times New Roman" w:cs="Times New Roman"/>
          <w:szCs w:val="24"/>
        </w:rPr>
        <w:t>», δηλαδή η «</w:t>
      </w:r>
      <w:r>
        <w:rPr>
          <w:rFonts w:eastAsia="Times New Roman" w:cs="Times New Roman"/>
          <w:szCs w:val="24"/>
          <w:lang w:val="en-US"/>
        </w:rPr>
        <w:t>salad</w:t>
      </w:r>
      <w:r>
        <w:rPr>
          <w:rFonts w:eastAsia="Times New Roman" w:cs="Times New Roman"/>
          <w:szCs w:val="24"/>
        </w:rPr>
        <w:t xml:space="preserve"> </w:t>
      </w:r>
      <w:proofErr w:type="spellStart"/>
      <w:r>
        <w:rPr>
          <w:rFonts w:eastAsia="Times New Roman" w:cs="Times New Roman"/>
          <w:szCs w:val="24"/>
          <w:lang w:val="en-US"/>
        </w:rPr>
        <w:t>macedoine</w:t>
      </w:r>
      <w:proofErr w:type="spellEnd"/>
      <w:r>
        <w:rPr>
          <w:rFonts w:eastAsia="Times New Roman" w:cs="Times New Roman"/>
          <w:szCs w:val="24"/>
        </w:rPr>
        <w:t xml:space="preserve">», η «μακεδονική σαλάτα». Δηλαδή, αυτό που </w:t>
      </w:r>
      <w:r>
        <w:rPr>
          <w:rFonts w:eastAsia="Times New Roman" w:cs="Times New Roman"/>
          <w:szCs w:val="24"/>
        </w:rPr>
        <w:t xml:space="preserve">δημιουργήθηκε είναι αυτό που είπε ο </w:t>
      </w:r>
      <w:proofErr w:type="spellStart"/>
      <w:r>
        <w:rPr>
          <w:rFonts w:eastAsia="Times New Roman" w:cs="Times New Roman"/>
          <w:szCs w:val="24"/>
        </w:rPr>
        <w:t>Μπάουερ</w:t>
      </w:r>
      <w:proofErr w:type="spellEnd"/>
      <w:r>
        <w:rPr>
          <w:rFonts w:eastAsia="Times New Roman" w:cs="Times New Roman"/>
          <w:szCs w:val="24"/>
        </w:rPr>
        <w:t>, ένας μεγάλος κοινωνιολόγος</w:t>
      </w:r>
      <w:r>
        <w:rPr>
          <w:rFonts w:eastAsia="Times New Roman" w:cs="Times New Roman"/>
          <w:szCs w:val="24"/>
        </w:rPr>
        <w:t>:</w:t>
      </w:r>
      <w:r>
        <w:rPr>
          <w:rFonts w:eastAsia="Times New Roman" w:cs="Times New Roman"/>
          <w:szCs w:val="24"/>
        </w:rPr>
        <w:t xml:space="preserve"> Η λογική του έθνους-κράτους μπήκε ως η βασική λογική οργάνωσης των προπολεμικών κοινωνιών, δηλαδή κάθε έθνος πρέπει να έχει το κράτος του και κάθε κράτος πρέπει να έχει ένα κυρίαρχο έ</w:t>
      </w:r>
      <w:r>
        <w:rPr>
          <w:rFonts w:eastAsia="Times New Roman" w:cs="Times New Roman"/>
          <w:szCs w:val="24"/>
        </w:rPr>
        <w:t>θνος.</w:t>
      </w:r>
    </w:p>
    <w:p w14:paraId="7CF05E95"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Αυτό αναγκαστικά οδήγησε σ</w:t>
      </w:r>
      <w:r>
        <w:rPr>
          <w:rFonts w:eastAsia="Times New Roman" w:cs="Times New Roman"/>
          <w:szCs w:val="24"/>
        </w:rPr>
        <w:t>τη δημιουργία των μειονοτήτων</w:t>
      </w:r>
      <w:r>
        <w:rPr>
          <w:rFonts w:eastAsia="Times New Roman" w:cs="Times New Roman"/>
          <w:szCs w:val="24"/>
        </w:rPr>
        <w:t xml:space="preserve">, οι οποίες γυρνούσαν στα Βαλκάνια. Όπως γράφει, μάλιστα, η Χάνα </w:t>
      </w:r>
      <w:proofErr w:type="spellStart"/>
      <w:r>
        <w:rPr>
          <w:rFonts w:eastAsia="Times New Roman" w:cs="Times New Roman"/>
          <w:szCs w:val="24"/>
        </w:rPr>
        <w:t>Άρεντ</w:t>
      </w:r>
      <w:proofErr w:type="spellEnd"/>
      <w:r>
        <w:rPr>
          <w:rFonts w:eastAsia="Times New Roman" w:cs="Times New Roman"/>
          <w:szCs w:val="24"/>
        </w:rPr>
        <w:t xml:space="preserve"> στο πολύτιμο βιβλίο της «Οι απαρχές του ολοκληρωτισμού»,</w:t>
      </w:r>
      <w:r>
        <w:rPr>
          <w:rFonts w:eastAsia="Times New Roman" w:cs="Times New Roman"/>
          <w:szCs w:val="24"/>
        </w:rPr>
        <w:t xml:space="preserve"> </w:t>
      </w:r>
      <w:r>
        <w:rPr>
          <w:rFonts w:eastAsia="Times New Roman" w:cs="Times New Roman"/>
          <w:szCs w:val="24"/>
        </w:rPr>
        <w:t>τα κράτη-έθνη εδώ στα Βαλκάνια αντιμετώπιζαν τις μειονότητες, οι οπ</w:t>
      </w:r>
      <w:r>
        <w:rPr>
          <w:rFonts w:eastAsia="Times New Roman" w:cs="Times New Roman"/>
          <w:szCs w:val="24"/>
        </w:rPr>
        <w:t>οίες δεν είχαν την υπηκοότητα των νέων κρατών, ως «</w:t>
      </w:r>
      <w:r>
        <w:rPr>
          <w:rFonts w:eastAsia="Times New Roman" w:cs="Times New Roman"/>
          <w:szCs w:val="24"/>
          <w:lang w:val="en-US"/>
        </w:rPr>
        <w:t>bear</w:t>
      </w:r>
      <w:r>
        <w:rPr>
          <w:rFonts w:eastAsia="Times New Roman" w:cs="Times New Roman"/>
          <w:szCs w:val="24"/>
        </w:rPr>
        <w:t xml:space="preserve"> </w:t>
      </w:r>
      <w:r>
        <w:rPr>
          <w:rFonts w:eastAsia="Times New Roman" w:cs="Times New Roman"/>
          <w:szCs w:val="24"/>
          <w:lang w:val="en-US"/>
        </w:rPr>
        <w:t>life</w:t>
      </w:r>
      <w:r>
        <w:rPr>
          <w:rFonts w:eastAsia="Times New Roman" w:cs="Times New Roman"/>
          <w:szCs w:val="24"/>
        </w:rPr>
        <w:t xml:space="preserve">», δηλαδή ως «γυμνή ζωή». Δεν τους αναγνώριζαν κανένα δικαίωμα, παρ’ ότι η Κοινωνία των Εθνών είχε δημιουργήσει τις πρώτες συνθήκες προστασίας δικαιωμάτων που </w:t>
      </w:r>
      <w:r>
        <w:rPr>
          <w:rFonts w:eastAsia="Times New Roman" w:cs="Times New Roman"/>
          <w:szCs w:val="24"/>
        </w:rPr>
        <w:t>αφορούσαν κυρίως τις μειονότητες.</w:t>
      </w:r>
    </w:p>
    <w:p w14:paraId="7CF05E96"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 xml:space="preserve">, </w:t>
      </w:r>
      <w:r>
        <w:rPr>
          <w:rFonts w:eastAsia="Times New Roman" w:cs="Times New Roman"/>
          <w:szCs w:val="24"/>
        </w:rPr>
        <w:t>βέβαια, αναφορικά με τις δικές μας μειονότητες, τη δική μας γειτονιά, οι μεν Έλληνες εκδιώχθηκαν από την Τουρκία, ενώ οι δικοί μας, οι Έλληνες μουσουλμάνοι, παρέμειναν για πάρα πολλά χρόνια «γυμνή ζωή»</w:t>
      </w:r>
      <w:r>
        <w:rPr>
          <w:rFonts w:eastAsia="Times New Roman" w:cs="Times New Roman"/>
          <w:szCs w:val="24"/>
        </w:rPr>
        <w:t>.</w:t>
      </w:r>
    </w:p>
    <w:p w14:paraId="7CF05E97" w14:textId="77777777" w:rsidR="00DE1A4F" w:rsidRDefault="00594AFE">
      <w:pPr>
        <w:tabs>
          <w:tab w:val="left" w:pos="3873"/>
        </w:tabs>
        <w:spacing w:line="600" w:lineRule="auto"/>
        <w:ind w:firstLine="720"/>
        <w:jc w:val="both"/>
        <w:rPr>
          <w:rFonts w:eastAsia="Times New Roman" w:cs="Times New Roman"/>
          <w:szCs w:val="24"/>
        </w:rPr>
      </w:pPr>
      <w:r>
        <w:rPr>
          <w:rFonts w:eastAsia="Times New Roman" w:cs="Times New Roman"/>
          <w:szCs w:val="24"/>
        </w:rPr>
        <w:t>Ακούσαμε για τις μπάρες που μέχρι πρόσφατα υπήρχαν.</w:t>
      </w:r>
      <w:r>
        <w:rPr>
          <w:rFonts w:eastAsia="Times New Roman" w:cs="Times New Roman"/>
          <w:szCs w:val="24"/>
        </w:rPr>
        <w:t xml:space="preserve"> Ακούσαμε για το γεγονός ότι στη συνολική οργάνωση της μειονότητας αυτής δεν υπήρχαν δικαιώματα. </w:t>
      </w:r>
    </w:p>
    <w:p w14:paraId="7CF05E98" w14:textId="77777777" w:rsidR="00DE1A4F" w:rsidRDefault="00594AFE">
      <w:pPr>
        <w:tabs>
          <w:tab w:val="left" w:pos="3873"/>
        </w:tabs>
        <w:spacing w:line="600" w:lineRule="auto"/>
        <w:ind w:firstLine="720"/>
        <w:jc w:val="both"/>
        <w:rPr>
          <w:rFonts w:eastAsia="Times New Roman" w:cs="Times New Roman"/>
          <w:szCs w:val="24"/>
        </w:rPr>
      </w:pPr>
      <w:r>
        <w:rPr>
          <w:rFonts w:eastAsia="Times New Roman" w:cs="Times New Roman"/>
          <w:szCs w:val="24"/>
        </w:rPr>
        <w:t>Όμως, θα γυρίσω τώρα σε κάτι πιο γενικό, το οποίο ακούστηκε πάρα πολύ, γύρω από τα ανθρώπινα δικαιώματα, γιατί νομίζω ότι εκεί πέρα ο ρόλος της Βουλής είναι ν</w:t>
      </w:r>
      <w:r>
        <w:rPr>
          <w:rFonts w:eastAsia="Times New Roman" w:cs="Times New Roman"/>
          <w:szCs w:val="24"/>
        </w:rPr>
        <w:t xml:space="preserve">α είναι και λιγάκι διδακτικός, να μαθαίνουμε λιγάκι τι σημαίνουν αυτά τα πράγματα. </w:t>
      </w:r>
    </w:p>
    <w:p w14:paraId="7CF05E99" w14:textId="77777777" w:rsidR="00DE1A4F" w:rsidRDefault="00594AFE">
      <w:pPr>
        <w:tabs>
          <w:tab w:val="left" w:pos="3873"/>
        </w:tabs>
        <w:spacing w:line="600" w:lineRule="auto"/>
        <w:ind w:firstLine="720"/>
        <w:jc w:val="both"/>
        <w:rPr>
          <w:rFonts w:eastAsia="Times New Roman" w:cs="Times New Roman"/>
          <w:szCs w:val="24"/>
        </w:rPr>
      </w:pPr>
      <w:r>
        <w:rPr>
          <w:rFonts w:eastAsia="Times New Roman" w:cs="Times New Roman"/>
          <w:szCs w:val="24"/>
        </w:rPr>
        <w:t>Στη μεγάλη συζήτηση για τα ανθρώπινα δικαιώματα διεθνώς υπάρχουν δύο μεγάλες παρατάξεις. Από τη μια πλευρά υπάρχει ο οικουμενισμός, κατά τον οποίο οι αρχές, οι αξίες και τα</w:t>
      </w:r>
      <w:r>
        <w:rPr>
          <w:rFonts w:eastAsia="Times New Roman" w:cs="Times New Roman"/>
          <w:szCs w:val="24"/>
        </w:rPr>
        <w:t xml:space="preserve"> δικαιώματα είναι καθολικά, ισχύουν με τον ίδιο τρόπο για όλους τους ανθρώπους και παντού. Και από την άλλη υπάρχει αυτό που ονομάζεται «πολιτισμικός σχετικισμός» -αυτή είναι η μεταηθική άποψη βέβαια- στην πραγματικότητα κοινοτισμός, που πιστεύει ότι οι κα</w:t>
      </w:r>
      <w:r>
        <w:rPr>
          <w:rFonts w:eastAsia="Times New Roman" w:cs="Times New Roman"/>
          <w:szCs w:val="24"/>
        </w:rPr>
        <w:t xml:space="preserve">νόνες, οι αρχές, οι αξίες βγαίνουν μέσα από παραδόσεις, από κοινότητες, από ιστορίες, από τον τρόπο με τον οποίο κανείς γεννιέται και μεγαλώνει. </w:t>
      </w:r>
    </w:p>
    <w:p w14:paraId="7CF05E9A" w14:textId="77777777" w:rsidR="00DE1A4F" w:rsidRDefault="00594AFE">
      <w:pPr>
        <w:tabs>
          <w:tab w:val="left" w:pos="3873"/>
        </w:tabs>
        <w:spacing w:line="600" w:lineRule="auto"/>
        <w:ind w:firstLine="720"/>
        <w:jc w:val="both"/>
        <w:rPr>
          <w:rFonts w:eastAsia="Times New Roman" w:cs="Times New Roman"/>
          <w:szCs w:val="24"/>
        </w:rPr>
      </w:pPr>
      <w:r>
        <w:rPr>
          <w:rFonts w:eastAsia="Times New Roman" w:cs="Times New Roman"/>
          <w:szCs w:val="24"/>
        </w:rPr>
        <w:t>Βέβαια και οι δύο αυτές απόψεις, σε έναν βαθμό, είναι λανθασμένες, διότι όταν γίνονται απόλυτες, όταν πιστεύου</w:t>
      </w:r>
      <w:r>
        <w:rPr>
          <w:rFonts w:eastAsia="Times New Roman" w:cs="Times New Roman"/>
          <w:szCs w:val="24"/>
        </w:rPr>
        <w:t>ν ότι είτε το οικουμενικό είτε το κοινοτικό πρέπει να καθορίζει πλήρως τη ζωή των ανθρώπων, γίνονται καταστροφικές και δολοφονικές. Το είδαμε στο Κόσοβο. Οι Αμερικάνοι και το ΝΑΤΟ βομβάρδισαν τη Γιουγκοσλαβία, βομβάρδισαν το Βελιγράδι, στο όνομα των οικουμ</w:t>
      </w:r>
      <w:r>
        <w:rPr>
          <w:rFonts w:eastAsia="Times New Roman" w:cs="Times New Roman"/>
          <w:szCs w:val="24"/>
        </w:rPr>
        <w:t xml:space="preserve">ενικών αρχών. Οι Σέρβοι έκαναν την εθνοκάθαρση των Αλβανών στο Κόσοβο, στο όνομα της κοινότητος και του χώρου στον οποίο γεννηθήκαν. </w:t>
      </w:r>
    </w:p>
    <w:p w14:paraId="7CF05E9B" w14:textId="77777777" w:rsidR="00DE1A4F" w:rsidRDefault="00594AFE">
      <w:pPr>
        <w:tabs>
          <w:tab w:val="left" w:pos="3873"/>
        </w:tabs>
        <w:spacing w:line="600" w:lineRule="auto"/>
        <w:ind w:firstLine="720"/>
        <w:jc w:val="both"/>
        <w:rPr>
          <w:rFonts w:eastAsia="Times New Roman" w:cs="Times New Roman"/>
          <w:szCs w:val="24"/>
        </w:rPr>
      </w:pPr>
      <w:r>
        <w:rPr>
          <w:rFonts w:eastAsia="Times New Roman" w:cs="Times New Roman"/>
          <w:szCs w:val="24"/>
        </w:rPr>
        <w:t>Αν, δε, κοιτάξουμε πώς λειτουργούν αυτά τα δύο πράγματα, το οικουμενικό -οι καθολικές αξίες και αρχές- και το κοινοτικό -η</w:t>
      </w:r>
      <w:r>
        <w:rPr>
          <w:rFonts w:eastAsia="Times New Roman" w:cs="Times New Roman"/>
          <w:szCs w:val="24"/>
        </w:rPr>
        <w:t xml:space="preserve"> παράδοση, η ιστορία, εκεί από όπου βγαίνουμε- θα δούμε ότι και οι οικουμενικές αρχές όταν θα μπούνε σε μια κοινότητα, σε ένα έθνος, σε ένα κράτος θα ερμηνευθούν και θα οργανωθούν βάσει των τοπικών κατανοήσεων και ηθικών αξιών, αλλά, επίσης, όταν οι ηθικές</w:t>
      </w:r>
      <w:r>
        <w:rPr>
          <w:rFonts w:eastAsia="Times New Roman" w:cs="Times New Roman"/>
          <w:szCs w:val="24"/>
        </w:rPr>
        <w:t xml:space="preserve"> καθολικές αρχές μπαίνουν στις κοινότητες και αρχίζουν να </w:t>
      </w:r>
      <w:r>
        <w:rPr>
          <w:rFonts w:eastAsia="Times New Roman" w:cs="Times New Roman"/>
          <w:szCs w:val="24"/>
        </w:rPr>
        <w:t xml:space="preserve">τις </w:t>
      </w:r>
      <w:r>
        <w:rPr>
          <w:rFonts w:eastAsia="Times New Roman" w:cs="Times New Roman"/>
          <w:szCs w:val="24"/>
        </w:rPr>
        <w:t>υποσκάπτουν. Διότι -και πηγαίνω σε κάτι που είπε στην αρχή ο κύριος Υπουργός- εδώ αυτό το οποίο συζητάμε είναι χονδρικά ο τρόπος οργάνωσης της ταυτότητας των υποκειμένων, της ταυτότητας των ομάδ</w:t>
      </w:r>
      <w:r>
        <w:rPr>
          <w:rFonts w:eastAsia="Times New Roman" w:cs="Times New Roman"/>
          <w:szCs w:val="24"/>
        </w:rPr>
        <w:t>ων, της ταυτότητας των κοινοτήτων.</w:t>
      </w:r>
    </w:p>
    <w:p w14:paraId="7CF05E9C" w14:textId="77777777" w:rsidR="00DE1A4F" w:rsidRDefault="00594AFE">
      <w:pPr>
        <w:tabs>
          <w:tab w:val="left" w:pos="3873"/>
        </w:tabs>
        <w:spacing w:line="600" w:lineRule="auto"/>
        <w:ind w:firstLine="720"/>
        <w:jc w:val="both"/>
        <w:rPr>
          <w:rFonts w:eastAsia="Times New Roman" w:cs="Times New Roman"/>
          <w:szCs w:val="24"/>
        </w:rPr>
      </w:pPr>
      <w:r>
        <w:rPr>
          <w:rFonts w:eastAsia="Times New Roman" w:cs="Times New Roman"/>
          <w:szCs w:val="24"/>
        </w:rPr>
        <w:t>Σκεφτείτε ο καθένας τον εαυτό του. Όλοι γεννιόμαστε σε μια οικογένεια, σε μια γειτονιά, σε ένα έθνος, σε ένα χωριό, σε μια πόλη. Οι βασικές μας πρώτες αξίες, οι αρχές, ο τρόπος με τον οποίο καταλαβαίνουμε τι είναι καλό κα</w:t>
      </w:r>
      <w:r>
        <w:rPr>
          <w:rFonts w:eastAsia="Times New Roman" w:cs="Times New Roman"/>
          <w:szCs w:val="24"/>
        </w:rPr>
        <w:t>ι κακό, τι είναι άσχημο και όμορφο, τι είναι αλήθεια και ψέμα, βγαίνουν ακριβώς μέσα από την οικογένεια, μέσα από αυτή την κοινοτική καταγωγή. Όμως, όταν βγαίνω από την οικογένεια, πάω στο σχολείο, στο πανεπιστήμιο, στην τέχνη, στο επάγγελμα, στην καθημερι</w:t>
      </w:r>
      <w:r>
        <w:rPr>
          <w:rFonts w:eastAsia="Times New Roman" w:cs="Times New Roman"/>
          <w:szCs w:val="24"/>
        </w:rPr>
        <w:t>νή ζωή, αυτές οι αξίες τις οποίες έχω πάρει μέσα από την κοινότητα και την οικογένειά μου, έρχονται σε σύγκρουση και σε διάλογο με τις καθολικές αρχές, είτε τις γνωστικές, τα μαθηματικά, τη φυσική, είτε τις κανονιστικές, την ηθική, αυτή η οποία μου λέει πώ</w:t>
      </w:r>
      <w:r>
        <w:rPr>
          <w:rFonts w:eastAsia="Times New Roman" w:cs="Times New Roman"/>
          <w:szCs w:val="24"/>
        </w:rPr>
        <w:t>ς πρέπει να λειτουργώ στη ζωή.</w:t>
      </w:r>
    </w:p>
    <w:p w14:paraId="7CF05E9D"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Βουλευτή)</w:t>
      </w:r>
    </w:p>
    <w:p w14:paraId="7CF05E9E" w14:textId="77777777" w:rsidR="00DE1A4F" w:rsidRDefault="00594AFE">
      <w:pPr>
        <w:tabs>
          <w:tab w:val="left" w:pos="3873"/>
        </w:tabs>
        <w:spacing w:line="600" w:lineRule="auto"/>
        <w:ind w:firstLine="720"/>
        <w:jc w:val="both"/>
        <w:rPr>
          <w:rFonts w:eastAsia="Times New Roman" w:cs="Times New Roman"/>
          <w:szCs w:val="24"/>
        </w:rPr>
      </w:pPr>
      <w:r>
        <w:rPr>
          <w:rFonts w:eastAsia="Times New Roman" w:cs="Times New Roman"/>
          <w:szCs w:val="24"/>
        </w:rPr>
        <w:t>Με αυτή την έννοια ούτε αυτοί που μιλάνε για ανθρώπινα δικαιώματα συνεχώς, ούτε αυτοί που λένε ότι μόνο η κοινότητα δημιουργε</w:t>
      </w:r>
      <w:r>
        <w:rPr>
          <w:rFonts w:eastAsia="Times New Roman" w:cs="Times New Roman"/>
          <w:szCs w:val="24"/>
        </w:rPr>
        <w:t xml:space="preserve">ί τις βασικές αξίες και αρχές τις οποίες έχουμε, έχουν δίκιο, διότι αυτά βρίσκονται πάντα σε έναν συνεχή διάλογο, σε μια «σύγκρουση για αναγνώριση», όπως ονομάζει ο μεγάλος φιλόσοφος ο </w:t>
      </w:r>
      <w:r>
        <w:rPr>
          <w:rFonts w:eastAsia="Times New Roman" w:cs="Times New Roman"/>
          <w:szCs w:val="24"/>
        </w:rPr>
        <w:t>Έ</w:t>
      </w:r>
      <w:r>
        <w:rPr>
          <w:rFonts w:eastAsia="Times New Roman" w:cs="Times New Roman"/>
          <w:szCs w:val="24"/>
        </w:rPr>
        <w:t>γ</w:t>
      </w:r>
      <w:r>
        <w:rPr>
          <w:rFonts w:eastAsia="Times New Roman" w:cs="Times New Roman"/>
          <w:szCs w:val="24"/>
        </w:rPr>
        <w:t>ε</w:t>
      </w:r>
      <w:r>
        <w:rPr>
          <w:rFonts w:eastAsia="Times New Roman" w:cs="Times New Roman"/>
          <w:szCs w:val="24"/>
        </w:rPr>
        <w:t>λος. Και εμένα η ταυτότητά μου είναι κάτι που συνεχώς αλλάζει, διότι</w:t>
      </w:r>
      <w:r>
        <w:rPr>
          <w:rFonts w:eastAsia="Times New Roman" w:cs="Times New Roman"/>
          <w:szCs w:val="24"/>
        </w:rPr>
        <w:t xml:space="preserve"> συνεχώς αυτά που έχω από πριν, έρχονται σε σύγκρουση, έρχονται σε διάλογο με αυτά τα νέα που μαθαίνω. Έτσι αλλάζει συνεχώς η ταυτότητά μου. </w:t>
      </w:r>
    </w:p>
    <w:p w14:paraId="7CF05E9F" w14:textId="77777777" w:rsidR="00DE1A4F" w:rsidRDefault="00594AFE">
      <w:pPr>
        <w:tabs>
          <w:tab w:val="left" w:pos="3873"/>
        </w:tabs>
        <w:spacing w:line="600" w:lineRule="auto"/>
        <w:ind w:firstLine="720"/>
        <w:jc w:val="both"/>
        <w:rPr>
          <w:rFonts w:eastAsia="Times New Roman" w:cs="Times New Roman"/>
          <w:szCs w:val="24"/>
        </w:rPr>
      </w:pPr>
      <w:r>
        <w:rPr>
          <w:rFonts w:eastAsia="Times New Roman" w:cs="Times New Roman"/>
          <w:szCs w:val="24"/>
        </w:rPr>
        <w:t>Βέβαια, υπάρχει ένα μεγάλο πρόβλημα. Το είπαν όλοι, όπως και ο κ. Μουσταφά προηγουμένως, με έναν πολύ έντονο τρόπο</w:t>
      </w:r>
      <w:r>
        <w:rPr>
          <w:rFonts w:eastAsia="Times New Roman" w:cs="Times New Roman"/>
          <w:szCs w:val="24"/>
        </w:rPr>
        <w:t>. Τι γίνεται τώρα όταν η κοινότητα, όταν αυτή η λογική της καταγωγής και της παράδοσης, μέσα από την οποία έχω πάρει τις βασικές μου αρχές, δεν μου επιτρέπει να έχω τα πλήρη δικαιώματα, αυτά τα καθολικά, τα οικουμενικά, τα οποία είναι κομμάτι, όπως λέω, τη</w:t>
      </w:r>
      <w:r>
        <w:rPr>
          <w:rFonts w:eastAsia="Times New Roman" w:cs="Times New Roman"/>
          <w:szCs w:val="24"/>
        </w:rPr>
        <w:t>ς ταυτότητας του καθενός μας και κομμάτι της κάθε κοινότητας;</w:t>
      </w:r>
    </w:p>
    <w:p w14:paraId="7CF05EA0"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CF05EA1"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Ένα λεπτό, κύριε Πρόεδρε, και τελειώνω.</w:t>
      </w:r>
    </w:p>
    <w:p w14:paraId="7CF05EA2"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Πάμε τώρα στην παγκόσμια συζήτηση, στον παγκόσμιο διάλογο. Παραδείγματ</w:t>
      </w:r>
      <w:r>
        <w:rPr>
          <w:rFonts w:eastAsia="Times New Roman" w:cs="Times New Roman"/>
          <w:szCs w:val="24"/>
        </w:rPr>
        <w:t>ος χάρ</w:t>
      </w:r>
      <w:r>
        <w:rPr>
          <w:rFonts w:eastAsia="Times New Roman" w:cs="Times New Roman"/>
          <w:szCs w:val="24"/>
        </w:rPr>
        <w:t>ιν,</w:t>
      </w:r>
      <w:r>
        <w:rPr>
          <w:rFonts w:eastAsia="Times New Roman" w:cs="Times New Roman"/>
          <w:szCs w:val="24"/>
        </w:rPr>
        <w:t xml:space="preserve"> πάμε στον Καναδά που αυτό το θέμα έχει γίνει πολύ μεγάλο. Στον γαλλόφωνο Καναδά, στο Κεμπέκ, επέβαλλαν οι γαλλόφωνοι Καναδοί τη λογική ότι εμείς εδώ πέρα ακολουθούμε τις γαλλικές, τις γαλλόφωνες αξίες. Τι θα γινόταν με τους αγγλόφωνους; Εκεί, λοι</w:t>
      </w:r>
      <w:r>
        <w:rPr>
          <w:rFonts w:eastAsia="Times New Roman" w:cs="Times New Roman"/>
          <w:szCs w:val="24"/>
        </w:rPr>
        <w:t>πόν, στον Καναδά αυτή η συζήτηση για τη σχέση μεταξύ μειονοτήτων και ατομικών δικαιωμάτων, μεταξύ συλλογικών δικαιωμάτων μιας μειονότητας και ατομικών των υποκειμένων, έχει γίνει σε πολύ μεγάλο βαθμό.</w:t>
      </w:r>
    </w:p>
    <w:p w14:paraId="7CF05EA3"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Η βασική απάντηση που έχει δοθεί, είναι το λεγόμενο «δι</w:t>
      </w:r>
      <w:r>
        <w:rPr>
          <w:rFonts w:eastAsia="Times New Roman" w:cs="Times New Roman"/>
          <w:szCs w:val="24"/>
        </w:rPr>
        <w:t>καίωμα εξόδου», το δικαίωμα αποχώρησης, ότι δηλαδή ο Άγγλος στο</w:t>
      </w:r>
      <w:r>
        <w:rPr>
          <w:rFonts w:eastAsia="Times New Roman" w:cs="Times New Roman"/>
          <w:szCs w:val="24"/>
        </w:rPr>
        <w:t>ν</w:t>
      </w:r>
      <w:r>
        <w:rPr>
          <w:rFonts w:eastAsia="Times New Roman" w:cs="Times New Roman"/>
          <w:szCs w:val="24"/>
        </w:rPr>
        <w:t xml:space="preserve"> γαλλόφωνο Καναδά, ο Έλληνας </w:t>
      </w:r>
      <w:r>
        <w:rPr>
          <w:rFonts w:eastAsia="Times New Roman" w:cs="Times New Roman"/>
          <w:szCs w:val="24"/>
        </w:rPr>
        <w:t>μ</w:t>
      </w:r>
      <w:r>
        <w:rPr>
          <w:rFonts w:eastAsia="Times New Roman" w:cs="Times New Roman"/>
          <w:szCs w:val="24"/>
        </w:rPr>
        <w:t>ουσουλμάνος στη Θράκη, έχει το δικαίωμα να φύγει και δεν μπορεί και δεν πρέπει κανένας να του το απαγορεύσει, να επιλέξει να μην είναι μέσα σε αυτή</w:t>
      </w:r>
      <w:r>
        <w:rPr>
          <w:rFonts w:eastAsia="Times New Roman" w:cs="Times New Roman"/>
          <w:szCs w:val="24"/>
        </w:rPr>
        <w:t xml:space="preserve"> την κοινότητα, παρ’ ότι η ταυτότητά του πάντα, έτσι όπως είπαμε, θα είναι ένας συγκερασμός του καθολικού και του κοινοτικού. </w:t>
      </w:r>
    </w:p>
    <w:p w14:paraId="7CF05EA4"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Αυτό, νομίζω, ότι κάνει ή ξεκινάει αυτή η διάταξη σήμερα. Και με αυτή την έννοια την βλέπω σαν μία διάταξη, που ξεκινάει μία καιν</w:t>
      </w:r>
      <w:r>
        <w:rPr>
          <w:rFonts w:eastAsia="Times New Roman" w:cs="Times New Roman"/>
          <w:szCs w:val="24"/>
        </w:rPr>
        <w:t>ούργια παράδοση του 21ου αιώνα και κατά κάποιο</w:t>
      </w:r>
      <w:r>
        <w:rPr>
          <w:rFonts w:eastAsia="Times New Roman" w:cs="Times New Roman"/>
          <w:szCs w:val="24"/>
        </w:rPr>
        <w:t>ν</w:t>
      </w:r>
      <w:r>
        <w:rPr>
          <w:rFonts w:eastAsia="Times New Roman" w:cs="Times New Roman"/>
          <w:szCs w:val="24"/>
        </w:rPr>
        <w:t xml:space="preserve"> τρόπο κλείνει έναν κύκλο που άρχισε το 1920, τη δεκαετία του ’20, με τη δημιουργία και των εθνών-κρατών και των μειονοτήτων. </w:t>
      </w:r>
    </w:p>
    <w:p w14:paraId="7CF05EA5"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παρατεταμένο του κουδούνι λήξεως του χρόνου ομιλίας του κ</w:t>
      </w:r>
      <w:r>
        <w:rPr>
          <w:rFonts w:eastAsia="Times New Roman" w:cs="Times New Roman"/>
          <w:szCs w:val="24"/>
        </w:rPr>
        <w:t>υρίου Βουλευτή)</w:t>
      </w:r>
    </w:p>
    <w:p w14:paraId="7CF05EA6"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Ολοκληρώστε παρακαλώ, κύριε </w:t>
      </w:r>
      <w:proofErr w:type="spellStart"/>
      <w:r>
        <w:rPr>
          <w:rFonts w:eastAsia="Times New Roman" w:cs="Times New Roman"/>
          <w:szCs w:val="24"/>
        </w:rPr>
        <w:t>Δουζίνα</w:t>
      </w:r>
      <w:proofErr w:type="spellEnd"/>
      <w:r>
        <w:rPr>
          <w:rFonts w:eastAsia="Times New Roman" w:cs="Times New Roman"/>
          <w:szCs w:val="24"/>
        </w:rPr>
        <w:t>.</w:t>
      </w:r>
    </w:p>
    <w:p w14:paraId="7CF05EA7"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ΚΩΝΣΤΑΝΤΙΝΟΣ ΔΟΥΖΙΝΑΣ:</w:t>
      </w:r>
      <w:r>
        <w:rPr>
          <w:rFonts w:eastAsia="Times New Roman" w:cs="Times New Roman"/>
          <w:szCs w:val="24"/>
        </w:rPr>
        <w:t xml:space="preserve"> Και με αυτή</w:t>
      </w:r>
      <w:r>
        <w:rPr>
          <w:rFonts w:eastAsia="Times New Roman" w:cs="Times New Roman"/>
          <w:szCs w:val="24"/>
        </w:rPr>
        <w:t xml:space="preserve"> την έννοια νομίζω ότι αποτελεί ένα μεγάλο βήμα, πρώτο βέβαια, το οποίο όμως πρέπει να ολοκληρωθεί, αφού όμως αναγνωρίσουμε ότι πέρα από την ομοιότητα των δικαιωμάτων, υπάρχει και διαφορετικότητα των κοινωνιών, των κοινοτήτων, των παραδόσεων. </w:t>
      </w:r>
    </w:p>
    <w:p w14:paraId="7CF05EA8"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Σας ευχαριστ</w:t>
      </w:r>
      <w:r>
        <w:rPr>
          <w:rFonts w:eastAsia="Times New Roman" w:cs="Times New Roman"/>
          <w:szCs w:val="24"/>
        </w:rPr>
        <w:t>ώ.</w:t>
      </w:r>
    </w:p>
    <w:p w14:paraId="7CF05EA9" w14:textId="77777777" w:rsidR="00DE1A4F" w:rsidRDefault="00594AF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CF05EAA"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Και εγώ ευχαριστώ.</w:t>
      </w:r>
    </w:p>
    <w:p w14:paraId="7CF05EAB"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Καβαδέλλας</w:t>
      </w:r>
      <w:proofErr w:type="spellEnd"/>
      <w:r>
        <w:rPr>
          <w:rFonts w:eastAsia="Times New Roman" w:cs="Times New Roman"/>
          <w:szCs w:val="24"/>
        </w:rPr>
        <w:t xml:space="preserve">, Κοινοβουλευτικός Εκπρόσωπος της Ένωσης Κεντρώων, έχει τον λόγο για δώδεκα λεπτά. </w:t>
      </w:r>
    </w:p>
    <w:p w14:paraId="7CF05EAC"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Ευχαριστώ πολύ, κύριε Πρόεδρε.</w:t>
      </w:r>
    </w:p>
    <w:p w14:paraId="7CF05EAD"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 xml:space="preserve"> συγκεκριμένο νομοσχέδιο που συζητούμε άπτεται των εθνικών ζητημάτων. Μέγιστο, όμως, εθνικό ζήτημα, για το οποίο πολλοί μίλησαν σε αυτή την Αίθουσα, είναι το λεγόμενο «μακεδονικό ζήτημα», το οποίο θα κληθούμε εντός ολίγων ημερών να διαχειριστούμε εντός της</w:t>
      </w:r>
      <w:r>
        <w:rPr>
          <w:rFonts w:eastAsia="Times New Roman" w:cs="Times New Roman"/>
          <w:szCs w:val="24"/>
        </w:rPr>
        <w:t xml:space="preserve"> Βουλής. </w:t>
      </w:r>
    </w:p>
    <w:p w14:paraId="7CF05EAE"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Πολύ φοβάμαι ότι θα τους παραχωρήσουμε κάτι που δεν τους ανήκει. Πολύ φοβάμαι ότι αυτή η Βουλή και οι Βουλευτές αυτής της Βουλής θα βάλουν υπογραφή για κάτι που εμείς, ως Ένωση Κεντρώων, θεωρούμε ότι υπερβαίνει τις δυνατότητες αυτής της Βουλής. </w:t>
      </w:r>
    </w:p>
    <w:p w14:paraId="7CF05EAF"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Το όνομα του κρατιδίου από τους ίδιους -έχω ένα γραμματόσημο εδώ όταν η Γιουγκοσλαβία ήταν ενωμένη- ήταν «</w:t>
      </w:r>
      <w:proofErr w:type="spellStart"/>
      <w:r>
        <w:rPr>
          <w:rFonts w:eastAsia="Times New Roman" w:cs="Times New Roman"/>
          <w:szCs w:val="24"/>
        </w:rPr>
        <w:t>Βαρντάρσκα</w:t>
      </w:r>
      <w:proofErr w:type="spellEnd"/>
      <w:r>
        <w:rPr>
          <w:rFonts w:eastAsia="Times New Roman" w:cs="Times New Roman"/>
          <w:szCs w:val="24"/>
        </w:rPr>
        <w:t xml:space="preserve">». Γιατί δεν το προτείνετε και εσείς, κύριοι; Το ότι έχουν </w:t>
      </w:r>
      <w:proofErr w:type="spellStart"/>
      <w:r>
        <w:rPr>
          <w:rFonts w:eastAsia="Times New Roman" w:cs="Times New Roman"/>
          <w:szCs w:val="24"/>
        </w:rPr>
        <w:t>αλυτρωτικές</w:t>
      </w:r>
      <w:proofErr w:type="spellEnd"/>
      <w:r>
        <w:rPr>
          <w:rFonts w:eastAsia="Times New Roman" w:cs="Times New Roman"/>
          <w:szCs w:val="24"/>
        </w:rPr>
        <w:t xml:space="preserve"> θέσεις το βλέπουμε και εδώ: Η μεγάλη τους Μακεδονία φθάνει μέχρι την </w:t>
      </w:r>
      <w:r>
        <w:rPr>
          <w:rFonts w:eastAsia="Times New Roman" w:cs="Times New Roman"/>
          <w:szCs w:val="24"/>
        </w:rPr>
        <w:t xml:space="preserve">Αθήνα. Μία άλλη, πιο λογική θέση κατ’ αυτούς, ας πούμε, δείχνει τη Θεσσαλονίκη μέσα και τα λιμάνια. </w:t>
      </w:r>
    </w:p>
    <w:p w14:paraId="7CF05EB0"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Μπορούμε να τους δώσουμε, κύριοι, ανταλλάγματα. Το όνομά τους το ξέρουν. Δεν είναι Μακεδόνες, δεν είναι Μακεδονία. Το τρελάδικο έχει πολλούς Μεγαλέξανδρους</w:t>
      </w:r>
      <w:r>
        <w:rPr>
          <w:rFonts w:eastAsia="Times New Roman" w:cs="Times New Roman"/>
          <w:szCs w:val="24"/>
        </w:rPr>
        <w:t xml:space="preserve">, πολλούς Ναπολέοντες. Όταν ισχυρίζεται κάποιος ότι είναι ο Ναπολέων ή ότι δικαιούται να ονομάζεται Μακεδόνας και να μην είναι, είναι για το τρελάδικο. </w:t>
      </w:r>
    </w:p>
    <w:p w14:paraId="7CF05EB1"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Ποιος είναι ο επισπεύδων στην προκειμένη περίπτωση; Είναι αυτοί που έχουν την ανάγκη να βρουν την ταυτό</w:t>
      </w:r>
      <w:r>
        <w:rPr>
          <w:rFonts w:eastAsia="Times New Roman" w:cs="Times New Roman"/>
          <w:szCs w:val="24"/>
        </w:rPr>
        <w:t>τητά τους αφ</w:t>
      </w:r>
      <w:r>
        <w:rPr>
          <w:rFonts w:eastAsia="Times New Roman" w:cs="Times New Roman"/>
          <w:szCs w:val="24"/>
        </w:rPr>
        <w:t xml:space="preserve">’ </w:t>
      </w:r>
      <w:r>
        <w:rPr>
          <w:rFonts w:eastAsia="Times New Roman" w:cs="Times New Roman"/>
          <w:szCs w:val="24"/>
        </w:rPr>
        <w:t>ενός και αφ</w:t>
      </w:r>
      <w:r>
        <w:rPr>
          <w:rFonts w:eastAsia="Times New Roman" w:cs="Times New Roman"/>
          <w:szCs w:val="24"/>
        </w:rPr>
        <w:t xml:space="preserve">’ </w:t>
      </w:r>
      <w:r>
        <w:rPr>
          <w:rFonts w:eastAsia="Times New Roman" w:cs="Times New Roman"/>
          <w:szCs w:val="24"/>
        </w:rPr>
        <w:t xml:space="preserve">ετέρου να μπουν μέσα στην Ευρωπαϊκή Ένωση, να ανήκουν στο ΝΑΤΟ. Όμως, συμβαίνει να είναι ένα συνονθύλευμα πολλών εθνικοτήτων και θα μπορούσα να πω ότι οι περισσότεροι είναι βουλγαρικής καταγωγής. Αυτοί, λοιπόν, έχουν την ανάγκη. </w:t>
      </w:r>
      <w:r>
        <w:rPr>
          <w:rFonts w:eastAsia="Times New Roman" w:cs="Times New Roman"/>
          <w:szCs w:val="24"/>
        </w:rPr>
        <w:t xml:space="preserve">Και εμείς έχουμε ένα χαρτί, αυτό του να αποδεχθούμε να προχωρήσουν μέσα στην Ευρωπαϊκή Ένωση και στο ΝΑΤΟ. Είναι ένα χαρτί, το οποίο, νομίζω, ότι δεν πρέπει να το πετάξουμε έτσι, να το χάσουμε έτσι, δεν πρέπει να ανήκει στην ευγένεια του </w:t>
      </w:r>
      <w:proofErr w:type="spellStart"/>
      <w:r>
        <w:rPr>
          <w:rFonts w:eastAsia="Times New Roman" w:cs="Times New Roman"/>
          <w:szCs w:val="24"/>
        </w:rPr>
        <w:t>χαρακτήρος</w:t>
      </w:r>
      <w:proofErr w:type="spellEnd"/>
      <w:r>
        <w:rPr>
          <w:rFonts w:eastAsia="Times New Roman" w:cs="Times New Roman"/>
          <w:szCs w:val="24"/>
        </w:rPr>
        <w:t xml:space="preserve"> μας και</w:t>
      </w:r>
      <w:r>
        <w:rPr>
          <w:rFonts w:eastAsia="Times New Roman" w:cs="Times New Roman"/>
          <w:szCs w:val="24"/>
        </w:rPr>
        <w:t xml:space="preserve"> «δεν πειράζει» και «δεν βαριέσαι», γιατί είναι ένα εθνικό θέμα, έχει χυθεί ελληνικό αίμα για τη Μακεδονία μας. </w:t>
      </w:r>
    </w:p>
    <w:p w14:paraId="7CF05EB2"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Καταθέτω στη Γραμματεία και το γραμματόσημό τους που λέει «</w:t>
      </w:r>
      <w:proofErr w:type="spellStart"/>
      <w:r>
        <w:rPr>
          <w:rFonts w:eastAsia="Times New Roman" w:cs="Times New Roman"/>
          <w:szCs w:val="24"/>
        </w:rPr>
        <w:t>Βαρντάρσκα</w:t>
      </w:r>
      <w:proofErr w:type="spellEnd"/>
      <w:r>
        <w:rPr>
          <w:rFonts w:eastAsia="Times New Roman" w:cs="Times New Roman"/>
          <w:szCs w:val="24"/>
        </w:rPr>
        <w:t xml:space="preserve">» και τις </w:t>
      </w:r>
      <w:proofErr w:type="spellStart"/>
      <w:r>
        <w:rPr>
          <w:rFonts w:eastAsia="Times New Roman" w:cs="Times New Roman"/>
          <w:szCs w:val="24"/>
        </w:rPr>
        <w:t>αλυτρωτικές</w:t>
      </w:r>
      <w:proofErr w:type="spellEnd"/>
      <w:r>
        <w:rPr>
          <w:rFonts w:eastAsia="Times New Roman" w:cs="Times New Roman"/>
          <w:szCs w:val="24"/>
        </w:rPr>
        <w:t xml:space="preserve"> τους βλέψεις, που είναι πρόσφατο έγγραφο. </w:t>
      </w:r>
    </w:p>
    <w:p w14:paraId="7CF05EB3" w14:textId="77777777" w:rsidR="00DE1A4F" w:rsidRDefault="00594AFE">
      <w:pPr>
        <w:spacing w:line="600" w:lineRule="auto"/>
        <w:ind w:firstLine="720"/>
        <w:jc w:val="both"/>
        <w:rPr>
          <w:rFonts w:eastAsia="Times New Roman" w:cs="Times New Roman"/>
          <w:b/>
          <w:szCs w:val="24"/>
        </w:rPr>
      </w:pPr>
      <w:r>
        <w:rPr>
          <w:rFonts w:eastAsia="Times New Roman" w:cs="Times New Roman"/>
          <w:szCs w:val="24"/>
        </w:rPr>
        <w:t>(Στο σημε</w:t>
      </w:r>
      <w:r>
        <w:rPr>
          <w:rFonts w:eastAsia="Times New Roman" w:cs="Times New Roman"/>
          <w:szCs w:val="24"/>
        </w:rPr>
        <w:t xml:space="preserve">ίο αυτό ο Βουλευτής κ. Δημήτριος </w:t>
      </w:r>
      <w:proofErr w:type="spellStart"/>
      <w:r>
        <w:rPr>
          <w:rFonts w:eastAsia="Times New Roman" w:cs="Times New Roman"/>
          <w:szCs w:val="24"/>
        </w:rPr>
        <w:t>Καβαδέλλας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CF05EB4" w14:textId="77777777" w:rsidR="00DE1A4F" w:rsidRDefault="00594AFE">
      <w:pPr>
        <w:spacing w:line="600" w:lineRule="auto"/>
        <w:ind w:firstLine="720"/>
        <w:jc w:val="both"/>
        <w:rPr>
          <w:rFonts w:eastAsia="Times New Roman"/>
          <w:szCs w:val="24"/>
        </w:rPr>
      </w:pPr>
      <w:r>
        <w:rPr>
          <w:rFonts w:eastAsia="Times New Roman"/>
          <w:szCs w:val="24"/>
        </w:rPr>
        <w:t xml:space="preserve">Άκουσα τους μουσουλμάνους Βουλευτές των κομμάτων </w:t>
      </w:r>
      <w:r>
        <w:rPr>
          <w:rFonts w:eastAsia="Times New Roman"/>
          <w:szCs w:val="24"/>
        </w:rPr>
        <w:t>και παρατήρησα κάτι. Μίλησαν για μειονότητα και ξανά για μειονότητα και απέφυγαν ίσως να πούνε τη λέξη «θρησκευτική» μειονότητα. Δεν ξέρω αν παρίστανται εδώ. Πρέπει να μας το διευκρινίσουν αυτό το πράγμα. Γιατί μπορεί να το έκαναν απλά με διάθεση σύντμησης</w:t>
      </w:r>
      <w:r>
        <w:rPr>
          <w:rFonts w:eastAsia="Times New Roman"/>
          <w:szCs w:val="24"/>
        </w:rPr>
        <w:t>, αλλά φοβάμαι μήπως υπάρχει κάποιο κρυφό μυστικό.</w:t>
      </w:r>
    </w:p>
    <w:p w14:paraId="7CF05EB5" w14:textId="77777777" w:rsidR="00DE1A4F" w:rsidRDefault="00594AFE">
      <w:pPr>
        <w:spacing w:line="600" w:lineRule="auto"/>
        <w:ind w:firstLine="720"/>
        <w:jc w:val="both"/>
        <w:rPr>
          <w:rFonts w:eastAsia="Times New Roman"/>
          <w:szCs w:val="24"/>
        </w:rPr>
      </w:pPr>
      <w:r>
        <w:rPr>
          <w:rFonts w:eastAsia="Times New Roman"/>
          <w:szCs w:val="24"/>
        </w:rPr>
        <w:t xml:space="preserve">Μπαίνω τώρα στο κυρίως θέμα και αφορά το θέμα της </w:t>
      </w:r>
      <w:proofErr w:type="spellStart"/>
      <w:r>
        <w:rPr>
          <w:rFonts w:eastAsia="Times New Roman"/>
          <w:szCs w:val="24"/>
        </w:rPr>
        <w:t>σαρίας</w:t>
      </w:r>
      <w:proofErr w:type="spellEnd"/>
      <w:r>
        <w:rPr>
          <w:rFonts w:eastAsia="Times New Roman"/>
          <w:szCs w:val="24"/>
        </w:rPr>
        <w:t>. Κυρίες και κύριοι συνάδελφοι, εμείς είμαστε ένα κόμμα το οποίο έχει φιλοευρωπαϊκή πορεία. Καθετί το οποίο έχει έναν προοδευτικό χαρακτήρα το επιβρα</w:t>
      </w:r>
      <w:r>
        <w:rPr>
          <w:rFonts w:eastAsia="Times New Roman"/>
          <w:szCs w:val="24"/>
        </w:rPr>
        <w:t xml:space="preserve">βεύουμε και είμαστε θετικοί. Το συγκεκριμένο, όμως, μου φαίνεται σαν ημίμετρο. Βεβαίως, αρχίζουμε να βγαίνουμε από τον μεσαίωνα. Στην Τουρκία το 1926 η </w:t>
      </w:r>
      <w:proofErr w:type="spellStart"/>
      <w:r>
        <w:rPr>
          <w:rFonts w:eastAsia="Times New Roman"/>
          <w:szCs w:val="24"/>
        </w:rPr>
        <w:t>σαρία</w:t>
      </w:r>
      <w:proofErr w:type="spellEnd"/>
      <w:r>
        <w:rPr>
          <w:rFonts w:eastAsia="Times New Roman"/>
          <w:szCs w:val="24"/>
        </w:rPr>
        <w:t xml:space="preserve"> καταργήθηκε, ενώ εμείς την είχαμε ακόμα. Βλέπω ότι έγινε περίπου το πρώτο βήμα. Καλό είναι κι αυτό</w:t>
      </w:r>
      <w:r>
        <w:rPr>
          <w:rFonts w:eastAsia="Times New Roman"/>
          <w:szCs w:val="24"/>
        </w:rPr>
        <w:t>. Έρχεται προς ψήφιση εντασσόμενο στο πλαίσιο των σχέσεων της πολιτείας με τη μουσουλμανική μειονότητα στη Θράκη.</w:t>
      </w:r>
    </w:p>
    <w:p w14:paraId="7CF05EB6" w14:textId="77777777" w:rsidR="00DE1A4F" w:rsidRDefault="00594AFE">
      <w:pPr>
        <w:spacing w:line="600" w:lineRule="auto"/>
        <w:ind w:firstLine="720"/>
        <w:jc w:val="both"/>
        <w:rPr>
          <w:rFonts w:eastAsia="Times New Roman"/>
          <w:szCs w:val="24"/>
        </w:rPr>
      </w:pPr>
      <w:r>
        <w:rPr>
          <w:rFonts w:eastAsia="Times New Roman"/>
          <w:szCs w:val="24"/>
        </w:rPr>
        <w:t>Υπάρχει παράδοση τόσο από την τελευταία Κυβέρνηση όσο και από τις προηγούμενες κυβερνήσεις να θυμούνται τη μειονότητα στη Θράκη είτε σε περίπτ</w:t>
      </w:r>
      <w:r>
        <w:rPr>
          <w:rFonts w:eastAsia="Times New Roman"/>
          <w:szCs w:val="24"/>
        </w:rPr>
        <w:t>ωση καταδίκης από το Ευρωπαϊκό Δικαστήριο είτε προεκλογικά. Νομίζω ότι τώρα μάλλον συντρέχουν και τα δύο ζητήματα. Πάντως, υπάρχει η εικόνα ότι κάτι πελατειακό κινείται από πίσω. Νομίζω ότι πολλές πελατειακές συμπεριφορές ήταν εις βάρος των εθνικών συμφερό</w:t>
      </w:r>
      <w:r>
        <w:rPr>
          <w:rFonts w:eastAsia="Times New Roman"/>
          <w:szCs w:val="24"/>
        </w:rPr>
        <w:t>ντων. Να δούμε τώρα πώς θα εξελιχθεί και αυτό το ζήτημα.</w:t>
      </w:r>
    </w:p>
    <w:p w14:paraId="7CF05EB7" w14:textId="77777777" w:rsidR="00DE1A4F" w:rsidRDefault="00594AFE">
      <w:pPr>
        <w:spacing w:line="600" w:lineRule="auto"/>
        <w:ind w:firstLine="720"/>
        <w:jc w:val="both"/>
        <w:rPr>
          <w:rFonts w:eastAsia="Times New Roman"/>
          <w:szCs w:val="24"/>
        </w:rPr>
      </w:pPr>
      <w:r>
        <w:rPr>
          <w:rFonts w:eastAsia="Times New Roman"/>
          <w:szCs w:val="24"/>
        </w:rPr>
        <w:t>Πάντως, όσο έχουμε την εναλλακτική το</w:t>
      </w:r>
      <w:r>
        <w:rPr>
          <w:rFonts w:eastAsia="Times New Roman"/>
          <w:szCs w:val="24"/>
        </w:rPr>
        <w:t>ύ</w:t>
      </w:r>
      <w:r>
        <w:rPr>
          <w:rFonts w:eastAsia="Times New Roman"/>
          <w:szCs w:val="24"/>
        </w:rPr>
        <w:t xml:space="preserve"> μουφτή δικαστή, θα μπορούσε ο μουφτής, αν θέλει να παριστάνει και τον δικαστή, να διαθέτει ένα πτυχίο </w:t>
      </w:r>
      <w:r>
        <w:rPr>
          <w:rFonts w:eastAsia="Times New Roman"/>
          <w:szCs w:val="24"/>
        </w:rPr>
        <w:t>Ν</w:t>
      </w:r>
      <w:r>
        <w:rPr>
          <w:rFonts w:eastAsia="Times New Roman"/>
          <w:szCs w:val="24"/>
        </w:rPr>
        <w:t>ομικής, να έχει μια εμπειρία δέκα ετών στα αστικά δικαστή</w:t>
      </w:r>
      <w:r>
        <w:rPr>
          <w:rFonts w:eastAsia="Times New Roman"/>
          <w:szCs w:val="24"/>
        </w:rPr>
        <w:t xml:space="preserve">ρια. Θα ήταν μια λογική </w:t>
      </w:r>
      <w:r>
        <w:rPr>
          <w:rFonts w:eastAsia="Times New Roman"/>
          <w:szCs w:val="24"/>
        </w:rPr>
        <w:t>έ</w:t>
      </w:r>
      <w:r>
        <w:rPr>
          <w:rFonts w:eastAsia="Times New Roman"/>
          <w:szCs w:val="24"/>
        </w:rPr>
        <w:t>ω</w:t>
      </w:r>
      <w:r>
        <w:rPr>
          <w:rFonts w:eastAsia="Times New Roman"/>
          <w:szCs w:val="24"/>
        </w:rPr>
        <w:t xml:space="preserve">ς </w:t>
      </w:r>
      <w:r>
        <w:rPr>
          <w:rFonts w:eastAsia="Times New Roman"/>
          <w:szCs w:val="24"/>
        </w:rPr>
        <w:t>ότου το ζήτημα ολοκληρωθεί.</w:t>
      </w:r>
    </w:p>
    <w:p w14:paraId="7CF05EB8" w14:textId="77777777" w:rsidR="00DE1A4F" w:rsidRDefault="00594AFE">
      <w:pPr>
        <w:spacing w:line="600" w:lineRule="auto"/>
        <w:ind w:firstLine="720"/>
        <w:jc w:val="both"/>
        <w:rPr>
          <w:rFonts w:eastAsia="Times New Roman"/>
          <w:szCs w:val="24"/>
        </w:rPr>
      </w:pPr>
      <w:r>
        <w:rPr>
          <w:rFonts w:eastAsia="Times New Roman"/>
          <w:szCs w:val="24"/>
        </w:rPr>
        <w:t xml:space="preserve">Η σημερινή διάταξη νόμου της προαιρετικής εφαρμογής της </w:t>
      </w:r>
      <w:proofErr w:type="spellStart"/>
      <w:r>
        <w:rPr>
          <w:rFonts w:eastAsia="Times New Roman"/>
          <w:szCs w:val="24"/>
        </w:rPr>
        <w:t>σαρίας</w:t>
      </w:r>
      <w:proofErr w:type="spellEnd"/>
      <w:r>
        <w:rPr>
          <w:rFonts w:eastAsia="Times New Roman"/>
          <w:szCs w:val="24"/>
        </w:rPr>
        <w:t>, που η Ένωση Κεντρώων υποστηρίζει, όπως είπαμε, διορθώνει εν μέρει την αδικία που για χρόνια υφίσταντο οι μουσουλμάνοι συμπολίτες μας και</w:t>
      </w:r>
      <w:r>
        <w:rPr>
          <w:rFonts w:eastAsia="Times New Roman"/>
          <w:szCs w:val="24"/>
        </w:rPr>
        <w:t xml:space="preserve"> περισσότερο ο γυναικείος πληθυσμός στη Θράκη. Τότε ίσχυε η απόλυτη υποχρέωση να λύνουν τις οικογενειακές και αστικές τους υποθέσεις ενώπιον του ιεροδίκη μουφτή κι όχι ενώπιον της ελληνικής δικαιοσύνης όπως οι υπόλοιποι Έλληνες πολίτες και οι πολίτες δύο κ</w:t>
      </w:r>
      <w:r>
        <w:rPr>
          <w:rFonts w:eastAsia="Times New Roman"/>
          <w:szCs w:val="24"/>
        </w:rPr>
        <w:t xml:space="preserve">ατηγοριών. Μάλιστα, η Ελλάδα ήταν η μόνη χώρα της Ευρωπαϊκής Ένωσης η οποία είχε σε εφαρμογή τη </w:t>
      </w:r>
      <w:proofErr w:type="spellStart"/>
      <w:r>
        <w:rPr>
          <w:rFonts w:eastAsia="Times New Roman"/>
          <w:szCs w:val="24"/>
        </w:rPr>
        <w:t>σαρία</w:t>
      </w:r>
      <w:proofErr w:type="spellEnd"/>
      <w:r>
        <w:rPr>
          <w:rFonts w:eastAsia="Times New Roman"/>
          <w:szCs w:val="24"/>
        </w:rPr>
        <w:t xml:space="preserve"> και ήταν και υποχρεωτική μάλιστα για μουσουλμάνους του ελληνικού Αστικού Δικαίου, το οποίο εφαρμόζεται βεβαίως σε όλους τους Έλληνες, ανεξαρτήτως θρησκεία</w:t>
      </w:r>
      <w:r>
        <w:rPr>
          <w:rFonts w:eastAsia="Times New Roman"/>
          <w:szCs w:val="24"/>
        </w:rPr>
        <w:t>ς. Οι γάμοι, τα διαζύγια, οι διατροφές, οι επιτροπείες, οι κηδεμονίες, οι υιοθεσίες ανηλίκων, οι διαθήκες κ.λπ., όλα πέρναγαν από τον μουφτή. Το χειρότερο ήταν ότι δεν υπήρχαν και γραπτές αποφάσεις και στην πορεία τα πράγματα δικ</w:t>
      </w:r>
      <w:r>
        <w:rPr>
          <w:rFonts w:eastAsia="Times New Roman"/>
          <w:szCs w:val="24"/>
        </w:rPr>
        <w:t>άζονταν</w:t>
      </w:r>
      <w:r>
        <w:rPr>
          <w:rFonts w:eastAsia="Times New Roman"/>
          <w:szCs w:val="24"/>
        </w:rPr>
        <w:t xml:space="preserve"> ξανά, αμφισβητούντα</w:t>
      </w:r>
      <w:r>
        <w:rPr>
          <w:rFonts w:eastAsia="Times New Roman"/>
          <w:szCs w:val="24"/>
        </w:rPr>
        <w:t>ν ξανά κ.λπ</w:t>
      </w:r>
      <w:r>
        <w:rPr>
          <w:rFonts w:eastAsia="Times New Roman"/>
          <w:szCs w:val="24"/>
        </w:rPr>
        <w:t>.</w:t>
      </w:r>
      <w:r>
        <w:rPr>
          <w:rFonts w:eastAsia="Times New Roman"/>
          <w:szCs w:val="24"/>
        </w:rPr>
        <w:t xml:space="preserve">. Εικόνες από τον </w:t>
      </w:r>
      <w:r>
        <w:rPr>
          <w:rFonts w:eastAsia="Times New Roman"/>
          <w:szCs w:val="24"/>
        </w:rPr>
        <w:t>Μ</w:t>
      </w:r>
      <w:r>
        <w:rPr>
          <w:rFonts w:eastAsia="Times New Roman"/>
          <w:szCs w:val="24"/>
        </w:rPr>
        <w:t>εσαίωνα και πιο πριν</w:t>
      </w:r>
      <w:r>
        <w:rPr>
          <w:rFonts w:eastAsia="Times New Roman"/>
          <w:szCs w:val="24"/>
        </w:rPr>
        <w:t>.</w:t>
      </w:r>
      <w:r>
        <w:rPr>
          <w:rFonts w:eastAsia="Times New Roman"/>
          <w:szCs w:val="24"/>
        </w:rPr>
        <w:t xml:space="preserve"> Καταπατούντ</w:t>
      </w:r>
      <w:r>
        <w:rPr>
          <w:rFonts w:eastAsia="Times New Roman"/>
          <w:szCs w:val="24"/>
        </w:rPr>
        <w:t>αν</w:t>
      </w:r>
      <w:r>
        <w:rPr>
          <w:rFonts w:eastAsia="Times New Roman"/>
          <w:szCs w:val="24"/>
        </w:rPr>
        <w:t xml:space="preserve"> τα ανθρώπινα δικαιώματα, τα οποία ήταν διασφαλισμένα βεβαίως από το Σύνταγμα. Κλείναμε, όμως, τα μάτια για διαφόρους λόγους, τους οποίους </w:t>
      </w:r>
      <w:proofErr w:type="spellStart"/>
      <w:r>
        <w:rPr>
          <w:rFonts w:eastAsia="Times New Roman"/>
          <w:szCs w:val="24"/>
        </w:rPr>
        <w:t>προείπα</w:t>
      </w:r>
      <w:proofErr w:type="spellEnd"/>
      <w:r>
        <w:rPr>
          <w:rFonts w:eastAsia="Times New Roman"/>
          <w:szCs w:val="24"/>
        </w:rPr>
        <w:t>. Ήταν η εκλογική πελατεία.</w:t>
      </w:r>
    </w:p>
    <w:p w14:paraId="7CF05EB9" w14:textId="77777777" w:rsidR="00DE1A4F" w:rsidRDefault="00594AFE">
      <w:pPr>
        <w:spacing w:line="600" w:lineRule="auto"/>
        <w:ind w:firstLine="720"/>
        <w:jc w:val="both"/>
        <w:rPr>
          <w:rFonts w:eastAsia="Times New Roman"/>
          <w:szCs w:val="24"/>
        </w:rPr>
      </w:pPr>
      <w:r>
        <w:rPr>
          <w:rFonts w:eastAsia="Times New Roman"/>
          <w:szCs w:val="24"/>
        </w:rPr>
        <w:t xml:space="preserve">Εκεί άρχισε και </w:t>
      </w:r>
      <w:r>
        <w:rPr>
          <w:rFonts w:eastAsia="Times New Roman"/>
          <w:szCs w:val="24"/>
        </w:rPr>
        <w:t xml:space="preserve">ένα άλλο ζήτημα, αυτό της μητρικής γλώσσας. Εδώ άκουσα –από κάποιους Βουλευτές βεβαίως- ότι η μητρική γλώσσα τους είναι η τουρκική πιθανόν, η </w:t>
      </w:r>
      <w:proofErr w:type="spellStart"/>
      <w:r>
        <w:rPr>
          <w:rFonts w:eastAsia="Times New Roman"/>
          <w:szCs w:val="24"/>
        </w:rPr>
        <w:t>πομακική</w:t>
      </w:r>
      <w:proofErr w:type="spellEnd"/>
      <w:r>
        <w:rPr>
          <w:rFonts w:eastAsia="Times New Roman"/>
          <w:szCs w:val="24"/>
        </w:rPr>
        <w:t xml:space="preserve"> ή των </w:t>
      </w:r>
      <w:proofErr w:type="spellStart"/>
      <w:r>
        <w:rPr>
          <w:rFonts w:eastAsia="Times New Roman"/>
          <w:szCs w:val="24"/>
        </w:rPr>
        <w:t>ρομά</w:t>
      </w:r>
      <w:proofErr w:type="spellEnd"/>
      <w:r>
        <w:rPr>
          <w:rFonts w:eastAsia="Times New Roman"/>
          <w:szCs w:val="24"/>
        </w:rPr>
        <w:t>. Η μητρική γλώσσα όλων αυτών είναι η ελληνική. Οι άλλες γλώσσες είναι τοπικές διάλεκτοι, γιατί</w:t>
      </w:r>
      <w:r>
        <w:rPr>
          <w:rFonts w:eastAsia="Times New Roman"/>
          <w:szCs w:val="24"/>
        </w:rPr>
        <w:t xml:space="preserve"> μόνο έτσι μπορούμε να τις αποδεχτούμε. Η μητρική γλώσσα τους είναι η ελληνική, γιατί είναι Έλληνες πολίτες, κύριοι. </w:t>
      </w:r>
    </w:p>
    <w:p w14:paraId="7CF05EBA" w14:textId="77777777" w:rsidR="00DE1A4F" w:rsidRDefault="00594AFE">
      <w:pPr>
        <w:spacing w:line="600" w:lineRule="auto"/>
        <w:ind w:firstLine="720"/>
        <w:jc w:val="both"/>
        <w:rPr>
          <w:rFonts w:eastAsia="Times New Roman"/>
          <w:szCs w:val="24"/>
        </w:rPr>
      </w:pPr>
      <w:r>
        <w:rPr>
          <w:rFonts w:eastAsia="Times New Roman"/>
          <w:szCs w:val="24"/>
        </w:rPr>
        <w:t>Όσο αυτή η θρησκευτική μειονότητα παραμένει περιχαρακωμένη, τόσο περισσότερο γίνεται εύκολη λεία, βεβαίως, της εθνικιστικής προπαγάνδας κα</w:t>
      </w:r>
      <w:r>
        <w:rPr>
          <w:rFonts w:eastAsia="Times New Roman"/>
          <w:szCs w:val="24"/>
        </w:rPr>
        <w:t>ι των διαθέσεων της Τουρκίας. Αυτό το έχουμε δει να συμβαίνει στο παρελθόν λόγω της αδιαφορίας διαδοχικών ελληνικών κυβερνήσεων για το τι συμβαίνει στη Θράκη. Δίνουν υποσχέσεις προεκλογικά, γίνεται κάποιο μάζεμα ψήφων και μετά όλα ξεχνιούνται μέχρι να έρθο</w:t>
      </w:r>
      <w:r>
        <w:rPr>
          <w:rFonts w:eastAsia="Times New Roman"/>
          <w:szCs w:val="24"/>
        </w:rPr>
        <w:t xml:space="preserve">υν οι επόμενες εκλογές. </w:t>
      </w:r>
    </w:p>
    <w:p w14:paraId="7CF05EBB" w14:textId="77777777" w:rsidR="00DE1A4F" w:rsidRDefault="00594AFE">
      <w:pPr>
        <w:spacing w:line="600" w:lineRule="auto"/>
        <w:ind w:firstLine="720"/>
        <w:jc w:val="both"/>
        <w:rPr>
          <w:rFonts w:eastAsia="Times New Roman"/>
          <w:szCs w:val="24"/>
        </w:rPr>
      </w:pPr>
      <w:r>
        <w:rPr>
          <w:rFonts w:eastAsia="Times New Roman"/>
          <w:szCs w:val="24"/>
        </w:rPr>
        <w:t>Η Τουρκία, βέβαια, σπεύδει να επωφεληθεί, προσπαθώντας να εκμεταλλευτεί τα κενά και να εγκλωβίσει τη μουσουλμανική μειονότητα σε μια ψεύτικη ενιαία τουρκική ταυτότητα. Ωστόσο γνωρίζουμε πολύ καλά ότι όλοι αυτοί είναι Έλληνες</w:t>
      </w:r>
      <w:r>
        <w:rPr>
          <w:rFonts w:eastAsia="Times New Roman"/>
          <w:szCs w:val="24"/>
        </w:rPr>
        <w:t>,</w:t>
      </w:r>
      <w:r>
        <w:rPr>
          <w:rFonts w:eastAsia="Times New Roman"/>
          <w:szCs w:val="24"/>
        </w:rPr>
        <w:t xml:space="preserve"> οι οπ</w:t>
      </w:r>
      <w:r>
        <w:rPr>
          <w:rFonts w:eastAsia="Times New Roman"/>
          <w:szCs w:val="24"/>
        </w:rPr>
        <w:t>οίοι κάποιοι στιγμή εξισλαμίστηκαν. Ξοδεύει αφειδώς κονδύλια εν αντιθέσει προς την Ελλάδα. Τους παρέχει δάνεια και μόρφωση. Η μειονότητα, όμως, δεν είναι τουρκική</w:t>
      </w:r>
      <w:r>
        <w:rPr>
          <w:rFonts w:eastAsia="Times New Roman"/>
          <w:szCs w:val="24"/>
        </w:rPr>
        <w:t>,</w:t>
      </w:r>
      <w:r>
        <w:rPr>
          <w:rFonts w:eastAsia="Times New Roman"/>
          <w:szCs w:val="24"/>
        </w:rPr>
        <w:t xml:space="preserve"> όπως θα την ήθελε η Τουρκία. Όπως είπα πιο πριν υπάρχουν και οι </w:t>
      </w:r>
      <w:proofErr w:type="spellStart"/>
      <w:r>
        <w:rPr>
          <w:rFonts w:eastAsia="Times New Roman"/>
          <w:szCs w:val="24"/>
        </w:rPr>
        <w:t>Πομάκοι</w:t>
      </w:r>
      <w:proofErr w:type="spellEnd"/>
      <w:r>
        <w:rPr>
          <w:rFonts w:eastAsia="Times New Roman"/>
          <w:szCs w:val="24"/>
        </w:rPr>
        <w:t xml:space="preserve"> και οι </w:t>
      </w:r>
      <w:proofErr w:type="spellStart"/>
      <w:r>
        <w:rPr>
          <w:rFonts w:eastAsia="Times New Roman"/>
          <w:szCs w:val="24"/>
        </w:rPr>
        <w:t>Ρομά</w:t>
      </w:r>
      <w:proofErr w:type="spellEnd"/>
      <w:r>
        <w:rPr>
          <w:rFonts w:eastAsia="Times New Roman"/>
          <w:szCs w:val="24"/>
        </w:rPr>
        <w:t>, αλλά θέ</w:t>
      </w:r>
      <w:r>
        <w:rPr>
          <w:rFonts w:eastAsia="Times New Roman"/>
          <w:szCs w:val="24"/>
        </w:rPr>
        <w:t>λει να τους σκεπάσει όλους υπό το πέπλο της τουρκικής καταγωγής, κάτι που το έχει καταφέρει σε κάποιο</w:t>
      </w:r>
      <w:r>
        <w:rPr>
          <w:rFonts w:eastAsia="Times New Roman"/>
          <w:szCs w:val="24"/>
        </w:rPr>
        <w:t>ν</w:t>
      </w:r>
      <w:r>
        <w:rPr>
          <w:rFonts w:eastAsia="Times New Roman"/>
          <w:szCs w:val="24"/>
        </w:rPr>
        <w:t xml:space="preserve"> βαθμό. </w:t>
      </w:r>
    </w:p>
    <w:p w14:paraId="7CF05EBC" w14:textId="77777777" w:rsidR="00DE1A4F" w:rsidRDefault="00594AFE">
      <w:pPr>
        <w:spacing w:line="600" w:lineRule="auto"/>
        <w:ind w:firstLine="720"/>
        <w:jc w:val="both"/>
        <w:rPr>
          <w:rFonts w:eastAsia="Times New Roman"/>
          <w:szCs w:val="24"/>
        </w:rPr>
      </w:pPr>
      <w:r>
        <w:rPr>
          <w:rFonts w:eastAsia="Times New Roman"/>
          <w:szCs w:val="24"/>
        </w:rPr>
        <w:t xml:space="preserve">Δεν θέλω να πω πράγματα που ειπώθηκαν. Εμείς ως Ένωση Κεντρώων δεν ξεχνάμε την απαράδεκτη στάση του ΣΥΡΙΖΑ στις ευρωεκλογές του 2014, όσον αφορά </w:t>
      </w:r>
      <w:r>
        <w:rPr>
          <w:rFonts w:eastAsia="Times New Roman"/>
          <w:szCs w:val="24"/>
        </w:rPr>
        <w:t xml:space="preserve">την υποψηφιότητα της </w:t>
      </w:r>
      <w:proofErr w:type="spellStart"/>
      <w:r>
        <w:rPr>
          <w:rFonts w:eastAsia="Times New Roman"/>
          <w:szCs w:val="24"/>
        </w:rPr>
        <w:t>Σαμπιχά</w:t>
      </w:r>
      <w:proofErr w:type="spellEnd"/>
      <w:r>
        <w:rPr>
          <w:rFonts w:eastAsia="Times New Roman"/>
          <w:szCs w:val="24"/>
        </w:rPr>
        <w:t xml:space="preserve"> Σουλεϊμάν, μουσουλμάνας </w:t>
      </w:r>
      <w:proofErr w:type="spellStart"/>
      <w:r>
        <w:rPr>
          <w:rFonts w:eastAsia="Times New Roman"/>
          <w:szCs w:val="24"/>
        </w:rPr>
        <w:t>Ρομά</w:t>
      </w:r>
      <w:proofErr w:type="spellEnd"/>
      <w:r>
        <w:rPr>
          <w:rFonts w:eastAsia="Times New Roman"/>
          <w:szCs w:val="24"/>
        </w:rPr>
        <w:t xml:space="preserve"> από το Δροσερό Ξάνθης, η οποία είχε δώσει μεγάλο αγώνα για να </w:t>
      </w:r>
      <w:proofErr w:type="spellStart"/>
      <w:r>
        <w:rPr>
          <w:rFonts w:eastAsia="Times New Roman"/>
          <w:szCs w:val="24"/>
        </w:rPr>
        <w:t>ανασχεθεί</w:t>
      </w:r>
      <w:proofErr w:type="spellEnd"/>
      <w:r>
        <w:rPr>
          <w:rFonts w:eastAsia="Times New Roman"/>
          <w:szCs w:val="24"/>
        </w:rPr>
        <w:t xml:space="preserve"> ο εκτουρκισμός των Ελλήνων μουσουλμάνων </w:t>
      </w:r>
      <w:proofErr w:type="spellStart"/>
      <w:r>
        <w:rPr>
          <w:rFonts w:eastAsia="Times New Roman"/>
          <w:szCs w:val="24"/>
        </w:rPr>
        <w:t>Ρομά</w:t>
      </w:r>
      <w:proofErr w:type="spellEnd"/>
      <w:r>
        <w:rPr>
          <w:rFonts w:eastAsia="Times New Roman"/>
          <w:szCs w:val="24"/>
        </w:rPr>
        <w:t>. Τελικά τι έγινε; Ο ΣΥΡΙΖΑ υπέκυψε στις πιέσεις στελεχών του που δηλώνουν ότι όλο</w:t>
      </w:r>
      <w:r>
        <w:rPr>
          <w:rFonts w:eastAsia="Times New Roman"/>
          <w:szCs w:val="24"/>
        </w:rPr>
        <w:t xml:space="preserve">ι οι μουσουλμάνοι της Θράκης είναι Τούρκοι -εκεί δυστυχώς μέχρι σήμερα έχουν αυτή την άποψη- και ικανοποίησε τις επιθυμίες τους και την απομάκρυνε. </w:t>
      </w:r>
    </w:p>
    <w:p w14:paraId="7CF05EBD" w14:textId="77777777" w:rsidR="00DE1A4F" w:rsidRDefault="00594AFE">
      <w:pPr>
        <w:spacing w:line="600" w:lineRule="auto"/>
        <w:ind w:firstLine="720"/>
        <w:jc w:val="both"/>
        <w:rPr>
          <w:rFonts w:eastAsia="Times New Roman"/>
          <w:szCs w:val="24"/>
        </w:rPr>
      </w:pPr>
      <w:r>
        <w:rPr>
          <w:rFonts w:eastAsia="Times New Roman"/>
          <w:szCs w:val="24"/>
        </w:rPr>
        <w:t>Δυστυχώς ο χρόνος μου τελειώνει. Ως Ένωση Κεντρώων λέμε ότι οι μουσουλμάνοι δεν είναι Τούρκοι. Είναι Έλληνε</w:t>
      </w:r>
      <w:r>
        <w:rPr>
          <w:rFonts w:eastAsia="Times New Roman"/>
          <w:szCs w:val="24"/>
        </w:rPr>
        <w:t xml:space="preserve">ς. Είναι </w:t>
      </w:r>
      <w:proofErr w:type="spellStart"/>
      <w:r>
        <w:rPr>
          <w:rFonts w:eastAsia="Times New Roman"/>
          <w:szCs w:val="24"/>
        </w:rPr>
        <w:t>εξισλαμισθέντες</w:t>
      </w:r>
      <w:proofErr w:type="spellEnd"/>
      <w:r>
        <w:rPr>
          <w:rFonts w:eastAsia="Times New Roman"/>
          <w:szCs w:val="24"/>
        </w:rPr>
        <w:t>. Πρέπει να υπάρξει μια πολιτική που θα βοηθήσει την πρόοδο και θα αναστείλει κάθε προσπάθεια καπελώματος της θρησκευτικής μειονότητας.</w:t>
      </w:r>
    </w:p>
    <w:p w14:paraId="7CF05EBE" w14:textId="77777777" w:rsidR="00DE1A4F" w:rsidRDefault="00594AFE">
      <w:pPr>
        <w:spacing w:line="600" w:lineRule="auto"/>
        <w:ind w:firstLine="720"/>
        <w:jc w:val="both"/>
        <w:rPr>
          <w:rFonts w:eastAsia="Times New Roman"/>
          <w:szCs w:val="24"/>
        </w:rPr>
      </w:pPr>
      <w:r>
        <w:rPr>
          <w:rFonts w:eastAsia="Times New Roman"/>
          <w:szCs w:val="24"/>
        </w:rPr>
        <w:t xml:space="preserve">Ευχαριστώ πολύ. </w:t>
      </w:r>
    </w:p>
    <w:p w14:paraId="7CF05EBF" w14:textId="77777777" w:rsidR="00DE1A4F" w:rsidRDefault="00594AFE">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 κύριε </w:t>
      </w:r>
      <w:proofErr w:type="spellStart"/>
      <w:r>
        <w:rPr>
          <w:rFonts w:eastAsia="Times New Roman"/>
          <w:szCs w:val="24"/>
        </w:rPr>
        <w:t>Καβαδέλλα</w:t>
      </w:r>
      <w:proofErr w:type="spellEnd"/>
      <w:r>
        <w:rPr>
          <w:rFonts w:eastAsia="Times New Roman"/>
          <w:szCs w:val="24"/>
        </w:rPr>
        <w:t>.</w:t>
      </w:r>
    </w:p>
    <w:p w14:paraId="7CF05EC0" w14:textId="77777777" w:rsidR="00DE1A4F" w:rsidRDefault="00594AFE">
      <w:pPr>
        <w:spacing w:line="600" w:lineRule="auto"/>
        <w:ind w:firstLine="720"/>
        <w:jc w:val="both"/>
        <w:rPr>
          <w:rFonts w:eastAsia="Times New Roman"/>
          <w:szCs w:val="24"/>
        </w:rPr>
      </w:pPr>
      <w:r>
        <w:rPr>
          <w:rFonts w:eastAsia="Times New Roman"/>
          <w:szCs w:val="24"/>
        </w:rPr>
        <w:t>Προχωρούμε με τ</w:t>
      </w:r>
      <w:r>
        <w:rPr>
          <w:rFonts w:eastAsia="Times New Roman"/>
          <w:szCs w:val="24"/>
        </w:rPr>
        <w:t xml:space="preserve">ον κ. </w:t>
      </w:r>
      <w:proofErr w:type="spellStart"/>
      <w:r>
        <w:rPr>
          <w:rFonts w:eastAsia="Times New Roman"/>
          <w:szCs w:val="24"/>
        </w:rPr>
        <w:t>Ξυδάκη</w:t>
      </w:r>
      <w:proofErr w:type="spellEnd"/>
      <w:r>
        <w:rPr>
          <w:rFonts w:eastAsia="Times New Roman"/>
          <w:szCs w:val="24"/>
        </w:rPr>
        <w:t xml:space="preserve">, Βουλευτή του ΣΥΡΙΖΑ, για επτά λεπτά. </w:t>
      </w:r>
    </w:p>
    <w:p w14:paraId="7CF05EC1"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 xml:space="preserve">Ευχαριστώ, κύριε Πρόεδρε. </w:t>
      </w:r>
    </w:p>
    <w:p w14:paraId="7CF05EC2"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Ευχαριστώ τον συνάδελφο κ. Μουσταφά, γιατί στην ομιλία του άκουσα τον Αλέξανδρο Παπαδιαμάντη, το περίφημο διήγημά του «Ο ξεπεσμένος </w:t>
      </w:r>
      <w:r w:rsidRPr="00C07948">
        <w:rPr>
          <w:rFonts w:eastAsia="Times New Roman" w:cs="Times New Roman"/>
          <w:color w:val="000000" w:themeColor="text1"/>
          <w:szCs w:val="24"/>
        </w:rPr>
        <w:t xml:space="preserve">Δερβίσης» που αναρωτιέται με αγάπη και ζήλια για αυτόν τον περιπλανώμενο, τον </w:t>
      </w:r>
      <w:proofErr w:type="spellStart"/>
      <w:r w:rsidRPr="00C07948">
        <w:rPr>
          <w:rFonts w:eastAsia="Times New Roman" w:cs="Times New Roman"/>
          <w:color w:val="000000" w:themeColor="text1"/>
          <w:szCs w:val="24"/>
        </w:rPr>
        <w:t>πλάνητα</w:t>
      </w:r>
      <w:proofErr w:type="spellEnd"/>
      <w:r w:rsidRPr="00C07948">
        <w:rPr>
          <w:rFonts w:eastAsia="Times New Roman" w:cs="Times New Roman"/>
          <w:color w:val="000000" w:themeColor="text1"/>
          <w:szCs w:val="24"/>
        </w:rPr>
        <w:t xml:space="preserve"> Δερβίση στην πλατεία γύρω από το Μοναστηράκι, από πού έχει έρθει, από πού έχει ξεπέσει. Και εκεί ξανάκουσα τις ωραίες λέξεις που είναι ενσωματωμένες στην ελληνική γλώσσα:</w:t>
      </w:r>
      <w:r w:rsidRPr="00C07948">
        <w:rPr>
          <w:rFonts w:eastAsia="Times New Roman" w:cs="Times New Roman"/>
          <w:color w:val="000000" w:themeColor="text1"/>
          <w:szCs w:val="24"/>
        </w:rPr>
        <w:t xml:space="preserve"> «Ποιος ήτο ο Δερβίσης; Μήπως ξέφυγε από το </w:t>
      </w:r>
      <w:proofErr w:type="spellStart"/>
      <w:r w:rsidRPr="00C07948">
        <w:rPr>
          <w:rFonts w:eastAsia="Times New Roman" w:cs="Times New Roman"/>
          <w:color w:val="000000" w:themeColor="text1"/>
          <w:szCs w:val="24"/>
        </w:rPr>
        <w:t>σεράι</w:t>
      </w:r>
      <w:proofErr w:type="spellEnd"/>
      <w:r w:rsidRPr="00C07948">
        <w:rPr>
          <w:rFonts w:eastAsia="Times New Roman" w:cs="Times New Roman"/>
          <w:color w:val="000000" w:themeColor="text1"/>
          <w:szCs w:val="24"/>
        </w:rPr>
        <w:t xml:space="preserve"> του σουλτάνου στην Πόλη»; Υπονοεί τη μεγάλη σφαγή των </w:t>
      </w:r>
      <w:proofErr w:type="spellStart"/>
      <w:r w:rsidRPr="00C07948">
        <w:rPr>
          <w:rFonts w:eastAsia="Times New Roman" w:cs="Times New Roman"/>
          <w:color w:val="000000" w:themeColor="text1"/>
          <w:szCs w:val="24"/>
        </w:rPr>
        <w:t>μπεκτασήδων</w:t>
      </w:r>
      <w:proofErr w:type="spellEnd"/>
      <w:r w:rsidRPr="00C07948">
        <w:rPr>
          <w:rFonts w:eastAsia="Times New Roman" w:cs="Times New Roman"/>
          <w:color w:val="000000" w:themeColor="text1"/>
          <w:szCs w:val="24"/>
        </w:rPr>
        <w:t xml:space="preserve"> γενιτσάρων μετά το 1820. «Μήπως ήτο ουλεμάς;» </w:t>
      </w:r>
    </w:p>
    <w:p w14:paraId="7CF05EC3" w14:textId="77777777" w:rsidR="00DE1A4F" w:rsidRDefault="00594AFE">
      <w:pPr>
        <w:spacing w:line="600" w:lineRule="auto"/>
        <w:ind w:firstLine="720"/>
        <w:jc w:val="both"/>
        <w:rPr>
          <w:rFonts w:eastAsia="Times New Roman"/>
          <w:szCs w:val="24"/>
        </w:rPr>
      </w:pPr>
      <w:r>
        <w:rPr>
          <w:rFonts w:eastAsia="Times New Roman"/>
          <w:szCs w:val="24"/>
        </w:rPr>
        <w:t xml:space="preserve">Αυτό μας φέρνει σε μια άλλη ιστορική στιγμή: Το 2018, που αρχίζει τώρα, να συζητούμε μαζί με </w:t>
      </w:r>
      <w:r>
        <w:rPr>
          <w:rFonts w:eastAsia="Times New Roman"/>
          <w:szCs w:val="24"/>
        </w:rPr>
        <w:t xml:space="preserve">τον τερματισμό της υποχρεωτικής </w:t>
      </w:r>
      <w:proofErr w:type="spellStart"/>
      <w:r>
        <w:rPr>
          <w:rFonts w:eastAsia="Times New Roman"/>
          <w:szCs w:val="24"/>
        </w:rPr>
        <w:t>σαρίας</w:t>
      </w:r>
      <w:proofErr w:type="spellEnd"/>
      <w:r>
        <w:rPr>
          <w:rFonts w:eastAsia="Times New Roman"/>
          <w:szCs w:val="24"/>
        </w:rPr>
        <w:t xml:space="preserve">, «που ανοίγει μια πόρτα στο μαντρί», όπως είπε ο συνάδελφος </w:t>
      </w:r>
      <w:proofErr w:type="spellStart"/>
      <w:r>
        <w:rPr>
          <w:rFonts w:eastAsia="Times New Roman"/>
          <w:szCs w:val="24"/>
        </w:rPr>
        <w:t>Ιλχάν</w:t>
      </w:r>
      <w:proofErr w:type="spellEnd"/>
      <w:r>
        <w:rPr>
          <w:rFonts w:eastAsia="Times New Roman"/>
          <w:szCs w:val="24"/>
        </w:rPr>
        <w:t>, μήπως φθάσουμε στην πλήρη συμπερίληψη αυτών των συμπολιτών μας, κάτω από την ομπρέλα του ελληνικού Συντάγματος και μέσα στην καθολική ελληνική δημοκρα</w:t>
      </w:r>
      <w:r>
        <w:rPr>
          <w:rFonts w:eastAsia="Times New Roman"/>
          <w:szCs w:val="24"/>
        </w:rPr>
        <w:t xml:space="preserve">τία. Διότι έτσι αρχίζει ο τερματισμός μιας εξαίρεσης μιας ομάδας συμπολιτών μας. Τελούν υπό εξαίρεση από το ελληνικό Σύνταγμα, από το ελληνικό </w:t>
      </w:r>
      <w:proofErr w:type="spellStart"/>
      <w:r>
        <w:rPr>
          <w:rFonts w:eastAsia="Times New Roman"/>
          <w:szCs w:val="24"/>
        </w:rPr>
        <w:t>δικαιικό</w:t>
      </w:r>
      <w:proofErr w:type="spellEnd"/>
      <w:r>
        <w:rPr>
          <w:rFonts w:eastAsia="Times New Roman"/>
          <w:szCs w:val="24"/>
        </w:rPr>
        <w:t xml:space="preserve"> σύστημα, από τα ελληνικά πολιτικά και ανθρώπινα δικαιώματα. </w:t>
      </w:r>
    </w:p>
    <w:p w14:paraId="7CF05EC4" w14:textId="77777777" w:rsidR="00DE1A4F" w:rsidRDefault="00594AFE">
      <w:pPr>
        <w:spacing w:line="600" w:lineRule="auto"/>
        <w:ind w:firstLine="720"/>
        <w:jc w:val="both"/>
        <w:rPr>
          <w:rFonts w:eastAsia="Times New Roman"/>
          <w:szCs w:val="24"/>
        </w:rPr>
      </w:pPr>
      <w:r>
        <w:rPr>
          <w:rFonts w:eastAsia="Times New Roman"/>
          <w:szCs w:val="24"/>
        </w:rPr>
        <w:t xml:space="preserve">Η ιστορική στιγμή την οποία ζούμε το 2018, </w:t>
      </w:r>
      <w:r>
        <w:rPr>
          <w:rFonts w:eastAsia="Times New Roman"/>
          <w:szCs w:val="24"/>
        </w:rPr>
        <w:t xml:space="preserve">είναι μια ιδιότυπη ετεροχρονισμένη λήξη του Ψυχρού Πολέμου. Έτσι και στο Μακεδονικό. Στο τέλος του Ψυχρού Πολέμου, στο τέλος του ’89, ’90, </w:t>
      </w:r>
      <w:r>
        <w:rPr>
          <w:rFonts w:eastAsia="Times New Roman"/>
          <w:szCs w:val="24"/>
        </w:rPr>
        <w:t>’</w:t>
      </w:r>
      <w:r>
        <w:rPr>
          <w:rFonts w:eastAsia="Times New Roman"/>
          <w:szCs w:val="24"/>
        </w:rPr>
        <w:t xml:space="preserve">92, όταν </w:t>
      </w:r>
      <w:proofErr w:type="spellStart"/>
      <w:r>
        <w:rPr>
          <w:rFonts w:eastAsia="Times New Roman"/>
          <w:szCs w:val="24"/>
        </w:rPr>
        <w:t>μετεβάλλοντο</w:t>
      </w:r>
      <w:proofErr w:type="spellEnd"/>
      <w:r>
        <w:rPr>
          <w:rFonts w:eastAsia="Times New Roman"/>
          <w:szCs w:val="24"/>
        </w:rPr>
        <w:t xml:space="preserve"> τα σύνορα στην Ευρώπη, η ελληνική κοινωνία -και κυρίως πρωτίστως το ελληνικό πολιτικό σύστημα-</w:t>
      </w:r>
      <w:r>
        <w:rPr>
          <w:rFonts w:eastAsia="Times New Roman"/>
          <w:szCs w:val="24"/>
        </w:rPr>
        <w:t xml:space="preserve">, </w:t>
      </w:r>
      <w:proofErr w:type="spellStart"/>
      <w:r>
        <w:rPr>
          <w:rFonts w:eastAsia="Times New Roman"/>
          <w:szCs w:val="24"/>
        </w:rPr>
        <w:t>ασχολιόταν</w:t>
      </w:r>
      <w:proofErr w:type="spellEnd"/>
      <w:r>
        <w:rPr>
          <w:rFonts w:eastAsia="Times New Roman"/>
          <w:szCs w:val="24"/>
        </w:rPr>
        <w:t xml:space="preserve"> με τα </w:t>
      </w:r>
      <w:proofErr w:type="spellStart"/>
      <w:r>
        <w:rPr>
          <w:rFonts w:eastAsia="Times New Roman"/>
          <w:szCs w:val="24"/>
        </w:rPr>
        <w:t>πάμπερς</w:t>
      </w:r>
      <w:proofErr w:type="spellEnd"/>
      <w:r>
        <w:rPr>
          <w:rFonts w:eastAsia="Times New Roman"/>
          <w:szCs w:val="24"/>
        </w:rPr>
        <w:t>, με τα ειδικά δικαστήρια, με μια νέα ιδιότυπη εμφάνιση του διχασμού, αυτού που ταλαιπώρησε την Ελλάδα στις αρχές του 20</w:t>
      </w:r>
      <w:r>
        <w:rPr>
          <w:rFonts w:eastAsia="Times New Roman"/>
          <w:szCs w:val="24"/>
          <w:vertAlign w:val="superscript"/>
        </w:rPr>
        <w:t>ου</w:t>
      </w:r>
      <w:r>
        <w:rPr>
          <w:rFonts w:eastAsia="Times New Roman"/>
          <w:szCs w:val="24"/>
        </w:rPr>
        <w:t xml:space="preserve"> αιώνα και σε όλον το</w:t>
      </w:r>
      <w:r>
        <w:rPr>
          <w:rFonts w:eastAsia="Times New Roman"/>
          <w:szCs w:val="24"/>
        </w:rPr>
        <w:t>ν</w:t>
      </w:r>
      <w:r>
        <w:rPr>
          <w:rFonts w:eastAsia="Times New Roman"/>
          <w:szCs w:val="24"/>
        </w:rPr>
        <w:t xml:space="preserve"> Μεσοπόλεμο. Έτσι και με το Μακεδονικό, που τώρα μπαίνουμε σε μια γραμμή λογικής, νηφαλιότητας και μακροπρόθεσμου και μεσοπρόθεσμου εθνικού οφέλους, κοινωνικού οφέλους. Έτσι και με αυτή -μια απλή διάταξη είναι-, η οποία έρχεται να επεκτείνει τον νόμο του 1</w:t>
      </w:r>
      <w:r>
        <w:rPr>
          <w:rFonts w:eastAsia="Times New Roman"/>
          <w:szCs w:val="24"/>
        </w:rPr>
        <w:t>991 με μεγάλη ακρίβεια. Το περιέγραψε και ο κ. Βενιζέλος, ο οποίος επίσης με μια ακρίβεια, με μια αποστροφή σε ένα άρθρο την περασμένη εβδομάδα μίλησε για το λαθρεμπόριο του πατριωτισμού. Εκ των υστέρων ο κ. Βενιζέλος τα περιγράφει με μεγάλη ακρίβεια, με μ</w:t>
      </w:r>
      <w:r>
        <w:rPr>
          <w:rFonts w:eastAsia="Times New Roman"/>
          <w:szCs w:val="24"/>
        </w:rPr>
        <w:t xml:space="preserve">εγάλη ψυχραιμία και μεγάλη νηφαλιότητα. </w:t>
      </w:r>
    </w:p>
    <w:p w14:paraId="7CF05EC5" w14:textId="77777777" w:rsidR="00DE1A4F" w:rsidRDefault="00594AFE">
      <w:pPr>
        <w:spacing w:line="600" w:lineRule="auto"/>
        <w:ind w:firstLine="720"/>
        <w:jc w:val="both"/>
        <w:rPr>
          <w:rFonts w:eastAsia="Times New Roman"/>
          <w:szCs w:val="24"/>
        </w:rPr>
      </w:pPr>
      <w:r>
        <w:rPr>
          <w:rFonts w:eastAsia="Times New Roman"/>
          <w:szCs w:val="24"/>
        </w:rPr>
        <w:t>Μ</w:t>
      </w:r>
      <w:r>
        <w:rPr>
          <w:rFonts w:eastAsia="Times New Roman"/>
          <w:szCs w:val="24"/>
        </w:rPr>
        <w:t xml:space="preserve">έσα σε αυτήν την Αίθουσα, τη σημερινή ημέρα, στην αρχή της νέας χρονιάς, με μεγάλη ψυχραιμία ακούστηκαν πολλά πράγματα και από την </w:t>
      </w:r>
      <w:r>
        <w:rPr>
          <w:rFonts w:eastAsia="Times New Roman"/>
          <w:szCs w:val="24"/>
        </w:rPr>
        <w:t xml:space="preserve">Μείζονα </w:t>
      </w:r>
      <w:r>
        <w:rPr>
          <w:rFonts w:eastAsia="Times New Roman"/>
          <w:szCs w:val="24"/>
        </w:rPr>
        <w:t xml:space="preserve">Αντιπολίτευση και από την </w:t>
      </w:r>
      <w:r>
        <w:rPr>
          <w:rFonts w:eastAsia="Times New Roman"/>
          <w:szCs w:val="24"/>
        </w:rPr>
        <w:t>Ελάσσονα</w:t>
      </w:r>
      <w:r>
        <w:rPr>
          <w:rFonts w:eastAsia="Times New Roman"/>
          <w:szCs w:val="24"/>
        </w:rPr>
        <w:t>. Όλοι συμφωνούν γι’ αυτήν την ρύθμιση πο</w:t>
      </w:r>
      <w:r>
        <w:rPr>
          <w:rFonts w:eastAsia="Times New Roman"/>
          <w:szCs w:val="24"/>
        </w:rPr>
        <w:t xml:space="preserve">υ γίνεται σήμερα. Θα ήθελα πολιτικά, ιστορικά, να δούμε το βάθος το πολιτικό αυτών των ρυθμίσεων, δηλαδή πώς μας βάζουν σε μια νέα εποχή. </w:t>
      </w:r>
    </w:p>
    <w:p w14:paraId="7CF05EC6" w14:textId="77777777" w:rsidR="00DE1A4F" w:rsidRDefault="00594AFE">
      <w:pPr>
        <w:spacing w:line="600" w:lineRule="auto"/>
        <w:ind w:firstLine="720"/>
        <w:jc w:val="both"/>
        <w:rPr>
          <w:rFonts w:eastAsia="Times New Roman"/>
          <w:szCs w:val="24"/>
        </w:rPr>
      </w:pPr>
      <w:r>
        <w:rPr>
          <w:rFonts w:eastAsia="Times New Roman"/>
          <w:szCs w:val="24"/>
        </w:rPr>
        <w:t xml:space="preserve">Χιλιάδες συμπολίτες μας ζούσαν και ζουν ακόμη στη Θράκη σε μια γκρίζα ζώνη </w:t>
      </w:r>
      <w:proofErr w:type="spellStart"/>
      <w:r>
        <w:rPr>
          <w:rFonts w:eastAsia="Times New Roman"/>
          <w:szCs w:val="24"/>
        </w:rPr>
        <w:t>υπονομιμότητας</w:t>
      </w:r>
      <w:proofErr w:type="spellEnd"/>
      <w:r>
        <w:rPr>
          <w:rFonts w:eastAsia="Times New Roman"/>
          <w:szCs w:val="24"/>
        </w:rPr>
        <w:t>, παγιώνοντας ένα ακραίο συν</w:t>
      </w:r>
      <w:r>
        <w:rPr>
          <w:rFonts w:eastAsia="Times New Roman"/>
          <w:szCs w:val="24"/>
        </w:rPr>
        <w:t xml:space="preserve">τηρητικό θεσμικό καθεστώς. Ένα εθιμικό δίκαιο, το οποίο από τη μεριά μεν της μειονοτικής κοινότητας θεωρείται ένα στοιχείο ταυτότητας και ιδιαίτερης κουλτούρας, αλλά στην πραγματικότητα είναι ένα είδος καταφυγίου, μέσα στο οποίο καλλιεργείται εσωστρέφεια, </w:t>
      </w:r>
      <w:r>
        <w:rPr>
          <w:rFonts w:eastAsia="Times New Roman"/>
          <w:szCs w:val="24"/>
        </w:rPr>
        <w:t xml:space="preserve">καχυποψία για το κεντρικό κράτος, το κράτος των Αθηνών, αποκλεισμοί και εξαρτήσεις. Όλη αυτή η πολύχρονη διατήρηση της </w:t>
      </w:r>
      <w:proofErr w:type="spellStart"/>
      <w:r>
        <w:rPr>
          <w:rFonts w:eastAsia="Times New Roman"/>
          <w:szCs w:val="24"/>
        </w:rPr>
        <w:t>σαρίας</w:t>
      </w:r>
      <w:proofErr w:type="spellEnd"/>
      <w:r>
        <w:rPr>
          <w:rFonts w:eastAsia="Times New Roman"/>
          <w:szCs w:val="24"/>
        </w:rPr>
        <w:t>, του ιδιότυπου καθεστώτος και ουσιαστικά ενός καθεστώτος εξαίρεσης, συνδέεται με πρακτικές ελέγχου μιας κλειστής κοινότητας, με πε</w:t>
      </w:r>
      <w:r>
        <w:rPr>
          <w:rFonts w:eastAsia="Times New Roman"/>
          <w:szCs w:val="24"/>
        </w:rPr>
        <w:t>λατειακές εξαρτήσεις, με συμφέροντα, με καριέρες, με εμπόρια πατριωτισμών και με πολιτικές χειραγώγησης. Η άγνοια, η αδιαφορία και η αδράνεια γιγαντώθηκαν στο πέρασμα του χρόνου, τόσο στο κεντρικό πεδίο άσκησης εξουσίας, στο κράτος των Αθηνών όσο και επιτο</w:t>
      </w:r>
      <w:r>
        <w:rPr>
          <w:rFonts w:eastAsia="Times New Roman"/>
          <w:szCs w:val="24"/>
        </w:rPr>
        <w:t>πίως στη Θράκη, εντός και εκτός μειονότητας.</w:t>
      </w:r>
    </w:p>
    <w:p w14:paraId="7CF05EC7" w14:textId="77777777" w:rsidR="00DE1A4F" w:rsidRDefault="00594AFE">
      <w:pPr>
        <w:spacing w:line="600" w:lineRule="auto"/>
        <w:ind w:firstLine="720"/>
        <w:jc w:val="both"/>
        <w:rPr>
          <w:rFonts w:eastAsia="Times New Roman"/>
          <w:szCs w:val="24"/>
        </w:rPr>
      </w:pPr>
      <w:r>
        <w:rPr>
          <w:rFonts w:eastAsia="Times New Roman"/>
          <w:szCs w:val="24"/>
        </w:rPr>
        <w:t xml:space="preserve">Η κατάργηση της </w:t>
      </w:r>
      <w:proofErr w:type="spellStart"/>
      <w:r>
        <w:rPr>
          <w:rFonts w:eastAsia="Times New Roman"/>
          <w:szCs w:val="24"/>
        </w:rPr>
        <w:t>σαρίας</w:t>
      </w:r>
      <w:proofErr w:type="spellEnd"/>
      <w:r>
        <w:rPr>
          <w:rFonts w:eastAsia="Times New Roman"/>
          <w:szCs w:val="24"/>
        </w:rPr>
        <w:t xml:space="preserve"> -έστω η μη ολική, αλλά έστω η κατάργηση της </w:t>
      </w:r>
      <w:proofErr w:type="spellStart"/>
      <w:r>
        <w:rPr>
          <w:rFonts w:eastAsia="Times New Roman"/>
          <w:szCs w:val="24"/>
        </w:rPr>
        <w:t>υποχρεωτικότητάς</w:t>
      </w:r>
      <w:proofErr w:type="spellEnd"/>
      <w:r>
        <w:rPr>
          <w:rFonts w:eastAsia="Times New Roman"/>
          <w:szCs w:val="24"/>
        </w:rPr>
        <w:t xml:space="preserve"> </w:t>
      </w:r>
      <w:r>
        <w:rPr>
          <w:rFonts w:eastAsia="Times New Roman"/>
          <w:szCs w:val="24"/>
        </w:rPr>
        <w:t xml:space="preserve">της-, μπορεί να σημάνει μια νέα αρχή για τη ζωή της μειονότητας. Να σημάνει την αρχή του τέλους για την ιδιότυπη ομηρεία, στην </w:t>
      </w:r>
      <w:r>
        <w:rPr>
          <w:rFonts w:eastAsia="Times New Roman"/>
          <w:szCs w:val="24"/>
        </w:rPr>
        <w:t>οποία ζουν οι χιλιάδες συμπολίτες μας εκεί, και να σημάνει το τέλος αυτής της γκρίζας αντιμετώπισης, όπου από τη μια πλευρά αντιμετωπίζουν ένα κράτος βραδυκίνητο, αδρανές και δύσπιστο και συχνά εχθρικό και από την άλλη πλευρά αντιμετωπίζουν την πολύμορφη π</w:t>
      </w:r>
      <w:r>
        <w:rPr>
          <w:rFonts w:eastAsia="Times New Roman"/>
          <w:szCs w:val="24"/>
        </w:rPr>
        <w:t xml:space="preserve">οδηγέτηση του τουρκικού προξενείου, άλλοτε υπό τον μανδύα του </w:t>
      </w:r>
      <w:proofErr w:type="spellStart"/>
      <w:r>
        <w:rPr>
          <w:rFonts w:eastAsia="Times New Roman"/>
          <w:szCs w:val="24"/>
        </w:rPr>
        <w:t>κεμαλικού</w:t>
      </w:r>
      <w:proofErr w:type="spellEnd"/>
      <w:r>
        <w:rPr>
          <w:rFonts w:eastAsia="Times New Roman"/>
          <w:szCs w:val="24"/>
        </w:rPr>
        <w:t xml:space="preserve"> εθνικισμού, άλλοτε υπό τον μανδύα του </w:t>
      </w:r>
      <w:proofErr w:type="spellStart"/>
      <w:r>
        <w:rPr>
          <w:rFonts w:eastAsia="Times New Roman"/>
          <w:szCs w:val="24"/>
        </w:rPr>
        <w:t>παντουρκισμού</w:t>
      </w:r>
      <w:proofErr w:type="spellEnd"/>
      <w:r>
        <w:rPr>
          <w:rFonts w:eastAsia="Times New Roman"/>
          <w:szCs w:val="24"/>
        </w:rPr>
        <w:t xml:space="preserve">, άλλοτε υπό τον μανδύα του </w:t>
      </w:r>
      <w:proofErr w:type="spellStart"/>
      <w:r>
        <w:rPr>
          <w:rFonts w:eastAsia="Times New Roman"/>
          <w:szCs w:val="24"/>
        </w:rPr>
        <w:t>νεοοθωμανισμού</w:t>
      </w:r>
      <w:proofErr w:type="spellEnd"/>
      <w:r>
        <w:rPr>
          <w:rFonts w:eastAsia="Times New Roman"/>
          <w:szCs w:val="24"/>
        </w:rPr>
        <w:t xml:space="preserve">. </w:t>
      </w:r>
    </w:p>
    <w:p w14:paraId="7CF05EC8" w14:textId="77777777" w:rsidR="00DE1A4F" w:rsidRDefault="00594AFE">
      <w:pPr>
        <w:spacing w:line="600" w:lineRule="auto"/>
        <w:ind w:firstLine="720"/>
        <w:jc w:val="both"/>
        <w:rPr>
          <w:rFonts w:eastAsia="Times New Roman"/>
          <w:szCs w:val="24"/>
        </w:rPr>
      </w:pPr>
      <w:r>
        <w:rPr>
          <w:rFonts w:eastAsia="Times New Roman"/>
          <w:szCs w:val="24"/>
        </w:rPr>
        <w:t>Στη μέση αυτής της διελκυστίνδας βρίσκονται οι μειονοτικοί συμπολίτες μας και οδηγούνται</w:t>
      </w:r>
      <w:r>
        <w:rPr>
          <w:rFonts w:eastAsia="Times New Roman"/>
          <w:szCs w:val="24"/>
        </w:rPr>
        <w:t xml:space="preserve"> σε αναδίπλωση, εσωστρέφεια και σε καταφυγή στο εσωτερικό μιας κλειστής κοινότητας, μέσα στην οποία </w:t>
      </w:r>
      <w:proofErr w:type="spellStart"/>
      <w:r>
        <w:rPr>
          <w:rFonts w:eastAsia="Times New Roman"/>
          <w:szCs w:val="24"/>
        </w:rPr>
        <w:t>υπερπροβάλλονται</w:t>
      </w:r>
      <w:proofErr w:type="spellEnd"/>
      <w:r>
        <w:rPr>
          <w:rFonts w:eastAsia="Times New Roman"/>
          <w:szCs w:val="24"/>
        </w:rPr>
        <w:t xml:space="preserve"> τα θρησκευτικά χαρακτηριστικά, σύμφωνα με μια στενότατη ανάγνωση του γράμματος της Συνθήκης της </w:t>
      </w:r>
      <w:proofErr w:type="spellStart"/>
      <w:r>
        <w:rPr>
          <w:rFonts w:eastAsia="Times New Roman"/>
          <w:szCs w:val="24"/>
        </w:rPr>
        <w:t>Λωζάνης</w:t>
      </w:r>
      <w:proofErr w:type="spellEnd"/>
      <w:r>
        <w:rPr>
          <w:rFonts w:eastAsia="Times New Roman"/>
          <w:szCs w:val="24"/>
        </w:rPr>
        <w:t xml:space="preserve"> που μιλάει για τα έθιμα. </w:t>
      </w:r>
    </w:p>
    <w:p w14:paraId="7CF05EC9" w14:textId="77777777" w:rsidR="00DE1A4F" w:rsidRDefault="00594AFE">
      <w:pPr>
        <w:spacing w:line="600" w:lineRule="auto"/>
        <w:ind w:firstLine="720"/>
        <w:jc w:val="both"/>
        <w:rPr>
          <w:rFonts w:eastAsia="Times New Roman" w:cs="Times New Roman"/>
          <w:szCs w:val="24"/>
        </w:rPr>
      </w:pPr>
      <w:proofErr w:type="spellStart"/>
      <w:r>
        <w:rPr>
          <w:rFonts w:eastAsia="Times New Roman" w:cs="Times New Roman"/>
          <w:szCs w:val="24"/>
        </w:rPr>
        <w:t>Υπερπροβά</w:t>
      </w:r>
      <w:r>
        <w:rPr>
          <w:rFonts w:eastAsia="Times New Roman" w:cs="Times New Roman"/>
          <w:szCs w:val="24"/>
        </w:rPr>
        <w:t>λλοντας</w:t>
      </w:r>
      <w:proofErr w:type="spellEnd"/>
      <w:r>
        <w:rPr>
          <w:rFonts w:eastAsia="Times New Roman" w:cs="Times New Roman"/>
          <w:szCs w:val="24"/>
        </w:rPr>
        <w:t xml:space="preserve"> τα θρησκευτικά χαρακτηριστικά διατηρούνται καλυμμένα, </w:t>
      </w:r>
      <w:proofErr w:type="spellStart"/>
      <w:r>
        <w:rPr>
          <w:rFonts w:eastAsia="Times New Roman" w:cs="Times New Roman"/>
          <w:szCs w:val="24"/>
        </w:rPr>
        <w:t>οιονεί</w:t>
      </w:r>
      <w:proofErr w:type="spellEnd"/>
      <w:r>
        <w:rPr>
          <w:rFonts w:eastAsia="Times New Roman" w:cs="Times New Roman"/>
          <w:szCs w:val="24"/>
        </w:rPr>
        <w:t xml:space="preserve"> προστατευμένα, τα γλωσσικά, πολιτισμικά και </w:t>
      </w:r>
      <w:proofErr w:type="spellStart"/>
      <w:r>
        <w:rPr>
          <w:rFonts w:eastAsia="Times New Roman" w:cs="Times New Roman"/>
          <w:szCs w:val="24"/>
        </w:rPr>
        <w:t>εθνοτικά</w:t>
      </w:r>
      <w:proofErr w:type="spellEnd"/>
      <w:r>
        <w:rPr>
          <w:rFonts w:eastAsia="Times New Roman" w:cs="Times New Roman"/>
          <w:szCs w:val="24"/>
        </w:rPr>
        <w:t xml:space="preserve"> χαρακτηριστικά, αυτά που δεν της αναγνωρίζονται από τους φανατικούς και τους υστερόβουλους χειραγωγούς. Ακριβώς πάνω στην τεχνητή και </w:t>
      </w:r>
      <w:r>
        <w:rPr>
          <w:rFonts w:eastAsia="Times New Roman" w:cs="Times New Roman"/>
          <w:szCs w:val="24"/>
        </w:rPr>
        <w:t xml:space="preserve">ατελέσφορη κάλυψη των πολυδύναμων χαρακτηριστικών αυτής της κοινότητας αναπτύσσονται οι ομάδες των συμφερόντων, των </w:t>
      </w:r>
      <w:proofErr w:type="spellStart"/>
      <w:r>
        <w:rPr>
          <w:rFonts w:eastAsia="Times New Roman" w:cs="Times New Roman"/>
          <w:szCs w:val="24"/>
        </w:rPr>
        <w:t>κομματαρχών</w:t>
      </w:r>
      <w:proofErr w:type="spellEnd"/>
      <w:r>
        <w:rPr>
          <w:rFonts w:eastAsia="Times New Roman" w:cs="Times New Roman"/>
          <w:szCs w:val="24"/>
        </w:rPr>
        <w:t xml:space="preserve">, των τοπικών χειραγωγών, των κρατικών υστερόβουλων. </w:t>
      </w:r>
    </w:p>
    <w:p w14:paraId="7CF05ECA"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Θύματα οι άνθρωποι και τα απαράγραπτα δικαιώματά τους: οι τουρκόφωνοι Θράκε</w:t>
      </w:r>
      <w:r>
        <w:rPr>
          <w:rFonts w:eastAsia="Times New Roman" w:cs="Times New Roman"/>
          <w:szCs w:val="24"/>
        </w:rPr>
        <w:t xml:space="preserve">ς, οι </w:t>
      </w:r>
      <w:proofErr w:type="spellStart"/>
      <w:r>
        <w:rPr>
          <w:rFonts w:eastAsia="Times New Roman" w:cs="Times New Roman"/>
          <w:szCs w:val="24"/>
        </w:rPr>
        <w:t>Πομάκες</w:t>
      </w:r>
      <w:proofErr w:type="spellEnd"/>
      <w:r>
        <w:rPr>
          <w:rFonts w:eastAsia="Times New Roman" w:cs="Times New Roman"/>
          <w:szCs w:val="24"/>
        </w:rPr>
        <w:t xml:space="preserve"> Θράκες, οι </w:t>
      </w:r>
      <w:proofErr w:type="spellStart"/>
      <w:r>
        <w:rPr>
          <w:rFonts w:eastAsia="Times New Roman" w:cs="Times New Roman"/>
          <w:szCs w:val="24"/>
        </w:rPr>
        <w:t>Ρομά</w:t>
      </w:r>
      <w:proofErr w:type="spellEnd"/>
      <w:r>
        <w:rPr>
          <w:rFonts w:eastAsia="Times New Roman" w:cs="Times New Roman"/>
          <w:szCs w:val="24"/>
        </w:rPr>
        <w:t xml:space="preserve"> Θράκες, ακόμα και οι ελληνόφωνοι, οι χριστιανοί πολίτες της Θράκης. Οι χριστιανοί Θράκες μπορούμε να πούμε ότι είναι ταυτόχρονα και περικυκλωμένοι και </w:t>
      </w:r>
      <w:proofErr w:type="spellStart"/>
      <w:r>
        <w:rPr>
          <w:rFonts w:eastAsia="Times New Roman" w:cs="Times New Roman"/>
          <w:szCs w:val="24"/>
        </w:rPr>
        <w:t>περικυκλώνοντες</w:t>
      </w:r>
      <w:proofErr w:type="spellEnd"/>
      <w:r>
        <w:rPr>
          <w:rFonts w:eastAsia="Times New Roman" w:cs="Times New Roman"/>
          <w:szCs w:val="24"/>
        </w:rPr>
        <w:t>, ζώντας σε παράλληλους δρόμους με τους άλλους συμπολίτες το</w:t>
      </w:r>
      <w:r>
        <w:rPr>
          <w:rFonts w:eastAsia="Times New Roman" w:cs="Times New Roman"/>
          <w:szCs w:val="24"/>
        </w:rPr>
        <w:t xml:space="preserve">υς. </w:t>
      </w:r>
    </w:p>
    <w:p w14:paraId="7CF05ECB"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Το μεγάλο θύμα σ’ αυτή την περίπτωση ήταν και θα παραμείνει, όσο δεν δώσουμε τις μεγάλες λύσεις και δεν ακολουθήσουμε τον δρόμο της </w:t>
      </w:r>
      <w:r>
        <w:rPr>
          <w:rFonts w:eastAsia="Times New Roman" w:cs="Times New Roman"/>
          <w:szCs w:val="24"/>
        </w:rPr>
        <w:t>δημοκρατίας</w:t>
      </w:r>
      <w:r>
        <w:rPr>
          <w:rFonts w:eastAsia="Times New Roman" w:cs="Times New Roman"/>
          <w:szCs w:val="24"/>
        </w:rPr>
        <w:t xml:space="preserve">, η καθολικότητα της </w:t>
      </w:r>
      <w:r>
        <w:rPr>
          <w:rFonts w:eastAsia="Times New Roman" w:cs="Times New Roman"/>
          <w:szCs w:val="24"/>
        </w:rPr>
        <w:t xml:space="preserve">δημοκρατίας </w:t>
      </w:r>
      <w:r>
        <w:rPr>
          <w:rFonts w:eastAsia="Times New Roman" w:cs="Times New Roman"/>
          <w:szCs w:val="24"/>
        </w:rPr>
        <w:t>και η καθολικότητα της συνταγματικής τάξης και της συνταγματικής προστασίας</w:t>
      </w:r>
      <w:r>
        <w:rPr>
          <w:rFonts w:eastAsia="Times New Roman" w:cs="Times New Roman"/>
          <w:szCs w:val="24"/>
        </w:rPr>
        <w:t xml:space="preserve"> για όλους τους Έλληνες πολίτες.</w:t>
      </w:r>
    </w:p>
    <w:p w14:paraId="7CF05ECC"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Η άρση της υποχρεωτικής </w:t>
      </w:r>
      <w:proofErr w:type="spellStart"/>
      <w:r>
        <w:rPr>
          <w:rFonts w:eastAsia="Times New Roman" w:cs="Times New Roman"/>
          <w:szCs w:val="24"/>
        </w:rPr>
        <w:t>σαρίας</w:t>
      </w:r>
      <w:proofErr w:type="spellEnd"/>
      <w:r>
        <w:rPr>
          <w:rFonts w:eastAsia="Times New Roman" w:cs="Times New Roman"/>
          <w:szCs w:val="24"/>
        </w:rPr>
        <w:t>, που ελπίζω ότι θα ψηφίσουν όλες οι πτέρυγες της Βουλής σήμερα, ανοίγει την πόρτα σ’ αυτή την κοινότητα, ώστε να ανοιχτεί στον κόσμο, να ανοιχτεί στους συμπολίτες της, και τερματίζει το καθεστ</w:t>
      </w:r>
      <w:r>
        <w:rPr>
          <w:rFonts w:eastAsia="Times New Roman" w:cs="Times New Roman"/>
          <w:szCs w:val="24"/>
        </w:rPr>
        <w:t xml:space="preserve">ώς εξαίρεσης για τη μειονότητα της Θράκης. </w:t>
      </w:r>
    </w:p>
    <w:p w14:paraId="7CF05ECD"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CF05ECE"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Κι εγώ σας ευχαριστώ.</w:t>
      </w:r>
    </w:p>
    <w:p w14:paraId="7CF05ECF"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Τελευταίος εγγεγραμμένος </w:t>
      </w:r>
      <w:r>
        <w:rPr>
          <w:rFonts w:eastAsia="Times New Roman" w:cs="Times New Roman"/>
          <w:szCs w:val="24"/>
        </w:rPr>
        <w:t xml:space="preserve">ο </w:t>
      </w:r>
      <w:r>
        <w:rPr>
          <w:rFonts w:eastAsia="Times New Roman" w:cs="Times New Roman"/>
          <w:szCs w:val="24"/>
        </w:rPr>
        <w:t xml:space="preserve">Βουλευτής </w:t>
      </w:r>
      <w:r>
        <w:rPr>
          <w:rFonts w:eastAsia="Times New Roman" w:cs="Times New Roman"/>
          <w:szCs w:val="24"/>
        </w:rPr>
        <w:t>του ΣΥΡΙΖΑ</w:t>
      </w:r>
      <w:r>
        <w:rPr>
          <w:rFonts w:eastAsia="Times New Roman" w:cs="Times New Roman"/>
          <w:szCs w:val="24"/>
        </w:rPr>
        <w:t xml:space="preserve"> κ. Φίλης</w:t>
      </w:r>
      <w:r>
        <w:rPr>
          <w:rFonts w:eastAsia="Times New Roman" w:cs="Times New Roman"/>
          <w:szCs w:val="24"/>
        </w:rPr>
        <w:t>.</w:t>
      </w:r>
    </w:p>
    <w:p w14:paraId="7CF05ED0"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Τελευταίος και τυχερός, κ</w:t>
      </w:r>
      <w:r>
        <w:rPr>
          <w:rFonts w:eastAsia="Times New Roman" w:cs="Times New Roman"/>
          <w:szCs w:val="24"/>
        </w:rPr>
        <w:t xml:space="preserve">ύριε </w:t>
      </w:r>
      <w:r>
        <w:rPr>
          <w:rFonts w:eastAsia="Times New Roman" w:cs="Times New Roman"/>
          <w:szCs w:val="24"/>
        </w:rPr>
        <w:t xml:space="preserve">Φίλη. </w:t>
      </w:r>
    </w:p>
    <w:p w14:paraId="7CF05ED1"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Κυρίες και κύριοι συνά</w:t>
      </w:r>
      <w:r>
        <w:rPr>
          <w:rFonts w:eastAsia="Times New Roman" w:cs="Times New Roman"/>
          <w:szCs w:val="24"/>
        </w:rPr>
        <w:t xml:space="preserve">δελφοι, στο τέλος μιας πολύ ενδιαφέρουσας κοινοβουλευτικής συζήτησης διαπιστώνουμε ότι υπάρχουν συγκλίσεις στο νομοσχέδιο το οποίο έχει καταθέσει η Κυβέρνηση και αφορά στην κατάργηση της υποχρεωτικής εφαρμογής της </w:t>
      </w:r>
      <w:proofErr w:type="spellStart"/>
      <w:r>
        <w:rPr>
          <w:rFonts w:eastAsia="Times New Roman" w:cs="Times New Roman"/>
          <w:szCs w:val="24"/>
        </w:rPr>
        <w:t>σαρίας</w:t>
      </w:r>
      <w:proofErr w:type="spellEnd"/>
      <w:r>
        <w:rPr>
          <w:rFonts w:eastAsia="Times New Roman" w:cs="Times New Roman"/>
          <w:szCs w:val="24"/>
        </w:rPr>
        <w:t>, δηλαδή, ένα βήμα που είναι μεταβατ</w:t>
      </w:r>
      <w:r>
        <w:rPr>
          <w:rFonts w:eastAsia="Times New Roman" w:cs="Times New Roman"/>
          <w:szCs w:val="24"/>
        </w:rPr>
        <w:t xml:space="preserve">ικό και είναι η καθιέρωση της προαιρετικής εφαρμογής της </w:t>
      </w:r>
      <w:proofErr w:type="spellStart"/>
      <w:r>
        <w:rPr>
          <w:rFonts w:eastAsia="Times New Roman" w:cs="Times New Roman"/>
          <w:szCs w:val="24"/>
        </w:rPr>
        <w:t>σαρίας</w:t>
      </w:r>
      <w:proofErr w:type="spellEnd"/>
      <w:r>
        <w:rPr>
          <w:rFonts w:eastAsia="Times New Roman" w:cs="Times New Roman"/>
          <w:szCs w:val="24"/>
        </w:rPr>
        <w:t xml:space="preserve"> με βάση τη συμφωνία των δυο μερών που θα πηγαίνουν στον μουφτή. </w:t>
      </w:r>
    </w:p>
    <w:p w14:paraId="7CF05ED2"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Εξαρχής θέλω να πω ότι πρόκειται για ένα πολύ σοβαρό μεταβατικό βήμα. Διότι συντόμως θα βγει η απόφαση του Ευρωπαϊκού Δικαστηρί</w:t>
      </w:r>
      <w:r>
        <w:rPr>
          <w:rFonts w:eastAsia="Times New Roman" w:cs="Times New Roman"/>
          <w:szCs w:val="24"/>
        </w:rPr>
        <w:t xml:space="preserve">ου του Στρασβούργου, η οποία είναι πιθανόν να μας οδηγήσει και σε άλλες αντιμετωπίσεις του θέματος. Αλλά εκτός αυτού -κι αυτό είναι το σημαντικότερο- από τη συζήτηση εδώ μέσα προέκυψε η ανάγκη να προχωρήσουμε σύντομα στην κατάργηση της </w:t>
      </w:r>
      <w:proofErr w:type="spellStart"/>
      <w:r>
        <w:rPr>
          <w:rFonts w:eastAsia="Times New Roman" w:cs="Times New Roman"/>
          <w:szCs w:val="24"/>
        </w:rPr>
        <w:t>σαρίας</w:t>
      </w:r>
      <w:proofErr w:type="spellEnd"/>
      <w:r>
        <w:rPr>
          <w:rFonts w:eastAsia="Times New Roman" w:cs="Times New Roman"/>
          <w:szCs w:val="24"/>
        </w:rPr>
        <w:t xml:space="preserve">. </w:t>
      </w:r>
    </w:p>
    <w:p w14:paraId="7CF05ED3"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Άκουσα τον </w:t>
      </w:r>
      <w:r>
        <w:rPr>
          <w:rFonts w:eastAsia="Times New Roman" w:cs="Times New Roman"/>
          <w:szCs w:val="24"/>
        </w:rPr>
        <w:t>κ. Βενιζέλο. Συμφωνώ για πρώτη φορά 100% μαζί του. Ανάλογα είχα πει στην Επιτροπή Μορφωτικών Υποθέσεων της Βουλής, στη συζήτηση για το νομοσχέδιο. Θα πρέπει να θεωρηθεί η προσφυγή στον μουφτή ως μια εκούσια διαδικασία, ουσιαστικά δικαιοδοσία η οποία δεν θα</w:t>
      </w:r>
      <w:r>
        <w:rPr>
          <w:rFonts w:eastAsia="Times New Roman" w:cs="Times New Roman"/>
          <w:szCs w:val="24"/>
        </w:rPr>
        <w:t xml:space="preserve"> έχει δικαστικό χαρακτήρα, χαρακτήρα διαιτησίας, διαμεσολάβησης. Αμέσως μετά, αν συνεχίζουν να διαφωνούν τα μέρη, θα μπορούν να προσφεύγουν, σε πρώτο βαθμό όμως, στην κοσμική δικαιοσύνη, στα λαϊκά δικαστήρια. </w:t>
      </w:r>
    </w:p>
    <w:p w14:paraId="7CF05ED4"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Το είπε συγκεκριμένα και με τροπολογία ο κ. Βε</w:t>
      </w:r>
      <w:r>
        <w:rPr>
          <w:rFonts w:eastAsia="Times New Roman" w:cs="Times New Roman"/>
          <w:szCs w:val="24"/>
        </w:rPr>
        <w:t>νιζέλος. Παρακαλώ τον κύριο Υπουργό να λάβει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αυτή την τροπολογία του κ. Βενιζέλου. </w:t>
      </w:r>
    </w:p>
    <w:p w14:paraId="7CF05ED5"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Δημοσχάκης</w:t>
      </w:r>
      <w:proofErr w:type="spellEnd"/>
      <w:r>
        <w:rPr>
          <w:rFonts w:eastAsia="Times New Roman" w:cs="Times New Roman"/>
          <w:szCs w:val="24"/>
        </w:rPr>
        <w:t xml:space="preserve"> μας κατήγγειλε ότι τα κάνουμε όλα αυτά γιατί μας τράβηξε το αυτί ο </w:t>
      </w:r>
      <w:proofErr w:type="spellStart"/>
      <w:r>
        <w:rPr>
          <w:rFonts w:eastAsia="Times New Roman" w:cs="Times New Roman"/>
          <w:szCs w:val="24"/>
        </w:rPr>
        <w:t>Ερντογάν</w:t>
      </w:r>
      <w:proofErr w:type="spellEnd"/>
      <w:r>
        <w:rPr>
          <w:rFonts w:eastAsia="Times New Roman" w:cs="Times New Roman"/>
          <w:szCs w:val="24"/>
        </w:rPr>
        <w:t>. Είναι μια αστυνομική θεώρηση της πολιτικής. Αντίθετα, ο κ. Τζαβάρας, με τόλμη θα έλεγα, είπε ότι δεν συμφωνεί ότι σταματάμε εδώ και πρέπει να γίνει το βήμα ολόκληρ</w:t>
      </w:r>
      <w:r>
        <w:rPr>
          <w:rFonts w:eastAsia="Times New Roman" w:cs="Times New Roman"/>
          <w:szCs w:val="24"/>
        </w:rPr>
        <w:t xml:space="preserve">ο: να καταργηθεί η </w:t>
      </w:r>
      <w:proofErr w:type="spellStart"/>
      <w:r>
        <w:rPr>
          <w:rFonts w:eastAsia="Times New Roman" w:cs="Times New Roman"/>
          <w:szCs w:val="24"/>
        </w:rPr>
        <w:t>σαρία</w:t>
      </w:r>
      <w:proofErr w:type="spellEnd"/>
      <w:r>
        <w:rPr>
          <w:rFonts w:eastAsia="Times New Roman" w:cs="Times New Roman"/>
          <w:szCs w:val="24"/>
        </w:rPr>
        <w:t xml:space="preserve">. </w:t>
      </w:r>
    </w:p>
    <w:p w14:paraId="7CF05ED6"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Τι συνέβη από τότε που πήρε την απόφαση ο Άρειος Πάγος, μετά το Εφετείο και ουσιαστικά δημιουργήθηκε το πρόβλημα με τη </w:t>
      </w:r>
      <w:proofErr w:type="spellStart"/>
      <w:r>
        <w:rPr>
          <w:rFonts w:eastAsia="Times New Roman" w:cs="Times New Roman"/>
          <w:szCs w:val="24"/>
        </w:rPr>
        <w:t>σαρία</w:t>
      </w:r>
      <w:proofErr w:type="spellEnd"/>
      <w:r>
        <w:rPr>
          <w:rFonts w:eastAsia="Times New Roman" w:cs="Times New Roman"/>
          <w:szCs w:val="24"/>
        </w:rPr>
        <w:t>; Τι συνέβη τότε και πώς σήμερα έχουμε τέτοια μεγάλη συναίνεση και το ΚΚΕ και το Ποτάμι έχουν αυτή την αν</w:t>
      </w:r>
      <w:r>
        <w:rPr>
          <w:rFonts w:eastAsia="Times New Roman" w:cs="Times New Roman"/>
          <w:szCs w:val="24"/>
        </w:rPr>
        <w:t xml:space="preserve">τίληψη της κατάργησης της </w:t>
      </w:r>
      <w:proofErr w:type="spellStart"/>
      <w:r>
        <w:rPr>
          <w:rFonts w:eastAsia="Times New Roman" w:cs="Times New Roman"/>
          <w:szCs w:val="24"/>
        </w:rPr>
        <w:t>σαρίας</w:t>
      </w:r>
      <w:proofErr w:type="spellEnd"/>
      <w:r>
        <w:rPr>
          <w:rFonts w:eastAsia="Times New Roman" w:cs="Times New Roman"/>
          <w:szCs w:val="24"/>
        </w:rPr>
        <w:t xml:space="preserve">; Τι συμβαίνει ακριβώς; Τι έχει αλλάξει την τελευταία πενταετία στη χώρα μας και έχουν απελευθερωθεί τέτοιες οριζόντιες συνομιλίες και δυνάμεις μέσα στο Κοινοβούλιο; </w:t>
      </w:r>
    </w:p>
    <w:p w14:paraId="7CF05ED7" w14:textId="77777777" w:rsidR="00DE1A4F" w:rsidRDefault="00594AFE">
      <w:pPr>
        <w:spacing w:line="600" w:lineRule="auto"/>
        <w:ind w:firstLine="720"/>
        <w:jc w:val="both"/>
        <w:rPr>
          <w:rFonts w:eastAsia="Times New Roman"/>
          <w:szCs w:val="24"/>
        </w:rPr>
      </w:pPr>
      <w:r>
        <w:rPr>
          <w:rFonts w:eastAsia="Times New Roman"/>
          <w:szCs w:val="24"/>
        </w:rPr>
        <w:t>Η αλλαγή, κατά τη γνώμη μου, είναι η διακυβέρνηση του ΣΥΡ</w:t>
      </w:r>
      <w:r>
        <w:rPr>
          <w:rFonts w:eastAsia="Times New Roman"/>
          <w:szCs w:val="24"/>
        </w:rPr>
        <w:t>ΙΖΑ, η προοδευτική διακυβέρνηση, η οποία έχει φέρει στο επίκεντρο της πολιτικής παρέμβασης την προστασία και την ανάπτυξη των ανθρωπίνων δικαιωμάτων.</w:t>
      </w:r>
    </w:p>
    <w:p w14:paraId="7CF05ED8" w14:textId="77777777" w:rsidR="00DE1A4F" w:rsidRDefault="00594AFE">
      <w:pPr>
        <w:spacing w:line="600" w:lineRule="auto"/>
        <w:ind w:firstLine="720"/>
        <w:jc w:val="both"/>
        <w:rPr>
          <w:rFonts w:eastAsia="Times New Roman"/>
          <w:szCs w:val="24"/>
        </w:rPr>
      </w:pPr>
      <w:r>
        <w:rPr>
          <w:rFonts w:eastAsia="Times New Roman"/>
          <w:szCs w:val="24"/>
        </w:rPr>
        <w:t>Υπενθυμίζω ότι στις μέρες μας, σε αυτή την Κυβέρνηση, ψηφίσαμε το δικαίωμα των παιδιών που γεννιούνται στη</w:t>
      </w:r>
      <w:r>
        <w:rPr>
          <w:rFonts w:eastAsia="Times New Roman"/>
          <w:szCs w:val="24"/>
        </w:rPr>
        <w:t>ν Ελλάδα να παίρνουν την ελληνική υπηκοότητα, ψηφίσαμε το δικαίωμα για την αλλαγή του φύλου, το δικαίωμα για το πολιτικό σύμφωνο των ομόφυλων ζευγαριών και άλλες τομές που ανταποκρίνονται στην ευρωπαϊκή κανονικότητα της χώρας. Αυτή είναι η κανονικότητα, όχ</w:t>
      </w:r>
      <w:r>
        <w:rPr>
          <w:rFonts w:eastAsia="Times New Roman"/>
          <w:szCs w:val="24"/>
        </w:rPr>
        <w:t>ι οι ερπύστριες των αγορών, αλλά τα δικαιώματα. Αυτήν την Ευρώπη έχουμε στο μυαλό μας εμείς.</w:t>
      </w:r>
    </w:p>
    <w:p w14:paraId="7CF05ED9" w14:textId="77777777" w:rsidR="00DE1A4F" w:rsidRDefault="00594AFE">
      <w:pPr>
        <w:spacing w:line="600" w:lineRule="auto"/>
        <w:ind w:firstLine="720"/>
        <w:jc w:val="both"/>
        <w:rPr>
          <w:rFonts w:eastAsia="Times New Roman"/>
          <w:szCs w:val="24"/>
        </w:rPr>
      </w:pPr>
      <w:r>
        <w:rPr>
          <w:rFonts w:eastAsia="Times New Roman"/>
          <w:szCs w:val="24"/>
        </w:rPr>
        <w:t>Συνεπώς, κάτι έχει αλλάξει στη χώρα μας και φαίνεται και μέσα στη Βουλή. Κάτι έχει αλλάξει, διότι οι αποφάσεις του Αρείου Πάγου τότε ελήφθησαν σε ένα κλίμα που προ</w:t>
      </w:r>
      <w:r>
        <w:rPr>
          <w:rFonts w:eastAsia="Times New Roman"/>
          <w:szCs w:val="24"/>
        </w:rPr>
        <w:t>σδιοριζόταν από τη σκληρή διακυβέρνηση Σαμαρά – Βενιζέλου. Σας θυμίζω ότι ήταν εκείνη η περίοδος όπου η Νέα Δημοκρατία με την ψήφο της Χρυσής Αυγής –προσέξτε, της Χρυσής Αυγής- ψήφισε τον γνωστό νόμο που αφορά τους ιεροδιδασκάλους και μετά από μερικούς μήν</w:t>
      </w:r>
      <w:r>
        <w:rPr>
          <w:rFonts w:eastAsia="Times New Roman"/>
          <w:szCs w:val="24"/>
        </w:rPr>
        <w:t xml:space="preserve">ες παραπέμφθηκε η Χρυσή Αυγή ως εγκληματική οργάνωση, που είναι. </w:t>
      </w:r>
    </w:p>
    <w:p w14:paraId="7CF05EDA" w14:textId="77777777" w:rsidR="00DE1A4F" w:rsidRDefault="00594AFE">
      <w:pPr>
        <w:spacing w:line="600" w:lineRule="auto"/>
        <w:ind w:firstLine="720"/>
        <w:jc w:val="both"/>
        <w:rPr>
          <w:rFonts w:eastAsia="Times New Roman"/>
          <w:szCs w:val="24"/>
        </w:rPr>
      </w:pPr>
      <w:r>
        <w:rPr>
          <w:rFonts w:eastAsia="Times New Roman"/>
          <w:szCs w:val="24"/>
        </w:rPr>
        <w:t>Δεν είναι, λοιπόν, σήμερα η εγκληματική οργάνωση αυτή που καθορίζει τη νομοθεσία στη σημερινή σύνθεση της Βουλής. Είναι οι δημοκρατικές και προοδευτικές δυνάμεις στην ευρύτητά τους και σε ορ</w:t>
      </w:r>
      <w:r>
        <w:rPr>
          <w:rFonts w:eastAsia="Times New Roman"/>
          <w:szCs w:val="24"/>
        </w:rPr>
        <w:t xml:space="preserve">ιζόντια –επαναλαμβάνω- επικοινωνία ανάμεσα και σε άλλα κόμματα. </w:t>
      </w:r>
    </w:p>
    <w:p w14:paraId="7CF05EDB" w14:textId="77777777" w:rsidR="00DE1A4F" w:rsidRDefault="00594AFE">
      <w:pPr>
        <w:spacing w:line="600" w:lineRule="auto"/>
        <w:ind w:firstLine="720"/>
        <w:jc w:val="both"/>
        <w:rPr>
          <w:rFonts w:eastAsia="Times New Roman"/>
          <w:szCs w:val="24"/>
        </w:rPr>
      </w:pPr>
      <w:r>
        <w:rPr>
          <w:rFonts w:eastAsia="Times New Roman"/>
          <w:szCs w:val="24"/>
        </w:rPr>
        <w:t>Αυτό, λοιπόν, το ισχυρό μήνυμα έρχεται και στη σημερινή συνεδρίαση. Τα ανθρώπινα δικαιώματα είναι ραχοκοκαλιά στην προοδευτική διακυβέρνηση. Θα ήταν λάθος αν δεν βλέπαμε πώς καλλιεργήθηκε αυτ</w:t>
      </w:r>
      <w:r>
        <w:rPr>
          <w:rFonts w:eastAsia="Times New Roman"/>
          <w:szCs w:val="24"/>
        </w:rPr>
        <w:t>ό το κλίμα του σεβασμού των μειονοτικών και των ανθρώπινων δικαιωμάτων. Δεν είναι μόνο μια δική μας παρέμβαση. Βεβαίως, η Αριστερά, σε δύσκολες στιγμές –το υπενθύμισε με βιωματικό τρόπο ο συνάδελφος κ. Μουσταφά- έδωσε μάχη για τα δικαιώματα των μειονοτήτων</w:t>
      </w:r>
      <w:r>
        <w:rPr>
          <w:rFonts w:eastAsia="Times New Roman"/>
          <w:szCs w:val="24"/>
        </w:rPr>
        <w:t>, κόντρα σε κερδοφόρο πολιτική του κερδοφόρου εθνικισμού, των «</w:t>
      </w:r>
      <w:proofErr w:type="spellStart"/>
      <w:r>
        <w:rPr>
          <w:rFonts w:eastAsia="Times New Roman"/>
          <w:szCs w:val="24"/>
        </w:rPr>
        <w:t>Ελληναράδων</w:t>
      </w:r>
      <w:proofErr w:type="spellEnd"/>
      <w:r>
        <w:rPr>
          <w:rFonts w:eastAsia="Times New Roman"/>
          <w:szCs w:val="24"/>
        </w:rPr>
        <w:t xml:space="preserve">» στη Θράκη και με προσωπικό κόστος πολλά στελέχη της Αριστεράς εκείνη την περίοδο. </w:t>
      </w:r>
    </w:p>
    <w:p w14:paraId="7CF05EDC" w14:textId="77777777" w:rsidR="00DE1A4F" w:rsidRDefault="00594AFE">
      <w:pPr>
        <w:spacing w:line="600" w:lineRule="auto"/>
        <w:ind w:firstLine="720"/>
        <w:jc w:val="both"/>
        <w:rPr>
          <w:rFonts w:eastAsia="Times New Roman"/>
          <w:szCs w:val="24"/>
        </w:rPr>
      </w:pPr>
      <w:r>
        <w:rPr>
          <w:rFonts w:eastAsia="Times New Roman"/>
          <w:szCs w:val="24"/>
        </w:rPr>
        <w:t>Τ</w:t>
      </w:r>
      <w:r>
        <w:rPr>
          <w:rFonts w:eastAsia="Times New Roman"/>
          <w:szCs w:val="24"/>
        </w:rPr>
        <w:t>ώρα βρισκόμαστε σε μια άλλη φάση για τη χώρα μας, μια φάση που έχει να κάνει με την έξοδο σιγά</w:t>
      </w:r>
      <w:r>
        <w:rPr>
          <w:rFonts w:eastAsia="Times New Roman"/>
          <w:szCs w:val="24"/>
        </w:rPr>
        <w:t>-</w:t>
      </w:r>
      <w:r>
        <w:rPr>
          <w:rFonts w:eastAsia="Times New Roman"/>
          <w:szCs w:val="24"/>
        </w:rPr>
        <w:t>σ</w:t>
      </w:r>
      <w:r>
        <w:rPr>
          <w:rFonts w:eastAsia="Times New Roman"/>
          <w:szCs w:val="24"/>
        </w:rPr>
        <w:t xml:space="preserve">ιγά από τη δανειακή αυτή επαχθή σύμβαση και ταυτοχρόνως, μετά αυτήν την έξοδο, από σήμερα, προετοιμάζουμε ένα νέο πρόσωπο </w:t>
      </w:r>
      <w:r>
        <w:rPr>
          <w:rFonts w:eastAsia="Times New Roman"/>
          <w:szCs w:val="24"/>
        </w:rPr>
        <w:t xml:space="preserve">δημοκρατίας </w:t>
      </w:r>
      <w:r>
        <w:rPr>
          <w:rFonts w:eastAsia="Times New Roman"/>
          <w:szCs w:val="24"/>
        </w:rPr>
        <w:t>και ανθρωπίνων δικαιωμάτων στη χώρα μας. Αυτό είναι το μήνυμα αυτής της συνεδρίασης. Δεν κοιτάει πίσω, κοιτάει μπροστά.</w:t>
      </w:r>
    </w:p>
    <w:p w14:paraId="7CF05EDD" w14:textId="77777777" w:rsidR="00DE1A4F" w:rsidRDefault="00594AFE">
      <w:pPr>
        <w:spacing w:line="600" w:lineRule="auto"/>
        <w:ind w:firstLine="720"/>
        <w:jc w:val="both"/>
        <w:rPr>
          <w:rFonts w:eastAsia="Times New Roman"/>
          <w:szCs w:val="24"/>
        </w:rPr>
      </w:pPr>
      <w:r>
        <w:rPr>
          <w:rFonts w:eastAsia="Times New Roman"/>
          <w:szCs w:val="24"/>
        </w:rPr>
        <w:t>Επίσης –και αυτό έχει μεγάλη σημασία κατά τη γνώμη μας- πρέπει να γίνει σαφές ότι στη σημερινή αυτή ωριμότητα της κοινοβουλευτικής μας συζήτησης αναγνωρίζει κανείς τη διακομματική συνεννόηση των Αρχηγών των πολιτικών κομμάτων, του Ανδρέα Παπανδρέου, του Κω</w:t>
      </w:r>
      <w:r>
        <w:rPr>
          <w:rFonts w:eastAsia="Times New Roman"/>
          <w:szCs w:val="24"/>
        </w:rPr>
        <w:t xml:space="preserve">νσταντίνου Μητσοτάκη, του Χαρίλαου Φλωράκη, το 1990, που ήταν, αν θέλετε, και η βάση από την οποία ξεκίνησε ο Κωνσταντίνος Μητσοτάκης τότε, μετά ως Πρωθυπουργός, για να ανοίξει ζητήματα ισονομίας και </w:t>
      </w:r>
      <w:r>
        <w:rPr>
          <w:rFonts w:eastAsia="Times New Roman"/>
          <w:szCs w:val="24"/>
        </w:rPr>
        <w:t xml:space="preserve">δημοκρατίας </w:t>
      </w:r>
      <w:r>
        <w:rPr>
          <w:rFonts w:eastAsia="Times New Roman"/>
          <w:szCs w:val="24"/>
        </w:rPr>
        <w:t xml:space="preserve">δειλά–δειλά μεν, αλλά ουσιαστικά για εκείνη </w:t>
      </w:r>
      <w:r>
        <w:rPr>
          <w:rFonts w:eastAsia="Times New Roman"/>
          <w:szCs w:val="24"/>
        </w:rPr>
        <w:t>την περίοδο στη Θράκη. Εκεί αναγνωρίζει κανείς σήμερα και την πρωτοβουλία του Γεράσιμου Αρσένη να ρίξει τις μπάρες ως Υπουργός Άμυνας τότε.</w:t>
      </w:r>
    </w:p>
    <w:p w14:paraId="7CF05EDE" w14:textId="77777777" w:rsidR="00DE1A4F" w:rsidRDefault="00594AFE">
      <w:pPr>
        <w:spacing w:line="600" w:lineRule="auto"/>
        <w:ind w:firstLine="720"/>
        <w:jc w:val="both"/>
        <w:rPr>
          <w:rFonts w:eastAsia="Times New Roman"/>
          <w:szCs w:val="24"/>
        </w:rPr>
      </w:pPr>
      <w:r>
        <w:rPr>
          <w:rFonts w:eastAsia="Times New Roman"/>
          <w:szCs w:val="24"/>
        </w:rPr>
        <w:t xml:space="preserve">Σε αυτήν τη σημερινή συζήτηση αναγνωρίζει </w:t>
      </w:r>
      <w:r>
        <w:rPr>
          <w:rFonts w:eastAsia="Times New Roman"/>
          <w:szCs w:val="24"/>
        </w:rPr>
        <w:t xml:space="preserve">κάποιος </w:t>
      </w:r>
      <w:r>
        <w:rPr>
          <w:rFonts w:eastAsia="Times New Roman"/>
          <w:szCs w:val="24"/>
        </w:rPr>
        <w:t xml:space="preserve">το πείραμα της Άννας </w:t>
      </w:r>
      <w:proofErr w:type="spellStart"/>
      <w:r>
        <w:rPr>
          <w:rFonts w:eastAsia="Times New Roman"/>
          <w:szCs w:val="24"/>
        </w:rPr>
        <w:t>Φραγκουδάκη</w:t>
      </w:r>
      <w:proofErr w:type="spellEnd"/>
      <w:r>
        <w:rPr>
          <w:rFonts w:eastAsia="Times New Roman"/>
          <w:szCs w:val="24"/>
        </w:rPr>
        <w:t xml:space="preserve"> να μορφωθούν τα παιδιά της μουσου</w:t>
      </w:r>
      <w:r>
        <w:rPr>
          <w:rFonts w:eastAsia="Times New Roman"/>
          <w:szCs w:val="24"/>
        </w:rPr>
        <w:t xml:space="preserve">λμανικής μειονότητας, να μορφωθούν, όμως, ουσιαστικά και όχι μέσα από τα </w:t>
      </w:r>
      <w:proofErr w:type="spellStart"/>
      <w:r>
        <w:rPr>
          <w:rFonts w:eastAsia="Times New Roman"/>
          <w:szCs w:val="24"/>
        </w:rPr>
        <w:t>κορανικά</w:t>
      </w:r>
      <w:proofErr w:type="spellEnd"/>
      <w:r>
        <w:rPr>
          <w:rFonts w:eastAsia="Times New Roman"/>
          <w:szCs w:val="24"/>
        </w:rPr>
        <w:t xml:space="preserve"> σχολεία. Σε αυτή τη συζήτηση μας αναγνωρίζει κανείς την απόφαση του Γεώργιου Παπανδρέου, ως Υπουργού Εξωτερικών τότε, να έχουμε την ποσόστωση για τα πανεπιστήμια των παιδιών </w:t>
      </w:r>
      <w:r>
        <w:rPr>
          <w:rFonts w:eastAsia="Times New Roman"/>
          <w:szCs w:val="24"/>
        </w:rPr>
        <w:t xml:space="preserve">της μειονότητας. Περίπου διακόσια παιδιά κάθε χρόνο μπαίνουν στα πανεπιστήμια. </w:t>
      </w:r>
    </w:p>
    <w:p w14:paraId="7CF05EDF" w14:textId="77777777" w:rsidR="00DE1A4F" w:rsidRDefault="00594AFE">
      <w:pPr>
        <w:spacing w:line="600" w:lineRule="auto"/>
        <w:ind w:firstLine="720"/>
        <w:jc w:val="both"/>
        <w:rPr>
          <w:rFonts w:eastAsia="Times New Roman"/>
          <w:szCs w:val="24"/>
        </w:rPr>
      </w:pPr>
      <w:r>
        <w:rPr>
          <w:rFonts w:eastAsia="Times New Roman"/>
          <w:szCs w:val="24"/>
        </w:rPr>
        <w:t xml:space="preserve">Στη σημερινή συζήτηση αναγνωρίζουμε την προσπάθεια της </w:t>
      </w:r>
      <w:r>
        <w:rPr>
          <w:rFonts w:eastAsia="Times New Roman"/>
          <w:szCs w:val="24"/>
        </w:rPr>
        <w:t xml:space="preserve">κ. </w:t>
      </w:r>
      <w:r>
        <w:rPr>
          <w:rFonts w:eastAsia="Times New Roman"/>
          <w:szCs w:val="24"/>
        </w:rPr>
        <w:t>Αναγνωστοπούλου, ως Αναπληρώτριας Υπουργού Παιδείας, για να ιδρυθεί –και ιδρύθηκε παρά τις λαοσυνάξεις που υπήρχαν στη</w:t>
      </w:r>
      <w:r>
        <w:rPr>
          <w:rFonts w:eastAsia="Times New Roman"/>
          <w:szCs w:val="24"/>
        </w:rPr>
        <w:t xml:space="preserve"> Θεσσαλονίκη- το Τμήμα Μουσουλμανικών Σπουδών στο Πανεπιστήμιο Θεσσαλονίκης.</w:t>
      </w:r>
    </w:p>
    <w:p w14:paraId="7CF05EE0"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Αναγνωρίζουμε, επίσης, της προσπάθεια του νυν Υπουργού κ. </w:t>
      </w:r>
      <w:proofErr w:type="spellStart"/>
      <w:r>
        <w:rPr>
          <w:rFonts w:eastAsia="Times New Roman" w:cs="Times New Roman"/>
          <w:szCs w:val="24"/>
        </w:rPr>
        <w:t>Γαβρόγλου</w:t>
      </w:r>
      <w:proofErr w:type="spellEnd"/>
      <w:r>
        <w:rPr>
          <w:rFonts w:eastAsia="Times New Roman" w:cs="Times New Roman"/>
          <w:szCs w:val="24"/>
        </w:rPr>
        <w:t xml:space="preserve"> για την αναβάθμιση του νηπιαγωγείου της μειονότητας στη Θράκη και πολλά άλλα θα έρθουν και θα έρθουν –επαναλαμβ</w:t>
      </w:r>
      <w:r>
        <w:rPr>
          <w:rFonts w:eastAsia="Times New Roman" w:cs="Times New Roman"/>
          <w:szCs w:val="24"/>
        </w:rPr>
        <w:t>άνω- ως αποτέλεσμα της προοδευτικής διακυβέρνησης που επιδιώκει ευρύτερες συναινέσεις για να επιλύσει αυτά τα ζητήματα.</w:t>
      </w:r>
    </w:p>
    <w:p w14:paraId="7CF05EE1"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Τελειώνοντας, θα ήθελα να αναφερθώ και σε ένα θέμα το οποίο δεν είναι εσωτερικής έννομης τάξης όπως τα θέματα τα οποία αναφέρθηκα νωρίτε</w:t>
      </w:r>
      <w:r>
        <w:rPr>
          <w:rFonts w:eastAsia="Times New Roman" w:cs="Times New Roman"/>
          <w:szCs w:val="24"/>
        </w:rPr>
        <w:t xml:space="preserve">ρα, αλλά άπτεται κάποιας ποιότητας αυτών των θεμάτων: Είναι το Μακεδονικό. Αυτή η Κυβέρνηση, όπως βλέπετε, όχι κάτω από πιέσεις, οι πιέσεις παίζουν πάντοτε στην πολιτική, αλλά ως αποτέλεσμα του δικού της </w:t>
      </w:r>
      <w:proofErr w:type="spellStart"/>
      <w:r>
        <w:rPr>
          <w:rFonts w:eastAsia="Times New Roman" w:cs="Times New Roman"/>
          <w:szCs w:val="24"/>
        </w:rPr>
        <w:t>αξιακού</w:t>
      </w:r>
      <w:proofErr w:type="spellEnd"/>
      <w:r>
        <w:rPr>
          <w:rFonts w:eastAsia="Times New Roman" w:cs="Times New Roman"/>
          <w:szCs w:val="24"/>
        </w:rPr>
        <w:t xml:space="preserve"> φορτίου, που θέλει να υπάρξει μια ανάπτυξη σ</w:t>
      </w:r>
      <w:r>
        <w:rPr>
          <w:rFonts w:eastAsia="Times New Roman" w:cs="Times New Roman"/>
          <w:szCs w:val="24"/>
        </w:rPr>
        <w:t xml:space="preserve">ε ολόκληρα τα Βαλκάνια, </w:t>
      </w:r>
      <w:proofErr w:type="spellStart"/>
      <w:r>
        <w:rPr>
          <w:rFonts w:eastAsia="Times New Roman" w:cs="Times New Roman"/>
          <w:szCs w:val="24"/>
        </w:rPr>
        <w:t>συνανάπτυξη</w:t>
      </w:r>
      <w:proofErr w:type="spellEnd"/>
      <w:r>
        <w:rPr>
          <w:rFonts w:eastAsia="Times New Roman" w:cs="Times New Roman"/>
          <w:szCs w:val="24"/>
        </w:rPr>
        <w:t xml:space="preserve"> με </w:t>
      </w:r>
      <w:r>
        <w:rPr>
          <w:rFonts w:eastAsia="Times New Roman" w:cs="Times New Roman"/>
          <w:szCs w:val="24"/>
        </w:rPr>
        <w:t>δημοκρατία</w:t>
      </w:r>
      <w:r>
        <w:rPr>
          <w:rFonts w:eastAsia="Times New Roman" w:cs="Times New Roman"/>
          <w:szCs w:val="24"/>
        </w:rPr>
        <w:t>, με συμφέρον για όλες τις χώρες, που σημαίνει ότι θα είναι ένας χώρος σταθερότητας σε μια Ευρώπη που αναπτύσσονται σήμερα, δυστυχώς, τάσεις αποσύνθεσης, αν κανείς δει την ακροδεξιά που ανεβαίνει και τις χώρ</w:t>
      </w:r>
      <w:r>
        <w:rPr>
          <w:rFonts w:eastAsia="Times New Roman" w:cs="Times New Roman"/>
          <w:szCs w:val="24"/>
        </w:rPr>
        <w:t xml:space="preserve">ες του </w:t>
      </w:r>
      <w:proofErr w:type="spellStart"/>
      <w:r>
        <w:rPr>
          <w:rFonts w:eastAsia="Times New Roman" w:cs="Times New Roman"/>
          <w:szCs w:val="24"/>
        </w:rPr>
        <w:t>Βίσεγκραντ</w:t>
      </w:r>
      <w:proofErr w:type="spellEnd"/>
      <w:r>
        <w:rPr>
          <w:rFonts w:eastAsia="Times New Roman" w:cs="Times New Roman"/>
          <w:szCs w:val="24"/>
        </w:rPr>
        <w:t xml:space="preserve"> που θέτουν τους δικούς τους περιορισμούς.</w:t>
      </w:r>
    </w:p>
    <w:p w14:paraId="7CF05EE2"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Σε αυτόν, λοιπόν, τον ευρωπαϊκό χώρο, τα Βαλκάνια, μπορούν να διαψεύσουν την ιστορία τους στον εικοστό αιώνα και να αποδειχθούν, με δυσκολίες -επαναλαμβάνω-, αλλά να αποδειχθούν ένας χώρος σταθερό</w:t>
      </w:r>
      <w:r>
        <w:rPr>
          <w:rFonts w:eastAsia="Times New Roman" w:cs="Times New Roman"/>
          <w:szCs w:val="24"/>
        </w:rPr>
        <w:t xml:space="preserve">τητας και οικονομικής ανάπτυξης, που σημαίνει </w:t>
      </w:r>
      <w:r>
        <w:rPr>
          <w:rFonts w:eastAsia="Times New Roman" w:cs="Times New Roman"/>
          <w:szCs w:val="24"/>
        </w:rPr>
        <w:t xml:space="preserve">δημοκρατίας </w:t>
      </w:r>
      <w:r>
        <w:rPr>
          <w:rFonts w:eastAsia="Times New Roman" w:cs="Times New Roman"/>
          <w:szCs w:val="24"/>
        </w:rPr>
        <w:t>και ειρήνης. Αυτό είναι το μήνυμα της σημερινής συνεδρίασης.</w:t>
      </w:r>
    </w:p>
    <w:p w14:paraId="7CF05EE3"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Ευχαριστώ.</w:t>
      </w:r>
    </w:p>
    <w:p w14:paraId="7CF05EE4" w14:textId="77777777" w:rsidR="00DE1A4F" w:rsidRDefault="00594AFE">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 xml:space="preserve">τις πτέρυγες </w:t>
      </w:r>
      <w:r>
        <w:rPr>
          <w:rFonts w:eastAsia="Times New Roman" w:cs="Times New Roman"/>
          <w:szCs w:val="24"/>
        </w:rPr>
        <w:t>του ΣΥΡΙΖΑ και των ΑΝΕΛ)</w:t>
      </w:r>
    </w:p>
    <w:p w14:paraId="7CF05EE5"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Προτού δώσω τον λόγο στον Υπουργ</w:t>
      </w:r>
      <w:r>
        <w:rPr>
          <w:rFonts w:eastAsia="Times New Roman" w:cs="Times New Roman"/>
          <w:szCs w:val="24"/>
        </w:rPr>
        <w:t>ό, κύριε Κωνσταντόπουλε, ζητήσατε τον λόγο για τρία λεπτά.</w:t>
      </w:r>
    </w:p>
    <w:p w14:paraId="7CF05EE6"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Κυρίες και κύριοι συνάδελφοι, τόσο η ψήφιση για τη λειτουργία του ισλαμικού τεμένους στην Αθήνα όσο και η σημερινή συζήτηση για την τροποποίηση του άρθρου 5 του σχεδίου ν</w:t>
      </w:r>
      <w:r>
        <w:rPr>
          <w:rFonts w:eastAsia="Times New Roman" w:cs="Times New Roman"/>
          <w:szCs w:val="24"/>
        </w:rPr>
        <w:t xml:space="preserve">όμου 1920/1991 αποτυπώνουν στην πράξη τη μακρά παράδοση σεβασμού που έχει η </w:t>
      </w:r>
      <w:r>
        <w:rPr>
          <w:rFonts w:eastAsia="Times New Roman" w:cs="Times New Roman"/>
          <w:szCs w:val="24"/>
        </w:rPr>
        <w:t xml:space="preserve">πολιτεία </w:t>
      </w:r>
      <w:r>
        <w:rPr>
          <w:rFonts w:eastAsia="Times New Roman" w:cs="Times New Roman"/>
          <w:szCs w:val="24"/>
        </w:rPr>
        <w:t>στη διαφορετικότητα των θρησκειών.</w:t>
      </w:r>
    </w:p>
    <w:p w14:paraId="7CF05EE7"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Και τότε και τώρα η Δημοκρατική Συμπαράταξη στήριξε και συνέβαλε ουσιαστικά στην τελική διαμόρφωση των νομοθετημάτων με παρεμβάσεις και </w:t>
      </w:r>
      <w:r>
        <w:rPr>
          <w:rFonts w:eastAsia="Times New Roman" w:cs="Times New Roman"/>
          <w:szCs w:val="24"/>
        </w:rPr>
        <w:t>προτάσεις. Είναι μια διαχρονική υπεύθυνη στάση που αποδεικνύει στην πράξη τη σταθερή θέση της παράταξής μας για ισονομία και ανεξιθρησκεία.</w:t>
      </w:r>
    </w:p>
    <w:p w14:paraId="7CF05EE8"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Είναι γεγονός ότι έχουμε μια αναγνωρισμένη, κατά το </w:t>
      </w:r>
      <w:r>
        <w:rPr>
          <w:rFonts w:eastAsia="Times New Roman" w:cs="Times New Roman"/>
          <w:szCs w:val="24"/>
        </w:rPr>
        <w:t>Διεθνές Δίκαιο</w:t>
      </w:r>
      <w:r>
        <w:rPr>
          <w:rFonts w:eastAsia="Times New Roman" w:cs="Times New Roman"/>
          <w:szCs w:val="24"/>
        </w:rPr>
        <w:t xml:space="preserve">, μουσουλμανική μειονότητα στη Θράκη με βάση της Συνθήκη της </w:t>
      </w:r>
      <w:proofErr w:type="spellStart"/>
      <w:r>
        <w:rPr>
          <w:rFonts w:eastAsia="Times New Roman" w:cs="Times New Roman"/>
          <w:szCs w:val="24"/>
        </w:rPr>
        <w:t>Λωζάνης</w:t>
      </w:r>
      <w:proofErr w:type="spellEnd"/>
      <w:r>
        <w:rPr>
          <w:rFonts w:eastAsia="Times New Roman" w:cs="Times New Roman"/>
          <w:szCs w:val="24"/>
        </w:rPr>
        <w:t xml:space="preserve">, μια μειονότητα που </w:t>
      </w:r>
      <w:proofErr w:type="spellStart"/>
      <w:r>
        <w:rPr>
          <w:rFonts w:eastAsia="Times New Roman" w:cs="Times New Roman"/>
          <w:szCs w:val="24"/>
        </w:rPr>
        <w:t>διέπεται</w:t>
      </w:r>
      <w:proofErr w:type="spellEnd"/>
      <w:r>
        <w:rPr>
          <w:rFonts w:eastAsia="Times New Roman" w:cs="Times New Roman"/>
          <w:szCs w:val="24"/>
        </w:rPr>
        <w:t xml:space="preserve"> από τη </w:t>
      </w:r>
      <w:proofErr w:type="spellStart"/>
      <w:r>
        <w:rPr>
          <w:rFonts w:eastAsia="Times New Roman" w:cs="Times New Roman"/>
          <w:szCs w:val="24"/>
        </w:rPr>
        <w:t>σαρία</w:t>
      </w:r>
      <w:proofErr w:type="spellEnd"/>
      <w:r>
        <w:rPr>
          <w:rFonts w:eastAsia="Times New Roman" w:cs="Times New Roman"/>
          <w:szCs w:val="24"/>
        </w:rPr>
        <w:t xml:space="preserve"> </w:t>
      </w:r>
      <w:r>
        <w:rPr>
          <w:rFonts w:eastAsia="Times New Roman" w:cs="Times New Roman"/>
          <w:szCs w:val="24"/>
        </w:rPr>
        <w:t>ως προς το οικογενειακό και κληρονομικό δίκαιο.</w:t>
      </w:r>
    </w:p>
    <w:p w14:paraId="7CF05EE9"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Το Σύνταγμά μας διασφαλίζει πλήρη και απόλυτη κατοχύρωση της θρησκευτικής ελευθερίας σε επίπεδο υ</w:t>
      </w:r>
      <w:r>
        <w:rPr>
          <w:rFonts w:eastAsia="Times New Roman" w:cs="Times New Roman"/>
          <w:szCs w:val="24"/>
        </w:rPr>
        <w:t xml:space="preserve">ψηλότερο από την αντίστοιχη διάταξη της Ευρωπαϊκής Σύμβασης των Ανθρωπίνων Δικαιωμάτων. Αυτό είναι το πλέον σημαντικό. Το άρθρο 13 του Συντάγματός μας είναι δραματικά πληρέστερο από το άρθρο 9 της παραπάνω </w:t>
      </w:r>
      <w:r>
        <w:rPr>
          <w:rFonts w:eastAsia="Times New Roman" w:cs="Times New Roman"/>
          <w:szCs w:val="24"/>
        </w:rPr>
        <w:t>σύμβασης</w:t>
      </w:r>
      <w:r>
        <w:rPr>
          <w:rFonts w:eastAsia="Times New Roman" w:cs="Times New Roman"/>
          <w:szCs w:val="24"/>
        </w:rPr>
        <w:t xml:space="preserve">. Ως εκ τούτου </w:t>
      </w:r>
      <w:proofErr w:type="spellStart"/>
      <w:r>
        <w:rPr>
          <w:rFonts w:eastAsia="Times New Roman" w:cs="Times New Roman"/>
          <w:szCs w:val="24"/>
        </w:rPr>
        <w:t>οριοθετείται</w:t>
      </w:r>
      <w:proofErr w:type="spellEnd"/>
      <w:r>
        <w:rPr>
          <w:rFonts w:eastAsia="Times New Roman" w:cs="Times New Roman"/>
          <w:szCs w:val="24"/>
        </w:rPr>
        <w:t xml:space="preserve"> με απόλυτη σαφ</w:t>
      </w:r>
      <w:r>
        <w:rPr>
          <w:rFonts w:eastAsia="Times New Roman" w:cs="Times New Roman"/>
          <w:szCs w:val="24"/>
        </w:rPr>
        <w:t>ήνεια το θρησκευτικό δικαίωμα της μουσουλμανικής μειονότητας.</w:t>
      </w:r>
    </w:p>
    <w:p w14:paraId="7CF05EEA"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Σήμερα κάνουμε ένα βήμα παραπάνω. Αποτυπώνουμε με σαφήνεια τον ρόλο του μουφτή στην ενδοοικογενειακή διένεξη και στη λύση του γάμου. Δίνουμε το δικαίωμα στους κατά νόμο συζύγους να επιλέξουν τον</w:t>
      </w:r>
      <w:r>
        <w:rPr>
          <w:rFonts w:eastAsia="Times New Roman" w:cs="Times New Roman"/>
          <w:szCs w:val="24"/>
        </w:rPr>
        <w:t xml:space="preserve"> τρόπο λύσης του έγγαμου βίου και τον τρόπο διευθέτησης των περιουσιακών τους στοιχείων. Αυτή η ρύθμιση δεν γίνεται μέσα σε ένα κλίμα γενικευμένης αγανάκτησης της μουσουλμανικής μειονότητας. Το αντίθετο θα έλεγα. Έχουν γίνει σημαντικά και ουσιαστικά βήματα</w:t>
      </w:r>
      <w:r>
        <w:rPr>
          <w:rFonts w:eastAsia="Times New Roman" w:cs="Times New Roman"/>
          <w:szCs w:val="24"/>
        </w:rPr>
        <w:t xml:space="preserve"> στον </w:t>
      </w:r>
      <w:proofErr w:type="spellStart"/>
      <w:r>
        <w:rPr>
          <w:rFonts w:eastAsia="Times New Roman" w:cs="Times New Roman"/>
          <w:szCs w:val="24"/>
        </w:rPr>
        <w:t>δικαιικό</w:t>
      </w:r>
      <w:proofErr w:type="spellEnd"/>
      <w:r>
        <w:rPr>
          <w:rFonts w:eastAsia="Times New Roman" w:cs="Times New Roman"/>
          <w:szCs w:val="24"/>
        </w:rPr>
        <w:t xml:space="preserve"> </w:t>
      </w:r>
      <w:r>
        <w:rPr>
          <w:rFonts w:eastAsia="Times New Roman" w:cs="Times New Roman"/>
          <w:szCs w:val="24"/>
        </w:rPr>
        <w:t xml:space="preserve">τρόπο επίλυσης του οικογενειακού </w:t>
      </w:r>
      <w:r>
        <w:rPr>
          <w:rFonts w:eastAsia="Times New Roman" w:cs="Times New Roman"/>
          <w:szCs w:val="24"/>
        </w:rPr>
        <w:t>δικα</w:t>
      </w:r>
      <w:r>
        <w:rPr>
          <w:rFonts w:eastAsia="Times New Roman" w:cs="Times New Roman"/>
          <w:szCs w:val="24"/>
        </w:rPr>
        <w:t>ί</w:t>
      </w:r>
      <w:r>
        <w:rPr>
          <w:rFonts w:eastAsia="Times New Roman" w:cs="Times New Roman"/>
          <w:szCs w:val="24"/>
        </w:rPr>
        <w:t xml:space="preserve">ου </w:t>
      </w:r>
      <w:r>
        <w:rPr>
          <w:rFonts w:eastAsia="Times New Roman" w:cs="Times New Roman"/>
          <w:szCs w:val="24"/>
        </w:rPr>
        <w:t>της μουσουλμανικής μειονότητας. Είναι μια ουσιαστική ρύθμιση όπου και προσαρμόζεται στην ευρωπαϊκή πραγματικότητα και αποκαθιστά την ισονομία στο μέγιστο βαθμό.</w:t>
      </w:r>
    </w:p>
    <w:p w14:paraId="7CF05EEB"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Κύριε Υπουργέ, με την τροπολογία που κα</w:t>
      </w:r>
      <w:r>
        <w:rPr>
          <w:rFonts w:eastAsia="Times New Roman" w:cs="Times New Roman"/>
          <w:szCs w:val="24"/>
        </w:rPr>
        <w:t xml:space="preserve">τατέθηκε από μέρους μας και που στηρίχθηκε, θα έλεγα, αναλυτικά από τον Πρόεδρο κ. Βενιζέλο θεωρούμε ότι θωρακίζεται ακόμα περισσότερο το </w:t>
      </w:r>
      <w:r>
        <w:rPr>
          <w:rFonts w:eastAsia="Times New Roman" w:cs="Times New Roman"/>
          <w:szCs w:val="24"/>
        </w:rPr>
        <w:t xml:space="preserve">Ελληνικό Δίκαιο </w:t>
      </w:r>
      <w:r>
        <w:rPr>
          <w:rFonts w:eastAsia="Times New Roman" w:cs="Times New Roman"/>
          <w:szCs w:val="24"/>
        </w:rPr>
        <w:t>στη μουσουλμανική μειονότητα και πρέπει να την κάνετε δεκτή.</w:t>
      </w:r>
    </w:p>
    <w:p w14:paraId="7CF05EEC"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Είναι πάρα πολύ σημαντικό γεγονός το ελλη</w:t>
      </w:r>
      <w:r>
        <w:rPr>
          <w:rFonts w:eastAsia="Times New Roman" w:cs="Times New Roman"/>
          <w:szCs w:val="24"/>
        </w:rPr>
        <w:t>νικό δικαστήριο να επικυρώνει και να ελέγχει την απόφαση του μουφτή. Αποτελεί θα έλεγα δικλίδα ασφάλειας η εκτέλεση της απόφασης μετά τη δημοσίευσή της από το ελληνικό δικαστήριο της έδρας του μουφτή.</w:t>
      </w:r>
    </w:p>
    <w:p w14:paraId="7CF05EED" w14:textId="77777777" w:rsidR="00DE1A4F" w:rsidRDefault="00594AFE">
      <w:pPr>
        <w:spacing w:line="600" w:lineRule="auto"/>
        <w:ind w:firstLine="720"/>
        <w:jc w:val="both"/>
        <w:rPr>
          <w:rFonts w:eastAsia="Times New Roman"/>
          <w:szCs w:val="24"/>
        </w:rPr>
      </w:pPr>
      <w:r>
        <w:rPr>
          <w:rFonts w:eastAsia="Times New Roman"/>
          <w:szCs w:val="24"/>
        </w:rPr>
        <w:t>Τέλος, εμείς η Δημοκρατική Συμπαράταξη ψηφίζουμε το παρ</w:t>
      </w:r>
      <w:r>
        <w:rPr>
          <w:rFonts w:eastAsia="Times New Roman"/>
          <w:szCs w:val="24"/>
        </w:rPr>
        <w:t xml:space="preserve">όν νομοσχέδιο και επισημαίνουμε την αναγκαιότητα του διαλόγου στην έκδοση του </w:t>
      </w:r>
      <w:r>
        <w:rPr>
          <w:rFonts w:eastAsia="Times New Roman"/>
          <w:szCs w:val="24"/>
        </w:rPr>
        <w:t>προεδρικού διατάγματος</w:t>
      </w:r>
      <w:r>
        <w:rPr>
          <w:rFonts w:eastAsia="Times New Roman"/>
          <w:szCs w:val="24"/>
        </w:rPr>
        <w:t xml:space="preserve"> που ακολουθεί τη δημοσίευση του νόμου.</w:t>
      </w:r>
    </w:p>
    <w:p w14:paraId="7CF05EEE" w14:textId="77777777" w:rsidR="00DE1A4F" w:rsidRDefault="00594AFE">
      <w:pPr>
        <w:spacing w:line="600" w:lineRule="auto"/>
        <w:ind w:firstLine="720"/>
        <w:jc w:val="both"/>
        <w:rPr>
          <w:rFonts w:eastAsia="Times New Roman"/>
          <w:szCs w:val="24"/>
        </w:rPr>
      </w:pPr>
      <w:r>
        <w:rPr>
          <w:rFonts w:eastAsia="Times New Roman"/>
          <w:szCs w:val="24"/>
        </w:rPr>
        <w:t>Σας ευχαριστώ.</w:t>
      </w:r>
    </w:p>
    <w:p w14:paraId="7CF05EEF" w14:textId="77777777" w:rsidR="00DE1A4F" w:rsidRDefault="00594AFE">
      <w:pPr>
        <w:spacing w:line="600" w:lineRule="auto"/>
        <w:ind w:firstLine="720"/>
        <w:jc w:val="center"/>
        <w:rPr>
          <w:rFonts w:eastAsia="Times New Roman"/>
          <w:szCs w:val="24"/>
        </w:rPr>
      </w:pPr>
      <w:r>
        <w:rPr>
          <w:rFonts w:eastAsia="Times New Roman" w:cs="Times New Roman"/>
          <w:szCs w:val="24"/>
        </w:rPr>
        <w:t>(Χειροκροτήματα από την πτέρυγα του ΣΥΡΙΖΑ)</w:t>
      </w:r>
    </w:p>
    <w:p w14:paraId="7CF05EF0" w14:textId="77777777" w:rsidR="00DE1A4F" w:rsidRDefault="00594AFE">
      <w:pPr>
        <w:spacing w:line="600" w:lineRule="auto"/>
        <w:ind w:firstLine="720"/>
        <w:jc w:val="both"/>
        <w:rPr>
          <w:rFonts w:eastAsia="Times New Roman"/>
          <w:bCs/>
          <w:szCs w:val="24"/>
        </w:rPr>
      </w:pPr>
      <w:r>
        <w:rPr>
          <w:rFonts w:eastAsia="Times New Roman"/>
          <w:b/>
          <w:bCs/>
          <w:szCs w:val="24"/>
        </w:rPr>
        <w:t>ΠΡΟΕΔΡΕΥΩΝ (</w:t>
      </w:r>
      <w:r>
        <w:rPr>
          <w:rFonts w:eastAsia="Times New Roman"/>
          <w:b/>
          <w:szCs w:val="24"/>
        </w:rPr>
        <w:t>Δημήτριος Κρεμαστινός)</w:t>
      </w:r>
      <w:r>
        <w:rPr>
          <w:rFonts w:eastAsia="Times New Roman"/>
          <w:b/>
          <w:bCs/>
          <w:szCs w:val="24"/>
        </w:rPr>
        <w:t xml:space="preserve">: </w:t>
      </w:r>
      <w:r>
        <w:rPr>
          <w:rFonts w:eastAsia="Times New Roman"/>
          <w:bCs/>
          <w:szCs w:val="24"/>
        </w:rPr>
        <w:t>Και εμείς ευχαριστούμ</w:t>
      </w:r>
      <w:r>
        <w:rPr>
          <w:rFonts w:eastAsia="Times New Roman"/>
          <w:bCs/>
          <w:szCs w:val="24"/>
        </w:rPr>
        <w:t>ε.</w:t>
      </w:r>
    </w:p>
    <w:p w14:paraId="7CF05EF1" w14:textId="77777777" w:rsidR="00DE1A4F" w:rsidRDefault="00594AFE">
      <w:pPr>
        <w:spacing w:line="600" w:lineRule="auto"/>
        <w:ind w:firstLine="720"/>
        <w:jc w:val="both"/>
        <w:rPr>
          <w:rFonts w:eastAsia="Times New Roman"/>
          <w:b/>
          <w:bCs/>
          <w:szCs w:val="24"/>
        </w:rPr>
      </w:pPr>
      <w:r>
        <w:rPr>
          <w:rFonts w:eastAsia="Times New Roman"/>
          <w:b/>
          <w:bCs/>
          <w:szCs w:val="24"/>
        </w:rPr>
        <w:t xml:space="preserve">ΔΗΜΗΤΡΙΟΣ ΕΜΜΑΝΟΥΗΛΙΔΗΣ: </w:t>
      </w:r>
      <w:r>
        <w:rPr>
          <w:rFonts w:eastAsia="Times New Roman"/>
          <w:bCs/>
          <w:szCs w:val="24"/>
        </w:rPr>
        <w:t>Κύριε Πρόεδρε, θα ήθελα τον λόγο, σας παρακαλώ.</w:t>
      </w:r>
    </w:p>
    <w:p w14:paraId="7CF05EF2" w14:textId="77777777" w:rsidR="00DE1A4F" w:rsidRDefault="00594AFE">
      <w:pPr>
        <w:spacing w:line="600" w:lineRule="auto"/>
        <w:ind w:firstLine="720"/>
        <w:jc w:val="both"/>
        <w:rPr>
          <w:rFonts w:eastAsia="Times New Roman"/>
          <w:bCs/>
          <w:szCs w:val="24"/>
        </w:rPr>
      </w:pPr>
      <w:r>
        <w:rPr>
          <w:rFonts w:eastAsia="Times New Roman"/>
          <w:b/>
          <w:bCs/>
          <w:szCs w:val="24"/>
        </w:rPr>
        <w:t>ΠΡΟΕΔΡΕΥΩΝ (</w:t>
      </w:r>
      <w:r>
        <w:rPr>
          <w:rFonts w:eastAsia="Times New Roman"/>
          <w:b/>
          <w:szCs w:val="24"/>
        </w:rPr>
        <w:t>Δημήτριος Κρεμαστινός)</w:t>
      </w:r>
      <w:r>
        <w:rPr>
          <w:rFonts w:eastAsia="Times New Roman"/>
          <w:b/>
          <w:bCs/>
          <w:szCs w:val="24"/>
        </w:rPr>
        <w:t xml:space="preserve">: </w:t>
      </w:r>
      <w:r>
        <w:rPr>
          <w:rFonts w:eastAsia="Times New Roman"/>
          <w:bCs/>
          <w:szCs w:val="24"/>
        </w:rPr>
        <w:t>Ορίστε, κύριε Εμμανουηλίδη, έχετε τον λόγο για τρία λεπτά.</w:t>
      </w:r>
    </w:p>
    <w:p w14:paraId="7CF05EF3" w14:textId="77777777" w:rsidR="00DE1A4F" w:rsidRDefault="00594AFE">
      <w:pPr>
        <w:spacing w:line="600" w:lineRule="auto"/>
        <w:ind w:firstLine="720"/>
        <w:jc w:val="both"/>
        <w:rPr>
          <w:rFonts w:eastAsia="Times New Roman"/>
          <w:bCs/>
          <w:szCs w:val="24"/>
        </w:rPr>
      </w:pPr>
      <w:r>
        <w:rPr>
          <w:rFonts w:eastAsia="Times New Roman"/>
          <w:b/>
          <w:bCs/>
          <w:szCs w:val="24"/>
        </w:rPr>
        <w:t xml:space="preserve">ΔΗΜΗΤΡΙΟΣ ΕΜΜΑΝΟΥΗΛΙΔΗΣ: </w:t>
      </w:r>
      <w:r>
        <w:rPr>
          <w:rFonts w:eastAsia="Times New Roman"/>
          <w:bCs/>
          <w:szCs w:val="24"/>
        </w:rPr>
        <w:t>Ευχαριστώ, κύριε Πρόεδρε.</w:t>
      </w:r>
    </w:p>
    <w:p w14:paraId="7CF05EF4" w14:textId="77777777" w:rsidR="00DE1A4F" w:rsidRDefault="00594AFE">
      <w:pPr>
        <w:spacing w:line="600" w:lineRule="auto"/>
        <w:ind w:firstLine="720"/>
        <w:jc w:val="both"/>
        <w:rPr>
          <w:rFonts w:eastAsia="Times New Roman"/>
          <w:bCs/>
          <w:szCs w:val="24"/>
        </w:rPr>
      </w:pPr>
      <w:r>
        <w:rPr>
          <w:rFonts w:eastAsia="Times New Roman"/>
          <w:bCs/>
          <w:szCs w:val="24"/>
        </w:rPr>
        <w:t>Κύριε Υπουργέ, κυρίες και κύριοι σ</w:t>
      </w:r>
      <w:r>
        <w:rPr>
          <w:rFonts w:eastAsia="Times New Roman"/>
          <w:bCs/>
          <w:szCs w:val="24"/>
        </w:rPr>
        <w:t xml:space="preserve">υνάδελφοι, κατά τη διαδικασία συζήτησης του νομοσχεδίου «περί </w:t>
      </w:r>
      <w:r>
        <w:rPr>
          <w:rFonts w:eastAsia="Times New Roman"/>
          <w:bCs/>
          <w:szCs w:val="24"/>
        </w:rPr>
        <w:t>Μουσουλμάνων Θρησκευτικών Λειτουργών</w:t>
      </w:r>
      <w:r>
        <w:rPr>
          <w:rFonts w:eastAsia="Times New Roman"/>
          <w:bCs/>
          <w:szCs w:val="24"/>
        </w:rPr>
        <w:t>» κατ’ εμέ συνήχθησαν τα εξής συμπεράσματα.</w:t>
      </w:r>
    </w:p>
    <w:p w14:paraId="7CF05EF5" w14:textId="77777777" w:rsidR="00DE1A4F" w:rsidRDefault="00594AFE">
      <w:pPr>
        <w:spacing w:line="600" w:lineRule="auto"/>
        <w:ind w:firstLine="720"/>
        <w:jc w:val="both"/>
        <w:rPr>
          <w:rFonts w:eastAsia="Times New Roman"/>
          <w:bCs/>
          <w:szCs w:val="24"/>
        </w:rPr>
      </w:pPr>
      <w:r>
        <w:rPr>
          <w:rFonts w:eastAsia="Times New Roman"/>
          <w:bCs/>
          <w:szCs w:val="24"/>
        </w:rPr>
        <w:t xml:space="preserve">Πρώτον, η Αίθουσα της Γερουσίας ίσως ήταν υποβλητική στο να παρουσιαστεί συζήτηση ενός άλλου επιπέδου. Πραγματικά, χαρήκαμε την ευθύνη την προσωπική, την ευθύνη των κομμάτων απέναντι σε ένα θέμα που θα έλεγα ότι φάνταζε στην αρχή δύσκολο, αλλά τελικά όταν </w:t>
      </w:r>
      <w:r>
        <w:rPr>
          <w:rFonts w:eastAsia="Times New Roman"/>
          <w:bCs/>
          <w:szCs w:val="24"/>
        </w:rPr>
        <w:t>υπάρχει η πρόθεση να αναπτύξουμε έναν ουσιαστικό διάλογο, βρίσκουμε τον δρόμο να συμφωνούμε στα αυτονόητα. Το αυτονόητο είναι η προάσπιση των ανθρωπίνων δικαιωμάτων, όπως αυτή καταδείχθηκε από το πλήθος των ομιλητών. Θα σταθώ ιδιαίτερα, όμως, στην εμβληματ</w:t>
      </w:r>
      <w:r>
        <w:rPr>
          <w:rFonts w:eastAsia="Times New Roman"/>
          <w:bCs/>
          <w:szCs w:val="24"/>
        </w:rPr>
        <w:t xml:space="preserve">ική μορφή του Μουσταφά </w:t>
      </w:r>
      <w:proofErr w:type="spellStart"/>
      <w:r>
        <w:rPr>
          <w:rFonts w:eastAsia="Times New Roman"/>
          <w:bCs/>
          <w:szCs w:val="24"/>
        </w:rPr>
        <w:t>Μουσταφά</w:t>
      </w:r>
      <w:proofErr w:type="spellEnd"/>
      <w:r>
        <w:rPr>
          <w:rFonts w:eastAsia="Times New Roman"/>
          <w:bCs/>
          <w:szCs w:val="24"/>
        </w:rPr>
        <w:t xml:space="preserve">, που δεν είναι τίποτα άλλο παρά η ψυχή της Αριστεράς. </w:t>
      </w:r>
    </w:p>
    <w:p w14:paraId="7CF05EF6" w14:textId="77777777" w:rsidR="00DE1A4F" w:rsidRDefault="00594AFE">
      <w:pPr>
        <w:spacing w:line="600" w:lineRule="auto"/>
        <w:ind w:firstLine="720"/>
        <w:jc w:val="both"/>
        <w:rPr>
          <w:rFonts w:eastAsia="Times New Roman"/>
          <w:bCs/>
          <w:szCs w:val="24"/>
        </w:rPr>
      </w:pPr>
      <w:r>
        <w:rPr>
          <w:rFonts w:eastAsia="Times New Roman"/>
          <w:bCs/>
          <w:szCs w:val="24"/>
        </w:rPr>
        <w:t>Λίγο διαφοροποιούμενος από αυτό το κλίμα, που είπαμε ότι είναι κλίμα υποδειγματικό για το πώς πρέπει στο εξής μέσα στο 2018 να εξελίσσονται οι συζητήσεις, θα έλεγα ότι ή</w:t>
      </w:r>
      <w:r>
        <w:rPr>
          <w:rFonts w:eastAsia="Times New Roman"/>
          <w:bCs/>
          <w:szCs w:val="24"/>
        </w:rPr>
        <w:t xml:space="preserve">ταν μια αμαυρωμένη στιγμή όταν τα εξαπτέρυγα του φασισμού μίλησαν εδώ μέσα για αθλιότητες και για αλητείες του πολιτικού συστήματος και ο </w:t>
      </w:r>
      <w:proofErr w:type="spellStart"/>
      <w:r>
        <w:rPr>
          <w:rFonts w:eastAsia="Times New Roman"/>
          <w:bCs/>
          <w:szCs w:val="24"/>
        </w:rPr>
        <w:t>Προεδρεύων</w:t>
      </w:r>
      <w:proofErr w:type="spellEnd"/>
      <w:r>
        <w:rPr>
          <w:rFonts w:eastAsia="Times New Roman"/>
          <w:bCs/>
          <w:szCs w:val="24"/>
        </w:rPr>
        <w:t xml:space="preserve"> ωσεί παρών δεν άκουσε τον υβριστικό αυτό καταιγισμό. Θα πρέπει να είμαστε προσεκτικοί και τα αντανακλαστικά</w:t>
      </w:r>
      <w:r>
        <w:rPr>
          <w:rFonts w:eastAsia="Times New Roman"/>
          <w:bCs/>
          <w:szCs w:val="24"/>
        </w:rPr>
        <w:t xml:space="preserve"> να λειτουργούν σε κάθε περίπτωση. </w:t>
      </w:r>
    </w:p>
    <w:p w14:paraId="7CF05EF7" w14:textId="77777777" w:rsidR="00DE1A4F" w:rsidRDefault="00594AFE">
      <w:pPr>
        <w:spacing w:line="600" w:lineRule="auto"/>
        <w:ind w:firstLine="720"/>
        <w:jc w:val="both"/>
        <w:rPr>
          <w:rFonts w:eastAsia="Times New Roman"/>
          <w:bCs/>
          <w:szCs w:val="24"/>
        </w:rPr>
      </w:pPr>
      <w:r>
        <w:rPr>
          <w:rFonts w:eastAsia="Times New Roman"/>
          <w:bCs/>
          <w:szCs w:val="24"/>
        </w:rPr>
        <w:t xml:space="preserve">Τέλος, εκείνο που θα έχω να καταδείξω είναι ότι υπήρξε πραγματικά μια συνεχής υψιπετής, θα έλεγα, χωρίς να είναι καθ’ υπερβολή ο λόγος, τοποθέτηση και ανάλυση του θέματος από όλους τους ομιλητές, ιδιαίτερα μάλιστα από </w:t>
      </w:r>
      <w:r>
        <w:rPr>
          <w:rFonts w:eastAsia="Times New Roman"/>
          <w:bCs/>
          <w:szCs w:val="24"/>
        </w:rPr>
        <w:t>τους τελευταίους που έκλεισαν αυτήν τη συνεδρίαση.</w:t>
      </w:r>
    </w:p>
    <w:p w14:paraId="7CF05EF8" w14:textId="77777777" w:rsidR="00DE1A4F" w:rsidRDefault="00594AFE">
      <w:pPr>
        <w:spacing w:line="600" w:lineRule="auto"/>
        <w:ind w:firstLine="720"/>
        <w:jc w:val="both"/>
        <w:rPr>
          <w:rFonts w:eastAsia="Times New Roman"/>
          <w:bCs/>
          <w:szCs w:val="24"/>
        </w:rPr>
      </w:pPr>
      <w:r>
        <w:rPr>
          <w:rFonts w:eastAsia="Times New Roman"/>
          <w:bCs/>
          <w:szCs w:val="24"/>
        </w:rPr>
        <w:t>Ευχή και πίστη σε αυτό το πνεύμα να συνεχίσουμε σε όλες τις συνεδριάσεις της Ολομέλειας, γιατί αυτό μας πρέπει ως χώρα και ως λαός.</w:t>
      </w:r>
    </w:p>
    <w:p w14:paraId="7CF05EF9" w14:textId="77777777" w:rsidR="00DE1A4F" w:rsidRDefault="00594AFE">
      <w:pPr>
        <w:spacing w:line="600" w:lineRule="auto"/>
        <w:ind w:firstLine="720"/>
        <w:jc w:val="both"/>
        <w:rPr>
          <w:rFonts w:eastAsia="Times New Roman"/>
          <w:bCs/>
          <w:szCs w:val="24"/>
        </w:rPr>
      </w:pPr>
      <w:r>
        <w:rPr>
          <w:rFonts w:eastAsia="Times New Roman"/>
          <w:bCs/>
          <w:szCs w:val="24"/>
        </w:rPr>
        <w:t>Σας ευχαριστώ.</w:t>
      </w:r>
    </w:p>
    <w:p w14:paraId="7CF05EFA" w14:textId="77777777" w:rsidR="00DE1A4F" w:rsidRDefault="00594AFE">
      <w:pPr>
        <w:spacing w:line="600" w:lineRule="auto"/>
        <w:ind w:firstLine="720"/>
        <w:jc w:val="center"/>
        <w:rPr>
          <w:rFonts w:eastAsia="Times New Roman"/>
          <w:szCs w:val="24"/>
        </w:rPr>
      </w:pPr>
      <w:r>
        <w:rPr>
          <w:rFonts w:eastAsia="Times New Roman" w:cs="Times New Roman"/>
          <w:szCs w:val="24"/>
        </w:rPr>
        <w:t>(Χειροκροτήματα από την πτέρυγα του ΣΥΡΙΖΑ)</w:t>
      </w:r>
    </w:p>
    <w:p w14:paraId="7CF05EFB" w14:textId="77777777" w:rsidR="00DE1A4F" w:rsidRDefault="00594AFE">
      <w:pPr>
        <w:spacing w:line="600" w:lineRule="auto"/>
        <w:ind w:firstLine="720"/>
        <w:jc w:val="both"/>
        <w:rPr>
          <w:rFonts w:eastAsia="Times New Roman"/>
          <w:bCs/>
          <w:szCs w:val="24"/>
        </w:rPr>
      </w:pPr>
      <w:r>
        <w:rPr>
          <w:rFonts w:eastAsia="Times New Roman"/>
          <w:b/>
          <w:bCs/>
          <w:szCs w:val="24"/>
        </w:rPr>
        <w:t>ΠΡΟΕΔΡΕΥΩΝ (</w:t>
      </w:r>
      <w:r>
        <w:rPr>
          <w:rFonts w:eastAsia="Times New Roman"/>
          <w:b/>
          <w:szCs w:val="24"/>
        </w:rPr>
        <w:t>Δη</w:t>
      </w:r>
      <w:r>
        <w:rPr>
          <w:rFonts w:eastAsia="Times New Roman"/>
          <w:b/>
          <w:szCs w:val="24"/>
        </w:rPr>
        <w:t>μήτριος Κρεμαστινός)</w:t>
      </w:r>
      <w:r>
        <w:rPr>
          <w:rFonts w:eastAsia="Times New Roman"/>
          <w:b/>
          <w:bCs/>
          <w:szCs w:val="24"/>
        </w:rPr>
        <w:t xml:space="preserve">: </w:t>
      </w:r>
      <w:r>
        <w:rPr>
          <w:rFonts w:eastAsia="Times New Roman"/>
          <w:bCs/>
          <w:szCs w:val="24"/>
        </w:rPr>
        <w:t xml:space="preserve">Ένα ερώτημα θέλω να κάνω. Κύριε Εμμανουηλίδη, σε ποιον </w:t>
      </w:r>
      <w:proofErr w:type="spellStart"/>
      <w:r>
        <w:rPr>
          <w:rFonts w:eastAsia="Times New Roman"/>
          <w:bCs/>
          <w:szCs w:val="24"/>
        </w:rPr>
        <w:t>Προεδρεύοντα</w:t>
      </w:r>
      <w:proofErr w:type="spellEnd"/>
      <w:r>
        <w:rPr>
          <w:rFonts w:eastAsia="Times New Roman"/>
          <w:bCs/>
          <w:szCs w:val="24"/>
        </w:rPr>
        <w:t xml:space="preserve"> </w:t>
      </w:r>
      <w:r>
        <w:rPr>
          <w:rFonts w:eastAsia="Times New Roman"/>
          <w:bCs/>
          <w:szCs w:val="24"/>
        </w:rPr>
        <w:t>αναφερθήκατε;</w:t>
      </w:r>
    </w:p>
    <w:p w14:paraId="7CF05EFC" w14:textId="77777777" w:rsidR="00DE1A4F" w:rsidRDefault="00594AFE">
      <w:pPr>
        <w:spacing w:line="600" w:lineRule="auto"/>
        <w:ind w:firstLine="720"/>
        <w:jc w:val="both"/>
        <w:rPr>
          <w:rFonts w:eastAsia="Times New Roman"/>
          <w:b/>
          <w:bCs/>
          <w:szCs w:val="24"/>
        </w:rPr>
      </w:pPr>
      <w:r>
        <w:rPr>
          <w:rFonts w:eastAsia="Times New Roman"/>
          <w:b/>
          <w:bCs/>
          <w:szCs w:val="24"/>
        </w:rPr>
        <w:t xml:space="preserve">ΔΗΜΗΤΡΙΟΣ ΕΜΜΑΝΟΥΗΛΙΔΗΣ: </w:t>
      </w:r>
      <w:r>
        <w:rPr>
          <w:rFonts w:eastAsia="Times New Roman"/>
          <w:bCs/>
          <w:szCs w:val="24"/>
        </w:rPr>
        <w:t>Στον πρωινό.</w:t>
      </w:r>
    </w:p>
    <w:p w14:paraId="7CF05EFD" w14:textId="77777777" w:rsidR="00DE1A4F" w:rsidRDefault="00594AFE">
      <w:pPr>
        <w:spacing w:line="600" w:lineRule="auto"/>
        <w:ind w:firstLine="720"/>
        <w:jc w:val="both"/>
        <w:rPr>
          <w:rFonts w:eastAsia="Times New Roman"/>
          <w:bCs/>
          <w:szCs w:val="24"/>
        </w:rPr>
      </w:pPr>
      <w:r>
        <w:rPr>
          <w:rFonts w:eastAsia="Times New Roman"/>
          <w:b/>
          <w:bCs/>
          <w:szCs w:val="24"/>
        </w:rPr>
        <w:t>ΠΡΟΕΔΡΕΥΩΝ (</w:t>
      </w:r>
      <w:r>
        <w:rPr>
          <w:rFonts w:eastAsia="Times New Roman"/>
          <w:b/>
          <w:szCs w:val="24"/>
        </w:rPr>
        <w:t>Δημήτριος Κρεμαστινός)</w:t>
      </w:r>
      <w:r>
        <w:rPr>
          <w:rFonts w:eastAsia="Times New Roman"/>
          <w:b/>
          <w:bCs/>
          <w:szCs w:val="24"/>
        </w:rPr>
        <w:t xml:space="preserve">: </w:t>
      </w:r>
      <w:r>
        <w:rPr>
          <w:rFonts w:eastAsia="Times New Roman"/>
          <w:bCs/>
          <w:szCs w:val="24"/>
        </w:rPr>
        <w:t>Όχι, σε εμένα.</w:t>
      </w:r>
      <w:r>
        <w:rPr>
          <w:rFonts w:eastAsia="Times New Roman"/>
          <w:b/>
          <w:bCs/>
          <w:szCs w:val="24"/>
        </w:rPr>
        <w:t xml:space="preserve"> </w:t>
      </w:r>
      <w:r>
        <w:rPr>
          <w:rFonts w:eastAsia="Times New Roman"/>
          <w:bCs/>
          <w:szCs w:val="24"/>
        </w:rPr>
        <w:t>Ωραία.</w:t>
      </w:r>
    </w:p>
    <w:p w14:paraId="7CF05EFE" w14:textId="77777777" w:rsidR="00DE1A4F" w:rsidRDefault="00594AFE">
      <w:pPr>
        <w:spacing w:line="600" w:lineRule="auto"/>
        <w:ind w:firstLine="720"/>
        <w:jc w:val="both"/>
        <w:rPr>
          <w:rFonts w:eastAsia="Times New Roman"/>
          <w:b/>
          <w:bCs/>
          <w:szCs w:val="24"/>
        </w:rPr>
      </w:pPr>
      <w:r>
        <w:rPr>
          <w:rFonts w:eastAsia="Times New Roman"/>
          <w:bCs/>
          <w:szCs w:val="24"/>
        </w:rPr>
        <w:t>Παρακαλώ, κύριε Υπουργέ, έχετε τον λόγο για δέκα λεπτά.</w:t>
      </w:r>
    </w:p>
    <w:p w14:paraId="7CF05EFF" w14:textId="77777777" w:rsidR="00DE1A4F" w:rsidRDefault="00594AFE">
      <w:pPr>
        <w:spacing w:line="600" w:lineRule="auto"/>
        <w:ind w:firstLine="720"/>
        <w:jc w:val="both"/>
        <w:rPr>
          <w:rFonts w:eastAsia="Times New Roman"/>
          <w:szCs w:val="24"/>
        </w:rPr>
      </w:pPr>
      <w:r>
        <w:rPr>
          <w:rFonts w:eastAsia="Times New Roman"/>
          <w:b/>
          <w:szCs w:val="24"/>
        </w:rPr>
        <w:t xml:space="preserve">ΚΩΝΣΤΑΝΤΙΝΟΣ ΓΑΒΡΟΓΛΟΥ (Υπουργός Παιδείας, Έρευνας και Θρησκευμάτων): </w:t>
      </w:r>
      <w:r>
        <w:rPr>
          <w:rFonts w:eastAsia="Times New Roman"/>
          <w:szCs w:val="24"/>
        </w:rPr>
        <w:t>Κυρίες και κύριοι, όπως είπε ο συνάδελφος, ο κ. Μουσταφά, είναι ένα θεάρεστο έργο το σημερινό, είναι και στο κλίμα της εποχής των γιορτών και του πρώτου –νομίζω- νομοσχεδίου της Ολομέλει</w:t>
      </w:r>
      <w:r>
        <w:rPr>
          <w:rFonts w:eastAsia="Times New Roman"/>
          <w:szCs w:val="24"/>
        </w:rPr>
        <w:t xml:space="preserve">ας αυτήν τη χρονιά. Νομίζω ότι ήταν εξαιρετικά σημαντικό όχι μόνον η συμφωνία, αλλά και ότι η κάθε μία και ο κάθε ένας είχε την άνεση να μπορεί να πει </w:t>
      </w:r>
      <w:proofErr w:type="spellStart"/>
      <w:r>
        <w:rPr>
          <w:rFonts w:eastAsia="Times New Roman"/>
          <w:szCs w:val="24"/>
        </w:rPr>
        <w:t>προσωπικότερες</w:t>
      </w:r>
      <w:proofErr w:type="spellEnd"/>
      <w:r>
        <w:rPr>
          <w:rFonts w:eastAsia="Times New Roman"/>
          <w:szCs w:val="24"/>
        </w:rPr>
        <w:t xml:space="preserve"> προσεγγίσεις αυτού του ζητήματος.</w:t>
      </w:r>
    </w:p>
    <w:p w14:paraId="7CF05F00" w14:textId="77777777" w:rsidR="00DE1A4F" w:rsidRDefault="00594AFE">
      <w:pPr>
        <w:spacing w:line="600" w:lineRule="auto"/>
        <w:ind w:firstLine="720"/>
        <w:jc w:val="both"/>
        <w:rPr>
          <w:rFonts w:eastAsia="Times New Roman"/>
          <w:szCs w:val="24"/>
        </w:rPr>
      </w:pPr>
      <w:r>
        <w:rPr>
          <w:rFonts w:eastAsia="Times New Roman"/>
          <w:szCs w:val="24"/>
        </w:rPr>
        <w:t>Εγώ, τουλάχιστον, βγαίνω εξαιρετικά πιο πλούσιος από αυτ</w:t>
      </w:r>
      <w:r>
        <w:rPr>
          <w:rFonts w:eastAsia="Times New Roman"/>
          <w:szCs w:val="24"/>
        </w:rPr>
        <w:t xml:space="preserve">ήν τη συζήτηση, πιο πλούσιος στην κατανόηση της </w:t>
      </w:r>
      <w:proofErr w:type="spellStart"/>
      <w:r>
        <w:rPr>
          <w:rFonts w:eastAsia="Times New Roman"/>
          <w:szCs w:val="24"/>
        </w:rPr>
        <w:t>συνθετότητας</w:t>
      </w:r>
      <w:proofErr w:type="spellEnd"/>
      <w:r>
        <w:rPr>
          <w:rFonts w:eastAsia="Times New Roman"/>
          <w:szCs w:val="24"/>
        </w:rPr>
        <w:t xml:space="preserve"> αυτού του προβλήματος.</w:t>
      </w:r>
    </w:p>
    <w:p w14:paraId="7CF05F01"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Συνεχίζω να πιστεύω ότι η επιστημονική μας γνώση της μειονότητας στη Θράκη παραμένει ελλιπής, όχι μόνο ημών των ιδίων, αλλά και της κοινωνίας μας. Είναι ένα σύνθετο θέμα. Ε</w:t>
      </w:r>
      <w:r>
        <w:rPr>
          <w:rFonts w:eastAsia="Times New Roman" w:cs="Times New Roman"/>
          <w:szCs w:val="24"/>
        </w:rPr>
        <w:t xml:space="preserve">υτυχώς, έχουμε πολλούς </w:t>
      </w:r>
      <w:r>
        <w:rPr>
          <w:rFonts w:eastAsia="Times New Roman" w:cs="Times New Roman"/>
          <w:szCs w:val="24"/>
        </w:rPr>
        <w:t xml:space="preserve">που </w:t>
      </w:r>
      <w:r>
        <w:rPr>
          <w:rFonts w:eastAsia="Times New Roman" w:cs="Times New Roman"/>
          <w:szCs w:val="24"/>
        </w:rPr>
        <w:t xml:space="preserve">εργάζονται σε αυτή την κατεύθυνση. Η επιστημονική μαζί με τη βιωματική προσέγγιση μας βοηθούν πάρα πολύ να καταλάβουμε τα σημερινά χαρακτηριστικά της μειονότητας αυτής. </w:t>
      </w:r>
    </w:p>
    <w:p w14:paraId="7CF05F02"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Το λέω αυτό, γιατί με κάθε σεβασμό προς άλλους συναδέλφους,</w:t>
      </w:r>
      <w:r>
        <w:rPr>
          <w:rFonts w:eastAsia="Times New Roman" w:cs="Times New Roman"/>
          <w:szCs w:val="24"/>
        </w:rPr>
        <w:t xml:space="preserve"> νομίζω ότι τα βιωματικά είναι σημαντικά, αλλά δεν αρκούν. Παραδείγματος χάριν, συνεχίζει στην Αίθουσα αυτή το 70% θρησκευτικοί γάμοι-30% πολιτικοί γάμοι να είναι ένα θέμα προς διερεύνηση και κατανόηση, όχι προς κατηγορία, προφανώς. Το λέω αυτό, για να τον</w:t>
      </w:r>
      <w:r>
        <w:rPr>
          <w:rFonts w:eastAsia="Times New Roman" w:cs="Times New Roman"/>
          <w:szCs w:val="24"/>
        </w:rPr>
        <w:t xml:space="preserve">ίσω πάλι τη </w:t>
      </w:r>
      <w:proofErr w:type="spellStart"/>
      <w:r>
        <w:rPr>
          <w:rFonts w:eastAsia="Times New Roman" w:cs="Times New Roman"/>
          <w:szCs w:val="24"/>
        </w:rPr>
        <w:t>συνθετότητα</w:t>
      </w:r>
      <w:proofErr w:type="spellEnd"/>
      <w:r>
        <w:rPr>
          <w:rFonts w:eastAsia="Times New Roman" w:cs="Times New Roman"/>
          <w:szCs w:val="24"/>
        </w:rPr>
        <w:t xml:space="preserve"> της πραγματικότητας. </w:t>
      </w:r>
    </w:p>
    <w:p w14:paraId="7CF05F03"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Είναι προφανές –και το είπαν άλλοι, δεν πρωτοτυπώ σε αυτό- ότι η πρότασή μας δεν λύνει όλα τα προβλήματα. Δεν λύνει προβλήματα τα οποία δημιουργήθηκαν συνειδητά μέσα σε μία πολιτική καταπίεσης, μέσα σε μία πολι</w:t>
      </w:r>
      <w:r>
        <w:rPr>
          <w:rFonts w:eastAsia="Times New Roman" w:cs="Times New Roman"/>
          <w:szCs w:val="24"/>
        </w:rPr>
        <w:t xml:space="preserve">τική άρνησης της ταυτότητας, μέσα σε μία πολιτική καταπάτησης ανθρωπίνων δικαιωμάτων και σε τελική ανάλυση, βαθιά αντιδημοκρατικής, που είχε εφαρμοστεί για τόσο πολύ καιρό. </w:t>
      </w:r>
    </w:p>
    <w:p w14:paraId="7CF05F04"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Προφανώς, υπάρχουν πολύ σοβαρά προβλήματα. Υπάρχουν πολύ σοβαρά προβλήματα, βεβαίω</w:t>
      </w:r>
      <w:r>
        <w:rPr>
          <w:rFonts w:eastAsia="Times New Roman" w:cs="Times New Roman"/>
          <w:szCs w:val="24"/>
        </w:rPr>
        <w:t>ς, που δεν μπορούν να λυθούν μόνο με νομοθετικές ρυθμίσεις, παρ</w:t>
      </w:r>
      <w:r>
        <w:rPr>
          <w:rFonts w:eastAsia="Times New Roman" w:cs="Times New Roman"/>
          <w:szCs w:val="24"/>
        </w:rPr>
        <w:t xml:space="preserve">’ </w:t>
      </w:r>
      <w:r>
        <w:rPr>
          <w:rFonts w:eastAsia="Times New Roman" w:cs="Times New Roman"/>
          <w:szCs w:val="24"/>
        </w:rPr>
        <w:t xml:space="preserve">όλα αυτά, οι νομοθετικές ρυθμίσεις, όπως γνωρίζουμε, βοηθούν πάρα πολύ. </w:t>
      </w:r>
    </w:p>
    <w:p w14:paraId="7CF05F05"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Το θέμα που καλούμαστε πάντα σε τέτοιου είδους πρωτοβουλίες είναι να μπορέσουμε να έχουμε αυτή την ισορροπία ανάμεσα σ</w:t>
      </w:r>
      <w:r>
        <w:rPr>
          <w:rFonts w:eastAsia="Times New Roman" w:cs="Times New Roman"/>
          <w:szCs w:val="24"/>
        </w:rPr>
        <w:t xml:space="preserve">τις προσπάθειες εφαρμογής των οικουμενικών αρχών και αξιών με τις κοινωνικές διαφοροποιήσεις, για τις οποίες μίλησε και ο κ. </w:t>
      </w:r>
      <w:proofErr w:type="spellStart"/>
      <w:r>
        <w:rPr>
          <w:rFonts w:eastAsia="Times New Roman" w:cs="Times New Roman"/>
          <w:szCs w:val="24"/>
        </w:rPr>
        <w:t>Δουζίνας</w:t>
      </w:r>
      <w:proofErr w:type="spellEnd"/>
      <w:r>
        <w:rPr>
          <w:rFonts w:eastAsia="Times New Roman" w:cs="Times New Roman"/>
          <w:szCs w:val="24"/>
        </w:rPr>
        <w:t xml:space="preserve"> αναλυτικότερα πριν. Αυτό πάντα είναι εξαιρετικά σύνθετο πρόβλημα, το πώς κανείς μπορεί να έχει αυτή την ισορροπία. </w:t>
      </w:r>
    </w:p>
    <w:p w14:paraId="7CF05F06"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Η πρωτ</w:t>
      </w:r>
      <w:r>
        <w:rPr>
          <w:rFonts w:eastAsia="Times New Roman" w:cs="Times New Roman"/>
          <w:szCs w:val="24"/>
        </w:rPr>
        <w:t xml:space="preserve">οβουλία που έχουμε πάρει για το πιλοτικό πρόγραμμα με τα νηπιαγωγεία, παραδείγματος </w:t>
      </w:r>
      <w:r>
        <w:rPr>
          <w:rFonts w:eastAsia="Times New Roman" w:cs="Times New Roman"/>
          <w:szCs w:val="24"/>
        </w:rPr>
        <w:t>χάριν</w:t>
      </w:r>
      <w:r>
        <w:rPr>
          <w:rFonts w:eastAsia="Times New Roman" w:cs="Times New Roman"/>
          <w:szCs w:val="24"/>
        </w:rPr>
        <w:t>, έχει στον πυρήνα της ακριβώς αυτή την αγωνία να μπορέσει να έχει αυτή την ισορροπία. Δηλαδή, τα παιδιά να μάθουν ελληνικά, αλλά με κάποιο τρόπο, που θα είναι μέσω τη</w:t>
      </w:r>
      <w:r>
        <w:rPr>
          <w:rFonts w:eastAsia="Times New Roman" w:cs="Times New Roman"/>
          <w:szCs w:val="24"/>
        </w:rPr>
        <w:t xml:space="preserve">ς βοηθού, της νηπιαγωγού, να μπορέσουν να επικοινωνήσουν και στη μητρική τους γλώσσα τα προβλήματά τους προς τη νηπιαγωγό. </w:t>
      </w:r>
    </w:p>
    <w:p w14:paraId="7CF05F07"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Ο κ. Βενιζέλος –θα έρθω στην </w:t>
      </w:r>
      <w:proofErr w:type="spellStart"/>
      <w:r>
        <w:rPr>
          <w:rFonts w:eastAsia="Times New Roman" w:cs="Times New Roman"/>
          <w:szCs w:val="24"/>
        </w:rPr>
        <w:t>πρωτολογία</w:t>
      </w:r>
      <w:proofErr w:type="spellEnd"/>
      <w:r>
        <w:rPr>
          <w:rFonts w:eastAsia="Times New Roman" w:cs="Times New Roman"/>
          <w:szCs w:val="24"/>
        </w:rPr>
        <w:t xml:space="preserve"> του- χρησιμοποίησε μία πάρα πολύ εύστοχη έκφραση, την οποία θέλω να υιοθετήσω. Είπε ότι εργα</w:t>
      </w:r>
      <w:r>
        <w:rPr>
          <w:rFonts w:eastAsia="Times New Roman" w:cs="Times New Roman"/>
          <w:szCs w:val="24"/>
        </w:rPr>
        <w:t xml:space="preserve">στηριακά είμαστε υπέρ της κατάργησης. Εργαστηριακά! Αλλά, η κοινωνία, ευτυχώς θα έλεγα εγώ, δεν είναι ένα εργαστήριο, γιατί το χαρακτηριστικό των εργαστηρίων, των πειραμάτων, είναι ότι στήνεις καταστάσεις που θέλεις να μετρήσεις, χωρίς να επηρεάζονται από </w:t>
      </w:r>
      <w:r>
        <w:rPr>
          <w:rFonts w:eastAsia="Times New Roman" w:cs="Times New Roman"/>
          <w:szCs w:val="24"/>
        </w:rPr>
        <w:t xml:space="preserve">το περιβάλλον. Εργαστηριακά όντως είμαστε υπέρ της κατάργησης και σε αυτό θα πρέπει να προσβλέπουμε. </w:t>
      </w:r>
    </w:p>
    <w:p w14:paraId="7CF05F08"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Εδώ, όμως, υπάρχει κάτι το οποίο ο κ. </w:t>
      </w:r>
      <w:proofErr w:type="spellStart"/>
      <w:r>
        <w:rPr>
          <w:rFonts w:eastAsia="Times New Roman" w:cs="Times New Roman"/>
          <w:szCs w:val="24"/>
        </w:rPr>
        <w:t>Ξυδάκης</w:t>
      </w:r>
      <w:proofErr w:type="spellEnd"/>
      <w:r>
        <w:rPr>
          <w:rFonts w:eastAsia="Times New Roman" w:cs="Times New Roman"/>
          <w:szCs w:val="24"/>
        </w:rPr>
        <w:t xml:space="preserve"> το έθιξε ως ένα βαθμό και θέλω να το υπερτονίσω. Αυτό που θα ήθελα να πω είναι ότι όταν δεν υπάρχουν συναινετικές διαδικασίες στη μειονότητα, η μειονότητα </w:t>
      </w:r>
      <w:proofErr w:type="spellStart"/>
      <w:r>
        <w:rPr>
          <w:rFonts w:eastAsia="Times New Roman" w:cs="Times New Roman"/>
          <w:szCs w:val="24"/>
        </w:rPr>
        <w:t>συντηρικοποιείται</w:t>
      </w:r>
      <w:proofErr w:type="spellEnd"/>
      <w:r>
        <w:rPr>
          <w:rFonts w:eastAsia="Times New Roman" w:cs="Times New Roman"/>
          <w:szCs w:val="24"/>
        </w:rPr>
        <w:t xml:space="preserve">. </w:t>
      </w:r>
    </w:p>
    <w:p w14:paraId="7CF05F09"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Ποτέ μία μειονότητα δεν αφήνει τα </w:t>
      </w:r>
      <w:proofErr w:type="spellStart"/>
      <w:r>
        <w:rPr>
          <w:rFonts w:eastAsia="Times New Roman" w:cs="Times New Roman"/>
          <w:szCs w:val="24"/>
        </w:rPr>
        <w:t>τ</w:t>
      </w:r>
      <w:r>
        <w:rPr>
          <w:rFonts w:eastAsia="Times New Roman" w:cs="Times New Roman"/>
          <w:szCs w:val="24"/>
        </w:rPr>
        <w:t>αυτοτικά</w:t>
      </w:r>
      <w:proofErr w:type="spellEnd"/>
      <w:r>
        <w:rPr>
          <w:rFonts w:eastAsia="Times New Roman" w:cs="Times New Roman"/>
          <w:szCs w:val="24"/>
        </w:rPr>
        <w:t xml:space="preserve"> της στοιχεία πίσω όταν η κεντρική εξουσία παίρνει τις λεγόμενες «σωστές αποφάσεις». Αυτό το καταλαβαίνουμε όλοι. Και η μειονότητα στη Θράκη έχει κάθε δικαίωμα να μην έχει κα</w:t>
      </w:r>
      <w:r>
        <w:rPr>
          <w:rFonts w:eastAsia="Times New Roman" w:cs="Times New Roman"/>
          <w:szCs w:val="24"/>
        </w:rPr>
        <w:t>μ</w:t>
      </w:r>
      <w:r>
        <w:rPr>
          <w:rFonts w:eastAsia="Times New Roman" w:cs="Times New Roman"/>
          <w:szCs w:val="24"/>
        </w:rPr>
        <w:t>μία εμπιστοσύνη στην κεντρική εξουσία. Ας αρχίσουμε από αυτό το ζήτημα. Κ</w:t>
      </w:r>
      <w:r>
        <w:rPr>
          <w:rFonts w:eastAsia="Times New Roman" w:cs="Times New Roman"/>
          <w:szCs w:val="24"/>
        </w:rPr>
        <w:t>αι αυτό το ζήτημα δεν είναι αξιωματικό, είναι ιστορικό. Και αυτό έχει γίνει παντού. Έχει γίνει και στη χώρα μας κ.λπ., κ.λπ.</w:t>
      </w:r>
      <w:r>
        <w:rPr>
          <w:rFonts w:eastAsia="Times New Roman" w:cs="Times New Roman"/>
          <w:szCs w:val="24"/>
        </w:rPr>
        <w:t>.</w:t>
      </w:r>
      <w:r>
        <w:rPr>
          <w:rFonts w:eastAsia="Times New Roman" w:cs="Times New Roman"/>
          <w:szCs w:val="24"/>
        </w:rPr>
        <w:t xml:space="preserve"> </w:t>
      </w:r>
    </w:p>
    <w:p w14:paraId="7CF05F0A" w14:textId="77777777" w:rsidR="00DE1A4F" w:rsidRDefault="00594AFE">
      <w:pPr>
        <w:spacing w:line="600" w:lineRule="auto"/>
        <w:ind w:firstLine="720"/>
        <w:jc w:val="both"/>
        <w:rPr>
          <w:rFonts w:eastAsia="Times New Roman"/>
          <w:szCs w:val="24"/>
        </w:rPr>
      </w:pPr>
      <w:r>
        <w:rPr>
          <w:rFonts w:eastAsia="Times New Roman"/>
          <w:szCs w:val="24"/>
        </w:rPr>
        <w:t>Άρα, το μεγάλο ερώτημα είναι πώς η κεντρική εξουσία θα αποκτήσει την εμπιστοσύνη της μειονότητας, όχι πώς η κεντρική εξουσία θα κ</w:t>
      </w:r>
      <w:r>
        <w:rPr>
          <w:rFonts w:eastAsia="Times New Roman"/>
          <w:szCs w:val="24"/>
        </w:rPr>
        <w:t xml:space="preserve">άνει ντε και καλά όλα εκείνα τα πράγματα που θεωρεί ότι είναι σωστά, που ανταποκρίνονται σε οικουμενικές αξίες και θα πιέσει τη μειονότητα να ακολουθήσει. Είναι πάλι μία πάρα πολύ λεπτή ισορροπία, την οποία, όμως, αν δεν την έχουμε ανά πάσα στιγμή στο νου </w:t>
      </w:r>
      <w:r>
        <w:rPr>
          <w:rFonts w:eastAsia="Times New Roman"/>
          <w:szCs w:val="24"/>
        </w:rPr>
        <w:t xml:space="preserve">μας, η μειονότητα συσπειρώνεται πάντα σε θέσεις συντηρητικότερες. </w:t>
      </w:r>
    </w:p>
    <w:p w14:paraId="7CF05F0B" w14:textId="77777777" w:rsidR="00DE1A4F" w:rsidRDefault="00594AFE">
      <w:pPr>
        <w:spacing w:line="600" w:lineRule="auto"/>
        <w:ind w:firstLine="720"/>
        <w:jc w:val="both"/>
        <w:rPr>
          <w:rFonts w:eastAsia="Times New Roman"/>
          <w:szCs w:val="24"/>
        </w:rPr>
      </w:pPr>
      <w:r>
        <w:rPr>
          <w:rFonts w:eastAsia="Times New Roman"/>
          <w:szCs w:val="24"/>
        </w:rPr>
        <w:t>Το λέμε αυτό, γιατί και στην Επιτροπή Μορφωτικών Υποθέσεων, αλλά και μόνοι μας στο Υπουργείο, θελήσαμε να μιλήσουμε με πάρα πολύ κόσμο, ορισμένων εκ των οποίων ξέραμε τη γνώμη. Προσπαθήσαμε</w:t>
      </w:r>
      <w:r>
        <w:rPr>
          <w:rFonts w:eastAsia="Times New Roman"/>
          <w:szCs w:val="24"/>
        </w:rPr>
        <w:t>, όμως, να τους εξηγήσουμε, να μας εξηγήσουν, μετακινηθήκαμε αμφότεροι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w:t>
      </w:r>
    </w:p>
    <w:p w14:paraId="7CF05F0C" w14:textId="77777777" w:rsidR="00DE1A4F" w:rsidRDefault="00594AFE">
      <w:pPr>
        <w:spacing w:line="600" w:lineRule="auto"/>
        <w:ind w:firstLine="720"/>
        <w:jc w:val="both"/>
        <w:rPr>
          <w:rFonts w:eastAsia="Times New Roman"/>
          <w:szCs w:val="24"/>
        </w:rPr>
      </w:pPr>
      <w:r>
        <w:rPr>
          <w:rFonts w:eastAsia="Times New Roman"/>
          <w:szCs w:val="24"/>
        </w:rPr>
        <w:t xml:space="preserve">Θέλω να σας διαβάσω τη λίστα των επαφών που έχουμε κάνει, ορισμένοι από τους οποίους ήρθαν και στην Επιτροπή Μορφωτικών Υποθέσεων. Είχαμε επαφή με τους μουφτήδες της Θράκης, με </w:t>
      </w:r>
      <w:r>
        <w:rPr>
          <w:rFonts w:eastAsia="Times New Roman"/>
          <w:szCs w:val="24"/>
        </w:rPr>
        <w:t>το Σωματείο των ιεροδιδασκάλων της ισλαμικής θρησκείας, με το Σύλλογο Εκπαιδευτικών Μουσουλμανικής Θρησκείας, με τον Σύλλογο Επιστημόνων Μειονότητας, με την κατεύθυνση των Μουσουλμανικών Σπουδών του Τμήματος Θεολογίας στο Πανεπιστήμιο Θεσσαλονίκης, με τους</w:t>
      </w:r>
      <w:r>
        <w:rPr>
          <w:rFonts w:eastAsia="Times New Roman"/>
          <w:szCs w:val="24"/>
        </w:rPr>
        <w:t xml:space="preserve"> μητροπολίτες της Θράκης, με τους Δικηγορικούς Συλλόγους της Θράκης, με την Ελληνική Ένωση για τα Δικαιώματα των Ανθρώπων, με την Εθνική Επιτροπή για τα Δικαιώματα των Ανθρώπων, με καθηγητές από τη Νομική Σχολή του Δημοκρίτειου Πανεπιστημίου και προφανώς, </w:t>
      </w:r>
      <w:r>
        <w:rPr>
          <w:rFonts w:eastAsia="Times New Roman"/>
          <w:szCs w:val="24"/>
        </w:rPr>
        <w:t xml:space="preserve">με διάφορα άτομα τα οποία παίζουν έναν συγκεκριμένο ρόλο.  </w:t>
      </w:r>
    </w:p>
    <w:p w14:paraId="7CF05F0D" w14:textId="77777777" w:rsidR="00DE1A4F" w:rsidRDefault="00594AFE">
      <w:pPr>
        <w:spacing w:line="600" w:lineRule="auto"/>
        <w:ind w:firstLine="720"/>
        <w:jc w:val="both"/>
        <w:rPr>
          <w:rFonts w:eastAsia="Times New Roman"/>
          <w:szCs w:val="24"/>
        </w:rPr>
      </w:pPr>
      <w:r>
        <w:rPr>
          <w:rFonts w:eastAsia="Times New Roman"/>
          <w:szCs w:val="24"/>
        </w:rPr>
        <w:t>Άρα, όταν λέμε συναινέσεις, δεν σημαίνει ότι πείσαμε ανθρώπους να αλλάξουν θέσεις. Πείσαμε ανθρώπους για μετακινήσεις, αλλού λίγο, αλλού πολύ. Κυρίως, όμως, νομίζω ότι πείσαμε για την δική μας ευθ</w:t>
      </w:r>
      <w:r>
        <w:rPr>
          <w:rFonts w:eastAsia="Times New Roman"/>
          <w:szCs w:val="24"/>
        </w:rPr>
        <w:t xml:space="preserve">ύτητα και προσπάθεια να τα λύνουμε αυτά τα πράγματα σε συνεννόηση με τη μειονότητα. </w:t>
      </w:r>
    </w:p>
    <w:p w14:paraId="7CF05F0E" w14:textId="77777777" w:rsidR="00DE1A4F" w:rsidRDefault="00594AFE">
      <w:pPr>
        <w:spacing w:line="600" w:lineRule="auto"/>
        <w:ind w:firstLine="720"/>
        <w:jc w:val="both"/>
        <w:rPr>
          <w:rFonts w:eastAsia="Times New Roman"/>
          <w:szCs w:val="24"/>
        </w:rPr>
      </w:pPr>
      <w:r>
        <w:rPr>
          <w:rFonts w:eastAsia="Times New Roman"/>
          <w:szCs w:val="24"/>
        </w:rPr>
        <w:t>Γι’ αυτό και λέμε ότι μετά τη διαβούλευση και στην Επιτροπή Μορφωτικών Υποθέσεων να μην κάνουμε δεκτή κα</w:t>
      </w:r>
      <w:r>
        <w:rPr>
          <w:rFonts w:eastAsia="Times New Roman"/>
          <w:szCs w:val="24"/>
        </w:rPr>
        <w:t>μ</w:t>
      </w:r>
      <w:r>
        <w:rPr>
          <w:rFonts w:eastAsia="Times New Roman"/>
          <w:szCs w:val="24"/>
        </w:rPr>
        <w:t>μία προσθήκη ή τροπολογία. Ο λόγος που το λέμε αυτό είναι διότι δε</w:t>
      </w:r>
      <w:r>
        <w:rPr>
          <w:rFonts w:eastAsia="Times New Roman"/>
          <w:szCs w:val="24"/>
        </w:rPr>
        <w:t>ν θέλουμε να αιφνιδιάζουμε. Προσέξτε. Η τροπολογία του κ. Βενιζέλου νομίζω ότι έχει πάρα πολλά θετικά στοιχεία. Είναι, όμως, κάτι που αιφνιδιάζει. Είναι κάτι που έχει κατατεθεί μετά τις συζητήσεις που έχουν γίνει κι είναι κάτι που αιφνιδιάζει. Νομίζω ότι θ</w:t>
      </w:r>
      <w:r>
        <w:rPr>
          <w:rFonts w:eastAsia="Times New Roman"/>
          <w:szCs w:val="24"/>
        </w:rPr>
        <w:t>α ήταν λάθος να αιφνιδιαστεί αυτή τη στιγμή η μειονότητα.</w:t>
      </w:r>
    </w:p>
    <w:p w14:paraId="7CF05F0F" w14:textId="77777777" w:rsidR="00DE1A4F" w:rsidRDefault="00594AFE">
      <w:pPr>
        <w:spacing w:line="600" w:lineRule="auto"/>
        <w:ind w:firstLine="720"/>
        <w:jc w:val="both"/>
        <w:rPr>
          <w:rFonts w:eastAsia="Times New Roman"/>
          <w:szCs w:val="24"/>
        </w:rPr>
      </w:pPr>
      <w:r>
        <w:rPr>
          <w:rFonts w:eastAsia="Times New Roman"/>
          <w:szCs w:val="24"/>
        </w:rPr>
        <w:t xml:space="preserve">Αυτό, λοιπόν, που θα πρότεινα στο θέμα της τροπολογίας -και μάλιστα είναι μία δέσμευση- είναι, όπως στο θέμα του </w:t>
      </w:r>
      <w:proofErr w:type="spellStart"/>
      <w:r>
        <w:rPr>
          <w:rFonts w:eastAsia="Times New Roman"/>
          <w:szCs w:val="24"/>
        </w:rPr>
        <w:t>μεχίρ</w:t>
      </w:r>
      <w:proofErr w:type="spellEnd"/>
      <w:r>
        <w:rPr>
          <w:rFonts w:eastAsia="Times New Roman"/>
          <w:szCs w:val="24"/>
        </w:rPr>
        <w:t xml:space="preserve"> στο οποίο δεν έχουμε βρει μία νομικά αξιόπιστη λύση, όπως σε ορισμένα ζητήματα </w:t>
      </w:r>
      <w:r>
        <w:rPr>
          <w:rFonts w:eastAsia="Times New Roman"/>
          <w:szCs w:val="24"/>
        </w:rPr>
        <w:t xml:space="preserve">που τέθηκαν για το περιεχόμενο του </w:t>
      </w:r>
      <w:r>
        <w:rPr>
          <w:rFonts w:eastAsia="Times New Roman"/>
          <w:szCs w:val="24"/>
        </w:rPr>
        <w:t xml:space="preserve">προεδρικού </w:t>
      </w:r>
      <w:r>
        <w:rPr>
          <w:rFonts w:eastAsia="Times New Roman"/>
          <w:szCs w:val="24"/>
        </w:rPr>
        <w:t>διατάγματος</w:t>
      </w:r>
      <w:r>
        <w:rPr>
          <w:rFonts w:eastAsia="Times New Roman"/>
          <w:szCs w:val="24"/>
        </w:rPr>
        <w:t xml:space="preserve"> -πέρα από την </w:t>
      </w:r>
      <w:r>
        <w:rPr>
          <w:rFonts w:eastAsia="Times New Roman"/>
          <w:szCs w:val="24"/>
        </w:rPr>
        <w:t>επιτροπή</w:t>
      </w:r>
      <w:r>
        <w:rPr>
          <w:rFonts w:eastAsia="Times New Roman"/>
          <w:szCs w:val="24"/>
        </w:rPr>
        <w:t>, αυτή την ενσωματώσαμε γιατί εγκαίρως είχε κατατεθεί και το άκουσε ο κόσμος στη διαβούλευση-, να αρχίσει ένας γύρος συζητήσεων με όλο αυτόν τον κόσμο, με τα κόμματα και να δεσ</w:t>
      </w:r>
      <w:r>
        <w:rPr>
          <w:rFonts w:eastAsia="Times New Roman"/>
          <w:szCs w:val="24"/>
        </w:rPr>
        <w:t xml:space="preserve">μευτώ εγώ ότι σε δύο μήνες θα φέρουμε και θα ενημερώσουμε τη Βουλή για τα αποτελέσματα αυτής της διαβούλευσης. Αυτό σημαίνει ότι μπορεί να έρθει και μία τροπολογία που μπορεί να κατατεθεί σε κάποιο νομοσχέδιο. </w:t>
      </w:r>
    </w:p>
    <w:p w14:paraId="7CF05F10" w14:textId="77777777" w:rsidR="00DE1A4F" w:rsidRDefault="00594AFE">
      <w:pPr>
        <w:spacing w:line="600" w:lineRule="auto"/>
        <w:ind w:firstLine="720"/>
        <w:jc w:val="both"/>
        <w:rPr>
          <w:rFonts w:eastAsia="Times New Roman"/>
          <w:szCs w:val="24"/>
        </w:rPr>
      </w:pPr>
      <w:r>
        <w:rPr>
          <w:rFonts w:eastAsia="Times New Roman"/>
          <w:szCs w:val="24"/>
        </w:rPr>
        <w:t>Το λέω αυτό ώστε να μπορέσουμε να πείσουμε έν</w:t>
      </w:r>
      <w:r>
        <w:rPr>
          <w:rFonts w:eastAsia="Times New Roman"/>
          <w:szCs w:val="24"/>
        </w:rPr>
        <w:t xml:space="preserve">αν κόσμο ότι δεν λέμε κάτι και μετά κάνουμε κάτι που είναι δύο κλικ πιο «μπροστά». Είναι ένα συντηρητικό βήμα, αλλά η δέσμευση ότι σε δύο μήνες, αφού ολοκληρωθούν οι συζητήσεις, να ξαναέρθουμε στη Βουλή νομίζω ότι θα μας κάλυπτε όλους. Το λέω αυτό γιατί η </w:t>
      </w:r>
      <w:r>
        <w:rPr>
          <w:rFonts w:eastAsia="Times New Roman"/>
          <w:szCs w:val="24"/>
        </w:rPr>
        <w:t xml:space="preserve">πολιτική συναίνεση πολλές φορές μπορεί να είναι πολύ πιο εύκολη από την κοινωνική συναίνεση. </w:t>
      </w:r>
    </w:p>
    <w:p w14:paraId="7CF05F11" w14:textId="77777777" w:rsidR="00DE1A4F" w:rsidRDefault="00594AFE">
      <w:pPr>
        <w:spacing w:line="600" w:lineRule="auto"/>
        <w:ind w:firstLine="720"/>
        <w:jc w:val="both"/>
        <w:rPr>
          <w:rFonts w:eastAsia="Times New Roman"/>
          <w:szCs w:val="24"/>
        </w:rPr>
      </w:pPr>
      <w:r>
        <w:rPr>
          <w:rFonts w:eastAsia="Times New Roman"/>
          <w:szCs w:val="24"/>
        </w:rPr>
        <w:t xml:space="preserve">Αυτό που έχουμε καταφέρει είναι κάτι το δύσκολο, αλλά εύθραυστο. Θα έλεγα να προστατεύσουμε το σημερινό, ώστε να μπορέσουμε να κάνουμε το επόμενο βήμα. </w:t>
      </w:r>
    </w:p>
    <w:p w14:paraId="7CF05F12" w14:textId="77777777" w:rsidR="00DE1A4F" w:rsidRDefault="00594AFE">
      <w:pPr>
        <w:spacing w:line="600" w:lineRule="auto"/>
        <w:ind w:firstLine="720"/>
        <w:jc w:val="both"/>
        <w:rPr>
          <w:rFonts w:eastAsia="Times New Roman"/>
          <w:szCs w:val="24"/>
        </w:rPr>
      </w:pPr>
      <w:r>
        <w:rPr>
          <w:rFonts w:eastAsia="Times New Roman"/>
          <w:szCs w:val="24"/>
        </w:rPr>
        <w:t xml:space="preserve">Ευχαριστώ όλες και όλους, πραγματικά, πάρα πολύ για τη σημερινή κουβέντα. </w:t>
      </w:r>
    </w:p>
    <w:p w14:paraId="7CF05F13" w14:textId="77777777" w:rsidR="00DE1A4F" w:rsidRDefault="00594AFE">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7CF05F14" w14:textId="77777777" w:rsidR="00DE1A4F" w:rsidRDefault="00594AFE">
      <w:pPr>
        <w:spacing w:line="600" w:lineRule="auto"/>
        <w:ind w:firstLine="720"/>
        <w:jc w:val="both"/>
        <w:rPr>
          <w:rFonts w:eastAsia="Times New Roman"/>
          <w:bCs/>
          <w:szCs w:val="24"/>
        </w:rPr>
      </w:pPr>
      <w:r>
        <w:rPr>
          <w:rFonts w:eastAsia="Times New Roman"/>
          <w:b/>
          <w:bCs/>
          <w:szCs w:val="24"/>
        </w:rPr>
        <w:t>ΠΡΟΕΔΡΕΥΩΝ (Δημήτριος Κρεμαστινός):</w:t>
      </w:r>
      <w:r>
        <w:rPr>
          <w:rFonts w:eastAsia="Times New Roman"/>
          <w:bCs/>
          <w:szCs w:val="24"/>
        </w:rPr>
        <w:t xml:space="preserve">  Ευχαριστώ και εγώ.</w:t>
      </w:r>
    </w:p>
    <w:p w14:paraId="7CF05F15" w14:textId="77777777" w:rsidR="00DE1A4F" w:rsidRDefault="00594AFE">
      <w:pPr>
        <w:spacing w:line="600" w:lineRule="auto"/>
        <w:ind w:firstLine="720"/>
        <w:jc w:val="both"/>
        <w:rPr>
          <w:rFonts w:eastAsia="Times New Roman" w:cs="Times New Roman"/>
          <w:szCs w:val="24"/>
        </w:rPr>
      </w:pPr>
      <w:r>
        <w:rPr>
          <w:rFonts w:eastAsia="Times New Roman"/>
          <w:bCs/>
          <w:szCs w:val="24"/>
        </w:rPr>
        <w:t xml:space="preserve">Κυρίες και κύριοι συνάδελφοι, κηρύσσεται περαιωμένη η συζήτηση επί της αρχής </w:t>
      </w:r>
      <w:r>
        <w:rPr>
          <w:rFonts w:eastAsia="Times New Roman"/>
          <w:bCs/>
          <w:szCs w:val="24"/>
        </w:rPr>
        <w:t xml:space="preserve">και </w:t>
      </w:r>
      <w:r>
        <w:rPr>
          <w:rFonts w:eastAsia="Times New Roman"/>
          <w:bCs/>
          <w:szCs w:val="24"/>
        </w:rPr>
        <w:t xml:space="preserve">επί </w:t>
      </w:r>
      <w:r>
        <w:rPr>
          <w:rFonts w:eastAsia="Times New Roman"/>
          <w:bCs/>
          <w:szCs w:val="24"/>
        </w:rPr>
        <w:t xml:space="preserve">των άρθρων του σχεδίου νόμου του </w:t>
      </w:r>
      <w:r>
        <w:rPr>
          <w:rFonts w:eastAsia="Times New Roman" w:cs="Times New Roman"/>
          <w:szCs w:val="24"/>
        </w:rPr>
        <w:t>Υπουργείου Παιδείας, Έρευνας και Θρησκευμάτων</w:t>
      </w:r>
      <w:r>
        <w:rPr>
          <w:rFonts w:eastAsia="Times New Roman" w:cs="Times New Roman"/>
          <w:szCs w:val="24"/>
        </w:rPr>
        <w:t>:</w:t>
      </w:r>
      <w:r>
        <w:rPr>
          <w:rFonts w:eastAsia="Times New Roman" w:cs="Times New Roman"/>
          <w:szCs w:val="24"/>
        </w:rPr>
        <w:t xml:space="preserve"> «Τροποποίηση του άρθρου 5 </w:t>
      </w:r>
      <w:r>
        <w:rPr>
          <w:rFonts w:eastAsia="Times New Roman" w:cs="Times New Roman"/>
          <w:szCs w:val="24"/>
        </w:rPr>
        <w:t xml:space="preserve">της από 24.12.1990 Πράξης Νομοθετικού Περιεχομένου </w:t>
      </w:r>
      <w:r>
        <w:rPr>
          <w:rFonts w:eastAsia="Times New Roman" w:cs="Times New Roman"/>
          <w:szCs w:val="24"/>
        </w:rPr>
        <w:t>"Περί Μουσουλμάνων Θρησκευτικών Λειτουργών" (Α΄</w:t>
      </w:r>
      <w:r>
        <w:rPr>
          <w:rFonts w:eastAsia="Times New Roman" w:cs="Times New Roman"/>
          <w:szCs w:val="24"/>
        </w:rPr>
        <w:t xml:space="preserve"> </w:t>
      </w:r>
      <w:r>
        <w:rPr>
          <w:rFonts w:eastAsia="Times New Roman" w:cs="Times New Roman"/>
          <w:szCs w:val="24"/>
        </w:rPr>
        <w:t>182)</w:t>
      </w:r>
      <w:r>
        <w:rPr>
          <w:rFonts w:eastAsia="Times New Roman" w:cs="Times New Roman"/>
          <w:szCs w:val="24"/>
        </w:rPr>
        <w:t xml:space="preserve"> που κυρώθηκε με το άρθρο μόνο του ν.1920/1</w:t>
      </w:r>
      <w:r>
        <w:rPr>
          <w:rFonts w:eastAsia="Times New Roman" w:cs="Times New Roman"/>
          <w:szCs w:val="24"/>
        </w:rPr>
        <w:t>991</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 </w:t>
      </w:r>
      <w:r>
        <w:rPr>
          <w:rFonts w:eastAsia="Times New Roman" w:cs="Times New Roman"/>
          <w:szCs w:val="24"/>
        </w:rPr>
        <w:t>11)</w:t>
      </w:r>
      <w:r>
        <w:rPr>
          <w:rFonts w:eastAsia="Times New Roman" w:cs="Times New Roman"/>
          <w:szCs w:val="24"/>
        </w:rPr>
        <w:t>».</w:t>
      </w:r>
    </w:p>
    <w:p w14:paraId="7CF05F16"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επί της αρχής;</w:t>
      </w:r>
    </w:p>
    <w:p w14:paraId="7CF05F17"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ΔΗΜΗΤΡΙΟΣ ΕΜΜΑΝΟΥΗΛΙΔΗΣ:</w:t>
      </w:r>
      <w:r>
        <w:rPr>
          <w:rFonts w:eastAsia="Times New Roman" w:cs="Times New Roman"/>
          <w:szCs w:val="24"/>
        </w:rPr>
        <w:t xml:space="preserve"> Ναι.</w:t>
      </w:r>
    </w:p>
    <w:p w14:paraId="7CF05F18" w14:textId="77777777" w:rsidR="00DE1A4F" w:rsidRDefault="00594AFE">
      <w:pPr>
        <w:spacing w:line="600" w:lineRule="auto"/>
        <w:ind w:firstLine="720"/>
        <w:jc w:val="both"/>
        <w:rPr>
          <w:rFonts w:eastAsia="Times New Roman" w:cs="Times New Roman"/>
          <w:b/>
          <w:szCs w:val="24"/>
        </w:rPr>
      </w:pPr>
      <w:r>
        <w:rPr>
          <w:rFonts w:eastAsia="Times New Roman" w:cs="Times New Roman"/>
          <w:b/>
          <w:szCs w:val="24"/>
        </w:rPr>
        <w:t>ΙΩΑΝΝΗΣ ΑΝΔΡΙΑΝΟΣ:</w:t>
      </w:r>
      <w:r>
        <w:rPr>
          <w:rFonts w:eastAsia="Times New Roman" w:cs="Times New Roman"/>
          <w:szCs w:val="24"/>
        </w:rPr>
        <w:t xml:space="preserve"> Ναι.</w:t>
      </w:r>
    </w:p>
    <w:p w14:paraId="7CF05F19" w14:textId="77777777" w:rsidR="00DE1A4F" w:rsidRDefault="00594AFE">
      <w:pPr>
        <w:spacing w:line="600" w:lineRule="auto"/>
        <w:ind w:firstLine="720"/>
        <w:jc w:val="both"/>
        <w:rPr>
          <w:rFonts w:eastAsia="Times New Roman" w:cs="Times New Roman"/>
          <w:b/>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7CF05F1A"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Όχι.</w:t>
      </w:r>
    </w:p>
    <w:p w14:paraId="7CF05F1B" w14:textId="77777777" w:rsidR="00DE1A4F" w:rsidRDefault="00594AFE">
      <w:pPr>
        <w:spacing w:line="600" w:lineRule="auto"/>
        <w:ind w:firstLine="720"/>
        <w:jc w:val="both"/>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Ναι.</w:t>
      </w:r>
    </w:p>
    <w:p w14:paraId="7CF05F1C" w14:textId="77777777" w:rsidR="00DE1A4F" w:rsidRDefault="00594AFE">
      <w:pPr>
        <w:spacing w:line="600" w:lineRule="auto"/>
        <w:ind w:firstLine="720"/>
        <w:jc w:val="both"/>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7CF05F1D" w14:textId="77777777" w:rsidR="00DE1A4F" w:rsidRDefault="00594AFE">
      <w:pPr>
        <w:spacing w:line="600" w:lineRule="auto"/>
        <w:ind w:firstLine="720"/>
        <w:jc w:val="both"/>
        <w:rPr>
          <w:rFonts w:eastAsia="Times New Roman" w:cs="Times New Roman"/>
          <w:b/>
          <w:szCs w:val="24"/>
        </w:rPr>
      </w:pPr>
      <w:r>
        <w:rPr>
          <w:rFonts w:eastAsia="Times New Roman" w:cs="Times New Roman"/>
          <w:b/>
          <w:szCs w:val="24"/>
        </w:rPr>
        <w:t>ΙΩΑΝΝΗΣ ΣΑΡΙΔΗΣ:</w:t>
      </w:r>
      <w:r>
        <w:rPr>
          <w:rFonts w:eastAsia="Times New Roman" w:cs="Times New Roman"/>
          <w:szCs w:val="24"/>
        </w:rPr>
        <w:t xml:space="preserve"> Ναι.</w:t>
      </w:r>
    </w:p>
    <w:p w14:paraId="7CF05F1E" w14:textId="77777777" w:rsidR="00DE1A4F" w:rsidRDefault="00594AFE">
      <w:pPr>
        <w:spacing w:line="600" w:lineRule="auto"/>
        <w:ind w:firstLine="720"/>
        <w:jc w:val="both"/>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7CF05F1F" w14:textId="77777777" w:rsidR="00DE1A4F" w:rsidRDefault="00594AFE">
      <w:pPr>
        <w:spacing w:line="600" w:lineRule="auto"/>
        <w:ind w:firstLine="720"/>
        <w:jc w:val="both"/>
        <w:rPr>
          <w:rFonts w:eastAsia="Times New Roman" w:cs="Times New Roman"/>
          <w:szCs w:val="24"/>
        </w:rPr>
      </w:pPr>
      <w:r>
        <w:rPr>
          <w:rFonts w:eastAsia="Times New Roman"/>
          <w:b/>
          <w:bCs/>
          <w:szCs w:val="24"/>
        </w:rPr>
        <w:t>ΠΡΟΕΔΡΕΥΩΝ (Δημήτριος Καμμένος):</w:t>
      </w:r>
      <w:r>
        <w:rPr>
          <w:rFonts w:eastAsia="Times New Roman"/>
          <w:bCs/>
          <w:szCs w:val="24"/>
        </w:rPr>
        <w:t xml:space="preserve"> Συνεπώς το νομοσχέδιο του </w:t>
      </w:r>
      <w:r>
        <w:rPr>
          <w:rFonts w:eastAsia="Times New Roman" w:cs="Times New Roman"/>
          <w:szCs w:val="24"/>
        </w:rPr>
        <w:t>Υπουργείου Παιδείας, Έρευνας και Θρησκευμάτων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«Τροποποίηση του άρθρου 5 της από 24.12.1990 Πράξης Νομοθετικού Περιεχομένου "Περί Μουσουλμάνων Θρησκευτικών Λειτουργών"</w:t>
      </w:r>
      <w:r>
        <w:rPr>
          <w:rFonts w:eastAsia="Times New Roman" w:cs="Times New Roman"/>
          <w:szCs w:val="24"/>
        </w:rPr>
        <w:t xml:space="preserve"> (Α΄ 182) που κυρώθηκε με το άρθρο μόνο του ν.1920/1991 (Α΄ 11)»</w:t>
      </w:r>
      <w:r>
        <w:rPr>
          <w:rFonts w:eastAsia="Times New Roman" w:cs="Times New Roman"/>
          <w:szCs w:val="24"/>
        </w:rPr>
        <w:t>, έγινε δεκτό επί της αρχής κατά πλειοψηφία.</w:t>
      </w:r>
    </w:p>
    <w:p w14:paraId="7CF05F20"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Εισερχόμαστε στην ψήφιση των άρθρων</w:t>
      </w:r>
      <w:r>
        <w:rPr>
          <w:rFonts w:eastAsia="Times New Roman" w:cs="Times New Roman"/>
          <w:szCs w:val="24"/>
        </w:rPr>
        <w:t>.</w:t>
      </w:r>
    </w:p>
    <w:p w14:paraId="7CF05F21"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 όπως τροποποιήθηκε από τον κύριο Υπουργό;</w:t>
      </w:r>
    </w:p>
    <w:p w14:paraId="7CF05F22"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ΔΗΜΗΤΡΙΟΣ ΕΜΜΑΝΟΥΗΛΙΔΗΣ:</w:t>
      </w:r>
      <w:r>
        <w:rPr>
          <w:rFonts w:eastAsia="Times New Roman" w:cs="Times New Roman"/>
          <w:szCs w:val="24"/>
        </w:rPr>
        <w:t xml:space="preserve"> Ναι.</w:t>
      </w:r>
    </w:p>
    <w:p w14:paraId="7CF05F23" w14:textId="77777777" w:rsidR="00DE1A4F" w:rsidRDefault="00594AFE">
      <w:pPr>
        <w:spacing w:line="600" w:lineRule="auto"/>
        <w:ind w:firstLine="720"/>
        <w:jc w:val="both"/>
        <w:rPr>
          <w:rFonts w:eastAsia="Times New Roman" w:cs="Times New Roman"/>
          <w:b/>
          <w:szCs w:val="24"/>
        </w:rPr>
      </w:pPr>
      <w:r>
        <w:rPr>
          <w:rFonts w:eastAsia="Times New Roman" w:cs="Times New Roman"/>
          <w:b/>
          <w:szCs w:val="24"/>
        </w:rPr>
        <w:t>ΙΩΑΝΝΗΣ ΑΝΔΡΙΑΝΟΣ:</w:t>
      </w:r>
      <w:r>
        <w:rPr>
          <w:rFonts w:eastAsia="Times New Roman" w:cs="Times New Roman"/>
          <w:szCs w:val="24"/>
        </w:rPr>
        <w:t xml:space="preserve"> Ναι.</w:t>
      </w:r>
    </w:p>
    <w:p w14:paraId="7CF05F24" w14:textId="77777777" w:rsidR="00DE1A4F" w:rsidRDefault="00594AFE">
      <w:pPr>
        <w:spacing w:line="600" w:lineRule="auto"/>
        <w:ind w:firstLine="720"/>
        <w:jc w:val="both"/>
        <w:rPr>
          <w:rFonts w:eastAsia="Times New Roman" w:cs="Times New Roman"/>
          <w:b/>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7CF05F25"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Όχι.</w:t>
      </w:r>
    </w:p>
    <w:p w14:paraId="7CF05F26" w14:textId="77777777" w:rsidR="00DE1A4F" w:rsidRDefault="00594AFE">
      <w:pPr>
        <w:spacing w:line="600" w:lineRule="auto"/>
        <w:ind w:firstLine="720"/>
        <w:jc w:val="both"/>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Ναι.</w:t>
      </w:r>
    </w:p>
    <w:p w14:paraId="7CF05F27" w14:textId="77777777" w:rsidR="00DE1A4F" w:rsidRDefault="00594AFE">
      <w:pPr>
        <w:spacing w:line="600" w:lineRule="auto"/>
        <w:ind w:firstLine="720"/>
        <w:jc w:val="both"/>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7CF05F28" w14:textId="77777777" w:rsidR="00DE1A4F" w:rsidRDefault="00594AFE">
      <w:pPr>
        <w:spacing w:line="600" w:lineRule="auto"/>
        <w:ind w:firstLine="720"/>
        <w:jc w:val="both"/>
        <w:rPr>
          <w:rFonts w:eastAsia="Times New Roman" w:cs="Times New Roman"/>
          <w:b/>
          <w:szCs w:val="24"/>
        </w:rPr>
      </w:pPr>
      <w:r>
        <w:rPr>
          <w:rFonts w:eastAsia="Times New Roman" w:cs="Times New Roman"/>
          <w:b/>
          <w:szCs w:val="24"/>
        </w:rPr>
        <w:t>ΙΩΑΝΝΗΣ ΣΑΡΙΔΗΣ:</w:t>
      </w:r>
      <w:r>
        <w:rPr>
          <w:rFonts w:eastAsia="Times New Roman" w:cs="Times New Roman"/>
          <w:szCs w:val="24"/>
        </w:rPr>
        <w:t xml:space="preserve"> Ναι.</w:t>
      </w:r>
    </w:p>
    <w:p w14:paraId="7CF05F29" w14:textId="77777777" w:rsidR="00DE1A4F" w:rsidRDefault="00594AFE">
      <w:pPr>
        <w:spacing w:line="600" w:lineRule="auto"/>
        <w:ind w:firstLine="720"/>
        <w:jc w:val="both"/>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7CF05F2A" w14:textId="77777777" w:rsidR="00DE1A4F" w:rsidRDefault="00594AFE">
      <w:pPr>
        <w:spacing w:line="600" w:lineRule="auto"/>
        <w:ind w:firstLine="720"/>
        <w:jc w:val="both"/>
        <w:rPr>
          <w:rFonts w:eastAsia="Times New Roman"/>
          <w:bCs/>
          <w:szCs w:val="24"/>
        </w:rPr>
      </w:pPr>
      <w:r>
        <w:rPr>
          <w:rFonts w:eastAsia="Times New Roman"/>
          <w:b/>
          <w:bCs/>
          <w:szCs w:val="24"/>
        </w:rPr>
        <w:t>ΠΡΟΕΔΡΕΥΩΝ (Δημήτριος Κρεμαστινός):</w:t>
      </w:r>
      <w:r>
        <w:rPr>
          <w:rFonts w:eastAsia="Times New Roman"/>
          <w:bCs/>
          <w:szCs w:val="24"/>
        </w:rPr>
        <w:t xml:space="preserve"> Συνεπώς</w:t>
      </w:r>
      <w:r>
        <w:rPr>
          <w:rFonts w:eastAsia="Times New Roman"/>
          <w:bCs/>
          <w:szCs w:val="24"/>
        </w:rPr>
        <w:t xml:space="preserve"> το άρθρο 1 έγινε δεκτό, όπως τροποποιήθηκε από τον κύριο Υπουργό, κατά πλειοψηφία.</w:t>
      </w:r>
    </w:p>
    <w:p w14:paraId="7CF05F2B" w14:textId="77777777" w:rsidR="00DE1A4F" w:rsidRDefault="00594AFE">
      <w:pPr>
        <w:spacing w:line="600" w:lineRule="auto"/>
        <w:ind w:firstLine="720"/>
        <w:jc w:val="both"/>
        <w:rPr>
          <w:rFonts w:eastAsia="Times New Roman"/>
          <w:bCs/>
          <w:szCs w:val="24"/>
        </w:rPr>
      </w:pPr>
      <w:r>
        <w:rPr>
          <w:rFonts w:eastAsia="Times New Roman"/>
          <w:bCs/>
          <w:szCs w:val="24"/>
        </w:rPr>
        <w:t>Εισερχόμαστε στην ψήφιση του ακροτελεύτιου άρθρου.</w:t>
      </w:r>
    </w:p>
    <w:p w14:paraId="7CF05F2C"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7CF05F2D"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ΔΗΜΗΤΡΙΟΣ ΕΜΜΑΝΟΥΗΛΙΔΗΣ:</w:t>
      </w:r>
      <w:r>
        <w:rPr>
          <w:rFonts w:eastAsia="Times New Roman" w:cs="Times New Roman"/>
          <w:szCs w:val="24"/>
        </w:rPr>
        <w:t xml:space="preserve"> Ναι.</w:t>
      </w:r>
    </w:p>
    <w:p w14:paraId="7CF05F2E" w14:textId="77777777" w:rsidR="00DE1A4F" w:rsidRDefault="00594AFE">
      <w:pPr>
        <w:spacing w:line="600" w:lineRule="auto"/>
        <w:ind w:firstLine="720"/>
        <w:jc w:val="both"/>
        <w:rPr>
          <w:rFonts w:eastAsia="Times New Roman" w:cs="Times New Roman"/>
          <w:b/>
          <w:szCs w:val="24"/>
        </w:rPr>
      </w:pPr>
      <w:r>
        <w:rPr>
          <w:rFonts w:eastAsia="Times New Roman" w:cs="Times New Roman"/>
          <w:b/>
          <w:szCs w:val="24"/>
        </w:rPr>
        <w:t>ΙΩΑΝΝΗΣ ΑΝΔΡΙΑΝΟΣ:</w:t>
      </w:r>
      <w:r>
        <w:rPr>
          <w:rFonts w:eastAsia="Times New Roman" w:cs="Times New Roman"/>
          <w:szCs w:val="24"/>
        </w:rPr>
        <w:t xml:space="preserve"> Ναι.</w:t>
      </w:r>
    </w:p>
    <w:p w14:paraId="7CF05F2F" w14:textId="77777777" w:rsidR="00DE1A4F" w:rsidRDefault="00594AFE">
      <w:pPr>
        <w:spacing w:line="600" w:lineRule="auto"/>
        <w:ind w:firstLine="720"/>
        <w:jc w:val="both"/>
        <w:rPr>
          <w:rFonts w:eastAsia="Times New Roman" w:cs="Times New Roman"/>
          <w:b/>
          <w:szCs w:val="24"/>
        </w:rPr>
      </w:pPr>
      <w:r>
        <w:rPr>
          <w:rFonts w:eastAsia="Times New Roman" w:cs="Times New Roman"/>
          <w:b/>
          <w:szCs w:val="24"/>
        </w:rPr>
        <w:t xml:space="preserve">ΔΗΜΗΤΡΙΟΣ </w:t>
      </w:r>
      <w:r>
        <w:rPr>
          <w:rFonts w:eastAsia="Times New Roman" w:cs="Times New Roman"/>
          <w:b/>
          <w:szCs w:val="24"/>
        </w:rPr>
        <w:t>ΚΩΝΣΤΑΝΤΟΠΟΥΛΟΣ:</w:t>
      </w:r>
      <w:r>
        <w:rPr>
          <w:rFonts w:eastAsia="Times New Roman" w:cs="Times New Roman"/>
          <w:szCs w:val="24"/>
        </w:rPr>
        <w:t xml:space="preserve"> Ναι.</w:t>
      </w:r>
    </w:p>
    <w:p w14:paraId="7CF05F30"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Όχι.</w:t>
      </w:r>
    </w:p>
    <w:p w14:paraId="7CF05F31" w14:textId="77777777" w:rsidR="00DE1A4F" w:rsidRDefault="00594AFE">
      <w:pPr>
        <w:spacing w:line="600" w:lineRule="auto"/>
        <w:ind w:firstLine="720"/>
        <w:jc w:val="both"/>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Ναι.</w:t>
      </w:r>
    </w:p>
    <w:p w14:paraId="7CF05F32" w14:textId="77777777" w:rsidR="00DE1A4F" w:rsidRDefault="00594AFE">
      <w:pPr>
        <w:spacing w:line="600" w:lineRule="auto"/>
        <w:ind w:firstLine="720"/>
        <w:jc w:val="both"/>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7CF05F33" w14:textId="77777777" w:rsidR="00DE1A4F" w:rsidRDefault="00594AFE">
      <w:pPr>
        <w:spacing w:line="600" w:lineRule="auto"/>
        <w:ind w:firstLine="720"/>
        <w:jc w:val="both"/>
        <w:rPr>
          <w:rFonts w:eastAsia="Times New Roman" w:cs="Times New Roman"/>
          <w:b/>
          <w:szCs w:val="24"/>
        </w:rPr>
      </w:pPr>
      <w:r>
        <w:rPr>
          <w:rFonts w:eastAsia="Times New Roman" w:cs="Times New Roman"/>
          <w:b/>
          <w:szCs w:val="24"/>
        </w:rPr>
        <w:t>ΙΩΑΝΝΗΣ ΣΑΡΙΔΗΣ:</w:t>
      </w:r>
      <w:r>
        <w:rPr>
          <w:rFonts w:eastAsia="Times New Roman" w:cs="Times New Roman"/>
          <w:szCs w:val="24"/>
        </w:rPr>
        <w:t xml:space="preserve"> Ναι.</w:t>
      </w:r>
    </w:p>
    <w:p w14:paraId="7CF05F34" w14:textId="77777777" w:rsidR="00DE1A4F" w:rsidRDefault="00594AFE">
      <w:pPr>
        <w:spacing w:line="600" w:lineRule="auto"/>
        <w:ind w:firstLine="720"/>
        <w:jc w:val="both"/>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7CF05F35" w14:textId="77777777" w:rsidR="00DE1A4F" w:rsidRDefault="00594AFE">
      <w:pPr>
        <w:spacing w:line="600" w:lineRule="auto"/>
        <w:ind w:firstLine="720"/>
        <w:jc w:val="both"/>
        <w:rPr>
          <w:rFonts w:eastAsia="Times New Roman"/>
          <w:bCs/>
          <w:szCs w:val="24"/>
        </w:rPr>
      </w:pPr>
      <w:r>
        <w:rPr>
          <w:rFonts w:eastAsia="Times New Roman"/>
          <w:b/>
          <w:bCs/>
          <w:szCs w:val="24"/>
        </w:rPr>
        <w:t>ΠΡΟΕΔΡΕΥΩΝ (Δημήτριος Κρεμαστινός):</w:t>
      </w:r>
      <w:r>
        <w:rPr>
          <w:rFonts w:eastAsia="Times New Roman"/>
          <w:bCs/>
          <w:szCs w:val="24"/>
        </w:rPr>
        <w:t xml:space="preserve"> Το ακροτελεύτιο άρθρο έγινε δεκτό κατά πλειοψηφία.</w:t>
      </w:r>
    </w:p>
    <w:p w14:paraId="7CF05F36" w14:textId="77777777" w:rsidR="00DE1A4F" w:rsidRDefault="00594AFE">
      <w:pPr>
        <w:spacing w:line="600" w:lineRule="auto"/>
        <w:ind w:firstLine="720"/>
        <w:jc w:val="both"/>
        <w:rPr>
          <w:rFonts w:eastAsia="Times New Roman" w:cs="Times New Roman"/>
          <w:szCs w:val="24"/>
        </w:rPr>
      </w:pPr>
      <w:r>
        <w:rPr>
          <w:rFonts w:eastAsia="Times New Roman"/>
          <w:bCs/>
          <w:szCs w:val="24"/>
        </w:rPr>
        <w:t>Συνεπώς το νομοσχέδιο του</w:t>
      </w:r>
      <w:r>
        <w:rPr>
          <w:rFonts w:eastAsia="Times New Roman"/>
          <w:bCs/>
          <w:szCs w:val="24"/>
        </w:rPr>
        <w:t xml:space="preserve"> </w:t>
      </w:r>
      <w:r>
        <w:rPr>
          <w:rFonts w:eastAsia="Times New Roman" w:cs="Times New Roman"/>
          <w:szCs w:val="24"/>
        </w:rPr>
        <w:t>Υπουργείου Παιδείας, Έρευνας και Θρησκευμάτων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«Τροποποίηση του άρθρου 5 της από 24.12.1990 Πράξης Νομοθετικού Περιεχομένου "Περί Μουσουλμάνων Θρησκευτικών Λειτουργών" (Α΄ 182) που κυρώθηκε με το άρθρο μόνο του ν.1920/1991 (Α΄ 11)»</w:t>
      </w:r>
      <w:r>
        <w:rPr>
          <w:rFonts w:eastAsia="Times New Roman" w:cs="Times New Roman"/>
          <w:szCs w:val="24"/>
        </w:rPr>
        <w:t>, έγινε δεκτό κατά πλειο</w:t>
      </w:r>
      <w:r>
        <w:rPr>
          <w:rFonts w:eastAsia="Times New Roman" w:cs="Times New Roman"/>
          <w:szCs w:val="24"/>
        </w:rPr>
        <w:t>ψηφία επί της αρχής και επί των άρθρων.</w:t>
      </w:r>
    </w:p>
    <w:p w14:paraId="7CF05F37"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προχωρούμε στη</w:t>
      </w:r>
      <w:r>
        <w:rPr>
          <w:rFonts w:eastAsia="Times New Roman" w:cs="Times New Roman"/>
          <w:szCs w:val="24"/>
        </w:rPr>
        <w:t>ν</w:t>
      </w:r>
      <w:r>
        <w:rPr>
          <w:rFonts w:eastAsia="Times New Roman" w:cs="Times New Roman"/>
          <w:szCs w:val="24"/>
        </w:rPr>
        <w:t xml:space="preserve"> </w:t>
      </w:r>
      <w:r>
        <w:rPr>
          <w:rFonts w:eastAsia="Times New Roman" w:cs="Times New Roman"/>
          <w:szCs w:val="24"/>
        </w:rPr>
        <w:t xml:space="preserve">ψήφιση </w:t>
      </w:r>
      <w:r>
        <w:rPr>
          <w:rFonts w:eastAsia="Times New Roman" w:cs="Times New Roman"/>
          <w:szCs w:val="24"/>
        </w:rPr>
        <w:t>το</w:t>
      </w:r>
      <w:r>
        <w:rPr>
          <w:rFonts w:eastAsia="Times New Roman" w:cs="Times New Roman"/>
          <w:szCs w:val="24"/>
        </w:rPr>
        <w:t>υ</w:t>
      </w:r>
      <w:r>
        <w:rPr>
          <w:rFonts w:eastAsia="Times New Roman" w:cs="Times New Roman"/>
          <w:szCs w:val="24"/>
        </w:rPr>
        <w:t xml:space="preserve"> </w:t>
      </w:r>
      <w:r>
        <w:rPr>
          <w:rFonts w:eastAsia="Times New Roman" w:cs="Times New Roman"/>
          <w:szCs w:val="24"/>
        </w:rPr>
        <w:t xml:space="preserve">νομοσχεδίου </w:t>
      </w:r>
      <w:r>
        <w:rPr>
          <w:rFonts w:eastAsia="Times New Roman" w:cs="Times New Roman"/>
          <w:szCs w:val="24"/>
        </w:rPr>
        <w:t xml:space="preserve">και στο </w:t>
      </w:r>
      <w:r>
        <w:rPr>
          <w:rFonts w:eastAsia="Times New Roman" w:cs="Times New Roman"/>
          <w:szCs w:val="24"/>
        </w:rPr>
        <w:t>σύνολο</w:t>
      </w:r>
      <w:r>
        <w:rPr>
          <w:rFonts w:eastAsia="Times New Roman" w:cs="Times New Roman"/>
          <w:szCs w:val="24"/>
        </w:rPr>
        <w:t>.</w:t>
      </w:r>
    </w:p>
    <w:p w14:paraId="7CF05F38" w14:textId="77777777" w:rsidR="00DE1A4F" w:rsidRDefault="00594AF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και στο σύνολο;</w:t>
      </w:r>
    </w:p>
    <w:p w14:paraId="7CF05F39"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ΔΗΜΗΤΡΙΟΣ ΕΜΜΑΝΟΥΗΛΙΔΗΣ:</w:t>
      </w:r>
      <w:r>
        <w:rPr>
          <w:rFonts w:eastAsia="Times New Roman" w:cs="Times New Roman"/>
          <w:szCs w:val="24"/>
        </w:rPr>
        <w:t xml:space="preserve"> Ναι.</w:t>
      </w:r>
    </w:p>
    <w:p w14:paraId="7CF05F3A" w14:textId="77777777" w:rsidR="00DE1A4F" w:rsidRDefault="00594AFE">
      <w:pPr>
        <w:spacing w:line="600" w:lineRule="auto"/>
        <w:ind w:firstLine="720"/>
        <w:jc w:val="both"/>
        <w:rPr>
          <w:rFonts w:eastAsia="Times New Roman" w:cs="Times New Roman"/>
          <w:b/>
          <w:szCs w:val="24"/>
        </w:rPr>
      </w:pPr>
      <w:r>
        <w:rPr>
          <w:rFonts w:eastAsia="Times New Roman" w:cs="Times New Roman"/>
          <w:b/>
          <w:szCs w:val="24"/>
        </w:rPr>
        <w:t>ΙΩΑΝΝΗΣ ΑΝΔΡΙΑΝΟΣ:</w:t>
      </w:r>
      <w:r>
        <w:rPr>
          <w:rFonts w:eastAsia="Times New Roman" w:cs="Times New Roman"/>
          <w:szCs w:val="24"/>
        </w:rPr>
        <w:t xml:space="preserve"> Ναι.</w:t>
      </w:r>
    </w:p>
    <w:p w14:paraId="7CF05F3B" w14:textId="77777777" w:rsidR="00DE1A4F" w:rsidRDefault="00594AFE">
      <w:pPr>
        <w:spacing w:line="600" w:lineRule="auto"/>
        <w:ind w:firstLine="720"/>
        <w:jc w:val="both"/>
        <w:rPr>
          <w:rFonts w:eastAsia="Times New Roman" w:cs="Times New Roman"/>
          <w:b/>
          <w:szCs w:val="24"/>
        </w:rPr>
      </w:pPr>
      <w:r>
        <w:rPr>
          <w:rFonts w:eastAsia="Times New Roman" w:cs="Times New Roman"/>
          <w:b/>
          <w:szCs w:val="24"/>
        </w:rPr>
        <w:t xml:space="preserve">ΔΗΜΗΤΡΙΟΣ </w:t>
      </w:r>
      <w:r>
        <w:rPr>
          <w:rFonts w:eastAsia="Times New Roman" w:cs="Times New Roman"/>
          <w:b/>
          <w:szCs w:val="24"/>
        </w:rPr>
        <w:t>ΚΩΝΣΤΑΝΤΟΠΟΥΛΟΣ:</w:t>
      </w:r>
      <w:r>
        <w:rPr>
          <w:rFonts w:eastAsia="Times New Roman" w:cs="Times New Roman"/>
          <w:szCs w:val="24"/>
        </w:rPr>
        <w:t xml:space="preserve"> Ναι.</w:t>
      </w:r>
    </w:p>
    <w:p w14:paraId="7CF05F3C" w14:textId="77777777" w:rsidR="00DE1A4F" w:rsidRDefault="00594AFE">
      <w:pPr>
        <w:spacing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Όχι.</w:t>
      </w:r>
    </w:p>
    <w:p w14:paraId="7CF05F3D" w14:textId="77777777" w:rsidR="00DE1A4F" w:rsidRDefault="00594AFE">
      <w:pPr>
        <w:spacing w:line="600" w:lineRule="auto"/>
        <w:ind w:firstLine="720"/>
        <w:jc w:val="both"/>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Ναι.</w:t>
      </w:r>
    </w:p>
    <w:p w14:paraId="7CF05F3E" w14:textId="77777777" w:rsidR="00DE1A4F" w:rsidRDefault="00594AFE">
      <w:pPr>
        <w:spacing w:line="600" w:lineRule="auto"/>
        <w:ind w:firstLine="720"/>
        <w:jc w:val="both"/>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7CF05F3F" w14:textId="77777777" w:rsidR="00DE1A4F" w:rsidRDefault="00594AFE">
      <w:pPr>
        <w:spacing w:line="600" w:lineRule="auto"/>
        <w:ind w:firstLine="720"/>
        <w:jc w:val="both"/>
        <w:rPr>
          <w:rFonts w:eastAsia="Times New Roman" w:cs="Times New Roman"/>
          <w:b/>
          <w:szCs w:val="24"/>
        </w:rPr>
      </w:pPr>
      <w:r>
        <w:rPr>
          <w:rFonts w:eastAsia="Times New Roman" w:cs="Times New Roman"/>
          <w:b/>
          <w:szCs w:val="24"/>
        </w:rPr>
        <w:t>ΙΩΑΝΝΗΣ ΣΑΡΙΔΗΣ:</w:t>
      </w:r>
      <w:r>
        <w:rPr>
          <w:rFonts w:eastAsia="Times New Roman" w:cs="Times New Roman"/>
          <w:szCs w:val="24"/>
        </w:rPr>
        <w:t xml:space="preserve"> Ναι.</w:t>
      </w:r>
    </w:p>
    <w:p w14:paraId="7CF05F40" w14:textId="77777777" w:rsidR="00DE1A4F" w:rsidRDefault="00594AFE">
      <w:pPr>
        <w:spacing w:line="600" w:lineRule="auto"/>
        <w:ind w:firstLine="720"/>
        <w:jc w:val="both"/>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7CF05F41" w14:textId="77777777" w:rsidR="00DE1A4F" w:rsidRDefault="00594AFE">
      <w:pPr>
        <w:spacing w:line="600" w:lineRule="auto"/>
        <w:ind w:firstLine="720"/>
        <w:jc w:val="both"/>
        <w:rPr>
          <w:rFonts w:eastAsia="Times New Roman"/>
          <w:bCs/>
          <w:szCs w:val="24"/>
        </w:rPr>
      </w:pPr>
      <w:r>
        <w:rPr>
          <w:rFonts w:eastAsia="Times New Roman"/>
          <w:b/>
          <w:bCs/>
          <w:szCs w:val="24"/>
        </w:rPr>
        <w:t>ΠΡΟΕΔΡΕΥΩΝ (Δημήτριος Κρεμαστινός):</w:t>
      </w:r>
      <w:r>
        <w:rPr>
          <w:rFonts w:eastAsia="Times New Roman"/>
          <w:bCs/>
          <w:szCs w:val="24"/>
        </w:rPr>
        <w:t xml:space="preserve"> Το νομοσχέδιο έγινε δεκτό και στο σύνολο κατά πλειοψηφία.</w:t>
      </w:r>
    </w:p>
    <w:p w14:paraId="7CF05F42" w14:textId="77777777" w:rsidR="00DE1A4F" w:rsidRDefault="00594AFE">
      <w:pPr>
        <w:spacing w:line="600" w:lineRule="auto"/>
        <w:ind w:firstLine="720"/>
        <w:jc w:val="both"/>
        <w:rPr>
          <w:rFonts w:eastAsia="Times New Roman" w:cs="Times New Roman"/>
          <w:szCs w:val="24"/>
        </w:rPr>
      </w:pPr>
      <w:r>
        <w:rPr>
          <w:rFonts w:eastAsia="Times New Roman"/>
          <w:bCs/>
          <w:szCs w:val="24"/>
        </w:rPr>
        <w:t>Συνεπώς, το νομοσχ</w:t>
      </w:r>
      <w:r>
        <w:rPr>
          <w:rFonts w:eastAsia="Times New Roman"/>
          <w:bCs/>
          <w:szCs w:val="24"/>
        </w:rPr>
        <w:t xml:space="preserve">έδιο του </w:t>
      </w:r>
      <w:r>
        <w:rPr>
          <w:rFonts w:eastAsia="Times New Roman" w:cs="Times New Roman"/>
          <w:szCs w:val="24"/>
        </w:rPr>
        <w:t>Υπουργείου Παιδείας, Έρευνας και Θρησκευμάτων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«Τροποποίηση του άρθρου 5 της από 24.12.1990 Πράξης Νομοθετικού Περιεχομένου "Περί Μουσουλμάνων Θρησκευτικών Λειτουργών" (Α΄ 182) που κυρώθηκε με το άρθρο μόνο του ν.1920/1991 (Α΄ 11)»</w:t>
      </w:r>
      <w:r>
        <w:rPr>
          <w:rFonts w:eastAsia="Times New Roman" w:cs="Times New Roman"/>
          <w:szCs w:val="24"/>
        </w:rPr>
        <w:t>, έγινε δεκτό κα</w:t>
      </w:r>
      <w:r>
        <w:rPr>
          <w:rFonts w:eastAsia="Times New Roman" w:cs="Times New Roman"/>
          <w:szCs w:val="24"/>
        </w:rPr>
        <w:t>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14:paraId="7CF05F43" w14:textId="77777777" w:rsidR="00DE1A4F" w:rsidRDefault="00594AFE">
      <w:pPr>
        <w:spacing w:line="600" w:lineRule="auto"/>
        <w:ind w:firstLine="720"/>
        <w:jc w:val="center"/>
        <w:rPr>
          <w:rFonts w:eastAsia="Times New Roman" w:cs="Times New Roman"/>
          <w:szCs w:val="24"/>
        </w:rPr>
      </w:pPr>
      <w:r w:rsidRPr="00644231">
        <w:rPr>
          <w:rFonts w:eastAsia="Times New Roman" w:cs="Times New Roman"/>
          <w:color w:val="FF0000"/>
          <w:szCs w:val="24"/>
        </w:rPr>
        <w:t>(Να καταχωριστεί το κείμενο του νομοσχεδίου</w:t>
      </w:r>
      <w:r w:rsidRPr="00644231">
        <w:rPr>
          <w:rFonts w:eastAsia="Times New Roman" w:cs="Times New Roman"/>
          <w:color w:val="FF0000"/>
          <w:szCs w:val="24"/>
        </w:rPr>
        <w:t>, δηλαδή να μπει η σελίδα</w:t>
      </w:r>
      <w:r w:rsidRPr="00644231">
        <w:rPr>
          <w:rFonts w:eastAsia="Times New Roman" w:cs="Times New Roman"/>
          <w:color w:val="FF0000"/>
          <w:szCs w:val="24"/>
        </w:rPr>
        <w:t xml:space="preserve"> 289α</w:t>
      </w:r>
      <w:r w:rsidRPr="00644231">
        <w:rPr>
          <w:rFonts w:eastAsia="Times New Roman" w:cs="Times New Roman"/>
          <w:color w:val="FF0000"/>
          <w:szCs w:val="24"/>
        </w:rPr>
        <w:t>)</w:t>
      </w:r>
    </w:p>
    <w:p w14:paraId="7CF05F44" w14:textId="77777777" w:rsidR="00DE1A4F" w:rsidRDefault="00594AFE">
      <w:pPr>
        <w:spacing w:line="600" w:lineRule="auto"/>
        <w:ind w:firstLine="720"/>
        <w:jc w:val="both"/>
        <w:rPr>
          <w:rFonts w:eastAsia="Times New Roman"/>
          <w:bCs/>
          <w:szCs w:val="24"/>
        </w:rPr>
      </w:pPr>
      <w:r>
        <w:rPr>
          <w:rFonts w:eastAsia="Times New Roman"/>
          <w:b/>
          <w:bCs/>
          <w:szCs w:val="24"/>
        </w:rPr>
        <w:t>ΠΡΟΕΔΡΕΥΩΝ (Δημήτριος Κρεμαστινός):</w:t>
      </w:r>
      <w:r>
        <w:rPr>
          <w:rFonts w:eastAsia="Times New Roman"/>
          <w:bCs/>
          <w:szCs w:val="24"/>
        </w:rPr>
        <w:t xml:space="preserve"> Παρακαλώ το Σώμα να εξουσιοδοτήσει το Προεδρείο για </w:t>
      </w:r>
      <w:r>
        <w:rPr>
          <w:rFonts w:eastAsia="Times New Roman"/>
          <w:bCs/>
          <w:szCs w:val="24"/>
        </w:rPr>
        <w:t>την υπ’ ευθύνη του επικύρωση των Πρακτικών ως προς την ψήφιση στο σύνολο του παραπάνω νομοσχεδίου.</w:t>
      </w:r>
    </w:p>
    <w:p w14:paraId="7CF05F45" w14:textId="77777777" w:rsidR="00DE1A4F" w:rsidRDefault="00594AFE">
      <w:pPr>
        <w:spacing w:line="600" w:lineRule="auto"/>
        <w:ind w:firstLine="720"/>
        <w:jc w:val="both"/>
        <w:rPr>
          <w:rFonts w:eastAsia="Times New Roman"/>
          <w:bCs/>
          <w:szCs w:val="24"/>
        </w:rPr>
      </w:pPr>
      <w:r>
        <w:rPr>
          <w:rFonts w:eastAsia="Times New Roman"/>
          <w:b/>
          <w:bCs/>
          <w:szCs w:val="24"/>
        </w:rPr>
        <w:t xml:space="preserve">ΟΛΟΙ ΟΙ </w:t>
      </w:r>
      <w:r>
        <w:rPr>
          <w:rFonts w:eastAsia="Times New Roman"/>
          <w:b/>
          <w:bCs/>
          <w:szCs w:val="24"/>
        </w:rPr>
        <w:t>ΒΟΥΛΕΥΤΕΣ:</w:t>
      </w:r>
      <w:r>
        <w:rPr>
          <w:rFonts w:eastAsia="Times New Roman"/>
          <w:bCs/>
          <w:szCs w:val="24"/>
        </w:rPr>
        <w:t xml:space="preserve"> Μάλιστα, μάλιστα.</w:t>
      </w:r>
    </w:p>
    <w:p w14:paraId="7CF05F46" w14:textId="77777777" w:rsidR="00DE1A4F" w:rsidRDefault="00594AFE">
      <w:pPr>
        <w:spacing w:line="600" w:lineRule="auto"/>
        <w:ind w:firstLine="720"/>
        <w:jc w:val="both"/>
        <w:rPr>
          <w:rFonts w:eastAsia="Times New Roman"/>
          <w:bCs/>
          <w:szCs w:val="24"/>
        </w:rPr>
      </w:pPr>
      <w:r>
        <w:rPr>
          <w:rFonts w:eastAsia="Times New Roman"/>
          <w:b/>
          <w:bCs/>
          <w:szCs w:val="24"/>
        </w:rPr>
        <w:t>ΠΡΟΕΔΡΕΥΩΝ (Δημήτριος Κρεμαστινός):</w:t>
      </w:r>
      <w:r>
        <w:rPr>
          <w:rFonts w:eastAsia="Times New Roman"/>
          <w:bCs/>
          <w:szCs w:val="24"/>
        </w:rPr>
        <w:t xml:space="preserve"> </w:t>
      </w:r>
      <w:r>
        <w:rPr>
          <w:rFonts w:eastAsia="Times New Roman"/>
          <w:bCs/>
          <w:szCs w:val="24"/>
        </w:rPr>
        <w:t xml:space="preserve">Συνεπώς το </w:t>
      </w:r>
      <w:r>
        <w:rPr>
          <w:rFonts w:eastAsia="Times New Roman"/>
          <w:bCs/>
          <w:szCs w:val="24"/>
        </w:rPr>
        <w:t xml:space="preserve">Σώμα </w:t>
      </w:r>
      <w:r>
        <w:rPr>
          <w:rFonts w:eastAsia="Times New Roman"/>
          <w:bCs/>
          <w:szCs w:val="24"/>
        </w:rPr>
        <w:t xml:space="preserve">παρέσχε </w:t>
      </w:r>
      <w:r>
        <w:rPr>
          <w:rFonts w:eastAsia="Times New Roman"/>
          <w:bCs/>
          <w:szCs w:val="24"/>
        </w:rPr>
        <w:t>τη ζητηθείσα εξουσιοδότηση.</w:t>
      </w:r>
    </w:p>
    <w:p w14:paraId="7CF05F47" w14:textId="77777777" w:rsidR="00DE1A4F" w:rsidRDefault="00594AFE">
      <w:pPr>
        <w:spacing w:line="600" w:lineRule="auto"/>
        <w:ind w:firstLine="720"/>
        <w:jc w:val="both"/>
        <w:rPr>
          <w:rFonts w:eastAsia="Times New Roman"/>
          <w:bCs/>
          <w:szCs w:val="24"/>
        </w:rPr>
      </w:pPr>
      <w:r>
        <w:rPr>
          <w:rFonts w:eastAsia="Times New Roman"/>
          <w:bCs/>
          <w:szCs w:val="24"/>
        </w:rPr>
        <w:t>Κ</w:t>
      </w:r>
      <w:r>
        <w:rPr>
          <w:rFonts w:eastAsia="Times New Roman"/>
          <w:bCs/>
          <w:szCs w:val="24"/>
        </w:rPr>
        <w:t>υρίες και κ</w:t>
      </w:r>
      <w:r>
        <w:rPr>
          <w:rFonts w:eastAsia="Times New Roman"/>
          <w:bCs/>
          <w:szCs w:val="24"/>
        </w:rPr>
        <w:t xml:space="preserve">ύριοι συνάδελφοι, </w:t>
      </w:r>
      <w:r>
        <w:rPr>
          <w:rFonts w:eastAsia="Times New Roman"/>
          <w:bCs/>
          <w:szCs w:val="24"/>
        </w:rPr>
        <w:t>δέχεστε στο σημείο αυτό να λύσουμε τη συνεδρίαση;</w:t>
      </w:r>
    </w:p>
    <w:p w14:paraId="7CF05F48" w14:textId="77777777" w:rsidR="00DE1A4F" w:rsidRDefault="00594AFE">
      <w:pPr>
        <w:spacing w:line="600" w:lineRule="auto"/>
        <w:ind w:firstLine="720"/>
        <w:jc w:val="both"/>
        <w:rPr>
          <w:rFonts w:eastAsia="Times New Roman"/>
          <w:bCs/>
          <w:szCs w:val="24"/>
        </w:rPr>
      </w:pPr>
      <w:r>
        <w:rPr>
          <w:rFonts w:eastAsia="Times New Roman"/>
          <w:b/>
          <w:bCs/>
          <w:szCs w:val="24"/>
        </w:rPr>
        <w:t>ΟΛΟΙ ΟΙ ΒΟΥΛΕΥΤΕΣ:</w:t>
      </w:r>
      <w:r>
        <w:rPr>
          <w:rFonts w:eastAsia="Times New Roman"/>
          <w:bCs/>
          <w:szCs w:val="24"/>
        </w:rPr>
        <w:t xml:space="preserve"> Μάλιστα, μάλιστα.</w:t>
      </w:r>
    </w:p>
    <w:p w14:paraId="7CF05F49" w14:textId="77777777" w:rsidR="00DE1A4F" w:rsidRDefault="00594AFE">
      <w:pPr>
        <w:spacing w:line="600" w:lineRule="auto"/>
        <w:ind w:firstLine="720"/>
        <w:jc w:val="both"/>
        <w:rPr>
          <w:rFonts w:eastAsia="Times New Roman"/>
          <w:bCs/>
          <w:szCs w:val="24"/>
        </w:rPr>
      </w:pPr>
      <w:r>
        <w:rPr>
          <w:rFonts w:eastAsia="Times New Roman"/>
          <w:b/>
          <w:bCs/>
          <w:szCs w:val="24"/>
        </w:rPr>
        <w:t>ΠΡΟΕΔΡΕΥΩΝ (Δημήτριος Κρεμαστινός):</w:t>
      </w:r>
      <w:r>
        <w:rPr>
          <w:rFonts w:eastAsia="Times New Roman"/>
          <w:bCs/>
          <w:szCs w:val="24"/>
        </w:rPr>
        <w:t xml:space="preserve"> Με τη συναίνεση του Σώματος και ώρα 18.48΄ </w:t>
      </w:r>
      <w:proofErr w:type="spellStart"/>
      <w:r>
        <w:rPr>
          <w:rFonts w:eastAsia="Times New Roman"/>
          <w:bCs/>
          <w:szCs w:val="24"/>
        </w:rPr>
        <w:t>λύεται</w:t>
      </w:r>
      <w:proofErr w:type="spellEnd"/>
      <w:r>
        <w:rPr>
          <w:rFonts w:eastAsia="Times New Roman"/>
          <w:bCs/>
          <w:szCs w:val="24"/>
        </w:rPr>
        <w:t xml:space="preserve"> η συνεδρίαση για την </w:t>
      </w:r>
      <w:r>
        <w:rPr>
          <w:rFonts w:eastAsia="Times New Roman"/>
          <w:bCs/>
          <w:szCs w:val="24"/>
        </w:rPr>
        <w:t xml:space="preserve">προσεχή </w:t>
      </w:r>
      <w:r>
        <w:rPr>
          <w:rFonts w:eastAsia="Times New Roman"/>
          <w:bCs/>
          <w:szCs w:val="24"/>
        </w:rPr>
        <w:t>Πέμπτη 11 Ιανουαρίου 2018 και ώρα 9.30΄, με αντικείμεν</w:t>
      </w:r>
      <w:r>
        <w:rPr>
          <w:rFonts w:eastAsia="Times New Roman"/>
          <w:bCs/>
          <w:szCs w:val="24"/>
        </w:rPr>
        <w:t>ο εργασιών του Σώματος</w:t>
      </w:r>
      <w:r>
        <w:rPr>
          <w:rFonts w:eastAsia="Times New Roman"/>
          <w:bCs/>
          <w:szCs w:val="24"/>
        </w:rPr>
        <w:t>:</w:t>
      </w:r>
      <w:r>
        <w:rPr>
          <w:rFonts w:eastAsia="Times New Roman"/>
          <w:bCs/>
          <w:szCs w:val="24"/>
        </w:rPr>
        <w:t xml:space="preserve"> κοινοβουλευτικός έλεγχος, συζήτηση επικαίρων ερωτήσεων.</w:t>
      </w:r>
    </w:p>
    <w:p w14:paraId="7CF05F4A" w14:textId="77777777" w:rsidR="00DE1A4F" w:rsidRDefault="00594AFE">
      <w:pPr>
        <w:spacing w:line="600" w:lineRule="auto"/>
        <w:rPr>
          <w:rFonts w:eastAsia="Times New Roman" w:cs="Times New Roman"/>
          <w:szCs w:val="24"/>
          <w:lang w:val="en-US"/>
        </w:rPr>
      </w:pPr>
      <w:r>
        <w:rPr>
          <w:rFonts w:eastAsia="Times New Roman" w:cs="Times New Roman"/>
          <w:b/>
          <w:bCs/>
          <w:szCs w:val="24"/>
        </w:rPr>
        <w:t xml:space="preserve">Ο ΠΡΟΕΔΡΟΣ                                        </w:t>
      </w:r>
      <w:r>
        <w:rPr>
          <w:rFonts w:eastAsia="Times New Roman" w:cs="Times New Roman"/>
          <w:b/>
          <w:bCs/>
          <w:szCs w:val="24"/>
        </w:rPr>
        <w:tab/>
      </w:r>
      <w:r>
        <w:rPr>
          <w:rFonts w:eastAsia="Times New Roman" w:cs="Times New Roman"/>
          <w:b/>
          <w:bCs/>
          <w:szCs w:val="24"/>
        </w:rPr>
        <w:tab/>
      </w:r>
      <w:r>
        <w:rPr>
          <w:rFonts w:eastAsia="Times New Roman" w:cs="Times New Roman"/>
          <w:b/>
          <w:bCs/>
          <w:szCs w:val="24"/>
        </w:rPr>
        <w:t xml:space="preserve">                ΟΙ ΓΡΑΜΜΑΤΕΙΣ</w:t>
      </w:r>
    </w:p>
    <w:p w14:paraId="7CF05F4B" w14:textId="77777777" w:rsidR="00DE1A4F" w:rsidRDefault="00DE1A4F">
      <w:pPr>
        <w:spacing w:line="600" w:lineRule="auto"/>
        <w:ind w:firstLine="720"/>
        <w:jc w:val="both"/>
        <w:rPr>
          <w:rFonts w:eastAsia="Times New Roman" w:cs="Times New Roman"/>
          <w:b/>
          <w:szCs w:val="24"/>
        </w:rPr>
      </w:pPr>
    </w:p>
    <w:p w14:paraId="7CF05F4C" w14:textId="77777777" w:rsidR="00DE1A4F" w:rsidRDefault="00DE1A4F">
      <w:pPr>
        <w:spacing w:line="600" w:lineRule="auto"/>
        <w:ind w:firstLine="720"/>
        <w:jc w:val="both"/>
        <w:rPr>
          <w:rFonts w:eastAsia="Times New Roman"/>
          <w:szCs w:val="24"/>
        </w:rPr>
      </w:pPr>
    </w:p>
    <w:p w14:paraId="7CF05F4D" w14:textId="77777777" w:rsidR="00DE1A4F" w:rsidRDefault="00DE1A4F">
      <w:pPr>
        <w:spacing w:line="600" w:lineRule="auto"/>
        <w:ind w:firstLine="720"/>
        <w:jc w:val="both"/>
        <w:rPr>
          <w:rFonts w:eastAsia="Times New Roman"/>
          <w:szCs w:val="24"/>
        </w:rPr>
      </w:pPr>
    </w:p>
    <w:p w14:paraId="7CF05F4E" w14:textId="77777777" w:rsidR="00DE1A4F" w:rsidRDefault="00DE1A4F">
      <w:pPr>
        <w:spacing w:line="600" w:lineRule="auto"/>
        <w:ind w:firstLine="720"/>
        <w:jc w:val="both"/>
        <w:rPr>
          <w:rFonts w:eastAsia="Times New Roman"/>
          <w:szCs w:val="24"/>
        </w:rPr>
      </w:pPr>
    </w:p>
    <w:p w14:paraId="7CF05F4F" w14:textId="77777777" w:rsidR="00DE1A4F" w:rsidRDefault="00DE1A4F">
      <w:pPr>
        <w:spacing w:line="600" w:lineRule="auto"/>
        <w:jc w:val="both"/>
        <w:rPr>
          <w:rFonts w:eastAsia="Times New Roman"/>
          <w:szCs w:val="24"/>
        </w:rPr>
      </w:pPr>
    </w:p>
    <w:sectPr w:rsidR="00DE1A4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asUgg6k3ca9R42k6Bqjryg6NxX4=" w:salt="wKGdX56e4F3UUH8bWpIi6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A4F"/>
    <w:rsid w:val="003F731B"/>
    <w:rsid w:val="004E6D1A"/>
    <w:rsid w:val="00594AFE"/>
    <w:rsid w:val="00DE1A4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05AF7"/>
  <w15:docId w15:val="{3CCA6336-E8AF-43A3-BC69-9241D0DFB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B606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B6065"/>
    <w:rPr>
      <w:rFonts w:ascii="Segoe UI" w:hAnsi="Segoe UI" w:cs="Segoe UI"/>
      <w:sz w:val="18"/>
      <w:szCs w:val="18"/>
    </w:rPr>
  </w:style>
  <w:style w:type="paragraph" w:styleId="a4">
    <w:name w:val="Revision"/>
    <w:hidden/>
    <w:uiPriority w:val="99"/>
    <w:semiHidden/>
    <w:rsid w:val="001C6C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567</MetadataID>
    <Session xmlns="641f345b-441b-4b81-9152-adc2e73ba5e1">Γ´</Session>
    <Date xmlns="641f345b-441b-4b81-9152-adc2e73ba5e1">2018-01-08T22:00:00+00:00</Date>
    <Status xmlns="641f345b-441b-4b81-9152-adc2e73ba5e1">
      <Url>http://srv-sp1/praktika/Lists/Incoming_Metadata/EditForm.aspx?ID=567&amp;Source=/praktika/Recordings_Library/Forms/AllItems.aspx</Url>
      <Description>Δημοσιεύτηκε</Description>
    </Status>
    <Meeting xmlns="641f345b-441b-4b81-9152-adc2e73ba5e1">ΝΓ´</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EC80DF-1C90-471E-9AB3-B624F29BFF5C}">
  <ds:schemaRefs>
    <ds:schemaRef ds:uri="http://schemas.microsoft.com/office/infopath/2007/PartnerControls"/>
    <ds:schemaRef ds:uri="http://schemas.microsoft.com/office/2006/documentManagement/types"/>
    <ds:schemaRef ds:uri="http://www.w3.org/XML/1998/namespace"/>
    <ds:schemaRef ds:uri="http://schemas.openxmlformats.org/package/2006/metadata/core-properties"/>
    <ds:schemaRef ds:uri="http://purl.org/dc/dcmitype/"/>
    <ds:schemaRef ds:uri="http://purl.org/dc/terms/"/>
    <ds:schemaRef ds:uri="http://purl.org/dc/elements/1.1/"/>
    <ds:schemaRef ds:uri="641f345b-441b-4b81-9152-adc2e73ba5e1"/>
    <ds:schemaRef ds:uri="http://schemas.microsoft.com/office/2006/metadata/properties"/>
  </ds:schemaRefs>
</ds:datastoreItem>
</file>

<file path=customXml/itemProps2.xml><?xml version="1.0" encoding="utf-8"?>
<ds:datastoreItem xmlns:ds="http://schemas.openxmlformats.org/officeDocument/2006/customXml" ds:itemID="{47ADE88A-310B-42A2-8B27-92C32416CE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0BC19F-08D5-43F0-BAE6-3C7F117408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271</Pages>
  <Words>50505</Words>
  <Characters>272727</Characters>
  <Application>Microsoft Office Word</Application>
  <DocSecurity>0</DocSecurity>
  <Lines>2272</Lines>
  <Paragraphs>645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322587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2018-01-18T10:00:00Z</dcterms:created>
  <dcterms:modified xsi:type="dcterms:W3CDTF">2018-01-18T10:00:00Z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