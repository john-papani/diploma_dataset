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6A63E" w14:textId="77777777" w:rsidR="008D23CE" w:rsidRPr="008D23CE" w:rsidRDefault="008D23CE" w:rsidP="008D23CE">
      <w:pPr>
        <w:spacing w:after="0" w:line="360" w:lineRule="auto"/>
        <w:rPr>
          <w:ins w:id="0" w:author="Φλούδα Χριστίνα" w:date="2017-09-01T09:17:00Z"/>
          <w:rFonts w:eastAsia="Times New Roman"/>
          <w:szCs w:val="24"/>
          <w:lang w:eastAsia="en-US"/>
        </w:rPr>
      </w:pPr>
      <w:bookmarkStart w:id="1" w:name="_GoBack"/>
      <w:bookmarkEnd w:id="1"/>
      <w:ins w:id="2" w:author="Φλούδα Χριστίνα" w:date="2017-09-01T09:17:00Z">
        <w:r w:rsidRPr="008D23C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DF44DCB" w14:textId="77777777" w:rsidR="008D23CE" w:rsidRPr="008D23CE" w:rsidRDefault="008D23CE" w:rsidP="008D23CE">
      <w:pPr>
        <w:spacing w:after="0" w:line="360" w:lineRule="auto"/>
        <w:rPr>
          <w:ins w:id="3" w:author="Φλούδα Χριστίνα" w:date="2017-09-01T09:17:00Z"/>
          <w:rFonts w:eastAsia="Times New Roman"/>
          <w:szCs w:val="24"/>
          <w:lang w:eastAsia="en-US"/>
        </w:rPr>
      </w:pPr>
    </w:p>
    <w:p w14:paraId="20596A92" w14:textId="77777777" w:rsidR="008D23CE" w:rsidRPr="008D23CE" w:rsidRDefault="008D23CE" w:rsidP="008D23CE">
      <w:pPr>
        <w:spacing w:after="0" w:line="360" w:lineRule="auto"/>
        <w:rPr>
          <w:ins w:id="4" w:author="Φλούδα Χριστίνα" w:date="2017-09-01T09:17:00Z"/>
          <w:rFonts w:eastAsia="Times New Roman"/>
          <w:szCs w:val="24"/>
          <w:lang w:eastAsia="en-US"/>
        </w:rPr>
      </w:pPr>
      <w:ins w:id="5" w:author="Φλούδα Χριστίνα" w:date="2017-09-01T09:17:00Z">
        <w:r w:rsidRPr="008D23CE">
          <w:rPr>
            <w:rFonts w:eastAsia="Times New Roman"/>
            <w:szCs w:val="24"/>
            <w:lang w:eastAsia="en-US"/>
          </w:rPr>
          <w:t>ΠΙΝΑΚΑΣ ΠΕΡΙΕΧΟΜΕΝΩΝ</w:t>
        </w:r>
      </w:ins>
    </w:p>
    <w:p w14:paraId="215A2667" w14:textId="77777777" w:rsidR="008D23CE" w:rsidRPr="008D23CE" w:rsidRDefault="008D23CE" w:rsidP="008D23CE">
      <w:pPr>
        <w:spacing w:after="0" w:line="360" w:lineRule="auto"/>
        <w:rPr>
          <w:ins w:id="6" w:author="Φλούδα Χριστίνα" w:date="2017-09-01T09:17:00Z"/>
          <w:rFonts w:eastAsia="Times New Roman"/>
          <w:szCs w:val="24"/>
          <w:lang w:eastAsia="en-US"/>
        </w:rPr>
      </w:pPr>
      <w:ins w:id="7" w:author="Φλούδα Χριστίνα" w:date="2017-09-01T09:17:00Z">
        <w:r w:rsidRPr="008D23CE">
          <w:rPr>
            <w:rFonts w:eastAsia="Times New Roman"/>
            <w:szCs w:val="24"/>
            <w:lang w:eastAsia="en-US"/>
          </w:rPr>
          <w:t xml:space="preserve">ΙΖ΄ ΠΕΡΙΟΔΟΣ </w:t>
        </w:r>
      </w:ins>
    </w:p>
    <w:p w14:paraId="1A7FFC36" w14:textId="77777777" w:rsidR="008D23CE" w:rsidRPr="008D23CE" w:rsidRDefault="008D23CE" w:rsidP="008D23CE">
      <w:pPr>
        <w:spacing w:after="0" w:line="360" w:lineRule="auto"/>
        <w:rPr>
          <w:ins w:id="8" w:author="Φλούδα Χριστίνα" w:date="2017-09-01T09:17:00Z"/>
          <w:rFonts w:eastAsia="Times New Roman"/>
          <w:szCs w:val="24"/>
          <w:lang w:eastAsia="en-US"/>
        </w:rPr>
      </w:pPr>
      <w:ins w:id="9" w:author="Φλούδα Χριστίνα" w:date="2017-09-01T09:17:00Z">
        <w:r w:rsidRPr="008D23CE">
          <w:rPr>
            <w:rFonts w:eastAsia="Times New Roman"/>
            <w:szCs w:val="24"/>
            <w:lang w:eastAsia="en-US"/>
          </w:rPr>
          <w:t>ΠΡΟΕΔΡΕΥΟΜΕΝΗΣ ΚΟΙΝΟΒΟΥΛΕΥΤΙΚΗΣ ΔΗΜΟΚΡΑΤΙΑΣ</w:t>
        </w:r>
      </w:ins>
    </w:p>
    <w:p w14:paraId="3AFB5F56" w14:textId="77777777" w:rsidR="008D23CE" w:rsidRPr="008D23CE" w:rsidRDefault="008D23CE" w:rsidP="008D23CE">
      <w:pPr>
        <w:spacing w:after="0" w:line="360" w:lineRule="auto"/>
        <w:rPr>
          <w:ins w:id="10" w:author="Φλούδα Χριστίνα" w:date="2017-09-01T09:17:00Z"/>
          <w:rFonts w:eastAsia="Times New Roman"/>
          <w:szCs w:val="24"/>
          <w:lang w:eastAsia="en-US"/>
        </w:rPr>
      </w:pPr>
      <w:ins w:id="11" w:author="Φλούδα Χριστίνα" w:date="2017-09-01T09:17:00Z">
        <w:r w:rsidRPr="008D23CE">
          <w:rPr>
            <w:rFonts w:eastAsia="Times New Roman"/>
            <w:szCs w:val="24"/>
            <w:lang w:eastAsia="en-US"/>
          </w:rPr>
          <w:t>ΣΥΝΟΔΟΣ Β΄</w:t>
        </w:r>
      </w:ins>
    </w:p>
    <w:p w14:paraId="5885372A" w14:textId="77777777" w:rsidR="008D23CE" w:rsidRPr="008D23CE" w:rsidRDefault="008D23CE" w:rsidP="008D23CE">
      <w:pPr>
        <w:spacing w:after="0" w:line="360" w:lineRule="auto"/>
        <w:rPr>
          <w:ins w:id="12" w:author="Φλούδα Χριστίνα" w:date="2017-09-01T09:17:00Z"/>
          <w:rFonts w:eastAsia="Times New Roman"/>
          <w:szCs w:val="24"/>
          <w:lang w:eastAsia="en-US"/>
        </w:rPr>
      </w:pPr>
    </w:p>
    <w:p w14:paraId="09A226B2" w14:textId="77777777" w:rsidR="008D23CE" w:rsidRPr="008D23CE" w:rsidRDefault="008D23CE" w:rsidP="008D23CE">
      <w:pPr>
        <w:spacing w:after="0" w:line="360" w:lineRule="auto"/>
        <w:rPr>
          <w:ins w:id="13" w:author="Φλούδα Χριστίνα" w:date="2017-09-01T09:17:00Z"/>
          <w:rFonts w:eastAsia="Times New Roman"/>
          <w:szCs w:val="24"/>
          <w:lang w:eastAsia="en-US"/>
        </w:rPr>
      </w:pPr>
      <w:ins w:id="14" w:author="Φλούδα Χριστίνα" w:date="2017-09-01T09:17:00Z">
        <w:r w:rsidRPr="008D23CE">
          <w:rPr>
            <w:rFonts w:eastAsia="Times New Roman"/>
            <w:szCs w:val="24"/>
            <w:lang w:eastAsia="en-US"/>
          </w:rPr>
          <w:t>ΣΥΝΕΔΡΙΑΣΗ ΡΞΣΤ΄</w:t>
        </w:r>
      </w:ins>
    </w:p>
    <w:p w14:paraId="2CB32560" w14:textId="77777777" w:rsidR="008D23CE" w:rsidRPr="008D23CE" w:rsidRDefault="008D23CE" w:rsidP="008D23CE">
      <w:pPr>
        <w:spacing w:after="0" w:line="360" w:lineRule="auto"/>
        <w:rPr>
          <w:ins w:id="15" w:author="Φλούδα Χριστίνα" w:date="2017-09-01T09:17:00Z"/>
          <w:rFonts w:eastAsia="Times New Roman"/>
          <w:szCs w:val="24"/>
          <w:lang w:eastAsia="en-US"/>
        </w:rPr>
      </w:pPr>
      <w:ins w:id="16" w:author="Φλούδα Χριστίνα" w:date="2017-09-01T09:17:00Z">
        <w:r w:rsidRPr="008D23CE">
          <w:rPr>
            <w:rFonts w:eastAsia="Times New Roman"/>
            <w:szCs w:val="24"/>
            <w:lang w:eastAsia="en-US"/>
          </w:rPr>
          <w:t>Πέμπτη  3 Αυγούστου 2017 (Απόγευμα)</w:t>
        </w:r>
      </w:ins>
    </w:p>
    <w:p w14:paraId="6FAD9BE1" w14:textId="77777777" w:rsidR="008D23CE" w:rsidRPr="008D23CE" w:rsidRDefault="008D23CE" w:rsidP="008D23CE">
      <w:pPr>
        <w:spacing w:after="0" w:line="360" w:lineRule="auto"/>
        <w:rPr>
          <w:ins w:id="17" w:author="Φλούδα Χριστίνα" w:date="2017-09-01T09:17:00Z"/>
          <w:rFonts w:eastAsia="Times New Roman"/>
          <w:szCs w:val="24"/>
          <w:lang w:eastAsia="en-US"/>
        </w:rPr>
      </w:pPr>
    </w:p>
    <w:p w14:paraId="7241F5EE" w14:textId="77777777" w:rsidR="008D23CE" w:rsidRPr="008D23CE" w:rsidRDefault="008D23CE" w:rsidP="008D23CE">
      <w:pPr>
        <w:spacing w:after="0" w:line="360" w:lineRule="auto"/>
        <w:rPr>
          <w:ins w:id="18" w:author="Φλούδα Χριστίνα" w:date="2017-09-01T09:17:00Z"/>
          <w:rFonts w:eastAsia="Times New Roman"/>
          <w:szCs w:val="24"/>
          <w:lang w:eastAsia="en-US"/>
        </w:rPr>
      </w:pPr>
      <w:ins w:id="19" w:author="Φλούδα Χριστίνα" w:date="2017-09-01T09:17:00Z">
        <w:r w:rsidRPr="008D23CE">
          <w:rPr>
            <w:rFonts w:eastAsia="Times New Roman"/>
            <w:szCs w:val="24"/>
            <w:lang w:eastAsia="en-US"/>
          </w:rPr>
          <w:t>ΘΕΜΑΤΑ</w:t>
        </w:r>
      </w:ins>
    </w:p>
    <w:p w14:paraId="67849A94" w14:textId="77777777" w:rsidR="008D23CE" w:rsidRPr="008D23CE" w:rsidRDefault="008D23CE" w:rsidP="008D23CE">
      <w:pPr>
        <w:spacing w:after="0" w:line="360" w:lineRule="auto"/>
        <w:rPr>
          <w:ins w:id="20" w:author="Φλούδα Χριστίνα" w:date="2017-09-01T09:17:00Z"/>
          <w:rFonts w:eastAsia="Times New Roman"/>
          <w:szCs w:val="24"/>
          <w:lang w:eastAsia="en-US"/>
        </w:rPr>
      </w:pPr>
      <w:ins w:id="21" w:author="Φλούδα Χριστίνα" w:date="2017-09-01T09:17:00Z">
        <w:r w:rsidRPr="008D23CE">
          <w:rPr>
            <w:rFonts w:eastAsia="Times New Roman"/>
            <w:szCs w:val="24"/>
            <w:lang w:eastAsia="en-US"/>
          </w:rPr>
          <w:t xml:space="preserve"> </w:t>
        </w:r>
        <w:r w:rsidRPr="008D23CE">
          <w:rPr>
            <w:rFonts w:eastAsia="Times New Roman"/>
            <w:szCs w:val="24"/>
            <w:lang w:eastAsia="en-US"/>
          </w:rPr>
          <w:br/>
          <w:t xml:space="preserve">Α. ΕΙΔΙΚΑ ΘΕΜΑΤΑ </w:t>
        </w:r>
        <w:r w:rsidRPr="008D23CE">
          <w:rPr>
            <w:rFonts w:eastAsia="Times New Roman"/>
            <w:szCs w:val="24"/>
            <w:lang w:eastAsia="en-US"/>
          </w:rPr>
          <w:br/>
          <w:t xml:space="preserve">1. Επικύρωση Πρακτικών, σελ. </w:t>
        </w:r>
        <w:r w:rsidRPr="008D23CE">
          <w:rPr>
            <w:rFonts w:eastAsia="Times New Roman"/>
            <w:szCs w:val="24"/>
            <w:lang w:eastAsia="en-US"/>
          </w:rPr>
          <w:br/>
          <w:t xml:space="preserve">2. Επί διαδικαστικού θέματος, σελ. </w:t>
        </w:r>
        <w:r w:rsidRPr="008D23CE">
          <w:rPr>
            <w:rFonts w:eastAsia="Times New Roman"/>
            <w:szCs w:val="24"/>
            <w:lang w:eastAsia="en-US"/>
          </w:rPr>
          <w:br/>
          <w:t xml:space="preserve"> </w:t>
        </w:r>
        <w:r w:rsidRPr="008D23CE">
          <w:rPr>
            <w:rFonts w:eastAsia="Times New Roman"/>
            <w:szCs w:val="24"/>
            <w:lang w:eastAsia="en-US"/>
          </w:rPr>
          <w:br/>
          <w:t xml:space="preserve">Β. ΝΟΜΟΘΕΤΙΚΗ ΕΡΓΑΣΙΑ </w:t>
        </w:r>
        <w:r w:rsidRPr="008D23CE">
          <w:rPr>
            <w:rFonts w:eastAsia="Times New Roman"/>
            <w:szCs w:val="24"/>
            <w:lang w:eastAsia="en-US"/>
          </w:rPr>
          <w:br/>
          <w:t xml:space="preserve">Συζήτηση επί της αρχής, των άρθρων, των τροπολογιών του σχεδίου νόμου του Υπουργείου Ψηφιακής Πολιτικής, Τηλεπικοινωνιών και Ενημέρωσης, με τίτλο: «Ηλεκτρονικό σύστημα διάθεσης τηλεοπτικού διαφημιστικού χρόνου, τροποποίηση του ν. 3548/2007, σύσταση μητρώου περιφερειακού και τοπικού τύπου, ειδική σήμανση γραμμωτού κώδικα στις έντυπες εκδόσεις, δημιουργία θεσμικού πλαισίου για την ενίσχυση της παραγωγής οπτικοακουστικών έργων στην Ελλάδα και άλλες διατάξεις», σελ. </w:t>
        </w:r>
        <w:r w:rsidRPr="008D23CE">
          <w:rPr>
            <w:rFonts w:eastAsia="Times New Roman"/>
            <w:szCs w:val="24"/>
            <w:lang w:eastAsia="en-US"/>
          </w:rPr>
          <w:br/>
          <w:t xml:space="preserve"> </w:t>
        </w:r>
        <w:r w:rsidRPr="008D23CE">
          <w:rPr>
            <w:rFonts w:eastAsia="Times New Roman"/>
            <w:szCs w:val="24"/>
            <w:lang w:eastAsia="en-US"/>
          </w:rPr>
          <w:br/>
          <w:t>ΠΡΟΕΔΡΕΥΟΝΤΕΣ</w:t>
        </w:r>
      </w:ins>
    </w:p>
    <w:p w14:paraId="652B07FD" w14:textId="77777777" w:rsidR="008D23CE" w:rsidRPr="008D23CE" w:rsidRDefault="008D23CE" w:rsidP="008D23CE">
      <w:pPr>
        <w:spacing w:after="0" w:line="360" w:lineRule="auto"/>
        <w:rPr>
          <w:ins w:id="22" w:author="Φλούδα Χριστίνα" w:date="2017-09-01T09:17:00Z"/>
          <w:rFonts w:eastAsia="Times New Roman"/>
          <w:szCs w:val="24"/>
          <w:lang w:eastAsia="en-US"/>
        </w:rPr>
      </w:pPr>
    </w:p>
    <w:p w14:paraId="3EDE6826" w14:textId="77777777" w:rsidR="008D23CE" w:rsidRPr="008D23CE" w:rsidRDefault="008D23CE" w:rsidP="008D23CE">
      <w:pPr>
        <w:spacing w:after="0" w:line="360" w:lineRule="auto"/>
        <w:rPr>
          <w:ins w:id="23" w:author="Φλούδα Χριστίνα" w:date="2017-09-01T09:17:00Z"/>
          <w:rFonts w:eastAsia="Times New Roman"/>
          <w:szCs w:val="24"/>
          <w:lang w:eastAsia="en-US"/>
        </w:rPr>
      </w:pPr>
      <w:ins w:id="24" w:author="Φλούδα Χριστίνα" w:date="2017-09-01T09:17:00Z">
        <w:r w:rsidRPr="008D23CE">
          <w:rPr>
            <w:rFonts w:eastAsia="Times New Roman"/>
            <w:szCs w:val="24"/>
            <w:lang w:eastAsia="en-US"/>
          </w:rPr>
          <w:t>ΚΑΚΛΑΜΑΝΗΣ Ν. , σελ.</w:t>
        </w:r>
        <w:r w:rsidRPr="008D23CE">
          <w:rPr>
            <w:rFonts w:eastAsia="Times New Roman"/>
            <w:szCs w:val="24"/>
            <w:lang w:eastAsia="en-US"/>
          </w:rPr>
          <w:br/>
          <w:t>ΚΑΜΜΕΝΟΣ Δ. , σελ.</w:t>
        </w:r>
        <w:r w:rsidRPr="008D23CE">
          <w:rPr>
            <w:rFonts w:eastAsia="Times New Roman"/>
            <w:szCs w:val="24"/>
            <w:lang w:eastAsia="en-US"/>
          </w:rPr>
          <w:br/>
          <w:t>ΛΑΜΠΡΟΥΛΗΣ Γ. , σελ.</w:t>
        </w:r>
        <w:r w:rsidRPr="008D23CE">
          <w:rPr>
            <w:rFonts w:eastAsia="Times New Roman"/>
            <w:szCs w:val="24"/>
            <w:lang w:eastAsia="en-US"/>
          </w:rPr>
          <w:br/>
        </w:r>
      </w:ins>
    </w:p>
    <w:p w14:paraId="754E6194" w14:textId="77777777" w:rsidR="008D23CE" w:rsidRPr="008D23CE" w:rsidRDefault="008D23CE" w:rsidP="008D23CE">
      <w:pPr>
        <w:spacing w:after="0" w:line="360" w:lineRule="auto"/>
        <w:rPr>
          <w:ins w:id="25" w:author="Φλούδα Χριστίνα" w:date="2017-09-01T09:17:00Z"/>
          <w:rFonts w:eastAsia="Times New Roman"/>
          <w:szCs w:val="24"/>
          <w:lang w:eastAsia="en-US"/>
        </w:rPr>
      </w:pPr>
    </w:p>
    <w:p w14:paraId="5B025A8F" w14:textId="77777777" w:rsidR="008D23CE" w:rsidRPr="008D23CE" w:rsidRDefault="008D23CE" w:rsidP="008D23CE">
      <w:pPr>
        <w:spacing w:after="0" w:line="360" w:lineRule="auto"/>
        <w:rPr>
          <w:ins w:id="26" w:author="Φλούδα Χριστίνα" w:date="2017-09-01T09:17:00Z"/>
          <w:rFonts w:eastAsia="Times New Roman"/>
          <w:szCs w:val="24"/>
          <w:lang w:eastAsia="en-US"/>
        </w:rPr>
      </w:pPr>
    </w:p>
    <w:p w14:paraId="0458FA18" w14:textId="77777777" w:rsidR="008D23CE" w:rsidRPr="008D23CE" w:rsidRDefault="008D23CE" w:rsidP="008D23CE">
      <w:pPr>
        <w:spacing w:after="0" w:line="360" w:lineRule="auto"/>
        <w:rPr>
          <w:ins w:id="27" w:author="Φλούδα Χριστίνα" w:date="2017-09-01T09:17:00Z"/>
          <w:rFonts w:eastAsia="Times New Roman"/>
          <w:szCs w:val="24"/>
          <w:lang w:eastAsia="en-US"/>
        </w:rPr>
      </w:pPr>
      <w:ins w:id="28" w:author="Φλούδα Χριστίνα" w:date="2017-09-01T09:17:00Z">
        <w:r w:rsidRPr="008D23CE">
          <w:rPr>
            <w:rFonts w:eastAsia="Times New Roman"/>
            <w:szCs w:val="24"/>
            <w:lang w:eastAsia="en-US"/>
          </w:rPr>
          <w:t>ΟΜΙΛΗΤΕΣ</w:t>
        </w:r>
      </w:ins>
    </w:p>
    <w:p w14:paraId="3244D7C6" w14:textId="647F0B89" w:rsidR="008D23CE" w:rsidRDefault="008D23CE" w:rsidP="008D23CE">
      <w:pPr>
        <w:spacing w:line="600" w:lineRule="auto"/>
        <w:ind w:firstLine="720"/>
        <w:jc w:val="both"/>
        <w:rPr>
          <w:ins w:id="29" w:author="Φλούδα Χριστίνα" w:date="2017-09-01T09:17:00Z"/>
          <w:rFonts w:eastAsia="Times New Roman"/>
          <w:szCs w:val="24"/>
        </w:rPr>
        <w:pPrChange w:id="30" w:author="Φλούδα Χριστίνα" w:date="2017-09-01T09:17:00Z">
          <w:pPr>
            <w:spacing w:line="600" w:lineRule="auto"/>
            <w:ind w:firstLine="720"/>
            <w:jc w:val="center"/>
          </w:pPr>
        </w:pPrChange>
      </w:pPr>
      <w:ins w:id="31" w:author="Φλούδα Χριστίνα" w:date="2017-09-01T09:17:00Z">
        <w:r w:rsidRPr="008D23CE">
          <w:rPr>
            <w:rFonts w:eastAsia="Times New Roman"/>
            <w:szCs w:val="24"/>
            <w:lang w:eastAsia="en-US"/>
          </w:rPr>
          <w:br/>
          <w:t>Α. Επί διαδικαστικού θέματος:</w:t>
        </w:r>
        <w:r w:rsidRPr="008D23CE">
          <w:rPr>
            <w:rFonts w:eastAsia="Times New Roman"/>
            <w:szCs w:val="24"/>
            <w:lang w:eastAsia="en-US"/>
          </w:rPr>
          <w:br/>
          <w:t>ΒΑΡΒΙΤΣΙΩΤΗΣ Μ. , σελ.</w:t>
        </w:r>
        <w:r w:rsidRPr="008D23CE">
          <w:rPr>
            <w:rFonts w:eastAsia="Times New Roman"/>
            <w:szCs w:val="24"/>
            <w:lang w:eastAsia="en-US"/>
          </w:rPr>
          <w:br/>
          <w:t>ΖΑΡΟΥΛΙΑ Ε. , σελ.</w:t>
        </w:r>
        <w:r w:rsidRPr="008D23CE">
          <w:rPr>
            <w:rFonts w:eastAsia="Times New Roman"/>
            <w:szCs w:val="24"/>
            <w:lang w:eastAsia="en-US"/>
          </w:rPr>
          <w:br/>
          <w:t>ΚΑΚΛΑΜΑΝΗΣ Ν. , σελ.</w:t>
        </w:r>
        <w:r w:rsidRPr="008D23CE">
          <w:rPr>
            <w:rFonts w:eastAsia="Times New Roman"/>
            <w:szCs w:val="24"/>
            <w:lang w:eastAsia="en-US"/>
          </w:rPr>
          <w:br/>
          <w:t>ΚΑΜΜΕΝΟΣ Δ. , σελ.</w:t>
        </w:r>
        <w:r w:rsidRPr="008D23CE">
          <w:rPr>
            <w:rFonts w:eastAsia="Times New Roman"/>
            <w:szCs w:val="24"/>
            <w:lang w:eastAsia="en-US"/>
          </w:rPr>
          <w:br/>
          <w:t>ΛΑΜΠΡΟΥΛΗΣ Γ. , σελ.</w:t>
        </w:r>
        <w:r w:rsidRPr="008D23CE">
          <w:rPr>
            <w:rFonts w:eastAsia="Times New Roman"/>
            <w:szCs w:val="24"/>
            <w:lang w:eastAsia="en-US"/>
          </w:rPr>
          <w:br/>
          <w:t>ΛΟΒΕΡΔΟΣ Α. , σελ.</w:t>
        </w:r>
        <w:r w:rsidRPr="008D23CE">
          <w:rPr>
            <w:rFonts w:eastAsia="Times New Roman"/>
            <w:szCs w:val="24"/>
            <w:lang w:eastAsia="en-US"/>
          </w:rPr>
          <w:br/>
          <w:t>ΞΥΔΑΚΗΣ Ν. , σελ.</w:t>
        </w:r>
        <w:r w:rsidRPr="008D23CE">
          <w:rPr>
            <w:rFonts w:eastAsia="Times New Roman"/>
            <w:szCs w:val="24"/>
            <w:lang w:eastAsia="en-US"/>
          </w:rPr>
          <w:br/>
          <w:t>ΠΑΠΑΘΕΟΔΩΡΟΥ Θ. , σελ.</w:t>
        </w:r>
        <w:r w:rsidRPr="008D23CE">
          <w:rPr>
            <w:rFonts w:eastAsia="Times New Roman"/>
            <w:szCs w:val="24"/>
            <w:lang w:eastAsia="en-US"/>
          </w:rPr>
          <w:br/>
          <w:t>ΠΑΠΠΑΣ Ν. , σελ.</w:t>
        </w:r>
        <w:r w:rsidRPr="008D23CE">
          <w:rPr>
            <w:rFonts w:eastAsia="Times New Roman"/>
            <w:szCs w:val="24"/>
            <w:lang w:eastAsia="en-US"/>
          </w:rPr>
          <w:br/>
          <w:t>ΣΚΟΥΡΟΛΙΑΚΟΣ Π. , σελ.</w:t>
        </w:r>
        <w:r w:rsidRPr="008D23CE">
          <w:rPr>
            <w:rFonts w:eastAsia="Times New Roman"/>
            <w:szCs w:val="24"/>
            <w:lang w:eastAsia="en-US"/>
          </w:rPr>
          <w:br/>
          <w:t>ΤΖΑΒΑΡΑΣ Κ. , σελ.</w:t>
        </w:r>
        <w:r w:rsidRPr="008D23CE">
          <w:rPr>
            <w:rFonts w:eastAsia="Times New Roman"/>
            <w:szCs w:val="24"/>
            <w:lang w:eastAsia="en-US"/>
          </w:rPr>
          <w:br/>
        </w:r>
        <w:r w:rsidRPr="008D23CE">
          <w:rPr>
            <w:rFonts w:eastAsia="Times New Roman"/>
            <w:szCs w:val="24"/>
            <w:lang w:eastAsia="en-US"/>
          </w:rPr>
          <w:br/>
          <w:t>Β. Επί του σχεδίου νόμου του Υπουργείου Ψηφιακής Πολιτικής, Τηλεπικοινωνιών και Ενημέρωσης:</w:t>
        </w:r>
        <w:r w:rsidRPr="008D23CE">
          <w:rPr>
            <w:rFonts w:eastAsia="Times New Roman"/>
            <w:szCs w:val="24"/>
            <w:lang w:eastAsia="en-US"/>
          </w:rPr>
          <w:br/>
          <w:t>ΑΣΗΜΑΚΟΠΟΥΛΟΥ  Ά. , σελ.</w:t>
        </w:r>
        <w:r w:rsidRPr="008D23CE">
          <w:rPr>
            <w:rFonts w:eastAsia="Times New Roman"/>
            <w:szCs w:val="24"/>
            <w:lang w:eastAsia="en-US"/>
          </w:rPr>
          <w:br/>
          <w:t>ΑΧΤΣΙΟΓΛΟΥ Ε. , σελ.</w:t>
        </w:r>
        <w:r w:rsidRPr="008D23CE">
          <w:rPr>
            <w:rFonts w:eastAsia="Times New Roman"/>
            <w:szCs w:val="24"/>
            <w:lang w:eastAsia="en-US"/>
          </w:rPr>
          <w:br/>
          <w:t>ΒΑΚΗ Φ. , σελ.</w:t>
        </w:r>
        <w:r w:rsidRPr="008D23CE">
          <w:rPr>
            <w:rFonts w:eastAsia="Times New Roman"/>
            <w:szCs w:val="24"/>
            <w:lang w:eastAsia="en-US"/>
          </w:rPr>
          <w:br/>
          <w:t>ΒΑΡΒΙΤΣΙΩΤΗΣ Μ. , σελ.</w:t>
        </w:r>
        <w:r w:rsidRPr="008D23CE">
          <w:rPr>
            <w:rFonts w:eastAsia="Times New Roman"/>
            <w:szCs w:val="24"/>
            <w:lang w:eastAsia="en-US"/>
          </w:rPr>
          <w:br/>
          <w:t>ΓΕΩΡΓΙΑΔΗΣ Σ. , σελ.</w:t>
        </w:r>
        <w:r w:rsidRPr="008D23CE">
          <w:rPr>
            <w:rFonts w:eastAsia="Times New Roman"/>
            <w:szCs w:val="24"/>
            <w:lang w:eastAsia="en-US"/>
          </w:rPr>
          <w:br/>
          <w:t>ΖΑΡΟΥΛΙΑ Ε. , σελ.</w:t>
        </w:r>
        <w:r w:rsidRPr="008D23CE">
          <w:rPr>
            <w:rFonts w:eastAsia="Times New Roman"/>
            <w:szCs w:val="24"/>
            <w:lang w:eastAsia="en-US"/>
          </w:rPr>
          <w:br/>
          <w:t>ΚΑΡΑΘΑΝΑΣΟΠΟΥΛΟΣ Ν. , σελ.</w:t>
        </w:r>
        <w:r w:rsidRPr="008D23CE">
          <w:rPr>
            <w:rFonts w:eastAsia="Times New Roman"/>
            <w:szCs w:val="24"/>
            <w:lang w:eastAsia="en-US"/>
          </w:rPr>
          <w:br/>
          <w:t>ΚΑΤΣΗΣ Μ. , σελ.</w:t>
        </w:r>
        <w:r w:rsidRPr="008D23CE">
          <w:rPr>
            <w:rFonts w:eastAsia="Times New Roman"/>
            <w:szCs w:val="24"/>
            <w:lang w:eastAsia="en-US"/>
          </w:rPr>
          <w:br/>
          <w:t>ΚΑΤΣΩΤΗΣ Χ. , σελ.</w:t>
        </w:r>
        <w:r w:rsidRPr="008D23CE">
          <w:rPr>
            <w:rFonts w:eastAsia="Times New Roman"/>
            <w:szCs w:val="24"/>
            <w:lang w:eastAsia="en-US"/>
          </w:rPr>
          <w:br/>
          <w:t>ΚΟΝΤΟΝΗΣ Χ. , σελ.</w:t>
        </w:r>
        <w:r w:rsidRPr="008D23CE">
          <w:rPr>
            <w:rFonts w:eastAsia="Times New Roman"/>
            <w:szCs w:val="24"/>
            <w:lang w:eastAsia="en-US"/>
          </w:rPr>
          <w:br/>
          <w:t>ΛΟΒΕΡΔΟΣ Α. , σελ.</w:t>
        </w:r>
        <w:r w:rsidRPr="008D23CE">
          <w:rPr>
            <w:rFonts w:eastAsia="Times New Roman"/>
            <w:szCs w:val="24"/>
            <w:lang w:eastAsia="en-US"/>
          </w:rPr>
          <w:br/>
          <w:t>ΜΕΓΑΛΟΟΙΚΟΝΟΜΟΥ Θ. , σελ.</w:t>
        </w:r>
        <w:r w:rsidRPr="008D23CE">
          <w:rPr>
            <w:rFonts w:eastAsia="Times New Roman"/>
            <w:szCs w:val="24"/>
            <w:lang w:eastAsia="en-US"/>
          </w:rPr>
          <w:br/>
          <w:t>ΠΑΠΑΘΕΟΔΩΡΟΥ Θ. , σελ.</w:t>
        </w:r>
        <w:r w:rsidRPr="008D23CE">
          <w:rPr>
            <w:rFonts w:eastAsia="Times New Roman"/>
            <w:szCs w:val="24"/>
            <w:lang w:eastAsia="en-US"/>
          </w:rPr>
          <w:br/>
          <w:t>ΠΑΠΑΝΑΤΣΙΟΥ Α. , σελ.</w:t>
        </w:r>
        <w:r w:rsidRPr="008D23CE">
          <w:rPr>
            <w:rFonts w:eastAsia="Times New Roman"/>
            <w:szCs w:val="24"/>
            <w:lang w:eastAsia="en-US"/>
          </w:rPr>
          <w:br/>
          <w:t>ΠΑΠΑΧΡΙΣΤΟΠΟΥΛΟΣ Α. , σελ.</w:t>
        </w:r>
        <w:r w:rsidRPr="008D23CE">
          <w:rPr>
            <w:rFonts w:eastAsia="Times New Roman"/>
            <w:szCs w:val="24"/>
            <w:lang w:eastAsia="en-US"/>
          </w:rPr>
          <w:br/>
          <w:t>ΠΑΠΠΑΣ Ν. , σελ.</w:t>
        </w:r>
        <w:r w:rsidRPr="008D23CE">
          <w:rPr>
            <w:rFonts w:eastAsia="Times New Roman"/>
            <w:szCs w:val="24"/>
            <w:lang w:eastAsia="en-US"/>
          </w:rPr>
          <w:br/>
          <w:t>ΣΑΝΤΟΡΙΝΙΟΣ Ν. , σελ.</w:t>
        </w:r>
        <w:r w:rsidRPr="008D23CE">
          <w:rPr>
            <w:rFonts w:eastAsia="Times New Roman"/>
            <w:szCs w:val="24"/>
            <w:lang w:eastAsia="en-US"/>
          </w:rPr>
          <w:br/>
          <w:t>ΣΑΡΑΚΙΩΤΗΣ Ι. , σελ.</w:t>
        </w:r>
        <w:r w:rsidRPr="008D23CE">
          <w:rPr>
            <w:rFonts w:eastAsia="Times New Roman"/>
            <w:szCs w:val="24"/>
            <w:lang w:eastAsia="en-US"/>
          </w:rPr>
          <w:br/>
          <w:t>ΣΑΡΙΔΗΣ Ι. , σελ.</w:t>
        </w:r>
        <w:r w:rsidRPr="008D23CE">
          <w:rPr>
            <w:rFonts w:eastAsia="Times New Roman"/>
            <w:szCs w:val="24"/>
            <w:lang w:eastAsia="en-US"/>
          </w:rPr>
          <w:br/>
          <w:t>ΣΑΧΙΝΙΔΗΣ Ι. , σελ.</w:t>
        </w:r>
        <w:r w:rsidRPr="008D23CE">
          <w:rPr>
            <w:rFonts w:eastAsia="Times New Roman"/>
            <w:szCs w:val="24"/>
            <w:lang w:eastAsia="en-US"/>
          </w:rPr>
          <w:br/>
          <w:t>ΣΚΟΥΡΟΛΙΑΚΟΣ Π. , σελ.</w:t>
        </w:r>
        <w:r w:rsidRPr="008D23CE">
          <w:rPr>
            <w:rFonts w:eastAsia="Times New Roman"/>
            <w:szCs w:val="24"/>
            <w:lang w:eastAsia="en-US"/>
          </w:rPr>
          <w:br/>
          <w:t>ΤΖΑΒΑΡΑΣ Κ. , σελ.</w:t>
        </w:r>
        <w:r w:rsidRPr="008D23CE">
          <w:rPr>
            <w:rFonts w:eastAsia="Times New Roman"/>
            <w:szCs w:val="24"/>
            <w:lang w:eastAsia="en-US"/>
          </w:rPr>
          <w:br/>
          <w:t>ΨΑΡΙΑΝΟΣ Γ. , σελ.</w:t>
        </w:r>
        <w:r w:rsidRPr="008D23CE">
          <w:rPr>
            <w:rFonts w:eastAsia="Times New Roman"/>
            <w:szCs w:val="24"/>
            <w:lang w:eastAsia="en-US"/>
          </w:rPr>
          <w:br/>
        </w:r>
        <w:r w:rsidRPr="008D23CE">
          <w:rPr>
            <w:rFonts w:eastAsia="Times New Roman"/>
            <w:szCs w:val="24"/>
            <w:lang w:eastAsia="en-US"/>
          </w:rPr>
          <w:br/>
          <w:t>ΠΑΡΕΜΒΑΣΕΙΣ:</w:t>
        </w:r>
        <w:r w:rsidRPr="008D23CE">
          <w:rPr>
            <w:rFonts w:eastAsia="Times New Roman"/>
            <w:szCs w:val="24"/>
            <w:lang w:eastAsia="en-US"/>
          </w:rPr>
          <w:br/>
          <w:t>ΒΟΥΛΤΕΨΗ Σ. , σελ.</w:t>
        </w:r>
        <w:r w:rsidRPr="008D23CE">
          <w:rPr>
            <w:rFonts w:eastAsia="Times New Roman"/>
            <w:szCs w:val="24"/>
            <w:lang w:eastAsia="en-US"/>
          </w:rPr>
          <w:br/>
          <w:t>ΚΑΤΣΗΣ Μ. , σελ.</w:t>
        </w:r>
        <w:r w:rsidRPr="008D23CE">
          <w:rPr>
            <w:rFonts w:eastAsia="Times New Roman"/>
            <w:szCs w:val="24"/>
            <w:lang w:eastAsia="en-US"/>
          </w:rPr>
          <w:br/>
          <w:t>ΛΑΠΠΑΣ Σ. , σελ.</w:t>
        </w:r>
        <w:r w:rsidRPr="008D23CE">
          <w:rPr>
            <w:rFonts w:eastAsia="Times New Roman"/>
            <w:szCs w:val="24"/>
            <w:lang w:eastAsia="en-US"/>
          </w:rPr>
          <w:br/>
          <w:t>ΜΠΟΥΚΩΡΟΣ Χ. , σελ.</w:t>
        </w:r>
        <w:r w:rsidRPr="008D23CE">
          <w:rPr>
            <w:rFonts w:eastAsia="Times New Roman"/>
            <w:szCs w:val="24"/>
            <w:lang w:eastAsia="en-US"/>
          </w:rPr>
          <w:br/>
          <w:t>ΣΚΟΥΡΟΛΙΑΚΟΣ Π. , σελ.</w:t>
        </w:r>
        <w:r w:rsidRPr="008D23CE">
          <w:rPr>
            <w:rFonts w:eastAsia="Times New Roman"/>
            <w:szCs w:val="24"/>
            <w:lang w:eastAsia="en-US"/>
          </w:rPr>
          <w:br/>
        </w:r>
      </w:ins>
    </w:p>
    <w:p w14:paraId="51EE51C8" w14:textId="77777777" w:rsidR="00C3097C" w:rsidRDefault="008D23CE">
      <w:pPr>
        <w:spacing w:line="600" w:lineRule="auto"/>
        <w:ind w:firstLine="720"/>
        <w:jc w:val="center"/>
        <w:rPr>
          <w:rFonts w:eastAsia="Times New Roman"/>
          <w:szCs w:val="24"/>
        </w:rPr>
      </w:pPr>
      <w:r>
        <w:rPr>
          <w:rFonts w:eastAsia="Times New Roman"/>
          <w:szCs w:val="24"/>
        </w:rPr>
        <w:t>ΠΡΑΚΤΙΚΑ ΒΟΥΛΗΣ</w:t>
      </w:r>
    </w:p>
    <w:p w14:paraId="51EE51C9" w14:textId="77777777" w:rsidR="00C3097C" w:rsidRDefault="008D23CE">
      <w:pPr>
        <w:spacing w:line="600" w:lineRule="auto"/>
        <w:ind w:firstLine="720"/>
        <w:jc w:val="center"/>
        <w:rPr>
          <w:rFonts w:eastAsia="Times New Roman"/>
          <w:szCs w:val="24"/>
        </w:rPr>
      </w:pPr>
      <w:r>
        <w:rPr>
          <w:rFonts w:eastAsia="Times New Roman"/>
          <w:szCs w:val="24"/>
        </w:rPr>
        <w:t xml:space="preserve">ΙΖ΄ ΠΕΡΙΟΔΟΣ </w:t>
      </w:r>
    </w:p>
    <w:p w14:paraId="51EE51CA" w14:textId="77777777" w:rsidR="00C3097C" w:rsidRDefault="008D23CE">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1EE51CB" w14:textId="77777777" w:rsidR="00C3097C" w:rsidRDefault="008D23CE">
      <w:pPr>
        <w:spacing w:line="600" w:lineRule="auto"/>
        <w:ind w:firstLine="720"/>
        <w:jc w:val="center"/>
        <w:rPr>
          <w:rFonts w:eastAsia="Times New Roman"/>
          <w:szCs w:val="24"/>
        </w:rPr>
      </w:pPr>
      <w:r>
        <w:rPr>
          <w:rFonts w:eastAsia="Times New Roman"/>
          <w:szCs w:val="24"/>
        </w:rPr>
        <w:t>ΣΥΝΟΔΟΣ Β΄</w:t>
      </w:r>
    </w:p>
    <w:p w14:paraId="51EE51CC" w14:textId="77777777" w:rsidR="00C3097C" w:rsidRDefault="008D23CE">
      <w:pPr>
        <w:spacing w:line="600" w:lineRule="auto"/>
        <w:ind w:firstLine="720"/>
        <w:jc w:val="center"/>
        <w:rPr>
          <w:rFonts w:eastAsia="Times New Roman"/>
          <w:szCs w:val="24"/>
        </w:rPr>
      </w:pPr>
      <w:r>
        <w:rPr>
          <w:rFonts w:eastAsia="Times New Roman"/>
          <w:szCs w:val="24"/>
        </w:rPr>
        <w:t>ΣΥΝΕΔΡΙΑΣΗ ΡΞΣΤ΄</w:t>
      </w:r>
      <w:r>
        <w:rPr>
          <w:rFonts w:eastAsia="Times New Roman"/>
          <w:szCs w:val="24"/>
        </w:rPr>
        <w:t xml:space="preserve"> </w:t>
      </w:r>
    </w:p>
    <w:p w14:paraId="51EE51CD" w14:textId="77777777" w:rsidR="00C3097C" w:rsidRDefault="008D23CE">
      <w:pPr>
        <w:spacing w:line="600" w:lineRule="auto"/>
        <w:ind w:firstLine="720"/>
        <w:jc w:val="center"/>
        <w:rPr>
          <w:rFonts w:eastAsia="Times New Roman"/>
          <w:szCs w:val="24"/>
        </w:rPr>
      </w:pPr>
      <w:r>
        <w:rPr>
          <w:rFonts w:eastAsia="Times New Roman"/>
          <w:szCs w:val="24"/>
        </w:rPr>
        <w:t>Πέμπτη 3 Αυγούστου 2017</w:t>
      </w:r>
      <w:r>
        <w:rPr>
          <w:rFonts w:eastAsia="Times New Roman"/>
          <w:szCs w:val="24"/>
        </w:rPr>
        <w:t xml:space="preserve"> (απόγευμα)</w:t>
      </w:r>
    </w:p>
    <w:p w14:paraId="51EE51CE" w14:textId="77777777" w:rsidR="00C3097C" w:rsidRDefault="008D23CE">
      <w:pPr>
        <w:spacing w:line="600" w:lineRule="auto"/>
        <w:ind w:firstLine="720"/>
        <w:jc w:val="both"/>
        <w:rPr>
          <w:rFonts w:eastAsia="Times New Roman"/>
          <w:szCs w:val="24"/>
        </w:rPr>
      </w:pPr>
      <w:r>
        <w:rPr>
          <w:rFonts w:eastAsia="Times New Roman"/>
          <w:szCs w:val="24"/>
        </w:rPr>
        <w:t>Αθήνα, σήμερα στις 3 Αυγούστου 2017, ημέρα Πέμπτη και ώρα 19.50΄</w:t>
      </w:r>
      <w:r w:rsidRPr="005676F4">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Δ΄ Αντιπ</w:t>
      </w:r>
      <w:r>
        <w:rPr>
          <w:rFonts w:eastAsia="Times New Roman"/>
          <w:szCs w:val="24"/>
        </w:rPr>
        <w:t xml:space="preserve">ροέδρου αυτής κ. </w:t>
      </w:r>
      <w:r w:rsidRPr="00883927">
        <w:rPr>
          <w:rFonts w:eastAsia="Times New Roman"/>
          <w:b/>
          <w:szCs w:val="24"/>
        </w:rPr>
        <w:t>ΝΙΚΗΤΑ ΚΑΚΛΑΜΑΝΗ</w:t>
      </w:r>
      <w:r>
        <w:rPr>
          <w:rFonts w:eastAsia="Times New Roman"/>
          <w:szCs w:val="24"/>
        </w:rPr>
        <w:t>.</w:t>
      </w:r>
    </w:p>
    <w:p w14:paraId="51EE51CF" w14:textId="77777777" w:rsidR="00C3097C" w:rsidRDefault="008D23CE">
      <w:pPr>
        <w:spacing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Κυρίες και κύριοι συνάδελφοι, αρχίζει η συνεδρίαση.</w:t>
      </w:r>
    </w:p>
    <w:p w14:paraId="51EE51D0" w14:textId="77777777" w:rsidR="00C3097C" w:rsidRDefault="008D23CE">
      <w:pPr>
        <w:spacing w:line="600" w:lineRule="auto"/>
        <w:ind w:firstLine="720"/>
        <w:jc w:val="both"/>
        <w:rPr>
          <w:rFonts w:eastAsia="Times New Roman"/>
          <w:bCs/>
          <w:szCs w:val="24"/>
        </w:rPr>
      </w:pPr>
      <w:r>
        <w:rPr>
          <w:rFonts w:eastAsia="Times New Roman"/>
          <w:bCs/>
          <w:szCs w:val="24"/>
        </w:rPr>
        <w:t xml:space="preserve">(ΕΠΙΚΥΡΩΣΗ </w:t>
      </w:r>
      <w:r>
        <w:rPr>
          <w:rFonts w:eastAsia="Times New Roman"/>
          <w:bCs/>
          <w:szCs w:val="24"/>
        </w:rPr>
        <w:t xml:space="preserve">ΠΡΑΚΤΙΚΩΝ: Σύμφωνα με την από 3-8-2017 εξουσιοδότηση του Σώματος επικυρώθηκαν με ευθύνη του Προεδρείου τα Πρακτικά της ΡΞΕ΄ συνεδριάσεώς του, της Πέμπτης 3 Αυγούστου 2017, σε ό,τι αφορά την ψήφιση στο σύνολο </w:t>
      </w:r>
      <w:r>
        <w:rPr>
          <w:rFonts w:eastAsia="Times New Roman"/>
          <w:bCs/>
          <w:szCs w:val="24"/>
        </w:rPr>
        <w:lastRenderedPageBreak/>
        <w:t xml:space="preserve">του σχεδίου νόμου: </w:t>
      </w:r>
      <w:r>
        <w:rPr>
          <w:rFonts w:eastAsia="Times New Roman" w:cs="Times New Roman"/>
          <w:szCs w:val="24"/>
        </w:rPr>
        <w:t>«Μεταρρύθμιση της Πρωτοβάθμια</w:t>
      </w:r>
      <w:r>
        <w:rPr>
          <w:rFonts w:eastAsia="Times New Roman" w:cs="Times New Roman"/>
          <w:szCs w:val="24"/>
        </w:rPr>
        <w:t>ς Φροντίδας Υγείας, επείγουσες ρυθμίσεις αρμοδιότητας Υπουργείου Υγείας και άλλες διατάξεις»</w:t>
      </w:r>
      <w:r>
        <w:rPr>
          <w:rFonts w:eastAsia="Times New Roman"/>
          <w:bCs/>
          <w:szCs w:val="24"/>
        </w:rPr>
        <w:t>)</w:t>
      </w:r>
    </w:p>
    <w:p w14:paraId="51EE51D1" w14:textId="77777777" w:rsidR="00C3097C" w:rsidRDefault="008D23CE">
      <w:pPr>
        <w:spacing w:line="600" w:lineRule="auto"/>
        <w:ind w:firstLine="709"/>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συμπληρωματική ημερήσια διάταξη </w:t>
      </w:r>
      <w:r>
        <w:rPr>
          <w:rFonts w:eastAsia="Times New Roman" w:cs="Times New Roman"/>
          <w:szCs w:val="24"/>
        </w:rPr>
        <w:t>της</w:t>
      </w:r>
    </w:p>
    <w:p w14:paraId="51EE51D2" w14:textId="77777777" w:rsidR="00C3097C" w:rsidRDefault="008D23CE">
      <w:pPr>
        <w:spacing w:line="600" w:lineRule="auto"/>
        <w:jc w:val="center"/>
        <w:rPr>
          <w:rFonts w:eastAsia="Times New Roman" w:cs="Times New Roman"/>
          <w:b/>
          <w:bCs/>
          <w:szCs w:val="24"/>
        </w:rPr>
      </w:pPr>
      <w:r>
        <w:rPr>
          <w:rFonts w:eastAsia="Times New Roman" w:cs="Times New Roman"/>
          <w:b/>
          <w:bCs/>
          <w:szCs w:val="24"/>
        </w:rPr>
        <w:t>ΝΟΜΟΘΕΤΙΚΗΣ ΕΡΓΑΣΙΑΣ</w:t>
      </w:r>
    </w:p>
    <w:p w14:paraId="51EE51D3"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w:t>
      </w:r>
      <w:r>
        <w:rPr>
          <w:rFonts w:eastAsia="Times New Roman" w:cs="Times New Roman"/>
          <w:szCs w:val="24"/>
        </w:rPr>
        <w:t>και του</w:t>
      </w:r>
      <w:r>
        <w:rPr>
          <w:rFonts w:eastAsia="Times New Roman" w:cs="Times New Roman"/>
          <w:szCs w:val="24"/>
        </w:rPr>
        <w:t xml:space="preserve"> συνόλου του σχεδίου νόμου του Υπουργείου Ψηφιακής Πολιτικής, Τηλεπικοινωνιών και Ενημέρωσης</w:t>
      </w:r>
      <w:r w:rsidRPr="00D81AFB">
        <w:rPr>
          <w:rFonts w:eastAsia="Times New Roman" w:cs="Times New Roman"/>
          <w:szCs w:val="24"/>
        </w:rPr>
        <w:t>:</w:t>
      </w:r>
      <w:r>
        <w:rPr>
          <w:rFonts w:eastAsia="Times New Roman" w:cs="Times New Roman"/>
          <w:szCs w:val="24"/>
        </w:rPr>
        <w:t xml:space="preserve"> «Ηλεκτρονικό σύστημα διάθεσης τηλεοπτικού διαφημιστικού χρόνου, τροποποίηση του ν.3548/2007, σύσταση μητρώου περιφερειακού και τοπικού τύπου, ειδική σήμανση γραμμ</w:t>
      </w:r>
      <w:r>
        <w:rPr>
          <w:rFonts w:eastAsia="Times New Roman" w:cs="Times New Roman"/>
          <w:szCs w:val="24"/>
        </w:rPr>
        <w:t>ωτού κώδικα στις έντυπες εκδόσεις, δημιουργία θεσμικού πλαισίου για την ενίσχυση της παραγωγής οπτικοακουστικών έργων στην Ελλάδα και άλλες διατάξεις».</w:t>
      </w:r>
    </w:p>
    <w:p w14:paraId="51EE51D4"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συνεδρίαση </w:t>
      </w:r>
      <w:r>
        <w:rPr>
          <w:rFonts w:eastAsia="Times New Roman" w:cs="Times New Roman"/>
          <w:szCs w:val="24"/>
        </w:rPr>
        <w:t>της στις</w:t>
      </w:r>
      <w:r>
        <w:rPr>
          <w:rFonts w:eastAsia="Times New Roman" w:cs="Times New Roman"/>
          <w:szCs w:val="24"/>
        </w:rPr>
        <w:t xml:space="preserve"> 31 Ιουλίου 2017 τη συζήτηση του νομοσχεδίου σε</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συνεδριάσεις, ενιαία επί της αρχής, των άρθρων και των τροπολογιών. </w:t>
      </w:r>
    </w:p>
    <w:p w14:paraId="51EE51D5"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Προτού πάμε σε ενδεχόμενο παρεμπίπτον θέμα, για τις δύο συνεδριάσεις συμφωνούμε;</w:t>
      </w:r>
    </w:p>
    <w:p w14:paraId="51EE51D6"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51EE51D7" w14:textId="77777777" w:rsidR="00C3097C" w:rsidRDefault="008D23CE">
      <w:pPr>
        <w:spacing w:line="600" w:lineRule="auto"/>
        <w:ind w:firstLine="720"/>
        <w:jc w:val="both"/>
        <w:rPr>
          <w:rFonts w:eastAsia="Times New Roman" w:cs="Times New Roman"/>
          <w:szCs w:val="24"/>
        </w:rPr>
      </w:pPr>
      <w:r>
        <w:rPr>
          <w:rFonts w:eastAsia="Times New Roman"/>
          <w:b/>
          <w:bCs/>
          <w:szCs w:val="24"/>
        </w:rPr>
        <w:t xml:space="preserve">ΠΡΟΕΔΡΕΥΩΝ (Νικήτας Κακλαμάνης): </w:t>
      </w:r>
      <w:r>
        <w:rPr>
          <w:rFonts w:eastAsia="Times New Roman"/>
          <w:bCs/>
          <w:szCs w:val="24"/>
        </w:rPr>
        <w:t>Συνεπώς τ</w:t>
      </w:r>
      <w:r>
        <w:rPr>
          <w:rFonts w:eastAsia="Times New Roman"/>
          <w:bCs/>
          <w:szCs w:val="24"/>
        </w:rPr>
        <w:t xml:space="preserve">ο Σώμα συμφώνησε </w:t>
      </w:r>
      <w:r>
        <w:rPr>
          <w:rFonts w:eastAsia="Times New Roman"/>
          <w:bCs/>
          <w:szCs w:val="24"/>
        </w:rPr>
        <w:t>ομοφώνως. Ωραία, αυτό το αποφασίσαμε.</w:t>
      </w:r>
    </w:p>
    <w:p w14:paraId="51EE51D8"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παρακαλώ τον λόγο. </w:t>
      </w:r>
    </w:p>
    <w:p w14:paraId="51EE51D9"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Για τις δύο συνεδριάσεις; </w:t>
      </w:r>
    </w:p>
    <w:p w14:paraId="51EE51DA"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Όχι, επί της διαδικασίας. </w:t>
      </w:r>
    </w:p>
    <w:p w14:paraId="51EE51DB"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Άλλο αυτό. Για τις δύο συνε</w:t>
      </w:r>
      <w:r>
        <w:rPr>
          <w:rFonts w:eastAsia="Times New Roman" w:cs="Times New Roman"/>
          <w:szCs w:val="24"/>
        </w:rPr>
        <w:t xml:space="preserve">δριάσεις έχετε αντίρρηση; </w:t>
      </w:r>
    </w:p>
    <w:p w14:paraId="51EE51DC"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Δεν υπάρχει αντίρρηση. </w:t>
      </w:r>
    </w:p>
    <w:p w14:paraId="51EE51DD"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υπάρχει αντίρρηση. </w:t>
      </w:r>
    </w:p>
    <w:p w14:paraId="51EE51DE"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Κύριε Λοβέρδο, έχετε τον λόγο. </w:t>
      </w:r>
    </w:p>
    <w:p w14:paraId="51EE51DF"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Κύριε Πρόεδρε, μπορεί να ερεθίζονται πολλές φορές οι συνάδελφοι της Πλειοψηφίας </w:t>
      </w:r>
      <w:r>
        <w:rPr>
          <w:rFonts w:eastAsia="Times New Roman" w:cs="Times New Roman"/>
          <w:szCs w:val="24"/>
        </w:rPr>
        <w:t xml:space="preserve">από τις τοποθετήσεις μου ή από τη διάθεσή μου να παρεμβαίνω, αλλά κανείς δεν μπορεί να μου προσάψει τη μομφή ότι είμαι φυγόπονος και θέλω να αποφύγω την κοινοβουλευτική δουλειά. </w:t>
      </w:r>
    </w:p>
    <w:p w14:paraId="51EE51E0"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Όμως, ο κ. </w:t>
      </w:r>
      <w:proofErr w:type="spellStart"/>
      <w:r>
        <w:rPr>
          <w:rFonts w:eastAsia="Times New Roman" w:cs="Times New Roman"/>
          <w:szCs w:val="24"/>
        </w:rPr>
        <w:t>Κεγκέρογλου</w:t>
      </w:r>
      <w:proofErr w:type="spellEnd"/>
      <w:r>
        <w:rPr>
          <w:rFonts w:eastAsia="Times New Roman" w:cs="Times New Roman"/>
          <w:szCs w:val="24"/>
        </w:rPr>
        <w:t xml:space="preserve"> στη Διάσκεψη Προέδρων, όπου ελήφθη η απόφαση γι</w:t>
      </w:r>
      <w:r>
        <w:rPr>
          <w:rFonts w:eastAsia="Times New Roman" w:cs="Times New Roman"/>
          <w:szCs w:val="24"/>
        </w:rPr>
        <w:t>’</w:t>
      </w:r>
      <w:r>
        <w:rPr>
          <w:rFonts w:eastAsia="Times New Roman" w:cs="Times New Roman"/>
          <w:szCs w:val="24"/>
        </w:rPr>
        <w:t xml:space="preserve"> αυτήν την εβδομάδα, με τα αυτά τα σχέδια νόμου, κατέθεσε τις αντιρρήσεις του. Και ήρθε η ζωή να επαληθεύσει τις δικές του προβλέψεις, διότι με δύο νομοσχέδια -το ένα κοντά στα εκατό άρθρα και το άλλο άνω των εκατό άρθρων- δύο Υπουργείων τις περασμένες μέρ</w:t>
      </w:r>
      <w:r>
        <w:rPr>
          <w:rFonts w:eastAsia="Times New Roman" w:cs="Times New Roman"/>
          <w:szCs w:val="24"/>
        </w:rPr>
        <w:t xml:space="preserve">ες ήταν λογικό να μη μπορέσουμε να τηρήσουμε τα χρονοδιαγράμματα. </w:t>
      </w:r>
    </w:p>
    <w:p w14:paraId="51EE51E1"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Αυτή τη στιγμή, κύριε Πρόεδρε, επαληθευόμαστε ως Δημοκρατική Συμπαράταξη, διότι έρχεται ένα σχέδιο νόμου, τρίτο αυτήν την εβδομάδα, αυτήν την ώρα, για να το τελειώσουμε μέχρι αύριο το μεσημ</w:t>
      </w:r>
      <w:r>
        <w:rPr>
          <w:rFonts w:eastAsia="Times New Roman" w:cs="Times New Roman"/>
          <w:szCs w:val="24"/>
        </w:rPr>
        <w:t>έρι στις δύο συνεδριάσεις</w:t>
      </w:r>
      <w:r>
        <w:rPr>
          <w:rFonts w:eastAsia="Times New Roman" w:cs="Times New Roman"/>
          <w:szCs w:val="24"/>
        </w:rPr>
        <w:t>,</w:t>
      </w:r>
      <w:r>
        <w:rPr>
          <w:rFonts w:eastAsia="Times New Roman" w:cs="Times New Roman"/>
          <w:szCs w:val="24"/>
        </w:rPr>
        <w:t xml:space="preserve"> που λέτε και ταυτοχρόνως</w:t>
      </w:r>
      <w:r>
        <w:rPr>
          <w:rFonts w:eastAsia="Times New Roman" w:cs="Times New Roman"/>
          <w:szCs w:val="24"/>
        </w:rPr>
        <w:t>,</w:t>
      </w:r>
      <w:r>
        <w:rPr>
          <w:rFonts w:eastAsia="Times New Roman" w:cs="Times New Roman"/>
          <w:szCs w:val="24"/>
        </w:rPr>
        <w:t xml:space="preserve"> έρχονται οκτώ υπουργικές τροπολογίες, μια εκ των οποίων τώρα, η οποία ανατρέπει τις διατάξεις άλλου νόμου</w:t>
      </w:r>
      <w:r>
        <w:rPr>
          <w:rFonts w:eastAsia="Times New Roman" w:cs="Times New Roman"/>
          <w:szCs w:val="24"/>
        </w:rPr>
        <w:t>,</w:t>
      </w:r>
      <w:r>
        <w:rPr>
          <w:rFonts w:eastAsia="Times New Roman" w:cs="Times New Roman"/>
          <w:szCs w:val="24"/>
        </w:rPr>
        <w:t xml:space="preserve"> που αφορά μια ανεξάρτητη αρχή, κάτι το οποίο δεν έχει συζητηθεί. </w:t>
      </w:r>
    </w:p>
    <w:p w14:paraId="51EE51E2"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Έρχονται και τέσσερις τροπολογ</w:t>
      </w:r>
      <w:r>
        <w:rPr>
          <w:rFonts w:eastAsia="Times New Roman" w:cs="Times New Roman"/>
          <w:szCs w:val="24"/>
        </w:rPr>
        <w:t xml:space="preserve">ίες του Υπουργείου Εμπορικής Ναυτιλίας και μια του Υπουργείου Δικαιοσύνης. </w:t>
      </w:r>
    </w:p>
    <w:p w14:paraId="51EE51E3"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Καλά, δεν ντρέπεστε λίγο; Και εσείς κύριε Υπουργέ… </w:t>
      </w:r>
    </w:p>
    <w:p w14:paraId="51EE51E4"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w:t>
      </w:r>
    </w:p>
    <w:p w14:paraId="51EE51E5"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Όχι, δεν τελείωσα. </w:t>
      </w:r>
    </w:p>
    <w:p w14:paraId="51EE51E6"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 διαδικαστικό,</w:t>
      </w:r>
      <w:r>
        <w:rPr>
          <w:rFonts w:eastAsia="Times New Roman" w:cs="Times New Roman"/>
          <w:szCs w:val="24"/>
        </w:rPr>
        <w:t xml:space="preserve"> κύριε Λοβέρδο, σύμφωνα με τον Κανονισμό, ξέρετε ότι έχει ένα λεπτό. Δεν σας έχω βάλει καν χρόνο. Επομένως, το «δεν τελείωσα» το κρίνω εγώ, γιατί κάποιον ρόλο παίζω και εγώ εδώ. </w:t>
      </w:r>
    </w:p>
    <w:p w14:paraId="51EE51E7"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Σας ζητώ είκοσι δευτερόλεπτα ακόμη. </w:t>
      </w:r>
    </w:p>
    <w:p w14:paraId="51EE51E8"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(Νικήτας Κα</w:t>
      </w:r>
      <w:r>
        <w:rPr>
          <w:rFonts w:eastAsia="Times New Roman" w:cs="Times New Roman"/>
          <w:b/>
          <w:szCs w:val="24"/>
        </w:rPr>
        <w:t xml:space="preserve">κλαμάνης): </w:t>
      </w:r>
      <w:r>
        <w:rPr>
          <w:rFonts w:eastAsia="Times New Roman" w:cs="Times New Roman"/>
          <w:szCs w:val="24"/>
        </w:rPr>
        <w:t xml:space="preserve">Τα έχετε. </w:t>
      </w:r>
    </w:p>
    <w:p w14:paraId="51EE51E9"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Απευθυνόμενος στον Υπουργό, με το σχέδιο αυτό νόμου και αυτές τις τροπολογίες, ερωτώ: Τι θα πάθαινε, εάν η Βουλή λειτουργούσε ακόμη δύο μέρες για να τελειώσει; Τι θα πάθαινε; Δεν έχει χορτάσει δικαστικούς και πολιτικ</w:t>
      </w:r>
      <w:r>
        <w:rPr>
          <w:rFonts w:eastAsia="Times New Roman" w:cs="Times New Roman"/>
          <w:szCs w:val="24"/>
        </w:rPr>
        <w:t>ούς κολάφους; Έφερε ένα σχέδιο νόμου για το ΕΣΡ και για τις άδειες. Έγινε ό,τι έγινε. Έφερε διατάξεις…</w:t>
      </w:r>
    </w:p>
    <w:p w14:paraId="51EE51EA"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Αυτά δεν είναι διαδικασία, κύριε Λοβέρδο, είναι ουσία. </w:t>
      </w:r>
    </w:p>
    <w:p w14:paraId="51EE51EB"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Αναφέρομαι επί της διαδικασίας. Φέρνει ένα σχέδιο νόμου, αποσύρει τις βασικές ρυθμίσεις</w:t>
      </w:r>
      <w:r>
        <w:rPr>
          <w:rFonts w:eastAsia="Times New Roman" w:cs="Times New Roman"/>
          <w:szCs w:val="24"/>
        </w:rPr>
        <w:t>,</w:t>
      </w:r>
      <w:r>
        <w:rPr>
          <w:rFonts w:eastAsia="Times New Roman" w:cs="Times New Roman"/>
          <w:szCs w:val="24"/>
        </w:rPr>
        <w:t xml:space="preserve"> που έγιναν αντικείμενο στην </w:t>
      </w:r>
      <w:r>
        <w:rPr>
          <w:rFonts w:eastAsia="Times New Roman" w:cs="Times New Roman"/>
          <w:szCs w:val="24"/>
        </w:rPr>
        <w:t>ε</w:t>
      </w:r>
      <w:r>
        <w:rPr>
          <w:rFonts w:eastAsia="Times New Roman" w:cs="Times New Roman"/>
          <w:szCs w:val="24"/>
        </w:rPr>
        <w:t xml:space="preserve">πιτροπή για τη διαφημιστική πλατφόρμα και τώρα μας φέρνει και άλλες τροπολογίες. Πρέπει να ντρέπεται! Είναι Υπουργός! </w:t>
      </w:r>
    </w:p>
    <w:p w14:paraId="51EE51EC"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(Νικήτας</w:t>
      </w:r>
      <w:r>
        <w:rPr>
          <w:rFonts w:eastAsia="Times New Roman" w:cs="Times New Roman"/>
          <w:b/>
          <w:szCs w:val="24"/>
        </w:rPr>
        <w:t xml:space="preserve"> Κακλαμάνης): </w:t>
      </w:r>
      <w:r>
        <w:rPr>
          <w:rFonts w:eastAsia="Times New Roman" w:cs="Times New Roman"/>
          <w:szCs w:val="24"/>
        </w:rPr>
        <w:t xml:space="preserve">Κατεγράφη η διαφωνία σας. Θα απαντήσει ο Υπουργός, όταν θα πάρει το λόγο. </w:t>
      </w:r>
    </w:p>
    <w:p w14:paraId="51EE51ED"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Κύριε Πρόεδρε, παρακαλώ τον λόγο.</w:t>
      </w:r>
    </w:p>
    <w:p w14:paraId="51EE51EE"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χρειάζεται τώρα, </w:t>
      </w:r>
      <w:r>
        <w:rPr>
          <w:rFonts w:eastAsia="Times New Roman" w:cs="Times New Roman"/>
          <w:szCs w:val="24"/>
        </w:rPr>
        <w:t>κύριε Υπουργέ.</w:t>
      </w:r>
    </w:p>
    <w:p w14:paraId="51EE51EF"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Να ξεκινήσουμε το νομοσχέδιο. Για την τάξη</w:t>
      </w:r>
      <w:r>
        <w:rPr>
          <w:rFonts w:eastAsia="Times New Roman" w:cs="Times New Roman"/>
          <w:szCs w:val="24"/>
        </w:rPr>
        <w:t>,</w:t>
      </w:r>
      <w:r>
        <w:rPr>
          <w:rFonts w:eastAsia="Times New Roman" w:cs="Times New Roman"/>
          <w:szCs w:val="24"/>
        </w:rPr>
        <w:t xml:space="preserve"> αναφέρω - μην τυχόν έχει γίνει κάποια αλλαγή και δεν έχει έρθει χαρτί- ότι Κοινοβουλευτικοί Εκπρόσωποι είναι η κ. </w:t>
      </w:r>
      <w:proofErr w:type="spellStart"/>
      <w:r>
        <w:rPr>
          <w:rFonts w:eastAsia="Times New Roman" w:cs="Times New Roman"/>
          <w:szCs w:val="24"/>
        </w:rPr>
        <w:t>Βάκη</w:t>
      </w:r>
      <w:proofErr w:type="spellEnd"/>
      <w:r>
        <w:rPr>
          <w:rFonts w:eastAsia="Times New Roman" w:cs="Times New Roman"/>
          <w:szCs w:val="24"/>
        </w:rPr>
        <w:t xml:space="preserve">, ο κ. Τζαβάρας, ο </w:t>
      </w:r>
      <w:r>
        <w:rPr>
          <w:rFonts w:eastAsia="Times New Roman" w:cs="Times New Roman"/>
          <w:szCs w:val="24"/>
        </w:rPr>
        <w:lastRenderedPageBreak/>
        <w:t xml:space="preserve">κ. Λοβέρδος, η κ. </w:t>
      </w:r>
      <w:proofErr w:type="spellStart"/>
      <w:r>
        <w:rPr>
          <w:rFonts w:eastAsia="Times New Roman" w:cs="Times New Roman"/>
          <w:szCs w:val="24"/>
        </w:rPr>
        <w:t>Ζαρούλια</w:t>
      </w:r>
      <w:proofErr w:type="spellEnd"/>
      <w:r>
        <w:rPr>
          <w:rFonts w:eastAsia="Times New Roman" w:cs="Times New Roman"/>
          <w:szCs w:val="24"/>
        </w:rPr>
        <w:t xml:space="preserve">, ο κ. </w:t>
      </w:r>
      <w:proofErr w:type="spellStart"/>
      <w:r>
        <w:rPr>
          <w:rFonts w:eastAsia="Times New Roman" w:cs="Times New Roman"/>
          <w:szCs w:val="24"/>
        </w:rPr>
        <w:t>Καραθανασόπουλος</w:t>
      </w:r>
      <w:proofErr w:type="spellEnd"/>
      <w:r>
        <w:rPr>
          <w:rFonts w:eastAsia="Times New Roman" w:cs="Times New Roman"/>
          <w:szCs w:val="24"/>
        </w:rPr>
        <w:t>, ο κ. Λαζα</w:t>
      </w:r>
      <w:r>
        <w:rPr>
          <w:rFonts w:eastAsia="Times New Roman" w:cs="Times New Roman"/>
          <w:szCs w:val="24"/>
        </w:rPr>
        <w:t xml:space="preserve">ρίδης, ο κ. Μεγαλομύστακας και ο κ. </w:t>
      </w:r>
      <w:proofErr w:type="spellStart"/>
      <w:r>
        <w:rPr>
          <w:rFonts w:eastAsia="Times New Roman" w:cs="Times New Roman"/>
          <w:szCs w:val="24"/>
        </w:rPr>
        <w:t>Μαυρωτάς</w:t>
      </w:r>
      <w:proofErr w:type="spellEnd"/>
      <w:r>
        <w:rPr>
          <w:rFonts w:eastAsia="Times New Roman" w:cs="Times New Roman"/>
          <w:szCs w:val="24"/>
        </w:rPr>
        <w:t xml:space="preserve">. Βλέπω ότι είναι άπαντες μέσα στην Αίθουσα. </w:t>
      </w:r>
    </w:p>
    <w:p w14:paraId="51EE51F0"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Επίσης, είναι και οι εισηγητές και οι ειδικοί αγορητές, όπως έχουν δοθεί από τα κόμματα. </w:t>
      </w:r>
    </w:p>
    <w:p w14:paraId="51EE51F1"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Στη Χρυσή Αυγή έχει γίνει κάποια αλλαγή;</w:t>
      </w:r>
    </w:p>
    <w:p w14:paraId="51EE51F2"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 κύριε Πρόεδρε.</w:t>
      </w:r>
      <w:r>
        <w:rPr>
          <w:rFonts w:eastAsia="Times New Roman" w:cs="Times New Roman"/>
          <w:szCs w:val="24"/>
        </w:rPr>
        <w:t xml:space="preserve"> </w:t>
      </w:r>
    </w:p>
    <w:p w14:paraId="51EE51F3"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Από τη Χρυσή Αυγή</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είναι ο κ. </w:t>
      </w:r>
      <w:proofErr w:type="spellStart"/>
      <w:r>
        <w:rPr>
          <w:rFonts w:eastAsia="Times New Roman" w:cs="Times New Roman"/>
          <w:szCs w:val="24"/>
        </w:rPr>
        <w:t>Σαχινίδης</w:t>
      </w:r>
      <w:proofErr w:type="spellEnd"/>
      <w:r>
        <w:rPr>
          <w:rFonts w:eastAsia="Times New Roman" w:cs="Times New Roman"/>
          <w:szCs w:val="24"/>
        </w:rPr>
        <w:t xml:space="preserve">. Δεν υπάρχει θέμα. </w:t>
      </w:r>
    </w:p>
    <w:p w14:paraId="51EE51F4"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Ξεκινάμε, λοιπόν, με δεκαπέντε λεπτά</w:t>
      </w:r>
      <w:r>
        <w:rPr>
          <w:rFonts w:eastAsia="Times New Roman" w:cs="Times New Roman"/>
          <w:szCs w:val="24"/>
        </w:rPr>
        <w:t>,</w:t>
      </w:r>
      <w:r>
        <w:rPr>
          <w:rFonts w:eastAsia="Times New Roman" w:cs="Times New Roman"/>
          <w:szCs w:val="24"/>
        </w:rPr>
        <w:t xml:space="preserve"> με τον εισηγητή του ΣΥΡΙΖΑ κ. Ιωάννη </w:t>
      </w:r>
      <w:proofErr w:type="spellStart"/>
      <w:r>
        <w:rPr>
          <w:rFonts w:eastAsia="Times New Roman" w:cs="Times New Roman"/>
          <w:szCs w:val="24"/>
        </w:rPr>
        <w:t>Σαρακιώτη</w:t>
      </w:r>
      <w:proofErr w:type="spellEnd"/>
      <w:r>
        <w:rPr>
          <w:rFonts w:eastAsia="Times New Roman" w:cs="Times New Roman"/>
          <w:szCs w:val="24"/>
        </w:rPr>
        <w:t xml:space="preserve">. Η εγγραφή των ομιλητών ξεκινά τώρα και το σύστημα θα κλείσει μόλις </w:t>
      </w:r>
      <w:r>
        <w:rPr>
          <w:rFonts w:eastAsia="Times New Roman" w:cs="Times New Roman"/>
          <w:szCs w:val="24"/>
        </w:rPr>
        <w:t>κατέλθει από το Βήμα η εισηγήτρια της Νέας Δημοκρατίας</w:t>
      </w:r>
      <w:r>
        <w:rPr>
          <w:rFonts w:eastAsia="Times New Roman" w:cs="Times New Roman"/>
          <w:szCs w:val="24"/>
        </w:rPr>
        <w:t xml:space="preserve"> </w:t>
      </w:r>
      <w:r>
        <w:rPr>
          <w:rFonts w:eastAsia="Times New Roman" w:cs="Times New Roman"/>
          <w:szCs w:val="24"/>
        </w:rPr>
        <w:t xml:space="preserve">κ. Ασημακοπούλου. </w:t>
      </w:r>
    </w:p>
    <w:p w14:paraId="51EE51F5"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Παρακαλώ να ανοίξει το ηλεκτρονικό σύστημα. </w:t>
      </w:r>
    </w:p>
    <w:p w14:paraId="51EE51F6"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Είπατε δεκαπέντε λεπτά, κύριε Πρόεδρε. Μπορούμε να το περιορίσουμε. </w:t>
      </w:r>
    </w:p>
    <w:p w14:paraId="51EE51F7"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Εγώ είμαι υποχρεω</w:t>
      </w:r>
      <w:r>
        <w:rPr>
          <w:rFonts w:eastAsia="Times New Roman" w:cs="Times New Roman"/>
          <w:szCs w:val="24"/>
        </w:rPr>
        <w:t xml:space="preserve">μένος να τηρήσω τον Κανονισμό. Μακάρι να μην κάνουν χρήση οι συνάδελφοι. </w:t>
      </w:r>
    </w:p>
    <w:p w14:paraId="51EE51F8"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Σαρακιώτη</w:t>
      </w:r>
      <w:proofErr w:type="spellEnd"/>
      <w:r>
        <w:rPr>
          <w:rFonts w:eastAsia="Times New Roman" w:cs="Times New Roman"/>
          <w:szCs w:val="24"/>
        </w:rPr>
        <w:t xml:space="preserve">, έχετε τον λόγο. </w:t>
      </w:r>
    </w:p>
    <w:p w14:paraId="51EE51F9"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Κύριε Πρόεδρε, μπορώ να έχω τον λόγο;</w:t>
      </w:r>
    </w:p>
    <w:p w14:paraId="51EE51FA"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w:t>
      </w:r>
      <w:r>
        <w:rPr>
          <w:rFonts w:eastAsia="Times New Roman" w:cs="Times New Roman"/>
          <w:szCs w:val="24"/>
        </w:rPr>
        <w:t xml:space="preserve"> Έχετε τον λόγο για δύο λεπτά. </w:t>
      </w:r>
    </w:p>
    <w:p w14:paraId="51EE51FB"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Για ένα λεπτό μόνο, εάν συμφωνείτε και εσείς, για να αποφευχθούν και οι εντάσεις και να αυξήσουμε τον βαθμό αλληλοκατανόησης εδώ μέσα, παρακαλώ </w:t>
      </w:r>
      <w:r>
        <w:rPr>
          <w:rFonts w:eastAsia="Times New Roman" w:cs="Times New Roman"/>
          <w:szCs w:val="24"/>
        </w:rPr>
        <w:t xml:space="preserve">να πάρω τον λόγο τώρα, να κάνω μία τοποθέτηση, να εξηγήσω και τις νομοτεχνικές βελτιώσεις, οι οποίες έχουν έρθει, ούτως ώστε αυτές να ληφθούν υπ’ </w:t>
      </w:r>
      <w:proofErr w:type="spellStart"/>
      <w:r>
        <w:rPr>
          <w:rFonts w:eastAsia="Times New Roman" w:cs="Times New Roman"/>
          <w:szCs w:val="24"/>
        </w:rPr>
        <w:t>όψιν</w:t>
      </w:r>
      <w:proofErr w:type="spellEnd"/>
      <w:r>
        <w:rPr>
          <w:rFonts w:eastAsia="Times New Roman" w:cs="Times New Roman"/>
          <w:szCs w:val="24"/>
        </w:rPr>
        <w:t xml:space="preserve"> και από τους εισηγητές. </w:t>
      </w:r>
    </w:p>
    <w:p w14:paraId="51EE51FC"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ρωτήσω τους Κοινοβουλευτικούς Εκπροσώπους, αλλά είθισται να γίνεται </w:t>
      </w:r>
      <w:r>
        <w:rPr>
          <w:rFonts w:eastAsia="Times New Roman" w:cs="Times New Roman"/>
          <w:szCs w:val="24"/>
        </w:rPr>
        <w:lastRenderedPageBreak/>
        <w:t>αυτό. Θεωρείτε προφανώς</w:t>
      </w:r>
      <w:r>
        <w:rPr>
          <w:rFonts w:eastAsia="Times New Roman" w:cs="Times New Roman"/>
          <w:szCs w:val="24"/>
        </w:rPr>
        <w:t>,</w:t>
      </w:r>
      <w:r>
        <w:rPr>
          <w:rFonts w:eastAsia="Times New Roman" w:cs="Times New Roman"/>
          <w:szCs w:val="24"/>
        </w:rPr>
        <w:t xml:space="preserve"> ότι έτσι θα βοηθήσετε να έχουν όλο το πλάνο μπροστά τους. </w:t>
      </w:r>
    </w:p>
    <w:p w14:paraId="51EE51FD"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Συμφωνείτε οι Κοινοβουλευτικοί Εκπρόσωποι να προηγηθεί ο Υπουργός;</w:t>
      </w:r>
    </w:p>
    <w:p w14:paraId="51EE51FE"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Για τις τροπολο</w:t>
      </w:r>
      <w:r>
        <w:rPr>
          <w:rFonts w:eastAsia="Times New Roman" w:cs="Times New Roman"/>
          <w:szCs w:val="24"/>
        </w:rPr>
        <w:t xml:space="preserve">γίες συμφωνούμε.  </w:t>
      </w:r>
    </w:p>
    <w:p w14:paraId="51EE51FF"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Για τις τροπολογίες, κύριε Λοβέρδο, μην ανησυχείτε. </w:t>
      </w:r>
    </w:p>
    <w:p w14:paraId="51EE5200"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Αυτό είπα. Για να υπάρχει όλο το πλάνο και στους εισηγητές. </w:t>
      </w:r>
    </w:p>
    <w:p w14:paraId="51EE5201"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Επομένως, θ</w:t>
      </w:r>
      <w:r>
        <w:rPr>
          <w:rFonts w:eastAsia="Times New Roman" w:cs="Times New Roman"/>
          <w:szCs w:val="24"/>
        </w:rPr>
        <w:t>έλετε να μιλήσετε και επί του νομοσχεδίου;</w:t>
      </w:r>
    </w:p>
    <w:p w14:paraId="51EE5202"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Μάλιστα. </w:t>
      </w:r>
    </w:p>
    <w:p w14:paraId="51EE5203"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Άρα, έχετε δεκαοκτώ λεπτά, επειδή θα μιλήσετε και για τις τροπολογίες και για τις νομοτεχνικές βελτιώσεις. </w:t>
      </w:r>
    </w:p>
    <w:p w14:paraId="51EE5204"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 xml:space="preserve">Θα σας δώσω άνεση χρόνου. Θα σας βάλω είκοσι λεπτά, με μία σχετική άνεση. </w:t>
      </w:r>
    </w:p>
    <w:p w14:paraId="51EE5205"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είναι καλό που θα γίνει αυτό. Κάπως θα </w:t>
      </w:r>
      <w:r>
        <w:rPr>
          <w:rFonts w:eastAsia="Times New Roman" w:cs="Times New Roman"/>
          <w:szCs w:val="24"/>
        </w:rPr>
        <w:t xml:space="preserve">βοηθήσει. </w:t>
      </w:r>
    </w:p>
    <w:p w14:paraId="51EE5206"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Οι τοποθετήσεις των Κοινοβουλευτικών Εκπροσώπων θα πάνε μετά τον Υπουργό ή θα πάνε οι εισηγητές μετά; Πώς θα το κάνετε;</w:t>
      </w:r>
    </w:p>
    <w:p w14:paraId="51EE5207"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Οι εισηγητές θα πάνε και αμέσως μετά οι Κοινοβουλευτικοί Εκπρόσωποι και οι συνάδελφοι Βουλευ</w:t>
      </w:r>
      <w:r>
        <w:rPr>
          <w:rFonts w:eastAsia="Times New Roman" w:cs="Times New Roman"/>
          <w:szCs w:val="24"/>
        </w:rPr>
        <w:t>τές</w:t>
      </w:r>
      <w:r>
        <w:rPr>
          <w:rFonts w:eastAsia="Times New Roman" w:cs="Times New Roman"/>
          <w:szCs w:val="24"/>
        </w:rPr>
        <w:t>,</w:t>
      </w:r>
      <w:r>
        <w:rPr>
          <w:rFonts w:eastAsia="Times New Roman" w:cs="Times New Roman"/>
          <w:szCs w:val="24"/>
        </w:rPr>
        <w:t xml:space="preserve"> που θα εγγραφούν, εάν δεν φτάσει ο χρόνος απόψε, θα ξεκινήσουν αύριο το πρωί. </w:t>
      </w:r>
    </w:p>
    <w:p w14:paraId="51EE5208"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Δηλαδή, θα παίρνει τον λόγο ένας Κοινοβουλευτικός και ένας Βουλευτής;</w:t>
      </w:r>
    </w:p>
    <w:p w14:paraId="51EE5209"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Λέω ότι πρέπει να αρχίσουμε με τους δύο εισηγ</w:t>
      </w:r>
      <w:r>
        <w:rPr>
          <w:rFonts w:eastAsia="Times New Roman" w:cs="Times New Roman"/>
          <w:szCs w:val="24"/>
        </w:rPr>
        <w:t xml:space="preserve">ητές και τους έξι αγορητές και μετά μπορεί να γίνει και αυτό που λέτε, ανάλογα με το πόσοι θα έχουν εγγραφεί. Μπορεί να είναι για παράδειγμα ανά τρεις. </w:t>
      </w:r>
    </w:p>
    <w:p w14:paraId="51EE520A"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Κύριε Πρόεδρε, η σειρά με την οποία θα μιλήσουν οι Κοινοβουλευτικοί Εκπρόσωποι θα καθ</w:t>
      </w:r>
      <w:r>
        <w:rPr>
          <w:rFonts w:eastAsia="Times New Roman" w:cs="Times New Roman"/>
          <w:szCs w:val="24"/>
        </w:rPr>
        <w:t>οριστούν από εμάς.</w:t>
      </w:r>
    </w:p>
    <w:p w14:paraId="51EE520B"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Η κοινοβουλευτική τάξη θέλει τους εκπροσώπους των κομμάτων να απαντούν στον Υπουργό και να γίνεται ένας διάλογος. Εφόσον τώρα αλλάζει αυτή η διαδικασία –και καλά γίνεται έτσι- θα πάνε οι εισηγητές, θα καθορίσουμε εμείς πότε θα μιλήσουμε.</w:t>
      </w:r>
      <w:r>
        <w:rPr>
          <w:rFonts w:eastAsia="Times New Roman" w:cs="Times New Roman"/>
          <w:szCs w:val="24"/>
        </w:rPr>
        <w:t xml:space="preserve"> </w:t>
      </w:r>
    </w:p>
    <w:p w14:paraId="51EE520C"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w:t>
      </w:r>
      <w:proofErr w:type="spellStart"/>
      <w:r>
        <w:rPr>
          <w:rFonts w:eastAsia="Times New Roman" w:cs="Times New Roman"/>
          <w:szCs w:val="24"/>
        </w:rPr>
        <w:t>Προεδρεύων</w:t>
      </w:r>
      <w:proofErr w:type="spellEnd"/>
      <w:r>
        <w:rPr>
          <w:rFonts w:eastAsia="Times New Roman" w:cs="Times New Roman"/>
          <w:szCs w:val="24"/>
        </w:rPr>
        <w:t xml:space="preserve"> είναι υποχρεωμένος να ρωτήσει εάν θέλετε να κρατηθεί η κοινοβουλευτική σειρά. Εάν εσείς τώρα μεταξύ </w:t>
      </w:r>
      <w:r>
        <w:rPr>
          <w:rFonts w:eastAsia="Times New Roman" w:cs="Times New Roman"/>
          <w:szCs w:val="24"/>
        </w:rPr>
        <w:t>σας,</w:t>
      </w:r>
      <w:r>
        <w:rPr>
          <w:rFonts w:eastAsia="Times New Roman" w:cs="Times New Roman"/>
          <w:szCs w:val="24"/>
        </w:rPr>
        <w:t xml:space="preserve"> συνεννοηθείτε να μην κρατηθεί το τυπικό, δηλαδή να μιλήσουν οι </w:t>
      </w:r>
      <w:r>
        <w:rPr>
          <w:rFonts w:eastAsia="Times New Roman" w:cs="Times New Roman"/>
          <w:szCs w:val="24"/>
        </w:rPr>
        <w:t>κ.κ.</w:t>
      </w:r>
      <w:r>
        <w:rPr>
          <w:rFonts w:eastAsia="Times New Roman" w:cs="Times New Roman"/>
          <w:szCs w:val="24"/>
        </w:rPr>
        <w:t xml:space="preserve"> </w:t>
      </w:r>
      <w:proofErr w:type="spellStart"/>
      <w:r>
        <w:rPr>
          <w:rFonts w:eastAsia="Times New Roman" w:cs="Times New Roman"/>
          <w:szCs w:val="24"/>
        </w:rPr>
        <w:t>Βάκη</w:t>
      </w:r>
      <w:proofErr w:type="spellEnd"/>
      <w:r>
        <w:rPr>
          <w:rFonts w:eastAsia="Times New Roman" w:cs="Times New Roman"/>
          <w:szCs w:val="24"/>
        </w:rPr>
        <w:t>, Τζαβάρας, Λοβέρδος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 xml:space="preserve">να είναι μία άλλη σειρά, το Προεδρείο δεν έχει κανέναν λόγο να μην το δεχθεί. </w:t>
      </w:r>
    </w:p>
    <w:p w14:paraId="51EE520D"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είκοσι λεπτά. </w:t>
      </w:r>
    </w:p>
    <w:p w14:paraId="51EE520E"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Κύριε Πρόεδρε, μέχρι ποια ώρα θα κρατήσει η συνεδρίαση;</w:t>
      </w:r>
    </w:p>
    <w:p w14:paraId="51EE520F"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δούμε</w:t>
      </w:r>
      <w:r>
        <w:rPr>
          <w:rFonts w:eastAsia="Times New Roman" w:cs="Times New Roman"/>
          <w:szCs w:val="24"/>
        </w:rPr>
        <w:t>,</w:t>
      </w:r>
      <w:r>
        <w:rPr>
          <w:rFonts w:eastAsia="Times New Roman" w:cs="Times New Roman"/>
          <w:szCs w:val="24"/>
        </w:rPr>
        <w:t xml:space="preserve"> ανάλογα με τι</w:t>
      </w:r>
      <w:r>
        <w:rPr>
          <w:rFonts w:eastAsia="Times New Roman" w:cs="Times New Roman"/>
          <w:szCs w:val="24"/>
        </w:rPr>
        <w:t xml:space="preserve">ς εγγραφές. </w:t>
      </w:r>
    </w:p>
    <w:p w14:paraId="51EE5210"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lastRenderedPageBreak/>
        <w:t>ΕΛΕΝΗ ΖΑΡΟΥΛΙΑ:</w:t>
      </w:r>
      <w:r>
        <w:rPr>
          <w:rFonts w:eastAsia="Times New Roman" w:cs="Times New Roman"/>
          <w:szCs w:val="24"/>
        </w:rPr>
        <w:t xml:space="preserve"> Να αποφασίσουμε, όμως, τώρα εάν θα πάει με κοινοβουλευτική σειρά.</w:t>
      </w:r>
    </w:p>
    <w:p w14:paraId="51EE5211"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w:t>
      </w:r>
      <w:proofErr w:type="spellStart"/>
      <w:r>
        <w:rPr>
          <w:rFonts w:eastAsia="Times New Roman" w:cs="Times New Roman"/>
          <w:szCs w:val="24"/>
        </w:rPr>
        <w:t>Ζαρούλια</w:t>
      </w:r>
      <w:proofErr w:type="spellEnd"/>
      <w:r>
        <w:rPr>
          <w:rFonts w:eastAsia="Times New Roman" w:cs="Times New Roman"/>
          <w:szCs w:val="24"/>
        </w:rPr>
        <w:t>, δεν ακούσατε τι είπα. Είπα ότι μετά τους αγορητές</w:t>
      </w:r>
      <w:r>
        <w:rPr>
          <w:rFonts w:eastAsia="Times New Roman" w:cs="Times New Roman"/>
          <w:szCs w:val="24"/>
        </w:rPr>
        <w:t>,</w:t>
      </w:r>
      <w:r>
        <w:rPr>
          <w:rFonts w:eastAsia="Times New Roman" w:cs="Times New Roman"/>
          <w:szCs w:val="24"/>
        </w:rPr>
        <w:t xml:space="preserve"> θα ρωτήσω τι θέλουν οι Κοινοβουλευτικοί Εκπρόσωποι: θέλουν με</w:t>
      </w:r>
      <w:r>
        <w:rPr>
          <w:rFonts w:eastAsia="Times New Roman" w:cs="Times New Roman"/>
          <w:szCs w:val="24"/>
        </w:rPr>
        <w:t xml:space="preserve"> τη σειρά ή θα κάνετε συνεννόηση μεταξύ σας;</w:t>
      </w:r>
    </w:p>
    <w:p w14:paraId="51EE5212"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Ξεκινήστε, κύριε Υπουργέ. </w:t>
      </w:r>
    </w:p>
    <w:p w14:paraId="51EE5213"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Ευχαριστώ, κύριε Πρόεδρε. </w:t>
      </w:r>
    </w:p>
    <w:p w14:paraId="51EE5214"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Να ευχαριστήσω και τους Βουλευτές και τον κ. </w:t>
      </w:r>
      <w:proofErr w:type="spellStart"/>
      <w:r>
        <w:rPr>
          <w:rFonts w:eastAsia="Times New Roman" w:cs="Times New Roman"/>
          <w:szCs w:val="24"/>
        </w:rPr>
        <w:t>Σαρακιώτη</w:t>
      </w:r>
      <w:proofErr w:type="spellEnd"/>
      <w:r>
        <w:rPr>
          <w:rFonts w:eastAsia="Times New Roman" w:cs="Times New Roman"/>
          <w:szCs w:val="24"/>
        </w:rPr>
        <w:t>, ο οποίος σχεδόν είχε α</w:t>
      </w:r>
      <w:r>
        <w:rPr>
          <w:rFonts w:eastAsia="Times New Roman" w:cs="Times New Roman"/>
          <w:szCs w:val="24"/>
        </w:rPr>
        <w:t xml:space="preserve">νέβει στο Βήμα όταν έγινε αποδεκτό το αίτημά μου να πάρω τώρα τον λόγο, πραγματικά για να </w:t>
      </w:r>
      <w:proofErr w:type="spellStart"/>
      <w:r>
        <w:rPr>
          <w:rFonts w:eastAsia="Times New Roman" w:cs="Times New Roman"/>
          <w:szCs w:val="24"/>
        </w:rPr>
        <w:t>αποσυμφορήσω</w:t>
      </w:r>
      <w:proofErr w:type="spellEnd"/>
      <w:r>
        <w:rPr>
          <w:rFonts w:eastAsia="Times New Roman" w:cs="Times New Roman"/>
          <w:szCs w:val="24"/>
        </w:rPr>
        <w:t xml:space="preserve"> λίγο τη συζήτηση.  </w:t>
      </w:r>
    </w:p>
    <w:p w14:paraId="51EE5215"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Διότι νομίζω </w:t>
      </w:r>
      <w:r>
        <w:rPr>
          <w:rFonts w:eastAsia="Times New Roman" w:cs="Times New Roman"/>
          <w:szCs w:val="24"/>
        </w:rPr>
        <w:t xml:space="preserve">πως </w:t>
      </w:r>
      <w:r>
        <w:rPr>
          <w:rFonts w:eastAsia="Times New Roman" w:cs="Times New Roman"/>
          <w:szCs w:val="24"/>
        </w:rPr>
        <w:t>θα αντιληφθούν όλες οι πτέρυγες ότι τέτοιου τύπου εντάσεις δεν χρειάζονται και θα καταλάβει ο κ. Λοβέρδος ότι…</w:t>
      </w:r>
    </w:p>
    <w:p w14:paraId="51EE5216"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(Νικήτας Κακλαμάνης): </w:t>
      </w:r>
      <w:r>
        <w:rPr>
          <w:rFonts w:eastAsia="Times New Roman" w:cs="Times New Roman"/>
          <w:szCs w:val="24"/>
        </w:rPr>
        <w:t xml:space="preserve">Είπαμε να </w:t>
      </w:r>
      <w:proofErr w:type="spellStart"/>
      <w:r>
        <w:rPr>
          <w:rFonts w:eastAsia="Times New Roman" w:cs="Times New Roman"/>
          <w:szCs w:val="24"/>
        </w:rPr>
        <w:t>αποσυμφορήσετε</w:t>
      </w:r>
      <w:proofErr w:type="spellEnd"/>
      <w:r>
        <w:rPr>
          <w:rFonts w:eastAsia="Times New Roman" w:cs="Times New Roman"/>
          <w:szCs w:val="24"/>
        </w:rPr>
        <w:t xml:space="preserve"> το κλίμα, όχι να κάνετε συμφόρηση.</w:t>
      </w:r>
    </w:p>
    <w:p w14:paraId="51EE5217"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w:t>
      </w:r>
    </w:p>
    <w:p w14:paraId="51EE5218"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Είναι δυνατόν να συμπεριφέρεστε έτσι;</w:t>
      </w:r>
    </w:p>
    <w:p w14:paraId="51EE5219"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Κακλαμάνης):</w:t>
      </w:r>
      <w:r>
        <w:rPr>
          <w:rFonts w:eastAsia="Times New Roman" w:cs="Times New Roman"/>
          <w:szCs w:val="24"/>
        </w:rPr>
        <w:t xml:space="preserve"> Κύριε Λοβέρδο, ούτως ή άλλως</w:t>
      </w:r>
      <w:r>
        <w:rPr>
          <w:rFonts w:eastAsia="Times New Roman" w:cs="Times New Roman"/>
          <w:szCs w:val="24"/>
        </w:rPr>
        <w:t>,</w:t>
      </w:r>
      <w:r>
        <w:rPr>
          <w:rFonts w:eastAsia="Times New Roman" w:cs="Times New Roman"/>
          <w:szCs w:val="24"/>
        </w:rPr>
        <w:t xml:space="preserve"> δεν γράφεται κάτι στα Πρακτικά!</w:t>
      </w:r>
    </w:p>
    <w:p w14:paraId="51EE521A"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Τι να σας πω! Δεν περιμένετε να ακούσετε. </w:t>
      </w:r>
    </w:p>
    <w:p w14:paraId="51EE521B" w14:textId="77777777" w:rsidR="00C3097C" w:rsidRDefault="008D23CE">
      <w:pPr>
        <w:spacing w:line="600" w:lineRule="auto"/>
        <w:ind w:firstLine="720"/>
        <w:jc w:val="both"/>
        <w:rPr>
          <w:rFonts w:eastAsia="Times New Roman"/>
          <w:color w:val="000000" w:themeColor="text1"/>
          <w:szCs w:val="24"/>
        </w:rPr>
      </w:pPr>
      <w:r>
        <w:rPr>
          <w:rFonts w:eastAsia="Times New Roman"/>
          <w:b/>
          <w:color w:val="000000" w:themeColor="text1"/>
          <w:szCs w:val="24"/>
        </w:rPr>
        <w:t>ΑΝΔΡΕΑΣ ΛΟΒΕΡΔΟΣ:</w:t>
      </w:r>
      <w:r>
        <w:rPr>
          <w:rFonts w:eastAsia="Times New Roman"/>
          <w:color w:val="000000" w:themeColor="text1"/>
          <w:szCs w:val="24"/>
        </w:rPr>
        <w:t xml:space="preserve"> …</w:t>
      </w:r>
    </w:p>
    <w:p w14:paraId="51EE521C" w14:textId="77777777" w:rsidR="00C3097C" w:rsidRDefault="008D23CE">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(Νικήτας Κακλαμάνης): </w:t>
      </w:r>
      <w:r>
        <w:rPr>
          <w:rFonts w:eastAsia="Times New Roman"/>
          <w:color w:val="000000" w:themeColor="text1"/>
          <w:szCs w:val="24"/>
        </w:rPr>
        <w:t>Η έκφρ</w:t>
      </w:r>
      <w:r>
        <w:rPr>
          <w:rFonts w:eastAsia="Times New Roman"/>
          <w:color w:val="000000" w:themeColor="text1"/>
          <w:szCs w:val="24"/>
        </w:rPr>
        <w:t>αση διαγράφεται. Συμφωνείτε.</w:t>
      </w:r>
    </w:p>
    <w:p w14:paraId="51EE521D" w14:textId="77777777" w:rsidR="00C3097C" w:rsidRDefault="008D23CE">
      <w:pPr>
        <w:spacing w:line="600" w:lineRule="auto"/>
        <w:ind w:firstLine="720"/>
        <w:jc w:val="both"/>
        <w:rPr>
          <w:rFonts w:eastAsia="Times New Roman"/>
          <w:color w:val="000000" w:themeColor="text1"/>
          <w:szCs w:val="24"/>
        </w:rPr>
      </w:pPr>
      <w:r>
        <w:rPr>
          <w:rFonts w:eastAsia="Times New Roman"/>
          <w:b/>
          <w:color w:val="000000" w:themeColor="text1"/>
          <w:szCs w:val="24"/>
        </w:rPr>
        <w:t>ΝΙΚΟΛΑΟΣ ΠΑΠΠΑΣ (Υπουργός Ψηφιακής Πολιτικής, Τηλεπικοινωνιών και Ενημέρωσης):</w:t>
      </w:r>
      <w:r>
        <w:rPr>
          <w:rFonts w:eastAsia="Times New Roman"/>
          <w:color w:val="000000" w:themeColor="text1"/>
          <w:szCs w:val="24"/>
        </w:rPr>
        <w:t xml:space="preserve"> Εντάξει, να διαγραφεί η έκφραση. Αλλά κι εμείς οι νεότεροι κοινοβουλευτικοί</w:t>
      </w:r>
      <w:r>
        <w:rPr>
          <w:rFonts w:eastAsia="Times New Roman"/>
          <w:color w:val="000000" w:themeColor="text1"/>
          <w:szCs w:val="24"/>
        </w:rPr>
        <w:t>,</w:t>
      </w:r>
      <w:r>
        <w:rPr>
          <w:rFonts w:eastAsia="Times New Roman"/>
          <w:color w:val="000000" w:themeColor="text1"/>
          <w:szCs w:val="24"/>
        </w:rPr>
        <w:t xml:space="preserve"> έχουμε μάθει να κάνουμε σε πολύ λιγότερο χρόνο, περισσότερη υπομονή.</w:t>
      </w:r>
    </w:p>
    <w:p w14:paraId="51EE521E"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Μη</w:t>
      </w:r>
      <w:r>
        <w:rPr>
          <w:rFonts w:eastAsia="Times New Roman"/>
          <w:color w:val="000000" w:themeColor="text1"/>
          <w:szCs w:val="24"/>
        </w:rPr>
        <w:t>ν είστε τόσο εύκολος στην ακραία κριτική, κύριε Λοβέρδο. Θα έρθει…</w:t>
      </w:r>
    </w:p>
    <w:p w14:paraId="51EE521F"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 </w:t>
      </w:r>
      <w:r>
        <w:rPr>
          <w:rFonts w:eastAsia="Times New Roman"/>
          <w:b/>
          <w:color w:val="000000" w:themeColor="text1"/>
          <w:szCs w:val="24"/>
        </w:rPr>
        <w:t>ΑΝΔΡΕΑΣ ΛΟΒΕΡΔΟΣ:</w:t>
      </w:r>
      <w:r>
        <w:rPr>
          <w:rFonts w:eastAsia="Times New Roman"/>
          <w:color w:val="000000" w:themeColor="text1"/>
          <w:szCs w:val="24"/>
        </w:rPr>
        <w:t xml:space="preserve"> …(Δεν ακούστηκε)</w:t>
      </w:r>
    </w:p>
    <w:p w14:paraId="51EE5220" w14:textId="77777777" w:rsidR="00C3097C" w:rsidRDefault="008D23CE">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(Νικήτας Κακλαμάνης): </w:t>
      </w:r>
      <w:r>
        <w:rPr>
          <w:rFonts w:eastAsia="Times New Roman"/>
          <w:color w:val="000000" w:themeColor="text1"/>
          <w:szCs w:val="24"/>
        </w:rPr>
        <w:t>Μην κάνετε προσωπικές αναφορές, κύριε Υπουργέ. Διά μέσου του Προέδρου ό,τι θέλετε. Συνεχίστε.</w:t>
      </w:r>
    </w:p>
    <w:p w14:paraId="51EE5221" w14:textId="77777777" w:rsidR="00C3097C" w:rsidRDefault="008D23CE">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ΝΙΚΟΛΑΟΣ ΠΑΠΠΑΣ (Υπουργός </w:t>
      </w:r>
      <w:r>
        <w:rPr>
          <w:rFonts w:eastAsia="Times New Roman"/>
          <w:b/>
          <w:color w:val="000000" w:themeColor="text1"/>
          <w:szCs w:val="24"/>
        </w:rPr>
        <w:t>Ψηφιακής Πολιτικής, Τηλεπικοινωνιών και Ενημέρωσης):</w:t>
      </w:r>
      <w:r>
        <w:rPr>
          <w:rFonts w:eastAsia="Times New Roman"/>
          <w:color w:val="000000" w:themeColor="text1"/>
          <w:szCs w:val="24"/>
        </w:rPr>
        <w:t xml:space="preserve"> Κύριε Πρόεδρε, πρέπει οι Βουλευτές, λοιπόν, να μην είναι τόσο εύκολοι στην κριτική, ιδιαίτερα όταν επιλέγουν να την κάνουν με πάρα πολύ υψηλούς τόνους και ακραίες εκφράσεις και να μιλάνε για «ντροπές». Κ</w:t>
      </w:r>
      <w:r>
        <w:rPr>
          <w:rFonts w:eastAsia="Times New Roman"/>
          <w:color w:val="000000" w:themeColor="text1"/>
          <w:szCs w:val="24"/>
        </w:rPr>
        <w:t xml:space="preserve">αλό είναι να ακούσουμε τι έχει συμβεί και ποια είναι η ουσία των νομοτεχνικών βελτιώσεων, οι οποίες έχουν έρθει αυτήν τη στιγμή και να προάγουμε τον διάλογο. </w:t>
      </w:r>
      <w:r>
        <w:rPr>
          <w:rFonts w:eastAsia="Times New Roman"/>
          <w:color w:val="000000" w:themeColor="text1"/>
          <w:szCs w:val="24"/>
        </w:rPr>
        <w:t>Α</w:t>
      </w:r>
      <w:r>
        <w:rPr>
          <w:rFonts w:eastAsia="Times New Roman"/>
          <w:color w:val="000000" w:themeColor="text1"/>
          <w:szCs w:val="24"/>
        </w:rPr>
        <w:t>ν υπάρχει</w:t>
      </w:r>
      <w:r>
        <w:rPr>
          <w:rFonts w:eastAsia="Times New Roman"/>
          <w:color w:val="000000" w:themeColor="text1"/>
          <w:szCs w:val="24"/>
        </w:rPr>
        <w:t xml:space="preserve"> </w:t>
      </w:r>
      <w:r>
        <w:rPr>
          <w:rFonts w:eastAsia="Times New Roman"/>
          <w:color w:val="000000" w:themeColor="text1"/>
          <w:szCs w:val="24"/>
        </w:rPr>
        <w:t>πρόταση και αν υπάρχουν αντιρρήσεις, επειδή τις καταθέτουμε εγκαίρως και υπάρχει κι άλλ</w:t>
      </w:r>
      <w:r>
        <w:rPr>
          <w:rFonts w:eastAsia="Times New Roman"/>
          <w:color w:val="000000" w:themeColor="text1"/>
          <w:szCs w:val="24"/>
        </w:rPr>
        <w:t>η συνεδρίαση αύριο, εδώ είμαστε να τις συζητήσουμε. Αλίμονο.</w:t>
      </w:r>
    </w:p>
    <w:p w14:paraId="51EE5222"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Νομίζω, πραγματικά, ότι τις τελευταίες μέρες, όσο δηλαδή συζητάμε τα θέματα του Τύπου, τα οποία έρχεται να ρυθμίσει το παρόν νομοσχέδιο, κυρίες και κύριοι Βουλευτές, έχει γίνει μια </w:t>
      </w:r>
      <w:r>
        <w:rPr>
          <w:rFonts w:eastAsia="Times New Roman"/>
          <w:color w:val="000000" w:themeColor="text1"/>
          <w:szCs w:val="24"/>
        </w:rPr>
        <w:lastRenderedPageBreak/>
        <w:t>πολύ σοβαρή υπ</w:t>
      </w:r>
      <w:r>
        <w:rPr>
          <w:rFonts w:eastAsia="Times New Roman"/>
          <w:color w:val="000000" w:themeColor="text1"/>
          <w:szCs w:val="24"/>
        </w:rPr>
        <w:t>έρβαση. Διότι φαίνεται ότι οι συναινέσεις</w:t>
      </w:r>
      <w:r>
        <w:rPr>
          <w:rFonts w:eastAsia="Times New Roman"/>
          <w:color w:val="000000" w:themeColor="text1"/>
          <w:szCs w:val="24"/>
        </w:rPr>
        <w:t>,</w:t>
      </w:r>
      <w:r>
        <w:rPr>
          <w:rFonts w:eastAsia="Times New Roman"/>
          <w:color w:val="000000" w:themeColor="text1"/>
          <w:szCs w:val="24"/>
        </w:rPr>
        <w:t xml:space="preserve"> οι οποίες διαμορφώνονται</w:t>
      </w:r>
      <w:r>
        <w:rPr>
          <w:rFonts w:eastAsia="Times New Roman"/>
          <w:color w:val="000000" w:themeColor="text1"/>
          <w:szCs w:val="24"/>
        </w:rPr>
        <w:t>,</w:t>
      </w:r>
      <w:r>
        <w:rPr>
          <w:rFonts w:eastAsia="Times New Roman"/>
          <w:color w:val="000000" w:themeColor="text1"/>
          <w:szCs w:val="24"/>
        </w:rPr>
        <w:t xml:space="preserve"> υπερβαίνουν κατά πολύ την κυβερνητική πλειοψηφία. </w:t>
      </w:r>
      <w:r>
        <w:rPr>
          <w:rFonts w:eastAsia="Times New Roman"/>
          <w:color w:val="000000" w:themeColor="text1"/>
          <w:szCs w:val="24"/>
        </w:rPr>
        <w:t>Α</w:t>
      </w:r>
      <w:r>
        <w:rPr>
          <w:rFonts w:eastAsia="Times New Roman"/>
          <w:color w:val="000000" w:themeColor="text1"/>
          <w:szCs w:val="24"/>
        </w:rPr>
        <w:t>υτό αφορά και τους παράγοντες της αγοράς</w:t>
      </w:r>
      <w:r>
        <w:rPr>
          <w:rFonts w:eastAsia="Times New Roman"/>
          <w:color w:val="000000" w:themeColor="text1"/>
          <w:szCs w:val="24"/>
        </w:rPr>
        <w:t>,</w:t>
      </w:r>
      <w:r>
        <w:rPr>
          <w:rFonts w:eastAsia="Times New Roman"/>
          <w:color w:val="000000" w:themeColor="text1"/>
          <w:szCs w:val="24"/>
        </w:rPr>
        <w:t xml:space="preserve"> αλλά και τα κόμματα, τα οποία προφανώς</w:t>
      </w:r>
      <w:r>
        <w:rPr>
          <w:rFonts w:eastAsia="Times New Roman"/>
          <w:color w:val="000000" w:themeColor="text1"/>
          <w:szCs w:val="24"/>
        </w:rPr>
        <w:t xml:space="preserve">, </w:t>
      </w:r>
      <w:r>
        <w:rPr>
          <w:rFonts w:eastAsia="Times New Roman"/>
          <w:color w:val="000000" w:themeColor="text1"/>
          <w:szCs w:val="24"/>
        </w:rPr>
        <w:t>αντιλαμβάνονται ότι ήρθε η ώρα να περάσουμε σε μια κάπ</w:t>
      </w:r>
      <w:r>
        <w:rPr>
          <w:rFonts w:eastAsia="Times New Roman"/>
          <w:color w:val="000000" w:themeColor="text1"/>
          <w:szCs w:val="24"/>
        </w:rPr>
        <w:t>οια ρύθμιση του τοπίου της ενημέρωσης, ένα τοπίο το οποίο ήταν αρρύθμιστο και στο διαδίκτυο, αρρύθμιστο και στις εφημερίδες, αρρύθμιστο και στους τηλεοπτικούς σταθμούς.</w:t>
      </w:r>
    </w:p>
    <w:p w14:paraId="51EE5223"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Νομίζω και πιστεύω ότι είναι στόχος όλων μας να απελευθερώσουμε δημιουργικές δυνάμεις σ</w:t>
      </w:r>
      <w:r>
        <w:rPr>
          <w:rFonts w:eastAsia="Times New Roman"/>
          <w:color w:val="000000" w:themeColor="text1"/>
          <w:szCs w:val="24"/>
        </w:rPr>
        <w:t>τον τόπο. Διότι οι σοβαρές επενδύσεις</w:t>
      </w:r>
      <w:r>
        <w:rPr>
          <w:rFonts w:eastAsia="Times New Roman"/>
          <w:color w:val="000000" w:themeColor="text1"/>
          <w:szCs w:val="24"/>
        </w:rPr>
        <w:t>,</w:t>
      </w:r>
      <w:r>
        <w:rPr>
          <w:rFonts w:eastAsia="Times New Roman"/>
          <w:color w:val="000000" w:themeColor="text1"/>
          <w:szCs w:val="24"/>
        </w:rPr>
        <w:t xml:space="preserve"> που μπορούν να γίνουν στον τομέα αυτό και η δυναμική ανάπτυξη του οπτικοακουστικού κλάδου προϋποθέτει ακριβώς μια διαδικασία ρύθμισης, η οποία αφορά βεβαίως και την </w:t>
      </w:r>
      <w:proofErr w:type="spellStart"/>
      <w:r>
        <w:rPr>
          <w:rFonts w:eastAsia="Times New Roman"/>
          <w:color w:val="000000" w:themeColor="text1"/>
          <w:szCs w:val="24"/>
        </w:rPr>
        <w:t>αδειοδότηση</w:t>
      </w:r>
      <w:proofErr w:type="spellEnd"/>
      <w:r>
        <w:rPr>
          <w:rFonts w:eastAsia="Times New Roman"/>
          <w:color w:val="000000" w:themeColor="text1"/>
          <w:szCs w:val="24"/>
        </w:rPr>
        <w:t>,</w:t>
      </w:r>
      <w:r>
        <w:rPr>
          <w:rFonts w:eastAsia="Times New Roman"/>
          <w:color w:val="000000" w:themeColor="text1"/>
          <w:szCs w:val="24"/>
        </w:rPr>
        <w:t xml:space="preserve"> αλλά και τις καθαρές οικονομικές σχέσει</w:t>
      </w:r>
      <w:r>
        <w:rPr>
          <w:rFonts w:eastAsia="Times New Roman"/>
          <w:color w:val="000000" w:themeColor="text1"/>
          <w:szCs w:val="24"/>
        </w:rPr>
        <w:t>ς μεταξύ των παικτών της αγοράς. Αυτά τα προβλήματα έρχεται, πραγματικά, να λύσει το παρόν νομοσχέδιο.</w:t>
      </w:r>
    </w:p>
    <w:p w14:paraId="51EE5224"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Έχει προηγηθεί πάρα πολύ εκτενής διαβούλευση. Η εκτενής αυτή διαβούλευση και με τους ενδιαφερόμενους φορείς και μεταξύ των κομμάτων και με τις αρμόδιες </w:t>
      </w:r>
      <w:r>
        <w:rPr>
          <w:rFonts w:eastAsia="Times New Roman"/>
          <w:color w:val="000000" w:themeColor="text1"/>
          <w:szCs w:val="24"/>
        </w:rPr>
        <w:t>α</w:t>
      </w:r>
      <w:r>
        <w:rPr>
          <w:rFonts w:eastAsia="Times New Roman"/>
          <w:color w:val="000000" w:themeColor="text1"/>
          <w:szCs w:val="24"/>
        </w:rPr>
        <w:t xml:space="preserve">νεξάρτητες αρχές </w:t>
      </w:r>
      <w:r>
        <w:rPr>
          <w:rFonts w:eastAsia="Times New Roman"/>
          <w:color w:val="000000" w:themeColor="text1"/>
          <w:szCs w:val="24"/>
        </w:rPr>
        <w:t xml:space="preserve">έχει </w:t>
      </w:r>
      <w:r>
        <w:rPr>
          <w:rFonts w:eastAsia="Times New Roman"/>
          <w:color w:val="000000" w:themeColor="text1"/>
          <w:szCs w:val="24"/>
        </w:rPr>
        <w:lastRenderedPageBreak/>
        <w:t xml:space="preserve">γεννήσει κάποιες τροποποιήσεις, τις οποίες κι εμείς φέρνουμε αυτήν τη στιγμή ενώπιον της </w:t>
      </w:r>
      <w:r>
        <w:rPr>
          <w:rFonts w:eastAsia="Times New Roman"/>
          <w:color w:val="000000" w:themeColor="text1"/>
          <w:szCs w:val="24"/>
        </w:rPr>
        <w:t>Ε</w:t>
      </w:r>
      <w:r>
        <w:rPr>
          <w:rFonts w:eastAsia="Times New Roman"/>
          <w:color w:val="000000" w:themeColor="text1"/>
          <w:szCs w:val="24"/>
        </w:rPr>
        <w:t xml:space="preserve">θνικής </w:t>
      </w:r>
      <w:r>
        <w:rPr>
          <w:rFonts w:eastAsia="Times New Roman"/>
          <w:color w:val="000000" w:themeColor="text1"/>
          <w:szCs w:val="24"/>
        </w:rPr>
        <w:t>Α</w:t>
      </w:r>
      <w:r>
        <w:rPr>
          <w:rFonts w:eastAsia="Times New Roman"/>
          <w:color w:val="000000" w:themeColor="text1"/>
          <w:szCs w:val="24"/>
        </w:rPr>
        <w:t>ντιπροσωπείας.</w:t>
      </w:r>
    </w:p>
    <w:p w14:paraId="51EE5225"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Έπρεπε, νομίζω, για να πάμε στη νέα εποχή, να κλείσουμε κάποιες εκκρεμότητες με το παρελθόν. </w:t>
      </w:r>
      <w:r>
        <w:rPr>
          <w:rFonts w:eastAsia="Times New Roman"/>
          <w:color w:val="000000" w:themeColor="text1"/>
          <w:szCs w:val="24"/>
        </w:rPr>
        <w:t>Μ</w:t>
      </w:r>
      <w:r>
        <w:rPr>
          <w:rFonts w:eastAsia="Times New Roman"/>
          <w:color w:val="000000" w:themeColor="text1"/>
          <w:szCs w:val="24"/>
        </w:rPr>
        <w:t xml:space="preserve">ιλάω, προφανώς, για τις </w:t>
      </w:r>
      <w:r>
        <w:rPr>
          <w:rFonts w:eastAsia="Times New Roman"/>
          <w:color w:val="000000" w:themeColor="text1"/>
          <w:szCs w:val="24"/>
        </w:rPr>
        <w:t>καταστάσεις ασυδοσίας, αδιαφάνειας, προτιμήσεων κάποιων λίγων και εκλεκτών, που ήταν ο κανόνας, δυστυχώς. Μέσω, λοιπόν, της ρύθμισης του στρεβλού καθεστώτος και την ανάπτυξη των νέων ευκαιριών, μπορούμε αυτό το στόχο να τον πετύχουμε. Με απλά λόγια, ρύθμισ</w:t>
      </w:r>
      <w:r>
        <w:rPr>
          <w:rFonts w:eastAsia="Times New Roman"/>
          <w:color w:val="000000" w:themeColor="text1"/>
          <w:szCs w:val="24"/>
        </w:rPr>
        <w:t>η και ανάπτυξη δεν μπορεί παρά να αποτελούν προτεραιότητα.</w:t>
      </w:r>
    </w:p>
    <w:p w14:paraId="51EE5226"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Πρώτον, βάζουμε τάξη στην αγορά και την πώληση τηλεοπτικού διαφημιστικού χρόνου</w:t>
      </w:r>
      <w:r>
        <w:rPr>
          <w:rFonts w:eastAsia="Times New Roman"/>
          <w:color w:val="000000" w:themeColor="text1"/>
          <w:szCs w:val="24"/>
        </w:rPr>
        <w:t>,</w:t>
      </w:r>
      <w:r>
        <w:rPr>
          <w:rFonts w:eastAsia="Times New Roman"/>
          <w:color w:val="000000" w:themeColor="text1"/>
          <w:szCs w:val="24"/>
        </w:rPr>
        <w:t xml:space="preserve"> με τη λειτουργία ηλεκτρονικού συστήματος, τη χρησιμότητα του οποίου αποδέχτηκαν ακόμα και όσοι αρχικά είχαν αμφιβολί</w:t>
      </w:r>
      <w:r>
        <w:rPr>
          <w:rFonts w:eastAsia="Times New Roman"/>
          <w:color w:val="000000" w:themeColor="text1"/>
          <w:szCs w:val="24"/>
        </w:rPr>
        <w:t>ες. Ακούστηκαν κι εδώ ακραίες κριτικές και ορισμένοι, πραγματικά, δεν περίμεναν ούτε να διαβάσουν στη λεπτομέρεια ούτε να διακριβώσουν εάν η Κυβέρνηση έχει διάθεση συναινέσεων. Και πάμε σε μια ρύθμιση</w:t>
      </w:r>
      <w:r>
        <w:rPr>
          <w:rFonts w:eastAsia="Times New Roman"/>
          <w:color w:val="000000" w:themeColor="text1"/>
          <w:szCs w:val="24"/>
        </w:rPr>
        <w:t>,</w:t>
      </w:r>
      <w:r>
        <w:rPr>
          <w:rFonts w:eastAsia="Times New Roman"/>
          <w:color w:val="000000" w:themeColor="text1"/>
          <w:szCs w:val="24"/>
        </w:rPr>
        <w:t xml:space="preserve"> η οποία καθιστά υποχρεωτικές τις συναλλαγές στην πλατφ</w:t>
      </w:r>
      <w:r>
        <w:rPr>
          <w:rFonts w:eastAsia="Times New Roman"/>
          <w:color w:val="000000" w:themeColor="text1"/>
          <w:szCs w:val="24"/>
        </w:rPr>
        <w:t>όρμα, χωρίς να είναι υποχρεωτική η διαδικασία της δημοπρασίας.</w:t>
      </w:r>
    </w:p>
    <w:p w14:paraId="51EE5227"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Μη γελάτε, κύριε Παπαθεοδώρου.</w:t>
      </w:r>
    </w:p>
    <w:p w14:paraId="51EE5228" w14:textId="77777777" w:rsidR="00C3097C" w:rsidRDefault="008D23CE">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 xml:space="preserve">ΘΕΟΔΩΡΟΣ ΠΑΠΑΘΕΟΔΩΡΟΥ: </w:t>
      </w:r>
      <w:r>
        <w:rPr>
          <w:rFonts w:eastAsia="Times New Roman"/>
          <w:color w:val="000000" w:themeColor="text1"/>
          <w:szCs w:val="24"/>
        </w:rPr>
        <w:t>Μα, είναι απόλυτα αστείο.</w:t>
      </w:r>
    </w:p>
    <w:p w14:paraId="51EE5229" w14:textId="77777777" w:rsidR="00C3097C" w:rsidRDefault="008D23CE">
      <w:pPr>
        <w:spacing w:line="600" w:lineRule="auto"/>
        <w:ind w:firstLine="720"/>
        <w:jc w:val="both"/>
        <w:rPr>
          <w:rFonts w:eastAsia="Times New Roman"/>
          <w:color w:val="000000" w:themeColor="text1"/>
          <w:szCs w:val="24"/>
        </w:rPr>
      </w:pPr>
      <w:r>
        <w:rPr>
          <w:rFonts w:eastAsia="Times New Roman"/>
          <w:b/>
          <w:color w:val="000000" w:themeColor="text1"/>
          <w:szCs w:val="24"/>
        </w:rPr>
        <w:t>ΝΙΚΟΛΑΟΣ ΠΑΠΠΑΣ (Υπουργός Ψηφιακής Πολιτικής, Τηλεπικοινωνιών και Ενημέρωσης):</w:t>
      </w:r>
      <w:r>
        <w:rPr>
          <w:rFonts w:eastAsia="Times New Roman"/>
          <w:color w:val="000000" w:themeColor="text1"/>
          <w:szCs w:val="24"/>
        </w:rPr>
        <w:t xml:space="preserve"> Μάλιστα. Με τις υγείες σας.</w:t>
      </w:r>
    </w:p>
    <w:p w14:paraId="51EE522A"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Άρα, ε</w:t>
      </w:r>
      <w:r>
        <w:rPr>
          <w:rFonts w:eastAsia="Times New Roman"/>
          <w:color w:val="000000" w:themeColor="text1"/>
          <w:szCs w:val="24"/>
        </w:rPr>
        <w:t>δώ πέρα έχουμε πάρα πολύ σημαντικά βήματα</w:t>
      </w:r>
      <w:r>
        <w:rPr>
          <w:rFonts w:eastAsia="Times New Roman"/>
          <w:color w:val="000000" w:themeColor="text1"/>
          <w:szCs w:val="24"/>
        </w:rPr>
        <w:t>,</w:t>
      </w:r>
      <w:r>
        <w:rPr>
          <w:rFonts w:eastAsia="Times New Roman"/>
          <w:color w:val="000000" w:themeColor="text1"/>
          <w:szCs w:val="24"/>
        </w:rPr>
        <w:t xml:space="preserve"> τα οποία έχουν γίνει και νομίζω ότι αυτό θα πρέπει και οφείλει να το αναγνωρίσει και η Αντιπολίτευση, διότι απ’ ό,τι έχω καταλάβει</w:t>
      </w:r>
      <w:r>
        <w:rPr>
          <w:rFonts w:eastAsia="Times New Roman"/>
          <w:color w:val="000000" w:themeColor="text1"/>
          <w:szCs w:val="24"/>
        </w:rPr>
        <w:t>,</w:t>
      </w:r>
      <w:r>
        <w:rPr>
          <w:rFonts w:eastAsia="Times New Roman"/>
          <w:color w:val="000000" w:themeColor="text1"/>
          <w:szCs w:val="24"/>
        </w:rPr>
        <w:t xml:space="preserve"> διαφωνία ως προς την ύπαρξη γκρίζων ζωνών και φαινομένων</w:t>
      </w:r>
      <w:r>
        <w:rPr>
          <w:rFonts w:eastAsia="Times New Roman"/>
          <w:color w:val="000000" w:themeColor="text1"/>
          <w:szCs w:val="24"/>
        </w:rPr>
        <w:t>,</w:t>
      </w:r>
      <w:r>
        <w:rPr>
          <w:rFonts w:eastAsia="Times New Roman"/>
          <w:color w:val="000000" w:themeColor="text1"/>
          <w:szCs w:val="24"/>
        </w:rPr>
        <w:t xml:space="preserve"> τα οποία δεν έπρεπε να </w:t>
      </w:r>
      <w:r>
        <w:rPr>
          <w:rFonts w:eastAsia="Times New Roman"/>
          <w:color w:val="000000" w:themeColor="text1"/>
          <w:szCs w:val="24"/>
        </w:rPr>
        <w:t>υπάρχουν στην προτεραία κατάσταση, δεν υπάρχει. Αναγνωρίζουν, δηλαδή, όλοι ότι έπρεπε να υπάρξει κάποια παρέμβαση και αυτή είναι</w:t>
      </w:r>
      <w:r>
        <w:rPr>
          <w:rFonts w:eastAsia="Times New Roman"/>
          <w:color w:val="000000" w:themeColor="text1"/>
          <w:szCs w:val="24"/>
        </w:rPr>
        <w:t xml:space="preserve">, νομίζω, </w:t>
      </w:r>
      <w:r>
        <w:rPr>
          <w:rFonts w:eastAsia="Times New Roman"/>
          <w:color w:val="000000" w:themeColor="text1"/>
          <w:szCs w:val="24"/>
        </w:rPr>
        <w:t>η πρώτη και σοβαρή, προσπάθεια</w:t>
      </w:r>
      <w:r>
        <w:rPr>
          <w:rFonts w:eastAsia="Times New Roman"/>
          <w:color w:val="000000" w:themeColor="text1"/>
          <w:szCs w:val="24"/>
        </w:rPr>
        <w:t>,</w:t>
      </w:r>
      <w:r>
        <w:rPr>
          <w:rFonts w:eastAsia="Times New Roman"/>
          <w:color w:val="000000" w:themeColor="text1"/>
          <w:szCs w:val="24"/>
        </w:rPr>
        <w:t xml:space="preserve"> στην οποία πρέπει όλοι να συναινέσουμε.</w:t>
      </w:r>
    </w:p>
    <w:p w14:paraId="51EE522B"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Βάζουμε, επίσης, τάξη στην πιστοποίηση των κυκ</w:t>
      </w:r>
      <w:r>
        <w:rPr>
          <w:rFonts w:eastAsia="Times New Roman"/>
          <w:color w:val="000000" w:themeColor="text1"/>
          <w:szCs w:val="24"/>
        </w:rPr>
        <w:t xml:space="preserve">λοφοριών των εφημερίδων με το σύστημα </w:t>
      </w:r>
      <w:r>
        <w:rPr>
          <w:rFonts w:eastAsia="Times New Roman"/>
          <w:color w:val="000000" w:themeColor="text1"/>
          <w:szCs w:val="24"/>
          <w:lang w:val="en-US"/>
        </w:rPr>
        <w:t>barcode</w:t>
      </w:r>
      <w:r>
        <w:rPr>
          <w:rFonts w:eastAsia="Times New Roman"/>
          <w:color w:val="000000" w:themeColor="text1"/>
          <w:szCs w:val="24"/>
        </w:rPr>
        <w:t>. Ποιος διαφωνεί σε αυτό; Ποιος και γιατί μπορεί να διαφωνήσει σε αυτό; Γιατί να μην υπάρχει ηλεκτρονικό σύστημα, το οποίο μπορεί να πιστοποιεί τις κυκλοφορίες των εφημερίδων; Γιατί πρέπει ο αναγνώστης να ανοίγε</w:t>
      </w:r>
      <w:r>
        <w:rPr>
          <w:rFonts w:eastAsia="Times New Roman"/>
          <w:color w:val="000000" w:themeColor="text1"/>
          <w:szCs w:val="24"/>
        </w:rPr>
        <w:t xml:space="preserve">ι τις εφημερίδες και να διαβάζει απλώς εκτιμήσεις </w:t>
      </w:r>
      <w:r>
        <w:rPr>
          <w:rFonts w:eastAsia="Times New Roman"/>
          <w:color w:val="000000" w:themeColor="text1"/>
          <w:szCs w:val="24"/>
        </w:rPr>
        <w:lastRenderedPageBreak/>
        <w:t>κυκλοφοριών από τα πρακτορεία; Πραγματικά</w:t>
      </w:r>
      <w:r>
        <w:rPr>
          <w:rFonts w:eastAsia="Times New Roman"/>
          <w:color w:val="000000" w:themeColor="text1"/>
          <w:szCs w:val="24"/>
        </w:rPr>
        <w:t>,</w:t>
      </w:r>
      <w:r>
        <w:rPr>
          <w:rFonts w:eastAsia="Times New Roman"/>
          <w:color w:val="000000" w:themeColor="text1"/>
          <w:szCs w:val="24"/>
        </w:rPr>
        <w:t xml:space="preserve"> περιμένω να ακούσω, διότι δεν άκουσα κάποιο σοβαρό επιχείρημα στη διάρκεια της συζήτησης στις </w:t>
      </w:r>
      <w:r>
        <w:rPr>
          <w:rFonts w:eastAsia="Times New Roman"/>
          <w:color w:val="000000" w:themeColor="text1"/>
          <w:szCs w:val="24"/>
        </w:rPr>
        <w:t xml:space="preserve">επιτροπές, </w:t>
      </w:r>
      <w:r>
        <w:rPr>
          <w:rFonts w:eastAsia="Times New Roman"/>
          <w:color w:val="000000" w:themeColor="text1"/>
          <w:szCs w:val="24"/>
        </w:rPr>
        <w:t xml:space="preserve">αντίθεσης πάνω σε αυτήν μας την πρωτοβουλία. Και όχι μόνο </w:t>
      </w:r>
      <w:r>
        <w:rPr>
          <w:rFonts w:eastAsia="Times New Roman"/>
          <w:color w:val="000000" w:themeColor="text1"/>
          <w:szCs w:val="24"/>
        </w:rPr>
        <w:t>αυτό, αλλά μέχρι την πλήρη ανάπτυξη του συστήματος του γραμμικού κώδικα και την υποχρεωτική σάρωσή του, τα πρακτορεία είναι υποχρεωμένα να μας στέλνουν τις εκκαθαρισμένες κυκλοφορίες.</w:t>
      </w:r>
    </w:p>
    <w:p w14:paraId="51EE522C" w14:textId="77777777" w:rsidR="00C3097C" w:rsidRDefault="008D23CE">
      <w:pPr>
        <w:spacing w:line="600" w:lineRule="auto"/>
        <w:ind w:firstLine="720"/>
        <w:jc w:val="both"/>
        <w:rPr>
          <w:rFonts w:eastAsia="Times New Roman"/>
          <w:szCs w:val="24"/>
        </w:rPr>
      </w:pPr>
      <w:r>
        <w:rPr>
          <w:rFonts w:eastAsia="Times New Roman"/>
          <w:szCs w:val="24"/>
        </w:rPr>
        <w:t xml:space="preserve">Αυτές οι κυκλοφορίες έχουν μία </w:t>
      </w:r>
      <w:proofErr w:type="spellStart"/>
      <w:r>
        <w:rPr>
          <w:rFonts w:eastAsia="Times New Roman"/>
          <w:szCs w:val="24"/>
        </w:rPr>
        <w:t>χρονοκαθυστέρηση</w:t>
      </w:r>
      <w:proofErr w:type="spellEnd"/>
      <w:r>
        <w:rPr>
          <w:rFonts w:eastAsia="Times New Roman"/>
          <w:szCs w:val="24"/>
        </w:rPr>
        <w:t>, διότι θα αφορούν τις κυ</w:t>
      </w:r>
      <w:r>
        <w:rPr>
          <w:rFonts w:eastAsia="Times New Roman"/>
          <w:szCs w:val="24"/>
        </w:rPr>
        <w:t>κλοφορίες των εφημερίδων σαράντα μέρες πριν από τη συγκεκριμένη ημερομηνία, αλλά νομίζω ότι είναι ένα πρώτο βήμα αρκετά λειτουργικό για το ενδιάμεσο στάδιο. Πραγματικά, θα ήθελα να δω εδώ όλες τις πτέρυγες της Βουλής να υπερψηφίζουν.</w:t>
      </w:r>
    </w:p>
    <w:p w14:paraId="51EE522D" w14:textId="77777777" w:rsidR="00C3097C" w:rsidRDefault="008D23CE">
      <w:pPr>
        <w:spacing w:line="600" w:lineRule="auto"/>
        <w:ind w:firstLine="720"/>
        <w:jc w:val="both"/>
        <w:rPr>
          <w:rFonts w:eastAsia="Times New Roman"/>
          <w:szCs w:val="24"/>
        </w:rPr>
      </w:pPr>
      <w:r>
        <w:rPr>
          <w:rFonts w:eastAsia="Times New Roman"/>
          <w:szCs w:val="24"/>
        </w:rPr>
        <w:t xml:space="preserve">Βάζουμε τάξη και στην </w:t>
      </w:r>
      <w:r>
        <w:rPr>
          <w:rFonts w:eastAsia="Times New Roman"/>
          <w:szCs w:val="24"/>
        </w:rPr>
        <w:t xml:space="preserve">κατάρτιση του μητρώου στον περιφερειακό </w:t>
      </w:r>
      <w:r>
        <w:rPr>
          <w:rFonts w:eastAsia="Times New Roman"/>
          <w:szCs w:val="24"/>
        </w:rPr>
        <w:t>Τύπο</w:t>
      </w:r>
      <w:r>
        <w:rPr>
          <w:rFonts w:eastAsia="Times New Roman"/>
          <w:szCs w:val="24"/>
        </w:rPr>
        <w:t xml:space="preserve">. Έγινε πάρα πολύ δημιουργική συζήτηση και στην πρώτη συνεδρίαση και στη δεύτερη συνεδρίαση των </w:t>
      </w:r>
      <w:r>
        <w:rPr>
          <w:rFonts w:eastAsia="Times New Roman"/>
          <w:szCs w:val="24"/>
        </w:rPr>
        <w:t xml:space="preserve">επιτροπών </w:t>
      </w:r>
      <w:r>
        <w:rPr>
          <w:rFonts w:eastAsia="Times New Roman"/>
          <w:szCs w:val="24"/>
        </w:rPr>
        <w:t>και –απ’ ό,τι γνωρίζω- διαβούλευση μεταξύ των Βουλευτών όλων των πτερύγων</w:t>
      </w:r>
      <w:r>
        <w:rPr>
          <w:rFonts w:eastAsia="Times New Roman"/>
          <w:szCs w:val="24"/>
        </w:rPr>
        <w:t>,</w:t>
      </w:r>
      <w:r>
        <w:rPr>
          <w:rFonts w:eastAsia="Times New Roman"/>
          <w:szCs w:val="24"/>
        </w:rPr>
        <w:t xml:space="preserve"> κατά τη διάρκεια των ημερών που</w:t>
      </w:r>
      <w:r>
        <w:rPr>
          <w:rFonts w:eastAsia="Times New Roman"/>
          <w:szCs w:val="24"/>
        </w:rPr>
        <w:t xml:space="preserve"> πέρασαν και φέρνουμε μία νομοτεχνική βελτίωση η οποία και αυτή φιλοδοξούμε να αποτελέσει ένα πεδίο ευρύτερης συναίνεσης</w:t>
      </w:r>
      <w:r>
        <w:rPr>
          <w:rFonts w:eastAsia="Times New Roman"/>
          <w:szCs w:val="24"/>
        </w:rPr>
        <w:t>,</w:t>
      </w:r>
      <w:r>
        <w:rPr>
          <w:rFonts w:eastAsia="Times New Roman"/>
          <w:szCs w:val="24"/>
        </w:rPr>
        <w:t xml:space="preserve"> </w:t>
      </w:r>
      <w:r>
        <w:rPr>
          <w:rFonts w:eastAsia="Times New Roman"/>
          <w:szCs w:val="24"/>
        </w:rPr>
        <w:lastRenderedPageBreak/>
        <w:t xml:space="preserve">σχετικά με τα κριτήρια και τις προϋποθέσεις για την ένταξη στο </w:t>
      </w:r>
      <w:r>
        <w:rPr>
          <w:rFonts w:eastAsia="Times New Roman"/>
          <w:szCs w:val="24"/>
        </w:rPr>
        <w:t>Μ</w:t>
      </w:r>
      <w:r>
        <w:rPr>
          <w:rFonts w:eastAsia="Times New Roman"/>
          <w:szCs w:val="24"/>
        </w:rPr>
        <w:t xml:space="preserve">ητρώο </w:t>
      </w:r>
      <w:r>
        <w:rPr>
          <w:rFonts w:eastAsia="Times New Roman"/>
          <w:szCs w:val="24"/>
        </w:rPr>
        <w:t>Π</w:t>
      </w:r>
      <w:r>
        <w:rPr>
          <w:rFonts w:eastAsia="Times New Roman"/>
          <w:szCs w:val="24"/>
        </w:rPr>
        <w:t xml:space="preserve">εριφερειακού </w:t>
      </w:r>
      <w:r>
        <w:rPr>
          <w:rFonts w:eastAsia="Times New Roman"/>
          <w:szCs w:val="24"/>
        </w:rPr>
        <w:t>Τύπου</w:t>
      </w:r>
      <w:r>
        <w:rPr>
          <w:rFonts w:eastAsia="Times New Roman"/>
          <w:szCs w:val="24"/>
        </w:rPr>
        <w:t xml:space="preserve">. </w:t>
      </w:r>
    </w:p>
    <w:p w14:paraId="51EE522E" w14:textId="77777777" w:rsidR="00C3097C" w:rsidRDefault="008D23CE">
      <w:pPr>
        <w:spacing w:line="600" w:lineRule="auto"/>
        <w:ind w:firstLine="720"/>
        <w:jc w:val="both"/>
        <w:rPr>
          <w:rFonts w:eastAsia="Times New Roman"/>
          <w:szCs w:val="24"/>
        </w:rPr>
      </w:pPr>
      <w:r>
        <w:rPr>
          <w:rFonts w:eastAsia="Times New Roman"/>
          <w:szCs w:val="24"/>
        </w:rPr>
        <w:t>Βάζουμε, βεβαίως, τάξη και κυρίως</w:t>
      </w:r>
      <w:r>
        <w:rPr>
          <w:rFonts w:eastAsia="Times New Roman"/>
          <w:szCs w:val="24"/>
        </w:rPr>
        <w:t>,</w:t>
      </w:r>
      <w:r>
        <w:rPr>
          <w:rFonts w:eastAsia="Times New Roman"/>
          <w:szCs w:val="24"/>
        </w:rPr>
        <w:t xml:space="preserve"> δίνουμε κίνητρα για την παραγωγή οπτικοακουστικών έργων στη χώρα μας. Εδώ πρόκειται για μία ρύθμιση η οποία έλειπε από τη χώρα, μία ρύθμιση που υπάρχει σε γειτονικές χώρες, αλλά και σε άλλες προηγμένες χώρες της </w:t>
      </w:r>
      <w:r>
        <w:rPr>
          <w:rFonts w:eastAsia="Times New Roman"/>
          <w:szCs w:val="24"/>
        </w:rPr>
        <w:t>Δ</w:t>
      </w:r>
      <w:r>
        <w:rPr>
          <w:rFonts w:eastAsia="Times New Roman"/>
          <w:szCs w:val="24"/>
        </w:rPr>
        <w:t>υτικής Ευρώπης και βεβαίως</w:t>
      </w:r>
      <w:r>
        <w:rPr>
          <w:rFonts w:eastAsia="Times New Roman"/>
          <w:szCs w:val="24"/>
        </w:rPr>
        <w:t>,</w:t>
      </w:r>
      <w:r>
        <w:rPr>
          <w:rFonts w:eastAsia="Times New Roman"/>
          <w:szCs w:val="24"/>
        </w:rPr>
        <w:t xml:space="preserve"> στις Ηνωμένες </w:t>
      </w:r>
      <w:r>
        <w:rPr>
          <w:rFonts w:eastAsia="Times New Roman"/>
          <w:szCs w:val="24"/>
        </w:rPr>
        <w:t>Πολιτείες. Η χώρα μας έχει εξαιρετικά πλεονεκτήματα και σε σχέση με την ηλιοφάνεια και σε σχέση με το ανάγλυφο του εδάφους και μπορεί να έχει τη διοικητική επάρκεια, αλλά και τα επενδυτικά κίνητρα</w:t>
      </w:r>
      <w:r>
        <w:rPr>
          <w:rFonts w:eastAsia="Times New Roman"/>
          <w:szCs w:val="24"/>
        </w:rPr>
        <w:t>,</w:t>
      </w:r>
      <w:r>
        <w:rPr>
          <w:rFonts w:eastAsia="Times New Roman"/>
          <w:szCs w:val="24"/>
        </w:rPr>
        <w:t xml:space="preserve"> για να προσελκύσει επενδύσεις στην οπτικοακουστική παραγωγ</w:t>
      </w:r>
      <w:r>
        <w:rPr>
          <w:rFonts w:eastAsia="Times New Roman"/>
          <w:szCs w:val="24"/>
        </w:rPr>
        <w:t xml:space="preserve">ή. </w:t>
      </w:r>
    </w:p>
    <w:p w14:paraId="51EE522F" w14:textId="77777777" w:rsidR="00C3097C" w:rsidRDefault="008D23CE">
      <w:pPr>
        <w:spacing w:line="600" w:lineRule="auto"/>
        <w:ind w:firstLine="720"/>
        <w:jc w:val="both"/>
        <w:rPr>
          <w:rFonts w:eastAsia="Times New Roman"/>
          <w:szCs w:val="24"/>
        </w:rPr>
      </w:pPr>
      <w:r>
        <w:rPr>
          <w:rFonts w:eastAsia="Times New Roman"/>
          <w:szCs w:val="24"/>
        </w:rPr>
        <w:t xml:space="preserve">Εκτός, λοιπόν, των </w:t>
      </w:r>
      <w:proofErr w:type="spellStart"/>
      <w:r>
        <w:rPr>
          <w:rFonts w:eastAsia="Times New Roman"/>
          <w:szCs w:val="24"/>
        </w:rPr>
        <w:t>προαναφερομένων</w:t>
      </w:r>
      <w:proofErr w:type="spellEnd"/>
      <w:r>
        <w:rPr>
          <w:rFonts w:eastAsia="Times New Roman"/>
          <w:szCs w:val="24"/>
        </w:rPr>
        <w:t xml:space="preserve">, θέλω να αναφερθώ και σε ορισμένες τροποποιήσεις του ν.4339, όπως αυτές προτάθηκαν από το Εθνικό Συμβούλιο Ραδιοτηλεόρασης και γι’ αυτό είπα να μην προτρέχουμε. </w:t>
      </w:r>
    </w:p>
    <w:p w14:paraId="51EE5230" w14:textId="77777777" w:rsidR="00C3097C" w:rsidRDefault="008D23CE">
      <w:pPr>
        <w:spacing w:line="600" w:lineRule="auto"/>
        <w:ind w:firstLine="720"/>
        <w:jc w:val="both"/>
        <w:rPr>
          <w:rFonts w:eastAsia="Times New Roman"/>
          <w:szCs w:val="24"/>
        </w:rPr>
      </w:pPr>
      <w:r>
        <w:rPr>
          <w:rFonts w:eastAsia="Times New Roman"/>
          <w:szCs w:val="24"/>
        </w:rPr>
        <w:t>Θα καταθέσω στα Πρακτικά την επιστολή του Εθνικού Συμβο</w:t>
      </w:r>
      <w:r>
        <w:rPr>
          <w:rFonts w:eastAsia="Times New Roman"/>
          <w:szCs w:val="24"/>
        </w:rPr>
        <w:t>υλίου Ραδιοτηλεόρασης με την οποία ζητά νομοτεχνικές βελτιώσεις</w:t>
      </w:r>
      <w:r>
        <w:rPr>
          <w:rFonts w:eastAsia="Times New Roman"/>
          <w:szCs w:val="24"/>
        </w:rPr>
        <w:t>,</w:t>
      </w:r>
      <w:r>
        <w:rPr>
          <w:rFonts w:eastAsia="Times New Roman"/>
          <w:szCs w:val="24"/>
        </w:rPr>
        <w:t xml:space="preserve"> που θα κάνουν πιο λειτουργική τη διαγωνιστική διαδικασία. </w:t>
      </w:r>
    </w:p>
    <w:p w14:paraId="51EE5231" w14:textId="77777777" w:rsidR="00C3097C" w:rsidRDefault="008D23CE">
      <w:pPr>
        <w:spacing w:line="600" w:lineRule="auto"/>
        <w:ind w:firstLine="720"/>
        <w:jc w:val="both"/>
        <w:rPr>
          <w:rFonts w:eastAsia="Times New Roman"/>
          <w:szCs w:val="24"/>
        </w:rPr>
      </w:pPr>
      <w:r>
        <w:rPr>
          <w:rFonts w:eastAsia="Times New Roman"/>
          <w:szCs w:val="24"/>
        </w:rPr>
        <w:lastRenderedPageBreak/>
        <w:t>(Στο σημείο αυτό ο Υπουργός κ. Νικόλαος Παππάς καταθέτει για τα Πρακτικά την προαναφερθείσα επιστολή, η οποία βρίσκεται στο αρχείο τ</w:t>
      </w:r>
      <w:r>
        <w:rPr>
          <w:rFonts w:eastAsia="Times New Roman"/>
          <w:szCs w:val="24"/>
        </w:rPr>
        <w:t>ου Τμήματος Γραμματείας της Διεύθυνσης Στενογραφίας και Πρακτικών της Βουλής)</w:t>
      </w:r>
    </w:p>
    <w:p w14:paraId="51EE5232" w14:textId="77777777" w:rsidR="00C3097C" w:rsidRDefault="008D23CE">
      <w:pPr>
        <w:spacing w:line="600" w:lineRule="auto"/>
        <w:ind w:firstLine="709"/>
        <w:jc w:val="both"/>
        <w:rPr>
          <w:rFonts w:eastAsia="Times New Roman"/>
          <w:szCs w:val="24"/>
        </w:rPr>
      </w:pPr>
      <w:r>
        <w:rPr>
          <w:rFonts w:eastAsia="Times New Roman"/>
          <w:szCs w:val="24"/>
        </w:rPr>
        <w:t>Θα έπρεπε να τις αρνηθούμε; Εισηγείται κανείς κάτι τέτοιο; Έχει κανένας…</w:t>
      </w:r>
    </w:p>
    <w:p w14:paraId="51EE5233" w14:textId="77777777" w:rsidR="00C3097C" w:rsidRDefault="008D23CE">
      <w:pPr>
        <w:spacing w:line="600" w:lineRule="auto"/>
        <w:ind w:firstLine="709"/>
        <w:jc w:val="both"/>
        <w:rPr>
          <w:rFonts w:eastAsia="Times New Roman"/>
          <w:szCs w:val="24"/>
        </w:rPr>
      </w:pPr>
      <w:r>
        <w:rPr>
          <w:rFonts w:eastAsia="Times New Roman"/>
          <w:b/>
          <w:szCs w:val="24"/>
        </w:rPr>
        <w:t>ΑΝΔΡΕΑΣ ΛΟΒΕΡΔΟΣ:</w:t>
      </w:r>
      <w:r>
        <w:rPr>
          <w:rFonts w:eastAsia="Times New Roman"/>
          <w:szCs w:val="24"/>
        </w:rPr>
        <w:t xml:space="preserve"> Να τις φέρνατε μια βδομάδα πριν.</w:t>
      </w:r>
    </w:p>
    <w:p w14:paraId="51EE5234" w14:textId="77777777" w:rsidR="00C3097C" w:rsidRDefault="008D23CE">
      <w:pPr>
        <w:spacing w:line="600" w:lineRule="auto"/>
        <w:ind w:firstLine="709"/>
        <w:jc w:val="both"/>
        <w:rPr>
          <w:rFonts w:eastAsia="Times New Roman"/>
          <w:szCs w:val="24"/>
        </w:rPr>
      </w:pPr>
      <w:r>
        <w:rPr>
          <w:rFonts w:eastAsia="Times New Roman"/>
          <w:b/>
          <w:szCs w:val="24"/>
        </w:rPr>
        <w:t xml:space="preserve">ΝΙΚΟΛΑΟΣ ΠΑΠΠΑΣ (Υπουργός Ψηφιακής Πολιτικής, </w:t>
      </w:r>
      <w:r>
        <w:rPr>
          <w:rFonts w:eastAsia="Times New Roman"/>
          <w:b/>
          <w:szCs w:val="24"/>
        </w:rPr>
        <w:t>Τηλεπικοινωνιών και</w:t>
      </w:r>
      <w:r>
        <w:rPr>
          <w:rFonts w:eastAsia="Times New Roman"/>
          <w:szCs w:val="24"/>
        </w:rPr>
        <w:t xml:space="preserve"> </w:t>
      </w:r>
      <w:r>
        <w:rPr>
          <w:rFonts w:eastAsia="Times New Roman"/>
          <w:b/>
          <w:szCs w:val="24"/>
        </w:rPr>
        <w:t>Ενημέρωσης):</w:t>
      </w:r>
      <w:r>
        <w:rPr>
          <w:rFonts w:eastAsia="Times New Roman"/>
          <w:szCs w:val="24"/>
        </w:rPr>
        <w:t xml:space="preserve"> Μα, γι’ αυτό είπα ότι πρέπει να περιμένουμε και να αντιμετωπίζουμε τα πράγματα με περισσότερη ψυχραιμία, εκτός εάν ο απόλυτος σκοπός είναι η δημιουργία εντυπώσεων. </w:t>
      </w:r>
    </w:p>
    <w:p w14:paraId="51EE5235" w14:textId="77777777" w:rsidR="00C3097C" w:rsidRDefault="008D23CE">
      <w:pPr>
        <w:spacing w:line="600" w:lineRule="auto"/>
        <w:ind w:firstLine="720"/>
        <w:jc w:val="both"/>
        <w:rPr>
          <w:rFonts w:eastAsia="Times New Roman"/>
          <w:szCs w:val="24"/>
        </w:rPr>
      </w:pPr>
      <w:r>
        <w:rPr>
          <w:rFonts w:eastAsia="Times New Roman"/>
          <w:szCs w:val="24"/>
        </w:rPr>
        <w:t xml:space="preserve">Άρα, όχι μόνο δεν ντρεπόμαστε, αλλά είμαστε και περήφανοι </w:t>
      </w:r>
      <w:r>
        <w:rPr>
          <w:rFonts w:eastAsia="Times New Roman"/>
          <w:szCs w:val="24"/>
        </w:rPr>
        <w:t>που έρχονται αυτές οι βελτιώσεις εδώ</w:t>
      </w:r>
      <w:r>
        <w:rPr>
          <w:rFonts w:eastAsia="Times New Roman"/>
          <w:szCs w:val="24"/>
        </w:rPr>
        <w:t xml:space="preserve">, </w:t>
      </w:r>
      <w:r>
        <w:rPr>
          <w:rFonts w:eastAsia="Times New Roman"/>
          <w:szCs w:val="24"/>
        </w:rPr>
        <w:t>σε συνεργασία</w:t>
      </w:r>
      <w:r>
        <w:rPr>
          <w:rFonts w:eastAsia="Times New Roman"/>
          <w:szCs w:val="24"/>
        </w:rPr>
        <w:t xml:space="preserve">, </w:t>
      </w:r>
      <w:r>
        <w:rPr>
          <w:rFonts w:eastAsia="Times New Roman"/>
          <w:szCs w:val="24"/>
        </w:rPr>
        <w:t>σε συνεννόηση και με τη σύμφωνη γνώμη του Εθνικού Συμβουλίου Ραδιοτηλεόρασης, το οποίο μας έχει εκπλήξει όλους, άλλους θετικά και άλλους αρνητικά, πρέπει να πω.</w:t>
      </w:r>
    </w:p>
    <w:p w14:paraId="51EE5236" w14:textId="77777777" w:rsidR="00C3097C" w:rsidRDefault="008D23CE">
      <w:pPr>
        <w:spacing w:line="600" w:lineRule="auto"/>
        <w:ind w:firstLine="720"/>
        <w:jc w:val="both"/>
        <w:rPr>
          <w:rFonts w:eastAsia="Times New Roman"/>
          <w:szCs w:val="24"/>
        </w:rPr>
      </w:pPr>
      <w:r>
        <w:rPr>
          <w:rFonts w:eastAsia="Times New Roman"/>
          <w:szCs w:val="24"/>
        </w:rPr>
        <w:lastRenderedPageBreak/>
        <w:t xml:space="preserve">Θα μου επιτρέψετε να πω το εξής: Επειδή ο </w:t>
      </w:r>
      <w:r>
        <w:rPr>
          <w:rFonts w:eastAsia="Times New Roman"/>
          <w:szCs w:val="24"/>
        </w:rPr>
        <w:t>ομιλών ήταν πάρα πολύ αυστηρός στην κριτική του</w:t>
      </w:r>
      <w:r>
        <w:rPr>
          <w:rFonts w:eastAsia="Times New Roman"/>
          <w:szCs w:val="24"/>
        </w:rPr>
        <w:t>,</w:t>
      </w:r>
      <w:r>
        <w:rPr>
          <w:rFonts w:eastAsia="Times New Roman"/>
          <w:szCs w:val="24"/>
        </w:rPr>
        <w:t xml:space="preserve"> το προηγούμενο διάστημα, να είμαστε και πολύ γενναίοι όταν πρέπει να απονείμουμε τον έπαινο, διότι αυτή η σύνδεση του Εθνικού Συμβουλίου Ραδιοτηλεόρασης μέσα σε οκτώ μήνες έχει κάνει για την </w:t>
      </w:r>
      <w:proofErr w:type="spellStart"/>
      <w:r>
        <w:rPr>
          <w:rFonts w:eastAsia="Times New Roman"/>
          <w:szCs w:val="24"/>
        </w:rPr>
        <w:t>αδειοδότηση</w:t>
      </w:r>
      <w:proofErr w:type="spellEnd"/>
      <w:r>
        <w:rPr>
          <w:rFonts w:eastAsia="Times New Roman"/>
          <w:szCs w:val="24"/>
        </w:rPr>
        <w:t xml:space="preserve"> των </w:t>
      </w:r>
      <w:r>
        <w:rPr>
          <w:rFonts w:eastAsia="Times New Roman"/>
          <w:szCs w:val="24"/>
        </w:rPr>
        <w:t>τηλεοπτικών σταθμών πολλά περισσότερα απ’ όσα έκανε η ανεξάρτητη αρχή από ιδρύσεώς της και από το 2002</w:t>
      </w:r>
      <w:r>
        <w:rPr>
          <w:rFonts w:eastAsia="Times New Roman"/>
          <w:szCs w:val="24"/>
        </w:rPr>
        <w:t>,</w:t>
      </w:r>
      <w:r>
        <w:rPr>
          <w:rFonts w:eastAsia="Times New Roman"/>
          <w:szCs w:val="24"/>
        </w:rPr>
        <w:t xml:space="preserve"> που εξελέγη για τελευταία φορά και το πολιτικό σύστημα σκοπίμως την άφησε να εκφυλιστεί, διότι η ανεξάρτητη αρχή έχει πάρει απόφαση για τον αριθμό των α</w:t>
      </w:r>
      <w:r>
        <w:rPr>
          <w:rFonts w:eastAsia="Times New Roman"/>
          <w:szCs w:val="24"/>
        </w:rPr>
        <w:t>δειών και βεβαίως</w:t>
      </w:r>
      <w:r>
        <w:rPr>
          <w:rFonts w:eastAsia="Times New Roman"/>
          <w:szCs w:val="24"/>
        </w:rPr>
        <w:t>,</w:t>
      </w:r>
      <w:r>
        <w:rPr>
          <w:rFonts w:eastAsia="Times New Roman"/>
          <w:szCs w:val="24"/>
        </w:rPr>
        <w:t xml:space="preserve"> έχει πάρει μία απόφαση</w:t>
      </w:r>
      <w:r>
        <w:rPr>
          <w:rFonts w:eastAsia="Times New Roman"/>
          <w:szCs w:val="24"/>
        </w:rPr>
        <w:t>,</w:t>
      </w:r>
      <w:r>
        <w:rPr>
          <w:rFonts w:eastAsia="Times New Roman"/>
          <w:szCs w:val="24"/>
        </w:rPr>
        <w:t xml:space="preserve"> η οποία προστατεύει το δημόσιο συμφέρον για μια τιμή εκκίνησης</w:t>
      </w:r>
      <w:r>
        <w:rPr>
          <w:rFonts w:eastAsia="Times New Roman"/>
          <w:szCs w:val="24"/>
        </w:rPr>
        <w:t>,</w:t>
      </w:r>
      <w:r>
        <w:rPr>
          <w:rFonts w:eastAsia="Times New Roman"/>
          <w:szCs w:val="24"/>
        </w:rPr>
        <w:t xml:space="preserve"> η οποία θα διασφαλίζει 245 εκατομμύρια τουλάχιστον, όσα διασφαλίσαμε κι εμείς με τον διαγωνισμό του περασμένου καλοκαιριού, που ήταν η πρώτη και μόνη</w:t>
      </w:r>
      <w:r>
        <w:rPr>
          <w:rFonts w:eastAsia="Times New Roman"/>
          <w:szCs w:val="24"/>
        </w:rPr>
        <w:t xml:space="preserve"> προσπάθεια αποτίμησης του σπάνιου πόρου</w:t>
      </w:r>
      <w:r>
        <w:rPr>
          <w:rFonts w:eastAsia="Times New Roman"/>
          <w:szCs w:val="24"/>
        </w:rPr>
        <w:t>,</w:t>
      </w:r>
      <w:r>
        <w:rPr>
          <w:rFonts w:eastAsia="Times New Roman"/>
          <w:szCs w:val="24"/>
        </w:rPr>
        <w:t xml:space="preserve"> που λέγεται φάσμα, που λέγεται τηλεοπτικές συχνότητες. </w:t>
      </w:r>
    </w:p>
    <w:p w14:paraId="51EE5237" w14:textId="77777777" w:rsidR="00C3097C" w:rsidRDefault="008D23CE">
      <w:pPr>
        <w:spacing w:line="600" w:lineRule="auto"/>
        <w:ind w:firstLine="720"/>
        <w:jc w:val="both"/>
        <w:rPr>
          <w:rFonts w:eastAsia="Times New Roman"/>
          <w:szCs w:val="24"/>
        </w:rPr>
      </w:pPr>
      <w:r>
        <w:rPr>
          <w:rFonts w:eastAsia="Times New Roman"/>
          <w:szCs w:val="24"/>
        </w:rPr>
        <w:t>Αυτή, λοιπόν, είναι η αλήθεια και λέω ότι</w:t>
      </w:r>
      <w:r>
        <w:rPr>
          <w:rFonts w:eastAsia="Times New Roman"/>
          <w:szCs w:val="24"/>
        </w:rPr>
        <w:t>,</w:t>
      </w:r>
      <w:r>
        <w:rPr>
          <w:rFonts w:eastAsia="Times New Roman"/>
          <w:szCs w:val="24"/>
        </w:rPr>
        <w:t xml:space="preserve"> ειδικότερα με βάση αυτές τις νομοτεχνικές βελτιώσεις</w:t>
      </w:r>
      <w:r>
        <w:rPr>
          <w:rFonts w:eastAsia="Times New Roman"/>
          <w:szCs w:val="24"/>
        </w:rPr>
        <w:t>,</w:t>
      </w:r>
      <w:r>
        <w:rPr>
          <w:rFonts w:eastAsia="Times New Roman"/>
          <w:szCs w:val="24"/>
        </w:rPr>
        <w:t xml:space="preserve"> μετατίθεται και εναρμονίζεται το χρονικό σημείο συμμόρφωσης τ</w:t>
      </w:r>
      <w:r>
        <w:rPr>
          <w:rFonts w:eastAsia="Times New Roman"/>
          <w:szCs w:val="24"/>
        </w:rPr>
        <w:t xml:space="preserve">ων τηλεοπτικών σταθμών με τις υποχρεώσεις εκπομπής προγράμματος τεχνολογικού </w:t>
      </w:r>
      <w:r>
        <w:rPr>
          <w:rFonts w:eastAsia="Times New Roman"/>
          <w:szCs w:val="24"/>
        </w:rPr>
        <w:lastRenderedPageBreak/>
        <w:t>εξοπλισμού, κτηριακής υποδομής και απασχόλησης προσωπικού στο χρονικό διάστημα των έξι μηνών από τη χορήγηση της άδειας, ώστε να διευκολυνθεί η συμμετοχή και άλλων στον διαγωνισμό</w:t>
      </w:r>
      <w:r>
        <w:rPr>
          <w:rFonts w:eastAsia="Times New Roman"/>
          <w:szCs w:val="24"/>
        </w:rPr>
        <w:t>. Σημειώνω βεβαίως</w:t>
      </w:r>
      <w:r>
        <w:rPr>
          <w:rFonts w:eastAsia="Times New Roman"/>
          <w:szCs w:val="24"/>
        </w:rPr>
        <w:t>,</w:t>
      </w:r>
      <w:r>
        <w:rPr>
          <w:rFonts w:eastAsia="Times New Roman"/>
          <w:szCs w:val="24"/>
        </w:rPr>
        <w:t xml:space="preserve"> ότι σ’ αυτό το σημείο ο αριθμός των τετρακοσίων εργαζομένων</w:t>
      </w:r>
      <w:r>
        <w:rPr>
          <w:rFonts w:eastAsia="Times New Roman"/>
          <w:szCs w:val="24"/>
        </w:rPr>
        <w:t>,</w:t>
      </w:r>
      <w:r>
        <w:rPr>
          <w:rFonts w:eastAsia="Times New Roman"/>
          <w:szCs w:val="24"/>
        </w:rPr>
        <w:t xml:space="preserve"> ως ελάχιστος αριθμός εργαζομένων απολύτως παραμένει.</w:t>
      </w:r>
    </w:p>
    <w:p w14:paraId="51EE5238" w14:textId="77777777" w:rsidR="00C3097C" w:rsidRDefault="008D23CE">
      <w:pPr>
        <w:spacing w:line="600" w:lineRule="auto"/>
        <w:ind w:firstLine="720"/>
        <w:jc w:val="both"/>
        <w:rPr>
          <w:rFonts w:eastAsia="Times New Roman"/>
          <w:szCs w:val="24"/>
        </w:rPr>
      </w:pPr>
      <w:r>
        <w:rPr>
          <w:rFonts w:eastAsia="Times New Roman"/>
          <w:szCs w:val="24"/>
        </w:rPr>
        <w:t>Επίσης, για τον έλεγχο του «πόθεν έσχες» -και αυτή είναι μια ρύθμιση η οποία θωρακίζει τη διαδικασία- κατά την ανακήρυξη τ</w:t>
      </w:r>
      <w:r>
        <w:rPr>
          <w:rFonts w:eastAsia="Times New Roman"/>
          <w:szCs w:val="24"/>
        </w:rPr>
        <w:t xml:space="preserve">ων υπερθεματιστών καθιερώνεται η συνδρομή της </w:t>
      </w:r>
      <w:r>
        <w:rPr>
          <w:rFonts w:eastAsia="Times New Roman"/>
          <w:szCs w:val="24"/>
        </w:rPr>
        <w:t>Α</w:t>
      </w:r>
      <w:r>
        <w:rPr>
          <w:rFonts w:eastAsia="Times New Roman"/>
          <w:szCs w:val="24"/>
        </w:rPr>
        <w:t xml:space="preserve">ρχής </w:t>
      </w:r>
      <w:r>
        <w:rPr>
          <w:rFonts w:eastAsia="Times New Roman"/>
          <w:szCs w:val="24"/>
        </w:rPr>
        <w:t>Κ</w:t>
      </w:r>
      <w:r>
        <w:rPr>
          <w:rFonts w:eastAsia="Times New Roman"/>
          <w:szCs w:val="24"/>
        </w:rPr>
        <w:t xml:space="preserve">αταπολέμησης </w:t>
      </w:r>
      <w:r>
        <w:rPr>
          <w:rFonts w:eastAsia="Times New Roman"/>
          <w:szCs w:val="24"/>
        </w:rPr>
        <w:t>Ν</w:t>
      </w:r>
      <w:r>
        <w:rPr>
          <w:rFonts w:eastAsia="Times New Roman"/>
          <w:szCs w:val="24"/>
        </w:rPr>
        <w:t xml:space="preserve">ομιμοποίησης </w:t>
      </w:r>
      <w:r>
        <w:rPr>
          <w:rFonts w:eastAsia="Times New Roman"/>
          <w:szCs w:val="24"/>
        </w:rPr>
        <w:t>Ε</w:t>
      </w:r>
      <w:r>
        <w:rPr>
          <w:rFonts w:eastAsia="Times New Roman"/>
          <w:szCs w:val="24"/>
        </w:rPr>
        <w:t xml:space="preserve">σόδων από </w:t>
      </w:r>
      <w:r>
        <w:rPr>
          <w:rFonts w:eastAsia="Times New Roman"/>
          <w:szCs w:val="24"/>
        </w:rPr>
        <w:t>Ε</w:t>
      </w:r>
      <w:r>
        <w:rPr>
          <w:rFonts w:eastAsia="Times New Roman"/>
          <w:szCs w:val="24"/>
        </w:rPr>
        <w:t xml:space="preserve">γκληματικές </w:t>
      </w:r>
      <w:r>
        <w:rPr>
          <w:rFonts w:eastAsia="Times New Roman"/>
          <w:szCs w:val="24"/>
        </w:rPr>
        <w:t>Δ</w:t>
      </w:r>
      <w:r>
        <w:rPr>
          <w:rFonts w:eastAsia="Times New Roman"/>
          <w:szCs w:val="24"/>
        </w:rPr>
        <w:t>ραστηριότητες και αυτή είναι μία διάταξη</w:t>
      </w:r>
      <w:r>
        <w:rPr>
          <w:rFonts w:eastAsia="Times New Roman"/>
          <w:szCs w:val="24"/>
        </w:rPr>
        <w:t>,</w:t>
      </w:r>
      <w:r>
        <w:rPr>
          <w:rFonts w:eastAsia="Times New Roman"/>
          <w:szCs w:val="24"/>
        </w:rPr>
        <w:t xml:space="preserve"> η οποία νομίζω ότι πρέπει να υπερψηφιστεί και από τα κόμματα της Αντιπολίτευσης και θα είναι ένα πάρα πολύ καλό μήνυμα αυτό. Νομίζω ότι αν την υπερψηφίσουμε, δεν θα ντρέπεται και κανείς. </w:t>
      </w:r>
    </w:p>
    <w:p w14:paraId="51EE5239" w14:textId="77777777" w:rsidR="00C3097C" w:rsidRDefault="008D23CE">
      <w:pPr>
        <w:spacing w:line="600" w:lineRule="auto"/>
        <w:ind w:firstLine="720"/>
        <w:jc w:val="both"/>
        <w:rPr>
          <w:rFonts w:eastAsia="Times New Roman"/>
          <w:szCs w:val="24"/>
        </w:rPr>
      </w:pPr>
      <w:r>
        <w:rPr>
          <w:rFonts w:eastAsia="Times New Roman"/>
          <w:szCs w:val="24"/>
        </w:rPr>
        <w:t>Επίσης, καθορίζεται η καταβολή του τιμήματος σε δέκα ετήσιες ισόποσ</w:t>
      </w:r>
      <w:r>
        <w:rPr>
          <w:rFonts w:eastAsia="Times New Roman"/>
          <w:szCs w:val="24"/>
        </w:rPr>
        <w:t xml:space="preserve">ες δόσεις. </w:t>
      </w:r>
    </w:p>
    <w:p w14:paraId="51EE523A" w14:textId="77777777" w:rsidR="00C3097C" w:rsidRDefault="008D23CE">
      <w:pPr>
        <w:spacing w:line="600" w:lineRule="auto"/>
        <w:ind w:firstLine="720"/>
        <w:jc w:val="both"/>
        <w:rPr>
          <w:rFonts w:eastAsia="Times New Roman"/>
          <w:szCs w:val="24"/>
        </w:rPr>
      </w:pPr>
      <w:r>
        <w:rPr>
          <w:rFonts w:eastAsia="Times New Roman"/>
          <w:szCs w:val="24"/>
        </w:rPr>
        <w:t>Απαγορεύεται η συμμετοχή μετόχων μελών του διοικητικού συμβουλίου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τηλεοπτικών σταθμών σε επιχειρήσεις</w:t>
      </w:r>
      <w:r>
        <w:rPr>
          <w:rFonts w:eastAsia="Times New Roman"/>
          <w:szCs w:val="24"/>
        </w:rPr>
        <w:t>,</w:t>
      </w:r>
      <w:r>
        <w:rPr>
          <w:rFonts w:eastAsia="Times New Roman"/>
          <w:szCs w:val="24"/>
        </w:rPr>
        <w:t xml:space="preserve"> που διενεργούν </w:t>
      </w:r>
      <w:proofErr w:type="spellStart"/>
      <w:r>
        <w:rPr>
          <w:rFonts w:eastAsia="Times New Roman"/>
          <w:szCs w:val="24"/>
        </w:rPr>
        <w:t>τηλεπωλήσεις</w:t>
      </w:r>
      <w:proofErr w:type="spellEnd"/>
      <w:r>
        <w:rPr>
          <w:rFonts w:eastAsia="Times New Roman"/>
          <w:szCs w:val="24"/>
        </w:rPr>
        <w:t xml:space="preserve">. Αντιλαμβάνεται κανείς τη χρησιμότητα αυτής της ρύθμισης, διότι δεν μπορεί το ίδιο πρόσωπο ή </w:t>
      </w:r>
      <w:r>
        <w:rPr>
          <w:rFonts w:eastAsia="Times New Roman"/>
          <w:szCs w:val="24"/>
        </w:rPr>
        <w:lastRenderedPageBreak/>
        <w:t>το ίδιο νομικό</w:t>
      </w:r>
      <w:r>
        <w:rPr>
          <w:rFonts w:eastAsia="Times New Roman"/>
          <w:szCs w:val="24"/>
        </w:rPr>
        <w:t xml:space="preserve"> πρόσωπο να πουλάει και να αγοράζει τηλεοπτικό χρόνο.</w:t>
      </w:r>
    </w:p>
    <w:p w14:paraId="51EE523B" w14:textId="77777777" w:rsidR="00C3097C" w:rsidRDefault="008D23CE">
      <w:pPr>
        <w:spacing w:line="600" w:lineRule="auto"/>
        <w:ind w:firstLine="720"/>
        <w:jc w:val="both"/>
        <w:rPr>
          <w:rFonts w:eastAsia="Times New Roman"/>
          <w:szCs w:val="24"/>
        </w:rPr>
      </w:pPr>
      <w:r>
        <w:rPr>
          <w:rFonts w:eastAsia="Times New Roman"/>
          <w:szCs w:val="24"/>
        </w:rPr>
        <w:t>Για την ενίσχυση του Εθνικού Συμβουλίου Ραδιοτηλεόρασης</w:t>
      </w:r>
      <w:r>
        <w:rPr>
          <w:rFonts w:eastAsia="Times New Roman"/>
          <w:szCs w:val="24"/>
        </w:rPr>
        <w:t>,</w:t>
      </w:r>
      <w:r>
        <w:rPr>
          <w:rFonts w:eastAsia="Times New Roman"/>
          <w:szCs w:val="24"/>
        </w:rPr>
        <w:t xml:space="preserve"> προβλέπεται ένα μικρό κομμάτι του τιμήματος των αδειών</w:t>
      </w:r>
      <w:r>
        <w:rPr>
          <w:rFonts w:eastAsia="Times New Roman"/>
          <w:szCs w:val="24"/>
        </w:rPr>
        <w:t>,</w:t>
      </w:r>
      <w:r>
        <w:rPr>
          <w:rFonts w:eastAsia="Times New Roman"/>
          <w:szCs w:val="24"/>
        </w:rPr>
        <w:t xml:space="preserve"> να αξιοποιείται για την ίδια του τη λειτουργία. </w:t>
      </w:r>
    </w:p>
    <w:p w14:paraId="51EE523C" w14:textId="77777777" w:rsidR="00C3097C" w:rsidRDefault="008D23CE">
      <w:pPr>
        <w:spacing w:line="600" w:lineRule="auto"/>
        <w:ind w:firstLine="720"/>
        <w:jc w:val="both"/>
        <w:rPr>
          <w:rFonts w:eastAsia="Times New Roman"/>
          <w:szCs w:val="24"/>
        </w:rPr>
      </w:pPr>
      <w:r>
        <w:rPr>
          <w:rFonts w:eastAsia="Times New Roman"/>
          <w:szCs w:val="24"/>
        </w:rPr>
        <w:t>Σε αυτό το σημείο νομίζω ότι θα πρέπει ν</w:t>
      </w:r>
      <w:r>
        <w:rPr>
          <w:rFonts w:eastAsia="Times New Roman"/>
          <w:szCs w:val="24"/>
        </w:rPr>
        <w:t>α πούμε ότι η συνεργασία και η σύμφωνη γνώμη του Εθνικού Συμβουλίου Ραδιοτηλεόρασης γι</w:t>
      </w:r>
      <w:r>
        <w:rPr>
          <w:rFonts w:eastAsia="Times New Roman"/>
          <w:szCs w:val="24"/>
        </w:rPr>
        <w:t>’</w:t>
      </w:r>
      <w:r>
        <w:rPr>
          <w:rFonts w:eastAsia="Times New Roman"/>
          <w:szCs w:val="24"/>
        </w:rPr>
        <w:t xml:space="preserve"> αυτές της νομοτεχνικές βελτιώσεις δεν αφήνει περιθώριο για μικροπολιτικά παιχνίδια και κυρίως δεν αφήνει κανένα περιθώριο για δημιουργία εντυπώσεων. Δεν πρόκειται περί </w:t>
      </w:r>
      <w:r>
        <w:rPr>
          <w:rFonts w:eastAsia="Times New Roman"/>
          <w:szCs w:val="24"/>
        </w:rPr>
        <w:t xml:space="preserve">αυτού. Νομίζω ότι είναι ένα πάρα πολύ σημαντικό βήμα, το οποίο θωρακίζει τη διαδικασία της </w:t>
      </w:r>
      <w:proofErr w:type="spellStart"/>
      <w:r>
        <w:rPr>
          <w:rFonts w:eastAsia="Times New Roman"/>
          <w:szCs w:val="24"/>
        </w:rPr>
        <w:t>αδειοδότησης</w:t>
      </w:r>
      <w:proofErr w:type="spellEnd"/>
      <w:r>
        <w:rPr>
          <w:rFonts w:eastAsia="Times New Roman"/>
          <w:szCs w:val="24"/>
        </w:rPr>
        <w:t xml:space="preserve"> μπροστά στην οποία είμαστε, ένα βήμα το οποίο πρέπει</w:t>
      </w:r>
      <w:r>
        <w:rPr>
          <w:rFonts w:eastAsia="Times New Roman"/>
          <w:szCs w:val="24"/>
        </w:rPr>
        <w:t>,</w:t>
      </w:r>
      <w:r>
        <w:rPr>
          <w:rFonts w:eastAsia="Times New Roman"/>
          <w:szCs w:val="24"/>
        </w:rPr>
        <w:t xml:space="preserve"> με τη στάση τους όλα τα πολιτικά κόμμα –και θα σας έλεγα και αυτά που είχαν κατά την περσινή διαδι</w:t>
      </w:r>
      <w:r>
        <w:rPr>
          <w:rFonts w:eastAsia="Times New Roman"/>
          <w:szCs w:val="24"/>
        </w:rPr>
        <w:t>κασία εξηγήσει στον ελληνικό λαό ότι το μέγιστο ζήτημα</w:t>
      </w:r>
      <w:r>
        <w:rPr>
          <w:rFonts w:eastAsia="Times New Roman"/>
          <w:szCs w:val="24"/>
        </w:rPr>
        <w:t>,</w:t>
      </w:r>
      <w:r>
        <w:rPr>
          <w:rFonts w:eastAsia="Times New Roman"/>
          <w:szCs w:val="24"/>
        </w:rPr>
        <w:t xml:space="preserve"> το οποίο τους απασχολεί ήταν ο ρόλος του Εθνικού Συμβουλίου Ραδιοτηλεόρασης- αυτές τις ρυθμίσεις να τις ψηφίσουν όλες, μία προς μία. Αυτές οι ρυθμίσεις πρέπει να υπερψηφιστούν </w:t>
      </w:r>
      <w:r>
        <w:rPr>
          <w:rFonts w:eastAsia="Times New Roman"/>
          <w:szCs w:val="24"/>
        </w:rPr>
        <w:lastRenderedPageBreak/>
        <w:t xml:space="preserve">και ειδικά από όσους </w:t>
      </w:r>
      <w:r>
        <w:rPr>
          <w:rFonts w:eastAsia="Times New Roman"/>
          <w:szCs w:val="24"/>
        </w:rPr>
        <w:t>είχ</w:t>
      </w:r>
      <w:r>
        <w:rPr>
          <w:rFonts w:eastAsia="Times New Roman"/>
          <w:szCs w:val="24"/>
        </w:rPr>
        <w:t xml:space="preserve">αν αναδείξει </w:t>
      </w:r>
      <w:r>
        <w:rPr>
          <w:rFonts w:eastAsia="Times New Roman"/>
          <w:szCs w:val="24"/>
        </w:rPr>
        <w:t>τον ρόλο του Εθνικού Συμβουλίου Ραδιοτηλεόρασης ως ζήτημα</w:t>
      </w:r>
      <w:r>
        <w:rPr>
          <w:rFonts w:eastAsia="Times New Roman"/>
          <w:szCs w:val="24"/>
        </w:rPr>
        <w:t>,</w:t>
      </w:r>
      <w:r>
        <w:rPr>
          <w:rFonts w:eastAsia="Times New Roman"/>
          <w:szCs w:val="24"/>
        </w:rPr>
        <w:t xml:space="preserve"> κατά τη διάρκεια του περσινού διαγωνισμού.</w:t>
      </w:r>
    </w:p>
    <w:p w14:paraId="51EE523D" w14:textId="77777777" w:rsidR="00C3097C" w:rsidRDefault="008D23CE">
      <w:pPr>
        <w:spacing w:line="600" w:lineRule="auto"/>
        <w:ind w:firstLine="720"/>
        <w:jc w:val="both"/>
        <w:rPr>
          <w:rFonts w:eastAsia="Times New Roman"/>
          <w:szCs w:val="24"/>
        </w:rPr>
      </w:pPr>
      <w:r>
        <w:rPr>
          <w:rFonts w:eastAsia="Times New Roman"/>
          <w:szCs w:val="24"/>
        </w:rPr>
        <w:t xml:space="preserve">Πρέπει εδώ να πω </w:t>
      </w:r>
      <w:r>
        <w:rPr>
          <w:rFonts w:eastAsia="Times New Roman"/>
          <w:szCs w:val="24"/>
        </w:rPr>
        <w:t>-</w:t>
      </w:r>
      <w:r>
        <w:rPr>
          <w:rFonts w:eastAsia="Times New Roman"/>
          <w:szCs w:val="24"/>
        </w:rPr>
        <w:t>και να το πω ανοιχτά</w:t>
      </w:r>
      <w:r>
        <w:rPr>
          <w:rFonts w:eastAsia="Times New Roman"/>
          <w:szCs w:val="24"/>
        </w:rPr>
        <w:t>-</w:t>
      </w:r>
      <w:r>
        <w:rPr>
          <w:rFonts w:eastAsia="Times New Roman"/>
          <w:szCs w:val="24"/>
        </w:rPr>
        <w:t xml:space="preserve"> χωρίς </w:t>
      </w:r>
      <w:proofErr w:type="spellStart"/>
      <w:r>
        <w:rPr>
          <w:rFonts w:eastAsia="Times New Roman"/>
          <w:szCs w:val="24"/>
        </w:rPr>
        <w:t>μισόλογα</w:t>
      </w:r>
      <w:proofErr w:type="spellEnd"/>
      <w:r>
        <w:rPr>
          <w:rFonts w:eastAsia="Times New Roman"/>
          <w:szCs w:val="24"/>
        </w:rPr>
        <w:t xml:space="preserve"> και δεύτερες κουβέντες, ότι αυτό που ορισμένοι λένε ότι τα κανάλια δεν πληρώνουν, δεν </w:t>
      </w:r>
      <w:r>
        <w:rPr>
          <w:rFonts w:eastAsia="Times New Roman"/>
          <w:szCs w:val="24"/>
        </w:rPr>
        <w:t xml:space="preserve">ισχύει. Από την αρχή της δικής μας διακυβέρνησης, </w:t>
      </w:r>
      <w:proofErr w:type="spellStart"/>
      <w:r>
        <w:rPr>
          <w:rFonts w:eastAsia="Times New Roman"/>
          <w:szCs w:val="24"/>
        </w:rPr>
        <w:t>παρ</w:t>
      </w:r>
      <w:r>
        <w:rPr>
          <w:rFonts w:eastAsia="Times New Roman"/>
          <w:szCs w:val="24"/>
        </w:rPr>
        <w:t>’</w:t>
      </w:r>
      <w:r>
        <w:rPr>
          <w:rFonts w:eastAsia="Times New Roman"/>
          <w:szCs w:val="24"/>
        </w:rPr>
        <w:t>όλο</w:t>
      </w:r>
      <w:proofErr w:type="spellEnd"/>
      <w:r>
        <w:rPr>
          <w:rFonts w:eastAsia="Times New Roman"/>
          <w:szCs w:val="24"/>
        </w:rPr>
        <w:t xml:space="preserve"> που δεν είχαμε τα νομικά εργαλεία να αναγκάσουμε τους τηλεοπτικούς σταθμούς να πληρώσουν για κατοχή άδειας -έχει ταλαιπωρηθεί όλο το πολιτικό και νομικό σύστημα στην Ελλάδα για τη διαδικασία της </w:t>
      </w:r>
      <w:proofErr w:type="spellStart"/>
      <w:r>
        <w:rPr>
          <w:rFonts w:eastAsia="Times New Roman"/>
          <w:szCs w:val="24"/>
        </w:rPr>
        <w:t>αδε</w:t>
      </w:r>
      <w:r>
        <w:rPr>
          <w:rFonts w:eastAsia="Times New Roman"/>
          <w:szCs w:val="24"/>
        </w:rPr>
        <w:t>ιοδότησης</w:t>
      </w:r>
      <w:proofErr w:type="spellEnd"/>
      <w:r>
        <w:rPr>
          <w:rFonts w:eastAsia="Times New Roman"/>
          <w:szCs w:val="24"/>
        </w:rPr>
        <w:t xml:space="preserve"> και αντιλαμβάνεστε πάρα πολύ καλά τι εννοώ- εμείς καταλογίσαμε τον φόρο διαφήμισης και το τέλος χρήσης συχνοτήτων, με αποτέλεσμα</w:t>
      </w:r>
      <w:r>
        <w:rPr>
          <w:rFonts w:eastAsia="Times New Roman"/>
          <w:szCs w:val="24"/>
        </w:rPr>
        <w:t>,</w:t>
      </w:r>
      <w:r>
        <w:rPr>
          <w:rFonts w:eastAsia="Times New Roman"/>
          <w:szCs w:val="24"/>
        </w:rPr>
        <w:t xml:space="preserve"> </w:t>
      </w:r>
      <w:r>
        <w:rPr>
          <w:rFonts w:eastAsia="Times New Roman"/>
          <w:szCs w:val="24"/>
        </w:rPr>
        <w:t xml:space="preserve">από την αρχή του 2015 </w:t>
      </w:r>
      <w:r>
        <w:rPr>
          <w:rFonts w:eastAsia="Times New Roman"/>
          <w:szCs w:val="24"/>
        </w:rPr>
        <w:t>μέχρι τη στιγμή που μιλάμε</w:t>
      </w:r>
      <w:r>
        <w:rPr>
          <w:rFonts w:eastAsia="Times New Roman"/>
          <w:szCs w:val="24"/>
        </w:rPr>
        <w:t>,</w:t>
      </w:r>
      <w:r>
        <w:rPr>
          <w:rFonts w:eastAsia="Times New Roman"/>
          <w:szCs w:val="24"/>
        </w:rPr>
        <w:t xml:space="preserve"> οι τηλεοπτικοί σταθμοί να έχουν καταβάλει 90 εκατομμύρια ευρώ. Εάν</w:t>
      </w:r>
      <w:r>
        <w:rPr>
          <w:rFonts w:eastAsia="Times New Roman"/>
          <w:szCs w:val="24"/>
        </w:rPr>
        <w:t xml:space="preserve"> κανείς αυτό το ποσό το τοποθετήσει κατ’ </w:t>
      </w:r>
      <w:proofErr w:type="spellStart"/>
      <w:r>
        <w:rPr>
          <w:rFonts w:eastAsia="Times New Roman"/>
          <w:szCs w:val="24"/>
        </w:rPr>
        <w:t>αναλογίαν</w:t>
      </w:r>
      <w:proofErr w:type="spellEnd"/>
      <w:r>
        <w:rPr>
          <w:rFonts w:eastAsia="Times New Roman"/>
          <w:szCs w:val="24"/>
        </w:rPr>
        <w:t xml:space="preserve"> με το τίμημα των αδειών, θα καταλάβει ότι είναι διόλου ευκαταφρόνητο. Είναι ένα σημαντικό ποσό, το οποίο είχαμε την υποχρέωση να εισπράξουμε και το οποίο ανεξήγητα, ενώ είχε ψηφιστεί ως τέτοιο, δεν καταλογ</w:t>
      </w:r>
      <w:r>
        <w:rPr>
          <w:rFonts w:eastAsia="Times New Roman"/>
          <w:szCs w:val="24"/>
        </w:rPr>
        <w:t xml:space="preserve">ίζονταν και δεν εισπράττονταν από τις προηγούμενες κυβερνήσεις. </w:t>
      </w:r>
    </w:p>
    <w:p w14:paraId="51EE523E" w14:textId="77777777" w:rsidR="00C3097C" w:rsidRDefault="008D23CE">
      <w:pPr>
        <w:spacing w:line="600" w:lineRule="auto"/>
        <w:ind w:firstLine="720"/>
        <w:jc w:val="both"/>
        <w:rPr>
          <w:rFonts w:eastAsia="Times New Roman"/>
          <w:szCs w:val="24"/>
        </w:rPr>
      </w:pPr>
      <w:r>
        <w:rPr>
          <w:rFonts w:eastAsia="Times New Roman"/>
          <w:szCs w:val="24"/>
        </w:rPr>
        <w:lastRenderedPageBreak/>
        <w:t xml:space="preserve">Επίσης, στην πορεία προς την </w:t>
      </w:r>
      <w:proofErr w:type="spellStart"/>
      <w:r>
        <w:rPr>
          <w:rFonts w:eastAsia="Times New Roman"/>
          <w:szCs w:val="24"/>
        </w:rPr>
        <w:t>αδειοδότηση</w:t>
      </w:r>
      <w:proofErr w:type="spellEnd"/>
      <w:r>
        <w:rPr>
          <w:rFonts w:eastAsia="Times New Roman"/>
          <w:szCs w:val="24"/>
        </w:rPr>
        <w:t xml:space="preserve"> θα επανεξετάσουμε το συνολικό φορολογικό καθεστώς των τηλεοπτικών σταθμών. Διότι ο δικός μας στόχος</w:t>
      </w:r>
      <w:r>
        <w:rPr>
          <w:rFonts w:eastAsia="Times New Roman"/>
          <w:szCs w:val="24"/>
        </w:rPr>
        <w:t>,</w:t>
      </w:r>
      <w:r>
        <w:rPr>
          <w:rFonts w:eastAsia="Times New Roman"/>
          <w:szCs w:val="24"/>
        </w:rPr>
        <w:t xml:space="preserve"> είναι στόχος ρύθμισης, βιωσιμότητας και διασφάλισ</w:t>
      </w:r>
      <w:r>
        <w:rPr>
          <w:rFonts w:eastAsia="Times New Roman"/>
          <w:szCs w:val="24"/>
        </w:rPr>
        <w:t>ης της απασχόλησης. Νομίζω ότι είμαστε πολύ κοντά σε εξελίξεις</w:t>
      </w:r>
      <w:r>
        <w:rPr>
          <w:rFonts w:eastAsia="Times New Roman"/>
          <w:szCs w:val="24"/>
        </w:rPr>
        <w:t>,</w:t>
      </w:r>
      <w:r>
        <w:rPr>
          <w:rFonts w:eastAsia="Times New Roman"/>
          <w:szCs w:val="24"/>
        </w:rPr>
        <w:t xml:space="preserve"> οι οποίες θα δικαιώσουν και την επιμονή μας στο να ολοκληρωθεί αυτή η διαδικασία. </w:t>
      </w:r>
    </w:p>
    <w:p w14:paraId="51EE523F" w14:textId="77777777" w:rsidR="00C3097C" w:rsidRDefault="008D23CE">
      <w:pPr>
        <w:spacing w:line="600" w:lineRule="auto"/>
        <w:ind w:firstLine="720"/>
        <w:jc w:val="both"/>
        <w:rPr>
          <w:rFonts w:eastAsia="Times New Roman"/>
          <w:szCs w:val="24"/>
        </w:rPr>
      </w:pPr>
      <w:r>
        <w:rPr>
          <w:rFonts w:eastAsia="Times New Roman"/>
          <w:szCs w:val="24"/>
        </w:rPr>
        <w:t>Με άλλη τροπολογία επιτρέπεται η παράλληλη απασχόληση των δημοσιογράφων της ΕΡΤ και του Αθηναϊκού-Μακεδονικού</w:t>
      </w:r>
      <w:r>
        <w:rPr>
          <w:rFonts w:eastAsia="Times New Roman"/>
          <w:szCs w:val="24"/>
        </w:rPr>
        <w:t xml:space="preserve"> Πρακτορείου Ειδήσεων ως ανταποκριτών στο εξωτερικό, ώστε να ενημερώνουν τους φορείς αυτούς για τις ειδήσεις μιας χώρας του εξωτερικού</w:t>
      </w:r>
      <w:r>
        <w:rPr>
          <w:rFonts w:eastAsia="Times New Roman"/>
          <w:szCs w:val="24"/>
        </w:rPr>
        <w:t>,</w:t>
      </w:r>
      <w:r>
        <w:rPr>
          <w:rFonts w:eastAsia="Times New Roman"/>
          <w:szCs w:val="24"/>
        </w:rPr>
        <w:t xml:space="preserve"> χωρίς να απαιτείται η συνεργασία με εξωτερικούς δημοσιογράφους</w:t>
      </w:r>
      <w:r>
        <w:rPr>
          <w:rFonts w:eastAsia="Times New Roman"/>
          <w:szCs w:val="24"/>
        </w:rPr>
        <w:t>,</w:t>
      </w:r>
      <w:r>
        <w:rPr>
          <w:rFonts w:eastAsia="Times New Roman"/>
          <w:szCs w:val="24"/>
        </w:rPr>
        <w:t xml:space="preserve"> που καλύπτουν τη χώρα αυτή.</w:t>
      </w:r>
    </w:p>
    <w:p w14:paraId="51EE5240" w14:textId="77777777" w:rsidR="00C3097C" w:rsidRDefault="008D23CE">
      <w:pPr>
        <w:spacing w:line="600" w:lineRule="auto"/>
        <w:ind w:firstLine="720"/>
        <w:jc w:val="both"/>
        <w:rPr>
          <w:rFonts w:eastAsia="Times New Roman"/>
          <w:szCs w:val="24"/>
        </w:rPr>
      </w:pPr>
      <w:r>
        <w:rPr>
          <w:rFonts w:eastAsia="Times New Roman"/>
          <w:szCs w:val="24"/>
        </w:rPr>
        <w:t>Επίσης, προβλέπεται η συγκρό</w:t>
      </w:r>
      <w:r>
        <w:rPr>
          <w:rFonts w:eastAsia="Times New Roman"/>
          <w:szCs w:val="24"/>
        </w:rPr>
        <w:t>τηση τριμελούς διοικούσας επιτροπής της ΕΡΤ3 με διετή θητεία, η οποία ορίζεται με απόφαση του διοικητικού συμβουλίου της ΕΡΤ και υποβάλλει προτάσεις σε αυτό για τη ρύθμιση των θεμάτων</w:t>
      </w:r>
      <w:r>
        <w:rPr>
          <w:rFonts w:eastAsia="Times New Roman"/>
          <w:szCs w:val="24"/>
        </w:rPr>
        <w:t>,</w:t>
      </w:r>
      <w:r>
        <w:rPr>
          <w:rFonts w:eastAsia="Times New Roman"/>
          <w:szCs w:val="24"/>
        </w:rPr>
        <w:t xml:space="preserve"> που αφορούν τη διοίκηση, τη διαχείριση, τον προϋπολογισμό, τη διάρθρωση</w:t>
      </w:r>
      <w:r>
        <w:rPr>
          <w:rFonts w:eastAsia="Times New Roman"/>
          <w:szCs w:val="24"/>
        </w:rPr>
        <w:t xml:space="preserve"> της αρμοδιότητας των υπηρεσιών, των οργάνων </w:t>
      </w:r>
      <w:r>
        <w:rPr>
          <w:rFonts w:eastAsia="Times New Roman"/>
          <w:szCs w:val="24"/>
        </w:rPr>
        <w:t>της,</w:t>
      </w:r>
      <w:r>
        <w:rPr>
          <w:rFonts w:eastAsia="Times New Roman"/>
          <w:szCs w:val="24"/>
        </w:rPr>
        <w:t xml:space="preserve"> καθώς και τις τηλεοπτικές, ραδιοφωνικές και λοιπές δραστηριότητες σε περι</w:t>
      </w:r>
      <w:r>
        <w:rPr>
          <w:rFonts w:eastAsia="Times New Roman"/>
          <w:szCs w:val="24"/>
        </w:rPr>
        <w:lastRenderedPageBreak/>
        <w:t>φερειακό, εθνικό και διεθνές επίπεδο. Με τον τρόπο αυτό</w:t>
      </w:r>
      <w:r>
        <w:rPr>
          <w:rFonts w:eastAsia="Times New Roman"/>
          <w:szCs w:val="24"/>
        </w:rPr>
        <w:t>,</w:t>
      </w:r>
      <w:r>
        <w:rPr>
          <w:rFonts w:eastAsia="Times New Roman"/>
          <w:szCs w:val="24"/>
        </w:rPr>
        <w:t xml:space="preserve"> επιδιώκεται η καλύτερη δυνατή λειτουργία της ΕΡΤ3 σε οργανωτικό και διοικητι</w:t>
      </w:r>
      <w:r>
        <w:rPr>
          <w:rFonts w:eastAsia="Times New Roman"/>
          <w:szCs w:val="24"/>
        </w:rPr>
        <w:t xml:space="preserve">κό επίπεδο. </w:t>
      </w:r>
    </w:p>
    <w:p w14:paraId="51EE5241" w14:textId="77777777" w:rsidR="00C3097C" w:rsidRDefault="008D23CE">
      <w:pPr>
        <w:spacing w:line="600" w:lineRule="auto"/>
        <w:ind w:firstLine="720"/>
        <w:jc w:val="both"/>
        <w:rPr>
          <w:rFonts w:eastAsia="Times New Roman"/>
          <w:szCs w:val="24"/>
        </w:rPr>
      </w:pPr>
      <w:r>
        <w:rPr>
          <w:rFonts w:eastAsia="Times New Roman"/>
          <w:szCs w:val="24"/>
        </w:rPr>
        <w:t>Κυρίες και κύριοι Βουλευτές, οι προαναφερθείσες ρυθμίσεις αποτελούν πυλώνες της συνολικής μεταρρύθμισης στον χώρο του Τύπου. Είναι βήματα</w:t>
      </w:r>
      <w:r>
        <w:rPr>
          <w:rFonts w:eastAsia="Times New Roman"/>
          <w:szCs w:val="24"/>
        </w:rPr>
        <w:t>,</w:t>
      </w:r>
      <w:r>
        <w:rPr>
          <w:rFonts w:eastAsia="Times New Roman"/>
          <w:szCs w:val="24"/>
        </w:rPr>
        <w:t xml:space="preserve"> τα οποία μας φέρνουν πιο κοντά στη διαφάνεια, στη νομιμότητα, σε όσα ζητάει η κοινωνία εδώ και δεκαετίες</w:t>
      </w:r>
      <w:r>
        <w:rPr>
          <w:rFonts w:eastAsia="Times New Roman"/>
          <w:szCs w:val="24"/>
        </w:rPr>
        <w:t xml:space="preserve">. </w:t>
      </w:r>
    </w:p>
    <w:p w14:paraId="51EE5242" w14:textId="77777777" w:rsidR="00C3097C" w:rsidRDefault="008D23CE">
      <w:pPr>
        <w:spacing w:line="600" w:lineRule="auto"/>
        <w:ind w:firstLine="720"/>
        <w:jc w:val="both"/>
        <w:rPr>
          <w:rFonts w:eastAsia="Times New Roman" w:cs="Times New Roman"/>
          <w:b/>
          <w:szCs w:val="24"/>
        </w:rPr>
      </w:pPr>
      <w:r>
        <w:rPr>
          <w:rFonts w:eastAsia="Times New Roman"/>
          <w:szCs w:val="24"/>
        </w:rPr>
        <w:t>Στο σημείο αυτό</w:t>
      </w:r>
      <w:r>
        <w:rPr>
          <w:rFonts w:eastAsia="Times New Roman"/>
          <w:szCs w:val="24"/>
        </w:rPr>
        <w:t>,</w:t>
      </w:r>
      <w:r>
        <w:rPr>
          <w:rFonts w:eastAsia="Times New Roman"/>
          <w:szCs w:val="24"/>
        </w:rPr>
        <w:t xml:space="preserve"> μου δίνεται η ευκαιρία να αναφερθώ και στην τροπολογία που κατέθεσε το ΚΚΕ και έγινε αποδεκτή κατά το πρώτο της μέρος από το Υπουργείο μας, διότι ήταν το Υπουργείο στο οποίο συζητείται το σχετικό νομοσχέδιο, αλλά και το Υπουργείο Εργασίας, Κοινωνικής Ασφά</w:t>
      </w:r>
      <w:r>
        <w:rPr>
          <w:rFonts w:eastAsia="Times New Roman"/>
          <w:szCs w:val="24"/>
        </w:rPr>
        <w:t>λισης και Κοινωνικής Αλληλεγγύης, το οποίο είναι το καθ’ ύλην αρμόδιο Υπουργείο, το οποίο και καθορίζει η συγκεκριμένη τροπολογία ότι η αξιόλογη καθυστέρηση καταβολής δεδουλευμένων αποδοχών του εργαζομένου από τον εργοδότη, ανεξαρτήτως αιτίας καθυστέρησης,</w:t>
      </w:r>
      <w:r>
        <w:rPr>
          <w:rFonts w:eastAsia="Times New Roman"/>
          <w:szCs w:val="24"/>
        </w:rPr>
        <w:t xml:space="preserve"> θεωρείται μονομερής βλαπτική μεταβολή των όρων εργασίας. </w:t>
      </w:r>
    </w:p>
    <w:p w14:paraId="51EE5243" w14:textId="77777777" w:rsidR="00C3097C" w:rsidRDefault="008D23CE">
      <w:pPr>
        <w:spacing w:line="600" w:lineRule="auto"/>
        <w:ind w:firstLine="720"/>
        <w:jc w:val="both"/>
        <w:rPr>
          <w:rFonts w:eastAsia="Times New Roman"/>
          <w:szCs w:val="24"/>
        </w:rPr>
      </w:pPr>
      <w:r>
        <w:rPr>
          <w:rFonts w:eastAsia="Times New Roman"/>
          <w:szCs w:val="24"/>
        </w:rPr>
        <w:t>Νομίζω ότι αυτό πραγματικά</w:t>
      </w:r>
      <w:r>
        <w:rPr>
          <w:rFonts w:eastAsia="Times New Roman"/>
          <w:szCs w:val="24"/>
        </w:rPr>
        <w:t>,</w:t>
      </w:r>
      <w:r>
        <w:rPr>
          <w:rFonts w:eastAsia="Times New Roman"/>
          <w:szCs w:val="24"/>
        </w:rPr>
        <w:t xml:space="preserve"> μπορεί να βοηθήσει τη μισθωτή εργασία να διεκδικήσει με πιο αποτελεσματικό τρόπο τα </w:t>
      </w:r>
      <w:r>
        <w:rPr>
          <w:rFonts w:eastAsia="Times New Roman"/>
          <w:szCs w:val="24"/>
        </w:rPr>
        <w:lastRenderedPageBreak/>
        <w:t xml:space="preserve">δικαιώματά της, γιατί το φαινόμενο της καθυστέρησης καταβολής μισθών έχει πάρει πάρα </w:t>
      </w:r>
      <w:r>
        <w:rPr>
          <w:rFonts w:eastAsia="Times New Roman"/>
          <w:szCs w:val="24"/>
        </w:rPr>
        <w:t xml:space="preserve">πολύ ανησυχητικές διαστάσεις. </w:t>
      </w:r>
    </w:p>
    <w:p w14:paraId="51EE5244" w14:textId="77777777" w:rsidR="00C3097C" w:rsidRDefault="008D23CE">
      <w:pPr>
        <w:spacing w:line="600" w:lineRule="auto"/>
        <w:ind w:firstLine="720"/>
        <w:jc w:val="both"/>
        <w:rPr>
          <w:rFonts w:eastAsia="Times New Roman"/>
          <w:szCs w:val="24"/>
        </w:rPr>
      </w:pPr>
      <w:r>
        <w:rPr>
          <w:rFonts w:eastAsia="Times New Roman"/>
          <w:szCs w:val="24"/>
        </w:rPr>
        <w:t>Επιτρέψτε μου να αναφερθώ για το τέλος…</w:t>
      </w:r>
    </w:p>
    <w:p w14:paraId="51EE5245" w14:textId="77777777" w:rsidR="00C3097C" w:rsidRDefault="008D23CE">
      <w:pPr>
        <w:spacing w:line="600" w:lineRule="auto"/>
        <w:ind w:firstLine="720"/>
        <w:jc w:val="both"/>
        <w:rPr>
          <w:rFonts w:eastAsia="Times New Roman"/>
          <w:szCs w:val="24"/>
        </w:rPr>
      </w:pPr>
      <w:r>
        <w:rPr>
          <w:rFonts w:eastAsia="Times New Roman"/>
          <w:b/>
          <w:szCs w:val="24"/>
        </w:rPr>
        <w:t>ΑΝΝΑ-ΜΙΣΕΛ ΑΣΗΜΑΚΟΠΟΥΛΟΥ:</w:t>
      </w:r>
      <w:r>
        <w:rPr>
          <w:rFonts w:eastAsia="Times New Roman"/>
          <w:szCs w:val="24"/>
        </w:rPr>
        <w:t xml:space="preserve"> Δηλαδή τη δέχεστε; </w:t>
      </w:r>
    </w:p>
    <w:p w14:paraId="51EE5246" w14:textId="77777777" w:rsidR="00C3097C" w:rsidRDefault="008D23CE">
      <w:pPr>
        <w:spacing w:line="600" w:lineRule="auto"/>
        <w:ind w:firstLine="720"/>
        <w:jc w:val="both"/>
        <w:rPr>
          <w:rFonts w:eastAsia="Times New Roman"/>
          <w:szCs w:val="24"/>
        </w:rPr>
      </w:pPr>
      <w:r>
        <w:rPr>
          <w:rFonts w:eastAsia="Times New Roman"/>
          <w:b/>
          <w:szCs w:val="24"/>
        </w:rPr>
        <w:t>ΝΙΚΟΛΑΟΣ ΠΑΠΠΑΣ (Υπουργός Ψηφιακής Πολιτικής, Τηλεπικοινωνιών και Ενημέρωσης):</w:t>
      </w:r>
      <w:r>
        <w:rPr>
          <w:rFonts w:eastAsia="Times New Roman"/>
          <w:szCs w:val="24"/>
        </w:rPr>
        <w:t xml:space="preserve"> Ναι, κατά το πρώτο μέρος. Αυτό είπα. Έγινε αποδεκτή αμέσως</w:t>
      </w:r>
      <w:r>
        <w:rPr>
          <w:rFonts w:eastAsia="Times New Roman"/>
          <w:szCs w:val="24"/>
        </w:rPr>
        <w:t>,</w:t>
      </w:r>
      <w:r>
        <w:rPr>
          <w:rFonts w:eastAsia="Times New Roman"/>
          <w:szCs w:val="24"/>
        </w:rPr>
        <w:t xml:space="preserve"> </w:t>
      </w:r>
      <w:r>
        <w:rPr>
          <w:rFonts w:eastAsia="Times New Roman"/>
          <w:szCs w:val="24"/>
        </w:rPr>
        <w:t>κατά το πρώτο μέρος και από το Υπουργείο μας…</w:t>
      </w:r>
    </w:p>
    <w:p w14:paraId="51EE5247" w14:textId="77777777" w:rsidR="00C3097C" w:rsidRDefault="008D23CE">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Τι σημαίνει «αξιόλογη καθυστέρηση»;</w:t>
      </w:r>
    </w:p>
    <w:p w14:paraId="51EE5248" w14:textId="77777777" w:rsidR="00C3097C" w:rsidRDefault="008D23CE">
      <w:pPr>
        <w:spacing w:line="600" w:lineRule="auto"/>
        <w:ind w:firstLine="720"/>
        <w:jc w:val="both"/>
        <w:rPr>
          <w:rFonts w:eastAsia="Times New Roman"/>
          <w:szCs w:val="24"/>
        </w:rPr>
      </w:pPr>
      <w:r>
        <w:rPr>
          <w:rFonts w:eastAsia="Times New Roman"/>
          <w:b/>
          <w:szCs w:val="24"/>
        </w:rPr>
        <w:t>ΝΙΚΟΛΑΟΣ ΠΑΠΠΑΣ (Υπουργός Ψηφιακής Πολιτικής, Τηλεπικοινωνιών και Ενημέρωσης):</w:t>
      </w:r>
      <w:r>
        <w:rPr>
          <w:rFonts w:eastAsia="Times New Roman"/>
          <w:szCs w:val="24"/>
        </w:rPr>
        <w:t xml:space="preserve"> Εδώ έχετε δίκιο, κύριε </w:t>
      </w:r>
      <w:proofErr w:type="spellStart"/>
      <w:r>
        <w:rPr>
          <w:rFonts w:eastAsia="Times New Roman"/>
          <w:szCs w:val="24"/>
        </w:rPr>
        <w:t>Μπουκώρο</w:t>
      </w:r>
      <w:proofErr w:type="spellEnd"/>
      <w:r>
        <w:rPr>
          <w:rFonts w:eastAsia="Times New Roman"/>
          <w:szCs w:val="24"/>
        </w:rPr>
        <w:t>. Και θέλουμε να δούμε μήπως κάνουμε κάποια ν</w:t>
      </w:r>
      <w:r>
        <w:rPr>
          <w:rFonts w:eastAsia="Times New Roman"/>
          <w:szCs w:val="24"/>
        </w:rPr>
        <w:t>ομοτεχνική βελτίωση, η οποία να κάνει πολύ πιο συγκεκριμένο το χρονικό διάστημα, πο</w:t>
      </w:r>
      <w:r>
        <w:rPr>
          <w:rFonts w:eastAsia="Times New Roman"/>
          <w:szCs w:val="24"/>
        </w:rPr>
        <w:t>υ</w:t>
      </w:r>
      <w:r>
        <w:rPr>
          <w:rFonts w:eastAsia="Times New Roman"/>
          <w:szCs w:val="24"/>
        </w:rPr>
        <w:t xml:space="preserve"> θα κρίνει ότι έχουμε παράβαση της σύμβασης και δυσμενή αλλαγή της σύμβασης εργασίας. </w:t>
      </w:r>
    </w:p>
    <w:p w14:paraId="51EE5249" w14:textId="77777777" w:rsidR="00C3097C" w:rsidRDefault="008D23CE">
      <w:pPr>
        <w:spacing w:line="600" w:lineRule="auto"/>
        <w:ind w:firstLine="720"/>
        <w:jc w:val="both"/>
        <w:rPr>
          <w:rFonts w:eastAsia="Times New Roman"/>
          <w:szCs w:val="24"/>
        </w:rPr>
      </w:pPr>
      <w:r>
        <w:rPr>
          <w:rFonts w:eastAsia="Times New Roman"/>
          <w:szCs w:val="24"/>
        </w:rPr>
        <w:lastRenderedPageBreak/>
        <w:t>Επιτρέψτε μου, λοιπόν, τώρα να αναφερθώ σε κάποιες αλλαγές</w:t>
      </w:r>
      <w:r>
        <w:rPr>
          <w:rFonts w:eastAsia="Times New Roman"/>
          <w:szCs w:val="24"/>
        </w:rPr>
        <w:t>,</w:t>
      </w:r>
      <w:r>
        <w:rPr>
          <w:rFonts w:eastAsia="Times New Roman"/>
          <w:szCs w:val="24"/>
        </w:rPr>
        <w:t xml:space="preserve"> οι οποίες αφορούν τη Γενι</w:t>
      </w:r>
      <w:r>
        <w:rPr>
          <w:rFonts w:eastAsia="Times New Roman"/>
          <w:szCs w:val="24"/>
        </w:rPr>
        <w:t>κή Γραμματεία Τηλεπικοινωνιών και Ταχυδρομείων και την Εθνική Επιτροπή Τηλεπικοινωνιών και Ταχυδρομείων. Προτείνονται οι αναγκαίες τροποποιήσεις στο σχετικό ν.3783/2009</w:t>
      </w:r>
      <w:r>
        <w:rPr>
          <w:rFonts w:eastAsia="Times New Roman"/>
          <w:szCs w:val="24"/>
        </w:rPr>
        <w:t>,</w:t>
      </w:r>
      <w:r>
        <w:rPr>
          <w:rFonts w:eastAsia="Times New Roman"/>
          <w:szCs w:val="24"/>
        </w:rPr>
        <w:t xml:space="preserve"> ώστε οι </w:t>
      </w:r>
      <w:proofErr w:type="spellStart"/>
      <w:r>
        <w:rPr>
          <w:rFonts w:eastAsia="Times New Roman"/>
          <w:szCs w:val="24"/>
        </w:rPr>
        <w:t>πάροχοι</w:t>
      </w:r>
      <w:proofErr w:type="spellEnd"/>
      <w:r>
        <w:rPr>
          <w:rFonts w:eastAsia="Times New Roman"/>
          <w:szCs w:val="24"/>
        </w:rPr>
        <w:t xml:space="preserve"> υπηρεσιών ηλεκτρονικών επικοινωνιών να τηρούν με πιο λειτουργικό τρόπο</w:t>
      </w:r>
      <w:r>
        <w:rPr>
          <w:rFonts w:eastAsia="Times New Roman"/>
          <w:szCs w:val="24"/>
        </w:rPr>
        <w:t xml:space="preserve"> και σε ψηφιακή μορφή τα στοιχεία ταυτότητας κάθε συνδρομητή. Προσδιορίζεται, επίσης, ανώτατο όριο στις ενεργές καρτοκινητές συνδέσεις ανά </w:t>
      </w:r>
      <w:proofErr w:type="spellStart"/>
      <w:r>
        <w:rPr>
          <w:rFonts w:eastAsia="Times New Roman"/>
          <w:szCs w:val="24"/>
        </w:rPr>
        <w:t>πάροχο</w:t>
      </w:r>
      <w:proofErr w:type="spellEnd"/>
      <w:r>
        <w:rPr>
          <w:rFonts w:eastAsia="Times New Roman"/>
          <w:szCs w:val="24"/>
        </w:rPr>
        <w:t>. Αυτήν τη στιγμή δεν υπάρχει όριο στα πόσα καρτοκινητά μπορεί…</w:t>
      </w:r>
    </w:p>
    <w:p w14:paraId="51EE524A" w14:textId="77777777" w:rsidR="00C3097C" w:rsidRDefault="008D23C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Υπουργέ,</w:t>
      </w:r>
      <w:r>
        <w:rPr>
          <w:rFonts w:eastAsia="Times New Roman"/>
          <w:szCs w:val="24"/>
        </w:rPr>
        <w:t xml:space="preserve"> σας παρακαλώ να αναφέρετε τον γενικό αριθμό της τροπολογίας. Αυτή τώρα που αναλύετε, αν δεν κάνω λάθος, είναι η </w:t>
      </w:r>
      <w:r>
        <w:rPr>
          <w:rFonts w:eastAsia="Times New Roman"/>
          <w:szCs w:val="24"/>
        </w:rPr>
        <w:t xml:space="preserve">με γενικό αριθμό </w:t>
      </w:r>
      <w:r>
        <w:rPr>
          <w:rFonts w:eastAsia="Times New Roman"/>
          <w:szCs w:val="24"/>
        </w:rPr>
        <w:t>1223.</w:t>
      </w:r>
    </w:p>
    <w:p w14:paraId="51EE524B" w14:textId="77777777" w:rsidR="00C3097C" w:rsidRDefault="008D23CE">
      <w:pPr>
        <w:spacing w:line="600" w:lineRule="auto"/>
        <w:ind w:firstLine="720"/>
        <w:jc w:val="both"/>
        <w:rPr>
          <w:rFonts w:eastAsia="Times New Roman"/>
          <w:szCs w:val="24"/>
        </w:rPr>
      </w:pPr>
      <w:r>
        <w:rPr>
          <w:rFonts w:eastAsia="Times New Roman"/>
          <w:b/>
          <w:szCs w:val="24"/>
        </w:rPr>
        <w:t>ΝΙΚΟΛΑΟΣ ΠΑΠΠΑΣ (Υπουργός Ψηφιακής Πολιτικής, Τηλεπικοινωνιών και Ενημέρωσης):</w:t>
      </w:r>
      <w:r>
        <w:rPr>
          <w:rFonts w:eastAsia="Times New Roman"/>
          <w:szCs w:val="24"/>
        </w:rPr>
        <w:t xml:space="preserve"> Φοβάμαι ότι δεν την έχω κάπου πρόχειρη μα</w:t>
      </w:r>
      <w:r>
        <w:rPr>
          <w:rFonts w:eastAsia="Times New Roman"/>
          <w:szCs w:val="24"/>
        </w:rPr>
        <w:t>ζί μου, κύριε Πρόεδρε. Ζητώ συγγνώμη.</w:t>
      </w:r>
    </w:p>
    <w:p w14:paraId="51EE524C" w14:textId="77777777" w:rsidR="00C3097C" w:rsidRDefault="008D23CE">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Ναι, η </w:t>
      </w:r>
      <w:r>
        <w:rPr>
          <w:rFonts w:eastAsia="Times New Roman"/>
          <w:szCs w:val="24"/>
        </w:rPr>
        <w:t xml:space="preserve">με γενικό αριθμό </w:t>
      </w:r>
      <w:r>
        <w:rPr>
          <w:rFonts w:eastAsia="Times New Roman"/>
          <w:szCs w:val="24"/>
        </w:rPr>
        <w:t>1223 είναι. Το λέω αυτό</w:t>
      </w:r>
      <w:r>
        <w:rPr>
          <w:rFonts w:eastAsia="Times New Roman"/>
          <w:szCs w:val="24"/>
        </w:rPr>
        <w:t>,</w:t>
      </w:r>
      <w:r>
        <w:rPr>
          <w:rFonts w:eastAsia="Times New Roman"/>
          <w:szCs w:val="24"/>
        </w:rPr>
        <w:t xml:space="preserve"> για να καταλαβαίνουν οι συνάδελφοι για ποια τροπολογία μιλάτε. </w:t>
      </w:r>
    </w:p>
    <w:p w14:paraId="51EE524D" w14:textId="77777777" w:rsidR="00C3097C" w:rsidRDefault="008D23CE">
      <w:pPr>
        <w:spacing w:line="600" w:lineRule="auto"/>
        <w:ind w:firstLine="720"/>
        <w:jc w:val="both"/>
        <w:rPr>
          <w:rFonts w:eastAsia="Times New Roman"/>
          <w:szCs w:val="24"/>
        </w:rPr>
      </w:pPr>
      <w:r>
        <w:rPr>
          <w:rFonts w:eastAsia="Times New Roman"/>
          <w:b/>
          <w:szCs w:val="24"/>
        </w:rPr>
        <w:t xml:space="preserve">ΝΙΚΟΛΑΟΣ ΠΑΠΠΑΣ (Υπουργός Ψηφιακής Πολιτικής, Τηλεπικοινωνιών και </w:t>
      </w:r>
      <w:r>
        <w:rPr>
          <w:rFonts w:eastAsia="Times New Roman"/>
          <w:b/>
          <w:szCs w:val="24"/>
        </w:rPr>
        <w:t>Ενημέρωσης):</w:t>
      </w:r>
      <w:r>
        <w:rPr>
          <w:rFonts w:eastAsia="Times New Roman"/>
          <w:szCs w:val="24"/>
        </w:rPr>
        <w:t xml:space="preserve"> Πρόκειται, λοιπόν, για μια τροπολογία</w:t>
      </w:r>
      <w:r>
        <w:rPr>
          <w:rFonts w:eastAsia="Times New Roman"/>
          <w:szCs w:val="24"/>
        </w:rPr>
        <w:t>,</w:t>
      </w:r>
      <w:r>
        <w:rPr>
          <w:rFonts w:eastAsia="Times New Roman"/>
          <w:szCs w:val="24"/>
        </w:rPr>
        <w:t xml:space="preserve"> η οποία προσδιορίζει ανώτατο όριο στις ενεργές καρτοκινητές συνδέσεις που μπορεί να έχει κάθε κάτοχος. Αντιλαμβάνεστε ποιο πρόβλημα πάμε να λύσουμε με αυτήν την παρέμβαση, διότι υπήρχαν άτομα τα οποία ενε</w:t>
      </w:r>
      <w:r>
        <w:rPr>
          <w:rFonts w:eastAsia="Times New Roman"/>
          <w:szCs w:val="24"/>
        </w:rPr>
        <w:t xml:space="preserve">ργοποιούσαν πάρα πολλά καρτοκινητά, </w:t>
      </w:r>
      <w:r>
        <w:rPr>
          <w:rFonts w:eastAsia="Times New Roman"/>
          <w:szCs w:val="24"/>
        </w:rPr>
        <w:t>που</w:t>
      </w:r>
      <w:r>
        <w:rPr>
          <w:rFonts w:eastAsia="Times New Roman"/>
          <w:szCs w:val="24"/>
        </w:rPr>
        <w:t xml:space="preserve"> ύστερα μεταβιβάζονταν σε τρίτους, χωρίς κα</w:t>
      </w:r>
      <w:r>
        <w:rPr>
          <w:rFonts w:eastAsia="Times New Roman"/>
          <w:szCs w:val="24"/>
        </w:rPr>
        <w:t>μ</w:t>
      </w:r>
      <w:r>
        <w:rPr>
          <w:rFonts w:eastAsia="Times New Roman"/>
          <w:szCs w:val="24"/>
        </w:rPr>
        <w:t>μία δυνατότητα από την πολιτεία να μπορεί να έχει τα στοιχεία αυτών</w:t>
      </w:r>
      <w:r>
        <w:rPr>
          <w:rFonts w:eastAsia="Times New Roman"/>
          <w:szCs w:val="24"/>
        </w:rPr>
        <w:t>,</w:t>
      </w:r>
      <w:r>
        <w:rPr>
          <w:rFonts w:eastAsia="Times New Roman"/>
          <w:szCs w:val="24"/>
        </w:rPr>
        <w:t xml:space="preserve"> που πραγματικά χρησιμοποιούν αυτά τα τηλέφωνα. </w:t>
      </w:r>
    </w:p>
    <w:p w14:paraId="51EE524E" w14:textId="77777777" w:rsidR="00C3097C" w:rsidRDefault="008D23CE">
      <w:pPr>
        <w:spacing w:line="600" w:lineRule="auto"/>
        <w:ind w:firstLine="720"/>
        <w:jc w:val="both"/>
        <w:rPr>
          <w:rFonts w:eastAsia="Times New Roman"/>
          <w:szCs w:val="24"/>
        </w:rPr>
      </w:pPr>
      <w:r>
        <w:rPr>
          <w:rFonts w:eastAsia="Times New Roman"/>
          <w:szCs w:val="24"/>
        </w:rPr>
        <w:t>Και βεβαίως</w:t>
      </w:r>
      <w:r>
        <w:rPr>
          <w:rFonts w:eastAsia="Times New Roman"/>
          <w:szCs w:val="24"/>
        </w:rPr>
        <w:t>,</w:t>
      </w:r>
      <w:r>
        <w:rPr>
          <w:rFonts w:eastAsia="Times New Roman"/>
          <w:szCs w:val="24"/>
        </w:rPr>
        <w:t xml:space="preserve"> προτείνεται η τροποποίηση του υποχρεωτικού </w:t>
      </w:r>
      <w:r>
        <w:rPr>
          <w:rFonts w:eastAsia="Times New Roman"/>
          <w:szCs w:val="24"/>
        </w:rPr>
        <w:t>χρόνου διατήρησης των στοιχείων ταυτοποίησης των χρηστών καρτοκινητής</w:t>
      </w:r>
      <w:r>
        <w:rPr>
          <w:rFonts w:eastAsia="Times New Roman"/>
          <w:szCs w:val="24"/>
        </w:rPr>
        <w:t>,</w:t>
      </w:r>
      <w:r>
        <w:rPr>
          <w:rFonts w:eastAsia="Times New Roman"/>
          <w:szCs w:val="24"/>
        </w:rPr>
        <w:t xml:space="preserve"> από έναν χρόνο σε τρία χρόνια. Έτσι, επιδιώκουμε την αποτελεσματικότητα της διαδικασίας της ταυτοποίησης και βεβαίως</w:t>
      </w:r>
      <w:r>
        <w:rPr>
          <w:rFonts w:eastAsia="Times New Roman"/>
          <w:szCs w:val="24"/>
        </w:rPr>
        <w:t>,</w:t>
      </w:r>
      <w:r>
        <w:rPr>
          <w:rFonts w:eastAsia="Times New Roman"/>
          <w:szCs w:val="24"/>
        </w:rPr>
        <w:t xml:space="preserve"> υπάρχουν άλλα ζητήματα ασφάλειας, τα οποία πρέπει να τα λάβουμε πάρ</w:t>
      </w:r>
      <w:r>
        <w:rPr>
          <w:rFonts w:eastAsia="Times New Roman"/>
          <w:szCs w:val="24"/>
        </w:rPr>
        <w:t xml:space="preserve">α πολύ σοβαρά υπόψη. </w:t>
      </w:r>
    </w:p>
    <w:p w14:paraId="51EE524F" w14:textId="77777777" w:rsidR="00C3097C" w:rsidRDefault="008D23CE">
      <w:pPr>
        <w:spacing w:line="600" w:lineRule="auto"/>
        <w:ind w:firstLine="720"/>
        <w:jc w:val="both"/>
        <w:rPr>
          <w:rFonts w:eastAsia="Times New Roman"/>
          <w:szCs w:val="24"/>
        </w:rPr>
      </w:pPr>
      <w:r>
        <w:rPr>
          <w:rFonts w:eastAsia="Times New Roman"/>
          <w:szCs w:val="24"/>
        </w:rPr>
        <w:lastRenderedPageBreak/>
        <w:t xml:space="preserve">Υπάρχει τροποποίηση σε σχέση με τον ταχυδρομικό κώδικα, ο οποίος αποτελεί εθνικό </w:t>
      </w:r>
      <w:proofErr w:type="spellStart"/>
      <w:r>
        <w:rPr>
          <w:rFonts w:eastAsia="Times New Roman"/>
          <w:szCs w:val="24"/>
        </w:rPr>
        <w:t>αριθμοδοτικό</w:t>
      </w:r>
      <w:proofErr w:type="spellEnd"/>
      <w:r>
        <w:rPr>
          <w:rFonts w:eastAsia="Times New Roman"/>
          <w:szCs w:val="24"/>
        </w:rPr>
        <w:t xml:space="preserve"> πόρο και ως εκ τούτου</w:t>
      </w:r>
      <w:r>
        <w:rPr>
          <w:rFonts w:eastAsia="Times New Roman"/>
          <w:szCs w:val="24"/>
        </w:rPr>
        <w:t>,</w:t>
      </w:r>
      <w:r>
        <w:rPr>
          <w:rFonts w:eastAsia="Times New Roman"/>
          <w:szCs w:val="24"/>
        </w:rPr>
        <w:t xml:space="preserve"> είναι απολύτως αναγκαία η προσθήκη διάταξης στον ν.4053/2012 για την ορθότερη διαχείριση και αξιοποίησή του από το κρ</w:t>
      </w:r>
      <w:r>
        <w:rPr>
          <w:rFonts w:eastAsia="Times New Roman"/>
          <w:szCs w:val="24"/>
        </w:rPr>
        <w:t xml:space="preserve">άτος, με στόχο την επιτάχυνση της διακίνησης αλληλογραφίας και την επίτευξη της ποιότητας της ταχυδρομικής υπηρεσίας προς όφελος όλων των κατοίκων της επικράτειας. </w:t>
      </w:r>
    </w:p>
    <w:p w14:paraId="51EE5250" w14:textId="77777777" w:rsidR="00C3097C" w:rsidRDefault="008D23CE">
      <w:pPr>
        <w:spacing w:line="600" w:lineRule="auto"/>
        <w:ind w:firstLine="720"/>
        <w:jc w:val="both"/>
        <w:rPr>
          <w:rFonts w:eastAsia="Times New Roman"/>
          <w:szCs w:val="24"/>
        </w:rPr>
      </w:pPr>
      <w:r>
        <w:rPr>
          <w:rFonts w:eastAsia="Times New Roman"/>
          <w:szCs w:val="24"/>
        </w:rPr>
        <w:t>Κρίνεται, επίσης, σκόπιμη η τροποποίηση των διατάξεων του ν.4070/2012, ώστε οι αρμοδιότητες</w:t>
      </w:r>
      <w:r>
        <w:rPr>
          <w:rFonts w:eastAsia="Times New Roman"/>
          <w:szCs w:val="24"/>
        </w:rPr>
        <w:t xml:space="preserve"> της Εθνικής Επιτροπής Τηλεπικοινωνιών και Ταχυδρομείων</w:t>
      </w:r>
      <w:r>
        <w:rPr>
          <w:rFonts w:eastAsia="Times New Roman"/>
          <w:szCs w:val="24"/>
        </w:rPr>
        <w:t>,</w:t>
      </w:r>
      <w:r>
        <w:rPr>
          <w:rFonts w:eastAsia="Times New Roman"/>
          <w:szCs w:val="24"/>
        </w:rPr>
        <w:t xml:space="preserve"> αναφορικά με τα θέματα της ηλεκτρονικής υπογραφής και τους εμπλεκόμενους με αυτά φορείς</w:t>
      </w:r>
      <w:r>
        <w:rPr>
          <w:rFonts w:eastAsia="Times New Roman"/>
          <w:szCs w:val="24"/>
        </w:rPr>
        <w:t>,</w:t>
      </w:r>
      <w:r>
        <w:rPr>
          <w:rFonts w:eastAsia="Times New Roman"/>
          <w:szCs w:val="24"/>
        </w:rPr>
        <w:t xml:space="preserve"> να επανακαθοριστούν και να προσδιορίζονται</w:t>
      </w:r>
      <w:r>
        <w:rPr>
          <w:rFonts w:eastAsia="Times New Roman"/>
          <w:szCs w:val="24"/>
        </w:rPr>
        <w:t>,</w:t>
      </w:r>
      <w:r>
        <w:rPr>
          <w:rFonts w:eastAsia="Times New Roman"/>
          <w:szCs w:val="24"/>
        </w:rPr>
        <w:t xml:space="preserve"> σε συμφωνία με τις αρμοδιότητες του εποπτικού φορέα που προβλέπονται στον σχετικό ευρωπαϊκό κανονισμό με αριθμό 910/2014.</w:t>
      </w:r>
    </w:p>
    <w:p w14:paraId="51EE5251" w14:textId="77777777" w:rsidR="00C3097C" w:rsidRDefault="008D23CE">
      <w:pPr>
        <w:spacing w:line="600" w:lineRule="auto"/>
        <w:ind w:firstLine="720"/>
        <w:jc w:val="both"/>
        <w:rPr>
          <w:rFonts w:eastAsia="Times New Roman"/>
          <w:szCs w:val="24"/>
        </w:rPr>
      </w:pPr>
      <w:r>
        <w:rPr>
          <w:rFonts w:eastAsia="Times New Roman"/>
          <w:szCs w:val="24"/>
        </w:rPr>
        <w:t xml:space="preserve">Στο ίδιο πλαίσιο είναι αναγκαία η </w:t>
      </w:r>
      <w:r>
        <w:rPr>
          <w:rFonts w:eastAsia="Times New Roman"/>
          <w:szCs w:val="24"/>
        </w:rPr>
        <w:t>αντικατάσταση</w:t>
      </w:r>
      <w:r>
        <w:rPr>
          <w:rFonts w:eastAsia="Times New Roman"/>
          <w:szCs w:val="24"/>
        </w:rPr>
        <w:t xml:space="preserve"> των λέξεων «ηλεκτρονικές υπογραφές»</w:t>
      </w:r>
      <w:r>
        <w:rPr>
          <w:rFonts w:eastAsia="Times New Roman"/>
          <w:szCs w:val="24"/>
        </w:rPr>
        <w:t>,</w:t>
      </w:r>
      <w:r>
        <w:rPr>
          <w:rFonts w:eastAsia="Times New Roman"/>
          <w:szCs w:val="24"/>
        </w:rPr>
        <w:t xml:space="preserve"> με τις λέξεις «υπηρεσίες εμπιστοσύνης». Είναι αν</w:t>
      </w:r>
      <w:r>
        <w:rPr>
          <w:rFonts w:eastAsia="Times New Roman"/>
          <w:szCs w:val="24"/>
        </w:rPr>
        <w:t xml:space="preserve">αγκαία η αντικατάστασή </w:t>
      </w:r>
      <w:r>
        <w:rPr>
          <w:rFonts w:eastAsia="Times New Roman"/>
          <w:szCs w:val="24"/>
        </w:rPr>
        <w:t xml:space="preserve">τους, </w:t>
      </w:r>
      <w:r>
        <w:rPr>
          <w:rFonts w:eastAsia="Times New Roman"/>
          <w:szCs w:val="24"/>
        </w:rPr>
        <w:t>προκειμένου η Εθνική Επιτροπή Τηλεπικοινωνιών και Ταχυδρομείων</w:t>
      </w:r>
      <w:r>
        <w:rPr>
          <w:rFonts w:eastAsia="Times New Roman"/>
          <w:szCs w:val="24"/>
        </w:rPr>
        <w:t>,</w:t>
      </w:r>
      <w:r>
        <w:rPr>
          <w:rFonts w:eastAsia="Times New Roman"/>
          <w:szCs w:val="24"/>
        </w:rPr>
        <w:t xml:space="preserve"> ως ε</w:t>
      </w:r>
      <w:r>
        <w:rPr>
          <w:rFonts w:eastAsia="Times New Roman"/>
          <w:szCs w:val="24"/>
        </w:rPr>
        <w:lastRenderedPageBreak/>
        <w:t>ποπτεύουσα αρχή των υπηρεσιών εμπιστοσύνης</w:t>
      </w:r>
      <w:r>
        <w:rPr>
          <w:rFonts w:eastAsia="Times New Roman"/>
          <w:szCs w:val="24"/>
        </w:rPr>
        <w:t>,</w:t>
      </w:r>
      <w:r>
        <w:rPr>
          <w:rFonts w:eastAsia="Times New Roman"/>
          <w:szCs w:val="24"/>
        </w:rPr>
        <w:t xml:space="preserve"> να έχει τη δυνατότητα επιβολής κυρώσεων σε περίπτωση παράβασης της νομοθεσίας.</w:t>
      </w:r>
    </w:p>
    <w:p w14:paraId="51EE5252" w14:textId="77777777" w:rsidR="00C3097C" w:rsidRDefault="008D23CE">
      <w:pPr>
        <w:spacing w:line="600" w:lineRule="auto"/>
        <w:ind w:firstLine="720"/>
        <w:jc w:val="both"/>
        <w:rPr>
          <w:rFonts w:eastAsia="Times New Roman"/>
          <w:szCs w:val="24"/>
        </w:rPr>
      </w:pPr>
      <w:r>
        <w:rPr>
          <w:rFonts w:eastAsia="Times New Roman"/>
          <w:szCs w:val="24"/>
        </w:rPr>
        <w:t xml:space="preserve">Λόγω των αυξημένων αρμοδιοτήτων του </w:t>
      </w:r>
      <w:r>
        <w:rPr>
          <w:rFonts w:eastAsia="Times New Roman"/>
          <w:szCs w:val="24"/>
        </w:rPr>
        <w:t xml:space="preserve">υπηρεσιακού συμβουλίου του προσωπικού της ΕΕΤΤ, η συμμετοχή προϊστάμενου διεύθυνσης της ΕΕΤΤ στο υπηρεσιακό συμβούλιο κρίνεται απαραίτητη, προκειμένου το συμβούλιο να έχει σαφέστερη και πιο άμεση γνώση του παραγόμενου έργου του προσωπικού. </w:t>
      </w:r>
    </w:p>
    <w:p w14:paraId="51EE5253" w14:textId="77777777" w:rsidR="00C3097C" w:rsidRDefault="008D23CE">
      <w:pPr>
        <w:spacing w:line="600" w:lineRule="auto"/>
        <w:ind w:firstLine="720"/>
        <w:jc w:val="both"/>
        <w:rPr>
          <w:rFonts w:eastAsia="Times New Roman"/>
          <w:szCs w:val="24"/>
        </w:rPr>
      </w:pPr>
      <w:r>
        <w:rPr>
          <w:rFonts w:eastAsia="Times New Roman"/>
          <w:szCs w:val="24"/>
        </w:rPr>
        <w:t>Εν συνεχεία, πρ</w:t>
      </w:r>
      <w:r>
        <w:rPr>
          <w:rFonts w:eastAsia="Times New Roman"/>
          <w:szCs w:val="24"/>
        </w:rPr>
        <w:t>οτείνεται</w:t>
      </w:r>
      <w:r>
        <w:rPr>
          <w:rFonts w:eastAsia="Times New Roman"/>
          <w:szCs w:val="24"/>
        </w:rPr>
        <w:t>,</w:t>
      </w:r>
      <w:r>
        <w:rPr>
          <w:rFonts w:eastAsia="Times New Roman"/>
          <w:szCs w:val="24"/>
        </w:rPr>
        <w:t xml:space="preserve"> η προσθήκη διάταξης</w:t>
      </w:r>
      <w:r>
        <w:rPr>
          <w:rFonts w:eastAsia="Times New Roman"/>
          <w:szCs w:val="24"/>
        </w:rPr>
        <w:t>,</w:t>
      </w:r>
      <w:r>
        <w:rPr>
          <w:rFonts w:eastAsia="Times New Roman"/>
          <w:szCs w:val="24"/>
        </w:rPr>
        <w:t xml:space="preserve"> προκειμένου να διασφαλιστεί ότι τα δίκτυα κινητών επικοινωνιών θα διαθέτουν την αναγκαία λειτουργικότητα</w:t>
      </w:r>
      <w:r>
        <w:rPr>
          <w:rFonts w:eastAsia="Times New Roman"/>
          <w:szCs w:val="24"/>
        </w:rPr>
        <w:t>,</w:t>
      </w:r>
      <w:r>
        <w:rPr>
          <w:rFonts w:eastAsia="Times New Roman"/>
          <w:szCs w:val="24"/>
        </w:rPr>
        <w:t xml:space="preserve"> χωρίς κόστος για την ενημέρωση των πολιτών</w:t>
      </w:r>
      <w:r>
        <w:rPr>
          <w:rFonts w:eastAsia="Times New Roman"/>
          <w:szCs w:val="24"/>
        </w:rPr>
        <w:t>,</w:t>
      </w:r>
      <w:r>
        <w:rPr>
          <w:rFonts w:eastAsia="Times New Roman"/>
          <w:szCs w:val="24"/>
        </w:rPr>
        <w:t xml:space="preserve"> σε περιπτώσεις εκτάκτου ανάγκης. Αν γίνει δηλαδή ένας σεισμός, να μπορεί ν</w:t>
      </w:r>
      <w:r>
        <w:rPr>
          <w:rFonts w:eastAsia="Times New Roman"/>
          <w:szCs w:val="24"/>
        </w:rPr>
        <w:t>α ενημερωθεί ο πολίτης, το κοινό, χωρίς να υπάρχουν εκείνη τη στιγμή θέματα προστριβών για τιμές, απολαβές κ.λπ.</w:t>
      </w:r>
      <w:r>
        <w:rPr>
          <w:rFonts w:eastAsia="Times New Roman"/>
          <w:szCs w:val="24"/>
        </w:rPr>
        <w:t>.</w:t>
      </w:r>
      <w:r>
        <w:rPr>
          <w:rFonts w:eastAsia="Times New Roman"/>
          <w:szCs w:val="24"/>
        </w:rPr>
        <w:t xml:space="preserve"> </w:t>
      </w:r>
    </w:p>
    <w:p w14:paraId="51EE5254" w14:textId="77777777" w:rsidR="00C3097C" w:rsidRDefault="008D23CE">
      <w:pPr>
        <w:spacing w:line="600" w:lineRule="auto"/>
        <w:ind w:firstLine="720"/>
        <w:jc w:val="both"/>
        <w:rPr>
          <w:rFonts w:eastAsia="Times New Roman"/>
          <w:szCs w:val="24"/>
        </w:rPr>
      </w:pPr>
      <w:r>
        <w:rPr>
          <w:rFonts w:eastAsia="Times New Roman"/>
          <w:szCs w:val="24"/>
        </w:rPr>
        <w:t>Η ρύθμιση για τη διαδικασία διαμεσολάβησης συμβάλλει στην ταχύτερη επίτευξη συμφωνίας και τη μείωση αριθμού των αιτημάτων επίλυσης διαφορών π</w:t>
      </w:r>
      <w:r>
        <w:rPr>
          <w:rFonts w:eastAsia="Times New Roman"/>
          <w:szCs w:val="24"/>
        </w:rPr>
        <w:t>ρος τον εθνικό οργανισμό επίλυσης διαφορών, που είναι βεβαίως η Εθνική Επιτροπή Τηλεπικοινωνιών.</w:t>
      </w:r>
    </w:p>
    <w:p w14:paraId="51EE5255" w14:textId="77777777" w:rsidR="00C3097C" w:rsidRDefault="008D23CE">
      <w:pPr>
        <w:spacing w:line="600" w:lineRule="auto"/>
        <w:ind w:firstLine="720"/>
        <w:jc w:val="both"/>
        <w:rPr>
          <w:rFonts w:eastAsia="Times New Roman"/>
          <w:szCs w:val="24"/>
        </w:rPr>
      </w:pPr>
      <w:r>
        <w:rPr>
          <w:rFonts w:eastAsia="Times New Roman"/>
          <w:szCs w:val="24"/>
        </w:rPr>
        <w:lastRenderedPageBreak/>
        <w:t xml:space="preserve">Τέλος, επιμέρους νομοτεχνικές βελτιώσεις στο σύνολο του νομοσχεδίου αφορούν συντακτικές και ορθογραφικές διορθώσεις, ενώ έγιναν αποδεκτές οι παρατηρήσεις της </w:t>
      </w:r>
      <w:r>
        <w:rPr>
          <w:rFonts w:eastAsia="Times New Roman"/>
          <w:szCs w:val="24"/>
        </w:rPr>
        <w:t>έ</w:t>
      </w:r>
      <w:r>
        <w:rPr>
          <w:rFonts w:eastAsia="Times New Roman"/>
          <w:szCs w:val="24"/>
        </w:rPr>
        <w:t>κθεσης της Επιστημονικής Υπηρεσίας της Βουλής.</w:t>
      </w:r>
    </w:p>
    <w:p w14:paraId="51EE5256"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Επίσης, θα ήθελα να πω το εξής, πριν κλείσω.</w:t>
      </w:r>
    </w:p>
    <w:p w14:paraId="51EE5257"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Έχετε έτοιμες τις νομοτεχνικές βελτιώσεις;</w:t>
      </w:r>
    </w:p>
    <w:p w14:paraId="51EE5258"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Ναι.</w:t>
      </w:r>
    </w:p>
    <w:p w14:paraId="51EE5259"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 (Νικήτας Κακλαμάνης):</w:t>
      </w:r>
      <w:r>
        <w:rPr>
          <w:rFonts w:eastAsia="Times New Roman" w:cs="Times New Roman"/>
          <w:szCs w:val="24"/>
        </w:rPr>
        <w:t xml:space="preserve"> Ωραία. Όταν κατέβετε από το Βήμα, να δοθούν στα Πρακτικά</w:t>
      </w:r>
      <w:r>
        <w:rPr>
          <w:rFonts w:eastAsia="Times New Roman" w:cs="Times New Roman"/>
          <w:szCs w:val="24"/>
        </w:rPr>
        <w:t>,</w:t>
      </w:r>
      <w:r>
        <w:rPr>
          <w:rFonts w:eastAsia="Times New Roman" w:cs="Times New Roman"/>
          <w:szCs w:val="24"/>
        </w:rPr>
        <w:t xml:space="preserve"> για να διανεμηθούν.</w:t>
      </w:r>
    </w:p>
    <w:p w14:paraId="51EE525A"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Για τη διαχείριση των δορυφορικών τροχιών είπατε κάτι;</w:t>
      </w:r>
    </w:p>
    <w:p w14:paraId="51EE525B"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w:t>
      </w:r>
      <w:r>
        <w:rPr>
          <w:rFonts w:eastAsia="Times New Roman" w:cs="Times New Roman"/>
          <w:b/>
          <w:szCs w:val="24"/>
        </w:rPr>
        <w:t>Ενημέρωσης):</w:t>
      </w:r>
      <w:r>
        <w:rPr>
          <w:rFonts w:eastAsia="Times New Roman" w:cs="Times New Roman"/>
          <w:szCs w:val="24"/>
        </w:rPr>
        <w:t xml:space="preserve"> Όχι, δεν σας είπα κάτι. Μου διέφυγε.</w:t>
      </w:r>
    </w:p>
    <w:p w14:paraId="51EE525C"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lastRenderedPageBreak/>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Μήπως μπορείτε να αναφερθείτε</w:t>
      </w:r>
      <w:r>
        <w:rPr>
          <w:rFonts w:eastAsia="Times New Roman" w:cs="Times New Roman"/>
          <w:szCs w:val="24"/>
        </w:rPr>
        <w:t>,</w:t>
      </w:r>
      <w:r>
        <w:rPr>
          <w:rFonts w:eastAsia="Times New Roman" w:cs="Times New Roman"/>
          <w:szCs w:val="24"/>
        </w:rPr>
        <w:t xml:space="preserve"> για να ξέρουμε;</w:t>
      </w:r>
    </w:p>
    <w:p w14:paraId="51EE525D"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Επιτρέψτε μου να πάρω λίγο χρόνο για να</w:t>
      </w:r>
      <w:r>
        <w:rPr>
          <w:rFonts w:eastAsia="Times New Roman" w:cs="Times New Roman"/>
          <w:szCs w:val="24"/>
        </w:rPr>
        <w:t xml:space="preserve"> αναφερθώ. </w:t>
      </w:r>
    </w:p>
    <w:p w14:paraId="51EE525E"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Ευχαριστούμε πολύ.</w:t>
      </w:r>
    </w:p>
    <w:p w14:paraId="51EE525F"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Θα ήθελα να κάνω μια τελευταία επισήμανση. Ο Αρχηγός της Αξιωματικής Αντιπολίτευσης, θέλοντας προφανώς να ενισχύσει τον αντιπολιτε</w:t>
      </w:r>
      <w:r>
        <w:rPr>
          <w:rFonts w:eastAsia="Times New Roman" w:cs="Times New Roman"/>
          <w:szCs w:val="24"/>
        </w:rPr>
        <w:t xml:space="preserve">υτικό του λόγο, παρουσίασε </w:t>
      </w:r>
      <w:proofErr w:type="spellStart"/>
      <w:r>
        <w:rPr>
          <w:rFonts w:eastAsia="Times New Roman" w:cs="Times New Roman"/>
          <w:szCs w:val="24"/>
        </w:rPr>
        <w:t>εκατόν</w:t>
      </w:r>
      <w:proofErr w:type="spellEnd"/>
      <w:r>
        <w:rPr>
          <w:rFonts w:eastAsia="Times New Roman" w:cs="Times New Roman"/>
          <w:szCs w:val="24"/>
        </w:rPr>
        <w:t xml:space="preserve"> πενήντα εννέα τροπολογίες</w:t>
      </w:r>
      <w:r>
        <w:rPr>
          <w:rFonts w:eastAsia="Times New Roman" w:cs="Times New Roman"/>
          <w:szCs w:val="24"/>
        </w:rPr>
        <w:t>,</w:t>
      </w:r>
      <w:r>
        <w:rPr>
          <w:rFonts w:eastAsia="Times New Roman" w:cs="Times New Roman"/>
          <w:szCs w:val="24"/>
        </w:rPr>
        <w:t xml:space="preserve"> οι οποίες δήθεν κατατέθηκαν το τελευταίο δίμηνο.</w:t>
      </w:r>
    </w:p>
    <w:p w14:paraId="51EE5260"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Πρόκειται για έναν ισχυρισμό</w:t>
      </w:r>
      <w:r>
        <w:rPr>
          <w:rFonts w:eastAsia="Times New Roman" w:cs="Times New Roman"/>
          <w:szCs w:val="24"/>
        </w:rPr>
        <w:t>,</w:t>
      </w:r>
      <w:r>
        <w:rPr>
          <w:rFonts w:eastAsia="Times New Roman" w:cs="Times New Roman"/>
          <w:szCs w:val="24"/>
        </w:rPr>
        <w:t xml:space="preserve"> ο οποίος δεν είναι ακριβής. Δεν γνωρίζουμε</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ποιος τον κατηύθυνε και ποιος του εισηγήθηκε να τα πει αυτά, α</w:t>
      </w:r>
      <w:r>
        <w:rPr>
          <w:rFonts w:eastAsia="Times New Roman" w:cs="Times New Roman"/>
          <w:szCs w:val="24"/>
        </w:rPr>
        <w:t>λλά νομίζω ότι θα πρέπει να τον ενημερώσουμε ότι</w:t>
      </w:r>
      <w:r>
        <w:rPr>
          <w:rFonts w:eastAsia="Times New Roman" w:cs="Times New Roman"/>
          <w:szCs w:val="24"/>
        </w:rPr>
        <w:t>,</w:t>
      </w:r>
      <w:r>
        <w:rPr>
          <w:rFonts w:eastAsia="Times New Roman" w:cs="Times New Roman"/>
          <w:szCs w:val="24"/>
        </w:rPr>
        <w:t xml:space="preserve"> από τις </w:t>
      </w:r>
      <w:proofErr w:type="spellStart"/>
      <w:r>
        <w:rPr>
          <w:rFonts w:eastAsia="Times New Roman" w:cs="Times New Roman"/>
          <w:szCs w:val="24"/>
        </w:rPr>
        <w:t>εκατόν</w:t>
      </w:r>
      <w:proofErr w:type="spellEnd"/>
      <w:r>
        <w:rPr>
          <w:rFonts w:eastAsia="Times New Roman" w:cs="Times New Roman"/>
          <w:szCs w:val="24"/>
        </w:rPr>
        <w:t xml:space="preserve"> πενήντα εννέα τροπολογίες τις οποίες κατάθεσε και στα Πρακτικά, οι ογδόντα πέντε ήταν υπουργικές σε έντεκα νομοσχέδια, δηλαδή οκτώ</w:t>
      </w:r>
      <w:r>
        <w:rPr>
          <w:rFonts w:eastAsia="Times New Roman" w:cs="Times New Roman"/>
          <w:szCs w:val="24"/>
        </w:rPr>
        <w:t>,</w:t>
      </w:r>
      <w:r>
        <w:rPr>
          <w:rFonts w:eastAsia="Times New Roman" w:cs="Times New Roman"/>
          <w:szCs w:val="24"/>
        </w:rPr>
        <w:t xml:space="preserve"> κατά μέσο όρο</w:t>
      </w:r>
      <w:r>
        <w:rPr>
          <w:rFonts w:eastAsia="Times New Roman" w:cs="Times New Roman"/>
          <w:szCs w:val="24"/>
        </w:rPr>
        <w:t>,</w:t>
      </w:r>
      <w:r>
        <w:rPr>
          <w:rFonts w:eastAsia="Times New Roman" w:cs="Times New Roman"/>
          <w:szCs w:val="24"/>
        </w:rPr>
        <w:t xml:space="preserve"> σε </w:t>
      </w:r>
      <w:r>
        <w:rPr>
          <w:rFonts w:eastAsia="Times New Roman" w:cs="Times New Roman"/>
          <w:szCs w:val="24"/>
        </w:rPr>
        <w:lastRenderedPageBreak/>
        <w:t>κάθε σχέδιο νόμου. Οι υπόλοιπες εβδομήντα</w:t>
      </w:r>
      <w:r>
        <w:rPr>
          <w:rFonts w:eastAsia="Times New Roman" w:cs="Times New Roman"/>
          <w:szCs w:val="24"/>
        </w:rPr>
        <w:t xml:space="preserve"> τέσσερις είναι βουλευτικές</w:t>
      </w:r>
      <w:r>
        <w:rPr>
          <w:rFonts w:eastAsia="Times New Roman" w:cs="Times New Roman"/>
          <w:szCs w:val="24"/>
        </w:rPr>
        <w:t xml:space="preserve">  </w:t>
      </w:r>
      <w:r>
        <w:rPr>
          <w:rFonts w:eastAsia="Times New Roman" w:cs="Times New Roman"/>
          <w:szCs w:val="24"/>
        </w:rPr>
        <w:t>τροπολογίες όλων των κομμάτων και Βουλευτών της Νέας Δημοκρατίας και του ΠΑΣΟΚ. Άρα, νομίζω ότι δεν πρέπει να χρησιμοποιούνται ψεύδη για να δημιουργούνται εντυπώσεις.</w:t>
      </w:r>
    </w:p>
    <w:p w14:paraId="51EE5261"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Κύριες και κύριοι συνάδελφοι, νομίζω ότι ήρθε η ώρα να γίνει</w:t>
      </w:r>
      <w:r>
        <w:rPr>
          <w:rFonts w:eastAsia="Times New Roman" w:cs="Times New Roman"/>
          <w:szCs w:val="24"/>
        </w:rPr>
        <w:t xml:space="preserve"> μια υπέρβαση. </w:t>
      </w:r>
    </w:p>
    <w:p w14:paraId="51EE5262"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με αυτό κλείνετε, κύριε Υπουργέ.</w:t>
      </w:r>
    </w:p>
    <w:p w14:paraId="51EE5263"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Ναι, κλείνω, κύριε Πρόεδρε.</w:t>
      </w:r>
    </w:p>
    <w:p w14:paraId="51EE5264"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Θεωρώ ότι το συγκεκριμένο νομοσχέδιο κάνει πάρα πολύ σημαντικά </w:t>
      </w:r>
      <w:r>
        <w:rPr>
          <w:rFonts w:eastAsia="Times New Roman" w:cs="Times New Roman"/>
          <w:szCs w:val="24"/>
        </w:rPr>
        <w:t>βήματα</w:t>
      </w:r>
      <w:r>
        <w:rPr>
          <w:rFonts w:eastAsia="Times New Roman" w:cs="Times New Roman"/>
          <w:szCs w:val="24"/>
        </w:rPr>
        <w:t>,</w:t>
      </w:r>
      <w:r>
        <w:rPr>
          <w:rFonts w:eastAsia="Times New Roman" w:cs="Times New Roman"/>
          <w:szCs w:val="24"/>
        </w:rPr>
        <w:t xml:space="preserve"> σε όλα τα πεδία του Τύπου και της ενημέρωσης και σας καλώ να υπερβούμε διαχωριστικές γραμμές και να δώσουμε ένα μήνυμα ευρύτερης αποφασιστικότητας της </w:t>
      </w:r>
      <w:r>
        <w:rPr>
          <w:rFonts w:eastAsia="Times New Roman" w:cs="Times New Roman"/>
          <w:szCs w:val="24"/>
        </w:rPr>
        <w:t>π</w:t>
      </w:r>
      <w:r>
        <w:rPr>
          <w:rFonts w:eastAsia="Times New Roman" w:cs="Times New Roman"/>
          <w:szCs w:val="24"/>
        </w:rPr>
        <w:t>ολιτείας για τη ρύθμιση του πεδίου της ενημέρωσης που τόσο έχει ταλαιπωρηθεί.</w:t>
      </w:r>
    </w:p>
    <w:p w14:paraId="51EE5265"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Ευχαριστώ πάρα πολ</w:t>
      </w:r>
      <w:r>
        <w:rPr>
          <w:rFonts w:eastAsia="Times New Roman" w:cs="Times New Roman"/>
          <w:szCs w:val="24"/>
        </w:rPr>
        <w:t>ύ.</w:t>
      </w:r>
    </w:p>
    <w:p w14:paraId="51EE5266" w14:textId="77777777" w:rsidR="00C3097C" w:rsidRDefault="008D23C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51EE5267"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Στο σημείο αυτό ο Υπουργός κ. Νικόλαος Παππάς καταθέτει για τα Πρακτικά τις προαναφερθείσες νομοτεχνικές βελτιώσεις</w:t>
      </w:r>
      <w:r>
        <w:rPr>
          <w:rFonts w:eastAsia="Times New Roman" w:cs="Times New Roman"/>
          <w:szCs w:val="24"/>
        </w:rPr>
        <w:t>,</w:t>
      </w:r>
      <w:r>
        <w:rPr>
          <w:rFonts w:eastAsia="Times New Roman" w:cs="Times New Roman"/>
          <w:szCs w:val="24"/>
        </w:rPr>
        <w:t xml:space="preserve"> οι οποίες έχουν ως εξής:</w:t>
      </w:r>
    </w:p>
    <w:p w14:paraId="51EE5268" w14:textId="77777777" w:rsidR="00C3097C" w:rsidRDefault="008D23CE">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51EE5269" w14:textId="77777777" w:rsidR="00C3097C" w:rsidRDefault="008D23CE">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ν</w:t>
      </w:r>
      <w:r>
        <w:rPr>
          <w:rFonts w:eastAsia="Times New Roman" w:cs="Times New Roman"/>
          <w:szCs w:val="24"/>
        </w:rPr>
        <w:t xml:space="preserve">α μπουν οι σελ. 31 </w:t>
      </w:r>
      <w:r>
        <w:rPr>
          <w:rFonts w:eastAsia="Times New Roman" w:cs="Times New Roman"/>
          <w:szCs w:val="24"/>
        </w:rPr>
        <w:t xml:space="preserve">- </w:t>
      </w:r>
      <w:r>
        <w:rPr>
          <w:rFonts w:eastAsia="Times New Roman" w:cs="Times New Roman"/>
          <w:szCs w:val="24"/>
        </w:rPr>
        <w:t>34)</w:t>
      </w:r>
    </w:p>
    <w:p w14:paraId="51EE526A" w14:textId="77777777" w:rsidR="00C3097C" w:rsidRDefault="008D23CE">
      <w:pPr>
        <w:spacing w:line="600" w:lineRule="auto"/>
        <w:ind w:firstLine="720"/>
        <w:jc w:val="center"/>
        <w:rPr>
          <w:rFonts w:eastAsia="Times New Roman" w:cs="Times New Roman"/>
          <w:szCs w:val="24"/>
        </w:rPr>
      </w:pPr>
      <w:r>
        <w:rPr>
          <w:rFonts w:eastAsia="Times New Roman" w:cs="Times New Roman"/>
          <w:szCs w:val="24"/>
        </w:rPr>
        <w:t xml:space="preserve">ΑΛΛΑΓΗ </w:t>
      </w:r>
      <w:r>
        <w:rPr>
          <w:rFonts w:eastAsia="Times New Roman" w:cs="Times New Roman"/>
          <w:szCs w:val="24"/>
        </w:rPr>
        <w:t>ΣΕΛΙΔΑΣ</w:t>
      </w:r>
    </w:p>
    <w:p w14:paraId="51EE526B"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Απευθύνομαι στους Κοινοβουλευτικούς Εκπροσώπους και μόνο αν </w:t>
      </w:r>
      <w:r>
        <w:rPr>
          <w:rFonts w:eastAsia="Times New Roman" w:cs="Times New Roman"/>
          <w:szCs w:val="24"/>
        </w:rPr>
        <w:t>υπάρχει</w:t>
      </w:r>
      <w:r>
        <w:rPr>
          <w:rFonts w:eastAsia="Times New Roman" w:cs="Times New Roman"/>
          <w:szCs w:val="24"/>
        </w:rPr>
        <w:t xml:space="preserve"> ομοφωνία, θα γίνει δεκτή η παράκληση του κ. Σαντορινιού</w:t>
      </w:r>
      <w:r>
        <w:rPr>
          <w:rFonts w:eastAsia="Times New Roman" w:cs="Times New Roman"/>
          <w:szCs w:val="24"/>
        </w:rPr>
        <w:t>. Α</w:t>
      </w:r>
      <w:r>
        <w:rPr>
          <w:rFonts w:eastAsia="Times New Roman" w:cs="Times New Roman"/>
          <w:szCs w:val="24"/>
        </w:rPr>
        <w:t>λλιώς θα αναμένει και θα μιλήσει για τις τροπολογίες του μετά τον κ. Ψαριανό.</w:t>
      </w:r>
    </w:p>
    <w:p w14:paraId="51EE526C"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Είναι τέσσε</w:t>
      </w:r>
      <w:r>
        <w:rPr>
          <w:rFonts w:eastAsia="Times New Roman" w:cs="Times New Roman"/>
          <w:szCs w:val="24"/>
        </w:rPr>
        <w:t xml:space="preserve">ρις τροπολογίες του Υπουργείου Ναυτιλίας. Αν ομόφωνα </w:t>
      </w:r>
      <w:r>
        <w:rPr>
          <w:rFonts w:eastAsia="Times New Roman" w:cs="Times New Roman"/>
          <w:szCs w:val="24"/>
        </w:rPr>
        <w:t>-</w:t>
      </w:r>
      <w:r>
        <w:rPr>
          <w:rFonts w:eastAsia="Times New Roman" w:cs="Times New Roman"/>
          <w:szCs w:val="24"/>
        </w:rPr>
        <w:t>επαναλαμβάνω</w:t>
      </w:r>
      <w:r>
        <w:rPr>
          <w:rFonts w:eastAsia="Times New Roman" w:cs="Times New Roman"/>
          <w:szCs w:val="24"/>
        </w:rPr>
        <w:t xml:space="preserve">- </w:t>
      </w:r>
      <w:r>
        <w:rPr>
          <w:rFonts w:eastAsia="Times New Roman" w:cs="Times New Roman"/>
          <w:szCs w:val="24"/>
        </w:rPr>
        <w:t>οι Κοινοβουλευτικοί Εκπρόσωποι αποδεχθούν για επτά λεπτά να παρουσιάσει τις τέσσερις τροπολογίες, τώρα δηλαδή, έχει καλώς. Εάν δεν το αποδεχθείτε, θα ξεκινήσουμε με τον εισηγητή και μετά τ</w:t>
      </w:r>
      <w:r>
        <w:rPr>
          <w:rFonts w:eastAsia="Times New Roman" w:cs="Times New Roman"/>
          <w:szCs w:val="24"/>
        </w:rPr>
        <w:t>ον τελευταίο αγορητή θα έχετε τον λόγο.</w:t>
      </w:r>
    </w:p>
    <w:p w14:paraId="51EE526D"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Κύριε Λοβέρδο, δέχεστε;</w:t>
      </w:r>
    </w:p>
    <w:p w14:paraId="51EE526E"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Μάλιστα.</w:t>
      </w:r>
    </w:p>
    <w:p w14:paraId="51EE526F"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Καραθανασόπουλε</w:t>
      </w:r>
      <w:proofErr w:type="spellEnd"/>
      <w:r>
        <w:rPr>
          <w:rFonts w:eastAsia="Times New Roman" w:cs="Times New Roman"/>
          <w:szCs w:val="24"/>
        </w:rPr>
        <w:t>, δέχεστε;</w:t>
      </w:r>
    </w:p>
    <w:p w14:paraId="51EE5270"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Μάλιστα.</w:t>
      </w:r>
    </w:p>
    <w:p w14:paraId="51EE5271"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w:t>
      </w:r>
      <w:proofErr w:type="spellStart"/>
      <w:r>
        <w:rPr>
          <w:rFonts w:eastAsia="Times New Roman" w:cs="Times New Roman"/>
          <w:szCs w:val="24"/>
        </w:rPr>
        <w:t>Ζαρούλια</w:t>
      </w:r>
      <w:proofErr w:type="spellEnd"/>
      <w:r>
        <w:rPr>
          <w:rFonts w:eastAsia="Times New Roman" w:cs="Times New Roman"/>
          <w:szCs w:val="24"/>
        </w:rPr>
        <w:t>, δέχεστε;</w:t>
      </w:r>
    </w:p>
    <w:p w14:paraId="51EE5272"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ΕΛΕΝΗ </w:t>
      </w:r>
      <w:r>
        <w:rPr>
          <w:rFonts w:eastAsia="Times New Roman" w:cs="Times New Roman"/>
          <w:b/>
          <w:szCs w:val="24"/>
        </w:rPr>
        <w:t>ΖΑΡΟΥΛΙΑ:</w:t>
      </w:r>
      <w:r>
        <w:rPr>
          <w:rFonts w:eastAsia="Times New Roman" w:cs="Times New Roman"/>
          <w:szCs w:val="24"/>
        </w:rPr>
        <w:t xml:space="preserve"> Μάλιστα.</w:t>
      </w:r>
    </w:p>
    <w:p w14:paraId="51EE5273"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Μαυρωτά</w:t>
      </w:r>
      <w:proofErr w:type="spellEnd"/>
      <w:r>
        <w:rPr>
          <w:rFonts w:eastAsia="Times New Roman" w:cs="Times New Roman"/>
          <w:szCs w:val="24"/>
        </w:rPr>
        <w:t>, δέχεστε;</w:t>
      </w:r>
    </w:p>
    <w:p w14:paraId="51EE5274"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Μάλιστα.</w:t>
      </w:r>
    </w:p>
    <w:p w14:paraId="51EE5275"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Παπαχριστόπουλε</w:t>
      </w:r>
      <w:proofErr w:type="spellEnd"/>
      <w:r>
        <w:rPr>
          <w:rFonts w:eastAsia="Times New Roman" w:cs="Times New Roman"/>
          <w:szCs w:val="24"/>
        </w:rPr>
        <w:t>, δέχεστε;</w:t>
      </w:r>
    </w:p>
    <w:p w14:paraId="51EE5276"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Μάλιστα.</w:t>
      </w:r>
    </w:p>
    <w:p w14:paraId="51EE5277"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Μάλιστα. Κύριε Σα</w:t>
      </w:r>
      <w:r>
        <w:rPr>
          <w:rFonts w:eastAsia="Times New Roman" w:cs="Times New Roman"/>
          <w:szCs w:val="24"/>
        </w:rPr>
        <w:t>ντορινιέ, αντιλαμβάνεστε ότι είναι ευγενής παραχώρηση. Έχετε επτά λεπτά. Ούτε ένα παραπάνω.</w:t>
      </w:r>
    </w:p>
    <w:p w14:paraId="51EE5278"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lastRenderedPageBreak/>
        <w:t>ΝΕΚΤΑΡΙΟΣ ΣΑΝΤΟΡΙΝΙΟΣ (Υφυπουργός Ναυτιλίας και Νησιωτικής Πολιτικής):</w:t>
      </w:r>
      <w:r>
        <w:rPr>
          <w:rFonts w:eastAsia="Times New Roman" w:cs="Times New Roman"/>
          <w:szCs w:val="24"/>
        </w:rPr>
        <w:t xml:space="preserve"> Ευχαριστώ, κύριε Πρόεδρε.</w:t>
      </w:r>
    </w:p>
    <w:p w14:paraId="51EE5279"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αναφέρομαι σε τέσσερις</w:t>
      </w:r>
      <w:r>
        <w:rPr>
          <w:rFonts w:eastAsia="Times New Roman" w:cs="Times New Roman"/>
          <w:szCs w:val="24"/>
        </w:rPr>
        <w:t xml:space="preserve"> τροπολογίες</w:t>
      </w:r>
      <w:r>
        <w:rPr>
          <w:rFonts w:eastAsia="Times New Roman" w:cs="Times New Roman"/>
          <w:szCs w:val="24"/>
        </w:rPr>
        <w:t>,</w:t>
      </w:r>
      <w:r>
        <w:rPr>
          <w:rFonts w:eastAsia="Times New Roman" w:cs="Times New Roman"/>
          <w:szCs w:val="24"/>
        </w:rPr>
        <w:t xml:space="preserve"> τις οποίες έχουμε καταθέσει και οι οποίες είναι επείγουσες</w:t>
      </w:r>
      <w:r>
        <w:rPr>
          <w:rFonts w:eastAsia="Times New Roman" w:cs="Times New Roman"/>
          <w:szCs w:val="24"/>
        </w:rPr>
        <w:t>,</w:t>
      </w:r>
      <w:r>
        <w:rPr>
          <w:rFonts w:eastAsia="Times New Roman" w:cs="Times New Roman"/>
          <w:szCs w:val="24"/>
        </w:rPr>
        <w:t xml:space="preserve"> λόγω των αναγκών που χρειάζονται να νομοθετηθούν.</w:t>
      </w:r>
    </w:p>
    <w:p w14:paraId="51EE527A"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Να μιλήσω πρώτα για την τροπολογία με γενικό αριθμό 1222 και ειδικό 7. Με την προτεινόμενη τροπολογία αντιμετωπίζονται έκτακτες και </w:t>
      </w:r>
      <w:r>
        <w:rPr>
          <w:rFonts w:eastAsia="Times New Roman" w:cs="Times New Roman"/>
          <w:szCs w:val="24"/>
        </w:rPr>
        <w:t>απρόβλεπτες ανάγκες για την προμήθεια καυσίμων για τα επιχειρησιακά μέσα του Λιμενικού Σώματος Ελληνική Ακτοφυλακή, προκειμένου να αντιμετωπιστεί και να εξασφαλιστεί η λειτουργία τους, ιδιαίτερα κατά τη θερινή περίοδο, που καταλαβαίνετε ότι υπάρχουν ιδιαίτ</w:t>
      </w:r>
      <w:r>
        <w:rPr>
          <w:rFonts w:eastAsia="Times New Roman" w:cs="Times New Roman"/>
          <w:szCs w:val="24"/>
        </w:rPr>
        <w:t>ερες ανάγκες.</w:t>
      </w:r>
    </w:p>
    <w:p w14:paraId="51EE527B"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Η παράταση αυτή είναι αναγκαία να δοθεί μέχρι και το τέλος του έτους, προκειμένου να γίνει και η αναγκαία προσαρμογή του συστήματος προμηθειών του Λιμενικού Σώματος Ελληνική Ακτοφυλακή στην υφιστάμενη νομοθεσία περί δημοσίων συμβάσεων.</w:t>
      </w:r>
    </w:p>
    <w:p w14:paraId="51EE527C"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Η επόμ</w:t>
      </w:r>
      <w:r>
        <w:rPr>
          <w:rFonts w:eastAsia="Times New Roman" w:cs="Times New Roman"/>
          <w:szCs w:val="24"/>
        </w:rPr>
        <w:t>ενη τροπολογία, για την οποία θα καταθέσω και μια νομοτεχνική βελτίωση, κύριε Πρόεδρε, …</w:t>
      </w:r>
    </w:p>
    <w:p w14:paraId="51EE527D"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Δώστε την από τώρα, αν την έχετε έτοιμη, για να φωτοτυπηθεί και να διανεμηθεί.</w:t>
      </w:r>
    </w:p>
    <w:p w14:paraId="51EE527E"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w:t>
      </w:r>
      <w:r>
        <w:rPr>
          <w:rFonts w:eastAsia="Times New Roman" w:cs="Times New Roman"/>
          <w:b/>
          <w:szCs w:val="24"/>
        </w:rPr>
        <w:t>Νησιωτικής Πολιτικής):</w:t>
      </w:r>
      <w:r>
        <w:rPr>
          <w:rFonts w:eastAsia="Times New Roman" w:cs="Times New Roman"/>
          <w:szCs w:val="24"/>
        </w:rPr>
        <w:t xml:space="preserve"> Βεβαίως.</w:t>
      </w:r>
    </w:p>
    <w:p w14:paraId="51EE527F"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(Στο σημείο αυτό ο Υφυπουργός κ. Νεκτάριος Σαντορινιός καταθέτει για τα Πρακτικά την προαναφερθείσα  νομοτεχνική βελτίωση, η οποία έχει ως εξής:</w:t>
      </w:r>
    </w:p>
    <w:p w14:paraId="51EE5280" w14:textId="77777777" w:rsidR="00C3097C" w:rsidRDefault="008D23CE">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51EE5281" w14:textId="77777777" w:rsidR="00C3097C" w:rsidRDefault="008D23CE">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Ν</w:t>
      </w:r>
      <w:r>
        <w:rPr>
          <w:rFonts w:eastAsia="Times New Roman" w:cs="Times New Roman"/>
          <w:szCs w:val="24"/>
        </w:rPr>
        <w:t>α μπει η σελ. 38))</w:t>
      </w:r>
    </w:p>
    <w:p w14:paraId="51EE5282" w14:textId="77777777" w:rsidR="00C3097C" w:rsidRDefault="008D23CE">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51EE5283"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Ε</w:t>
      </w:r>
      <w:r>
        <w:rPr>
          <w:rFonts w:eastAsia="Times New Roman" w:cs="Times New Roman"/>
          <w:szCs w:val="24"/>
        </w:rPr>
        <w:t>ίναι η τροπολογία με γενικό αριθμό 1225 και ειδικό 10. Με αυτήν την τροπολογία</w:t>
      </w:r>
      <w:r>
        <w:rPr>
          <w:rFonts w:eastAsia="Times New Roman" w:cs="Times New Roman"/>
          <w:szCs w:val="24"/>
        </w:rPr>
        <w:t>,</w:t>
      </w:r>
      <w:r>
        <w:rPr>
          <w:rFonts w:eastAsia="Times New Roman" w:cs="Times New Roman"/>
          <w:szCs w:val="24"/>
        </w:rPr>
        <w:t xml:space="preserve"> δίνεται για πρώτη φορά η δυνατότητα στον τακτικό προϋπολογισμό του Υπουργείου Ναυτιλίας και Νησιωτικής Π</w:t>
      </w:r>
      <w:r>
        <w:rPr>
          <w:rFonts w:eastAsia="Times New Roman" w:cs="Times New Roman"/>
          <w:szCs w:val="24"/>
        </w:rPr>
        <w:t xml:space="preserve">ολιτικής να καλύπτονται –είναι το αυτονόητο, θα μου πείτε- οι δαπάνες τηλεπικοινωνιών </w:t>
      </w:r>
      <w:r>
        <w:rPr>
          <w:rFonts w:eastAsia="Times New Roman" w:cs="Times New Roman"/>
          <w:szCs w:val="24"/>
        </w:rPr>
        <w:lastRenderedPageBreak/>
        <w:t>και παροχής πρόσβασης στο διαδίκτυο για τις Ακαδημίες Εμπορικού Ναυτικού.</w:t>
      </w:r>
    </w:p>
    <w:p w14:paraId="51EE5284"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Μέχρι τώρα, με βάση την υφιστάμενη νομοθεσία</w:t>
      </w:r>
      <w:r>
        <w:rPr>
          <w:rFonts w:eastAsia="Times New Roman" w:cs="Times New Roman"/>
          <w:szCs w:val="24"/>
        </w:rPr>
        <w:t>,</w:t>
      </w:r>
      <w:r>
        <w:rPr>
          <w:rFonts w:eastAsia="Times New Roman" w:cs="Times New Roman"/>
          <w:szCs w:val="24"/>
        </w:rPr>
        <w:t xml:space="preserve"> δεν υπήρχε αυτή η δυνατότητα. Επομένως, δίνεται αυ</w:t>
      </w:r>
      <w:r>
        <w:rPr>
          <w:rFonts w:eastAsia="Times New Roman" w:cs="Times New Roman"/>
          <w:szCs w:val="24"/>
        </w:rPr>
        <w:t>τή η δυνατότητα να καλύπτεται αυτό το ποσό από τον τακτικό προϋπολογισμό του Υπουργείου μας.</w:t>
      </w:r>
    </w:p>
    <w:p w14:paraId="51EE5285"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Ταυτόχρονα, δίνεται η δυνατότητα να χρηματοδοτείται η σίτιση των σπουδαστών των Ακαδημιών Εμπορικού Ναυτικού και από κονδύλια του Προγράμματος Δημοσίων Επενδύσεων.</w:t>
      </w:r>
      <w:r>
        <w:rPr>
          <w:rFonts w:eastAsia="Times New Roman" w:cs="Times New Roman"/>
          <w:szCs w:val="24"/>
        </w:rPr>
        <w:t xml:space="preserve"> Με αυτόν τον τρόπο, όπως καταλαβαίνετε, θα υπάρχουν περισσότερα κίνητρα για τους σπουδαστές των Ακαδημιών Εμπορικού Ναυτικού, ιδιαίτερα για τους σπουδαστές της περιφέρειας, επειδή γνωρίζουμε ότι οι περισσότεροι από αυτούς είναι χαμηλού εισοδηματικού επιπέ</w:t>
      </w:r>
      <w:r>
        <w:rPr>
          <w:rFonts w:eastAsia="Times New Roman" w:cs="Times New Roman"/>
          <w:szCs w:val="24"/>
        </w:rPr>
        <w:t xml:space="preserve">δου. Επομένως, νομίζω ότι είναι σημαντικό κίνητρο γι’ αυτούς να δίνεται η σίτιση. </w:t>
      </w:r>
    </w:p>
    <w:p w14:paraId="51EE5286"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Με το δεύτερο άρθρο της τροπολογίας</w:t>
      </w:r>
      <w:r>
        <w:rPr>
          <w:rFonts w:eastAsia="Times New Roman" w:cs="Times New Roman"/>
          <w:szCs w:val="24"/>
        </w:rPr>
        <w:t>,</w:t>
      </w:r>
      <w:r>
        <w:rPr>
          <w:rFonts w:eastAsia="Times New Roman" w:cs="Times New Roman"/>
          <w:szCs w:val="24"/>
        </w:rPr>
        <w:t xml:space="preserve"> που καταθέτουμε προστίθεται η δυνατότητα στα </w:t>
      </w:r>
      <w:r>
        <w:rPr>
          <w:rFonts w:eastAsia="Times New Roman" w:cs="Times New Roman"/>
          <w:szCs w:val="24"/>
        </w:rPr>
        <w:t>λ</w:t>
      </w:r>
      <w:r>
        <w:rPr>
          <w:rFonts w:eastAsia="Times New Roman" w:cs="Times New Roman"/>
          <w:szCs w:val="24"/>
        </w:rPr>
        <w:t>ιμεναρχεία</w:t>
      </w:r>
      <w:r>
        <w:rPr>
          <w:rFonts w:eastAsia="Times New Roman" w:cs="Times New Roman"/>
          <w:szCs w:val="24"/>
        </w:rPr>
        <w:t>,</w:t>
      </w:r>
      <w:r>
        <w:rPr>
          <w:rFonts w:eastAsia="Times New Roman" w:cs="Times New Roman"/>
          <w:szCs w:val="24"/>
        </w:rPr>
        <w:t xml:space="preserve"> να επιβάλλουν επιπλέον κυρωτικά μέτρα</w:t>
      </w:r>
      <w:r>
        <w:rPr>
          <w:rFonts w:eastAsia="Times New Roman" w:cs="Times New Roman"/>
          <w:szCs w:val="24"/>
        </w:rPr>
        <w:t>,</w:t>
      </w:r>
      <w:r>
        <w:rPr>
          <w:rFonts w:eastAsia="Times New Roman" w:cs="Times New Roman"/>
          <w:szCs w:val="24"/>
        </w:rPr>
        <w:t xml:space="preserve"> σε περιπτώσεις παράβασης κείμενης νομοθ</w:t>
      </w:r>
      <w:r>
        <w:rPr>
          <w:rFonts w:eastAsia="Times New Roman" w:cs="Times New Roman"/>
          <w:szCs w:val="24"/>
        </w:rPr>
        <w:t>εσίας για τις παράνομες ναυλώσεις ιδιωτικών πλοίων ανα</w:t>
      </w:r>
      <w:r>
        <w:rPr>
          <w:rFonts w:eastAsia="Times New Roman" w:cs="Times New Roman"/>
          <w:szCs w:val="24"/>
        </w:rPr>
        <w:lastRenderedPageBreak/>
        <w:t>ψυχής. Συγκεκριμένα</w:t>
      </w:r>
      <w:r>
        <w:rPr>
          <w:rFonts w:eastAsia="Times New Roman" w:cs="Times New Roman"/>
          <w:szCs w:val="24"/>
        </w:rPr>
        <w:t>,</w:t>
      </w:r>
      <w:r>
        <w:rPr>
          <w:rFonts w:eastAsia="Times New Roman" w:cs="Times New Roman"/>
          <w:szCs w:val="24"/>
        </w:rPr>
        <w:t xml:space="preserve"> δίνεται η δυνατότητα σε </w:t>
      </w:r>
      <w:r>
        <w:rPr>
          <w:rFonts w:eastAsia="Times New Roman" w:cs="Times New Roman"/>
          <w:szCs w:val="24"/>
        </w:rPr>
        <w:t>λ</w:t>
      </w:r>
      <w:r>
        <w:rPr>
          <w:rFonts w:eastAsia="Times New Roman" w:cs="Times New Roman"/>
          <w:szCs w:val="24"/>
        </w:rPr>
        <w:t>ιμεναρχεία να επιβάλλουν απαγόρευση απόπλου και ταυτόχρονα</w:t>
      </w:r>
      <w:r>
        <w:rPr>
          <w:rFonts w:eastAsia="Times New Roman" w:cs="Times New Roman"/>
          <w:szCs w:val="24"/>
        </w:rPr>
        <w:t>,</w:t>
      </w:r>
      <w:r>
        <w:rPr>
          <w:rFonts w:eastAsia="Times New Roman" w:cs="Times New Roman"/>
          <w:szCs w:val="24"/>
        </w:rPr>
        <w:t xml:space="preserve"> για να αρθεί η απαγόρευση απόπλου θα πρέπει ή να πληρωθεί το πρόστιμο εκείνη τη στιγμή -είναι η </w:t>
      </w:r>
      <w:r>
        <w:rPr>
          <w:rFonts w:eastAsia="Times New Roman" w:cs="Times New Roman"/>
          <w:szCs w:val="24"/>
        </w:rPr>
        <w:t xml:space="preserve">νομοτεχνική βελτίωση που έχω καταθέσει τώρα- ή να δοθεί εγγυητική επιστολή από τον παραβάτη, διπλάσια του ποσού του προστίμου. Μόνο τότε θα δίνεται η δυνατότητα άρσης της απαγόρευσης. </w:t>
      </w:r>
    </w:p>
    <w:p w14:paraId="51EE5287"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Η επόμενη τροπολογία είν</w:t>
      </w:r>
      <w:r>
        <w:rPr>
          <w:rFonts w:eastAsia="Times New Roman" w:cs="Times New Roman"/>
          <w:szCs w:val="24"/>
        </w:rPr>
        <w:t xml:space="preserve">αι η </w:t>
      </w:r>
      <w:r>
        <w:rPr>
          <w:rFonts w:eastAsia="Times New Roman" w:cs="Times New Roman"/>
          <w:szCs w:val="24"/>
        </w:rPr>
        <w:t xml:space="preserve">με γενικό αριθμό 1217 και </w:t>
      </w:r>
      <w:r>
        <w:rPr>
          <w:rFonts w:eastAsia="Times New Roman" w:cs="Times New Roman"/>
          <w:szCs w:val="24"/>
        </w:rPr>
        <w:t xml:space="preserve">ειδικό </w:t>
      </w:r>
      <w:r>
        <w:rPr>
          <w:rFonts w:eastAsia="Times New Roman" w:cs="Times New Roman"/>
          <w:szCs w:val="24"/>
        </w:rPr>
        <w:t>5. Η συγκ</w:t>
      </w:r>
      <w:r>
        <w:rPr>
          <w:rFonts w:eastAsia="Times New Roman" w:cs="Times New Roman"/>
          <w:szCs w:val="24"/>
        </w:rPr>
        <w:t>εκριμένη τροπολογία τροποποιεί τον τρόπο</w:t>
      </w:r>
      <w:r>
        <w:rPr>
          <w:rFonts w:eastAsia="Times New Roman" w:cs="Times New Roman"/>
          <w:szCs w:val="24"/>
        </w:rPr>
        <w:t>,</w:t>
      </w:r>
      <w:r>
        <w:rPr>
          <w:rFonts w:eastAsia="Times New Roman" w:cs="Times New Roman"/>
          <w:szCs w:val="24"/>
        </w:rPr>
        <w:t xml:space="preserve"> με τον οποίο γίνεται η δήλωση δρομολόγησης των ταχυπλόων σκαφών και των υδροπτερύγων. </w:t>
      </w:r>
    </w:p>
    <w:p w14:paraId="51EE5288"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Τι ισχύει μέχρι σήμερα; Η </w:t>
      </w:r>
      <w:proofErr w:type="spellStart"/>
      <w:r>
        <w:rPr>
          <w:rFonts w:eastAsia="Times New Roman" w:cs="Times New Roman"/>
          <w:szCs w:val="24"/>
        </w:rPr>
        <w:t>δρομολογιακή</w:t>
      </w:r>
      <w:proofErr w:type="spellEnd"/>
      <w:r>
        <w:rPr>
          <w:rFonts w:eastAsia="Times New Roman" w:cs="Times New Roman"/>
          <w:szCs w:val="24"/>
        </w:rPr>
        <w:t xml:space="preserve"> περίοδος -όπως θα γνωρίζει και ο κ. Βαρβιτσιώτης, μιας και ήταν στο Υπουργείο- είναι μέχ</w:t>
      </w:r>
      <w:r>
        <w:rPr>
          <w:rFonts w:eastAsia="Times New Roman" w:cs="Times New Roman"/>
          <w:szCs w:val="24"/>
        </w:rPr>
        <w:t>ρι τις 31 Οκτωβρίου. Μέχρι εκείνη την ημέρα</w:t>
      </w:r>
      <w:r>
        <w:rPr>
          <w:rFonts w:eastAsia="Times New Roman" w:cs="Times New Roman"/>
          <w:szCs w:val="24"/>
        </w:rPr>
        <w:t>,</w:t>
      </w:r>
      <w:r>
        <w:rPr>
          <w:rFonts w:eastAsia="Times New Roman" w:cs="Times New Roman"/>
          <w:szCs w:val="24"/>
        </w:rPr>
        <w:t xml:space="preserve"> έχουν δικαίωμα να δηλώσουν δρομολόγηση τα ταχύπλοα και τα υδροπτέρυγα, ενώ τα συμβατικά σκάφη</w:t>
      </w:r>
      <w:r>
        <w:rPr>
          <w:rFonts w:eastAsia="Times New Roman" w:cs="Times New Roman"/>
          <w:szCs w:val="24"/>
        </w:rPr>
        <w:t>,</w:t>
      </w:r>
      <w:r>
        <w:rPr>
          <w:rFonts w:eastAsia="Times New Roman" w:cs="Times New Roman"/>
          <w:szCs w:val="24"/>
        </w:rPr>
        <w:t xml:space="preserve"> έχουν το δικαίωμα να δηλώσουν δρομολόγηση μέχρι τις 31 Ιανουαρίου του προηγούμενου έτους. Αυτό δημιουργεί ένα μεγάλο</w:t>
      </w:r>
      <w:r>
        <w:rPr>
          <w:rFonts w:eastAsia="Times New Roman" w:cs="Times New Roman"/>
          <w:szCs w:val="24"/>
        </w:rPr>
        <w:t xml:space="preserve"> πρόβλημα στον προγραμματισμό των δρομολογίων και ιδιαίτερα σε λιμάνια όπου </w:t>
      </w:r>
      <w:r>
        <w:rPr>
          <w:rFonts w:eastAsia="Times New Roman" w:cs="Times New Roman"/>
          <w:szCs w:val="24"/>
        </w:rPr>
        <w:t>συν αναχωρούν</w:t>
      </w:r>
      <w:r>
        <w:rPr>
          <w:rFonts w:eastAsia="Times New Roman" w:cs="Times New Roman"/>
          <w:szCs w:val="24"/>
        </w:rPr>
        <w:t xml:space="preserve">, </w:t>
      </w:r>
      <w:r>
        <w:rPr>
          <w:rFonts w:eastAsia="Times New Roman" w:cs="Times New Roman"/>
          <w:szCs w:val="24"/>
        </w:rPr>
        <w:lastRenderedPageBreak/>
        <w:t>υπάρχουν ταυτόχρονες αναχωρήσεις και συμβατικών και ταχύπλοων σκαφών, όπως για παράδειγμα</w:t>
      </w:r>
      <w:r>
        <w:rPr>
          <w:rFonts w:eastAsia="Times New Roman" w:cs="Times New Roman"/>
          <w:szCs w:val="24"/>
        </w:rPr>
        <w:t>,</w:t>
      </w:r>
      <w:r>
        <w:rPr>
          <w:rFonts w:eastAsia="Times New Roman" w:cs="Times New Roman"/>
          <w:szCs w:val="24"/>
        </w:rPr>
        <w:t xml:space="preserve"> είναι το </w:t>
      </w:r>
      <w:r>
        <w:rPr>
          <w:rFonts w:eastAsia="Times New Roman" w:cs="Times New Roman"/>
          <w:szCs w:val="24"/>
        </w:rPr>
        <w:t>λ</w:t>
      </w:r>
      <w:r>
        <w:rPr>
          <w:rFonts w:eastAsia="Times New Roman" w:cs="Times New Roman"/>
          <w:szCs w:val="24"/>
        </w:rPr>
        <w:t xml:space="preserve">ιμάνι της Ραφήνας. Γι’ αυτόν τον λόγο προτείνουμε να γίνεται η </w:t>
      </w:r>
      <w:r>
        <w:rPr>
          <w:rFonts w:eastAsia="Times New Roman" w:cs="Times New Roman"/>
          <w:szCs w:val="24"/>
        </w:rPr>
        <w:t>δήλωση δρομολόγησης και των ταχύπλοων σκαφών στις 31 Ιανουαρίου</w:t>
      </w:r>
      <w:r>
        <w:rPr>
          <w:rFonts w:eastAsia="Times New Roman" w:cs="Times New Roman"/>
          <w:szCs w:val="24"/>
        </w:rPr>
        <w:t>,</w:t>
      </w:r>
      <w:r>
        <w:rPr>
          <w:rFonts w:eastAsia="Times New Roman" w:cs="Times New Roman"/>
          <w:szCs w:val="24"/>
        </w:rPr>
        <w:t xml:space="preserve"> μαζί με τα συμβατικά σκάφη και ιδιαίτερα για φέτος, ως μεταβατική διάταξη, αυτό να γίνει μέχρι την 31</w:t>
      </w:r>
      <w:r>
        <w:rPr>
          <w:rFonts w:eastAsia="Times New Roman" w:cs="Times New Roman"/>
          <w:szCs w:val="24"/>
          <w:vertAlign w:val="superscript"/>
        </w:rPr>
        <w:t>η</w:t>
      </w:r>
      <w:r>
        <w:rPr>
          <w:rFonts w:eastAsia="Times New Roman" w:cs="Times New Roman"/>
          <w:szCs w:val="24"/>
        </w:rPr>
        <w:t xml:space="preserve"> του Αυγούστου. </w:t>
      </w:r>
    </w:p>
    <w:p w14:paraId="51EE5289"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Με την ίδια τροπολογία</w:t>
      </w:r>
      <w:r>
        <w:rPr>
          <w:rFonts w:eastAsia="Times New Roman" w:cs="Times New Roman"/>
          <w:szCs w:val="24"/>
        </w:rPr>
        <w:t>,</w:t>
      </w:r>
      <w:r>
        <w:rPr>
          <w:rFonts w:eastAsia="Times New Roman" w:cs="Times New Roman"/>
          <w:szCs w:val="24"/>
        </w:rPr>
        <w:t xml:space="preserve"> εναρμονίζεται η εθνική νομοθεσία με τον Ευρωπαϊκ</w:t>
      </w:r>
      <w:r>
        <w:rPr>
          <w:rFonts w:eastAsia="Times New Roman" w:cs="Times New Roman"/>
          <w:szCs w:val="24"/>
        </w:rPr>
        <w:t xml:space="preserve">ό Κανονισμό 1177/2010 για τα δικαιώματα των επιβατών. Αυτό πρέπει να γίνει άμεσα, διότι ήδη η </w:t>
      </w:r>
      <w:r>
        <w:rPr>
          <w:rFonts w:eastAsia="Times New Roman" w:cs="Times New Roman"/>
          <w:szCs w:val="24"/>
        </w:rPr>
        <w:t>«</w:t>
      </w:r>
      <w:r>
        <w:rPr>
          <w:rFonts w:eastAsia="Times New Roman" w:cs="Times New Roman"/>
          <w:szCs w:val="24"/>
          <w:lang w:val="en-US"/>
        </w:rPr>
        <w:t>DIGI</w:t>
      </w:r>
      <w:r>
        <w:rPr>
          <w:rFonts w:eastAsia="Times New Roman" w:cs="Times New Roman"/>
          <w:szCs w:val="24"/>
        </w:rPr>
        <w:t xml:space="preserve"> </w:t>
      </w:r>
      <w:r>
        <w:rPr>
          <w:rFonts w:eastAsia="Times New Roman" w:cs="Times New Roman"/>
          <w:szCs w:val="24"/>
          <w:lang w:val="en-US"/>
        </w:rPr>
        <w:t>MOVE</w:t>
      </w:r>
      <w:r>
        <w:rPr>
          <w:rFonts w:eastAsia="Times New Roman" w:cs="Times New Roman"/>
          <w:szCs w:val="24"/>
        </w:rPr>
        <w:t>»</w:t>
      </w:r>
      <w:r>
        <w:rPr>
          <w:rFonts w:eastAsia="Times New Roman" w:cs="Times New Roman"/>
          <w:szCs w:val="24"/>
        </w:rPr>
        <w:t xml:space="preserve"> έχει εκδώσει οδηγία</w:t>
      </w:r>
      <w:r>
        <w:rPr>
          <w:rFonts w:eastAsia="Times New Roman" w:cs="Times New Roman"/>
          <w:szCs w:val="24"/>
        </w:rPr>
        <w:t>,</w:t>
      </w:r>
      <w:r>
        <w:rPr>
          <w:rFonts w:eastAsia="Times New Roman" w:cs="Times New Roman"/>
          <w:szCs w:val="24"/>
        </w:rPr>
        <w:t xml:space="preserve"> με την οποία πρέπει να συμμορφωθούμε στους ευρωπαϊκούς κανονισμούς. Αυτή αφορά ιδιαιτέρως τα δικαιώματα του επιβάτη σε περιπτώσει</w:t>
      </w:r>
      <w:r>
        <w:rPr>
          <w:rFonts w:eastAsia="Times New Roman" w:cs="Times New Roman"/>
          <w:szCs w:val="24"/>
        </w:rPr>
        <w:t>ς καθυστέρησης του πλοίου, όπου εκεί επιβάλλεται η δυνατότητα μεταφοράς του επιβάτη στον τελικό προορισμό</w:t>
      </w:r>
      <w:r>
        <w:rPr>
          <w:rFonts w:eastAsia="Times New Roman" w:cs="Times New Roman"/>
          <w:szCs w:val="24"/>
        </w:rPr>
        <w:t>,</w:t>
      </w:r>
      <w:r>
        <w:rPr>
          <w:rFonts w:eastAsia="Times New Roman" w:cs="Times New Roman"/>
          <w:szCs w:val="24"/>
        </w:rPr>
        <w:t xml:space="preserve"> με άλλο δρομολόγιο</w:t>
      </w:r>
      <w:r>
        <w:rPr>
          <w:rFonts w:eastAsia="Times New Roman" w:cs="Times New Roman"/>
          <w:szCs w:val="24"/>
        </w:rPr>
        <w:t>,</w:t>
      </w:r>
      <w:r>
        <w:rPr>
          <w:rFonts w:eastAsia="Times New Roman" w:cs="Times New Roman"/>
          <w:szCs w:val="24"/>
        </w:rPr>
        <w:t xml:space="preserve"> υπό συγκρίσιμες συνθήκες μεταφοράς. Σε περίπτωση που η καθυστέρηση του απόπλου είναι περισσότερο από ενενήντα λεπτά</w:t>
      </w:r>
      <w:r>
        <w:rPr>
          <w:rFonts w:eastAsia="Times New Roman" w:cs="Times New Roman"/>
          <w:szCs w:val="24"/>
        </w:rPr>
        <w:t>,</w:t>
      </w:r>
      <w:r>
        <w:rPr>
          <w:rFonts w:eastAsia="Times New Roman" w:cs="Times New Roman"/>
          <w:szCs w:val="24"/>
        </w:rPr>
        <w:t xml:space="preserve"> επιβάλλεται </w:t>
      </w:r>
      <w:r>
        <w:rPr>
          <w:rFonts w:eastAsia="Times New Roman" w:cs="Times New Roman"/>
          <w:szCs w:val="24"/>
        </w:rPr>
        <w:t xml:space="preserve">να παρέχεται ελαφρύ γεύμα και αναψυκτικό στους επιβάτες. Επίσης, πάλι σε περίπτωση καθυστέρησης του απόπλου, οι επιβάτες έχουν δικαίωμα να ζητήσουν και το αντίτιμο του εισιτηρίου. </w:t>
      </w:r>
    </w:p>
    <w:p w14:paraId="51EE528A"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προειδοποιητικό κουδούνι λήξεως του χρόνου ομιλ</w:t>
      </w:r>
      <w:r>
        <w:rPr>
          <w:rFonts w:eastAsia="Times New Roman" w:cs="Times New Roman"/>
          <w:szCs w:val="24"/>
        </w:rPr>
        <w:t xml:space="preserve">ίας του κυρίου </w:t>
      </w:r>
      <w:r>
        <w:rPr>
          <w:rFonts w:eastAsia="Times New Roman" w:cs="Times New Roman"/>
          <w:szCs w:val="24"/>
        </w:rPr>
        <w:t>Υφυπουργού</w:t>
      </w:r>
      <w:r>
        <w:rPr>
          <w:rFonts w:eastAsia="Times New Roman" w:cs="Times New Roman"/>
          <w:szCs w:val="24"/>
        </w:rPr>
        <w:t>)</w:t>
      </w:r>
    </w:p>
    <w:p w14:paraId="51EE528B"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 Να μου δώσετε λίγο χρόνο παραπάνω. </w:t>
      </w:r>
    </w:p>
    <w:p w14:paraId="51EE528C"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Συνεχίστε. </w:t>
      </w:r>
    </w:p>
    <w:p w14:paraId="51EE528D"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 xml:space="preserve">Η τελευταία τροπολογία που καταθέτουμε </w:t>
      </w:r>
      <w:r>
        <w:rPr>
          <w:rFonts w:eastAsia="Times New Roman" w:cs="Times New Roman"/>
          <w:szCs w:val="24"/>
        </w:rPr>
        <w:t xml:space="preserve">με γενικό αριθμό 1224 και ειδικό 9 </w:t>
      </w:r>
      <w:r>
        <w:rPr>
          <w:rFonts w:eastAsia="Times New Roman" w:cs="Times New Roman"/>
          <w:szCs w:val="24"/>
        </w:rPr>
        <w:t>εί</w:t>
      </w:r>
      <w:r>
        <w:rPr>
          <w:rFonts w:eastAsia="Times New Roman" w:cs="Times New Roman"/>
          <w:szCs w:val="24"/>
        </w:rPr>
        <w:t>ναι μια σημαντική τροπολογία. Με αυτή την τροπολογία γίνεται ένα σημαντικό βήμα, προκειμένου να σταματήσουν επιτέλους στο Αιγαίο να κυκλοφορούν καραβάκια με νερό. Είναι μια τροπολογία</w:t>
      </w:r>
      <w:r>
        <w:rPr>
          <w:rFonts w:eastAsia="Times New Roman" w:cs="Times New Roman"/>
          <w:szCs w:val="24"/>
        </w:rPr>
        <w:t>,</w:t>
      </w:r>
      <w:r>
        <w:rPr>
          <w:rFonts w:eastAsia="Times New Roman" w:cs="Times New Roman"/>
          <w:szCs w:val="24"/>
        </w:rPr>
        <w:t xml:space="preserve"> με την οποία θα προσπαθήσουμε να γίνουν προσωρινές εγκαταστάσεις μονάδω</w:t>
      </w:r>
      <w:r>
        <w:rPr>
          <w:rFonts w:eastAsia="Times New Roman" w:cs="Times New Roman"/>
          <w:szCs w:val="24"/>
        </w:rPr>
        <w:t>ν αφαλάτωσης, σεβόμενοι και την κείμενη και την περιβαλλοντική νομοθεσία, η οποία όμως έχει μεγάλη γραφειοκρατία και πολλές φορές χρειάζεται να περάσει αρκετός χρόνος</w:t>
      </w:r>
      <w:r>
        <w:rPr>
          <w:rFonts w:eastAsia="Times New Roman" w:cs="Times New Roman"/>
          <w:szCs w:val="24"/>
        </w:rPr>
        <w:t>,</w:t>
      </w:r>
      <w:r>
        <w:rPr>
          <w:rFonts w:eastAsia="Times New Roman" w:cs="Times New Roman"/>
          <w:szCs w:val="24"/>
        </w:rPr>
        <w:t xml:space="preserve"> για να εγκατασταθούν αυτές οι μονάδες. </w:t>
      </w:r>
    </w:p>
    <w:p w14:paraId="51EE528E" w14:textId="77777777" w:rsidR="00C3097C" w:rsidRDefault="008D23CE">
      <w:pPr>
        <w:spacing w:line="600" w:lineRule="auto"/>
        <w:ind w:firstLine="720"/>
        <w:jc w:val="both"/>
        <w:rPr>
          <w:rFonts w:eastAsia="Times New Roman"/>
          <w:szCs w:val="24"/>
        </w:rPr>
      </w:pPr>
      <w:r>
        <w:rPr>
          <w:rFonts w:eastAsia="Times New Roman"/>
          <w:szCs w:val="24"/>
        </w:rPr>
        <w:t>Ήδη, όπως γνωρίζετε, έχουμε ξεκινήσει να εγκαθισ</w:t>
      </w:r>
      <w:r>
        <w:rPr>
          <w:rFonts w:eastAsia="Times New Roman"/>
          <w:szCs w:val="24"/>
        </w:rPr>
        <w:t>τούμε παντού μονάδες αφαλάτωσης κι επιδιώκουμε</w:t>
      </w:r>
      <w:r>
        <w:rPr>
          <w:rFonts w:eastAsia="Times New Roman"/>
          <w:szCs w:val="24"/>
        </w:rPr>
        <w:t>,</w:t>
      </w:r>
      <w:r>
        <w:rPr>
          <w:rFonts w:eastAsia="Times New Roman"/>
          <w:szCs w:val="24"/>
        </w:rPr>
        <w:t xml:space="preserve"> το επόμενο χρονικό διάστημα και μέχρι το τέλος του έτους</w:t>
      </w:r>
      <w:r>
        <w:rPr>
          <w:rFonts w:eastAsia="Times New Roman"/>
          <w:szCs w:val="24"/>
        </w:rPr>
        <w:t>,</w:t>
      </w:r>
      <w:r>
        <w:rPr>
          <w:rFonts w:eastAsia="Times New Roman"/>
          <w:szCs w:val="24"/>
        </w:rPr>
        <w:t xml:space="preserve"> να έχουν εγκατασταθεί παντού μονάδες αφαλάτωσης. </w:t>
      </w:r>
    </w:p>
    <w:p w14:paraId="51EE528F" w14:textId="77777777" w:rsidR="00C3097C" w:rsidRDefault="008D23CE">
      <w:pPr>
        <w:spacing w:line="600" w:lineRule="auto"/>
        <w:ind w:firstLine="720"/>
        <w:jc w:val="both"/>
        <w:rPr>
          <w:rFonts w:eastAsia="Times New Roman"/>
          <w:szCs w:val="24"/>
        </w:rPr>
      </w:pPr>
      <w:r>
        <w:rPr>
          <w:rFonts w:eastAsia="Times New Roman"/>
          <w:szCs w:val="24"/>
        </w:rPr>
        <w:lastRenderedPageBreak/>
        <w:t xml:space="preserve">(Στο σημείο αυτό την Προεδρική </w:t>
      </w:r>
      <w:r>
        <w:rPr>
          <w:rFonts w:eastAsia="Times New Roman"/>
          <w:szCs w:val="24"/>
        </w:rPr>
        <w:t>Έδρα καταλαμβάνει ο Η</w:t>
      </w:r>
      <w:r>
        <w:rPr>
          <w:rFonts w:eastAsia="Times New Roman"/>
          <w:szCs w:val="24"/>
        </w:rPr>
        <w:t>΄</w:t>
      </w:r>
      <w:r>
        <w:rPr>
          <w:rFonts w:eastAsia="Times New Roman"/>
          <w:szCs w:val="24"/>
        </w:rPr>
        <w:t xml:space="preserve"> Αντιπρόεδρος της Βουλής κ. </w:t>
      </w:r>
      <w:r w:rsidRPr="00485F80">
        <w:rPr>
          <w:rFonts w:eastAsia="Times New Roman"/>
          <w:b/>
          <w:szCs w:val="24"/>
        </w:rPr>
        <w:t>ΔΗΜΗΤΡΙΟΣ ΚΑΜΜΕΝΟΣ</w:t>
      </w:r>
      <w:r w:rsidRPr="00021BC2">
        <w:rPr>
          <w:rFonts w:eastAsia="Times New Roman"/>
          <w:szCs w:val="24"/>
        </w:rPr>
        <w:t>)</w:t>
      </w:r>
    </w:p>
    <w:p w14:paraId="51EE5290" w14:textId="77777777" w:rsidR="00C3097C" w:rsidRDefault="008D23CE">
      <w:pPr>
        <w:spacing w:line="600" w:lineRule="auto"/>
        <w:ind w:firstLine="720"/>
        <w:jc w:val="both"/>
        <w:rPr>
          <w:rFonts w:eastAsia="Times New Roman"/>
          <w:szCs w:val="24"/>
        </w:rPr>
      </w:pPr>
      <w:r>
        <w:rPr>
          <w:rFonts w:eastAsia="Times New Roman"/>
          <w:szCs w:val="24"/>
        </w:rPr>
        <w:t>Επομένως, επειδή υπήρχαν και κάποιες μονάδες αφαλάτωσης</w:t>
      </w:r>
      <w:r>
        <w:rPr>
          <w:rFonts w:eastAsia="Times New Roman"/>
          <w:szCs w:val="24"/>
        </w:rPr>
        <w:t>,</w:t>
      </w:r>
      <w:r>
        <w:rPr>
          <w:rFonts w:eastAsia="Times New Roman"/>
          <w:szCs w:val="24"/>
        </w:rPr>
        <w:t xml:space="preserve"> τις οποίες είχε προμηθευτεί η Γενική Γραμματεία Αιγαίου το 2013, στην Κίμωλο και στους Λειψούς για παράδειγμα, κι έχουν μείνει εκεί –δεν ξέρω γιατί έχουν μείνει εκεί- και ποτέ δεν εγκαταστάθηκαν, το</w:t>
      </w:r>
      <w:r>
        <w:rPr>
          <w:rFonts w:eastAsia="Times New Roman"/>
          <w:szCs w:val="24"/>
        </w:rPr>
        <w:t xml:space="preserve"> ζητούμενο είναι να εγκατασταθούν και να </w:t>
      </w:r>
      <w:r>
        <w:rPr>
          <w:rFonts w:eastAsia="Times New Roman"/>
          <w:szCs w:val="24"/>
        </w:rPr>
        <w:t xml:space="preserve">μάλιστα </w:t>
      </w:r>
      <w:r>
        <w:rPr>
          <w:rFonts w:eastAsia="Times New Roman"/>
          <w:szCs w:val="24"/>
        </w:rPr>
        <w:t xml:space="preserve">άμεσα, πριν απαξιωθούν. </w:t>
      </w:r>
    </w:p>
    <w:p w14:paraId="51EE5291" w14:textId="77777777" w:rsidR="00C3097C" w:rsidRDefault="008D23CE">
      <w:pPr>
        <w:spacing w:line="600" w:lineRule="auto"/>
        <w:ind w:firstLine="720"/>
        <w:jc w:val="both"/>
        <w:rPr>
          <w:rFonts w:eastAsia="Times New Roman"/>
          <w:szCs w:val="24"/>
        </w:rPr>
      </w:pPr>
      <w:r>
        <w:rPr>
          <w:rFonts w:eastAsia="Times New Roman"/>
          <w:szCs w:val="24"/>
        </w:rPr>
        <w:t xml:space="preserve">Δεν μπορούμε να ανεχόμαστε, εν </w:t>
      </w:r>
      <w:proofErr w:type="spellStart"/>
      <w:r>
        <w:rPr>
          <w:rFonts w:eastAsia="Times New Roman"/>
          <w:szCs w:val="24"/>
        </w:rPr>
        <w:t>έτει</w:t>
      </w:r>
      <w:proofErr w:type="spellEnd"/>
      <w:r>
        <w:rPr>
          <w:rFonts w:eastAsia="Times New Roman"/>
          <w:szCs w:val="24"/>
        </w:rPr>
        <w:t xml:space="preserve"> 2017, να ακολουθείται ακόμα αυτή η διαδικασία της μεταφοράς νερού στα νησιά με το καραβάκι. Κάποτε</w:t>
      </w:r>
      <w:r>
        <w:rPr>
          <w:rFonts w:eastAsia="Times New Roman"/>
          <w:szCs w:val="24"/>
        </w:rPr>
        <w:t>,</w:t>
      </w:r>
      <w:r>
        <w:rPr>
          <w:rFonts w:eastAsia="Times New Roman"/>
          <w:szCs w:val="24"/>
        </w:rPr>
        <w:t xml:space="preserve"> αυτά τα συμφέροντα πρέπει να σταματήσουν. Κάπο</w:t>
      </w:r>
      <w:r>
        <w:rPr>
          <w:rFonts w:eastAsia="Times New Roman"/>
          <w:szCs w:val="24"/>
        </w:rPr>
        <w:t>τε</w:t>
      </w:r>
      <w:r>
        <w:rPr>
          <w:rFonts w:eastAsia="Times New Roman"/>
          <w:szCs w:val="24"/>
        </w:rPr>
        <w:t>,</w:t>
      </w:r>
      <w:r>
        <w:rPr>
          <w:rFonts w:eastAsia="Times New Roman"/>
          <w:szCs w:val="24"/>
        </w:rPr>
        <w:t xml:space="preserve"> τα νησιά μας πρέπει να αποκτήσουν υδατική αυτονομία. Με αυτή την τροπολογία</w:t>
      </w:r>
      <w:r>
        <w:rPr>
          <w:rFonts w:eastAsia="Times New Roman"/>
          <w:szCs w:val="24"/>
        </w:rPr>
        <w:t>,</w:t>
      </w:r>
      <w:r>
        <w:rPr>
          <w:rFonts w:eastAsia="Times New Roman"/>
          <w:szCs w:val="24"/>
        </w:rPr>
        <w:t xml:space="preserve"> δίνουμε τη δυνατότητα προσωρινής εγκατάστασης, μέχρι το 2020, τέτοιων μονάδων αφαλάτωσης. </w:t>
      </w:r>
    </w:p>
    <w:p w14:paraId="51EE5292" w14:textId="77777777" w:rsidR="00C3097C" w:rsidRDefault="008D23CE">
      <w:pPr>
        <w:spacing w:line="600" w:lineRule="auto"/>
        <w:ind w:firstLine="720"/>
        <w:jc w:val="both"/>
        <w:rPr>
          <w:rFonts w:eastAsia="Times New Roman"/>
          <w:szCs w:val="24"/>
        </w:rPr>
      </w:pPr>
      <w:r>
        <w:rPr>
          <w:rFonts w:eastAsia="Times New Roman"/>
          <w:szCs w:val="24"/>
        </w:rPr>
        <w:t>Σας ευχαριστώ.</w:t>
      </w:r>
    </w:p>
    <w:p w14:paraId="51EE5293" w14:textId="77777777" w:rsidR="00C3097C" w:rsidRDefault="008D23CE">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1EE5294" w14:textId="77777777" w:rsidR="00C3097C" w:rsidRDefault="008D23CE">
      <w:pPr>
        <w:spacing w:line="600" w:lineRule="auto"/>
        <w:ind w:firstLine="720"/>
        <w:jc w:val="both"/>
        <w:rPr>
          <w:rFonts w:eastAsia="Times New Roman"/>
          <w:szCs w:val="24"/>
        </w:rPr>
      </w:pPr>
      <w:r>
        <w:rPr>
          <w:rFonts w:eastAsia="Times New Roman"/>
          <w:b/>
          <w:szCs w:val="24"/>
        </w:rPr>
        <w:lastRenderedPageBreak/>
        <w:t>ΠΡΟΕΔΡΕΥΩΝ (Δημήτριος Καμ</w:t>
      </w:r>
      <w:r>
        <w:rPr>
          <w:rFonts w:eastAsia="Times New Roman"/>
          <w:b/>
          <w:szCs w:val="24"/>
        </w:rPr>
        <w:t xml:space="preserve">μένος): </w:t>
      </w:r>
      <w:r>
        <w:rPr>
          <w:rFonts w:eastAsia="Times New Roman"/>
          <w:szCs w:val="24"/>
        </w:rPr>
        <w:t xml:space="preserve">Καλούμε στο Βήμα τον </w:t>
      </w:r>
      <w:r>
        <w:rPr>
          <w:rFonts w:eastAsia="Times New Roman"/>
          <w:szCs w:val="24"/>
        </w:rPr>
        <w:t>ε</w:t>
      </w:r>
      <w:r>
        <w:rPr>
          <w:rFonts w:eastAsia="Times New Roman"/>
          <w:szCs w:val="24"/>
        </w:rPr>
        <w:t xml:space="preserve">ισηγητή του ΣΥΡΙΖΑ κ. Ιωάννη </w:t>
      </w:r>
      <w:proofErr w:type="spellStart"/>
      <w:r>
        <w:rPr>
          <w:rFonts w:eastAsia="Times New Roman"/>
          <w:szCs w:val="24"/>
        </w:rPr>
        <w:t>Σαρακιώτη</w:t>
      </w:r>
      <w:proofErr w:type="spellEnd"/>
      <w:r>
        <w:rPr>
          <w:rFonts w:eastAsia="Times New Roman"/>
          <w:szCs w:val="24"/>
        </w:rPr>
        <w:t xml:space="preserve">. Έχετε το λόγο </w:t>
      </w:r>
      <w:r>
        <w:rPr>
          <w:rFonts w:eastAsia="Times New Roman"/>
          <w:szCs w:val="24"/>
        </w:rPr>
        <w:t xml:space="preserve">για δεκαπέντε λεπτά. </w:t>
      </w:r>
    </w:p>
    <w:p w14:paraId="51EE5295" w14:textId="77777777" w:rsidR="00C3097C" w:rsidRDefault="008D23CE">
      <w:pPr>
        <w:spacing w:line="600" w:lineRule="auto"/>
        <w:ind w:firstLine="720"/>
        <w:jc w:val="both"/>
        <w:rPr>
          <w:rFonts w:eastAsia="Times New Roman"/>
          <w:szCs w:val="24"/>
        </w:rPr>
      </w:pPr>
      <w:r>
        <w:rPr>
          <w:rFonts w:eastAsia="Times New Roman"/>
          <w:b/>
          <w:szCs w:val="24"/>
        </w:rPr>
        <w:t xml:space="preserve">ΙΩΑΝΝΗΣ ΣΑΡΑΚΙΩΤΗΣ: </w:t>
      </w:r>
      <w:r>
        <w:rPr>
          <w:rFonts w:eastAsia="Times New Roman"/>
          <w:szCs w:val="24"/>
        </w:rPr>
        <w:t>Ευχαριστώ, κύριε Πρόεδρε.</w:t>
      </w:r>
    </w:p>
    <w:p w14:paraId="51EE5296" w14:textId="77777777" w:rsidR="00C3097C" w:rsidRDefault="008D23CE">
      <w:pPr>
        <w:spacing w:line="600" w:lineRule="auto"/>
        <w:ind w:firstLine="720"/>
        <w:jc w:val="both"/>
        <w:rPr>
          <w:rFonts w:eastAsia="Times New Roman"/>
          <w:szCs w:val="24"/>
        </w:rPr>
      </w:pPr>
      <w:r>
        <w:rPr>
          <w:rFonts w:eastAsia="Times New Roman"/>
          <w:szCs w:val="24"/>
        </w:rPr>
        <w:t>Κύριε Υπουργέ, κυρίες και κύριοι συνάδελφοι, εισερχόμαστε σήμερα στην τελική φάση της συζήτησης του σχεδ</w:t>
      </w:r>
      <w:r>
        <w:rPr>
          <w:rFonts w:eastAsia="Times New Roman"/>
          <w:szCs w:val="24"/>
        </w:rPr>
        <w:t>ίου νόμου του Υπουργείου Ψηφιακής Πολιτικής</w:t>
      </w:r>
      <w:r>
        <w:rPr>
          <w:rFonts w:eastAsia="Times New Roman"/>
          <w:szCs w:val="24"/>
        </w:rPr>
        <w:t>,</w:t>
      </w:r>
      <w:r>
        <w:rPr>
          <w:rFonts w:eastAsia="Times New Roman"/>
          <w:szCs w:val="24"/>
        </w:rPr>
        <w:t xml:space="preserve"> αναφορικά με το ηλεκτρονικό σύστημα διάθεσης τηλεοπτικού διαφημιστικού χρόνου, τη σύσταση μητρώου περιφερειακού και τοπικού Τύπου, την εισαγωγή του γραμμωτού κώδικα στις έντυπες εκδόσεις και την ενίσχυση της παρ</w:t>
      </w:r>
      <w:r>
        <w:rPr>
          <w:rFonts w:eastAsia="Times New Roman"/>
          <w:szCs w:val="24"/>
        </w:rPr>
        <w:t>αγωγής οπτικοακουστικών έργων στη χώρα μας.</w:t>
      </w:r>
    </w:p>
    <w:p w14:paraId="51EE5297" w14:textId="77777777" w:rsidR="00C3097C" w:rsidRDefault="008D23CE">
      <w:pPr>
        <w:spacing w:line="600" w:lineRule="auto"/>
        <w:ind w:firstLine="720"/>
        <w:jc w:val="both"/>
        <w:rPr>
          <w:rFonts w:eastAsia="Times New Roman"/>
          <w:szCs w:val="24"/>
        </w:rPr>
      </w:pPr>
      <w:r>
        <w:rPr>
          <w:rFonts w:eastAsia="Times New Roman"/>
          <w:szCs w:val="24"/>
        </w:rPr>
        <w:t>Πρόκειται για ένα σχέδιο νόμου</w:t>
      </w:r>
      <w:r>
        <w:rPr>
          <w:rFonts w:eastAsia="Times New Roman"/>
          <w:szCs w:val="24"/>
        </w:rPr>
        <w:t>,</w:t>
      </w:r>
      <w:r>
        <w:rPr>
          <w:rFonts w:eastAsia="Times New Roman"/>
          <w:szCs w:val="24"/>
        </w:rPr>
        <w:t xml:space="preserve"> το οποίο εισάγει μια σειρά καινοτομιών, πρωτίστως με άξονα τη διαφάνεια στον χώρο των </w:t>
      </w:r>
      <w:r>
        <w:rPr>
          <w:rFonts w:eastAsia="Times New Roman"/>
          <w:szCs w:val="24"/>
        </w:rPr>
        <w:t>μ</w:t>
      </w:r>
      <w:r>
        <w:rPr>
          <w:rFonts w:eastAsia="Times New Roman"/>
          <w:szCs w:val="24"/>
        </w:rPr>
        <w:t xml:space="preserve">έσων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νημέρωσης. Αυτονόητα όσα προβλέπονται, θα έλεγε κάποιος. Απορούμε γιατί δεν γίν</w:t>
      </w:r>
      <w:r>
        <w:rPr>
          <w:rFonts w:eastAsia="Times New Roman"/>
          <w:szCs w:val="24"/>
        </w:rPr>
        <w:t xml:space="preserve">ονταν τόσα χρόνια, θα μπορούσε να αντιτείνει άλλος. </w:t>
      </w:r>
    </w:p>
    <w:p w14:paraId="51EE5298" w14:textId="77777777" w:rsidR="00C3097C" w:rsidRDefault="008D23CE">
      <w:pPr>
        <w:spacing w:line="600" w:lineRule="auto"/>
        <w:ind w:firstLine="720"/>
        <w:jc w:val="both"/>
        <w:rPr>
          <w:rFonts w:eastAsia="Times New Roman"/>
          <w:szCs w:val="24"/>
        </w:rPr>
      </w:pPr>
      <w:r>
        <w:rPr>
          <w:rFonts w:eastAsia="Times New Roman"/>
          <w:szCs w:val="24"/>
        </w:rPr>
        <w:t xml:space="preserve">Είναι γεγονός, ωστόσο, ότι δεν γινόταν τίποτα για πολύ συγκεκριμένους λόγους. Όσοι έχουν απομείνει, μάλλον, να βλέπουν τις ειδήσεις των μεγάλων ιδιωτικών τηλεοπτικών σταθμών, </w:t>
      </w:r>
      <w:r>
        <w:rPr>
          <w:rFonts w:eastAsia="Times New Roman"/>
          <w:szCs w:val="24"/>
        </w:rPr>
        <w:lastRenderedPageBreak/>
        <w:t>διαπιστώνουν εύκολα ποιοι εί</w:t>
      </w:r>
      <w:r>
        <w:rPr>
          <w:rFonts w:eastAsia="Times New Roman"/>
          <w:szCs w:val="24"/>
        </w:rPr>
        <w:t xml:space="preserve">ναι αυτοί οι λόγοι. Όσοι παρατηρούν τη συγχορδία της Αξιωματικής Αντιπολίτευσης με τα </w:t>
      </w:r>
      <w:proofErr w:type="spellStart"/>
      <w:r>
        <w:rPr>
          <w:rFonts w:eastAsia="Times New Roman"/>
          <w:szCs w:val="24"/>
        </w:rPr>
        <w:t>μεγαλοεκδοτικά</w:t>
      </w:r>
      <w:proofErr w:type="spellEnd"/>
      <w:r>
        <w:rPr>
          <w:rFonts w:eastAsia="Times New Roman"/>
          <w:szCs w:val="24"/>
        </w:rPr>
        <w:t xml:space="preserve"> συμφέροντα, επίσης αντιλαμβάνονται πολλά. </w:t>
      </w:r>
    </w:p>
    <w:p w14:paraId="51EE5299" w14:textId="77777777" w:rsidR="00C3097C" w:rsidRDefault="008D23CE">
      <w:pPr>
        <w:spacing w:line="600" w:lineRule="auto"/>
        <w:ind w:firstLine="720"/>
        <w:jc w:val="both"/>
        <w:rPr>
          <w:rFonts w:eastAsia="Times New Roman"/>
          <w:szCs w:val="24"/>
        </w:rPr>
      </w:pPr>
      <w:r>
        <w:rPr>
          <w:rFonts w:eastAsia="Times New Roman"/>
          <w:szCs w:val="24"/>
        </w:rPr>
        <w:t xml:space="preserve">Αλήθεια, τι απέγιναν οι περίφημες εκείνες τοποθετήσεις των στελεχών της Αξιωματικής Αντιπολίτευσης για την </w:t>
      </w:r>
      <w:proofErr w:type="spellStart"/>
      <w:r>
        <w:rPr>
          <w:rFonts w:eastAsia="Times New Roman"/>
          <w:szCs w:val="24"/>
        </w:rPr>
        <w:t>αδειο</w:t>
      </w:r>
      <w:r>
        <w:rPr>
          <w:rFonts w:eastAsia="Times New Roman"/>
          <w:szCs w:val="24"/>
        </w:rPr>
        <w:t>δότηση</w:t>
      </w:r>
      <w:proofErr w:type="spellEnd"/>
      <w:r>
        <w:rPr>
          <w:rFonts w:eastAsia="Times New Roman"/>
          <w:szCs w:val="24"/>
        </w:rPr>
        <w:t xml:space="preserve"> των τηλεοπτικών σταθμών; Είχαμε εξελίξεις στο συγκεκριμένο θέμα και οφείλουμε να ενημερώσουμε τον ελληνικό λαό, εδώ από το Βήμα της ελληνικής Βουλής, γιατί δυστυχώς</w:t>
      </w:r>
      <w:r>
        <w:rPr>
          <w:rFonts w:eastAsia="Times New Roman"/>
          <w:szCs w:val="24"/>
        </w:rPr>
        <w:t>,</w:t>
      </w:r>
      <w:r>
        <w:rPr>
          <w:rFonts w:eastAsia="Times New Roman"/>
          <w:szCs w:val="24"/>
        </w:rPr>
        <w:t xml:space="preserve"> δεν θα τις πληροφορηθεί από αλλού. Και ο </w:t>
      </w:r>
      <w:proofErr w:type="spellStart"/>
      <w:r>
        <w:rPr>
          <w:rFonts w:eastAsia="Times New Roman"/>
          <w:szCs w:val="24"/>
        </w:rPr>
        <w:t>νοών</w:t>
      </w:r>
      <w:proofErr w:type="spellEnd"/>
      <w:r>
        <w:rPr>
          <w:rFonts w:eastAsia="Times New Roman"/>
          <w:szCs w:val="24"/>
        </w:rPr>
        <w:t xml:space="preserve"> </w:t>
      </w:r>
      <w:proofErr w:type="spellStart"/>
      <w:r>
        <w:rPr>
          <w:rFonts w:eastAsia="Times New Roman"/>
          <w:szCs w:val="24"/>
        </w:rPr>
        <w:t>νοείτω</w:t>
      </w:r>
      <w:proofErr w:type="spellEnd"/>
      <w:r>
        <w:rPr>
          <w:rFonts w:eastAsia="Times New Roman"/>
          <w:szCs w:val="24"/>
        </w:rPr>
        <w:t>.</w:t>
      </w:r>
    </w:p>
    <w:p w14:paraId="51EE529A" w14:textId="77777777" w:rsidR="00C3097C" w:rsidRDefault="008D23CE">
      <w:pPr>
        <w:spacing w:line="600" w:lineRule="auto"/>
        <w:ind w:firstLine="720"/>
        <w:jc w:val="both"/>
        <w:rPr>
          <w:rFonts w:eastAsia="Times New Roman"/>
          <w:szCs w:val="24"/>
        </w:rPr>
      </w:pPr>
      <w:r>
        <w:rPr>
          <w:rFonts w:eastAsia="Times New Roman"/>
          <w:szCs w:val="24"/>
        </w:rPr>
        <w:t xml:space="preserve">Να θυμίσω, λοιπόν, ότι το </w:t>
      </w:r>
      <w:r>
        <w:rPr>
          <w:rFonts w:eastAsia="Times New Roman"/>
          <w:szCs w:val="24"/>
        </w:rPr>
        <w:t xml:space="preserve">Εθνικό Συμβούλιο Ραδιοτηλεόρασης αποφάσισε ομόφωνα για το τίμημα των τηλεοπτικών αδειών και όρισε ως τιμή εκκίνησης τα 35 εκατομμύρια για κάθε μία από τις επτά τηλεοπτικές άδειες. Η περσινή διαδικασία, η πρώτη προσπάθεια </w:t>
      </w:r>
      <w:proofErr w:type="spellStart"/>
      <w:r>
        <w:rPr>
          <w:rFonts w:eastAsia="Times New Roman"/>
          <w:szCs w:val="24"/>
        </w:rPr>
        <w:t>αδειοδότησης</w:t>
      </w:r>
      <w:proofErr w:type="spellEnd"/>
      <w:r>
        <w:rPr>
          <w:rFonts w:eastAsia="Times New Roman"/>
          <w:szCs w:val="24"/>
        </w:rPr>
        <w:t xml:space="preserve"> των τηλεοπτικών σταθμώ</w:t>
      </w:r>
      <w:r>
        <w:rPr>
          <w:rFonts w:eastAsia="Times New Roman"/>
          <w:szCs w:val="24"/>
        </w:rPr>
        <w:t xml:space="preserve">ν μετά από τριάντα χρόνια, έγινε αποδεκτή, όπως επίσης και το ύψος του συνολικού ποσού. </w:t>
      </w:r>
    </w:p>
    <w:p w14:paraId="51EE529B" w14:textId="77777777" w:rsidR="00C3097C" w:rsidRDefault="008D23CE">
      <w:pPr>
        <w:spacing w:line="600" w:lineRule="auto"/>
        <w:ind w:firstLine="720"/>
        <w:jc w:val="both"/>
        <w:rPr>
          <w:rFonts w:eastAsia="Times New Roman"/>
          <w:szCs w:val="24"/>
        </w:rPr>
      </w:pPr>
      <w:r>
        <w:rPr>
          <w:rFonts w:eastAsia="Times New Roman"/>
          <w:szCs w:val="24"/>
        </w:rPr>
        <w:t>Επίσης, έγινε δεκτό ότι το φάσμα είναι πεπερασμένο. Εσείς δεν λέγατε ότι το φάσμα είναι απεριόριστο, κυρίες και κύριοι συνάδελφοι της Νέας Δημοκρατίας και ο Πρόεδρός σ</w:t>
      </w:r>
      <w:r>
        <w:rPr>
          <w:rFonts w:eastAsia="Times New Roman"/>
          <w:szCs w:val="24"/>
        </w:rPr>
        <w:t xml:space="preserve">ας, από </w:t>
      </w:r>
      <w:r>
        <w:rPr>
          <w:rFonts w:eastAsia="Times New Roman"/>
          <w:szCs w:val="24"/>
        </w:rPr>
        <w:lastRenderedPageBreak/>
        <w:t xml:space="preserve">αυτό το Βήμα, δεν το ισχυρίζονταν; Μήπως θα έπρεπε να ζητήσετε, τουλάχιστον, μία συγγνώμη για τις περσινές κορώνες και τα ειρωνικά χαμόγελα, όταν ακολουθήθηκε η διαδικασία της </w:t>
      </w:r>
      <w:proofErr w:type="spellStart"/>
      <w:r>
        <w:rPr>
          <w:rFonts w:eastAsia="Times New Roman"/>
          <w:szCs w:val="24"/>
        </w:rPr>
        <w:t>αδειοδότησης</w:t>
      </w:r>
      <w:proofErr w:type="spellEnd"/>
      <w:r>
        <w:rPr>
          <w:rFonts w:eastAsia="Times New Roman"/>
          <w:szCs w:val="24"/>
        </w:rPr>
        <w:t xml:space="preserve">; </w:t>
      </w:r>
    </w:p>
    <w:p w14:paraId="51EE529C" w14:textId="77777777" w:rsidR="00C3097C" w:rsidRDefault="008D23CE">
      <w:pPr>
        <w:spacing w:line="600" w:lineRule="auto"/>
        <w:ind w:firstLine="720"/>
        <w:jc w:val="both"/>
        <w:rPr>
          <w:rFonts w:eastAsia="Times New Roman"/>
          <w:szCs w:val="24"/>
        </w:rPr>
      </w:pPr>
      <w:r>
        <w:rPr>
          <w:rFonts w:eastAsia="Times New Roman"/>
          <w:szCs w:val="24"/>
        </w:rPr>
        <w:t>Απορώ για το τι θα λέτε τώρα για την απόφαση ενός ΕΣΡ, το</w:t>
      </w:r>
      <w:r>
        <w:rPr>
          <w:rFonts w:eastAsia="Times New Roman"/>
          <w:szCs w:val="24"/>
        </w:rPr>
        <w:t xml:space="preserve"> οποίο στελεχώθηκε με ευρεία συναίνεση της Βουλής. Φτάσατε να ακυρώσετε ιστορικά στελέχη του κόμματος σας, τον πρώην Πρόεδρό σας, μόνο και μόνο για να ικανοποιήσετε τις δεσμεύσεις των </w:t>
      </w:r>
      <w:proofErr w:type="spellStart"/>
      <w:r>
        <w:rPr>
          <w:rFonts w:eastAsia="Times New Roman"/>
          <w:szCs w:val="24"/>
        </w:rPr>
        <w:t>καναλαρχών</w:t>
      </w:r>
      <w:proofErr w:type="spellEnd"/>
      <w:r>
        <w:rPr>
          <w:rFonts w:eastAsia="Times New Roman"/>
          <w:szCs w:val="24"/>
        </w:rPr>
        <w:t>.</w:t>
      </w:r>
    </w:p>
    <w:p w14:paraId="51EE529D" w14:textId="77777777" w:rsidR="00C3097C" w:rsidRDefault="008D23CE">
      <w:pPr>
        <w:spacing w:line="600" w:lineRule="auto"/>
        <w:ind w:firstLine="720"/>
        <w:jc w:val="both"/>
        <w:rPr>
          <w:rFonts w:eastAsia="Times New Roman"/>
          <w:szCs w:val="24"/>
        </w:rPr>
      </w:pPr>
      <w:r>
        <w:rPr>
          <w:rFonts w:eastAsia="Times New Roman"/>
          <w:szCs w:val="24"/>
        </w:rPr>
        <w:t>Κα</w:t>
      </w:r>
      <w:r>
        <w:rPr>
          <w:rFonts w:eastAsia="Times New Roman"/>
          <w:szCs w:val="24"/>
        </w:rPr>
        <w:t>μ</w:t>
      </w:r>
      <w:r>
        <w:rPr>
          <w:rFonts w:eastAsia="Times New Roman"/>
          <w:szCs w:val="24"/>
        </w:rPr>
        <w:t xml:space="preserve">μία συμβολή στον διάλογο. Η στάση σας, κάθε άλλο παρά </w:t>
      </w:r>
      <w:proofErr w:type="spellStart"/>
      <w:r>
        <w:rPr>
          <w:rFonts w:eastAsia="Times New Roman"/>
          <w:szCs w:val="24"/>
        </w:rPr>
        <w:t>εποικοδομική</w:t>
      </w:r>
      <w:proofErr w:type="spellEnd"/>
      <w:r>
        <w:rPr>
          <w:rFonts w:eastAsia="Times New Roman"/>
          <w:szCs w:val="24"/>
        </w:rPr>
        <w:t xml:space="preserve"> υπήρξε και δυστυχώς</w:t>
      </w:r>
      <w:r>
        <w:rPr>
          <w:rFonts w:eastAsia="Times New Roman"/>
          <w:szCs w:val="24"/>
        </w:rPr>
        <w:t>,</w:t>
      </w:r>
      <w:r>
        <w:rPr>
          <w:rFonts w:eastAsia="Times New Roman"/>
          <w:szCs w:val="24"/>
        </w:rPr>
        <w:t xml:space="preserve"> συνεχίζετε στο ίδιο μοτίβο. Φέρετε την αποκλειστική ευθύνη για τη νεφελώδη κατάσταση στο ραδιοτηλεοπτικό τοπίο και δεν έχετε καταθέσει την παραμικρή πρόταση επί του σχεδίου νόμου. Ποια είναι, άραγε, η συμβολή σας; </w:t>
      </w:r>
      <w:r>
        <w:rPr>
          <w:rFonts w:eastAsia="Times New Roman"/>
          <w:szCs w:val="24"/>
        </w:rPr>
        <w:t>Τ</w:t>
      </w:r>
      <w:r>
        <w:rPr>
          <w:rFonts w:eastAsia="Times New Roman"/>
          <w:szCs w:val="24"/>
        </w:rPr>
        <w:t>α σχόλι</w:t>
      </w:r>
      <w:r>
        <w:rPr>
          <w:rFonts w:eastAsia="Times New Roman"/>
          <w:szCs w:val="24"/>
        </w:rPr>
        <w:t xml:space="preserve">α για τον </w:t>
      </w:r>
      <w:proofErr w:type="spellStart"/>
      <w:r>
        <w:rPr>
          <w:rFonts w:eastAsia="Times New Roman"/>
          <w:szCs w:val="24"/>
        </w:rPr>
        <w:t>Μαδούρο</w:t>
      </w:r>
      <w:proofErr w:type="spellEnd"/>
      <w:r>
        <w:rPr>
          <w:rFonts w:eastAsia="Times New Roman"/>
          <w:szCs w:val="24"/>
        </w:rPr>
        <w:t xml:space="preserve"> και τις εξελίξεις για τη Βενεζουέλα; Η κριτική στον κ. </w:t>
      </w:r>
      <w:proofErr w:type="spellStart"/>
      <w:r>
        <w:rPr>
          <w:rFonts w:eastAsia="Times New Roman"/>
          <w:szCs w:val="24"/>
        </w:rPr>
        <w:t>Βαρουφάκη</w:t>
      </w:r>
      <w:proofErr w:type="spellEnd"/>
      <w:r>
        <w:rPr>
          <w:rFonts w:eastAsia="Times New Roman"/>
          <w:szCs w:val="24"/>
        </w:rPr>
        <w:t xml:space="preserve">; Γιατί αυτά ακούγαμε στις </w:t>
      </w:r>
      <w:r>
        <w:rPr>
          <w:rFonts w:eastAsia="Times New Roman"/>
          <w:szCs w:val="24"/>
        </w:rPr>
        <w:t xml:space="preserve">επιτροπές </w:t>
      </w:r>
      <w:r>
        <w:rPr>
          <w:rFonts w:eastAsia="Times New Roman"/>
          <w:szCs w:val="24"/>
        </w:rPr>
        <w:t xml:space="preserve">από τα στελέχη σας.  </w:t>
      </w:r>
    </w:p>
    <w:p w14:paraId="51EE529E" w14:textId="77777777" w:rsidR="00C3097C" w:rsidRDefault="008D23CE">
      <w:pPr>
        <w:spacing w:line="600" w:lineRule="auto"/>
        <w:ind w:firstLine="720"/>
        <w:jc w:val="both"/>
        <w:rPr>
          <w:rFonts w:eastAsia="Times New Roman"/>
          <w:szCs w:val="24"/>
        </w:rPr>
      </w:pPr>
      <w:r>
        <w:rPr>
          <w:rFonts w:eastAsia="Times New Roman"/>
          <w:szCs w:val="24"/>
        </w:rPr>
        <w:lastRenderedPageBreak/>
        <w:t>Θα ήθελα να έρθω τώρα στο σχέδιο νόμου. Τι έρχεται να επιλύσει το ηλεκτρονικό σύστημα; Τα τελευταία είκοσι χρόνια ε</w:t>
      </w:r>
      <w:r>
        <w:rPr>
          <w:rFonts w:eastAsia="Times New Roman"/>
          <w:szCs w:val="24"/>
        </w:rPr>
        <w:t xml:space="preserve">ίχαμε τέσσερα νομοθετήματα από ισάριθμους Υπουργούς, καθώς και σειρά πρωτοβουλιών υποτιθέμενης ρύθμισης του τοπίου.   </w:t>
      </w:r>
    </w:p>
    <w:p w14:paraId="51EE529F"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Αποτέλεσμα; Μέσα μαζικής ενημέρωσης</w:t>
      </w:r>
      <w:r>
        <w:rPr>
          <w:rFonts w:eastAsia="Times New Roman" w:cs="Times New Roman"/>
          <w:szCs w:val="24"/>
        </w:rPr>
        <w:t>,</w:t>
      </w:r>
      <w:r>
        <w:rPr>
          <w:rFonts w:eastAsia="Times New Roman" w:cs="Times New Roman"/>
          <w:szCs w:val="24"/>
        </w:rPr>
        <w:t xml:space="preserve"> που πτώχευσαν</w:t>
      </w:r>
      <w:r>
        <w:rPr>
          <w:rFonts w:eastAsia="Times New Roman" w:cs="Times New Roman"/>
          <w:szCs w:val="24"/>
        </w:rPr>
        <w:t>,</w:t>
      </w:r>
      <w:r>
        <w:rPr>
          <w:rFonts w:eastAsia="Times New Roman" w:cs="Times New Roman"/>
          <w:szCs w:val="24"/>
        </w:rPr>
        <w:t xml:space="preserve"> αφήνοντας εκατοντάδες εργαζόμενους στον δρόμο, μία «κλειστή» διαφημιστική αγορά για λ</w:t>
      </w:r>
      <w:r>
        <w:rPr>
          <w:rFonts w:eastAsia="Times New Roman" w:cs="Times New Roman"/>
          <w:szCs w:val="24"/>
        </w:rPr>
        <w:t>ίγους και εκλεκτούς, την οποία συντηρούσαν οι κατά τα άλλα</w:t>
      </w:r>
      <w:r>
        <w:rPr>
          <w:rFonts w:eastAsia="Times New Roman" w:cs="Times New Roman"/>
          <w:szCs w:val="24"/>
        </w:rPr>
        <w:t>,</w:t>
      </w:r>
      <w:r>
        <w:rPr>
          <w:rFonts w:eastAsia="Times New Roman" w:cs="Times New Roman"/>
          <w:szCs w:val="24"/>
        </w:rPr>
        <w:t xml:space="preserve"> φιλελεύθεροι και υπέρ της οικονομίας της αγοράς κήνσορες, υπόγειες συναλλαγές με μεγάλο κόστος για τα δημόσια ταμεία και φυσικά</w:t>
      </w:r>
      <w:r>
        <w:rPr>
          <w:rFonts w:eastAsia="Times New Roman" w:cs="Times New Roman"/>
          <w:szCs w:val="24"/>
        </w:rPr>
        <w:t>,</w:t>
      </w:r>
      <w:r>
        <w:rPr>
          <w:rFonts w:eastAsia="Times New Roman" w:cs="Times New Roman"/>
          <w:szCs w:val="24"/>
        </w:rPr>
        <w:t xml:space="preserve"> αυξανόμενη διαπλοκή της πολιτικής εξουσίας με τα δημοσιογραφικά γρα</w:t>
      </w:r>
      <w:r>
        <w:rPr>
          <w:rFonts w:eastAsia="Times New Roman" w:cs="Times New Roman"/>
          <w:szCs w:val="24"/>
        </w:rPr>
        <w:t>φεία μέσω των κρατικών διαφημίσεων ή, καλύτερα, των κρατικών δώρων.</w:t>
      </w:r>
    </w:p>
    <w:p w14:paraId="51EE52A0"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Η πλατφόρμα αυτή θα είναι συνδεδεμένη με την Ανεξάρτητη Αρχή Δημοσίων Εσόδων</w:t>
      </w:r>
      <w:r>
        <w:rPr>
          <w:rFonts w:eastAsia="Times New Roman" w:cs="Times New Roman"/>
          <w:szCs w:val="24"/>
        </w:rPr>
        <w:t>,</w:t>
      </w:r>
      <w:r>
        <w:rPr>
          <w:rFonts w:eastAsia="Times New Roman" w:cs="Times New Roman"/>
          <w:szCs w:val="24"/>
        </w:rPr>
        <w:t xml:space="preserve"> για να τελειώσει μια για πάντα το ξέπλυμα μαύρου χρήματος και η φοροδιαφυγή. Εποπτεύων φορέας θα είναι το ΕΣΡ</w:t>
      </w:r>
      <w:r>
        <w:rPr>
          <w:rFonts w:eastAsia="Times New Roman" w:cs="Times New Roman"/>
          <w:szCs w:val="24"/>
        </w:rPr>
        <w:t>,</w:t>
      </w:r>
      <w:r>
        <w:rPr>
          <w:rFonts w:eastAsia="Times New Roman" w:cs="Times New Roman"/>
          <w:szCs w:val="24"/>
        </w:rPr>
        <w:t xml:space="preserve"> ενώ το Υπουργείο δεν θα έχει καμ</w:t>
      </w:r>
      <w:r>
        <w:rPr>
          <w:rFonts w:eastAsia="Times New Roman" w:cs="Times New Roman"/>
          <w:szCs w:val="24"/>
        </w:rPr>
        <w:t>μ</w:t>
      </w:r>
      <w:r>
        <w:rPr>
          <w:rFonts w:eastAsia="Times New Roman" w:cs="Times New Roman"/>
          <w:szCs w:val="24"/>
        </w:rPr>
        <w:t>ία απολύτως εμπλοκή στη λειτουργία του συστήματος.</w:t>
      </w:r>
    </w:p>
    <w:p w14:paraId="51EE52A1"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Τρεις είναι οι διαστάσεις</w:t>
      </w:r>
      <w:r>
        <w:rPr>
          <w:rFonts w:eastAsia="Times New Roman" w:cs="Times New Roman"/>
          <w:szCs w:val="24"/>
        </w:rPr>
        <w:t>,</w:t>
      </w:r>
      <w:r>
        <w:rPr>
          <w:rFonts w:eastAsia="Times New Roman" w:cs="Times New Roman"/>
          <w:szCs w:val="24"/>
        </w:rPr>
        <w:t xml:space="preserve"> που καλύπτει το ηλεκτρονικό αυτό σύστημα. Η εμπορική, με τη μορφή ενός συστήματος προσδιορισμού των τιμών για την πώληση του διαφημιστικού προϊό</w:t>
      </w:r>
      <w:r>
        <w:rPr>
          <w:rFonts w:eastAsia="Times New Roman" w:cs="Times New Roman"/>
          <w:szCs w:val="24"/>
        </w:rPr>
        <w:t>ντος, την πραγματοποίηση των εμπορικών συναλλαγών μεταξύ των σταθμών και των διαφημιζομένων και τον υπολογισμό των χρεώσεων ανά διαφημιζόμενο και των αμοιβών ανά σταθμό.</w:t>
      </w:r>
    </w:p>
    <w:p w14:paraId="51EE52A2"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Η διαχειριστική, με άξονα τις χρηματοοικονομικές συναλλαγές</w:t>
      </w:r>
      <w:r>
        <w:rPr>
          <w:rFonts w:eastAsia="Times New Roman" w:cs="Times New Roman"/>
          <w:szCs w:val="24"/>
        </w:rPr>
        <w:t>,</w:t>
      </w:r>
      <w:r>
        <w:rPr>
          <w:rFonts w:eastAsia="Times New Roman" w:cs="Times New Roman"/>
          <w:szCs w:val="24"/>
        </w:rPr>
        <w:t xml:space="preserve"> που προκύπτουν από τις εμ</w:t>
      </w:r>
      <w:r>
        <w:rPr>
          <w:rFonts w:eastAsia="Times New Roman" w:cs="Times New Roman"/>
          <w:szCs w:val="24"/>
        </w:rPr>
        <w:t xml:space="preserve">πορικές και η εφαρμογή διαχείρισης περιεχομένου με συναλλαγές με γνώμονα την τήρηση των κανόνων </w:t>
      </w:r>
      <w:proofErr w:type="spellStart"/>
      <w:r>
        <w:rPr>
          <w:rFonts w:eastAsia="Times New Roman" w:cs="Times New Roman"/>
          <w:szCs w:val="24"/>
        </w:rPr>
        <w:t>καταλληλότητας</w:t>
      </w:r>
      <w:proofErr w:type="spellEnd"/>
      <w:r>
        <w:rPr>
          <w:rFonts w:eastAsia="Times New Roman" w:cs="Times New Roman"/>
          <w:szCs w:val="24"/>
        </w:rPr>
        <w:t>. Ας θυμηθούμε τι ίσχυε ως τώρα: Ο περίφημος ν.3592/2007, ο οποίος απαγόρευε τις επιστροφές από τους διαφημιστές στους διαφημιζομένους, πρόβλεψη η</w:t>
      </w:r>
      <w:r>
        <w:rPr>
          <w:rFonts w:eastAsia="Times New Roman" w:cs="Times New Roman"/>
          <w:szCs w:val="24"/>
        </w:rPr>
        <w:t xml:space="preserve"> οποία, όμως, ουδέποτε εφαρμόστηκε, με αποτέλεσμα οι επιστροφές να βαφτίζονται εκπτώσεις τζίρου και να διαιωνίζεται το καθεστώς της παρανομίας.</w:t>
      </w:r>
    </w:p>
    <w:p w14:paraId="51EE52A3"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Ο προηγούμενος ο ν.2328/1995, προέβλεπε την επιβράβευση σε ποσοστό έως και 9,9% με την επιστροφή στην πράξη να ε</w:t>
      </w:r>
      <w:r>
        <w:rPr>
          <w:rFonts w:eastAsia="Times New Roman" w:cs="Times New Roman"/>
          <w:szCs w:val="24"/>
        </w:rPr>
        <w:t xml:space="preserve">ίναι δύο, τρεις ή και τέσσερις φορές μεγαλύτερη. Καθορίζατε με νόμο τα ποσοστά των επιστροφών και έρχεστε σήμερα να μας κατηγορήσετε για </w:t>
      </w:r>
      <w:proofErr w:type="spellStart"/>
      <w:r>
        <w:rPr>
          <w:rFonts w:eastAsia="Times New Roman" w:cs="Times New Roman"/>
          <w:szCs w:val="24"/>
        </w:rPr>
        <w:t>σοβιετία</w:t>
      </w:r>
      <w:proofErr w:type="spellEnd"/>
      <w:r>
        <w:rPr>
          <w:rFonts w:eastAsia="Times New Roman" w:cs="Times New Roman"/>
          <w:szCs w:val="24"/>
        </w:rPr>
        <w:t>.</w:t>
      </w:r>
    </w:p>
    <w:p w14:paraId="51EE52A4"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Όσον αφορά το Μητρώο Περιφερειακού και Τοπικού Τύπου</w:t>
      </w:r>
      <w:r>
        <w:rPr>
          <w:rFonts w:eastAsia="Times New Roman" w:cs="Times New Roman"/>
          <w:szCs w:val="24"/>
        </w:rPr>
        <w:t>,</w:t>
      </w:r>
      <w:r>
        <w:rPr>
          <w:rFonts w:eastAsia="Times New Roman" w:cs="Times New Roman"/>
          <w:szCs w:val="24"/>
        </w:rPr>
        <w:t xml:space="preserve"> προχωράμε και εδώ με την αποκοπή των δεσμεύσεων της πολ</w:t>
      </w:r>
      <w:r>
        <w:rPr>
          <w:rFonts w:eastAsia="Times New Roman" w:cs="Times New Roman"/>
          <w:szCs w:val="24"/>
        </w:rPr>
        <w:t>ιτικής εξουσίας</w:t>
      </w:r>
      <w:r>
        <w:rPr>
          <w:rFonts w:eastAsia="Times New Roman" w:cs="Times New Roman"/>
          <w:szCs w:val="24"/>
        </w:rPr>
        <w:t>,</w:t>
      </w:r>
      <w:r>
        <w:rPr>
          <w:rFonts w:eastAsia="Times New Roman" w:cs="Times New Roman"/>
          <w:szCs w:val="24"/>
        </w:rPr>
        <w:t xml:space="preserve"> προς τους εκδότες και το αντίστροφο. Η δημοσίευση διακηρύξεων και προκηρύξεων του δημοσίου θα γίνεται πλέον ηλεκτρονικά και με δικαίωμα </w:t>
      </w:r>
      <w:proofErr w:type="spellStart"/>
      <w:r>
        <w:rPr>
          <w:rFonts w:eastAsia="Times New Roman" w:cs="Times New Roman"/>
          <w:szCs w:val="24"/>
        </w:rPr>
        <w:t>ενδικοφανούς</w:t>
      </w:r>
      <w:proofErr w:type="spellEnd"/>
      <w:r>
        <w:rPr>
          <w:rFonts w:eastAsia="Times New Roman" w:cs="Times New Roman"/>
          <w:szCs w:val="24"/>
        </w:rPr>
        <w:t xml:space="preserve"> προσφυγής του ενδιαφερομένου. Το θολό καθεστώς</w:t>
      </w:r>
      <w:r>
        <w:rPr>
          <w:rFonts w:eastAsia="Times New Roman" w:cs="Times New Roman"/>
          <w:szCs w:val="24"/>
        </w:rPr>
        <w:t>,</w:t>
      </w:r>
      <w:r>
        <w:rPr>
          <w:rFonts w:eastAsia="Times New Roman" w:cs="Times New Roman"/>
          <w:szCs w:val="24"/>
        </w:rPr>
        <w:t xml:space="preserve"> κατά το οποίο ο Υπουργός συνέτασσε την τελ</w:t>
      </w:r>
      <w:r>
        <w:rPr>
          <w:rFonts w:eastAsia="Times New Roman" w:cs="Times New Roman"/>
          <w:szCs w:val="24"/>
        </w:rPr>
        <w:t>ική απόφαση για το ποιες εφημερίδες θα έχουν το δικαίωμα στις δημοσιεύσεις του δημοσίου και ποιες θα αποκλείονται παύει. Οι αρμόδιοι φορείς θα διασταυρώνουν ηλεκτρονικά τα δικαιολογητικά των συμμετεχόντων</w:t>
      </w:r>
      <w:r>
        <w:rPr>
          <w:rFonts w:eastAsia="Times New Roman" w:cs="Times New Roman"/>
          <w:szCs w:val="24"/>
        </w:rPr>
        <w:t>,</w:t>
      </w:r>
      <w:r>
        <w:rPr>
          <w:rFonts w:eastAsia="Times New Roman" w:cs="Times New Roman"/>
          <w:szCs w:val="24"/>
        </w:rPr>
        <w:t xml:space="preserve"> με γνώμονα την αποκατάσταση της νομιμότητας στις σ</w:t>
      </w:r>
      <w:r>
        <w:rPr>
          <w:rFonts w:eastAsia="Times New Roman" w:cs="Times New Roman"/>
          <w:szCs w:val="24"/>
        </w:rPr>
        <w:t>υγκεκριμένες συναλλαγές και την εξυγίανση της αγοράς.</w:t>
      </w:r>
    </w:p>
    <w:p w14:paraId="51EE52A5"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Τέλος, κατοχυρώνεται η αναλογία 70-30</w:t>
      </w:r>
      <w:r>
        <w:rPr>
          <w:rFonts w:eastAsia="Times New Roman" w:cs="Times New Roman"/>
          <w:szCs w:val="24"/>
        </w:rPr>
        <w:t>,</w:t>
      </w:r>
      <w:r>
        <w:rPr>
          <w:rFonts w:eastAsia="Times New Roman" w:cs="Times New Roman"/>
          <w:szCs w:val="24"/>
        </w:rPr>
        <w:t xml:space="preserve"> σχετικά με την αντιμετώπιση των κεντρικών και περιφερειακών μέσων μαζικής ενημέρωσης, όπως και η</w:t>
      </w:r>
      <w:r>
        <w:rPr>
          <w:rFonts w:eastAsia="Times New Roman" w:cs="Times New Roman"/>
          <w:szCs w:val="24"/>
        </w:rPr>
        <w:t>,</w:t>
      </w:r>
      <w:r>
        <w:rPr>
          <w:rFonts w:eastAsia="Times New Roman" w:cs="Times New Roman"/>
          <w:szCs w:val="24"/>
        </w:rPr>
        <w:t xml:space="preserve"> για πρώτη φορά</w:t>
      </w:r>
      <w:r>
        <w:rPr>
          <w:rFonts w:eastAsia="Times New Roman" w:cs="Times New Roman"/>
          <w:szCs w:val="24"/>
        </w:rPr>
        <w:t>,</w:t>
      </w:r>
      <w:r>
        <w:rPr>
          <w:rFonts w:eastAsia="Times New Roman" w:cs="Times New Roman"/>
          <w:szCs w:val="24"/>
        </w:rPr>
        <w:t xml:space="preserve"> επιβολή κυρώσεων από το Υπουργείο</w:t>
      </w:r>
      <w:r>
        <w:rPr>
          <w:rFonts w:eastAsia="Times New Roman" w:cs="Times New Roman"/>
          <w:szCs w:val="24"/>
        </w:rPr>
        <w:t>,</w:t>
      </w:r>
      <w:r>
        <w:rPr>
          <w:rFonts w:eastAsia="Times New Roman" w:cs="Times New Roman"/>
          <w:szCs w:val="24"/>
        </w:rPr>
        <w:t xml:space="preserve"> σε περίπτωση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 κάποιος φορέας δεν συμμορφώνεται με το ως άνω ποσοστό.</w:t>
      </w:r>
    </w:p>
    <w:p w14:paraId="51EE52A6"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Τι επικρατούσε μέχρι σήμερα; Το συντριπτικό μέρος της διαφημιστικής πίτας κατευθυνόταν στα κεντρικά </w:t>
      </w:r>
      <w:r>
        <w:rPr>
          <w:rFonts w:eastAsia="Times New Roman" w:cs="Times New Roman"/>
          <w:szCs w:val="24"/>
        </w:rPr>
        <w:t>μ</w:t>
      </w:r>
      <w:r>
        <w:rPr>
          <w:rFonts w:eastAsia="Times New Roman" w:cs="Times New Roman"/>
          <w:szCs w:val="24"/>
        </w:rPr>
        <w:t xml:space="preserve">έσα και μερικά ξεροκόμματα ρίχνονταν στα περιφερειακά και τοπικά Μέσα, για </w:t>
      </w:r>
      <w:r>
        <w:rPr>
          <w:rFonts w:eastAsia="Times New Roman" w:cs="Times New Roman"/>
          <w:szCs w:val="24"/>
        </w:rPr>
        <w:lastRenderedPageBreak/>
        <w:t xml:space="preserve">να στηριχθούν πολιτικές καριέρες και να εξυπηρετηθούν μικροπολιτικά συμφέροντα. </w:t>
      </w:r>
    </w:p>
    <w:p w14:paraId="51EE52A7"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Τέρμα, λοιπόν, στις ασύδοτες πρακτικές. Νομοθετούμε με γνώμονα το συμφέρον του ελληνικού λαού και τη</w:t>
      </w:r>
      <w:r>
        <w:rPr>
          <w:rFonts w:eastAsia="Times New Roman" w:cs="Times New Roman"/>
          <w:szCs w:val="24"/>
        </w:rPr>
        <w:t xml:space="preserve"> διασφάλιση του κράτους δικαίου και όχι με μέριμνα το πώς θα εξασφαλίσουμε την επανεκλογή μας διαμέσου της διατήρησης αυτού του φαύλου κύκλου. Όποιος ως τώρα αναλάμβανε τη διακυβέρνηση της χώρας</w:t>
      </w:r>
      <w:r>
        <w:rPr>
          <w:rFonts w:eastAsia="Times New Roman" w:cs="Times New Roman"/>
          <w:szCs w:val="24"/>
        </w:rPr>
        <w:t>,</w:t>
      </w:r>
      <w:r>
        <w:rPr>
          <w:rFonts w:eastAsia="Times New Roman" w:cs="Times New Roman"/>
          <w:szCs w:val="24"/>
        </w:rPr>
        <w:t xml:space="preserve"> έμπαινε και αυτός στον κύκλο της συνδιαλλαγής. Εμείς τον σπά</w:t>
      </w:r>
      <w:r>
        <w:rPr>
          <w:rFonts w:eastAsia="Times New Roman" w:cs="Times New Roman"/>
          <w:szCs w:val="24"/>
        </w:rPr>
        <w:t xml:space="preserve">με και πετάμε τα απομεινάρια του στον κάλαθο της μαύρης ιστορίας της διαπλοκής της χώρας. </w:t>
      </w:r>
    </w:p>
    <w:p w14:paraId="51EE52A8"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Περαιτέρω, αναφορικά με την εισαγωγή συστήματος </w:t>
      </w:r>
      <w:r>
        <w:rPr>
          <w:rFonts w:eastAsia="Times New Roman" w:cs="Times New Roman"/>
          <w:szCs w:val="24"/>
          <w:lang w:val="en-US"/>
        </w:rPr>
        <w:t>bar</w:t>
      </w:r>
      <w:r>
        <w:rPr>
          <w:rFonts w:eastAsia="Times New Roman" w:cs="Times New Roman"/>
          <w:szCs w:val="24"/>
        </w:rPr>
        <w:t xml:space="preserve"> </w:t>
      </w:r>
      <w:r>
        <w:rPr>
          <w:rFonts w:eastAsia="Times New Roman" w:cs="Times New Roman"/>
          <w:szCs w:val="24"/>
          <w:lang w:val="en-US"/>
        </w:rPr>
        <w:t>code</w:t>
      </w:r>
      <w:r>
        <w:rPr>
          <w:rFonts w:eastAsia="Times New Roman" w:cs="Times New Roman"/>
          <w:szCs w:val="24"/>
        </w:rPr>
        <w:t xml:space="preserve">, δεν θα επαναλάβω όσα γράφονται στο κείμενο του νομοσχεδίου και όσα ανέφερα στις συζητήσεις στις </w:t>
      </w:r>
      <w:r>
        <w:rPr>
          <w:rFonts w:eastAsia="Times New Roman" w:cs="Times New Roman"/>
          <w:szCs w:val="24"/>
        </w:rPr>
        <w:t>ε</w:t>
      </w:r>
      <w:r>
        <w:rPr>
          <w:rFonts w:eastAsia="Times New Roman" w:cs="Times New Roman"/>
          <w:szCs w:val="24"/>
        </w:rPr>
        <w:t xml:space="preserve">πιτροπές. </w:t>
      </w:r>
    </w:p>
    <w:p w14:paraId="51EE52A9"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Θέλω να σταθώ σε ένα ενδεικτικό γεγονός. Μόνο η ανακοίνωση της νομοθετικής πρωτοβουλίας του Υπουργείου προκάλεσε αναπροσαρμογή προς τα κάτω των εκτιμήσεων κυκλοφορίας μεγάλης κυριακάτικης εφημερίδας κατά τριάντα χιλιάδες φύλλα. Σας λέει άραγε</w:t>
      </w:r>
      <w:r>
        <w:rPr>
          <w:rFonts w:eastAsia="Times New Roman" w:cs="Times New Roman"/>
          <w:szCs w:val="24"/>
        </w:rPr>
        <w:t>,</w:t>
      </w:r>
      <w:r>
        <w:rPr>
          <w:rFonts w:eastAsia="Times New Roman" w:cs="Times New Roman"/>
          <w:szCs w:val="24"/>
        </w:rPr>
        <w:t xml:space="preserve"> κάτι αυτό; </w:t>
      </w:r>
      <w:r>
        <w:rPr>
          <w:rFonts w:eastAsia="Times New Roman" w:cs="Times New Roman"/>
          <w:szCs w:val="24"/>
        </w:rPr>
        <w:t>Ο εκδότης άλλαξε πρακτορείο και ξαφνικά</w:t>
      </w:r>
      <w:r>
        <w:rPr>
          <w:rFonts w:eastAsia="Times New Roman" w:cs="Times New Roman"/>
          <w:szCs w:val="24"/>
        </w:rPr>
        <w:t>,</w:t>
      </w:r>
      <w:r>
        <w:rPr>
          <w:rFonts w:eastAsia="Times New Roman" w:cs="Times New Roman"/>
          <w:szCs w:val="24"/>
        </w:rPr>
        <w:t xml:space="preserve"> η εκτίμηση της κυκλοφορίας</w:t>
      </w:r>
      <w:r>
        <w:rPr>
          <w:rFonts w:eastAsia="Times New Roman" w:cs="Times New Roman"/>
          <w:szCs w:val="24"/>
        </w:rPr>
        <w:t>,</w:t>
      </w:r>
      <w:r>
        <w:rPr>
          <w:rFonts w:eastAsia="Times New Roman" w:cs="Times New Roman"/>
          <w:szCs w:val="24"/>
        </w:rPr>
        <w:t xml:space="preserve"> εκτινάχθηκε κατά είκοσι </w:t>
      </w:r>
      <w:r>
        <w:rPr>
          <w:rFonts w:eastAsia="Times New Roman" w:cs="Times New Roman"/>
          <w:szCs w:val="24"/>
        </w:rPr>
        <w:lastRenderedPageBreak/>
        <w:t>χιλιάδες φύλλα. Άλλες εφημερίδες δήλωσαν ότι δεν εμπιστεύονται πλέον τις εκτιμήσεις κυκλοφορίας. Πρακτορείο διανομής ανακοίνωσε ότι θα προχωρήσει το ίδιο, από μόνο</w:t>
      </w:r>
      <w:r>
        <w:rPr>
          <w:rFonts w:eastAsia="Times New Roman" w:cs="Times New Roman"/>
          <w:szCs w:val="24"/>
        </w:rPr>
        <w:t xml:space="preserve"> του, σε εισαγωγή συστήματος </w:t>
      </w:r>
      <w:r>
        <w:rPr>
          <w:rFonts w:eastAsia="Times New Roman" w:cs="Times New Roman"/>
          <w:szCs w:val="24"/>
          <w:lang w:val="en-US"/>
        </w:rPr>
        <w:t>barcode</w:t>
      </w:r>
      <w:r>
        <w:rPr>
          <w:rFonts w:eastAsia="Times New Roman" w:cs="Times New Roman"/>
          <w:szCs w:val="24"/>
        </w:rPr>
        <w:t>,</w:t>
      </w:r>
      <w:r>
        <w:rPr>
          <w:rFonts w:eastAsia="Times New Roman" w:cs="Times New Roman"/>
          <w:szCs w:val="24"/>
        </w:rPr>
        <w:t xml:space="preserve"> ενώ άλλοι εκδότες διαπίστωσαν, ως εκ θαύματος, με επιτόπιες έρευνες, ότι υπάρχουν σημαντικές αποκλίσεις μεταξύ των ανακοινωθέντων στοιχείων και των πραγματικών πωλήσεων. Όλα αυτά</w:t>
      </w:r>
      <w:r>
        <w:rPr>
          <w:rFonts w:eastAsia="Times New Roman" w:cs="Times New Roman"/>
          <w:szCs w:val="24"/>
        </w:rPr>
        <w:t>,</w:t>
      </w:r>
      <w:r>
        <w:rPr>
          <w:rFonts w:eastAsia="Times New Roman" w:cs="Times New Roman"/>
          <w:szCs w:val="24"/>
        </w:rPr>
        <w:t xml:space="preserve"> μόνο άμα τη </w:t>
      </w:r>
      <w:proofErr w:type="spellStart"/>
      <w:r>
        <w:rPr>
          <w:rFonts w:eastAsia="Times New Roman" w:cs="Times New Roman"/>
          <w:szCs w:val="24"/>
        </w:rPr>
        <w:t>προθέσει</w:t>
      </w:r>
      <w:proofErr w:type="spellEnd"/>
      <w:r>
        <w:rPr>
          <w:rFonts w:eastAsia="Times New Roman" w:cs="Times New Roman"/>
          <w:szCs w:val="24"/>
        </w:rPr>
        <w:t xml:space="preserve"> ανάληψης νομοθετι</w:t>
      </w:r>
      <w:r>
        <w:rPr>
          <w:rFonts w:eastAsia="Times New Roman" w:cs="Times New Roman"/>
          <w:szCs w:val="24"/>
        </w:rPr>
        <w:t>κής πρωτοβουλίας.</w:t>
      </w:r>
    </w:p>
    <w:p w14:paraId="51EE52AA"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Τέλος, έρχομαι στην παροχή κινήτρων για την παραγωγή οπτικοαουστικών έργων στη χώρα μας. Είναι μια πρωτοβουλία</w:t>
      </w:r>
      <w:r>
        <w:rPr>
          <w:rFonts w:eastAsia="Times New Roman" w:cs="Times New Roman"/>
          <w:szCs w:val="24"/>
        </w:rPr>
        <w:t>,</w:t>
      </w:r>
      <w:r>
        <w:rPr>
          <w:rFonts w:eastAsia="Times New Roman" w:cs="Times New Roman"/>
          <w:szCs w:val="24"/>
        </w:rPr>
        <w:t xml:space="preserve"> η οποία υποστηρίζεται από την πλειοψηφία των εμπλεκόμενων φορέων και νομίζω ότι είναι κατά γενική ομολογία αυτονόητη.</w:t>
      </w:r>
    </w:p>
    <w:p w14:paraId="51EE52AB"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Είναι χα</w:t>
      </w:r>
      <w:r>
        <w:rPr>
          <w:rFonts w:eastAsia="Times New Roman" w:cs="Times New Roman"/>
          <w:szCs w:val="24"/>
        </w:rPr>
        <w:t xml:space="preserve">ρακτηριστικά τα λόγια του </w:t>
      </w:r>
      <w:proofErr w:type="spellStart"/>
      <w:r>
        <w:rPr>
          <w:rFonts w:eastAsia="Times New Roman" w:cs="Times New Roman"/>
          <w:szCs w:val="24"/>
        </w:rPr>
        <w:t>αντιπεριφερειάρχη</w:t>
      </w:r>
      <w:proofErr w:type="spellEnd"/>
      <w:r>
        <w:rPr>
          <w:rFonts w:eastAsia="Times New Roman" w:cs="Times New Roman"/>
          <w:szCs w:val="24"/>
        </w:rPr>
        <w:t xml:space="preserve"> Κυκλάδων, κ. </w:t>
      </w:r>
      <w:proofErr w:type="spellStart"/>
      <w:r>
        <w:rPr>
          <w:rFonts w:eastAsia="Times New Roman" w:cs="Times New Roman"/>
          <w:szCs w:val="24"/>
        </w:rPr>
        <w:t>Λεονταρίτη</w:t>
      </w:r>
      <w:proofErr w:type="spellEnd"/>
      <w:r>
        <w:rPr>
          <w:rFonts w:eastAsia="Times New Roman" w:cs="Times New Roman"/>
          <w:szCs w:val="24"/>
        </w:rPr>
        <w:t>, σύμφωνα με τον οποίο</w:t>
      </w:r>
      <w:r>
        <w:rPr>
          <w:rFonts w:eastAsia="Times New Roman" w:cs="Times New Roman"/>
          <w:szCs w:val="24"/>
        </w:rPr>
        <w:t>,</w:t>
      </w:r>
      <w:r>
        <w:rPr>
          <w:rFonts w:eastAsia="Times New Roman" w:cs="Times New Roman"/>
          <w:szCs w:val="24"/>
        </w:rPr>
        <w:t xml:space="preserve"> μετά από έντεκα μήνες συνεχούς προσπάθειας και παρά τις αντίξοες συνθήκες, έγινε ουσιαστικό βήμα για την υλοποίηση ενός επενδυτικού σχεδίου</w:t>
      </w:r>
      <w:r>
        <w:rPr>
          <w:rFonts w:eastAsia="Times New Roman" w:cs="Times New Roman"/>
          <w:szCs w:val="24"/>
        </w:rPr>
        <w:t>,</w:t>
      </w:r>
      <w:r>
        <w:rPr>
          <w:rFonts w:eastAsia="Times New Roman" w:cs="Times New Roman"/>
          <w:szCs w:val="24"/>
        </w:rPr>
        <w:t xml:space="preserve"> που θα απογειώσει την το</w:t>
      </w:r>
      <w:r>
        <w:rPr>
          <w:rFonts w:eastAsia="Times New Roman" w:cs="Times New Roman"/>
          <w:szCs w:val="24"/>
        </w:rPr>
        <w:t xml:space="preserve">πική οικονομία, με τεράστια οφέλη στην τουριστική ανάπτυξη της Σύρου, των Κυκλάδων και της χώρας </w:t>
      </w:r>
      <w:r>
        <w:rPr>
          <w:rFonts w:eastAsia="Times New Roman" w:cs="Times New Roman"/>
          <w:szCs w:val="24"/>
        </w:rPr>
        <w:t>μας,</w:t>
      </w:r>
      <w:r>
        <w:rPr>
          <w:rFonts w:eastAsia="Times New Roman" w:cs="Times New Roman"/>
          <w:szCs w:val="24"/>
        </w:rPr>
        <w:t xml:space="preserve"> γενικότερα. </w:t>
      </w:r>
    </w:p>
    <w:p w14:paraId="51EE52AC"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Αρκεί να σημειώσω εδώ ότι η Περιφέρεια Νοτίου Αιγαίου έχει δεχθεί πρόταση με τίτλο: «Το ελληνικό κινηματογραφικό σχέδιο στη Σύρο», με υπογραφ</w:t>
      </w:r>
      <w:r>
        <w:rPr>
          <w:rFonts w:eastAsia="Times New Roman" w:cs="Times New Roman"/>
          <w:szCs w:val="24"/>
        </w:rPr>
        <w:t>ές από καταξιωμένους παραγωγούς και σκηνοθέτες του Χόλυγουντ. Το ύψος της αρχικής επένδυσης αγγίζει τα 6,5 εκατομμύρια ευρώ και φυσικά</w:t>
      </w:r>
      <w:r>
        <w:rPr>
          <w:rFonts w:eastAsia="Times New Roman" w:cs="Times New Roman"/>
          <w:szCs w:val="24"/>
        </w:rPr>
        <w:t>,</w:t>
      </w:r>
      <w:r>
        <w:rPr>
          <w:rFonts w:eastAsia="Times New Roman" w:cs="Times New Roman"/>
          <w:szCs w:val="24"/>
        </w:rPr>
        <w:t xml:space="preserve"> η χώρα μας δεν διαθέτει την πολυτέλεια να αγνοεί τέτοιες προτάσεις. Όσοι εναντιώνονται στο συγκεκριμένο σκέλος της νομοθ</w:t>
      </w:r>
      <w:r>
        <w:rPr>
          <w:rFonts w:eastAsia="Times New Roman" w:cs="Times New Roman"/>
          <w:szCs w:val="24"/>
        </w:rPr>
        <w:t>ετικής πρωτοβουλίας, προφανώς</w:t>
      </w:r>
      <w:r>
        <w:rPr>
          <w:rFonts w:eastAsia="Times New Roman" w:cs="Times New Roman"/>
          <w:szCs w:val="24"/>
        </w:rPr>
        <w:t>,</w:t>
      </w:r>
      <w:r>
        <w:rPr>
          <w:rFonts w:eastAsia="Times New Roman" w:cs="Times New Roman"/>
          <w:szCs w:val="24"/>
        </w:rPr>
        <w:t xml:space="preserve"> θεωρούν ότι η χώρα διαθέτει αυτήν την πολυτέλεια. </w:t>
      </w:r>
    </w:p>
    <w:p w14:paraId="51EE52AD"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Για την επανάσταση του αυτονόητου</w:t>
      </w:r>
      <w:r>
        <w:rPr>
          <w:rFonts w:eastAsia="Times New Roman" w:cs="Times New Roman"/>
          <w:szCs w:val="24"/>
        </w:rPr>
        <w:t>,</w:t>
      </w:r>
      <w:r>
        <w:rPr>
          <w:rFonts w:eastAsia="Times New Roman" w:cs="Times New Roman"/>
          <w:szCs w:val="24"/>
        </w:rPr>
        <w:t xml:space="preserve"> μιλούσε ένας πρώην Πρωθυπουργός. Η σημερινή Κυβέρνηση δεν μένει στα λόγια και προχωρά στην υλοποίηση του αυτονόητου. Τέρμα στις υποσχέσεις,</w:t>
      </w:r>
      <w:r>
        <w:rPr>
          <w:rFonts w:eastAsia="Times New Roman" w:cs="Times New Roman"/>
          <w:szCs w:val="24"/>
        </w:rPr>
        <w:t xml:space="preserve"> τέρμα στην αδιαφορία, τέρμα στη διαπλοκή! </w:t>
      </w:r>
    </w:p>
    <w:p w14:paraId="51EE52AE"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Το παρόν νομοσχέδιο συνιστά έναν από τους λόγους</w:t>
      </w:r>
      <w:r>
        <w:rPr>
          <w:rFonts w:eastAsia="Times New Roman" w:cs="Times New Roman"/>
          <w:szCs w:val="24"/>
        </w:rPr>
        <w:t>,</w:t>
      </w:r>
      <w:r>
        <w:rPr>
          <w:rFonts w:eastAsia="Times New Roman" w:cs="Times New Roman"/>
          <w:szCs w:val="24"/>
        </w:rPr>
        <w:t xml:space="preserve"> για τους οποίους μας τίμησε με την ψήφο του ο ελληνικός λαός και σκοπεύουμε να τιμήσουμε την εμπιστοσύνη του.</w:t>
      </w:r>
    </w:p>
    <w:p w14:paraId="51EE52AF"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Σας ευχαριστώ.</w:t>
      </w:r>
    </w:p>
    <w:p w14:paraId="51EE52B0" w14:textId="77777777" w:rsidR="00C3097C" w:rsidRDefault="008D23CE">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Times New Roman" w:cs="Times New Roman"/>
          <w:szCs w:val="24"/>
        </w:rPr>
        <w:t>ΣΥΡΙΖΑ)</w:t>
      </w:r>
    </w:p>
    <w:p w14:paraId="51EE52B1" w14:textId="77777777" w:rsidR="00C3097C" w:rsidRDefault="008D23CE">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Ευχαριστούμε πολύ τον κ. </w:t>
      </w:r>
      <w:proofErr w:type="spellStart"/>
      <w:r>
        <w:rPr>
          <w:rFonts w:eastAsia="Times New Roman"/>
          <w:bCs/>
          <w:szCs w:val="24"/>
        </w:rPr>
        <w:t>Σαρακιώτη</w:t>
      </w:r>
      <w:proofErr w:type="spellEnd"/>
      <w:r>
        <w:rPr>
          <w:rFonts w:eastAsia="Times New Roman"/>
          <w:bCs/>
          <w:szCs w:val="24"/>
        </w:rPr>
        <w:t>.</w:t>
      </w:r>
    </w:p>
    <w:p w14:paraId="51EE52B2" w14:textId="77777777" w:rsidR="00C3097C" w:rsidRDefault="008D23CE">
      <w:pPr>
        <w:spacing w:line="600" w:lineRule="auto"/>
        <w:ind w:firstLine="720"/>
        <w:jc w:val="both"/>
        <w:rPr>
          <w:rFonts w:eastAsia="Times New Roman"/>
          <w:bCs/>
          <w:szCs w:val="24"/>
        </w:rPr>
      </w:pPr>
      <w:r>
        <w:rPr>
          <w:rFonts w:eastAsia="Times New Roman"/>
          <w:bCs/>
          <w:szCs w:val="24"/>
        </w:rPr>
        <w:lastRenderedPageBreak/>
        <w:t>Τον λόγο έχει η εισηγήτρια από την Αξιωματική Αντιπολίτευση κ. Άννα</w:t>
      </w:r>
      <w:r>
        <w:rPr>
          <w:rFonts w:eastAsia="Times New Roman"/>
          <w:bCs/>
          <w:szCs w:val="24"/>
        </w:rPr>
        <w:t xml:space="preserve"> </w:t>
      </w:r>
      <w:r>
        <w:rPr>
          <w:rFonts w:eastAsia="Times New Roman"/>
          <w:bCs/>
          <w:szCs w:val="24"/>
        </w:rPr>
        <w:t>-Μισέλ Ασημακοπούλου.</w:t>
      </w:r>
    </w:p>
    <w:p w14:paraId="51EE52B3" w14:textId="77777777" w:rsidR="00C3097C" w:rsidRDefault="008D23CE">
      <w:pPr>
        <w:spacing w:line="600" w:lineRule="auto"/>
        <w:ind w:firstLine="720"/>
        <w:jc w:val="both"/>
        <w:rPr>
          <w:rFonts w:eastAsia="Times New Roman"/>
          <w:bCs/>
          <w:szCs w:val="24"/>
        </w:rPr>
      </w:pPr>
      <w:r>
        <w:rPr>
          <w:rFonts w:eastAsia="Times New Roman"/>
          <w:b/>
          <w:bCs/>
          <w:szCs w:val="24"/>
        </w:rPr>
        <w:t>ΑΝΝΑ</w:t>
      </w:r>
      <w:r>
        <w:rPr>
          <w:rFonts w:eastAsia="Times New Roman"/>
          <w:b/>
          <w:bCs/>
          <w:szCs w:val="24"/>
        </w:rPr>
        <w:t xml:space="preserve"> </w:t>
      </w:r>
      <w:r>
        <w:rPr>
          <w:rFonts w:eastAsia="Times New Roman"/>
          <w:b/>
          <w:bCs/>
          <w:szCs w:val="24"/>
        </w:rPr>
        <w:t>-</w:t>
      </w:r>
      <w:r>
        <w:rPr>
          <w:rFonts w:eastAsia="Times New Roman"/>
          <w:b/>
          <w:bCs/>
          <w:szCs w:val="24"/>
        </w:rPr>
        <w:t xml:space="preserve"> </w:t>
      </w:r>
      <w:r>
        <w:rPr>
          <w:rFonts w:eastAsia="Times New Roman"/>
          <w:b/>
          <w:bCs/>
          <w:szCs w:val="24"/>
        </w:rPr>
        <w:t>ΜΙΣΕΛ ΑΣΗΜΑΚΟΠΟΥΛΟΥ:</w:t>
      </w:r>
      <w:r>
        <w:rPr>
          <w:rFonts w:eastAsia="Times New Roman"/>
          <w:bCs/>
          <w:szCs w:val="24"/>
        </w:rPr>
        <w:t xml:space="preserve"> Ευχαριστώ πολύ, κύριε Πρόεδρε.</w:t>
      </w:r>
    </w:p>
    <w:p w14:paraId="51EE52B4" w14:textId="77777777" w:rsidR="00C3097C" w:rsidRDefault="008D23CE">
      <w:pPr>
        <w:spacing w:line="600" w:lineRule="auto"/>
        <w:ind w:firstLine="720"/>
        <w:jc w:val="both"/>
        <w:rPr>
          <w:rFonts w:eastAsia="Times New Roman"/>
          <w:bCs/>
          <w:szCs w:val="24"/>
        </w:rPr>
      </w:pPr>
      <w:r>
        <w:rPr>
          <w:rFonts w:eastAsia="Times New Roman"/>
          <w:bCs/>
          <w:szCs w:val="24"/>
        </w:rPr>
        <w:t xml:space="preserve">Κύριοι Υπουργοί, κυρίες και </w:t>
      </w:r>
      <w:r>
        <w:rPr>
          <w:rFonts w:eastAsia="Times New Roman"/>
          <w:bCs/>
          <w:szCs w:val="24"/>
        </w:rPr>
        <w:t>κύριοι συνάδελφοι, σήμερα συζητάμε ένα πολυνομοσχέδιο</w:t>
      </w:r>
      <w:r>
        <w:rPr>
          <w:rFonts w:eastAsia="Times New Roman"/>
          <w:bCs/>
          <w:szCs w:val="24"/>
        </w:rPr>
        <w:t>,</w:t>
      </w:r>
      <w:r>
        <w:rPr>
          <w:rFonts w:eastAsia="Times New Roman"/>
          <w:bCs/>
          <w:szCs w:val="24"/>
        </w:rPr>
        <w:t xml:space="preserve"> το οποίο έχει τέσσερα κεφάλαια. </w:t>
      </w:r>
    </w:p>
    <w:p w14:paraId="51EE52B5" w14:textId="77777777" w:rsidR="00C3097C" w:rsidRDefault="008D23CE">
      <w:pPr>
        <w:spacing w:line="600" w:lineRule="auto"/>
        <w:ind w:firstLine="720"/>
        <w:jc w:val="both"/>
        <w:rPr>
          <w:rFonts w:eastAsia="Times New Roman"/>
          <w:bCs/>
          <w:szCs w:val="24"/>
        </w:rPr>
      </w:pPr>
      <w:r>
        <w:rPr>
          <w:rFonts w:eastAsia="Times New Roman"/>
          <w:bCs/>
          <w:szCs w:val="24"/>
        </w:rPr>
        <w:t xml:space="preserve">Το </w:t>
      </w:r>
      <w:r>
        <w:rPr>
          <w:rFonts w:eastAsia="Times New Roman"/>
          <w:bCs/>
          <w:szCs w:val="24"/>
        </w:rPr>
        <w:t>Κ</w:t>
      </w:r>
      <w:r>
        <w:rPr>
          <w:rFonts w:eastAsia="Times New Roman"/>
          <w:bCs/>
          <w:szCs w:val="24"/>
        </w:rPr>
        <w:t xml:space="preserve">εφάλαιο </w:t>
      </w:r>
      <w:r>
        <w:rPr>
          <w:rFonts w:eastAsia="Times New Roman"/>
          <w:bCs/>
          <w:szCs w:val="24"/>
        </w:rPr>
        <w:t>Α</w:t>
      </w:r>
      <w:r>
        <w:rPr>
          <w:rFonts w:eastAsia="Times New Roman"/>
          <w:bCs/>
          <w:szCs w:val="24"/>
        </w:rPr>
        <w:t>΄</w:t>
      </w:r>
      <w:r>
        <w:rPr>
          <w:rFonts w:eastAsia="Times New Roman"/>
          <w:bCs/>
          <w:szCs w:val="24"/>
        </w:rPr>
        <w:t xml:space="preserve"> </w:t>
      </w:r>
      <w:r>
        <w:rPr>
          <w:rFonts w:eastAsia="Times New Roman"/>
          <w:bCs/>
          <w:szCs w:val="24"/>
        </w:rPr>
        <w:t xml:space="preserve">θεσπίζει το ηλεκτρονικό σύστημα διάθεσης τηλεοπτικού διαφημιστικού χρόνου. </w:t>
      </w:r>
    </w:p>
    <w:p w14:paraId="51EE52B6" w14:textId="77777777" w:rsidR="00C3097C" w:rsidRDefault="008D23CE">
      <w:pPr>
        <w:spacing w:line="600" w:lineRule="auto"/>
        <w:ind w:firstLine="720"/>
        <w:jc w:val="both"/>
        <w:rPr>
          <w:rFonts w:eastAsia="Times New Roman"/>
          <w:bCs/>
          <w:szCs w:val="24"/>
        </w:rPr>
      </w:pPr>
      <w:r>
        <w:rPr>
          <w:rFonts w:eastAsia="Times New Roman"/>
          <w:bCs/>
          <w:szCs w:val="24"/>
        </w:rPr>
        <w:t xml:space="preserve">Το </w:t>
      </w:r>
      <w:r>
        <w:rPr>
          <w:rFonts w:eastAsia="Times New Roman"/>
          <w:bCs/>
          <w:szCs w:val="24"/>
        </w:rPr>
        <w:t>Κεφάλαιο Β</w:t>
      </w:r>
      <w:r>
        <w:rPr>
          <w:rFonts w:eastAsia="Times New Roman"/>
          <w:bCs/>
          <w:szCs w:val="24"/>
        </w:rPr>
        <w:t>΄</w:t>
      </w:r>
      <w:r>
        <w:rPr>
          <w:rFonts w:eastAsia="Times New Roman"/>
          <w:bCs/>
          <w:szCs w:val="24"/>
        </w:rPr>
        <w:t xml:space="preserve"> τροποποιεί κάποιες διατάξεις για τον περιφερειακό Τύπο. </w:t>
      </w:r>
    </w:p>
    <w:p w14:paraId="51EE52B7" w14:textId="77777777" w:rsidR="00C3097C" w:rsidRDefault="008D23CE">
      <w:pPr>
        <w:spacing w:line="600" w:lineRule="auto"/>
        <w:ind w:firstLine="720"/>
        <w:jc w:val="both"/>
        <w:rPr>
          <w:rFonts w:eastAsia="Times New Roman"/>
          <w:bCs/>
          <w:szCs w:val="24"/>
        </w:rPr>
      </w:pPr>
      <w:r>
        <w:rPr>
          <w:rFonts w:eastAsia="Times New Roman"/>
          <w:bCs/>
          <w:szCs w:val="24"/>
        </w:rPr>
        <w:t xml:space="preserve">Το </w:t>
      </w:r>
      <w:r>
        <w:rPr>
          <w:rFonts w:eastAsia="Times New Roman"/>
          <w:bCs/>
          <w:szCs w:val="24"/>
        </w:rPr>
        <w:t>Κε</w:t>
      </w:r>
      <w:r>
        <w:rPr>
          <w:rFonts w:eastAsia="Times New Roman"/>
          <w:bCs/>
          <w:szCs w:val="24"/>
        </w:rPr>
        <w:t>φάλαιο Γ</w:t>
      </w:r>
      <w:r>
        <w:rPr>
          <w:rFonts w:eastAsia="Times New Roman"/>
          <w:bCs/>
          <w:szCs w:val="24"/>
        </w:rPr>
        <w:t>΄</w:t>
      </w:r>
      <w:r>
        <w:rPr>
          <w:rFonts w:eastAsia="Times New Roman"/>
          <w:bCs/>
          <w:szCs w:val="24"/>
        </w:rPr>
        <w:t xml:space="preserve"> επανακαθορίζει το πλαίσιο εφαρμογής της ειδικής σήμανσης γραμμωτού κώδικα, το λεγόμενο </w:t>
      </w:r>
      <w:r>
        <w:rPr>
          <w:rFonts w:eastAsia="Times New Roman"/>
          <w:bCs/>
          <w:szCs w:val="24"/>
          <w:lang w:val="en-US"/>
        </w:rPr>
        <w:t>bar</w:t>
      </w:r>
      <w:r>
        <w:rPr>
          <w:rFonts w:eastAsia="Times New Roman"/>
          <w:bCs/>
          <w:szCs w:val="24"/>
        </w:rPr>
        <w:t xml:space="preserve"> </w:t>
      </w:r>
      <w:r>
        <w:rPr>
          <w:rFonts w:eastAsia="Times New Roman"/>
          <w:bCs/>
          <w:szCs w:val="24"/>
          <w:lang w:val="en-US"/>
        </w:rPr>
        <w:t>code</w:t>
      </w:r>
      <w:r>
        <w:rPr>
          <w:rFonts w:eastAsia="Times New Roman"/>
          <w:bCs/>
          <w:szCs w:val="24"/>
        </w:rPr>
        <w:t xml:space="preserve">, για τις έντυπες εκδόσεις. </w:t>
      </w:r>
    </w:p>
    <w:p w14:paraId="51EE52B8" w14:textId="77777777" w:rsidR="00C3097C" w:rsidRDefault="008D23CE">
      <w:pPr>
        <w:spacing w:line="600" w:lineRule="auto"/>
        <w:ind w:firstLine="720"/>
        <w:jc w:val="both"/>
        <w:rPr>
          <w:rFonts w:eastAsia="Times New Roman"/>
          <w:bCs/>
          <w:szCs w:val="24"/>
        </w:rPr>
      </w:pPr>
      <w:r>
        <w:rPr>
          <w:rFonts w:eastAsia="Times New Roman"/>
          <w:bCs/>
          <w:szCs w:val="24"/>
        </w:rPr>
        <w:t xml:space="preserve">Και το τελευταίο </w:t>
      </w:r>
      <w:r>
        <w:rPr>
          <w:rFonts w:eastAsia="Times New Roman"/>
          <w:bCs/>
          <w:szCs w:val="24"/>
        </w:rPr>
        <w:t>κ</w:t>
      </w:r>
      <w:r>
        <w:rPr>
          <w:rFonts w:eastAsia="Times New Roman"/>
          <w:bCs/>
          <w:szCs w:val="24"/>
        </w:rPr>
        <w:t xml:space="preserve">εφάλαιο </w:t>
      </w:r>
      <w:r>
        <w:rPr>
          <w:rFonts w:eastAsia="Times New Roman"/>
          <w:bCs/>
          <w:szCs w:val="24"/>
        </w:rPr>
        <w:t xml:space="preserve">εισάγει ένα θεσμικό πλαίσιο για την ενίσχυση της παραγωγής οπτικοακουστικών έργων. </w:t>
      </w:r>
    </w:p>
    <w:p w14:paraId="51EE52B9" w14:textId="77777777" w:rsidR="00C3097C" w:rsidRDefault="008D23CE">
      <w:pPr>
        <w:spacing w:line="600" w:lineRule="auto"/>
        <w:ind w:firstLine="720"/>
        <w:jc w:val="both"/>
        <w:rPr>
          <w:rFonts w:eastAsia="Times New Roman"/>
          <w:bCs/>
          <w:szCs w:val="24"/>
        </w:rPr>
      </w:pPr>
      <w:r>
        <w:rPr>
          <w:rFonts w:eastAsia="Times New Roman"/>
          <w:bCs/>
          <w:szCs w:val="24"/>
        </w:rPr>
        <w:t>Και έχω να σ</w:t>
      </w:r>
      <w:r>
        <w:rPr>
          <w:rFonts w:eastAsia="Times New Roman"/>
          <w:bCs/>
          <w:szCs w:val="24"/>
        </w:rPr>
        <w:t>ας πω κατ’ αρχάς</w:t>
      </w:r>
      <w:r>
        <w:rPr>
          <w:rFonts w:eastAsia="Times New Roman"/>
          <w:bCs/>
          <w:szCs w:val="24"/>
        </w:rPr>
        <w:t>,</w:t>
      </w:r>
      <w:r>
        <w:rPr>
          <w:rFonts w:eastAsia="Times New Roman"/>
          <w:bCs/>
          <w:szCs w:val="24"/>
        </w:rPr>
        <w:t xml:space="preserve"> ότι επί της αρχής</w:t>
      </w:r>
      <w:r>
        <w:rPr>
          <w:rFonts w:eastAsia="Times New Roman"/>
          <w:bCs/>
          <w:szCs w:val="24"/>
        </w:rPr>
        <w:t>,</w:t>
      </w:r>
      <w:r>
        <w:rPr>
          <w:rFonts w:eastAsia="Times New Roman"/>
          <w:bCs/>
          <w:szCs w:val="24"/>
        </w:rPr>
        <w:t xml:space="preserve"> προφανώς</w:t>
      </w:r>
      <w:r>
        <w:rPr>
          <w:rFonts w:eastAsia="Times New Roman"/>
          <w:bCs/>
          <w:szCs w:val="24"/>
        </w:rPr>
        <w:t>,</w:t>
      </w:r>
      <w:r>
        <w:rPr>
          <w:rFonts w:eastAsia="Times New Roman"/>
          <w:bCs/>
          <w:szCs w:val="24"/>
        </w:rPr>
        <w:t xml:space="preserve"> δεν έχουμε αλλάξει. Η Νέα Δημοκρατία θα καταψηφίσει αυτό το πολυνομοσχέδιο του κ. Παππά. Στα τέσσερα κεφάλαιά του αναδεικνύονται τα τέσσερα βασικά γνωρίσματα της Κυβέρνησης </w:t>
      </w:r>
      <w:r>
        <w:rPr>
          <w:rFonts w:eastAsia="Times New Roman"/>
          <w:bCs/>
          <w:szCs w:val="24"/>
        </w:rPr>
        <w:lastRenderedPageBreak/>
        <w:t xml:space="preserve">Τσίπρα–Καμμένου: </w:t>
      </w:r>
      <w:r>
        <w:rPr>
          <w:rFonts w:eastAsia="Times New Roman"/>
          <w:bCs/>
          <w:szCs w:val="24"/>
        </w:rPr>
        <w:t>η</w:t>
      </w:r>
      <w:r>
        <w:rPr>
          <w:rFonts w:eastAsia="Times New Roman"/>
          <w:bCs/>
          <w:szCs w:val="24"/>
        </w:rPr>
        <w:t xml:space="preserve"> ιδεοληψία, </w:t>
      </w:r>
      <w:r>
        <w:rPr>
          <w:rFonts w:eastAsia="Times New Roman"/>
          <w:bCs/>
          <w:szCs w:val="24"/>
        </w:rPr>
        <w:t>η</w:t>
      </w:r>
      <w:r>
        <w:rPr>
          <w:rFonts w:eastAsia="Times New Roman"/>
          <w:bCs/>
          <w:szCs w:val="24"/>
        </w:rPr>
        <w:t xml:space="preserve"> κομματική σκοπιμότητα, η αναποτελεσματικότητα και η κοροϊδία.</w:t>
      </w:r>
    </w:p>
    <w:p w14:paraId="51EE52BA" w14:textId="77777777" w:rsidR="00C3097C" w:rsidRDefault="008D23CE">
      <w:pPr>
        <w:spacing w:line="600" w:lineRule="auto"/>
        <w:ind w:firstLine="720"/>
        <w:jc w:val="both"/>
        <w:rPr>
          <w:rFonts w:eastAsia="Times New Roman"/>
          <w:bCs/>
          <w:szCs w:val="24"/>
        </w:rPr>
      </w:pPr>
      <w:r>
        <w:rPr>
          <w:rFonts w:eastAsia="Times New Roman"/>
          <w:bCs/>
          <w:szCs w:val="24"/>
        </w:rPr>
        <w:t>Η διαδρομή προς το Κοινοβούλιο</w:t>
      </w:r>
      <w:r>
        <w:rPr>
          <w:rFonts w:eastAsia="Times New Roman"/>
          <w:bCs/>
          <w:szCs w:val="24"/>
        </w:rPr>
        <w:t>,</w:t>
      </w:r>
      <w:r>
        <w:rPr>
          <w:rFonts w:eastAsia="Times New Roman"/>
          <w:bCs/>
          <w:szCs w:val="24"/>
        </w:rPr>
        <w:t xml:space="preserve"> αλλά και μέσα στο Κοινοβούλιο, αυτού του πολυνομοσχεδίου καταδεικνύει ότι είναι μνημείο προχειρότητας σε επίπεδο νομοθέτησης. </w:t>
      </w:r>
    </w:p>
    <w:p w14:paraId="51EE52BB" w14:textId="77777777" w:rsidR="00C3097C" w:rsidRDefault="008D23CE">
      <w:pPr>
        <w:spacing w:line="600" w:lineRule="auto"/>
        <w:ind w:firstLine="720"/>
        <w:jc w:val="both"/>
        <w:rPr>
          <w:rFonts w:eastAsia="Times New Roman"/>
          <w:bCs/>
          <w:szCs w:val="24"/>
        </w:rPr>
      </w:pPr>
      <w:r>
        <w:rPr>
          <w:rFonts w:eastAsia="Times New Roman"/>
          <w:bCs/>
          <w:szCs w:val="24"/>
        </w:rPr>
        <w:t xml:space="preserve">Αρχικά είχαμε ένα πολυνομοσχέδιο, </w:t>
      </w:r>
      <w:r>
        <w:rPr>
          <w:rFonts w:eastAsia="Times New Roman"/>
          <w:bCs/>
          <w:szCs w:val="24"/>
        </w:rPr>
        <w:t xml:space="preserve">κύριε Υπουργέ -διορθώστε με- το οποίο περιλάμβανε και τη γνωστή ελληνική </w:t>
      </w:r>
      <w:r>
        <w:rPr>
          <w:rFonts w:eastAsia="Times New Roman"/>
          <w:bCs/>
          <w:szCs w:val="24"/>
          <w:lang w:val="en-US"/>
        </w:rPr>
        <w:t>NASA</w:t>
      </w:r>
      <w:r>
        <w:rPr>
          <w:rFonts w:eastAsia="Times New Roman"/>
          <w:bCs/>
          <w:szCs w:val="24"/>
        </w:rPr>
        <w:t>, που είχατε εξαγγείλει από τις αρχές του έτους. Αυτή τέθηκε σε δημόσια διαβούλευση την άνοιξη και προέβλεπε τη σύσταση μια ανώνυμης εταιρείας, τον Ελληνικό Διαστημικό Οργανισμό Α</w:t>
      </w:r>
      <w:r>
        <w:rPr>
          <w:rFonts w:eastAsia="Times New Roman"/>
          <w:bCs/>
          <w:szCs w:val="24"/>
        </w:rPr>
        <w:t>.</w:t>
      </w:r>
      <w:r>
        <w:rPr>
          <w:rFonts w:eastAsia="Times New Roman"/>
          <w:bCs/>
          <w:szCs w:val="24"/>
        </w:rPr>
        <w:t>Ε.</w:t>
      </w:r>
      <w:r>
        <w:rPr>
          <w:rFonts w:eastAsia="Times New Roman"/>
          <w:bCs/>
          <w:szCs w:val="24"/>
        </w:rPr>
        <w:t>.</w:t>
      </w:r>
      <w:r>
        <w:rPr>
          <w:rFonts w:eastAsia="Times New Roman"/>
          <w:bCs/>
          <w:szCs w:val="24"/>
        </w:rPr>
        <w:t xml:space="preserve"> Και ενώ διαβεβαίωνε ο Υπουργός τους πάντες ότι αυτό </w:t>
      </w:r>
      <w:proofErr w:type="spellStart"/>
      <w:r>
        <w:rPr>
          <w:rFonts w:eastAsia="Times New Roman"/>
          <w:bCs/>
          <w:szCs w:val="24"/>
        </w:rPr>
        <w:t>οσονούπω</w:t>
      </w:r>
      <w:proofErr w:type="spellEnd"/>
      <w:r>
        <w:rPr>
          <w:rFonts w:eastAsia="Times New Roman"/>
          <w:bCs/>
          <w:szCs w:val="24"/>
        </w:rPr>
        <w:t xml:space="preserve"> θα ερχόταν για να ψηφιστεί στη Βουλή</w:t>
      </w:r>
      <w:r>
        <w:rPr>
          <w:rFonts w:eastAsia="Times New Roman"/>
          <w:bCs/>
          <w:szCs w:val="24"/>
        </w:rPr>
        <w:t>,</w:t>
      </w:r>
      <w:r>
        <w:rPr>
          <w:rFonts w:eastAsia="Times New Roman"/>
          <w:bCs/>
          <w:szCs w:val="24"/>
        </w:rPr>
        <w:t xml:space="preserve"> ως μέρος αυτού του πολυνομοσχεδίου, οι υπηρεσίες του Υπουργείου Οικονομικών δεν δέχθηκαν να εξαιρεθεί η Διαστημική Υπηρεσία από το ν.3429/2005, που είνα</w:t>
      </w:r>
      <w:r>
        <w:rPr>
          <w:rFonts w:eastAsia="Times New Roman"/>
          <w:bCs/>
          <w:szCs w:val="24"/>
        </w:rPr>
        <w:t>ι ο νόμος για τις ΔΕΚΟ και τον δημόσιο χαρακτήρα της.</w:t>
      </w:r>
    </w:p>
    <w:p w14:paraId="51EE52BC" w14:textId="77777777" w:rsidR="00C3097C" w:rsidRDefault="008D23CE">
      <w:pPr>
        <w:spacing w:line="600" w:lineRule="auto"/>
        <w:ind w:firstLine="720"/>
        <w:jc w:val="both"/>
        <w:rPr>
          <w:rFonts w:eastAsia="Times New Roman"/>
          <w:bCs/>
          <w:szCs w:val="24"/>
        </w:rPr>
      </w:pPr>
      <w:r>
        <w:rPr>
          <w:rFonts w:eastAsia="Times New Roman"/>
          <w:bCs/>
          <w:szCs w:val="24"/>
        </w:rPr>
        <w:t>Ο κ. Παππάς, βασικά, ήθελε μια ανώνυμη εταιρεία</w:t>
      </w:r>
      <w:r>
        <w:rPr>
          <w:rFonts w:eastAsia="Times New Roman"/>
          <w:bCs/>
          <w:szCs w:val="24"/>
        </w:rPr>
        <w:t>,</w:t>
      </w:r>
      <w:r>
        <w:rPr>
          <w:rFonts w:eastAsia="Times New Roman"/>
          <w:bCs/>
          <w:szCs w:val="24"/>
        </w:rPr>
        <w:t xml:space="preserve"> για να μπορεί να προσλαμβάνει τους δικούς του. Ο κ. </w:t>
      </w:r>
      <w:proofErr w:type="spellStart"/>
      <w:r>
        <w:rPr>
          <w:rFonts w:eastAsia="Times New Roman"/>
          <w:bCs/>
          <w:szCs w:val="24"/>
        </w:rPr>
        <w:t>Τσακαλώτος</w:t>
      </w:r>
      <w:proofErr w:type="spellEnd"/>
      <w:r>
        <w:rPr>
          <w:rFonts w:eastAsia="Times New Roman"/>
          <w:bCs/>
          <w:szCs w:val="24"/>
        </w:rPr>
        <w:t xml:space="preserve">, όμως, ήθελε η ελληνική </w:t>
      </w:r>
      <w:r>
        <w:rPr>
          <w:rFonts w:eastAsia="Times New Roman"/>
          <w:bCs/>
          <w:szCs w:val="24"/>
          <w:lang w:val="en-US"/>
        </w:rPr>
        <w:t>NASA</w:t>
      </w:r>
      <w:r>
        <w:rPr>
          <w:rFonts w:eastAsia="Times New Roman"/>
          <w:bCs/>
          <w:szCs w:val="24"/>
        </w:rPr>
        <w:t xml:space="preserve"> να έχει δημόσιο χαρακτήρα. Ήταν, δηλαδή, -ας πούμε- στη γραμμ</w:t>
      </w:r>
      <w:r>
        <w:rPr>
          <w:rFonts w:eastAsia="Times New Roman"/>
          <w:bCs/>
          <w:szCs w:val="24"/>
        </w:rPr>
        <w:t xml:space="preserve">ή Δραγασάκη, που διαβάσαμε </w:t>
      </w:r>
      <w:r>
        <w:rPr>
          <w:rFonts w:eastAsia="Times New Roman"/>
          <w:bCs/>
          <w:szCs w:val="24"/>
        </w:rPr>
        <w:lastRenderedPageBreak/>
        <w:t xml:space="preserve">πρόσφατα ότι ήθελε να τα κάνει όλα δημόσια, ακόμα και να εθνικοποιήσει τις τράπεζες. Κάτι τέτοιο διαβάσαμε σήμερα. Φαίνεται ότι είναι σε αυτήν τη γραμμή ο κ. </w:t>
      </w:r>
      <w:proofErr w:type="spellStart"/>
      <w:r>
        <w:rPr>
          <w:rFonts w:eastAsia="Times New Roman"/>
          <w:bCs/>
          <w:szCs w:val="24"/>
        </w:rPr>
        <w:t>Τσακαλώτος</w:t>
      </w:r>
      <w:proofErr w:type="spellEnd"/>
      <w:r>
        <w:rPr>
          <w:rFonts w:eastAsia="Times New Roman"/>
          <w:bCs/>
          <w:szCs w:val="24"/>
        </w:rPr>
        <w:t xml:space="preserve">. </w:t>
      </w:r>
    </w:p>
    <w:p w14:paraId="51EE52BD" w14:textId="77777777" w:rsidR="00C3097C" w:rsidRDefault="008D23CE">
      <w:pPr>
        <w:spacing w:line="600" w:lineRule="auto"/>
        <w:ind w:firstLine="720"/>
        <w:jc w:val="both"/>
        <w:rPr>
          <w:rFonts w:eastAsia="Times New Roman"/>
          <w:bCs/>
          <w:szCs w:val="24"/>
        </w:rPr>
      </w:pPr>
      <w:r>
        <w:rPr>
          <w:rFonts w:eastAsia="Times New Roman"/>
          <w:bCs/>
          <w:szCs w:val="24"/>
        </w:rPr>
        <w:t>Σε κάθε περίπτωση</w:t>
      </w:r>
      <w:r>
        <w:rPr>
          <w:rFonts w:eastAsia="Times New Roman"/>
          <w:bCs/>
          <w:szCs w:val="24"/>
        </w:rPr>
        <w:t>,</w:t>
      </w:r>
      <w:r>
        <w:rPr>
          <w:rFonts w:eastAsia="Times New Roman"/>
          <w:bCs/>
          <w:szCs w:val="24"/>
        </w:rPr>
        <w:t xml:space="preserve"> ο κ. </w:t>
      </w:r>
      <w:proofErr w:type="spellStart"/>
      <w:r>
        <w:rPr>
          <w:rFonts w:eastAsia="Times New Roman"/>
          <w:bCs/>
          <w:szCs w:val="24"/>
        </w:rPr>
        <w:t>Τσακαλώτος</w:t>
      </w:r>
      <w:proofErr w:type="spellEnd"/>
      <w:r>
        <w:rPr>
          <w:rFonts w:eastAsia="Times New Roman"/>
          <w:bCs/>
          <w:szCs w:val="24"/>
        </w:rPr>
        <w:t xml:space="preserve"> προσγείωσε τα σχέδια το</w:t>
      </w:r>
      <w:r>
        <w:rPr>
          <w:rFonts w:eastAsia="Times New Roman"/>
          <w:bCs/>
          <w:szCs w:val="24"/>
        </w:rPr>
        <w:t>υ κ. Παππά</w:t>
      </w:r>
      <w:r>
        <w:rPr>
          <w:rFonts w:eastAsia="Times New Roman"/>
          <w:bCs/>
          <w:szCs w:val="24"/>
        </w:rPr>
        <w:t>,</w:t>
      </w:r>
      <w:r>
        <w:rPr>
          <w:rFonts w:eastAsia="Times New Roman"/>
          <w:bCs/>
          <w:szCs w:val="24"/>
        </w:rPr>
        <w:t xml:space="preserve"> για να φτιάξει την ελληνική </w:t>
      </w:r>
      <w:r>
        <w:rPr>
          <w:rFonts w:eastAsia="Times New Roman"/>
          <w:bCs/>
          <w:szCs w:val="24"/>
          <w:lang w:val="en-US"/>
        </w:rPr>
        <w:t>NASA</w:t>
      </w:r>
      <w:r>
        <w:rPr>
          <w:rFonts w:eastAsia="Times New Roman"/>
          <w:bCs/>
          <w:szCs w:val="24"/>
        </w:rPr>
        <w:t>,</w:t>
      </w:r>
      <w:r>
        <w:rPr>
          <w:rFonts w:eastAsia="Times New Roman"/>
          <w:bCs/>
          <w:szCs w:val="24"/>
        </w:rPr>
        <w:t xml:space="preserve"> με τη μορφή της ανώνυμης εταιρείας και το πρώτο κομμάτι του πολυνομοσχεδίου χάθηκε στη «μαύρη τρύπα» του Υπουργείου Οικονομικών. </w:t>
      </w:r>
    </w:p>
    <w:p w14:paraId="51EE52BE" w14:textId="77777777" w:rsidR="00C3097C" w:rsidRDefault="008D23CE">
      <w:pPr>
        <w:spacing w:line="600" w:lineRule="auto"/>
        <w:ind w:firstLine="720"/>
        <w:jc w:val="both"/>
        <w:rPr>
          <w:rFonts w:eastAsia="Times New Roman" w:cs="Times New Roman"/>
          <w:szCs w:val="24"/>
        </w:rPr>
      </w:pPr>
      <w:r>
        <w:rPr>
          <w:rFonts w:eastAsia="Times New Roman"/>
          <w:bCs/>
          <w:szCs w:val="24"/>
        </w:rPr>
        <w:t>Ερχόμαστε, λοιπόν, σήμερα στο Κεφάλαιο Α΄</w:t>
      </w:r>
      <w:r>
        <w:rPr>
          <w:rFonts w:eastAsia="Times New Roman"/>
          <w:bCs/>
          <w:szCs w:val="24"/>
        </w:rPr>
        <w:t>,</w:t>
      </w:r>
      <w:r>
        <w:rPr>
          <w:rFonts w:eastAsia="Times New Roman"/>
          <w:bCs/>
          <w:szCs w:val="24"/>
        </w:rPr>
        <w:t xml:space="preserve"> το οποίο απέμεινε και το οποίο είναι </w:t>
      </w:r>
      <w:r>
        <w:rPr>
          <w:rFonts w:eastAsia="Times New Roman"/>
          <w:bCs/>
          <w:szCs w:val="24"/>
        </w:rPr>
        <w:t>αυτό το περίφημο ηλεκτρονικό σύστημα διάθεσης του διαφημιστικού χρόνου. Οι αρχικές διατάξεις -πρέπει να μιλάμε για την περασμένη εβδομάδα, όπως βγήκε στη διαβούλευση, όπως το υπερασπίστηκε ο Υπουργός, όπως ήρθε στη Βουλή- για το ηλεκτρονικό σύστημα διάθεση</w:t>
      </w:r>
      <w:r>
        <w:rPr>
          <w:rFonts w:eastAsia="Times New Roman"/>
          <w:bCs/>
          <w:szCs w:val="24"/>
        </w:rPr>
        <w:t xml:space="preserve">ς του τηλεοπτικού χρόνου αναδεικνύουν κατ’ αρχάς την ιδεοληψία της Κυβέρνησης αυτής. Γιατί την αναδεικνύουν; Γιατί αποτελούν ένα ακόμα μέρος του γνωστού καθεστωτικού τύπου σχεδίου, του οποίου αιχμή του δόρατος είναι ο κ. Παππάς, ο Υπουργός μας, ο Υπουργός </w:t>
      </w:r>
      <w:r>
        <w:rPr>
          <w:rFonts w:eastAsia="Times New Roman"/>
          <w:bCs/>
          <w:szCs w:val="24"/>
        </w:rPr>
        <w:t>προπαγάνδας. Τι λέει αυτό το σχέδιο; Αυτό το σχέδιο λέει ότι πρέπει οπωσδήποτε αυτή η Κυβέρνηση να ελέγξει την ενημέρωση.</w:t>
      </w:r>
    </w:p>
    <w:p w14:paraId="51EE52BF"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Σύμφωνα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με το αρχικά κατατεθειμένο κείμενο του νομοσχεδίο</w:t>
      </w:r>
      <w:r>
        <w:rPr>
          <w:rFonts w:eastAsia="Times New Roman" w:cs="Times New Roman"/>
          <w:szCs w:val="24"/>
        </w:rPr>
        <w:t>υ</w:t>
      </w:r>
      <w:r>
        <w:rPr>
          <w:rFonts w:eastAsia="Times New Roman" w:cs="Times New Roman"/>
          <w:szCs w:val="24"/>
        </w:rPr>
        <w:t>, υποχρεούνταν όλοι οι τηλεοπτικοί σταθμοί στην ελληνική επικράτεια</w:t>
      </w:r>
      <w:r>
        <w:rPr>
          <w:rFonts w:eastAsia="Times New Roman" w:cs="Times New Roman"/>
          <w:szCs w:val="24"/>
        </w:rPr>
        <w:t>, περιφερειακής εμβέλειας, εθνικής εμβέλειας, οι διαχειριστές, οι επιχειρήσεις που μεσολαβούν για τη διανομή και τη διάθεση του διαφημιστικού χρόνου, οι διαφημιζόμενες επιχειρήσεις και κάθε άλλο πρόσωπο που διενεργεί συναλλαγές διαφημιστικού χρόνου να διεν</w:t>
      </w:r>
      <w:r>
        <w:rPr>
          <w:rFonts w:eastAsia="Times New Roman" w:cs="Times New Roman"/>
          <w:szCs w:val="24"/>
        </w:rPr>
        <w:t>εργούν τις συναλλαγές αυτές</w:t>
      </w:r>
      <w:r>
        <w:rPr>
          <w:rFonts w:eastAsia="Times New Roman" w:cs="Times New Roman"/>
          <w:szCs w:val="24"/>
        </w:rPr>
        <w:t>,</w:t>
      </w:r>
      <w:r>
        <w:rPr>
          <w:rFonts w:eastAsia="Times New Roman" w:cs="Times New Roman"/>
          <w:szCs w:val="24"/>
        </w:rPr>
        <w:t xml:space="preserve"> μέσω του συστήματος αυτού, του ηλεκτρονικού, υποχρεωτικά και κατ’ αποκλειστικότητα. Αυτό έλεγε ο νόμος</w:t>
      </w:r>
      <w:r>
        <w:rPr>
          <w:rFonts w:eastAsia="Times New Roman" w:cs="Times New Roman"/>
          <w:szCs w:val="24"/>
        </w:rPr>
        <w:t>,</w:t>
      </w:r>
      <w:r>
        <w:rPr>
          <w:rFonts w:eastAsia="Times New Roman" w:cs="Times New Roman"/>
          <w:szCs w:val="24"/>
        </w:rPr>
        <w:t xml:space="preserve"> που βγήκε στη διαβούλευση, αυτό έλεγε και μέχρι τη δεύτερη ανάγνωση του νομοσχεδίου. </w:t>
      </w:r>
    </w:p>
    <w:p w14:paraId="51EE52C0"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υτό</w:t>
      </w:r>
      <w:r>
        <w:rPr>
          <w:rFonts w:eastAsia="Times New Roman" w:cs="Times New Roman"/>
          <w:szCs w:val="24"/>
        </w:rPr>
        <w:t xml:space="preserve"> το σύστημα, λοιπόν</w:t>
      </w:r>
      <w:r>
        <w:rPr>
          <w:rFonts w:eastAsia="Times New Roman" w:cs="Times New Roman"/>
          <w:szCs w:val="24"/>
        </w:rPr>
        <w:t>, τις προδιαγρ</w:t>
      </w:r>
      <w:r>
        <w:rPr>
          <w:rFonts w:eastAsia="Times New Roman" w:cs="Times New Roman"/>
          <w:szCs w:val="24"/>
        </w:rPr>
        <w:t>αφές, θα τις σχεδίαζε ο Υπουργός κ. Παππάς</w:t>
      </w:r>
      <w:r>
        <w:rPr>
          <w:rFonts w:eastAsia="Times New Roman" w:cs="Times New Roman"/>
          <w:szCs w:val="24"/>
        </w:rPr>
        <w:t>. Κ</w:t>
      </w:r>
      <w:r>
        <w:rPr>
          <w:rFonts w:eastAsia="Times New Roman" w:cs="Times New Roman"/>
          <w:szCs w:val="24"/>
        </w:rPr>
        <w:t>ατόπιν τούτου</w:t>
      </w:r>
      <w:r>
        <w:rPr>
          <w:rFonts w:eastAsia="Times New Roman" w:cs="Times New Roman"/>
          <w:szCs w:val="24"/>
        </w:rPr>
        <w:t>,</w:t>
      </w:r>
      <w:r>
        <w:rPr>
          <w:rFonts w:eastAsia="Times New Roman" w:cs="Times New Roman"/>
          <w:szCs w:val="24"/>
        </w:rPr>
        <w:t xml:space="preserve"> θα επέλεγε μέσω ενός διαγωνισμού έναν διαχειριστή</w:t>
      </w:r>
      <w:r>
        <w:rPr>
          <w:rFonts w:eastAsia="Times New Roman" w:cs="Times New Roman"/>
          <w:szCs w:val="24"/>
        </w:rPr>
        <w:t>,</w:t>
      </w:r>
      <w:r>
        <w:rPr>
          <w:rFonts w:eastAsia="Times New Roman" w:cs="Times New Roman"/>
          <w:szCs w:val="24"/>
        </w:rPr>
        <w:t xml:space="preserve"> που θα το διαχειριζόταν για οκτώ χρόνια και η τιμή θα καθοριζόταν με μία δημοπρασία</w:t>
      </w:r>
      <w:r>
        <w:rPr>
          <w:rFonts w:eastAsia="Times New Roman" w:cs="Times New Roman"/>
          <w:szCs w:val="24"/>
        </w:rPr>
        <w:t>,</w:t>
      </w:r>
      <w:r>
        <w:rPr>
          <w:rFonts w:eastAsia="Times New Roman" w:cs="Times New Roman"/>
          <w:szCs w:val="24"/>
        </w:rPr>
        <w:t xml:space="preserve"> που θα γινόταν με έναν αλγόριθμο βελτιστοποίησης</w:t>
      </w:r>
      <w:r>
        <w:rPr>
          <w:rFonts w:eastAsia="Times New Roman" w:cs="Times New Roman"/>
          <w:szCs w:val="24"/>
        </w:rPr>
        <w:t>,</w:t>
      </w:r>
      <w:r>
        <w:rPr>
          <w:rFonts w:eastAsia="Times New Roman" w:cs="Times New Roman"/>
          <w:szCs w:val="24"/>
        </w:rPr>
        <w:t xml:space="preserve"> που θα έφτιαχνε ο κύριος Υπουργός. Όλα αυτά θα γίνονταν βέβαια</w:t>
      </w:r>
      <w:r>
        <w:rPr>
          <w:rFonts w:eastAsia="Times New Roman" w:cs="Times New Roman"/>
          <w:szCs w:val="24"/>
        </w:rPr>
        <w:t>,</w:t>
      </w:r>
      <w:r>
        <w:rPr>
          <w:rFonts w:eastAsia="Times New Roman" w:cs="Times New Roman"/>
          <w:szCs w:val="24"/>
        </w:rPr>
        <w:t xml:space="preserve"> υπό την εποπτεία του Εθνικού Συμβουλίου Ραδιοτηλεόρασης, του οποίου ο αντιπρόεδρος μάς είπε στη διαβούλευση «Τι να πω για το πώς </w:t>
      </w:r>
      <w:r>
        <w:rPr>
          <w:rFonts w:eastAsia="Times New Roman" w:cs="Times New Roman"/>
          <w:szCs w:val="24"/>
        </w:rPr>
        <w:lastRenderedPageBreak/>
        <w:t>θα εποπτεύσω ένα σύστημα</w:t>
      </w:r>
      <w:r>
        <w:rPr>
          <w:rFonts w:eastAsia="Times New Roman" w:cs="Times New Roman"/>
          <w:szCs w:val="24"/>
        </w:rPr>
        <w:t>,</w:t>
      </w:r>
      <w:r>
        <w:rPr>
          <w:rFonts w:eastAsia="Times New Roman" w:cs="Times New Roman"/>
          <w:szCs w:val="24"/>
        </w:rPr>
        <w:t xml:space="preserve"> το οποίο δεν έχω δει και δεν καταλαβ</w:t>
      </w:r>
      <w:r>
        <w:rPr>
          <w:rFonts w:eastAsia="Times New Roman" w:cs="Times New Roman"/>
          <w:szCs w:val="24"/>
        </w:rPr>
        <w:t>αίνω πώς λειτουργεί;». Τόσο καλά καταλάβαινε την εποπτεία! Με λίγα λόγ</w:t>
      </w:r>
      <w:r>
        <w:rPr>
          <w:rFonts w:eastAsia="Times New Roman" w:cs="Times New Roman"/>
          <w:szCs w:val="24"/>
        </w:rPr>
        <w:t>ια</w:t>
      </w:r>
      <w:r>
        <w:rPr>
          <w:rFonts w:eastAsia="Times New Roman" w:cs="Times New Roman"/>
          <w:szCs w:val="24"/>
        </w:rPr>
        <w:t>, ο κ. Παππάς, αφού απέτυχε να ελέγξει τα κανάλια με τον γνωστό αντισυνταγματικό νόμο Παππά, επειδή δεν μπορούσε να μοιράζει άδειες, τι κάνει; Έφερε λοιπόν αυτό το σύστημα, ούτως ώστε</w:t>
      </w:r>
      <w:r>
        <w:rPr>
          <w:rFonts w:eastAsia="Times New Roman" w:cs="Times New Roman"/>
          <w:szCs w:val="24"/>
        </w:rPr>
        <w:t>,</w:t>
      </w:r>
      <w:r>
        <w:rPr>
          <w:rFonts w:eastAsia="Times New Roman" w:cs="Times New Roman"/>
          <w:szCs w:val="24"/>
        </w:rPr>
        <w:t xml:space="preserve"> διά της πλαγίας </w:t>
      </w:r>
      <w:r>
        <w:rPr>
          <w:rFonts w:eastAsia="Times New Roman" w:cs="Times New Roman"/>
          <w:szCs w:val="24"/>
        </w:rPr>
        <w:t>οδού,</w:t>
      </w:r>
      <w:r>
        <w:rPr>
          <w:rFonts w:eastAsia="Times New Roman" w:cs="Times New Roman"/>
          <w:szCs w:val="24"/>
        </w:rPr>
        <w:t xml:space="preserve"> να ελέγξει την ενημέρωση και τα κανάλια. Πώς δηλαδή; Ελέγχοντας τα διαφημιστικά έσοδα, που είναι ουσιαστικά η βασική πηγή εσόδων των καναλιών. </w:t>
      </w:r>
    </w:p>
    <w:p w14:paraId="51EE52C1"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Στη συζήτηση</w:t>
      </w:r>
      <w:r>
        <w:rPr>
          <w:rFonts w:eastAsia="Times New Roman" w:cs="Times New Roman"/>
          <w:szCs w:val="24"/>
        </w:rPr>
        <w:t>,</w:t>
      </w:r>
      <w:r>
        <w:rPr>
          <w:rFonts w:eastAsia="Times New Roman" w:cs="Times New Roman"/>
          <w:szCs w:val="24"/>
        </w:rPr>
        <w:t xml:space="preserve"> του νομοσχεδίου αυτού εμείς</w:t>
      </w:r>
      <w:r>
        <w:rPr>
          <w:rFonts w:eastAsia="Times New Roman" w:cs="Times New Roman"/>
          <w:szCs w:val="24"/>
        </w:rPr>
        <w:t>, ως</w:t>
      </w:r>
      <w:r>
        <w:rPr>
          <w:rFonts w:eastAsia="Times New Roman" w:cs="Times New Roman"/>
          <w:szCs w:val="24"/>
        </w:rPr>
        <w:t xml:space="preserve"> Νέα Δημοκρατία αναδείξαμε και τεκμηριώσαμε </w:t>
      </w:r>
      <w:r>
        <w:rPr>
          <w:rFonts w:eastAsia="Times New Roman" w:cs="Times New Roman"/>
          <w:szCs w:val="24"/>
        </w:rPr>
        <w:t>τα πάρα πολύ σοβαρά ζητήματα αντισυνταγματικότητας</w:t>
      </w:r>
      <w:r>
        <w:rPr>
          <w:rFonts w:eastAsia="Times New Roman" w:cs="Times New Roman"/>
          <w:szCs w:val="24"/>
        </w:rPr>
        <w:t>,</w:t>
      </w:r>
      <w:r>
        <w:rPr>
          <w:rFonts w:eastAsia="Times New Roman" w:cs="Times New Roman"/>
          <w:szCs w:val="24"/>
        </w:rPr>
        <w:t xml:space="preserve"> που είχε αυτή η διαφημιστική πλατφόρμα. Κατ’ αρχάς, αναδείξαμε ότι η υποχρεωτική και κατ’ αποκλειστικότητα διάθεση του διαφημιστικού χρόνου</w:t>
      </w:r>
      <w:r>
        <w:rPr>
          <w:rFonts w:eastAsia="Times New Roman" w:cs="Times New Roman"/>
          <w:szCs w:val="24"/>
        </w:rPr>
        <w:t>,</w:t>
      </w:r>
      <w:r>
        <w:rPr>
          <w:rFonts w:eastAsia="Times New Roman" w:cs="Times New Roman"/>
          <w:szCs w:val="24"/>
        </w:rPr>
        <w:t xml:space="preserve"> μέσω της πλατφόρμας και ο καθορισμός της δημοπρασίας</w:t>
      </w:r>
      <w:r>
        <w:rPr>
          <w:rFonts w:eastAsia="Times New Roman" w:cs="Times New Roman"/>
          <w:szCs w:val="24"/>
        </w:rPr>
        <w:t>,</w:t>
      </w:r>
      <w:r>
        <w:rPr>
          <w:rFonts w:eastAsia="Times New Roman" w:cs="Times New Roman"/>
          <w:szCs w:val="24"/>
        </w:rPr>
        <w:t xml:space="preserve"> ως μοναδι</w:t>
      </w:r>
      <w:r>
        <w:rPr>
          <w:rFonts w:eastAsia="Times New Roman" w:cs="Times New Roman"/>
          <w:szCs w:val="24"/>
        </w:rPr>
        <w:t>κής επιτρεπόμενης μεθόδου</w:t>
      </w:r>
      <w:r>
        <w:rPr>
          <w:rFonts w:eastAsia="Times New Roman" w:cs="Times New Roman"/>
          <w:szCs w:val="24"/>
        </w:rPr>
        <w:t>,</w:t>
      </w:r>
      <w:r>
        <w:rPr>
          <w:rFonts w:eastAsia="Times New Roman" w:cs="Times New Roman"/>
          <w:szCs w:val="24"/>
        </w:rPr>
        <w:t xml:space="preserve"> παραβιάζει πόσες αρχές; Να αρχίσουμε με τη συνταγματική αρχή της οικονομικής ελευθερίας και τη συνακόλουθη αρχή της ελευθερίας των συμβάσεων; Δεν γίνεται κα</w:t>
      </w:r>
      <w:r>
        <w:rPr>
          <w:rFonts w:eastAsia="Times New Roman" w:cs="Times New Roman"/>
          <w:szCs w:val="24"/>
        </w:rPr>
        <w:t>μ</w:t>
      </w:r>
      <w:r>
        <w:rPr>
          <w:rFonts w:eastAsia="Times New Roman" w:cs="Times New Roman"/>
          <w:szCs w:val="24"/>
        </w:rPr>
        <w:t xml:space="preserve">μία επίκληση υπέρτερου δημοσίου συμφέροντος. Κάτι λέει ο </w:t>
      </w:r>
      <w:r>
        <w:rPr>
          <w:rFonts w:eastAsia="Times New Roman" w:cs="Times New Roman"/>
          <w:szCs w:val="24"/>
        </w:rPr>
        <w:lastRenderedPageBreak/>
        <w:t>κύριος Υπουργός</w:t>
      </w:r>
      <w:r>
        <w:rPr>
          <w:rFonts w:eastAsia="Times New Roman" w:cs="Times New Roman"/>
          <w:szCs w:val="24"/>
        </w:rPr>
        <w:t xml:space="preserve"> για το φάσμα, που επειδή πάνω στο φάσμα είναι η διαφήμιση</w:t>
      </w:r>
      <w:r>
        <w:rPr>
          <w:rFonts w:eastAsia="Times New Roman" w:cs="Times New Roman"/>
          <w:szCs w:val="24"/>
        </w:rPr>
        <w:t>,</w:t>
      </w:r>
      <w:r>
        <w:rPr>
          <w:rFonts w:eastAsia="Times New Roman" w:cs="Times New Roman"/>
          <w:szCs w:val="24"/>
        </w:rPr>
        <w:t xml:space="preserve"> κάτι λέει για ένα υπέρτερο δημόσιο αγαθό. Παραβιάζει όμως και τη συνταγματική αρχή της αναλογικότητας, παραβιάζεται το </w:t>
      </w:r>
      <w:r>
        <w:rPr>
          <w:rFonts w:eastAsia="Times New Roman" w:cs="Times New Roman"/>
          <w:szCs w:val="24"/>
        </w:rPr>
        <w:t>Δ</w:t>
      </w:r>
      <w:r>
        <w:rPr>
          <w:rFonts w:eastAsia="Times New Roman" w:cs="Times New Roman"/>
          <w:szCs w:val="24"/>
        </w:rPr>
        <w:t xml:space="preserve">ίκαιο </w:t>
      </w:r>
      <w:r>
        <w:rPr>
          <w:rFonts w:eastAsia="Times New Roman" w:cs="Times New Roman"/>
          <w:szCs w:val="24"/>
        </w:rPr>
        <w:t>Α</w:t>
      </w:r>
      <w:r>
        <w:rPr>
          <w:rFonts w:eastAsia="Times New Roman" w:cs="Times New Roman"/>
          <w:szCs w:val="24"/>
        </w:rPr>
        <w:t>νταγωνισμού της Ευρωπαϊκής Ένωσης και βεβαίως</w:t>
      </w:r>
      <w:r>
        <w:rPr>
          <w:rFonts w:eastAsia="Times New Roman" w:cs="Times New Roman"/>
          <w:szCs w:val="24"/>
        </w:rPr>
        <w:t>,</w:t>
      </w:r>
      <w:r>
        <w:rPr>
          <w:rFonts w:eastAsia="Times New Roman" w:cs="Times New Roman"/>
          <w:szCs w:val="24"/>
        </w:rPr>
        <w:t xml:space="preserve"> τίθενται και σε κίνδυν</w:t>
      </w:r>
      <w:r>
        <w:rPr>
          <w:rFonts w:eastAsia="Times New Roman" w:cs="Times New Roman"/>
          <w:szCs w:val="24"/>
        </w:rPr>
        <w:t xml:space="preserve">ο ευαίσθητα προσωπικά και εμπορικά δεδομένα. </w:t>
      </w:r>
    </w:p>
    <w:p w14:paraId="51EE52C2"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Εσείς, κύριε Υπουργέ, στις τρεις πρώτες συνεδριάσεις στις </w:t>
      </w:r>
      <w:r>
        <w:rPr>
          <w:rFonts w:eastAsia="Times New Roman" w:cs="Times New Roman"/>
          <w:szCs w:val="24"/>
        </w:rPr>
        <w:t>ε</w:t>
      </w:r>
      <w:r>
        <w:rPr>
          <w:rFonts w:eastAsia="Times New Roman" w:cs="Times New Roman"/>
          <w:szCs w:val="24"/>
        </w:rPr>
        <w:t>πιτροπές, όταν εμείς αναδεικνύαμε αυτά τα κρίσιμα ζητήματα αντισυνταγματικότητας και ζητούσαμε εξηγήσεις, τι λέγατε; «Κρατήστε κάποιες άμυνες, κυρίες κ</w:t>
      </w:r>
      <w:r>
        <w:rPr>
          <w:rFonts w:eastAsia="Times New Roman" w:cs="Times New Roman"/>
          <w:szCs w:val="24"/>
        </w:rPr>
        <w:t>αι κύριοι συνάδελφοι, μην εκτίθεστε. Είναι μία αγορά γεμάτη γκρίζες ζώνες και μόνο όποιος επωφελείται από αυτές τις γκρίζες ζώνες διακίνησης του χρήματος μπορεί να εξανίσταται με τέτοιο πάθος». Αυτά έλεγε ο κ. Παππάς στην πρώτη συνεδρίαση και μας κατηγορού</w:t>
      </w:r>
      <w:r>
        <w:rPr>
          <w:rFonts w:eastAsia="Times New Roman" w:cs="Times New Roman"/>
          <w:szCs w:val="24"/>
        </w:rPr>
        <w:t xml:space="preserve">σε ότι παίρνουμε τη μεριά των κακών </w:t>
      </w:r>
      <w:proofErr w:type="spellStart"/>
      <w:r>
        <w:rPr>
          <w:rFonts w:eastAsia="Times New Roman" w:cs="Times New Roman"/>
          <w:szCs w:val="24"/>
        </w:rPr>
        <w:t>καναλαρχών</w:t>
      </w:r>
      <w:proofErr w:type="spellEnd"/>
      <w:r>
        <w:rPr>
          <w:rFonts w:eastAsia="Times New Roman" w:cs="Times New Roman"/>
          <w:szCs w:val="24"/>
        </w:rPr>
        <w:t xml:space="preserve"> και των κακών διαφημιστών. Μας λέγατε για την </w:t>
      </w:r>
      <w:proofErr w:type="spellStart"/>
      <w:r>
        <w:rPr>
          <w:rFonts w:eastAsia="Times New Roman" w:cs="Times New Roman"/>
          <w:szCs w:val="24"/>
        </w:rPr>
        <w:t>υποχρεωτικότητα</w:t>
      </w:r>
      <w:proofErr w:type="spellEnd"/>
      <w:r>
        <w:rPr>
          <w:rFonts w:eastAsia="Times New Roman" w:cs="Times New Roman"/>
          <w:szCs w:val="24"/>
        </w:rPr>
        <w:t>, κύριε Παππά, «Έχουμε να κάνουμε με την εκμετάλλευση ενός αγαθού</w:t>
      </w:r>
      <w:r>
        <w:rPr>
          <w:rFonts w:eastAsia="Times New Roman" w:cs="Times New Roman"/>
          <w:szCs w:val="24"/>
        </w:rPr>
        <w:t>,</w:t>
      </w:r>
      <w:r>
        <w:rPr>
          <w:rFonts w:eastAsia="Times New Roman" w:cs="Times New Roman"/>
          <w:szCs w:val="24"/>
        </w:rPr>
        <w:t xml:space="preserve"> που είναι σπάνιο και δημόσιο και από εκεί</w:t>
      </w:r>
      <w:r>
        <w:rPr>
          <w:rFonts w:eastAsia="Times New Roman" w:cs="Times New Roman"/>
          <w:szCs w:val="24"/>
        </w:rPr>
        <w:t>,</w:t>
      </w:r>
      <w:r>
        <w:rPr>
          <w:rFonts w:eastAsia="Times New Roman" w:cs="Times New Roman"/>
          <w:szCs w:val="24"/>
        </w:rPr>
        <w:t xml:space="preserve"> μπορεί να απορρέει η υποχρέωση όταν γί</w:t>
      </w:r>
      <w:r>
        <w:rPr>
          <w:rFonts w:eastAsia="Times New Roman" w:cs="Times New Roman"/>
          <w:szCs w:val="24"/>
        </w:rPr>
        <w:t xml:space="preserve">νεται μια αγοραπωλησία να γίνεται διαφανώς και με πάρα πολύ </w:t>
      </w:r>
      <w:r>
        <w:rPr>
          <w:rFonts w:eastAsia="Times New Roman" w:cs="Times New Roman"/>
          <w:szCs w:val="24"/>
        </w:rPr>
        <w:lastRenderedPageBreak/>
        <w:t xml:space="preserve">συγκεκριμένους κανόνες, διότι το ραδιοτηλεοπτικό τοπίο είναι στον άμεσο έλεγχο του κράτους κατά το Σύνταγμά μας». </w:t>
      </w:r>
    </w:p>
    <w:p w14:paraId="51EE52C3"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Το Σύνταγμα τα λέει αυτά. </w:t>
      </w:r>
    </w:p>
    <w:p w14:paraId="51EE52C4"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 xml:space="preserve">Αυτά </w:t>
      </w:r>
      <w:r>
        <w:rPr>
          <w:rFonts w:eastAsia="Times New Roman" w:cs="Times New Roman"/>
          <w:szCs w:val="24"/>
        </w:rPr>
        <w:t>είπε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ο κ. Παππάς στην πρώτη συζήτηση επί της αρχής και στη συζήτηση επί των άρθρων, όταν άκουγε τους φορείς. Έρχεται η δεύτερη ανάγνωση του νομοσχεδίου, μεσολαβεί ένα </w:t>
      </w:r>
      <w:r>
        <w:rPr>
          <w:rFonts w:eastAsia="Times New Roman" w:cs="Times New Roman"/>
          <w:szCs w:val="24"/>
        </w:rPr>
        <w:t>Σ</w:t>
      </w:r>
      <w:r>
        <w:rPr>
          <w:rFonts w:eastAsia="Times New Roman" w:cs="Times New Roman"/>
          <w:szCs w:val="24"/>
        </w:rPr>
        <w:t xml:space="preserve">αββατοκύριακο και γίνεται στροφή </w:t>
      </w:r>
      <w:proofErr w:type="spellStart"/>
      <w:r>
        <w:rPr>
          <w:rFonts w:eastAsia="Times New Roman" w:cs="Times New Roman"/>
          <w:szCs w:val="24"/>
        </w:rPr>
        <w:t>εκατόν</w:t>
      </w:r>
      <w:proofErr w:type="spellEnd"/>
      <w:r>
        <w:rPr>
          <w:rFonts w:eastAsia="Times New Roman" w:cs="Times New Roman"/>
          <w:szCs w:val="24"/>
        </w:rPr>
        <w:t xml:space="preserve"> ογδόντα μοιρών! </w:t>
      </w:r>
    </w:p>
    <w:p w14:paraId="51EE52C5"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Δεν</w:t>
      </w:r>
      <w:r>
        <w:rPr>
          <w:rFonts w:eastAsia="Times New Roman" w:cs="Times New Roman"/>
          <w:szCs w:val="24"/>
        </w:rPr>
        <w:t xml:space="preserve"> χαίρεστε;</w:t>
      </w:r>
    </w:p>
    <w:p w14:paraId="51EE52C6"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Κύριοι συνάδελφοι, σας παρακαλώ, λίγη ησυχία</w:t>
      </w:r>
      <w:r>
        <w:rPr>
          <w:rFonts w:eastAsia="Times New Roman" w:cs="Times New Roman"/>
          <w:szCs w:val="24"/>
        </w:rPr>
        <w:t>, λ</w:t>
      </w:r>
      <w:r>
        <w:rPr>
          <w:rFonts w:eastAsia="Times New Roman" w:cs="Times New Roman"/>
          <w:szCs w:val="24"/>
        </w:rPr>
        <w:t>ίγος σεβασμός.</w:t>
      </w:r>
    </w:p>
    <w:p w14:paraId="51EE52C7"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 xml:space="preserve">Ευχαριστώ, κύριε Πρόεδρε. </w:t>
      </w:r>
    </w:p>
    <w:p w14:paraId="51EE52C8"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Πόσες νομοτεχνικές βελτιώσεις έρχονται</w:t>
      </w:r>
      <w:r>
        <w:rPr>
          <w:rFonts w:eastAsia="Times New Roman" w:cs="Times New Roman"/>
          <w:szCs w:val="24"/>
        </w:rPr>
        <w:t xml:space="preserve">, </w:t>
      </w:r>
      <w:r>
        <w:rPr>
          <w:rFonts w:eastAsia="Times New Roman" w:cs="Times New Roman"/>
          <w:szCs w:val="24"/>
        </w:rPr>
        <w:t>κυρίες και κύριοι συνάδελφοι; Είκοσι δύο νομοτεχνικές β</w:t>
      </w:r>
      <w:r>
        <w:rPr>
          <w:rFonts w:eastAsia="Times New Roman" w:cs="Times New Roman"/>
          <w:szCs w:val="24"/>
        </w:rPr>
        <w:t xml:space="preserve">ελτιώσεις! Έχετε εικόνα πόσα άρθρα είναι; Είναι δώδεκα άρθρα! Είκοσι δύο νομοτεχνικές βελτιώσεις! Ε, </w:t>
      </w:r>
      <w:proofErr w:type="spellStart"/>
      <w:r>
        <w:rPr>
          <w:rFonts w:eastAsia="Times New Roman" w:cs="Times New Roman"/>
          <w:szCs w:val="24"/>
        </w:rPr>
        <w:t>πάρ</w:t>
      </w:r>
      <w:proofErr w:type="spellEnd"/>
      <w:r>
        <w:rPr>
          <w:rFonts w:eastAsia="Times New Roman" w:cs="Times New Roman"/>
          <w:szCs w:val="24"/>
        </w:rPr>
        <w:t>’ το πίσω το νομοσχέδιο και τελειώνουμε!</w:t>
      </w:r>
    </w:p>
    <w:p w14:paraId="51EE52C9"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Αν, δε, αντιπαραθέσει κανείς, έτσι για να συνεννοηθούμε, τις προτάσεις</w:t>
      </w:r>
      <w:r>
        <w:rPr>
          <w:rFonts w:eastAsia="Times New Roman" w:cs="Times New Roman"/>
          <w:szCs w:val="24"/>
        </w:rPr>
        <w:t>,</w:t>
      </w:r>
      <w:r>
        <w:rPr>
          <w:rFonts w:eastAsia="Times New Roman" w:cs="Times New Roman"/>
          <w:szCs w:val="24"/>
        </w:rPr>
        <w:t xml:space="preserve"> που διατυπώθηκαν στο υπόμνημα</w:t>
      </w:r>
      <w:r>
        <w:rPr>
          <w:rFonts w:eastAsia="Times New Roman" w:cs="Times New Roman"/>
          <w:szCs w:val="24"/>
        </w:rPr>
        <w:t>,</w:t>
      </w:r>
      <w:r>
        <w:rPr>
          <w:rFonts w:eastAsia="Times New Roman" w:cs="Times New Roman"/>
          <w:szCs w:val="24"/>
        </w:rPr>
        <w:t xml:space="preserve"> που μας </w:t>
      </w:r>
      <w:r>
        <w:rPr>
          <w:rFonts w:eastAsia="Times New Roman" w:cs="Times New Roman"/>
          <w:szCs w:val="24"/>
        </w:rPr>
        <w:t xml:space="preserve">μοίρασαν από κοινού οι διαφημιζόμενες επιχειρήσεις, οι διαφημιζόμενες εταιρείες και η Ένωση Ιδιωτικών Τηλεοπτικών Σταθμών Εθνικής Εμβέλειας, δηλαδή οι </w:t>
      </w:r>
      <w:proofErr w:type="spellStart"/>
      <w:r>
        <w:rPr>
          <w:rFonts w:eastAsia="Times New Roman" w:cs="Times New Roman"/>
          <w:szCs w:val="24"/>
        </w:rPr>
        <w:t>καναλάρχες</w:t>
      </w:r>
      <w:proofErr w:type="spellEnd"/>
      <w:r>
        <w:rPr>
          <w:rFonts w:eastAsia="Times New Roman" w:cs="Times New Roman"/>
          <w:szCs w:val="24"/>
        </w:rPr>
        <w:t>, θα δείτε ότι αυτές έχουν υιοθετηθεί στο συντριπτικό ποσοστό τους. Γκρίζες ζώνες έλεγε ο Υπουρ</w:t>
      </w:r>
      <w:r>
        <w:rPr>
          <w:rFonts w:eastAsia="Times New Roman" w:cs="Times New Roman"/>
          <w:szCs w:val="24"/>
        </w:rPr>
        <w:t xml:space="preserve">γός. </w:t>
      </w:r>
    </w:p>
    <w:p w14:paraId="51EE52CA"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Κύριε Παππά, τώρα, μετά τις είκοσι δύο νομοτεχνικές βελτιώσεις στα δώδεκα άρθρα, με ό,τι απόμεινε απ’ αυτό το διάτρητο Κεφάλαιο, είναι υποχρεωτική</w:t>
      </w:r>
      <w:r>
        <w:rPr>
          <w:rFonts w:eastAsia="Times New Roman" w:cs="Times New Roman"/>
          <w:szCs w:val="24"/>
        </w:rPr>
        <w:t>,</w:t>
      </w:r>
      <w:r>
        <w:rPr>
          <w:rFonts w:eastAsia="Times New Roman" w:cs="Times New Roman"/>
          <w:szCs w:val="24"/>
        </w:rPr>
        <w:t xml:space="preserve"> μόνο η καταγραφή όλων των συναλλαγών</w:t>
      </w:r>
      <w:r>
        <w:rPr>
          <w:rFonts w:eastAsia="Times New Roman" w:cs="Times New Roman"/>
          <w:szCs w:val="24"/>
        </w:rPr>
        <w:t>,</w:t>
      </w:r>
      <w:r>
        <w:rPr>
          <w:rFonts w:eastAsia="Times New Roman" w:cs="Times New Roman"/>
          <w:szCs w:val="24"/>
        </w:rPr>
        <w:t xml:space="preserve"> που αφορούν στη διάθεση του τηλεοπτικού διαφημιστικού χρόνου και</w:t>
      </w:r>
      <w:r>
        <w:rPr>
          <w:rFonts w:eastAsia="Times New Roman" w:cs="Times New Roman"/>
          <w:szCs w:val="24"/>
        </w:rPr>
        <w:t xml:space="preserve"> καθίσταται απολύτως προαιρετική η δημοπράτηση</w:t>
      </w:r>
      <w:r>
        <w:rPr>
          <w:rFonts w:eastAsia="Times New Roman" w:cs="Times New Roman"/>
          <w:szCs w:val="24"/>
        </w:rPr>
        <w:t>,</w:t>
      </w:r>
      <w:r>
        <w:rPr>
          <w:rFonts w:eastAsia="Times New Roman" w:cs="Times New Roman"/>
          <w:szCs w:val="24"/>
        </w:rPr>
        <w:t xml:space="preserve"> για όσους το επιθυμούν. Αυτό, κάνατε, για να συνεννοηθούμε. </w:t>
      </w:r>
    </w:p>
    <w:p w14:paraId="51EE52CB"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Αυτά είναι που ζ</w:t>
      </w:r>
      <w:r>
        <w:rPr>
          <w:rFonts w:eastAsia="Times New Roman" w:cs="Times New Roman"/>
          <w:szCs w:val="24"/>
        </w:rPr>
        <w:t>ητούσαν</w:t>
      </w:r>
      <w:r>
        <w:rPr>
          <w:rFonts w:eastAsia="Times New Roman" w:cs="Times New Roman"/>
          <w:szCs w:val="24"/>
        </w:rPr>
        <w:t xml:space="preserve"> οι κακοί </w:t>
      </w:r>
      <w:proofErr w:type="spellStart"/>
      <w:r>
        <w:rPr>
          <w:rFonts w:eastAsia="Times New Roman" w:cs="Times New Roman"/>
          <w:szCs w:val="24"/>
        </w:rPr>
        <w:t>καναλάρχες</w:t>
      </w:r>
      <w:proofErr w:type="spellEnd"/>
      <w:r>
        <w:rPr>
          <w:rFonts w:eastAsia="Times New Roman" w:cs="Times New Roman"/>
          <w:szCs w:val="24"/>
        </w:rPr>
        <w:t>, που εμείς υποστηρίζαμε, αυτοί που υποστήριζαν ότι η αγορά πρέπει να παραμείνει γεμάτη γκρίζες ζώνες κα</w:t>
      </w:r>
      <w:r>
        <w:rPr>
          <w:rFonts w:eastAsia="Times New Roman" w:cs="Times New Roman"/>
          <w:szCs w:val="24"/>
        </w:rPr>
        <w:t>ι αυτοί που επωφελούνταν από τις γκρίζες ζώνες.</w:t>
      </w:r>
    </w:p>
    <w:p w14:paraId="51EE52CC"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Ερωτώ, κύριε Υπουργέ: Τι ακριβώς συνέβη; Αλλάξατε γνώμη για το τι είναι γκρίζες ζώνες; Ενστερνιστήκατε την επιχειρηματολογία της Νέας Δημοκρατίας περί ελεύθερης λειτουργίας της αγοράς ή κάνατε ταχύρρυθμο σεμι</w:t>
      </w:r>
      <w:r>
        <w:rPr>
          <w:rFonts w:eastAsia="Times New Roman" w:cs="Times New Roman"/>
          <w:szCs w:val="24"/>
        </w:rPr>
        <w:t>νάριο Συνταγματικού Δικαίου το Σαββατοκύριακο</w:t>
      </w:r>
      <w:r>
        <w:rPr>
          <w:rFonts w:eastAsia="Times New Roman" w:cs="Times New Roman"/>
          <w:szCs w:val="24"/>
        </w:rPr>
        <w:t>,</w:t>
      </w:r>
      <w:r>
        <w:rPr>
          <w:rFonts w:eastAsia="Times New Roman" w:cs="Times New Roman"/>
          <w:szCs w:val="24"/>
        </w:rPr>
        <w:t xml:space="preserve"> που μεσολάβησε μεταξύ της συζήτησης επί των άρθρων και της δεύτερης ανάγνωσης; Διότι δεν δικαιολογείται αλλιώς. Εκτός εάν</w:t>
      </w:r>
      <w:r>
        <w:rPr>
          <w:rFonts w:eastAsia="Times New Roman" w:cs="Times New Roman"/>
          <w:szCs w:val="24"/>
        </w:rPr>
        <w:t>,</w:t>
      </w:r>
      <w:r>
        <w:rPr>
          <w:rFonts w:eastAsia="Times New Roman" w:cs="Times New Roman"/>
          <w:szCs w:val="24"/>
        </w:rPr>
        <w:t xml:space="preserve"> επιτέλους, κύριε Παππά, συνειδητοποιήσατε ότι η νομοθέτηση αντισυνταγματικών διατάξεων</w:t>
      </w:r>
      <w:r>
        <w:rPr>
          <w:rFonts w:eastAsia="Times New Roman" w:cs="Times New Roman"/>
          <w:szCs w:val="24"/>
        </w:rPr>
        <w:t>, όπως με τον νόμο σας, συνεπάγεται πολιτικές ευθύνες και κα</w:t>
      </w:r>
      <w:r>
        <w:rPr>
          <w:rFonts w:eastAsia="Times New Roman" w:cs="Times New Roman"/>
          <w:szCs w:val="24"/>
        </w:rPr>
        <w:t>μ</w:t>
      </w:r>
      <w:r>
        <w:rPr>
          <w:rFonts w:eastAsia="Times New Roman" w:cs="Times New Roman"/>
          <w:szCs w:val="24"/>
        </w:rPr>
        <w:t xml:space="preserve">μιά φορά συνεπάγεται προσωπικές ευθύνες. </w:t>
      </w:r>
    </w:p>
    <w:p w14:paraId="51EE52CD"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Σε κάθε περίπτωση</w:t>
      </w:r>
      <w:r>
        <w:rPr>
          <w:rFonts w:eastAsia="Times New Roman" w:cs="Times New Roman"/>
          <w:szCs w:val="24"/>
        </w:rPr>
        <w:t>,</w:t>
      </w:r>
      <w:r>
        <w:rPr>
          <w:rFonts w:eastAsia="Times New Roman" w:cs="Times New Roman"/>
          <w:szCs w:val="24"/>
        </w:rPr>
        <w:t xml:space="preserve"> το πρώτο Κεφάλαιο παραμένει «δηλητηριασμένο» από την ιδεοληψία σας, πρόχειρα σχεδιασμένο, νομικά διάτρητο και γι’ αυτόν τον λόγο</w:t>
      </w:r>
      <w:r>
        <w:rPr>
          <w:rFonts w:eastAsia="Times New Roman" w:cs="Times New Roman"/>
          <w:szCs w:val="24"/>
        </w:rPr>
        <w:t>,</w:t>
      </w:r>
      <w:r>
        <w:rPr>
          <w:rFonts w:eastAsia="Times New Roman" w:cs="Times New Roman"/>
          <w:szCs w:val="24"/>
        </w:rPr>
        <w:t xml:space="preserve"> το καταψηφίζουμε.</w:t>
      </w:r>
    </w:p>
    <w:p w14:paraId="51EE52CE"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Από το Κεφάλαιο Α</w:t>
      </w:r>
      <w:r>
        <w:rPr>
          <w:rFonts w:eastAsia="Times New Roman" w:cs="Times New Roman"/>
          <w:szCs w:val="24"/>
        </w:rPr>
        <w:t>’</w:t>
      </w:r>
      <w:r>
        <w:rPr>
          <w:rFonts w:eastAsia="Times New Roman" w:cs="Times New Roman"/>
          <w:szCs w:val="24"/>
        </w:rPr>
        <w:t>, το οποίο καταψηφίζουμε</w:t>
      </w:r>
      <w:r>
        <w:rPr>
          <w:rFonts w:eastAsia="Times New Roman" w:cs="Times New Roman"/>
          <w:szCs w:val="24"/>
        </w:rPr>
        <w:t>,</w:t>
      </w:r>
      <w:r>
        <w:rPr>
          <w:rFonts w:eastAsia="Times New Roman" w:cs="Times New Roman"/>
          <w:szCs w:val="24"/>
        </w:rPr>
        <w:t xml:space="preserve"> λόγω της ιδεοληψίας που το διαπερνά, πάμε στο Κεφάλαιο Β</w:t>
      </w:r>
      <w:r>
        <w:rPr>
          <w:rFonts w:eastAsia="Times New Roman" w:cs="Times New Roman"/>
          <w:szCs w:val="24"/>
        </w:rPr>
        <w:t>’</w:t>
      </w:r>
      <w:r>
        <w:rPr>
          <w:rFonts w:eastAsia="Times New Roman" w:cs="Times New Roman"/>
          <w:szCs w:val="24"/>
        </w:rPr>
        <w:t>. Αυτό είναι για τον περιφερειακό Τύπο. Το Κεφάλαιο Β, λοιπόν, εκτός από προχειρότητα, αναδεικνύει και την κομματική σας σκοπιμότητα. Γι</w:t>
      </w:r>
      <w:r>
        <w:rPr>
          <w:rFonts w:eastAsia="Times New Roman" w:cs="Times New Roman"/>
          <w:szCs w:val="24"/>
        </w:rPr>
        <w:t xml:space="preserve">ατί το λέω αυτό; Γιατί εδώ έχουμε την τροποποίηση των διατάξεων για τον περιφερειακό Τύπο. </w:t>
      </w:r>
    </w:p>
    <w:p w14:paraId="51EE52CF"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Αυτό, λοιπόν, ήρθε</w:t>
      </w:r>
      <w:r>
        <w:rPr>
          <w:rFonts w:eastAsia="Times New Roman" w:cs="Times New Roman"/>
          <w:szCs w:val="24"/>
        </w:rPr>
        <w:t>,</w:t>
      </w:r>
      <w:r>
        <w:rPr>
          <w:rFonts w:eastAsia="Times New Roman" w:cs="Times New Roman"/>
          <w:szCs w:val="24"/>
        </w:rPr>
        <w:t xml:space="preserve"> χωρίς να υπάρξει καμ</w:t>
      </w:r>
      <w:r>
        <w:rPr>
          <w:rFonts w:eastAsia="Times New Roman" w:cs="Times New Roman"/>
          <w:szCs w:val="24"/>
        </w:rPr>
        <w:t>μ</w:t>
      </w:r>
      <w:r>
        <w:rPr>
          <w:rFonts w:eastAsia="Times New Roman" w:cs="Times New Roman"/>
          <w:szCs w:val="24"/>
        </w:rPr>
        <w:t>ία προγενέστερη δημόσια διαβούλευση με τους φορείς. Καμ</w:t>
      </w:r>
      <w:r>
        <w:rPr>
          <w:rFonts w:eastAsia="Times New Roman" w:cs="Times New Roman"/>
          <w:szCs w:val="24"/>
        </w:rPr>
        <w:t>μ</w:t>
      </w:r>
      <w:r>
        <w:rPr>
          <w:rFonts w:eastAsia="Times New Roman" w:cs="Times New Roman"/>
          <w:szCs w:val="24"/>
        </w:rPr>
        <w:t>ία διαβούλευση! Γιατί να μην υπάρξει διαβούλευση; Για όλα τα άλλα κ</w:t>
      </w:r>
      <w:r>
        <w:rPr>
          <w:rFonts w:eastAsia="Times New Roman" w:cs="Times New Roman"/>
          <w:szCs w:val="24"/>
        </w:rPr>
        <w:t>ομμάτια του νομοσχεδίου υπήρξε διαβούλευση. Διαβούλευση υπήρξε για τη ΝΑ</w:t>
      </w:r>
      <w:r>
        <w:rPr>
          <w:rFonts w:eastAsia="Times New Roman" w:cs="Times New Roman"/>
          <w:szCs w:val="24"/>
          <w:lang w:val="en-US"/>
        </w:rPr>
        <w:t>S</w:t>
      </w:r>
      <w:r>
        <w:rPr>
          <w:rFonts w:eastAsia="Times New Roman" w:cs="Times New Roman"/>
          <w:szCs w:val="24"/>
        </w:rPr>
        <w:t>Α, η οποία δεν ήρθε στο νομοσχέδιο. Ήρθαν οι διατάξεις για τον περιφερειακό Τύπο</w:t>
      </w:r>
      <w:r>
        <w:rPr>
          <w:rFonts w:eastAsia="Times New Roman" w:cs="Times New Roman"/>
          <w:szCs w:val="24"/>
        </w:rPr>
        <w:t>,</w:t>
      </w:r>
      <w:r>
        <w:rPr>
          <w:rFonts w:eastAsia="Times New Roman" w:cs="Times New Roman"/>
          <w:szCs w:val="24"/>
        </w:rPr>
        <w:t xml:space="preserve"> χωρίς διαβούλευση με τους αρμόδιους φορείς. Γιατί; Γιατί και αυτό είναι μέρος του καθεστωτικού σχεδίο</w:t>
      </w:r>
      <w:r>
        <w:rPr>
          <w:rFonts w:eastAsia="Times New Roman" w:cs="Times New Roman"/>
          <w:szCs w:val="24"/>
        </w:rPr>
        <w:t xml:space="preserve">υ σας, για να ελέγξετε τα περιφερειακά </w:t>
      </w:r>
      <w:r>
        <w:rPr>
          <w:rFonts w:eastAsia="Times New Roman" w:cs="Times New Roman"/>
          <w:szCs w:val="24"/>
        </w:rPr>
        <w:t>μ</w:t>
      </w:r>
      <w:r>
        <w:rPr>
          <w:rFonts w:eastAsia="Times New Roman" w:cs="Times New Roman"/>
          <w:szCs w:val="24"/>
        </w:rPr>
        <w:t xml:space="preserve">έσα. Η μείωση του ελάχιστου ορίου πωλούμενων φύλλων, η μη πρόβλεψη ελάχιστου αριθμού σελίδων, η μείωση του ποσοστού θεμάτων τοπικού ενδιαφέροντος χωρίς διαβούλευση, επιβεβαιώνει απλώς την πρόθεσή σας, κύριε Υπουργέ, </w:t>
      </w:r>
      <w:r>
        <w:rPr>
          <w:rFonts w:eastAsia="Times New Roman" w:cs="Times New Roman"/>
          <w:szCs w:val="24"/>
        </w:rPr>
        <w:t>να απαξιώσετε τη δυναμική των περιφερειακών εφημερίδων, να υποβαθμίσετε την ποιότητά τους και με την κατάργηση μάλιστα</w:t>
      </w:r>
      <w:r>
        <w:rPr>
          <w:rFonts w:eastAsia="Times New Roman" w:cs="Times New Roman"/>
          <w:szCs w:val="24"/>
        </w:rPr>
        <w:t>,</w:t>
      </w:r>
      <w:r>
        <w:rPr>
          <w:rFonts w:eastAsia="Times New Roman" w:cs="Times New Roman"/>
          <w:szCs w:val="24"/>
        </w:rPr>
        <w:t xml:space="preserve"> της ποσόστωσης 50% για τηλεοράσεις, 40% για έντυπα και 10% για ραδιόφωνο πλήττετε και τη δίκαιη κατανομή και τη διαφάνεια, αφήνοντας περ</w:t>
      </w:r>
      <w:r>
        <w:rPr>
          <w:rFonts w:eastAsia="Times New Roman" w:cs="Times New Roman"/>
          <w:szCs w:val="24"/>
        </w:rPr>
        <w:t xml:space="preserve">ιθώριο στην εκάστοτε κυβέρνηση ή σε οποιονδήποτε διοικητικό στο </w:t>
      </w:r>
      <w:r>
        <w:rPr>
          <w:rFonts w:eastAsia="Times New Roman" w:cs="Times New Roman"/>
          <w:szCs w:val="24"/>
        </w:rPr>
        <w:t xml:space="preserve">δημόσιο </w:t>
      </w:r>
      <w:r>
        <w:rPr>
          <w:rFonts w:eastAsia="Times New Roman" w:cs="Times New Roman"/>
          <w:szCs w:val="24"/>
        </w:rPr>
        <w:t>να ευνοεί κατά βούληση. Δηλαδή, για να συνεννοηθούμε, φέρνετε φωτογραφικές διατάξεις, οι οποίες βάζουν κριτή</w:t>
      </w:r>
      <w:r>
        <w:rPr>
          <w:rFonts w:eastAsia="Times New Roman" w:cs="Times New Roman"/>
          <w:szCs w:val="24"/>
        </w:rPr>
        <w:lastRenderedPageBreak/>
        <w:t>ρια, για να πλήξετε και να απαξιώσετε περιφερειακά Μέσα</w:t>
      </w:r>
      <w:r>
        <w:rPr>
          <w:rFonts w:eastAsia="Times New Roman" w:cs="Times New Roman"/>
          <w:szCs w:val="24"/>
        </w:rPr>
        <w:t>,</w:t>
      </w:r>
      <w:r>
        <w:rPr>
          <w:rFonts w:eastAsia="Times New Roman" w:cs="Times New Roman"/>
          <w:szCs w:val="24"/>
        </w:rPr>
        <w:t xml:space="preserve"> τα οποία δεν σας στ</w:t>
      </w:r>
      <w:r>
        <w:rPr>
          <w:rFonts w:eastAsia="Times New Roman" w:cs="Times New Roman"/>
          <w:szCs w:val="24"/>
        </w:rPr>
        <w:t>ηρίζουν και να φτιάξετε δικά σας περιφερειακά Μέσα</w:t>
      </w:r>
      <w:r>
        <w:rPr>
          <w:rFonts w:eastAsia="Times New Roman" w:cs="Times New Roman"/>
          <w:szCs w:val="24"/>
        </w:rPr>
        <w:t>,</w:t>
      </w:r>
      <w:r>
        <w:rPr>
          <w:rFonts w:eastAsia="Times New Roman" w:cs="Times New Roman"/>
          <w:szCs w:val="24"/>
        </w:rPr>
        <w:t xml:space="preserve"> με τη διανομή της κρατικής διαφήμισης. Και οι φορείς ζητούν να αποσυρθεί αυτό το Κεφάλαιο. </w:t>
      </w:r>
    </w:p>
    <w:p w14:paraId="51EE52D0"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Φέρατε νομοτεχνικές βελτιώσεις, οι οποίες εμφανίζονται να είναι στη σωστή κατεύθυνση. Δεν μπορώ να κρίνω, χωρίς </w:t>
      </w:r>
      <w:r>
        <w:rPr>
          <w:rFonts w:eastAsia="Times New Roman" w:cs="Times New Roman"/>
          <w:szCs w:val="24"/>
        </w:rPr>
        <w:t>να τις έχω καν διαβάσει, διότι δεν τις έχετε διανείμει. Μπορώ, όμως, να σας πω ότι η διαβούλευση δεν θα γίνει από τις 9 το βράδυ</w:t>
      </w:r>
      <w:r>
        <w:rPr>
          <w:rFonts w:eastAsia="Times New Roman" w:cs="Times New Roman"/>
          <w:szCs w:val="24"/>
        </w:rPr>
        <w:t>,</w:t>
      </w:r>
      <w:r>
        <w:rPr>
          <w:rFonts w:eastAsia="Times New Roman" w:cs="Times New Roman"/>
          <w:szCs w:val="24"/>
        </w:rPr>
        <w:t xml:space="preserve"> μέχρι την ώρα που θα ψηφίσουμε το νομοσχέδιο με τους φορείς. Και αυτοί είναι που πρέπει να εκφέρουν άποψη, για να μπορέσουμε κ</w:t>
      </w:r>
      <w:r>
        <w:rPr>
          <w:rFonts w:eastAsia="Times New Roman" w:cs="Times New Roman"/>
          <w:szCs w:val="24"/>
        </w:rPr>
        <w:t xml:space="preserve">αι εμείς να βγάλουμε συμπέρασμα. </w:t>
      </w:r>
    </w:p>
    <w:p w14:paraId="51EE52D1"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Οι φορείς, λοιπόν, ζητούν να αποσυρθεί αυτό το Κεφάλαιο, να γίνει διαβούλευση και να προχωρήσουμε παρακάτω. </w:t>
      </w:r>
    </w:p>
    <w:p w14:paraId="51EE52D2"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Πάμε, λοιπόν, από την καθαρά κομματική σκοπιμότητα του Κεφαλαίου Β στο Κεφάλαιο Γ, που είναι το γνωστό </w:t>
      </w:r>
      <w:r>
        <w:rPr>
          <w:rFonts w:eastAsia="Times New Roman" w:cs="Times New Roman"/>
          <w:szCs w:val="24"/>
          <w:lang w:val="en-US"/>
        </w:rPr>
        <w:t>barcode</w:t>
      </w:r>
      <w:r>
        <w:rPr>
          <w:rFonts w:eastAsia="Times New Roman" w:cs="Times New Roman"/>
          <w:szCs w:val="24"/>
        </w:rPr>
        <w:t>, η</w:t>
      </w:r>
      <w:r>
        <w:rPr>
          <w:rFonts w:eastAsia="Times New Roman" w:cs="Times New Roman"/>
          <w:szCs w:val="24"/>
        </w:rPr>
        <w:t xml:space="preserve"> ειδική σήμανση γραμμωτού κώδικα. Εδώ θα πω ότι αναδεικνύεται και ο τίτλος σας ως Υπουργός προπαγάνδας -έχετε και βοήθεια, βέβαια, από τους άξιους συνεργάτες σας- αλλά και η αναποτελεσματικότητά σας. Προσπαθήσατε άλλη μια φορά</w:t>
      </w:r>
      <w:r>
        <w:rPr>
          <w:rFonts w:eastAsia="Times New Roman" w:cs="Times New Roman"/>
          <w:szCs w:val="24"/>
        </w:rPr>
        <w:t>,</w:t>
      </w:r>
      <w:r>
        <w:rPr>
          <w:rFonts w:eastAsia="Times New Roman" w:cs="Times New Roman"/>
          <w:szCs w:val="24"/>
        </w:rPr>
        <w:t xml:space="preserve"> με διαρροές</w:t>
      </w:r>
      <w:r>
        <w:rPr>
          <w:rFonts w:eastAsia="Times New Roman" w:cs="Times New Roman"/>
          <w:szCs w:val="24"/>
        </w:rPr>
        <w:t>,</w:t>
      </w:r>
      <w:r>
        <w:rPr>
          <w:rFonts w:eastAsia="Times New Roman" w:cs="Times New Roman"/>
          <w:szCs w:val="24"/>
        </w:rPr>
        <w:t xml:space="preserve"> να διαμορφώσετε</w:t>
      </w:r>
      <w:r>
        <w:rPr>
          <w:rFonts w:eastAsia="Times New Roman" w:cs="Times New Roman"/>
          <w:szCs w:val="24"/>
        </w:rPr>
        <w:t xml:space="preserve"> μια εσφαλμένη εντύπωση για τη θέση της </w:t>
      </w:r>
      <w:r>
        <w:rPr>
          <w:rFonts w:eastAsia="Times New Roman" w:cs="Times New Roman"/>
          <w:szCs w:val="24"/>
        </w:rPr>
        <w:lastRenderedPageBreak/>
        <w:t xml:space="preserve">Νέας Δημοκρατίας όσον αφορά στο </w:t>
      </w:r>
      <w:r>
        <w:rPr>
          <w:rFonts w:eastAsia="Times New Roman" w:cs="Times New Roman"/>
          <w:szCs w:val="24"/>
          <w:lang w:val="en-US"/>
        </w:rPr>
        <w:t>bar</w:t>
      </w:r>
      <w:r>
        <w:rPr>
          <w:rFonts w:eastAsia="Times New Roman" w:cs="Times New Roman"/>
          <w:szCs w:val="24"/>
        </w:rPr>
        <w:t xml:space="preserve"> </w:t>
      </w:r>
      <w:r>
        <w:rPr>
          <w:rFonts w:eastAsia="Times New Roman" w:cs="Times New Roman"/>
          <w:szCs w:val="24"/>
          <w:lang w:val="en-US"/>
        </w:rPr>
        <w:t>code</w:t>
      </w:r>
      <w:r>
        <w:rPr>
          <w:rFonts w:eastAsia="Times New Roman" w:cs="Times New Roman"/>
          <w:szCs w:val="24"/>
        </w:rPr>
        <w:t>. Γιατί το κάνατε αυτό; Γιατί θέλατε έναν αντιπερισπασμό, για να μην συζητιέται η μεγάλη σας πολιτική κυβίστηση στο θέμα του διαφημιστικού χρόνου και της ηλεκτρονικής πλατφόρμα</w:t>
      </w:r>
      <w:r>
        <w:rPr>
          <w:rFonts w:eastAsia="Times New Roman" w:cs="Times New Roman"/>
          <w:szCs w:val="24"/>
        </w:rPr>
        <w:t>ς.</w:t>
      </w:r>
    </w:p>
    <w:p w14:paraId="51EE52D3"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Διευκρινίζω, λοιπόν, για να συνεννοηθούμε. Η Νέα Δημοκρατία είναι υπέρ της διαφάνειας</w:t>
      </w:r>
      <w:r>
        <w:rPr>
          <w:rFonts w:eastAsia="Times New Roman" w:cs="Times New Roman"/>
          <w:szCs w:val="24"/>
        </w:rPr>
        <w:t>,</w:t>
      </w:r>
      <w:r>
        <w:rPr>
          <w:rFonts w:eastAsia="Times New Roman" w:cs="Times New Roman"/>
          <w:szCs w:val="24"/>
        </w:rPr>
        <w:t xml:space="preserve"> που προσφέρει το </w:t>
      </w:r>
      <w:r>
        <w:rPr>
          <w:rFonts w:eastAsia="Times New Roman" w:cs="Times New Roman"/>
          <w:szCs w:val="24"/>
          <w:lang w:val="en-US"/>
        </w:rPr>
        <w:t>bar</w:t>
      </w:r>
      <w:r>
        <w:rPr>
          <w:rFonts w:eastAsia="Times New Roman" w:cs="Times New Roman"/>
          <w:szCs w:val="24"/>
        </w:rPr>
        <w:t xml:space="preserve"> </w:t>
      </w:r>
      <w:r>
        <w:rPr>
          <w:rFonts w:eastAsia="Times New Roman" w:cs="Times New Roman"/>
          <w:szCs w:val="24"/>
          <w:lang w:val="en-US"/>
        </w:rPr>
        <w:t>code</w:t>
      </w:r>
      <w:r>
        <w:rPr>
          <w:rFonts w:eastAsia="Times New Roman" w:cs="Times New Roman"/>
          <w:szCs w:val="24"/>
        </w:rPr>
        <w:t>. Διατηρούμε επιφυλάξεις, κύριε Υπουργέ, ως προς την αποτελεσματικότητα στην τεχνική εφαρμογή της συγκεκριμένης διάταξης. Εκεί είναι το θέμα.</w:t>
      </w:r>
      <w:r>
        <w:rPr>
          <w:rFonts w:eastAsia="Times New Roman" w:cs="Times New Roman"/>
          <w:szCs w:val="24"/>
        </w:rPr>
        <w:t xml:space="preserve">  </w:t>
      </w:r>
    </w:p>
    <w:p w14:paraId="51EE52D4" w14:textId="77777777" w:rsidR="00C3097C" w:rsidRDefault="008D23CE">
      <w:pPr>
        <w:spacing w:line="600" w:lineRule="auto"/>
        <w:jc w:val="both"/>
        <w:rPr>
          <w:rFonts w:eastAsia="Times New Roman" w:cs="Times New Roman"/>
          <w:szCs w:val="24"/>
        </w:rPr>
      </w:pPr>
      <w:r>
        <w:rPr>
          <w:rFonts w:eastAsia="Times New Roman" w:cs="Times New Roman"/>
          <w:szCs w:val="24"/>
        </w:rPr>
        <w:tab/>
        <w:t>Με το άρθρο αυτό δεν επιλύεται ούτε το θέμα των συνδρομητών ούτε της εφαρμογής</w:t>
      </w:r>
      <w:r>
        <w:rPr>
          <w:rFonts w:eastAsia="Times New Roman" w:cs="Times New Roman"/>
          <w:szCs w:val="24"/>
        </w:rPr>
        <w:t>,</w:t>
      </w:r>
      <w:r>
        <w:rPr>
          <w:rFonts w:eastAsia="Times New Roman" w:cs="Times New Roman"/>
          <w:szCs w:val="24"/>
        </w:rPr>
        <w:t xml:space="preserve"> σε σημεία που δεν διαθέτουν τα μηχανήματα σάρωσης. </w:t>
      </w:r>
    </w:p>
    <w:p w14:paraId="51EE52D5"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Η προσέγγισή σας, λοιπόν, είναι αναποτελεσματική ως προς την αντιμετώπιση του κινδύνου</w:t>
      </w:r>
      <w:r>
        <w:rPr>
          <w:rFonts w:eastAsia="Times New Roman" w:cs="Times New Roman"/>
          <w:szCs w:val="24"/>
        </w:rPr>
        <w:t>,</w:t>
      </w:r>
      <w:r>
        <w:rPr>
          <w:rFonts w:eastAsia="Times New Roman" w:cs="Times New Roman"/>
          <w:szCs w:val="24"/>
        </w:rPr>
        <w:t xml:space="preserve"> που αναγνωρίζουμε, που είναι να μετριέται σωστά η κυκλοφορία. Αυτός είναι ο στόχος. Επιφυλασσόμαστε, μήπως έχετε φέρει κάτι που έχουμε δει στις νομοτεχνικές βελτιώσεις. </w:t>
      </w:r>
    </w:p>
    <w:p w14:paraId="51EE52D6"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Μίλησα, λοιπόν, κύριε Πρόεδρε και για προχειρότητα, για ιδεοληψία, για εξυπηρέτηση πο</w:t>
      </w:r>
      <w:r>
        <w:rPr>
          <w:rFonts w:eastAsia="Times New Roman" w:cs="Times New Roman"/>
          <w:szCs w:val="24"/>
        </w:rPr>
        <w:t xml:space="preserve">λιτικών σκοπιμοτήτων και για αναποτελεσματικότητα. Όμως, από κανένα νομοσχέδιο της Κυβέρνησης Τσίπρα-Καμμένου δεν λείπει η κοροϊδία, χωρίς την οποία δεν πάμε πουθενά. </w:t>
      </w:r>
    </w:p>
    <w:p w14:paraId="51EE52D7"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Η Νέα Δημοκρατία, λοιπόν, σχετικά με το Κεφάλαιο Δ΄, στηρίζει προφανώς</w:t>
      </w:r>
      <w:r>
        <w:rPr>
          <w:rFonts w:eastAsia="Times New Roman" w:cs="Times New Roman"/>
          <w:szCs w:val="24"/>
        </w:rPr>
        <w:t>,</w:t>
      </w:r>
      <w:r>
        <w:rPr>
          <w:rFonts w:eastAsia="Times New Roman" w:cs="Times New Roman"/>
          <w:szCs w:val="24"/>
        </w:rPr>
        <w:t xml:space="preserve"> τη δημιουργία εν</w:t>
      </w:r>
      <w:r>
        <w:rPr>
          <w:rFonts w:eastAsia="Times New Roman" w:cs="Times New Roman"/>
          <w:szCs w:val="24"/>
        </w:rPr>
        <w:t xml:space="preserve">ός θεσμικού πλαισίου για την ενίσχυση των οπτικοακουστικών παραγωγών. Καταλαβαίνουμε τα οφέλη για τη χώρα από αυτό. </w:t>
      </w:r>
    </w:p>
    <w:p w14:paraId="51EE52D8"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Όμως, ο κ. Παππάς παρέα με τον κ. Κρέτσο κοροϊδεύουν τους παραγωγούς</w:t>
      </w:r>
      <w:r>
        <w:rPr>
          <w:rFonts w:eastAsia="Times New Roman" w:cs="Times New Roman"/>
          <w:szCs w:val="24"/>
        </w:rPr>
        <w:t>,</w:t>
      </w:r>
      <w:r>
        <w:rPr>
          <w:rFonts w:eastAsia="Times New Roman" w:cs="Times New Roman"/>
          <w:szCs w:val="24"/>
        </w:rPr>
        <w:t xml:space="preserve"> με τη γνωστή μέθοδο «λεφτά υπάρχουν». Τα ίδια λέγατε για τον αναπτυξι</w:t>
      </w:r>
      <w:r>
        <w:rPr>
          <w:rFonts w:eastAsia="Times New Roman" w:cs="Times New Roman"/>
          <w:szCs w:val="24"/>
        </w:rPr>
        <w:t>ακό νόμο τέτοια εποχή πέρ</w:t>
      </w:r>
      <w:r>
        <w:rPr>
          <w:rFonts w:eastAsia="Times New Roman" w:cs="Times New Roman"/>
          <w:szCs w:val="24"/>
        </w:rPr>
        <w:t>υ</w:t>
      </w:r>
      <w:r>
        <w:rPr>
          <w:rFonts w:eastAsia="Times New Roman" w:cs="Times New Roman"/>
          <w:szCs w:val="24"/>
        </w:rPr>
        <w:t>σι το καλοκαίρι, που τον είχε φέρει ο κ. Σταθάκης και ότι θα πέσουν δισεκατομμύρια στην αγορά. Ένα χρόνο αργότερα και δεν έχει καν ξεκινήσει η αξιολόγηση προτάσεων. Όχι να πέσει ευρώ στην αγορά ούτε καν ένα ευρώ από τον αναπτυξιακ</w:t>
      </w:r>
      <w:r>
        <w:rPr>
          <w:rFonts w:eastAsia="Times New Roman" w:cs="Times New Roman"/>
          <w:szCs w:val="24"/>
        </w:rPr>
        <w:t xml:space="preserve">ό νόμο δεν έχει πέσει στην αγορά. Στην πράξη, δηλαδή, το αποτέλεσμα είναι μηδέν. </w:t>
      </w:r>
    </w:p>
    <w:p w14:paraId="51EE52D9"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Κύριε Πρόεδρε, θα ήθελα την ανοχή σας ένα λεπτό, για να αναφερθώ στις τροπολογίες. Για τις τροπολογίες θα μιλήσουν και </w:t>
      </w:r>
      <w:r>
        <w:rPr>
          <w:rFonts w:eastAsia="Times New Roman" w:cs="Times New Roman"/>
          <w:szCs w:val="24"/>
        </w:rPr>
        <w:lastRenderedPageBreak/>
        <w:t>οι αρμόδιοι συνάδελφοι και ο Κοινοβουλευτικός μας Εκπρό</w:t>
      </w:r>
      <w:r>
        <w:rPr>
          <w:rFonts w:eastAsia="Times New Roman" w:cs="Times New Roman"/>
          <w:szCs w:val="24"/>
        </w:rPr>
        <w:t xml:space="preserve">σωπος. Εγώ θα εστιάσω στην τροπολογία αρμοδιότητάς μου, δηλαδή αυτή για το ΕΣΡ. </w:t>
      </w:r>
    </w:p>
    <w:p w14:paraId="51EE52DA"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Κύριε Παππά, ειλικρινά, γιατί βασανίζεστε τόσο πολύ με αυτό το νομοσχέδιο; Το ξηλώνετε λίγο-λίγο, διάταξη-διάταξη. Γιατί δεν παραδέχεστε ότι έχετε κάνει ένα μεγάλο πολιτικό λά</w:t>
      </w:r>
      <w:r>
        <w:rPr>
          <w:rFonts w:eastAsia="Times New Roman" w:cs="Times New Roman"/>
          <w:szCs w:val="24"/>
        </w:rPr>
        <w:t xml:space="preserve">θος, έχετε φάει το στραπάτσο και τέλος; Να καθίσουμε να το βρούμε. </w:t>
      </w:r>
    </w:p>
    <w:p w14:paraId="51EE52DB"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Λίγο-λίγο, μία-μία διάταξη, τι θέλει το ΕΣΡ και το ένα και το άλλο! Δεν είναι σοβαρή προσέγγιση αυτή. Έχετε πάθει πολιτική εμμονή με τη δικαίωσή σας από την αντισυνταγματικότητα και από αυ</w:t>
      </w:r>
      <w:r>
        <w:rPr>
          <w:rFonts w:eastAsia="Times New Roman" w:cs="Times New Roman"/>
          <w:szCs w:val="24"/>
        </w:rPr>
        <w:t xml:space="preserve">τό το πολιτικό στραπάτσο. </w:t>
      </w:r>
    </w:p>
    <w:p w14:paraId="51EE52DC"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Κλείνω, κύριε Πρόεδρε, και ευχαριστώ για την ανοχή σας. Για το πολιτικό στραπάτσο του αντισυνταγματικού σας νόμου, όσο και να τον ξηλώνετε σιγά</w:t>
      </w:r>
      <w:r>
        <w:rPr>
          <w:rFonts w:eastAsia="Times New Roman" w:cs="Times New Roman"/>
          <w:szCs w:val="24"/>
        </w:rPr>
        <w:t>-</w:t>
      </w:r>
      <w:r>
        <w:rPr>
          <w:rFonts w:eastAsia="Times New Roman" w:cs="Times New Roman"/>
          <w:szCs w:val="24"/>
        </w:rPr>
        <w:t>σιγά, κύριε Υπουργέ, σας είχαμε δώσει τον τίτλο του αποτυχημένου «Υπουργού-</w:t>
      </w:r>
      <w:proofErr w:type="spellStart"/>
      <w:r>
        <w:rPr>
          <w:rFonts w:eastAsia="Times New Roman" w:cs="Times New Roman"/>
          <w:szCs w:val="24"/>
        </w:rPr>
        <w:t>καναλάρχη</w:t>
      </w:r>
      <w:proofErr w:type="spellEnd"/>
      <w:r>
        <w:rPr>
          <w:rFonts w:eastAsia="Times New Roman" w:cs="Times New Roman"/>
          <w:szCs w:val="24"/>
        </w:rPr>
        <w:t>»</w:t>
      </w:r>
      <w:r>
        <w:rPr>
          <w:rFonts w:eastAsia="Times New Roman" w:cs="Times New Roman"/>
          <w:szCs w:val="24"/>
        </w:rPr>
        <w:t xml:space="preserve">. Και με τις πρακτικές σας γενικότερα στον τομέα της ενημέρωσης -γιατί με την ψηφιακή πολιτική δεν ασχολείστε, αυτό είναι σαφές- σας είχαμε δώσει τον τίτλο του «Υπουργού </w:t>
      </w:r>
      <w:r>
        <w:rPr>
          <w:rFonts w:eastAsia="Times New Roman" w:cs="Times New Roman"/>
          <w:szCs w:val="24"/>
        </w:rPr>
        <w:t>π</w:t>
      </w:r>
      <w:r>
        <w:rPr>
          <w:rFonts w:eastAsia="Times New Roman" w:cs="Times New Roman"/>
          <w:szCs w:val="24"/>
        </w:rPr>
        <w:t>ροπαγάνδας».</w:t>
      </w:r>
    </w:p>
    <w:p w14:paraId="51EE52DD"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Νομίζω ότι μετά από το σημερινό νομοσχέδιο, μπορείτε να φύγετε από την Α</w:t>
      </w:r>
      <w:r>
        <w:rPr>
          <w:rFonts w:eastAsia="Times New Roman" w:cs="Times New Roman"/>
          <w:szCs w:val="24"/>
        </w:rPr>
        <w:t>ίθουσα ως σημαιοφόρος της ιδεοληψίας και της ανικανότητας της Κυβέρνησης. Και αυτόν τον τίτλο</w:t>
      </w:r>
      <w:r>
        <w:rPr>
          <w:rFonts w:eastAsia="Times New Roman" w:cs="Times New Roman"/>
          <w:szCs w:val="24"/>
        </w:rPr>
        <w:t>,</w:t>
      </w:r>
      <w:r>
        <w:rPr>
          <w:rFonts w:eastAsia="Times New Roman" w:cs="Times New Roman"/>
          <w:szCs w:val="24"/>
        </w:rPr>
        <w:t xml:space="preserve"> πιστεύω προσωπικά ότι τον έχετε κερδίσει επάξια, κύριε Παππά. </w:t>
      </w:r>
    </w:p>
    <w:p w14:paraId="51EE52DE"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 γίνει κλήρωση!</w:t>
      </w:r>
    </w:p>
    <w:p w14:paraId="51EE52DF"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Όμως, εάν πάλι, όπως λέει ο φίλτατ</w:t>
      </w:r>
      <w:r>
        <w:rPr>
          <w:rFonts w:eastAsia="Times New Roman" w:cs="Times New Roman"/>
          <w:szCs w:val="24"/>
        </w:rPr>
        <w:t xml:space="preserve">ος συνάδελφος, θέλετε να κάνουμε κλήρωση, δεν υπάρχει κανένα θέμα. Σας λέω ότι σε όποιον και να τύχει από την Κυβέρνησή σας, ειλικρινά, θα έρθει η ώρα που ο καθένας από εσάς θα λογοδοτήσει για τις ευθύνες που έχει. </w:t>
      </w:r>
    </w:p>
    <w:p w14:paraId="51EE52E0"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Ευχαριστώ πολύ.</w:t>
      </w:r>
    </w:p>
    <w:p w14:paraId="51EE52E1" w14:textId="77777777" w:rsidR="00C3097C" w:rsidRDefault="008D23CE">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της Νέας Δημοκρατίας)</w:t>
      </w:r>
    </w:p>
    <w:p w14:paraId="51EE52E2"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την κ. </w:t>
      </w:r>
      <w:proofErr w:type="spellStart"/>
      <w:r>
        <w:rPr>
          <w:rFonts w:eastAsia="Times New Roman" w:cs="Times New Roman"/>
          <w:szCs w:val="24"/>
        </w:rPr>
        <w:t>Ασμακοπούλου</w:t>
      </w:r>
      <w:proofErr w:type="spellEnd"/>
      <w:r>
        <w:rPr>
          <w:rFonts w:eastAsia="Times New Roman" w:cs="Times New Roman"/>
          <w:szCs w:val="24"/>
        </w:rPr>
        <w:t>.</w:t>
      </w:r>
    </w:p>
    <w:p w14:paraId="51EE52E3"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Παρακαλώ να έρθει στο Βήμα ο εισηγητής από τη Δημοκρατική Συμπαράταξη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Θεόδωρος Παπαθεοδώρου. </w:t>
      </w:r>
    </w:p>
    <w:p w14:paraId="51EE52E4"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ΠΑΠΑΘΕΟΔΩΡΟΥ: </w:t>
      </w:r>
      <w:r>
        <w:rPr>
          <w:rFonts w:eastAsia="Times New Roman" w:cs="Times New Roman"/>
          <w:szCs w:val="24"/>
        </w:rPr>
        <w:t xml:space="preserve">Ευχαριστώ, κύριε Πρόεδρε. </w:t>
      </w:r>
    </w:p>
    <w:p w14:paraId="51EE52E5"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υπό συζήτηση σχέδιο νόμου αποτελεί ένα παράδειγμα και αντιφατικής και παράλογης νομοθέτησης. </w:t>
      </w:r>
      <w:r>
        <w:rPr>
          <w:rFonts w:eastAsia="Times New Roman" w:cs="Times New Roman"/>
          <w:szCs w:val="24"/>
        </w:rPr>
        <w:t>Α</w:t>
      </w:r>
      <w:r>
        <w:rPr>
          <w:rFonts w:eastAsia="Times New Roman" w:cs="Times New Roman"/>
          <w:szCs w:val="24"/>
        </w:rPr>
        <w:t>πευθύνομαι σε εσάς, γιατί με τους περισσότερους από εσάς διασταυρώσαμε τα επιχειρήματ</w:t>
      </w:r>
      <w:r>
        <w:rPr>
          <w:rFonts w:eastAsia="Times New Roman" w:cs="Times New Roman"/>
          <w:szCs w:val="24"/>
        </w:rPr>
        <w:t xml:space="preserve">ά μας κατά τη διάρκεια των συζητήσεων στις </w:t>
      </w:r>
      <w:r>
        <w:rPr>
          <w:rFonts w:eastAsia="Times New Roman" w:cs="Times New Roman"/>
          <w:szCs w:val="24"/>
        </w:rPr>
        <w:t>επιτροπές</w:t>
      </w:r>
      <w:r>
        <w:rPr>
          <w:rFonts w:eastAsia="Times New Roman" w:cs="Times New Roman"/>
          <w:szCs w:val="24"/>
        </w:rPr>
        <w:t xml:space="preserve">. </w:t>
      </w:r>
    </w:p>
    <w:p w14:paraId="51EE52E6"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Η συζήτηση ξεκίνησε με τη βασική αντίρρηση από την πλευρά μας, σχετικά με την ουσιαστική αντισυνταγματικότητα</w:t>
      </w:r>
      <w:r>
        <w:rPr>
          <w:rFonts w:eastAsia="Times New Roman" w:cs="Times New Roman"/>
          <w:szCs w:val="24"/>
        </w:rPr>
        <w:t>,</w:t>
      </w:r>
      <w:r>
        <w:rPr>
          <w:rFonts w:eastAsia="Times New Roman" w:cs="Times New Roman"/>
          <w:szCs w:val="24"/>
        </w:rPr>
        <w:t xml:space="preserve"> που επέφερε η υποχρέωση διενέργειας των συναλλαγών</w:t>
      </w:r>
      <w:r>
        <w:rPr>
          <w:rFonts w:eastAsia="Times New Roman" w:cs="Times New Roman"/>
          <w:szCs w:val="24"/>
        </w:rPr>
        <w:t>,</w:t>
      </w:r>
      <w:r>
        <w:rPr>
          <w:rFonts w:eastAsia="Times New Roman" w:cs="Times New Roman"/>
          <w:szCs w:val="24"/>
        </w:rPr>
        <w:t xml:space="preserve"> μέσω της πλατφόρμας, δηλαδή μέσω ενός </w:t>
      </w:r>
      <w:r>
        <w:rPr>
          <w:rFonts w:eastAsia="Times New Roman" w:cs="Times New Roman"/>
          <w:szCs w:val="24"/>
        </w:rPr>
        <w:t xml:space="preserve">συστήματος διάθεσης τηλεοπτικού διαφημιστικού χρόνου. </w:t>
      </w:r>
    </w:p>
    <w:p w14:paraId="51EE52E7"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Από την πρώτη στιγμή, που λέγατε εσείς το αντίθετο, θεωρήσαμε ότι ήταν αντισυνταγματική η απαγόρευση του άρθρου 3 παράγραφος 2 κάθε συναλλαγής</w:t>
      </w:r>
      <w:r>
        <w:rPr>
          <w:rFonts w:eastAsia="Times New Roman" w:cs="Times New Roman"/>
          <w:szCs w:val="24"/>
        </w:rPr>
        <w:t>,</w:t>
      </w:r>
      <w:r>
        <w:rPr>
          <w:rFonts w:eastAsia="Times New Roman" w:cs="Times New Roman"/>
          <w:szCs w:val="24"/>
        </w:rPr>
        <w:t xml:space="preserve"> εκτός αυτού του συστήματος, με το σκεπτικό ότι η παρέμβασ</w:t>
      </w:r>
      <w:r>
        <w:rPr>
          <w:rFonts w:eastAsia="Times New Roman" w:cs="Times New Roman"/>
          <w:szCs w:val="24"/>
        </w:rPr>
        <w:t xml:space="preserve">η της Κυβέρνησης είναι αντίθετη με τις βασικές αρχές του δικαίου, οι οποίες κατοχυρώνονται στο Σύνταγμα, στο εθνικό και κοινοτικό δίκαιο, όπως η αρχή της συμβατικής ελευθερίας, η αρχή της ελευθερίας του ανταγωνισμού, η </w:t>
      </w:r>
      <w:r>
        <w:rPr>
          <w:rFonts w:eastAsia="Times New Roman" w:cs="Times New Roman"/>
          <w:szCs w:val="24"/>
        </w:rPr>
        <w:lastRenderedPageBreak/>
        <w:t>υποχρέωση προστασίας της περιουσίας κ</w:t>
      </w:r>
      <w:r>
        <w:rPr>
          <w:rFonts w:eastAsia="Times New Roman" w:cs="Times New Roman"/>
          <w:szCs w:val="24"/>
        </w:rPr>
        <w:t xml:space="preserve">αι των περιουσιακών αγαθών. </w:t>
      </w:r>
    </w:p>
    <w:p w14:paraId="51EE52E8" w14:textId="77777777" w:rsidR="00C3097C" w:rsidRDefault="008D23CE">
      <w:pPr>
        <w:spacing w:line="600" w:lineRule="auto"/>
        <w:ind w:firstLine="720"/>
        <w:jc w:val="center"/>
        <w:rPr>
          <w:rFonts w:eastAsia="Times New Roman"/>
          <w:color w:val="000000" w:themeColor="text1"/>
          <w:szCs w:val="24"/>
        </w:rPr>
      </w:pPr>
      <w:r w:rsidDel="007953C6">
        <w:rPr>
          <w:rFonts w:eastAsia="Times New Roman" w:cs="Times New Roman"/>
          <w:szCs w:val="24"/>
        </w:rPr>
        <w:t xml:space="preserve"> </w:t>
      </w:r>
      <w:r>
        <w:rPr>
          <w:rFonts w:eastAsia="Times New Roman"/>
          <w:color w:val="000000" w:themeColor="text1"/>
          <w:szCs w:val="24"/>
        </w:rPr>
        <w:t>(Θόρυβος στην Αίθουσα)</w:t>
      </w:r>
    </w:p>
    <w:p w14:paraId="51EE52E9" w14:textId="77777777" w:rsidR="00C3097C" w:rsidRDefault="008D23CE">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(Δημήτριος Καμμένος): </w:t>
      </w:r>
      <w:r>
        <w:rPr>
          <w:rFonts w:eastAsia="Times New Roman"/>
          <w:color w:val="000000" w:themeColor="text1"/>
          <w:szCs w:val="24"/>
        </w:rPr>
        <w:t>Κύριοι συνάδελφοι, σας παρακαλώ κάντε λίγη ησυχία. Σας παρακαλώ λίγη ησυχία, να σεβαστούμε τον ομιλητή.</w:t>
      </w:r>
    </w:p>
    <w:p w14:paraId="51EE52EA" w14:textId="77777777" w:rsidR="00C3097C" w:rsidRDefault="008D23CE">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ΘΕΟΔΩΡΟΣ ΠΑΠΑΘΕΟΔΩΡΟΥ: </w:t>
      </w:r>
      <w:r>
        <w:rPr>
          <w:rFonts w:eastAsia="Times New Roman"/>
          <w:color w:val="000000" w:themeColor="text1"/>
          <w:szCs w:val="24"/>
        </w:rPr>
        <w:t>Ευχαριστώ, κύριε Πρόεδρε.</w:t>
      </w:r>
    </w:p>
    <w:p w14:paraId="51EE52EB"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Κατά τη συζήτηση με τους φορείς, αλλά και μεταξύ των κομμάτων στις </w:t>
      </w:r>
      <w:r>
        <w:rPr>
          <w:rFonts w:eastAsia="Times New Roman"/>
          <w:color w:val="000000" w:themeColor="text1"/>
          <w:szCs w:val="24"/>
        </w:rPr>
        <w:t>επιτροπές</w:t>
      </w:r>
      <w:r>
        <w:rPr>
          <w:rFonts w:eastAsia="Times New Roman"/>
          <w:color w:val="000000" w:themeColor="text1"/>
          <w:szCs w:val="24"/>
        </w:rPr>
        <w:t>, αναδείχτηκαν τρία προβλήματα.</w:t>
      </w:r>
    </w:p>
    <w:p w14:paraId="51EE52EC"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Το πρώτο πρόβλημα ήταν</w:t>
      </w:r>
      <w:r>
        <w:rPr>
          <w:rFonts w:eastAsia="Times New Roman"/>
          <w:color w:val="000000" w:themeColor="text1"/>
          <w:szCs w:val="24"/>
        </w:rPr>
        <w:t>,</w:t>
      </w:r>
      <w:r>
        <w:rPr>
          <w:rFonts w:eastAsia="Times New Roman"/>
          <w:color w:val="000000" w:themeColor="text1"/>
          <w:szCs w:val="24"/>
        </w:rPr>
        <w:t xml:space="preserve"> ότι θα ήταν αντισυνταγματική η υποχρέωση διενέργειας όλων των συναλλαγών διάθεσης του διαφημιστικού χρόνου μεταξύ τηλεοπτικώ</w:t>
      </w:r>
      <w:r>
        <w:rPr>
          <w:rFonts w:eastAsia="Times New Roman"/>
          <w:color w:val="000000" w:themeColor="text1"/>
          <w:szCs w:val="24"/>
        </w:rPr>
        <w:t>ν σταθμών εθνικής και περιφερειακής εμβέλειας, επιχειρήσεων, διαφημιστών και διαφημιζομένων, μέσω ενός ηλεκτρονικού συστήματος και απαγόρευση ταυτόχρονα κάθε άλλης συναλλαγής. Μέχρι χθες</w:t>
      </w:r>
      <w:r>
        <w:rPr>
          <w:rFonts w:eastAsia="Times New Roman"/>
          <w:color w:val="000000" w:themeColor="text1"/>
          <w:szCs w:val="24"/>
        </w:rPr>
        <w:t>,</w:t>
      </w:r>
      <w:r>
        <w:rPr>
          <w:rFonts w:eastAsia="Times New Roman"/>
          <w:color w:val="000000" w:themeColor="text1"/>
          <w:szCs w:val="24"/>
        </w:rPr>
        <w:t xml:space="preserve"> λέγατε το αντίθετο.</w:t>
      </w:r>
    </w:p>
    <w:p w14:paraId="51EE52ED"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Το δεύτερο πρόβλημα ήταν ότι η Κυβέρνηση παρεμβα</w:t>
      </w:r>
      <w:r>
        <w:rPr>
          <w:rFonts w:eastAsia="Times New Roman"/>
          <w:color w:val="000000" w:themeColor="text1"/>
          <w:szCs w:val="24"/>
        </w:rPr>
        <w:t xml:space="preserve">ίνει σε ένα αγαθό ελεύθερης συναλλαγής -θυμάμαι πάρα πολλούς </w:t>
      </w:r>
      <w:r>
        <w:rPr>
          <w:rFonts w:eastAsia="Times New Roman"/>
          <w:color w:val="000000" w:themeColor="text1"/>
          <w:szCs w:val="24"/>
        </w:rPr>
        <w:lastRenderedPageBreak/>
        <w:t>από τους συναδέλφους που χαμογελούσαν και έλεγαν «Μα τι λέτε τώρα; Το αγαθό αυτό είναι σπάνιο και πρέπει να το ρυθμίσουμε»- όχι για την προστασία των καταναλωτών, αλλά γιατί η Κυβέρνηση</w:t>
      </w:r>
      <w:r>
        <w:rPr>
          <w:rFonts w:eastAsia="Times New Roman"/>
          <w:color w:val="000000" w:themeColor="text1"/>
          <w:szCs w:val="24"/>
        </w:rPr>
        <w:t>,</w:t>
      </w:r>
      <w:r>
        <w:rPr>
          <w:rFonts w:eastAsia="Times New Roman"/>
          <w:color w:val="000000" w:themeColor="text1"/>
          <w:szCs w:val="24"/>
        </w:rPr>
        <w:t xml:space="preserve"> με αυτόν</w:t>
      </w:r>
      <w:r>
        <w:rPr>
          <w:rFonts w:eastAsia="Times New Roman"/>
          <w:color w:val="000000" w:themeColor="text1"/>
          <w:szCs w:val="24"/>
        </w:rPr>
        <w:t xml:space="preserve"> τον τρόπο</w:t>
      </w:r>
      <w:r>
        <w:rPr>
          <w:rFonts w:eastAsia="Times New Roman"/>
          <w:color w:val="000000" w:themeColor="text1"/>
          <w:szCs w:val="24"/>
        </w:rPr>
        <w:t>,</w:t>
      </w:r>
      <w:r>
        <w:rPr>
          <w:rFonts w:eastAsia="Times New Roman"/>
          <w:color w:val="000000" w:themeColor="text1"/>
          <w:szCs w:val="24"/>
        </w:rPr>
        <w:t xml:space="preserve"> δέσμευε και χειραγωγούσε το αγαθό και την εμπορία του. Συγκεκριμένα, </w:t>
      </w:r>
      <w:proofErr w:type="spellStart"/>
      <w:r>
        <w:rPr>
          <w:rFonts w:eastAsia="Times New Roman"/>
          <w:color w:val="000000" w:themeColor="text1"/>
          <w:szCs w:val="24"/>
        </w:rPr>
        <w:t>παρενέβαινε</w:t>
      </w:r>
      <w:proofErr w:type="spellEnd"/>
      <w:r>
        <w:rPr>
          <w:rFonts w:eastAsia="Times New Roman"/>
          <w:color w:val="000000" w:themeColor="text1"/>
          <w:szCs w:val="24"/>
        </w:rPr>
        <w:t xml:space="preserve"> η Κυβέρνηση στην πώληση, στην ποσότητα του τηλεοπτικού χρόνου για κάθε σταθμό, την κατανομή του χρόνου αυτού στο πρόγραμμα και την αξία τού προς πώληση χρόνου.</w:t>
      </w:r>
    </w:p>
    <w:p w14:paraId="51EE52EE"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Τρί</w:t>
      </w:r>
      <w:r>
        <w:rPr>
          <w:rFonts w:eastAsia="Times New Roman"/>
          <w:color w:val="000000" w:themeColor="text1"/>
          <w:szCs w:val="24"/>
        </w:rPr>
        <w:t xml:space="preserve">το στοιχείο βασικό, ότι η χρήση του ηλεκτρονικού συστήματος για την απλή καταγραφή των συναλλαγών και την επιδίωξη της μεγαλύτερης δυνατής διαφάνειας δεν θα δημιουργούσε πρόβλημα αντισυνταγματικότητας ούτε θα </w:t>
      </w:r>
      <w:proofErr w:type="spellStart"/>
      <w:r>
        <w:rPr>
          <w:rFonts w:eastAsia="Times New Roman"/>
          <w:color w:val="000000" w:themeColor="text1"/>
          <w:szCs w:val="24"/>
        </w:rPr>
        <w:t>παρενέβαινε</w:t>
      </w:r>
      <w:proofErr w:type="spellEnd"/>
      <w:r>
        <w:rPr>
          <w:rFonts w:eastAsia="Times New Roman"/>
          <w:color w:val="000000" w:themeColor="text1"/>
          <w:szCs w:val="24"/>
        </w:rPr>
        <w:t xml:space="preserve"> κατά τρόπο δεσμευτικό στη λειτουργί</w:t>
      </w:r>
      <w:r>
        <w:rPr>
          <w:rFonts w:eastAsia="Times New Roman"/>
          <w:color w:val="000000" w:themeColor="text1"/>
          <w:szCs w:val="24"/>
        </w:rPr>
        <w:t xml:space="preserve">α της αγοράς. </w:t>
      </w:r>
    </w:p>
    <w:p w14:paraId="51EE52EF"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Κατά τη διάρκεια της δεύτερης ανάγνωσης, ο Υπουργός κ. Παππάς επέλεξε να υποχωρήσει. Ήταν μια άτακτη υποχώρηση, διότι άλλαξε το περιεχόμενο του Κεφαλαίου</w:t>
      </w:r>
      <w:r>
        <w:rPr>
          <w:rFonts w:eastAsia="Times New Roman"/>
          <w:color w:val="000000" w:themeColor="text1"/>
          <w:szCs w:val="24"/>
        </w:rPr>
        <w:t xml:space="preserve"> Α’</w:t>
      </w:r>
      <w:r>
        <w:rPr>
          <w:rFonts w:eastAsia="Times New Roman"/>
          <w:color w:val="000000" w:themeColor="text1"/>
          <w:szCs w:val="24"/>
        </w:rPr>
        <w:t xml:space="preserve">. Και θα σας αποδείξω πώς. Άλλαξε την </w:t>
      </w:r>
      <w:proofErr w:type="spellStart"/>
      <w:r>
        <w:rPr>
          <w:rFonts w:eastAsia="Times New Roman"/>
          <w:color w:val="000000" w:themeColor="text1"/>
          <w:szCs w:val="24"/>
        </w:rPr>
        <w:t>υποχρεωτικότητα</w:t>
      </w:r>
      <w:proofErr w:type="spellEnd"/>
      <w:r>
        <w:rPr>
          <w:rFonts w:eastAsia="Times New Roman"/>
          <w:color w:val="000000" w:themeColor="text1"/>
          <w:szCs w:val="24"/>
        </w:rPr>
        <w:t xml:space="preserve"> και την απαγόρευση κάθε συναλλα</w:t>
      </w:r>
      <w:r>
        <w:rPr>
          <w:rFonts w:eastAsia="Times New Roman"/>
          <w:color w:val="000000" w:themeColor="text1"/>
          <w:szCs w:val="24"/>
        </w:rPr>
        <w:t>γής εκτός συστήματος και περιόρισε τη λει</w:t>
      </w:r>
      <w:r>
        <w:rPr>
          <w:rFonts w:eastAsia="Times New Roman"/>
          <w:color w:val="000000" w:themeColor="text1"/>
          <w:szCs w:val="24"/>
        </w:rPr>
        <w:lastRenderedPageBreak/>
        <w:t>τουργία της πλατφόρμας</w:t>
      </w:r>
      <w:r>
        <w:rPr>
          <w:rFonts w:eastAsia="Times New Roman"/>
          <w:color w:val="000000" w:themeColor="text1"/>
          <w:szCs w:val="24"/>
        </w:rPr>
        <w:t>,</w:t>
      </w:r>
      <w:r>
        <w:rPr>
          <w:rFonts w:eastAsia="Times New Roman"/>
          <w:color w:val="000000" w:themeColor="text1"/>
          <w:szCs w:val="24"/>
        </w:rPr>
        <w:t xml:space="preserve"> μόνο σχετικά με την καταγραφή των συναλλαγών. Ποιος το είχε πει αυτό; Το είχαμε πει από την αρχή. Το είχαν προτείνει οι φορείς.</w:t>
      </w:r>
    </w:p>
    <w:p w14:paraId="51EE52F0"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Επομένως, όλα αυτά περί παρέμβασης σε μια αγορά</w:t>
      </w:r>
      <w:r>
        <w:rPr>
          <w:rFonts w:eastAsia="Times New Roman"/>
          <w:color w:val="000000" w:themeColor="text1"/>
          <w:szCs w:val="24"/>
        </w:rPr>
        <w:t>,</w:t>
      </w:r>
      <w:r>
        <w:rPr>
          <w:rFonts w:eastAsia="Times New Roman"/>
          <w:color w:val="000000" w:themeColor="text1"/>
          <w:szCs w:val="24"/>
        </w:rPr>
        <w:t xml:space="preserve"> η οποία είναι </w:t>
      </w:r>
      <w:r>
        <w:rPr>
          <w:rFonts w:eastAsia="Times New Roman"/>
          <w:color w:val="000000" w:themeColor="text1"/>
          <w:szCs w:val="24"/>
        </w:rPr>
        <w:t>ασύδοτη, σε μια αγορά όπου υπάρχουν μεγάλα συμφέροντα, κατέληξε να γίνεται μια απλή καταγραφή -και θα δούμε πώς- των συναλλαγών που κάνει η αγορά εκτός πλατφόρμας και εάν θέλει, προαιρετικά, μπορεί να απευθυνθεί στην πλατφόρμα. Ξέρετε κι εσείς κι εγώ ότι δ</w:t>
      </w:r>
      <w:r>
        <w:rPr>
          <w:rFonts w:eastAsia="Times New Roman"/>
          <w:color w:val="000000" w:themeColor="text1"/>
          <w:szCs w:val="24"/>
        </w:rPr>
        <w:t>εν θα γίνει ποτέ αυτό.</w:t>
      </w:r>
    </w:p>
    <w:p w14:paraId="51EE52F1"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Στην ουσία, η κυβερνητική πλειοψηφία με άλλο Κεφάλαιο </w:t>
      </w:r>
      <w:r>
        <w:rPr>
          <w:rFonts w:eastAsia="Times New Roman"/>
          <w:color w:val="000000" w:themeColor="text1"/>
          <w:szCs w:val="24"/>
        </w:rPr>
        <w:t xml:space="preserve">Α’ </w:t>
      </w:r>
      <w:r>
        <w:rPr>
          <w:rFonts w:eastAsia="Times New Roman"/>
          <w:color w:val="000000" w:themeColor="text1"/>
          <w:szCs w:val="24"/>
        </w:rPr>
        <w:t xml:space="preserve">ξεκίνησε, άλλο Κεφάλαιο </w:t>
      </w:r>
      <w:r>
        <w:rPr>
          <w:rFonts w:eastAsia="Times New Roman"/>
          <w:color w:val="000000" w:themeColor="text1"/>
          <w:szCs w:val="24"/>
        </w:rPr>
        <w:t xml:space="preserve">Α’ </w:t>
      </w:r>
      <w:r>
        <w:rPr>
          <w:rFonts w:eastAsia="Times New Roman"/>
          <w:color w:val="000000" w:themeColor="text1"/>
          <w:szCs w:val="24"/>
        </w:rPr>
        <w:t xml:space="preserve">εισηγήθηκε και βεβαίως άλλο Κεφάλαιο </w:t>
      </w:r>
      <w:r>
        <w:rPr>
          <w:rFonts w:eastAsia="Times New Roman"/>
          <w:color w:val="000000" w:themeColor="text1"/>
          <w:szCs w:val="24"/>
        </w:rPr>
        <w:t xml:space="preserve">Α’ </w:t>
      </w:r>
      <w:r>
        <w:rPr>
          <w:rFonts w:eastAsia="Times New Roman"/>
          <w:color w:val="000000" w:themeColor="text1"/>
          <w:szCs w:val="24"/>
        </w:rPr>
        <w:t xml:space="preserve">επιχειρηματολόγησε και στήριξε εδώ, άλλο περιεχόμενο υποστήριξε μέχρι την προηγούμενη εβδομάδα και τελικά, </w:t>
      </w:r>
      <w:r>
        <w:rPr>
          <w:rFonts w:eastAsia="Times New Roman"/>
          <w:color w:val="000000" w:themeColor="text1"/>
          <w:szCs w:val="24"/>
        </w:rPr>
        <w:t>άλλο περιεχόμενο θα ψηφίσει. Πραγματικά, δεν θα ήθελα να βρίσκομαι στη θέση σας.</w:t>
      </w:r>
    </w:p>
    <w:p w14:paraId="51EE52F2" w14:textId="77777777" w:rsidR="00C3097C" w:rsidRDefault="008D23CE">
      <w:pPr>
        <w:spacing w:line="600" w:lineRule="auto"/>
        <w:ind w:firstLine="720"/>
        <w:jc w:val="both"/>
        <w:rPr>
          <w:rFonts w:eastAsia="Times New Roman"/>
          <w:color w:val="000000" w:themeColor="text1"/>
          <w:szCs w:val="24"/>
        </w:rPr>
      </w:pPr>
      <w:r>
        <w:rPr>
          <w:rFonts w:eastAsia="Times New Roman"/>
          <w:b/>
          <w:color w:val="000000" w:themeColor="text1"/>
          <w:szCs w:val="24"/>
        </w:rPr>
        <w:t>ΣΠΥΡΙΔΩΝ</w:t>
      </w:r>
      <w:r>
        <w:rPr>
          <w:rFonts w:eastAsia="Times New Roman"/>
          <w:b/>
          <w:color w:val="000000" w:themeColor="text1"/>
          <w:szCs w:val="24"/>
        </w:rPr>
        <w:t xml:space="preserve">ΑΣ </w:t>
      </w:r>
      <w:r>
        <w:rPr>
          <w:rFonts w:eastAsia="Times New Roman"/>
          <w:b/>
          <w:color w:val="000000" w:themeColor="text1"/>
          <w:szCs w:val="24"/>
        </w:rPr>
        <w:t>ΛΑΠΠΑΣ:</w:t>
      </w:r>
      <w:r>
        <w:rPr>
          <w:rFonts w:eastAsia="Times New Roman"/>
          <w:color w:val="000000" w:themeColor="text1"/>
          <w:szCs w:val="24"/>
        </w:rPr>
        <w:t xml:space="preserve"> …(Δεν ακούστηκε)</w:t>
      </w:r>
    </w:p>
    <w:p w14:paraId="51EE52F3" w14:textId="77777777" w:rsidR="00C3097C" w:rsidRDefault="008D23CE">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ΘΕΟΔΩΡΟΣ ΠΑΠΑΘΕΟΔΩΡΟΥ: </w:t>
      </w:r>
      <w:r>
        <w:rPr>
          <w:rFonts w:eastAsia="Times New Roman"/>
          <w:color w:val="000000" w:themeColor="text1"/>
          <w:szCs w:val="24"/>
        </w:rPr>
        <w:t xml:space="preserve">Θα σας πω, όμως, κύριε </w:t>
      </w:r>
      <w:proofErr w:type="spellStart"/>
      <w:r>
        <w:rPr>
          <w:rFonts w:eastAsia="Times New Roman"/>
          <w:color w:val="000000" w:themeColor="text1"/>
          <w:szCs w:val="24"/>
        </w:rPr>
        <w:t>Λάππα</w:t>
      </w:r>
      <w:proofErr w:type="spellEnd"/>
      <w:r>
        <w:rPr>
          <w:rFonts w:eastAsia="Times New Roman"/>
          <w:color w:val="000000" w:themeColor="text1"/>
          <w:szCs w:val="24"/>
        </w:rPr>
        <w:t>, γιατί είναι αντιφατικό αυτό. Είναι αντιφατικό για τον τρόπο που νομοθετείτε. Εμείς, αν</w:t>
      </w:r>
      <w:r>
        <w:rPr>
          <w:rFonts w:eastAsia="Times New Roman"/>
          <w:color w:val="000000" w:themeColor="text1"/>
          <w:szCs w:val="24"/>
        </w:rPr>
        <w:t xml:space="preserve"> θέλετε, με τη θέση που είχαμε </w:t>
      </w:r>
      <w:r>
        <w:rPr>
          <w:rFonts w:eastAsia="Times New Roman"/>
          <w:color w:val="000000" w:themeColor="text1"/>
          <w:szCs w:val="24"/>
        </w:rPr>
        <w:lastRenderedPageBreak/>
        <w:t>πάρει, επικροτούμε απόλυτα την αναδίπλωση του κ. Παππά. Ξέρουμε ότι δεν προέρχεται από τις συζητήσεις</w:t>
      </w:r>
      <w:r>
        <w:rPr>
          <w:rFonts w:eastAsia="Times New Roman"/>
          <w:color w:val="000000" w:themeColor="text1"/>
          <w:szCs w:val="24"/>
        </w:rPr>
        <w:t>,</w:t>
      </w:r>
      <w:r>
        <w:rPr>
          <w:rFonts w:eastAsia="Times New Roman"/>
          <w:color w:val="000000" w:themeColor="text1"/>
          <w:szCs w:val="24"/>
        </w:rPr>
        <w:t xml:space="preserve"> που έγιναν στην Αίθουσα, αλλά από άλλους </w:t>
      </w:r>
      <w:proofErr w:type="spellStart"/>
      <w:r>
        <w:rPr>
          <w:rFonts w:eastAsia="Times New Roman"/>
          <w:color w:val="000000" w:themeColor="text1"/>
          <w:szCs w:val="24"/>
        </w:rPr>
        <w:t>αναστοχασμούς</w:t>
      </w:r>
      <w:proofErr w:type="spellEnd"/>
      <w:r>
        <w:rPr>
          <w:rFonts w:eastAsia="Times New Roman"/>
          <w:color w:val="000000" w:themeColor="text1"/>
          <w:szCs w:val="24"/>
        </w:rPr>
        <w:t>,</w:t>
      </w:r>
      <w:r>
        <w:rPr>
          <w:rFonts w:eastAsia="Times New Roman"/>
          <w:color w:val="000000" w:themeColor="text1"/>
          <w:szCs w:val="24"/>
        </w:rPr>
        <w:t xml:space="preserve"> που είχε ο άνθρωπος, όπως είπε και προηγουμένως ότι μπορεί να διάβ</w:t>
      </w:r>
      <w:r>
        <w:rPr>
          <w:rFonts w:eastAsia="Times New Roman"/>
          <w:color w:val="000000" w:themeColor="text1"/>
          <w:szCs w:val="24"/>
        </w:rPr>
        <w:t>ασε το Σύνταγμα. Εγώ το αποδέχομαι.</w:t>
      </w:r>
    </w:p>
    <w:p w14:paraId="51EE52F4" w14:textId="77777777" w:rsidR="00C3097C" w:rsidRDefault="008D23CE">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ΠΑΝΑΓΙΩΤΗΣ </w:t>
      </w:r>
      <w:r>
        <w:rPr>
          <w:rFonts w:eastAsia="Times New Roman"/>
          <w:b/>
          <w:color w:val="000000" w:themeColor="text1"/>
          <w:szCs w:val="24"/>
        </w:rPr>
        <w:t xml:space="preserve">(ΠΑΝΟΣ) </w:t>
      </w:r>
      <w:r>
        <w:rPr>
          <w:rFonts w:eastAsia="Times New Roman"/>
          <w:b/>
          <w:color w:val="000000" w:themeColor="text1"/>
          <w:szCs w:val="24"/>
        </w:rPr>
        <w:t>ΣΚΟΥΡΟΛΙΑΚΟΣ:</w:t>
      </w:r>
      <w:r>
        <w:rPr>
          <w:rFonts w:eastAsia="Times New Roman"/>
          <w:color w:val="000000" w:themeColor="text1"/>
          <w:szCs w:val="24"/>
        </w:rPr>
        <w:t xml:space="preserve"> Πώς το ξέρετε; Πώς οδηγηθήκατε σε αυτό το συμπέρασμα;</w:t>
      </w:r>
    </w:p>
    <w:p w14:paraId="51EE52F5" w14:textId="77777777" w:rsidR="00C3097C" w:rsidRDefault="008D23CE">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ΘΕΟΔΩΡΟΣ ΠΑΠΑΘΕΟΔΩΡΟΥ: </w:t>
      </w:r>
      <w:r>
        <w:rPr>
          <w:rFonts w:eastAsia="Times New Roman"/>
          <w:color w:val="000000" w:themeColor="text1"/>
          <w:szCs w:val="24"/>
        </w:rPr>
        <w:t xml:space="preserve">Για τους </w:t>
      </w:r>
      <w:proofErr w:type="spellStart"/>
      <w:r>
        <w:rPr>
          <w:rFonts w:eastAsia="Times New Roman"/>
          <w:color w:val="000000" w:themeColor="text1"/>
          <w:szCs w:val="24"/>
        </w:rPr>
        <w:t>αναστοχασμούς</w:t>
      </w:r>
      <w:proofErr w:type="spellEnd"/>
      <w:r>
        <w:rPr>
          <w:rFonts w:eastAsia="Times New Roman"/>
          <w:color w:val="000000" w:themeColor="text1"/>
          <w:szCs w:val="24"/>
        </w:rPr>
        <w:t>; Όταν αλλάζει το περιεχόμενο ενός νομοσχεδίου, αυτή είναι η εκτίμησή μου, κύριε συνάδελ</w:t>
      </w:r>
      <w:r>
        <w:rPr>
          <w:rFonts w:eastAsia="Times New Roman"/>
          <w:color w:val="000000" w:themeColor="text1"/>
          <w:szCs w:val="24"/>
        </w:rPr>
        <w:t>φε.</w:t>
      </w:r>
    </w:p>
    <w:p w14:paraId="51EE52F6"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Αυτό το οποίο, όμως, πραγματικά θα πρέπει να λάβετε όλοι σας υπ’ </w:t>
      </w:r>
      <w:proofErr w:type="spellStart"/>
      <w:r>
        <w:rPr>
          <w:rFonts w:eastAsia="Times New Roman"/>
          <w:color w:val="000000" w:themeColor="text1"/>
          <w:szCs w:val="24"/>
        </w:rPr>
        <w:t>όψιν</w:t>
      </w:r>
      <w:proofErr w:type="spellEnd"/>
      <w:r>
        <w:rPr>
          <w:rFonts w:eastAsia="Times New Roman"/>
          <w:color w:val="000000" w:themeColor="text1"/>
          <w:szCs w:val="24"/>
        </w:rPr>
        <w:t xml:space="preserve"> είναι το εξής</w:t>
      </w:r>
      <w:r>
        <w:rPr>
          <w:rFonts w:eastAsia="Times New Roman"/>
          <w:color w:val="000000" w:themeColor="text1"/>
          <w:szCs w:val="24"/>
        </w:rPr>
        <w:t>:</w:t>
      </w:r>
      <w:r>
        <w:rPr>
          <w:rFonts w:eastAsia="Times New Roman"/>
          <w:color w:val="000000" w:themeColor="text1"/>
          <w:szCs w:val="24"/>
        </w:rPr>
        <w:t xml:space="preserve"> Υπάρχει ένα πρόβλημα, κυρίες και κύριοι συνάδελφοι. Θα ψηφίσετε ένα νομοσχέδιο, γιατί εμείς θα το καταψηφίσουμε, το οποίο</w:t>
      </w:r>
      <w:r>
        <w:rPr>
          <w:rFonts w:eastAsia="Times New Roman"/>
          <w:color w:val="000000" w:themeColor="text1"/>
          <w:szCs w:val="24"/>
        </w:rPr>
        <w:t>,</w:t>
      </w:r>
      <w:r>
        <w:rPr>
          <w:rFonts w:eastAsia="Times New Roman"/>
          <w:color w:val="000000" w:themeColor="text1"/>
          <w:szCs w:val="24"/>
        </w:rPr>
        <w:t xml:space="preserve"> άλλα λέει στην αιτιολογική του έκθεση και άλ</w:t>
      </w:r>
      <w:r>
        <w:rPr>
          <w:rFonts w:eastAsia="Times New Roman"/>
          <w:color w:val="000000" w:themeColor="text1"/>
          <w:szCs w:val="24"/>
        </w:rPr>
        <w:t>λα λέει στα άρθρα. Η αιτιολογική έκθεση</w:t>
      </w:r>
      <w:r>
        <w:rPr>
          <w:rFonts w:eastAsia="Times New Roman"/>
          <w:color w:val="000000" w:themeColor="text1"/>
          <w:szCs w:val="24"/>
        </w:rPr>
        <w:t>,</w:t>
      </w:r>
      <w:r>
        <w:rPr>
          <w:rFonts w:eastAsia="Times New Roman"/>
          <w:color w:val="000000" w:themeColor="text1"/>
          <w:szCs w:val="24"/>
        </w:rPr>
        <w:t xml:space="preserve"> ξέρετε πολύ καλά</w:t>
      </w:r>
      <w:r>
        <w:rPr>
          <w:rFonts w:eastAsia="Times New Roman"/>
          <w:color w:val="000000" w:themeColor="text1"/>
          <w:szCs w:val="24"/>
        </w:rPr>
        <w:t>,</w:t>
      </w:r>
      <w:r>
        <w:rPr>
          <w:rFonts w:eastAsia="Times New Roman"/>
          <w:color w:val="000000" w:themeColor="text1"/>
          <w:szCs w:val="24"/>
        </w:rPr>
        <w:t xml:space="preserve"> ότι είναι κομμάτι του νομοθετικού </w:t>
      </w:r>
      <w:r>
        <w:rPr>
          <w:rFonts w:eastAsia="Times New Roman"/>
          <w:color w:val="000000" w:themeColor="text1"/>
          <w:szCs w:val="24"/>
          <w:lang w:val="en-US"/>
        </w:rPr>
        <w:t>corpus</w:t>
      </w:r>
      <w:r>
        <w:rPr>
          <w:rFonts w:eastAsia="Times New Roman"/>
          <w:color w:val="000000" w:themeColor="text1"/>
          <w:szCs w:val="24"/>
        </w:rPr>
        <w:t>. Θα το βρει αργότερα, ενδεχομένως, ο δικαστής</w:t>
      </w:r>
      <w:r>
        <w:rPr>
          <w:rFonts w:eastAsia="Times New Roman"/>
          <w:color w:val="000000" w:themeColor="text1"/>
          <w:szCs w:val="24"/>
        </w:rPr>
        <w:t>,</w:t>
      </w:r>
      <w:r>
        <w:rPr>
          <w:rFonts w:eastAsia="Times New Roman"/>
          <w:color w:val="000000" w:themeColor="text1"/>
          <w:szCs w:val="24"/>
        </w:rPr>
        <w:t xml:space="preserve"> για να δει ποια είναι η βούληση του νομοθέτη και τότε θα καταλάβει ότι μεταξύ της εισηγητικής έκθεσης και του</w:t>
      </w:r>
      <w:r>
        <w:rPr>
          <w:rFonts w:eastAsia="Times New Roman"/>
          <w:color w:val="000000" w:themeColor="text1"/>
          <w:szCs w:val="24"/>
        </w:rPr>
        <w:t xml:space="preserve"> νομοσχεδίου</w:t>
      </w:r>
      <w:r>
        <w:rPr>
          <w:rFonts w:eastAsia="Times New Roman"/>
          <w:color w:val="000000" w:themeColor="text1"/>
          <w:szCs w:val="24"/>
        </w:rPr>
        <w:t>,</w:t>
      </w:r>
      <w:r>
        <w:rPr>
          <w:rFonts w:eastAsia="Times New Roman"/>
          <w:color w:val="000000" w:themeColor="text1"/>
          <w:szCs w:val="24"/>
        </w:rPr>
        <w:t xml:space="preserve"> που ψηφίζεται άλλαξε η βούληση του </w:t>
      </w:r>
      <w:r>
        <w:rPr>
          <w:rFonts w:eastAsia="Times New Roman"/>
          <w:color w:val="000000" w:themeColor="text1"/>
          <w:szCs w:val="24"/>
        </w:rPr>
        <w:lastRenderedPageBreak/>
        <w:t>νομοθέτη. Περί αυτού πρόκειται. Το γιατί άλλαξε, θα μας το πει ο ίδιος ο νομοθέτης.</w:t>
      </w:r>
    </w:p>
    <w:p w14:paraId="51EE52F7"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Πάμε στο δεύτερο ερώτημα. Για την καταγραφή κάθε συναλλαγής διάθεσης διαφημιστικού χρόνου, όπως αυτή πλέον περιγράφεται στο</w:t>
      </w:r>
      <w:r>
        <w:rPr>
          <w:rFonts w:eastAsia="Times New Roman"/>
          <w:color w:val="000000" w:themeColor="text1"/>
          <w:szCs w:val="24"/>
        </w:rPr>
        <w:t xml:space="preserve"> άρθρο 5, παράγραφος 1, χρειαζόταν πράγματι</w:t>
      </w:r>
      <w:r>
        <w:rPr>
          <w:rFonts w:eastAsia="Times New Roman"/>
          <w:color w:val="000000" w:themeColor="text1"/>
          <w:szCs w:val="24"/>
        </w:rPr>
        <w:t>,</w:t>
      </w:r>
      <w:r>
        <w:rPr>
          <w:rFonts w:eastAsia="Times New Roman"/>
          <w:color w:val="000000" w:themeColor="text1"/>
          <w:szCs w:val="24"/>
        </w:rPr>
        <w:t xml:space="preserve"> νομοθετική πρωτοβουλία; Γιατί δεν απέσυρε το</w:t>
      </w:r>
      <w:r>
        <w:rPr>
          <w:rFonts w:eastAsia="Times New Roman"/>
          <w:color w:val="000000" w:themeColor="text1"/>
          <w:szCs w:val="24"/>
        </w:rPr>
        <w:t xml:space="preserve"> </w:t>
      </w:r>
      <w:r>
        <w:rPr>
          <w:rFonts w:eastAsia="Times New Roman"/>
          <w:color w:val="000000" w:themeColor="text1"/>
          <w:szCs w:val="24"/>
        </w:rPr>
        <w:t xml:space="preserve">Κεφάλαιο </w:t>
      </w:r>
      <w:r>
        <w:rPr>
          <w:rFonts w:eastAsia="Times New Roman"/>
          <w:color w:val="000000" w:themeColor="text1"/>
          <w:szCs w:val="24"/>
        </w:rPr>
        <w:t xml:space="preserve">Α’ </w:t>
      </w:r>
      <w:r>
        <w:rPr>
          <w:rFonts w:eastAsia="Times New Roman"/>
          <w:color w:val="000000" w:themeColor="text1"/>
          <w:szCs w:val="24"/>
        </w:rPr>
        <w:t>ο κ. Παππάς</w:t>
      </w:r>
      <w:r>
        <w:rPr>
          <w:rFonts w:eastAsia="Times New Roman"/>
          <w:color w:val="000000" w:themeColor="text1"/>
          <w:szCs w:val="24"/>
        </w:rPr>
        <w:t>,</w:t>
      </w:r>
      <w:r>
        <w:rPr>
          <w:rFonts w:eastAsia="Times New Roman"/>
          <w:color w:val="000000" w:themeColor="text1"/>
          <w:szCs w:val="24"/>
        </w:rPr>
        <w:t xml:space="preserve"> για να έρθει με μια υπουργική απόφαση να ρυθμίσει όλα αυτά τα πράγματα; Δεν χρειαζόταν τόση μεγάλη επιχειρηματολογία εκ μέρους σας.</w:t>
      </w:r>
    </w:p>
    <w:p w14:paraId="51EE52F8" w14:textId="77777777" w:rsidR="00C3097C" w:rsidRDefault="008D23CE">
      <w:pPr>
        <w:spacing w:line="600" w:lineRule="auto"/>
        <w:ind w:firstLine="720"/>
        <w:jc w:val="both"/>
        <w:rPr>
          <w:rFonts w:eastAsia="Times New Roman"/>
          <w:szCs w:val="24"/>
        </w:rPr>
      </w:pPr>
      <w:r>
        <w:rPr>
          <w:rFonts w:eastAsia="Times New Roman"/>
          <w:szCs w:val="24"/>
        </w:rPr>
        <w:t xml:space="preserve">Επειδή </w:t>
      </w:r>
      <w:r>
        <w:rPr>
          <w:rFonts w:eastAsia="Times New Roman"/>
          <w:szCs w:val="24"/>
        </w:rPr>
        <w:t xml:space="preserve">βλέπω ότι δεν αισθάνεστε και πάρα πολύ άνετα μ’ αυτήν την αλλαγή, θα σας πω το εξής: Έχει σημασία -και είναι το τρίτο ερώτημα- ότι μετά την μεταποίηση των σχετικών διατάξεων -πρόκειται περί μεταποίησης- και των σχετικών άρθρων, αφού δεν απαγορεύεται πλέον </w:t>
      </w:r>
      <w:r>
        <w:rPr>
          <w:rFonts w:eastAsia="Times New Roman"/>
          <w:szCs w:val="24"/>
        </w:rPr>
        <w:t>η εμπορία διαφημιστικού χρόνου</w:t>
      </w:r>
      <w:r>
        <w:rPr>
          <w:rFonts w:eastAsia="Times New Roman"/>
          <w:szCs w:val="24"/>
        </w:rPr>
        <w:t>,</w:t>
      </w:r>
      <w:r>
        <w:rPr>
          <w:rFonts w:eastAsia="Times New Roman"/>
          <w:szCs w:val="24"/>
        </w:rPr>
        <w:t xml:space="preserve"> εκτός της πλατφόρμας, εκτός του συστήματος, γιατί αυτό δεν διασαφηνίζεται ρητά; Είναι μια ερώτηση πάρα πολύ απλή και πάρα πολύ λογική. Βγάζετε την παράγραφο</w:t>
      </w:r>
      <w:r>
        <w:rPr>
          <w:rFonts w:eastAsia="Times New Roman"/>
          <w:szCs w:val="24"/>
        </w:rPr>
        <w:t>,</w:t>
      </w:r>
      <w:r>
        <w:rPr>
          <w:rFonts w:eastAsia="Times New Roman"/>
          <w:szCs w:val="24"/>
        </w:rPr>
        <w:t xml:space="preserve"> η οποία λέει ότι απαγορεύεται κάθε συναλλαγή, ενώ στην ουσία, εφόσ</w:t>
      </w:r>
      <w:r>
        <w:rPr>
          <w:rFonts w:eastAsia="Times New Roman"/>
          <w:szCs w:val="24"/>
        </w:rPr>
        <w:t xml:space="preserve">ον δύναται, είναι προαιρετικό, πέστε μέσα -τόσες νομοτεχνικές βελτιώσεις έχετε κάνει- ότι πάρα πολύ απλά επιτρέπονται αυτές οι συναλλαγές, εφόσον </w:t>
      </w:r>
      <w:r>
        <w:rPr>
          <w:rFonts w:eastAsia="Times New Roman"/>
          <w:szCs w:val="24"/>
        </w:rPr>
        <w:lastRenderedPageBreak/>
        <w:t>είναι προαιρετική. Και θα δείτε πόσοι από τους ενδιαφερόμενους θα προσφύγουν στην πλατφόρμα.</w:t>
      </w:r>
    </w:p>
    <w:p w14:paraId="51EE52F9" w14:textId="77777777" w:rsidR="00C3097C" w:rsidRDefault="008D23CE">
      <w:pPr>
        <w:spacing w:line="600" w:lineRule="auto"/>
        <w:ind w:firstLine="720"/>
        <w:jc w:val="both"/>
        <w:rPr>
          <w:rFonts w:eastAsia="Times New Roman"/>
          <w:szCs w:val="24"/>
        </w:rPr>
      </w:pPr>
      <w:r>
        <w:rPr>
          <w:rFonts w:eastAsia="Times New Roman"/>
          <w:szCs w:val="24"/>
        </w:rPr>
        <w:t>Ας πάμε, όμως, στ</w:t>
      </w:r>
      <w:r>
        <w:rPr>
          <w:rFonts w:eastAsia="Times New Roman"/>
          <w:szCs w:val="24"/>
        </w:rPr>
        <w:t>α βασικά. Έχουμε μια αποδόμηση του αρχικού σχεδίου νόμου και η αποδόμηση συνεχίζεται με άλλες δύο ρυθμίσεις</w:t>
      </w:r>
      <w:r>
        <w:rPr>
          <w:rFonts w:eastAsia="Times New Roman"/>
          <w:szCs w:val="24"/>
        </w:rPr>
        <w:t>,</w:t>
      </w:r>
      <w:r>
        <w:rPr>
          <w:rFonts w:eastAsia="Times New Roman"/>
          <w:szCs w:val="24"/>
        </w:rPr>
        <w:t xml:space="preserve"> που ανάγουν τη μεταποίηση των άρθρων σε σχέση με την εισαγωγή του νομοσχεδίου, στο επίπεδο της συμβολικής νομοθέτησης. </w:t>
      </w:r>
    </w:p>
    <w:p w14:paraId="51EE52FA" w14:textId="77777777" w:rsidR="00C3097C" w:rsidRDefault="008D23CE">
      <w:pPr>
        <w:spacing w:line="600" w:lineRule="auto"/>
        <w:ind w:firstLine="720"/>
        <w:jc w:val="both"/>
        <w:rPr>
          <w:rFonts w:eastAsia="Times New Roman"/>
          <w:szCs w:val="24"/>
        </w:rPr>
      </w:pPr>
      <w:r>
        <w:rPr>
          <w:rFonts w:eastAsia="Times New Roman"/>
          <w:szCs w:val="24"/>
        </w:rPr>
        <w:t>Αν η δημοπρασία είναι πλέον</w:t>
      </w:r>
      <w:r>
        <w:rPr>
          <w:rFonts w:eastAsia="Times New Roman"/>
          <w:szCs w:val="24"/>
        </w:rPr>
        <w:t xml:space="preserve"> προαιρετική, αν το σύστημα δεν προσδιορίζει πλέον τις τιμές, την κατανομή του διαφημιστικού χρόνου, την τιμολόγηση, την είσπραξη και την εκκαθάριση, τότε γιατί να υπάρχει πλατφόρμα και ποιο το όφελος του διαχειριστή; Γιατί να τη σχεδιάσει ο διαχειριστής, </w:t>
      </w:r>
      <w:r>
        <w:rPr>
          <w:rFonts w:eastAsia="Times New Roman"/>
          <w:szCs w:val="24"/>
        </w:rPr>
        <w:t>γιατί να την αναπτύξει, εφόσον δεν θα πληρώνεται; Πώς θα γίνει το νέο σύστημα; Ποιος θα το προετοιμάσει; Πώς αιτιολογείται πλέον νομικά επίσης η φορολόγηση των συναλλαγών</w:t>
      </w:r>
      <w:r>
        <w:rPr>
          <w:rFonts w:eastAsia="Times New Roman"/>
          <w:szCs w:val="24"/>
        </w:rPr>
        <w:t>,</w:t>
      </w:r>
      <w:r>
        <w:rPr>
          <w:rFonts w:eastAsia="Times New Roman"/>
          <w:szCs w:val="24"/>
        </w:rPr>
        <w:t xml:space="preserve"> που καταγράφονται στο σύστημα, σύμφωνα με το άρθρο 8 παράγραφος 1; Δηλαδή, θα βάλετε</w:t>
      </w:r>
      <w:r>
        <w:rPr>
          <w:rFonts w:eastAsia="Times New Roman"/>
          <w:szCs w:val="24"/>
        </w:rPr>
        <w:t xml:space="preserve"> «καπέλο</w:t>
      </w:r>
      <w:r>
        <w:rPr>
          <w:rFonts w:eastAsia="Times New Roman"/>
          <w:szCs w:val="24"/>
        </w:rPr>
        <w:t>»</w:t>
      </w:r>
      <w:r>
        <w:rPr>
          <w:rFonts w:eastAsia="Times New Roman"/>
          <w:szCs w:val="24"/>
        </w:rPr>
        <w:t xml:space="preserve"> στη διαφημιστική καμπάνια</w:t>
      </w:r>
      <w:r>
        <w:rPr>
          <w:rFonts w:eastAsia="Times New Roman"/>
          <w:szCs w:val="24"/>
        </w:rPr>
        <w:t>,</w:t>
      </w:r>
      <w:r>
        <w:rPr>
          <w:rFonts w:eastAsia="Times New Roman"/>
          <w:szCs w:val="24"/>
        </w:rPr>
        <w:t xml:space="preserve"> επειδή υπήρξε νόμιμη συναλλαγή και πιστεύετε ότι μ’ αυτόν τον τρόπο προάγεται η διαφάνεια στις συναλλαγές μεταξύ ιδιωτών; </w:t>
      </w:r>
    </w:p>
    <w:p w14:paraId="51EE52FB" w14:textId="77777777" w:rsidR="00C3097C" w:rsidRDefault="008D23CE">
      <w:pPr>
        <w:spacing w:line="600" w:lineRule="auto"/>
        <w:ind w:firstLine="720"/>
        <w:jc w:val="both"/>
        <w:rPr>
          <w:rFonts w:eastAsia="Times New Roman"/>
          <w:szCs w:val="24"/>
        </w:rPr>
      </w:pPr>
      <w:r>
        <w:rPr>
          <w:rFonts w:eastAsia="Times New Roman"/>
          <w:szCs w:val="24"/>
        </w:rPr>
        <w:lastRenderedPageBreak/>
        <w:t>Συνακόλουθο δε</w:t>
      </w:r>
      <w:r>
        <w:rPr>
          <w:rFonts w:eastAsia="Times New Roman"/>
          <w:szCs w:val="24"/>
        </w:rPr>
        <w:t>,</w:t>
      </w:r>
      <w:r>
        <w:rPr>
          <w:rFonts w:eastAsia="Times New Roman"/>
          <w:szCs w:val="24"/>
        </w:rPr>
        <w:t xml:space="preserve"> είναι το ερώτημα</w:t>
      </w:r>
      <w:r>
        <w:rPr>
          <w:rFonts w:eastAsia="Times New Roman"/>
          <w:szCs w:val="24"/>
        </w:rPr>
        <w:t>:</w:t>
      </w:r>
      <w:r>
        <w:rPr>
          <w:rFonts w:eastAsia="Times New Roman"/>
          <w:szCs w:val="24"/>
        </w:rPr>
        <w:t xml:space="preserve"> εφόσον καταργήθηκε η βασική υποχρέωση διενέργειας της δημοπρασ</w:t>
      </w:r>
      <w:r>
        <w:rPr>
          <w:rFonts w:eastAsia="Times New Roman"/>
          <w:szCs w:val="24"/>
        </w:rPr>
        <w:t>ίας, τις κυρώσεις</w:t>
      </w:r>
      <w:r>
        <w:rPr>
          <w:rFonts w:eastAsia="Times New Roman"/>
          <w:szCs w:val="24"/>
        </w:rPr>
        <w:t>,</w:t>
      </w:r>
      <w:r>
        <w:rPr>
          <w:rFonts w:eastAsia="Times New Roman"/>
          <w:szCs w:val="24"/>
        </w:rPr>
        <w:t xml:space="preserve"> γιατί τις κρατήσατε στο ίδιο επίπεδο; Δηλαδή, δεν έχετε την αίσθηση ότι εφόσον είναι προαιρετικές πλέον όλες αυτές οι διαδικασίες, εδώ οι κυρώσεις υπερβαίνουν, αν όχι παραβιάζουν, την αρχή της αναλογικότητας; </w:t>
      </w:r>
    </w:p>
    <w:p w14:paraId="51EE52FC" w14:textId="77777777" w:rsidR="00C3097C" w:rsidRDefault="008D23CE">
      <w:pPr>
        <w:spacing w:line="600" w:lineRule="auto"/>
        <w:ind w:firstLine="720"/>
        <w:jc w:val="both"/>
        <w:rPr>
          <w:rFonts w:eastAsia="Times New Roman"/>
          <w:szCs w:val="24"/>
        </w:rPr>
      </w:pPr>
      <w:r>
        <w:rPr>
          <w:rFonts w:eastAsia="Times New Roman"/>
          <w:szCs w:val="24"/>
        </w:rPr>
        <w:t xml:space="preserve">Τέλος, επιβεβαιώνονται όλα </w:t>
      </w:r>
      <w:r>
        <w:rPr>
          <w:rFonts w:eastAsia="Times New Roman"/>
          <w:szCs w:val="24"/>
        </w:rPr>
        <w:t>αυτά</w:t>
      </w:r>
      <w:r>
        <w:rPr>
          <w:rFonts w:eastAsia="Times New Roman"/>
          <w:szCs w:val="24"/>
        </w:rPr>
        <w:t>,</w:t>
      </w:r>
      <w:r>
        <w:rPr>
          <w:rFonts w:eastAsia="Times New Roman"/>
          <w:szCs w:val="24"/>
        </w:rPr>
        <w:t xml:space="preserve"> που σας λέγαμε από την πρώτη συνεδρίαση, το γεγονός ότι πλέον η αποστολή του Εθνικού Συμβουλίου Ραδιοτηλεόρασης περιορίζεται -ακούστε το</w:t>
      </w:r>
      <w:r>
        <w:rPr>
          <w:rFonts w:eastAsia="Times New Roman"/>
          <w:szCs w:val="24"/>
        </w:rPr>
        <w:t>,</w:t>
      </w:r>
      <w:r>
        <w:rPr>
          <w:rFonts w:eastAsia="Times New Roman"/>
          <w:szCs w:val="24"/>
        </w:rPr>
        <w:t xml:space="preserve"> γιατί πολύ είχατε επιχειρηματολογήσει γι’ αυτό- στο να διαπιστώσει την έγκαιρη λειτουργία του συστήματος και να </w:t>
      </w:r>
      <w:r>
        <w:rPr>
          <w:rFonts w:eastAsia="Times New Roman"/>
          <w:szCs w:val="24"/>
        </w:rPr>
        <w:t xml:space="preserve">εγκρίνει τον </w:t>
      </w:r>
      <w:r>
        <w:rPr>
          <w:rFonts w:eastAsia="Times New Roman"/>
          <w:szCs w:val="24"/>
        </w:rPr>
        <w:t>Κ</w:t>
      </w:r>
      <w:r>
        <w:rPr>
          <w:rFonts w:eastAsia="Times New Roman"/>
          <w:szCs w:val="24"/>
        </w:rPr>
        <w:t xml:space="preserve">ώδικα </w:t>
      </w:r>
      <w:r>
        <w:rPr>
          <w:rFonts w:eastAsia="Times New Roman"/>
          <w:szCs w:val="24"/>
        </w:rPr>
        <w:t>Δ</w:t>
      </w:r>
      <w:r>
        <w:rPr>
          <w:rFonts w:eastAsia="Times New Roman"/>
          <w:szCs w:val="24"/>
        </w:rPr>
        <w:t xml:space="preserve">εοντολογίας και </w:t>
      </w:r>
      <w:r>
        <w:rPr>
          <w:rFonts w:eastAsia="Times New Roman"/>
          <w:szCs w:val="24"/>
        </w:rPr>
        <w:t>Ο</w:t>
      </w:r>
      <w:r>
        <w:rPr>
          <w:rFonts w:eastAsia="Times New Roman"/>
          <w:szCs w:val="24"/>
        </w:rPr>
        <w:t xml:space="preserve">ρθής </w:t>
      </w:r>
      <w:r>
        <w:rPr>
          <w:rFonts w:eastAsia="Times New Roman"/>
          <w:szCs w:val="24"/>
        </w:rPr>
        <w:t>Π</w:t>
      </w:r>
      <w:r>
        <w:rPr>
          <w:rFonts w:eastAsia="Times New Roman"/>
          <w:szCs w:val="24"/>
        </w:rPr>
        <w:t xml:space="preserve">ρακτικής. </w:t>
      </w:r>
    </w:p>
    <w:p w14:paraId="51EE52FD" w14:textId="77777777" w:rsidR="00C3097C" w:rsidRDefault="008D23CE">
      <w:pPr>
        <w:spacing w:line="600" w:lineRule="auto"/>
        <w:ind w:firstLine="720"/>
        <w:jc w:val="both"/>
        <w:rPr>
          <w:rFonts w:eastAsia="Times New Roman"/>
          <w:szCs w:val="24"/>
        </w:rPr>
      </w:pPr>
      <w:r>
        <w:rPr>
          <w:rFonts w:eastAsia="Times New Roman"/>
          <w:szCs w:val="24"/>
        </w:rPr>
        <w:t>Συμπερασματικά, λοιπόν, για το πρώτο κεφάλαιο, διαπιστώνουμε ότι η αναδίπλωση του κυρίου Υπουργού είχε ως αποτέλεσμα μια απόλυτα περιορισμένης κλίμακας παρέμβαση στο χώρο της διαφήμισης, χωρίς μεγάλη π</w:t>
      </w:r>
      <w:r>
        <w:rPr>
          <w:rFonts w:eastAsia="Times New Roman"/>
          <w:szCs w:val="24"/>
        </w:rPr>
        <w:t xml:space="preserve">ρακτική σημασία και χωρίς το επιδιωκόμενο από σας αποτέλεσμα περί κατοχύρωσης της διαφάνειας. Η μόνη διαφάνεια που θα υπάρχει θα είναι ότι από </w:t>
      </w:r>
      <w:r>
        <w:rPr>
          <w:rFonts w:eastAsia="Times New Roman"/>
          <w:szCs w:val="24"/>
        </w:rPr>
        <w:lastRenderedPageBreak/>
        <w:t>δω και πέρα</w:t>
      </w:r>
      <w:r>
        <w:rPr>
          <w:rFonts w:eastAsia="Times New Roman"/>
          <w:szCs w:val="24"/>
        </w:rPr>
        <w:t>,</w:t>
      </w:r>
      <w:r>
        <w:rPr>
          <w:rFonts w:eastAsia="Times New Roman"/>
          <w:szCs w:val="24"/>
        </w:rPr>
        <w:t xml:space="preserve"> οι συναλλαγές θα καταγράφονται με ευθύνη των ενδιαφερομένων. Αυτό θα μπορούσε να ήταν και μια απλή υ</w:t>
      </w:r>
      <w:r>
        <w:rPr>
          <w:rFonts w:eastAsia="Times New Roman"/>
          <w:szCs w:val="24"/>
        </w:rPr>
        <w:t>πουργική απόφαση.</w:t>
      </w:r>
    </w:p>
    <w:p w14:paraId="51EE52FE" w14:textId="77777777" w:rsidR="00C3097C" w:rsidRDefault="008D23CE">
      <w:pPr>
        <w:spacing w:line="600" w:lineRule="auto"/>
        <w:ind w:firstLine="720"/>
        <w:jc w:val="both"/>
        <w:rPr>
          <w:rFonts w:eastAsia="Times New Roman"/>
          <w:szCs w:val="24"/>
        </w:rPr>
      </w:pPr>
      <w:r>
        <w:rPr>
          <w:rFonts w:eastAsia="Times New Roman"/>
          <w:szCs w:val="24"/>
        </w:rPr>
        <w:t>Σημασία έχει ότι στην ουσία πήρατε πίσω αντισυνταγματικές ρυθμίσεις, ρυθμίσεις</w:t>
      </w:r>
      <w:r>
        <w:rPr>
          <w:rFonts w:eastAsia="Times New Roman"/>
          <w:szCs w:val="24"/>
        </w:rPr>
        <w:t>,</w:t>
      </w:r>
      <w:r>
        <w:rPr>
          <w:rFonts w:eastAsia="Times New Roman"/>
          <w:szCs w:val="24"/>
        </w:rPr>
        <w:t xml:space="preserve"> που εισηγηθήκατε με τόσο πάθος, όταν αναφερόταν ο κ. Παππάς πριν από μια εβδομάδα στη σπανιότητα του αγαθού και σε άλλα συμπαθή</w:t>
      </w:r>
      <w:r>
        <w:rPr>
          <w:rFonts w:eastAsia="Times New Roman"/>
          <w:szCs w:val="24"/>
        </w:rPr>
        <w:t>,</w:t>
      </w:r>
      <w:r>
        <w:rPr>
          <w:rFonts w:eastAsia="Times New Roman"/>
          <w:szCs w:val="24"/>
        </w:rPr>
        <w:t xml:space="preserve"> που ξαφνικά εξαφανίστηκαν σήμ</w:t>
      </w:r>
      <w:r>
        <w:rPr>
          <w:rFonts w:eastAsia="Times New Roman"/>
          <w:szCs w:val="24"/>
        </w:rPr>
        <w:t xml:space="preserve">ερα από την πολιτική επιχειρηματολογία. </w:t>
      </w:r>
    </w:p>
    <w:p w14:paraId="51EE52FF" w14:textId="77777777" w:rsidR="00C3097C" w:rsidRDefault="008D23CE">
      <w:pPr>
        <w:spacing w:line="600" w:lineRule="auto"/>
        <w:ind w:firstLine="720"/>
        <w:jc w:val="both"/>
        <w:rPr>
          <w:rFonts w:eastAsia="Times New Roman"/>
          <w:szCs w:val="24"/>
        </w:rPr>
      </w:pPr>
      <w:r>
        <w:rPr>
          <w:rFonts w:eastAsia="Times New Roman"/>
          <w:szCs w:val="24"/>
        </w:rPr>
        <w:t>Αυτό, όμως, που έχει σημασία -και κρατώ το πολιτικό συμπέρασμα- είναι το εξής: ότι ο κ. Παππάς απέτυχε για άλλη μια φορά να χειραγωγήσει τα μέσα μαζικής ενημέρωσης και να κατευθύνει ή να δεσμεύσει τον διαφημιστικό χ</w:t>
      </w:r>
      <w:r>
        <w:rPr>
          <w:rFonts w:eastAsia="Times New Roman"/>
          <w:szCs w:val="24"/>
        </w:rPr>
        <w:t xml:space="preserve">ρόνο και το διαφημιστικό χρήμα με όποιους αλγόριθμους και όποιες πλατφόρμες προετοίμαζε. Αυτό τελείωσε. </w:t>
      </w:r>
    </w:p>
    <w:p w14:paraId="51EE5300" w14:textId="77777777" w:rsidR="00C3097C" w:rsidRDefault="008D23CE">
      <w:pPr>
        <w:spacing w:line="600" w:lineRule="auto"/>
        <w:ind w:firstLine="720"/>
        <w:jc w:val="both"/>
        <w:rPr>
          <w:rFonts w:eastAsia="Times New Roman"/>
          <w:szCs w:val="24"/>
        </w:rPr>
      </w:pPr>
      <w:r>
        <w:rPr>
          <w:rFonts w:eastAsia="Times New Roman"/>
          <w:szCs w:val="24"/>
        </w:rPr>
        <w:t xml:space="preserve">Στο </w:t>
      </w:r>
      <w:r>
        <w:rPr>
          <w:rFonts w:eastAsia="Times New Roman"/>
          <w:szCs w:val="24"/>
        </w:rPr>
        <w:t>Κ</w:t>
      </w:r>
      <w:r>
        <w:rPr>
          <w:rFonts w:eastAsia="Times New Roman"/>
          <w:szCs w:val="24"/>
        </w:rPr>
        <w:t xml:space="preserve">εφάλαιο </w:t>
      </w:r>
      <w:r>
        <w:rPr>
          <w:rFonts w:eastAsia="Times New Roman"/>
          <w:szCs w:val="24"/>
        </w:rPr>
        <w:t xml:space="preserve">Β’ </w:t>
      </w:r>
      <w:r>
        <w:rPr>
          <w:rFonts w:eastAsia="Times New Roman"/>
          <w:szCs w:val="24"/>
        </w:rPr>
        <w:t>η θέση μας είναι ξεκάθαρη. Η Δημοκρατική Συμπαράταξη είναι από θέση αρχής υπέρ της διαφάνειας, της ανάπτυξης και της βιωσιμότητας των ε</w:t>
      </w:r>
      <w:r>
        <w:rPr>
          <w:rFonts w:eastAsia="Times New Roman"/>
          <w:szCs w:val="24"/>
        </w:rPr>
        <w:t>πιχειρήσεων του τύπου της περιφέρειας</w:t>
      </w:r>
      <w:r>
        <w:rPr>
          <w:rFonts w:eastAsia="Times New Roman"/>
          <w:szCs w:val="24"/>
        </w:rPr>
        <w:t>,</w:t>
      </w:r>
      <w:r>
        <w:rPr>
          <w:rFonts w:eastAsia="Times New Roman"/>
          <w:szCs w:val="24"/>
        </w:rPr>
        <w:t xml:space="preserve"> με συγκεκριμένα κριτήρια, όπως παραδείγματος χάρη οι οικονομικοί δείκτες, το απασχολούμενο προσωπικό, οι πωλήσεις φύλλων, η αναγνωσιμότητα, οι φορολογικές </w:t>
      </w:r>
      <w:r>
        <w:rPr>
          <w:rFonts w:eastAsia="Times New Roman"/>
          <w:szCs w:val="24"/>
        </w:rPr>
        <w:lastRenderedPageBreak/>
        <w:t>και ασφαλιστικές ενημερότητες. Αυτά θεωρούμε ότι είναι απαραίτ</w:t>
      </w:r>
      <w:r>
        <w:rPr>
          <w:rFonts w:eastAsia="Times New Roman"/>
          <w:szCs w:val="24"/>
        </w:rPr>
        <w:t>ητα στοιχεία για τη ρύθμιση του τοπίου του Τύπου σε περιφερειακό επίπεδο.</w:t>
      </w:r>
    </w:p>
    <w:p w14:paraId="51EE5301" w14:textId="77777777" w:rsidR="00C3097C" w:rsidRDefault="008D23CE">
      <w:pPr>
        <w:spacing w:line="600" w:lineRule="auto"/>
        <w:ind w:firstLine="720"/>
        <w:jc w:val="both"/>
        <w:rPr>
          <w:rFonts w:eastAsia="Times New Roman"/>
          <w:szCs w:val="24"/>
        </w:rPr>
      </w:pPr>
      <w:r>
        <w:rPr>
          <w:rFonts w:eastAsia="Times New Roman"/>
          <w:szCs w:val="24"/>
        </w:rPr>
        <w:t>Αυτά τα κριτήρια, όμως, έχουν νόημα</w:t>
      </w:r>
      <w:r>
        <w:rPr>
          <w:rFonts w:eastAsia="Times New Roman"/>
          <w:szCs w:val="24"/>
        </w:rPr>
        <w:t>,</w:t>
      </w:r>
      <w:r>
        <w:rPr>
          <w:rFonts w:eastAsia="Times New Roman"/>
          <w:szCs w:val="24"/>
        </w:rPr>
        <w:t xml:space="preserve"> για να υπάρξει ένας </w:t>
      </w:r>
      <w:proofErr w:type="spellStart"/>
      <w:r>
        <w:rPr>
          <w:rFonts w:eastAsia="Times New Roman"/>
          <w:szCs w:val="24"/>
        </w:rPr>
        <w:t>εξορθολογισμός</w:t>
      </w:r>
      <w:proofErr w:type="spellEnd"/>
      <w:r>
        <w:rPr>
          <w:rFonts w:eastAsia="Times New Roman"/>
          <w:szCs w:val="24"/>
        </w:rPr>
        <w:t xml:space="preserve"> της λειτουργίας του περιφερειακού Τύπου και να καταπολεμηθούν φαινόμενα πολιτικής διαφθοράς, όπως φαινόμενα πο</w:t>
      </w:r>
      <w:r>
        <w:rPr>
          <w:rFonts w:eastAsia="Times New Roman"/>
          <w:szCs w:val="24"/>
        </w:rPr>
        <w:t>λιτικής εκβίασης, αλλά και αδιαφάνειας στις οικονομικές συναλλαγές με το κράτος.</w:t>
      </w:r>
    </w:p>
    <w:p w14:paraId="51EE5302" w14:textId="77777777" w:rsidR="00C3097C" w:rsidRDefault="008D23CE">
      <w:pPr>
        <w:spacing w:line="600" w:lineRule="auto"/>
        <w:ind w:firstLine="720"/>
        <w:jc w:val="both"/>
        <w:rPr>
          <w:rFonts w:eastAsia="Times New Roman"/>
          <w:szCs w:val="24"/>
        </w:rPr>
      </w:pPr>
      <w:r>
        <w:rPr>
          <w:rFonts w:eastAsia="Times New Roman"/>
          <w:szCs w:val="24"/>
        </w:rPr>
        <w:t>Τι από όλα αυτά κάνατε εσείς με το υπό συζήτηση σχέδιο νόμου; Σχεδόν τίποτα. Το σχετικό κεφάλαιο του νόμου δεν αποτέλεσε ποτέ στοιχείο διαβούλευσης. Σας το είπαν όλοι οι εκπρό</w:t>
      </w:r>
      <w:r>
        <w:rPr>
          <w:rFonts w:eastAsia="Times New Roman"/>
          <w:szCs w:val="24"/>
        </w:rPr>
        <w:t>σωποι των ενώσεων των περιφερειακών μέσων. Δεν συνιστά ένα ολοκληρωμένο νομοθετικό πλαίσιο για τον περιφερειακό και τοπικό Τύπο. Περιλαμβάνει αποσπασματικές ρυθμίσεις για επιμέρους ζητήματα, όπως είναι οι κρατικές διαφημίσεις και τέλος</w:t>
      </w:r>
      <w:r>
        <w:rPr>
          <w:rFonts w:eastAsia="Times New Roman"/>
          <w:szCs w:val="24"/>
        </w:rPr>
        <w:t>,</w:t>
      </w:r>
      <w:r>
        <w:rPr>
          <w:rFonts w:eastAsia="Times New Roman"/>
          <w:szCs w:val="24"/>
        </w:rPr>
        <w:t xml:space="preserve"> αρκείται σε μικρές </w:t>
      </w:r>
      <w:r>
        <w:rPr>
          <w:rFonts w:eastAsia="Times New Roman"/>
          <w:szCs w:val="24"/>
        </w:rPr>
        <w:t xml:space="preserve">διευθετήσεις και εξυπηρετήσεις πελατειακού τύπου. </w:t>
      </w:r>
    </w:p>
    <w:p w14:paraId="51EE5303" w14:textId="77777777" w:rsidR="00C3097C" w:rsidRDefault="008D23CE">
      <w:pPr>
        <w:spacing w:line="600" w:lineRule="auto"/>
        <w:ind w:firstLine="720"/>
        <w:jc w:val="both"/>
        <w:rPr>
          <w:rFonts w:eastAsia="Times New Roman"/>
          <w:szCs w:val="24"/>
        </w:rPr>
      </w:pPr>
      <w:r>
        <w:rPr>
          <w:rFonts w:eastAsia="Times New Roman"/>
          <w:szCs w:val="24"/>
        </w:rPr>
        <w:t>Τι κάνει στην πραγματικότητα; Εγκαθιδρύει βεβαίως</w:t>
      </w:r>
      <w:r>
        <w:rPr>
          <w:rFonts w:eastAsia="Times New Roman"/>
          <w:szCs w:val="24"/>
        </w:rPr>
        <w:t>,</w:t>
      </w:r>
      <w:r>
        <w:rPr>
          <w:rFonts w:eastAsia="Times New Roman"/>
          <w:szCs w:val="24"/>
        </w:rPr>
        <w:t xml:space="preserve"> ένα μητρώο</w:t>
      </w:r>
      <w:r>
        <w:rPr>
          <w:rFonts w:eastAsia="Times New Roman"/>
          <w:szCs w:val="24"/>
        </w:rPr>
        <w:t>,</w:t>
      </w:r>
      <w:r>
        <w:rPr>
          <w:rFonts w:eastAsia="Times New Roman"/>
          <w:szCs w:val="24"/>
        </w:rPr>
        <w:t xml:space="preserve"> το οποίο</w:t>
      </w:r>
      <w:r>
        <w:rPr>
          <w:rFonts w:eastAsia="Times New Roman"/>
          <w:szCs w:val="24"/>
        </w:rPr>
        <w:t>,</w:t>
      </w:r>
      <w:r>
        <w:rPr>
          <w:rFonts w:eastAsia="Times New Roman"/>
          <w:szCs w:val="24"/>
        </w:rPr>
        <w:t xml:space="preserve"> υπό άλλες προϋποθέσεις</w:t>
      </w:r>
      <w:r>
        <w:rPr>
          <w:rFonts w:eastAsia="Times New Roman"/>
          <w:szCs w:val="24"/>
        </w:rPr>
        <w:t>,</w:t>
      </w:r>
      <w:r>
        <w:rPr>
          <w:rFonts w:eastAsia="Times New Roman"/>
          <w:szCs w:val="24"/>
        </w:rPr>
        <w:t xml:space="preserve"> θα ήταν μια σωστή πολιτική ρύθμιση του χώρου, το οποίο όμως από τη μια πλευρά </w:t>
      </w:r>
      <w:r>
        <w:rPr>
          <w:rFonts w:eastAsia="Times New Roman"/>
          <w:szCs w:val="24"/>
        </w:rPr>
        <w:lastRenderedPageBreak/>
        <w:t>θέτει ελαστικούς κανόνες και από την άλλη</w:t>
      </w:r>
      <w:r>
        <w:rPr>
          <w:rFonts w:eastAsia="Times New Roman"/>
          <w:szCs w:val="24"/>
        </w:rPr>
        <w:t>,</w:t>
      </w:r>
      <w:r>
        <w:rPr>
          <w:rFonts w:eastAsia="Times New Roman"/>
          <w:szCs w:val="24"/>
        </w:rPr>
        <w:t xml:space="preserve"> κλείνει πονηρά το μάτι σε υποψήφιους πελάτες. Και αυτό δεν θα πρέπει να το αφήσετε να γίνει, κυρίες και κύριοι συνάδελφοι. </w:t>
      </w:r>
    </w:p>
    <w:p w14:paraId="51EE5304" w14:textId="77777777" w:rsidR="00C3097C" w:rsidRDefault="008D23CE">
      <w:pPr>
        <w:spacing w:line="600" w:lineRule="auto"/>
        <w:ind w:firstLine="720"/>
        <w:jc w:val="both"/>
        <w:rPr>
          <w:rFonts w:eastAsia="Times New Roman"/>
          <w:szCs w:val="24"/>
        </w:rPr>
      </w:pPr>
      <w:r>
        <w:rPr>
          <w:rFonts w:eastAsia="Times New Roman"/>
          <w:szCs w:val="24"/>
        </w:rPr>
        <w:t>Δείτε τη ρ</w:t>
      </w:r>
      <w:r>
        <w:rPr>
          <w:rFonts w:eastAsia="Times New Roman"/>
          <w:szCs w:val="24"/>
        </w:rPr>
        <w:t>ύθμιση του άρθρου 14, σύμφωνα με την οποία</w:t>
      </w:r>
      <w:r>
        <w:rPr>
          <w:rFonts w:eastAsia="Times New Roman"/>
          <w:szCs w:val="24"/>
        </w:rPr>
        <w:t>,</w:t>
      </w:r>
      <w:r>
        <w:rPr>
          <w:rFonts w:eastAsia="Times New Roman"/>
          <w:szCs w:val="24"/>
        </w:rPr>
        <w:t xml:space="preserve"> για να εγγραφούν οι περιφερειακές και τοπικές εφημερίδες στο μητρώο, απαιτείται να εκδίδονται ανελλιπώς οι ημερήσιες επί έξι μήνες και οι εβδομαδιαίες επί ένα έτος και να έχουν πωλήσεις από διακόσια έως τρακόσια </w:t>
      </w:r>
      <w:r>
        <w:rPr>
          <w:rFonts w:eastAsia="Times New Roman"/>
          <w:szCs w:val="24"/>
        </w:rPr>
        <w:t xml:space="preserve">πενήντα φύλλα, ανάλογα με την κατηγορία. </w:t>
      </w:r>
    </w:p>
    <w:p w14:paraId="51EE5305" w14:textId="77777777" w:rsidR="00C3097C" w:rsidRDefault="008D23CE">
      <w:pPr>
        <w:spacing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Άλλαξε αυτό!</w:t>
      </w:r>
    </w:p>
    <w:p w14:paraId="51EE5306" w14:textId="77777777" w:rsidR="00C3097C" w:rsidRDefault="008D23CE">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Ανάλογα με την κατηγορία. Άλλαξε με τη νομοτεχνική. </w:t>
      </w:r>
    </w:p>
    <w:p w14:paraId="51EE5307" w14:textId="77777777" w:rsidR="00C3097C" w:rsidRDefault="008D23CE">
      <w:pPr>
        <w:spacing w:line="600" w:lineRule="auto"/>
        <w:ind w:firstLine="720"/>
        <w:jc w:val="both"/>
        <w:rPr>
          <w:rFonts w:eastAsia="Times New Roman"/>
          <w:szCs w:val="24"/>
        </w:rPr>
      </w:pPr>
      <w:r>
        <w:rPr>
          <w:rFonts w:eastAsia="Times New Roman"/>
          <w:szCs w:val="24"/>
        </w:rPr>
        <w:t>Τι κάνετε με αυτήν τη ρύθμιση; Κλείνετε το μάτι σε πονηρούς τοπικούς παράγοντες</w:t>
      </w:r>
      <w:r>
        <w:rPr>
          <w:rFonts w:eastAsia="Times New Roman"/>
          <w:szCs w:val="24"/>
        </w:rPr>
        <w:t>,</w:t>
      </w:r>
      <w:r>
        <w:rPr>
          <w:rFonts w:eastAsia="Times New Roman"/>
          <w:szCs w:val="24"/>
        </w:rPr>
        <w:t xml:space="preserve"> οι οποίοι θα εκδώσουν ένα φύλλο μετά τη ψήφιση του νόμου</w:t>
      </w:r>
      <w:r>
        <w:rPr>
          <w:rFonts w:eastAsia="Times New Roman"/>
          <w:szCs w:val="24"/>
        </w:rPr>
        <w:t>,</w:t>
      </w:r>
      <w:r>
        <w:rPr>
          <w:rFonts w:eastAsia="Times New Roman"/>
          <w:szCs w:val="24"/>
        </w:rPr>
        <w:t xml:space="preserve"> το οποίο θα λειτουργεί για έξι μήνες, θα ζητούν από τους τοπικούς παράγοντες, δημάρχους και λοιπούς, κρατική διαφήμιση -και ξέρετε ότι δεν είναι κρατική διαφήμιση, αλλά είναι διακηρύξεις- και τελικ</w:t>
      </w:r>
      <w:r>
        <w:rPr>
          <w:rFonts w:eastAsia="Times New Roman"/>
          <w:szCs w:val="24"/>
        </w:rPr>
        <w:t>ά μετά</w:t>
      </w:r>
      <w:r>
        <w:rPr>
          <w:rFonts w:eastAsia="Times New Roman"/>
          <w:szCs w:val="24"/>
        </w:rPr>
        <w:t>,</w:t>
      </w:r>
      <w:r>
        <w:rPr>
          <w:rFonts w:eastAsia="Times New Roman"/>
          <w:szCs w:val="24"/>
        </w:rPr>
        <w:t xml:space="preserve"> όλοι αυτοί θα είναι σε ένα μητρώο</w:t>
      </w:r>
      <w:r>
        <w:rPr>
          <w:rFonts w:eastAsia="Times New Roman"/>
          <w:szCs w:val="24"/>
        </w:rPr>
        <w:t>,</w:t>
      </w:r>
      <w:r>
        <w:rPr>
          <w:rFonts w:eastAsia="Times New Roman"/>
          <w:szCs w:val="24"/>
        </w:rPr>
        <w:t xml:space="preserve"> το οποίο θα είναι ανοιχτό για όλους</w:t>
      </w:r>
      <w:r>
        <w:rPr>
          <w:rFonts w:eastAsia="Times New Roman"/>
          <w:szCs w:val="24"/>
        </w:rPr>
        <w:t>,</w:t>
      </w:r>
      <w:r>
        <w:rPr>
          <w:rFonts w:eastAsia="Times New Roman"/>
          <w:szCs w:val="24"/>
        </w:rPr>
        <w:t xml:space="preserve"> χωρίς να </w:t>
      </w:r>
      <w:r>
        <w:rPr>
          <w:rFonts w:eastAsia="Times New Roman"/>
          <w:szCs w:val="24"/>
        </w:rPr>
        <w:lastRenderedPageBreak/>
        <w:t>υπάρχουν αυστηρές προϋποθέσεις. Είναι βασικό να μην γίνει αυτό. Θα πρέπει να καταπολεμηθεί η πολιτική εκβίαση και η πολιτική διαφθορά. Και υπάρχουν τρόποι. Τους ξέρετε</w:t>
      </w:r>
      <w:r>
        <w:rPr>
          <w:rFonts w:eastAsia="Times New Roman"/>
          <w:szCs w:val="24"/>
        </w:rPr>
        <w:t xml:space="preserve"> πάρα πολύ καλά. Θα πρέπει να λειτουργεί το φύλλο</w:t>
      </w:r>
      <w:r>
        <w:rPr>
          <w:rFonts w:eastAsia="Times New Roman"/>
          <w:szCs w:val="24"/>
        </w:rPr>
        <w:t>,</w:t>
      </w:r>
      <w:r>
        <w:rPr>
          <w:rFonts w:eastAsia="Times New Roman"/>
          <w:szCs w:val="24"/>
        </w:rPr>
        <w:t xml:space="preserve"> πριν την έκδοση του νόμου και όχι έξι μήνες μετά.</w:t>
      </w:r>
    </w:p>
    <w:p w14:paraId="51EE5308" w14:textId="77777777" w:rsidR="00C3097C" w:rsidRDefault="008D23CE">
      <w:pPr>
        <w:spacing w:line="600" w:lineRule="auto"/>
        <w:ind w:firstLine="720"/>
        <w:jc w:val="both"/>
        <w:rPr>
          <w:rFonts w:eastAsia="Times New Roman"/>
          <w:szCs w:val="24"/>
        </w:rPr>
      </w:pPr>
      <w:r>
        <w:rPr>
          <w:rFonts w:eastAsia="Times New Roman"/>
          <w:szCs w:val="24"/>
        </w:rPr>
        <w:t>Γιατί ξέρετε ότι αυτό είναι ένα παράθυρο και μια πόρτα ανοιχτή για όσους θέλουν να παρέμβουν με αυτόν τον τρόπο σε τοπικό επίπεδο και να εκβιάζουν είτε πολ</w:t>
      </w:r>
      <w:r>
        <w:rPr>
          <w:rFonts w:eastAsia="Times New Roman"/>
          <w:szCs w:val="24"/>
        </w:rPr>
        <w:t xml:space="preserve">ιτευτές είτε δημάρχους είτε πάμε σε εκλογές τοπικές, περιφερειακές και βουλευτικές σε λίγους μήνες. </w:t>
      </w:r>
    </w:p>
    <w:p w14:paraId="51EE5309" w14:textId="77777777" w:rsidR="00C3097C" w:rsidRDefault="008D23CE">
      <w:pPr>
        <w:spacing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Τώρα δεν γίνεται αυτό που λέτε;</w:t>
      </w:r>
    </w:p>
    <w:p w14:paraId="51EE530A" w14:textId="77777777" w:rsidR="00C3097C" w:rsidRDefault="008D23CE">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Μα, δεν θέλετε να το αποτρέψετε; Εγώ σας λέω να το αποτρέψετε. </w:t>
      </w:r>
    </w:p>
    <w:p w14:paraId="51EE530B" w14:textId="77777777" w:rsidR="00C3097C" w:rsidRDefault="008D23CE">
      <w:pPr>
        <w:spacing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Είστε </w:t>
      </w:r>
      <w:r>
        <w:rPr>
          <w:rFonts w:eastAsia="Times New Roman"/>
          <w:szCs w:val="24"/>
        </w:rPr>
        <w:t>ικανοποιημένοι με αυτό το καθεστώς;</w:t>
      </w:r>
    </w:p>
    <w:p w14:paraId="51EE530C" w14:textId="77777777" w:rsidR="00C3097C" w:rsidRDefault="008D23CE">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Σας λέω να το αποτρέψετε. Σας λέω να το αλλάξετε και να το αποτρέψετε. </w:t>
      </w:r>
    </w:p>
    <w:p w14:paraId="51EE530D" w14:textId="77777777" w:rsidR="00C3097C" w:rsidRDefault="008D23CE">
      <w:pPr>
        <w:spacing w:line="600" w:lineRule="auto"/>
        <w:ind w:firstLine="720"/>
        <w:jc w:val="both"/>
        <w:rPr>
          <w:rFonts w:eastAsia="Times New Roman"/>
          <w:szCs w:val="24"/>
        </w:rPr>
      </w:pPr>
      <w:r>
        <w:rPr>
          <w:rFonts w:eastAsia="Times New Roman"/>
          <w:szCs w:val="24"/>
        </w:rPr>
        <w:lastRenderedPageBreak/>
        <w:t>Αυτό δεν είναι εξυγίανση του χώρου. Μπορούμε, όμως, να κάνουμε την εξυγίανση του χώρου τώρα</w:t>
      </w:r>
      <w:r>
        <w:rPr>
          <w:rFonts w:eastAsia="Times New Roman"/>
          <w:szCs w:val="24"/>
        </w:rPr>
        <w:t>,</w:t>
      </w:r>
      <w:r>
        <w:rPr>
          <w:rFonts w:eastAsia="Times New Roman"/>
          <w:szCs w:val="24"/>
        </w:rPr>
        <w:t xml:space="preserve"> με αυστηρές προϋποθέσεις, οι οπο</w:t>
      </w:r>
      <w:r>
        <w:rPr>
          <w:rFonts w:eastAsia="Times New Roman"/>
          <w:szCs w:val="24"/>
        </w:rPr>
        <w:t>ίες όπως σας λέω</w:t>
      </w:r>
      <w:r>
        <w:rPr>
          <w:rFonts w:eastAsia="Times New Roman"/>
          <w:szCs w:val="24"/>
        </w:rPr>
        <w:t>,</w:t>
      </w:r>
      <w:r>
        <w:rPr>
          <w:rFonts w:eastAsia="Times New Roman"/>
          <w:szCs w:val="24"/>
        </w:rPr>
        <w:t xml:space="preserve"> θα έχουν ως αντικείμενο βασικά χαρακτηριστικά, που θα είναι για παράδειγμα η βιωσιμότητα, η διάρκεια κυκλοφορίας, ο αριθμός των φύλλων, όλα αυτά τα οποία έχουμε τη δυνατότητα να τα ρυθμίσουμε, έτσι ώστε να διαχωριστούν και οι βιώσιμες εφη</w:t>
      </w:r>
      <w:r>
        <w:rPr>
          <w:rFonts w:eastAsia="Times New Roman"/>
          <w:szCs w:val="24"/>
        </w:rPr>
        <w:t xml:space="preserve">μερίδες από τις μη εφημερίδες, από τα </w:t>
      </w:r>
      <w:r>
        <w:rPr>
          <w:rFonts w:eastAsia="Times New Roman"/>
          <w:szCs w:val="24"/>
        </w:rPr>
        <w:t xml:space="preserve">απλά </w:t>
      </w:r>
      <w:r>
        <w:rPr>
          <w:rFonts w:eastAsia="Times New Roman"/>
          <w:szCs w:val="24"/>
        </w:rPr>
        <w:t xml:space="preserve">φύλλα, αλλά και όλοι αυτοί που θέλουν να παίξουν παιχνίδι εις βάρος του πολιτικού συστήματος. </w:t>
      </w:r>
    </w:p>
    <w:p w14:paraId="51EE530E" w14:textId="77777777" w:rsidR="00C3097C" w:rsidRDefault="008D23CE">
      <w:pPr>
        <w:spacing w:line="600" w:lineRule="auto"/>
        <w:ind w:firstLine="720"/>
        <w:jc w:val="both"/>
        <w:rPr>
          <w:rFonts w:eastAsia="Times New Roman"/>
          <w:szCs w:val="24"/>
        </w:rPr>
      </w:pPr>
      <w:r>
        <w:rPr>
          <w:rFonts w:eastAsia="Times New Roman"/>
          <w:szCs w:val="24"/>
        </w:rPr>
        <w:t>Άρα, χρειάζονται -και αυτό προτείνουμε- αυστηρές προϋποθέσεις πιστοποίησης και εγγραφής</w:t>
      </w:r>
      <w:r>
        <w:rPr>
          <w:rFonts w:eastAsia="Times New Roman"/>
          <w:szCs w:val="24"/>
        </w:rPr>
        <w:t>,</w:t>
      </w:r>
      <w:r>
        <w:rPr>
          <w:rFonts w:eastAsia="Times New Roman"/>
          <w:szCs w:val="24"/>
        </w:rPr>
        <w:t xml:space="preserve"> που θα εξαρτώνται από τη διάρ</w:t>
      </w:r>
      <w:r>
        <w:rPr>
          <w:rFonts w:eastAsia="Times New Roman"/>
          <w:szCs w:val="24"/>
        </w:rPr>
        <w:t xml:space="preserve">κεια, την οικονομική επάρκεια και τη βιωσιμότητα της εφημερίδας. </w:t>
      </w:r>
    </w:p>
    <w:p w14:paraId="51EE530F" w14:textId="77777777" w:rsidR="00C3097C" w:rsidRDefault="008D23CE">
      <w:pPr>
        <w:spacing w:line="600" w:lineRule="auto"/>
        <w:ind w:firstLine="720"/>
        <w:jc w:val="both"/>
        <w:rPr>
          <w:rFonts w:eastAsia="Times New Roman"/>
          <w:szCs w:val="24"/>
        </w:rPr>
      </w:pPr>
      <w:r>
        <w:rPr>
          <w:rFonts w:eastAsia="Times New Roman"/>
          <w:szCs w:val="24"/>
        </w:rPr>
        <w:t xml:space="preserve">Για το </w:t>
      </w:r>
      <w:r>
        <w:rPr>
          <w:rFonts w:eastAsia="Times New Roman"/>
          <w:szCs w:val="24"/>
        </w:rPr>
        <w:t>Κ</w:t>
      </w:r>
      <w:r>
        <w:rPr>
          <w:rFonts w:eastAsia="Times New Roman"/>
          <w:szCs w:val="24"/>
        </w:rPr>
        <w:t xml:space="preserve">εφάλαιο </w:t>
      </w:r>
      <w:r>
        <w:rPr>
          <w:rFonts w:eastAsia="Times New Roman"/>
          <w:szCs w:val="24"/>
        </w:rPr>
        <w:t xml:space="preserve">Β’ </w:t>
      </w:r>
      <w:r>
        <w:rPr>
          <w:rFonts w:eastAsia="Times New Roman"/>
          <w:szCs w:val="24"/>
        </w:rPr>
        <w:t>έχουμε τέσσερις παρατηρήσεις. Σχετικά με τον αριθμό των απασχολούμενων δημοσιογράφων</w:t>
      </w:r>
      <w:r>
        <w:rPr>
          <w:rFonts w:eastAsia="Times New Roman"/>
          <w:szCs w:val="24"/>
        </w:rPr>
        <w:t>,</w:t>
      </w:r>
      <w:r>
        <w:rPr>
          <w:rFonts w:eastAsia="Times New Roman"/>
          <w:szCs w:val="24"/>
        </w:rPr>
        <w:t xml:space="preserve"> που προβλέπει το υπό συζήτηση σχέδιο νόμου, πρέπει να υπάρξει κατηγοριοποίηση, έτσι ώ</w:t>
      </w:r>
      <w:r>
        <w:rPr>
          <w:rFonts w:eastAsia="Times New Roman"/>
          <w:szCs w:val="24"/>
        </w:rPr>
        <w:t>στε σε πόλεις από πενήντα χιλιάδ</w:t>
      </w:r>
      <w:r>
        <w:rPr>
          <w:rFonts w:eastAsia="Times New Roman"/>
          <w:szCs w:val="24"/>
        </w:rPr>
        <w:t>ων κατοίκων</w:t>
      </w:r>
      <w:r>
        <w:rPr>
          <w:rFonts w:eastAsia="Times New Roman"/>
          <w:szCs w:val="24"/>
        </w:rPr>
        <w:t xml:space="preserve"> και πάνω</w:t>
      </w:r>
      <w:r>
        <w:rPr>
          <w:rFonts w:eastAsia="Times New Roman"/>
          <w:szCs w:val="24"/>
        </w:rPr>
        <w:t>,</w:t>
      </w:r>
      <w:r>
        <w:rPr>
          <w:rFonts w:eastAsia="Times New Roman"/>
          <w:szCs w:val="24"/>
        </w:rPr>
        <w:t xml:space="preserve"> να απαιτούνται περισσότεροι δημοσιογράφοι από αυτούς που λέτε</w:t>
      </w:r>
      <w:r>
        <w:rPr>
          <w:rFonts w:eastAsia="Times New Roman"/>
          <w:szCs w:val="24"/>
        </w:rPr>
        <w:t xml:space="preserve"> -</w:t>
      </w:r>
      <w:r>
        <w:rPr>
          <w:rFonts w:eastAsia="Times New Roman"/>
          <w:szCs w:val="24"/>
        </w:rPr>
        <w:t>πάνω από εκατό χιλιάδ</w:t>
      </w:r>
      <w:r>
        <w:rPr>
          <w:rFonts w:eastAsia="Times New Roman"/>
          <w:szCs w:val="24"/>
        </w:rPr>
        <w:t>ων-</w:t>
      </w:r>
      <w:r>
        <w:rPr>
          <w:rFonts w:eastAsia="Times New Roman"/>
          <w:szCs w:val="24"/>
        </w:rPr>
        <w:t xml:space="preserve"> έτσι ώστε να είναι πραγματικές εφημερίδες. </w:t>
      </w:r>
    </w:p>
    <w:p w14:paraId="51EE5310" w14:textId="77777777" w:rsidR="00C3097C" w:rsidRDefault="008D23CE">
      <w:pPr>
        <w:spacing w:line="600" w:lineRule="auto"/>
        <w:ind w:firstLine="720"/>
        <w:jc w:val="both"/>
        <w:rPr>
          <w:rFonts w:eastAsia="Times New Roman"/>
          <w:szCs w:val="24"/>
        </w:rPr>
      </w:pPr>
      <w:r>
        <w:rPr>
          <w:rFonts w:eastAsia="Times New Roman"/>
          <w:szCs w:val="24"/>
        </w:rPr>
        <w:lastRenderedPageBreak/>
        <w:t xml:space="preserve">(Στο σημείο αυτό κτυπάει το κουδούνι λήξεως του χρόνου ομιλίας του </w:t>
      </w:r>
      <w:r>
        <w:rPr>
          <w:rFonts w:eastAsia="Times New Roman"/>
          <w:szCs w:val="24"/>
        </w:rPr>
        <w:t>κυρίου Βουλευτή)</w:t>
      </w:r>
    </w:p>
    <w:p w14:paraId="51EE5311" w14:textId="77777777" w:rsidR="00C3097C" w:rsidRDefault="008D23CE">
      <w:pPr>
        <w:spacing w:line="600" w:lineRule="auto"/>
        <w:ind w:firstLine="720"/>
        <w:jc w:val="both"/>
        <w:rPr>
          <w:rFonts w:eastAsia="Times New Roman"/>
          <w:szCs w:val="24"/>
        </w:rPr>
      </w:pPr>
      <w:r>
        <w:rPr>
          <w:rFonts w:eastAsia="Times New Roman"/>
          <w:szCs w:val="24"/>
        </w:rPr>
        <w:t xml:space="preserve">Την ανοχή σας, κύριε Πρόεδρε. Δεν θα μακρηγορήσω. </w:t>
      </w:r>
    </w:p>
    <w:p w14:paraId="51EE5312" w14:textId="77777777" w:rsidR="00C3097C" w:rsidRDefault="008D23CE">
      <w:pPr>
        <w:spacing w:line="600" w:lineRule="auto"/>
        <w:ind w:firstLine="720"/>
        <w:jc w:val="both"/>
        <w:rPr>
          <w:rFonts w:eastAsia="Times New Roman"/>
          <w:szCs w:val="24"/>
        </w:rPr>
      </w:pPr>
      <w:r>
        <w:rPr>
          <w:rFonts w:eastAsia="Times New Roman"/>
          <w:szCs w:val="24"/>
        </w:rPr>
        <w:t>Δεύτερον, θα πρέπει να υπάρξει πρόβλεψη για κατώτατο όριο απασχολούμενου προσωπικού</w:t>
      </w:r>
      <w:r>
        <w:rPr>
          <w:rFonts w:eastAsia="Times New Roman"/>
          <w:szCs w:val="24"/>
        </w:rPr>
        <w:t>,</w:t>
      </w:r>
      <w:r>
        <w:rPr>
          <w:rFonts w:eastAsia="Times New Roman"/>
          <w:szCs w:val="24"/>
        </w:rPr>
        <w:t xml:space="preserve"> πλην δημοσιογράφων. Γιατί μια εφημερίδα δεν εκδίδεται μόνο με δημοσιογράφους. Θέλει και τεχνικό προσωπι</w:t>
      </w:r>
      <w:r>
        <w:rPr>
          <w:rFonts w:eastAsia="Times New Roman"/>
          <w:szCs w:val="24"/>
        </w:rPr>
        <w:t xml:space="preserve">κό. Αυτό θα πρέπει να το προβλέψουμε για όλες τις εφημερίδες. </w:t>
      </w:r>
    </w:p>
    <w:p w14:paraId="51EE5313" w14:textId="77777777" w:rsidR="00C3097C" w:rsidRDefault="008D23CE">
      <w:pPr>
        <w:spacing w:line="600" w:lineRule="auto"/>
        <w:ind w:firstLine="720"/>
        <w:jc w:val="both"/>
        <w:rPr>
          <w:rFonts w:eastAsia="Times New Roman"/>
          <w:szCs w:val="24"/>
        </w:rPr>
      </w:pPr>
      <w:r>
        <w:rPr>
          <w:rFonts w:eastAsia="Times New Roman"/>
          <w:szCs w:val="24"/>
        </w:rPr>
        <w:t>Το σύνολο του προσωπικού θα πρέπει να είναι ασφαλισμένο στον ΕΦΚΑ, ώστε να αποφεύγονται οι περιπτώσεις κυκλοφορίας εφημερίδων</w:t>
      </w:r>
      <w:r>
        <w:rPr>
          <w:rFonts w:eastAsia="Times New Roman"/>
          <w:szCs w:val="24"/>
        </w:rPr>
        <w:t>,</w:t>
      </w:r>
      <w:r>
        <w:rPr>
          <w:rFonts w:eastAsia="Times New Roman"/>
          <w:szCs w:val="24"/>
        </w:rPr>
        <w:t xml:space="preserve"> χωρίς εμφανείς δημοσιογράφους, χωρίς προσωπικό. Στους λόγους αποκλ</w:t>
      </w:r>
      <w:r>
        <w:rPr>
          <w:rFonts w:eastAsia="Times New Roman"/>
          <w:szCs w:val="24"/>
        </w:rPr>
        <w:t>εισμού ενός εκδότη διευθυντή</w:t>
      </w:r>
      <w:r>
        <w:rPr>
          <w:rFonts w:eastAsia="Times New Roman"/>
          <w:szCs w:val="24"/>
        </w:rPr>
        <w:t>,</w:t>
      </w:r>
      <w:r>
        <w:rPr>
          <w:rFonts w:eastAsia="Times New Roman"/>
          <w:szCs w:val="24"/>
        </w:rPr>
        <w:t xml:space="preserve"> λόγω αμετάκλητης δικαστικής απόφασης</w:t>
      </w:r>
      <w:r>
        <w:rPr>
          <w:rFonts w:eastAsia="Times New Roman"/>
          <w:szCs w:val="24"/>
        </w:rPr>
        <w:t>,</w:t>
      </w:r>
      <w:r>
        <w:rPr>
          <w:rFonts w:eastAsia="Times New Roman"/>
          <w:szCs w:val="24"/>
        </w:rPr>
        <w:t xml:space="preserve"> θα πρέπει να ξαναδούμε το ζήτημα ενδεχομένως και της έκδοσης συναλλαγματικών ή μη πληρωμής συναλλαγματικών από τα προβλεπόμενα αδικήματα. </w:t>
      </w:r>
    </w:p>
    <w:p w14:paraId="51EE5314" w14:textId="77777777" w:rsidR="00C3097C" w:rsidRDefault="008D23CE">
      <w:pPr>
        <w:spacing w:line="600" w:lineRule="auto"/>
        <w:ind w:firstLine="720"/>
        <w:jc w:val="both"/>
        <w:rPr>
          <w:rFonts w:eastAsia="Times New Roman" w:cs="Times New Roman"/>
          <w:b/>
          <w:szCs w:val="24"/>
        </w:rPr>
      </w:pPr>
      <w:r>
        <w:rPr>
          <w:rFonts w:eastAsia="Times New Roman"/>
          <w:szCs w:val="24"/>
        </w:rPr>
        <w:t xml:space="preserve">Στο </w:t>
      </w:r>
      <w:r>
        <w:rPr>
          <w:rFonts w:eastAsia="Times New Roman"/>
          <w:szCs w:val="24"/>
        </w:rPr>
        <w:t>Κ</w:t>
      </w:r>
      <w:r>
        <w:rPr>
          <w:rFonts w:eastAsia="Times New Roman"/>
          <w:szCs w:val="24"/>
        </w:rPr>
        <w:t xml:space="preserve">εφάλαιο Γ΄ συμφωνούμε από θέση αρχής με την </w:t>
      </w:r>
      <w:r>
        <w:rPr>
          <w:rFonts w:eastAsia="Times New Roman"/>
          <w:szCs w:val="24"/>
        </w:rPr>
        <w:t xml:space="preserve">ειδική σήμανση γραμμωτού κώδικα στις έντυπες εκδόσεις. Και σας επισημαίνουμε το εξής: δεν αναφέρεστε στις προδιαγραφές και </w:t>
      </w:r>
      <w:r>
        <w:rPr>
          <w:rFonts w:eastAsia="Times New Roman"/>
          <w:szCs w:val="24"/>
        </w:rPr>
        <w:lastRenderedPageBreak/>
        <w:t>στον τρόπο εφαρμογής της ρύθμισης. Δεν ξέρουμε πώς θα εφαρμοστεί η συγκεκριμένη ρύθμιση. Δεν ξέρει κανένας. Θα το βγάλουμε αργότερα τ</w:t>
      </w:r>
      <w:r>
        <w:rPr>
          <w:rFonts w:eastAsia="Times New Roman"/>
          <w:szCs w:val="24"/>
        </w:rPr>
        <w:t xml:space="preserve">ο σύστημα του </w:t>
      </w:r>
      <w:r>
        <w:rPr>
          <w:rFonts w:eastAsia="Times New Roman"/>
          <w:szCs w:val="24"/>
          <w:lang w:val="en-US"/>
        </w:rPr>
        <w:t>barcode</w:t>
      </w:r>
      <w:r>
        <w:rPr>
          <w:rFonts w:eastAsia="Times New Roman"/>
          <w:szCs w:val="24"/>
        </w:rPr>
        <w:t xml:space="preserve">. </w:t>
      </w:r>
    </w:p>
    <w:p w14:paraId="51EE5315" w14:textId="77777777" w:rsidR="00C3097C" w:rsidRDefault="008D23CE">
      <w:pPr>
        <w:spacing w:line="600" w:lineRule="auto"/>
        <w:ind w:firstLine="720"/>
        <w:jc w:val="both"/>
        <w:rPr>
          <w:rFonts w:eastAsia="Times New Roman"/>
          <w:szCs w:val="24"/>
        </w:rPr>
      </w:pPr>
      <w:r>
        <w:rPr>
          <w:rFonts w:eastAsia="Times New Roman"/>
          <w:szCs w:val="24"/>
        </w:rPr>
        <w:t>Επομένως, σε αυτό θα πρέπει να προβλέψουμε και ειδική ρύθμιση για τις συνδρομητικές εφημερίδες ή γι</w:t>
      </w:r>
      <w:r>
        <w:rPr>
          <w:rFonts w:eastAsia="Times New Roman"/>
          <w:szCs w:val="24"/>
        </w:rPr>
        <w:t>’</w:t>
      </w:r>
      <w:r>
        <w:rPr>
          <w:rFonts w:eastAsia="Times New Roman"/>
          <w:szCs w:val="24"/>
        </w:rPr>
        <w:t xml:space="preserve"> αυτές που έχουν το μεγαλύτερο ποσοστό τους σε συνδρομές. </w:t>
      </w:r>
    </w:p>
    <w:p w14:paraId="51EE5316" w14:textId="77777777" w:rsidR="00C3097C" w:rsidRDefault="008D23CE">
      <w:pPr>
        <w:spacing w:line="600" w:lineRule="auto"/>
        <w:ind w:firstLine="720"/>
        <w:jc w:val="both"/>
        <w:rPr>
          <w:rFonts w:eastAsia="Times New Roman"/>
          <w:szCs w:val="24"/>
        </w:rPr>
      </w:pPr>
      <w:r>
        <w:rPr>
          <w:rFonts w:eastAsia="Times New Roman"/>
          <w:szCs w:val="24"/>
        </w:rPr>
        <w:t xml:space="preserve">Κυρίες και κύριοι συνάδελφοι, ολοκληρώνω με το </w:t>
      </w:r>
      <w:r>
        <w:rPr>
          <w:rFonts w:eastAsia="Times New Roman"/>
          <w:szCs w:val="24"/>
        </w:rPr>
        <w:t>Κ</w:t>
      </w:r>
      <w:r>
        <w:rPr>
          <w:rFonts w:eastAsia="Times New Roman"/>
          <w:szCs w:val="24"/>
        </w:rPr>
        <w:t>εφάλαιο Δ΄ με μία ερώτηση</w:t>
      </w:r>
      <w:r>
        <w:rPr>
          <w:rFonts w:eastAsia="Times New Roman"/>
          <w:szCs w:val="24"/>
        </w:rPr>
        <w:t>. Επειδή ο ΣΥΡΙΖΑ είναι πολύ ευαίσθητος στον πολιτισμό, δεν είδα να υπογράφεται η συγκεκριμένη ρύθμιση του κεφαλαίου, το νομοσχέδιο ολόκληρο, από την κυρία Υπουργό Πολιτισμού. Δεν φέρει η υπογραφή της, κύριε Παππά. Υπάρχει κάποιο πρόβλημα στο πλαίσιο της ο</w:t>
      </w:r>
      <w:r>
        <w:rPr>
          <w:rFonts w:eastAsia="Times New Roman"/>
          <w:szCs w:val="24"/>
        </w:rPr>
        <w:t>ρθής και χρηστής νομοθέτησης. Το συγκεκριμένο νομοσχέδιο θα έπρεπε να υπογράφεται και από την κυρία Υπουργό Πολιτισμού.</w:t>
      </w:r>
    </w:p>
    <w:p w14:paraId="51EE5317" w14:textId="77777777" w:rsidR="00C3097C" w:rsidRDefault="008D23CE">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Δεν είναι αρμοδιότητά της. </w:t>
      </w:r>
    </w:p>
    <w:p w14:paraId="51EE5318" w14:textId="77777777" w:rsidR="00C3097C" w:rsidRDefault="008D23CE">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Δεν είναι αρμοδιότητά της το πολιτιστικό αγαθό του κινηματογράφου.</w:t>
      </w:r>
      <w:r>
        <w:rPr>
          <w:rFonts w:eastAsia="Times New Roman"/>
          <w:szCs w:val="24"/>
        </w:rPr>
        <w:t xml:space="preserve"> Έχετε απόλυτο δίκιο. Να την ενημερώσετε, όμως, γιατί ενδεχομένως να μην το ξέρει. </w:t>
      </w:r>
    </w:p>
    <w:p w14:paraId="51EE5319" w14:textId="77777777" w:rsidR="00C3097C" w:rsidRDefault="008D23CE">
      <w:pPr>
        <w:spacing w:line="600" w:lineRule="auto"/>
        <w:ind w:firstLine="720"/>
        <w:jc w:val="both"/>
        <w:rPr>
          <w:rFonts w:eastAsia="Times New Roman"/>
          <w:szCs w:val="24"/>
        </w:rPr>
      </w:pPr>
      <w:r>
        <w:rPr>
          <w:rFonts w:eastAsia="Times New Roman"/>
          <w:b/>
          <w:szCs w:val="24"/>
        </w:rPr>
        <w:lastRenderedPageBreak/>
        <w:t>ΠΑΝΑΓΙΩΤΗΣ (ΠΑΝΟΣ) ΣΚΟΥΡΟΛΙΑΚΟΣ:</w:t>
      </w:r>
      <w:r>
        <w:rPr>
          <w:rFonts w:eastAsia="Times New Roman"/>
          <w:szCs w:val="24"/>
        </w:rPr>
        <w:t xml:space="preserve"> Δεν είναι μόνο ο κινηματογράφος. Είναι πολλά. Τα </w:t>
      </w:r>
      <w:r>
        <w:rPr>
          <w:rFonts w:eastAsia="Times New Roman"/>
          <w:szCs w:val="24"/>
          <w:lang w:val="en-US"/>
        </w:rPr>
        <w:t>video</w:t>
      </w:r>
      <w:r>
        <w:rPr>
          <w:rFonts w:eastAsia="Times New Roman"/>
          <w:szCs w:val="24"/>
        </w:rPr>
        <w:t xml:space="preserve"> </w:t>
      </w:r>
      <w:r>
        <w:rPr>
          <w:rFonts w:eastAsia="Times New Roman"/>
          <w:szCs w:val="24"/>
          <w:lang w:val="en-US"/>
        </w:rPr>
        <w:t>games</w:t>
      </w:r>
      <w:r>
        <w:rPr>
          <w:rFonts w:eastAsia="Times New Roman"/>
          <w:szCs w:val="24"/>
        </w:rPr>
        <w:t xml:space="preserve"> δεν είναι.</w:t>
      </w:r>
    </w:p>
    <w:p w14:paraId="51EE531A" w14:textId="77777777" w:rsidR="00C3097C" w:rsidRDefault="008D23CE">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Το πρώτο ερώτημα</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είναι αν έχει υπάρ</w:t>
      </w:r>
      <w:r>
        <w:rPr>
          <w:rFonts w:eastAsia="Times New Roman"/>
          <w:szCs w:val="24"/>
        </w:rPr>
        <w:t>ξει κάποιο λάθος. Αν υπάρχει λάθος, να το δούμε. Το δεύτερο ερώτημα, δεν έχουμε καταλάβει ακόμη από πού θα αντληθούν τα χρήματα, αυτή η κρατική δωρεάν παροχή, που σύμφωνα με το Γενικό Λογιστήριο του Κράτους αποτιμάται σε 450 εκατομμύρια ευρώ. Νομίζω ότι εδ</w:t>
      </w:r>
      <w:r>
        <w:rPr>
          <w:rFonts w:eastAsia="Times New Roman"/>
          <w:szCs w:val="24"/>
        </w:rPr>
        <w:t xml:space="preserve">ώ χρειάζεται μεγαλύτερη σαφήνεια. Η Δημοκρατική Συμπαράταξη θα μπορούσε να στηρίξει μια τέτοια ρύθμιση, η οποία όμως θα έπρεπε να έχει μεγαλύτερη σαφήνεια. </w:t>
      </w:r>
    </w:p>
    <w:p w14:paraId="51EE531B" w14:textId="77777777" w:rsidR="00C3097C" w:rsidRDefault="008D23CE">
      <w:pPr>
        <w:spacing w:line="600" w:lineRule="auto"/>
        <w:ind w:firstLine="720"/>
        <w:jc w:val="both"/>
        <w:rPr>
          <w:rFonts w:eastAsia="Times New Roman"/>
          <w:szCs w:val="24"/>
        </w:rPr>
      </w:pPr>
      <w:r>
        <w:rPr>
          <w:rFonts w:eastAsia="Times New Roman"/>
          <w:szCs w:val="24"/>
        </w:rPr>
        <w:t>Και ολοκληρώνω με αυτό. Ενώ είχαμε αρχίσει να συζητάμε στην Ολομέλεια το συγκεκριμένο σχέδιο νόμου</w:t>
      </w:r>
      <w:r>
        <w:rPr>
          <w:rFonts w:eastAsia="Times New Roman"/>
          <w:szCs w:val="24"/>
        </w:rPr>
        <w:t>,</w:t>
      </w:r>
      <w:r>
        <w:rPr>
          <w:rFonts w:eastAsia="Times New Roman"/>
          <w:szCs w:val="24"/>
        </w:rPr>
        <w:t xml:space="preserve"> που είχε ανατρεπτικές νομοτεχνικές βελτιώσεις την προηγούμενη εβδομάδα, έχουμε άλλες είκοσι οκτώ, οι οποίες ήρθαν κάποια λεπτά πριν ανεβούμε στην έδρα. Καταλαβαίνετε ότι</w:t>
      </w:r>
      <w:r>
        <w:rPr>
          <w:rFonts w:eastAsia="Times New Roman"/>
          <w:szCs w:val="24"/>
        </w:rPr>
        <w:t>,</w:t>
      </w:r>
      <w:r>
        <w:rPr>
          <w:rFonts w:eastAsia="Times New Roman"/>
          <w:szCs w:val="24"/>
        </w:rPr>
        <w:t xml:space="preserve"> εκτός από αντιφατικός και πρόχειρος</w:t>
      </w:r>
      <w:r>
        <w:rPr>
          <w:rFonts w:eastAsia="Times New Roman"/>
          <w:szCs w:val="24"/>
        </w:rPr>
        <w:t>,</w:t>
      </w:r>
      <w:r>
        <w:rPr>
          <w:rFonts w:eastAsia="Times New Roman"/>
          <w:szCs w:val="24"/>
        </w:rPr>
        <w:t xml:space="preserve"> είναι παράδοξος ο τρόπος</w:t>
      </w:r>
      <w:r>
        <w:rPr>
          <w:rFonts w:eastAsia="Times New Roman"/>
          <w:szCs w:val="24"/>
        </w:rPr>
        <w:t>,</w:t>
      </w:r>
      <w:r>
        <w:rPr>
          <w:rFonts w:eastAsia="Times New Roman"/>
          <w:szCs w:val="24"/>
        </w:rPr>
        <w:t xml:space="preserve"> που θέλετε να νομοθετήσετε για ένα τέτοιο σοβαρό ζήτημα. Γι’ αυτό </w:t>
      </w:r>
      <w:r>
        <w:rPr>
          <w:rFonts w:eastAsia="Times New Roman"/>
          <w:szCs w:val="24"/>
        </w:rPr>
        <w:t>,</w:t>
      </w:r>
      <w:r>
        <w:rPr>
          <w:rFonts w:eastAsia="Times New Roman"/>
          <w:szCs w:val="24"/>
        </w:rPr>
        <w:t xml:space="preserve">σας είπαμε από την αρχή, πάρτε το πίσω, να το δουλέψετε, να υπάρξει διαβούλευση και να έρθουμε πάλι να το συζητήσουμε. Δεν θέλετε γι’ </w:t>
      </w:r>
      <w:r>
        <w:rPr>
          <w:rFonts w:eastAsia="Times New Roman"/>
          <w:szCs w:val="24"/>
        </w:rPr>
        <w:lastRenderedPageBreak/>
        <w:t>αυτό και η στάση μας θα είναι αρνητική επί της αρχής κ</w:t>
      </w:r>
      <w:r>
        <w:rPr>
          <w:rFonts w:eastAsia="Times New Roman"/>
          <w:szCs w:val="24"/>
        </w:rPr>
        <w:t xml:space="preserve">αι επί του μεγαλύτερου μέρους των άρθρων. </w:t>
      </w:r>
    </w:p>
    <w:p w14:paraId="51EE531C" w14:textId="77777777" w:rsidR="00C3097C" w:rsidRDefault="008D23CE">
      <w:pPr>
        <w:spacing w:line="600" w:lineRule="auto"/>
        <w:ind w:firstLine="720"/>
        <w:jc w:val="both"/>
        <w:rPr>
          <w:rFonts w:eastAsia="Times New Roman"/>
          <w:szCs w:val="24"/>
        </w:rPr>
      </w:pPr>
      <w:r>
        <w:rPr>
          <w:rFonts w:eastAsia="Times New Roman"/>
          <w:szCs w:val="24"/>
        </w:rPr>
        <w:t>Σας ευχαριστώ πολύ.</w:t>
      </w:r>
    </w:p>
    <w:p w14:paraId="51EE531D" w14:textId="77777777" w:rsidR="00C3097C" w:rsidRDefault="008D23CE">
      <w:pPr>
        <w:spacing w:line="600" w:lineRule="auto"/>
        <w:ind w:firstLine="720"/>
        <w:jc w:val="center"/>
        <w:rPr>
          <w:rFonts w:eastAsia="Times New Roman"/>
          <w:szCs w:val="24"/>
        </w:rPr>
      </w:pPr>
      <w:r>
        <w:rPr>
          <w:rFonts w:eastAsia="Times New Roman"/>
          <w:szCs w:val="24"/>
        </w:rPr>
        <w:t>(Χειροκροτήματα)</w:t>
      </w:r>
    </w:p>
    <w:p w14:paraId="51EE531E" w14:textId="77777777" w:rsidR="00C3097C" w:rsidRDefault="008D23CE">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κύριε Παπαθεοδώρου.</w:t>
      </w:r>
    </w:p>
    <w:p w14:paraId="51EE531F" w14:textId="77777777" w:rsidR="00C3097C" w:rsidRDefault="008D23CE">
      <w:pPr>
        <w:spacing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Κύριε Πρόεδρε, μπορώ να έχω τον λόγο για ένα λεπτό; </w:t>
      </w:r>
    </w:p>
    <w:p w14:paraId="51EE5320" w14:textId="77777777" w:rsidR="00C3097C" w:rsidRDefault="008D23CE">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Ορίστε, κυρία </w:t>
      </w:r>
      <w:proofErr w:type="spellStart"/>
      <w:r>
        <w:rPr>
          <w:rFonts w:eastAsia="Times New Roman"/>
          <w:szCs w:val="24"/>
        </w:rPr>
        <w:t>Βάκη</w:t>
      </w:r>
      <w:proofErr w:type="spellEnd"/>
      <w:r>
        <w:rPr>
          <w:rFonts w:eastAsia="Times New Roman"/>
          <w:szCs w:val="24"/>
        </w:rPr>
        <w:t>.</w:t>
      </w:r>
    </w:p>
    <w:p w14:paraId="51EE5321" w14:textId="77777777" w:rsidR="00C3097C" w:rsidRDefault="008D23CE">
      <w:pPr>
        <w:spacing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Θα ήθελα να πω κάτι γι’ αυτό που είπε ο κ. Παπαθεοδώρου, αν μου επιτρέπετε, γιατί υπάρχει μια παρερμήνευση εδώ. </w:t>
      </w:r>
    </w:p>
    <w:p w14:paraId="51EE5322" w14:textId="77777777" w:rsidR="00C3097C" w:rsidRDefault="008D23CE">
      <w:pPr>
        <w:spacing w:line="600" w:lineRule="auto"/>
        <w:ind w:firstLine="720"/>
        <w:jc w:val="both"/>
        <w:rPr>
          <w:rFonts w:eastAsia="Times New Roman"/>
          <w:szCs w:val="24"/>
        </w:rPr>
      </w:pPr>
      <w:r>
        <w:rPr>
          <w:rFonts w:eastAsia="Times New Roman"/>
          <w:szCs w:val="24"/>
        </w:rPr>
        <w:t>Το άρθρο 3 για την υποχρέωση συμμετοχής στο σύστημα θεωρεί ότι υποχρέωση διενέργειας των συναλλαγών</w:t>
      </w:r>
      <w:r>
        <w:rPr>
          <w:rFonts w:eastAsia="Times New Roman"/>
          <w:szCs w:val="24"/>
        </w:rPr>
        <w:t>,</w:t>
      </w:r>
      <w:r>
        <w:rPr>
          <w:rFonts w:eastAsia="Times New Roman"/>
          <w:szCs w:val="24"/>
        </w:rPr>
        <w:t xml:space="preserve"> μέσω το</w:t>
      </w:r>
      <w:r>
        <w:rPr>
          <w:rFonts w:eastAsia="Times New Roman"/>
          <w:szCs w:val="24"/>
        </w:rPr>
        <w:t>υ συστήματος</w:t>
      </w:r>
      <w:r>
        <w:rPr>
          <w:rFonts w:eastAsia="Times New Roman"/>
          <w:szCs w:val="24"/>
        </w:rPr>
        <w:t>,</w:t>
      </w:r>
      <w:r>
        <w:rPr>
          <w:rFonts w:eastAsia="Times New Roman"/>
          <w:szCs w:val="24"/>
        </w:rPr>
        <w:t xml:space="preserve"> έχουν όλοι οι δημόσιοι και ιδιωτικοί τηλεοπτικοί οργανισμοί</w:t>
      </w:r>
      <w:r>
        <w:rPr>
          <w:rFonts w:eastAsia="Times New Roman"/>
          <w:szCs w:val="24"/>
        </w:rPr>
        <w:t>,</w:t>
      </w:r>
      <w:r>
        <w:rPr>
          <w:rFonts w:eastAsia="Times New Roman"/>
          <w:szCs w:val="24"/>
        </w:rPr>
        <w:t xml:space="preserve"> που λειτουργούν στην ελληνική επικράτεια. Επομένως, </w:t>
      </w:r>
      <w:r>
        <w:rPr>
          <w:rFonts w:eastAsia="Times New Roman"/>
          <w:szCs w:val="24"/>
        </w:rPr>
        <w:lastRenderedPageBreak/>
        <w:t xml:space="preserve">η </w:t>
      </w:r>
      <w:proofErr w:type="spellStart"/>
      <w:r>
        <w:rPr>
          <w:rFonts w:eastAsia="Times New Roman"/>
          <w:szCs w:val="24"/>
        </w:rPr>
        <w:t>προαιρετικότητα</w:t>
      </w:r>
      <w:proofErr w:type="spellEnd"/>
      <w:r>
        <w:rPr>
          <w:rFonts w:eastAsia="Times New Roman"/>
          <w:szCs w:val="24"/>
        </w:rPr>
        <w:t xml:space="preserve"> έχει να κάνει μόνο με τη δημοπράτηση. Αυτό ήθελα να πω για να ξεκαθαρίσουμε κάποιες παρερμηνείες. </w:t>
      </w:r>
    </w:p>
    <w:p w14:paraId="51EE5323" w14:textId="77777777" w:rsidR="00C3097C" w:rsidRDefault="008D23CE">
      <w:pPr>
        <w:spacing w:line="600" w:lineRule="auto"/>
        <w:ind w:firstLine="720"/>
        <w:jc w:val="both"/>
        <w:rPr>
          <w:rFonts w:eastAsia="Times New Roman"/>
          <w:szCs w:val="24"/>
        </w:rPr>
      </w:pPr>
      <w:r>
        <w:rPr>
          <w:rFonts w:eastAsia="Times New Roman"/>
          <w:b/>
          <w:szCs w:val="24"/>
        </w:rPr>
        <w:t>ΘΕΟΔΩΡΟΣ ΠΑΠ</w:t>
      </w:r>
      <w:r>
        <w:rPr>
          <w:rFonts w:eastAsia="Times New Roman"/>
          <w:b/>
          <w:szCs w:val="24"/>
        </w:rPr>
        <w:t>ΑΘΕΟΔΩΡΟΥ:</w:t>
      </w:r>
      <w:r>
        <w:rPr>
          <w:rFonts w:eastAsia="Times New Roman"/>
          <w:szCs w:val="24"/>
        </w:rPr>
        <w:t xml:space="preserve"> Κύριε Πρόεδρε, αν μου επιτρέπετε για ένα λεπτό. </w:t>
      </w:r>
    </w:p>
    <w:p w14:paraId="51EE5324" w14:textId="77777777" w:rsidR="00C3097C" w:rsidRDefault="008D23CE">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Ορίστε, κύριε Παπαθεοδώρου.</w:t>
      </w:r>
    </w:p>
    <w:p w14:paraId="51EE5325" w14:textId="77777777" w:rsidR="00C3097C" w:rsidRDefault="008D23CE">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Ευχαριστώ, κύριε Πρόεδρε. </w:t>
      </w:r>
    </w:p>
    <w:p w14:paraId="51EE5326" w14:textId="77777777" w:rsidR="00C3097C" w:rsidRDefault="008D23CE">
      <w:pPr>
        <w:spacing w:line="600" w:lineRule="auto"/>
        <w:ind w:firstLine="720"/>
        <w:jc w:val="both"/>
        <w:rPr>
          <w:rFonts w:eastAsia="Times New Roman"/>
          <w:szCs w:val="24"/>
        </w:rPr>
      </w:pPr>
      <w:r>
        <w:rPr>
          <w:rFonts w:eastAsia="Times New Roman"/>
          <w:szCs w:val="24"/>
        </w:rPr>
        <w:t>Για να μην υπάρχουν, κυρία συνάδελφε, παρερμηνείες, να σας πω το εξής.</w:t>
      </w:r>
    </w:p>
    <w:p w14:paraId="51EE5327" w14:textId="77777777" w:rsidR="00C3097C" w:rsidRDefault="008D23CE">
      <w:pPr>
        <w:spacing w:line="600" w:lineRule="auto"/>
        <w:ind w:firstLine="720"/>
        <w:jc w:val="both"/>
        <w:rPr>
          <w:rFonts w:eastAsia="Times New Roman"/>
          <w:szCs w:val="24"/>
        </w:rPr>
      </w:pPr>
      <w:r>
        <w:rPr>
          <w:rFonts w:eastAsia="Times New Roman"/>
          <w:b/>
          <w:szCs w:val="24"/>
        </w:rPr>
        <w:t>ΠΡΟΕΔΡΕΥΩΝ (Δη</w:t>
      </w:r>
      <w:r>
        <w:rPr>
          <w:rFonts w:eastAsia="Times New Roman"/>
          <w:b/>
          <w:szCs w:val="24"/>
        </w:rPr>
        <w:t>μήτριος Καμμένος):</w:t>
      </w:r>
      <w:r>
        <w:rPr>
          <w:rFonts w:eastAsia="Times New Roman"/>
          <w:szCs w:val="24"/>
        </w:rPr>
        <w:t xml:space="preserve"> Παρακαλώ να μην ανοίξουμε διάλογο.</w:t>
      </w:r>
    </w:p>
    <w:p w14:paraId="51EE5328" w14:textId="77777777" w:rsidR="00C3097C" w:rsidRDefault="008D23CE">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Δεν θα είναι διάλογος. Μια τοποθέτηση να κάνω. </w:t>
      </w:r>
    </w:p>
    <w:p w14:paraId="51EE5329" w14:textId="77777777" w:rsidR="00C3097C" w:rsidRDefault="008D23CE">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Ορίστε.</w:t>
      </w:r>
    </w:p>
    <w:p w14:paraId="51EE532A" w14:textId="77777777" w:rsidR="00C3097C" w:rsidRDefault="008D23CE">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Για μισό λεπτό, για να μην υπάρχουν παρερμηνείες. </w:t>
      </w:r>
    </w:p>
    <w:p w14:paraId="51EE532B" w14:textId="77777777" w:rsidR="00C3097C" w:rsidRDefault="008D23CE">
      <w:pPr>
        <w:spacing w:line="600" w:lineRule="auto"/>
        <w:ind w:firstLine="720"/>
        <w:jc w:val="both"/>
        <w:rPr>
          <w:rFonts w:eastAsia="Times New Roman"/>
          <w:szCs w:val="24"/>
        </w:rPr>
      </w:pPr>
      <w:r>
        <w:rPr>
          <w:rFonts w:eastAsia="Times New Roman"/>
          <w:szCs w:val="24"/>
        </w:rPr>
        <w:lastRenderedPageBreak/>
        <w:t>Το «δύναται» σημ</w:t>
      </w:r>
      <w:r>
        <w:rPr>
          <w:rFonts w:eastAsia="Times New Roman"/>
          <w:szCs w:val="24"/>
        </w:rPr>
        <w:t xml:space="preserve">αίνει ότι δεν είναι υποχρεωτικό. Η </w:t>
      </w:r>
      <w:proofErr w:type="spellStart"/>
      <w:r>
        <w:rPr>
          <w:rFonts w:eastAsia="Times New Roman"/>
          <w:szCs w:val="24"/>
        </w:rPr>
        <w:t>υποχρεωτικότητα</w:t>
      </w:r>
      <w:proofErr w:type="spellEnd"/>
      <w:r>
        <w:rPr>
          <w:rFonts w:eastAsia="Times New Roman"/>
          <w:szCs w:val="24"/>
        </w:rPr>
        <w:t xml:space="preserve"> είναι για τους ενδιαφερόμενους να δηλώσουν τη συναλλαγή, αυτοί που έχουν κάνει, και να τη δηλώσουν με νόμιμο τρόπο. Αυτή είναι η </w:t>
      </w:r>
      <w:proofErr w:type="spellStart"/>
      <w:r>
        <w:rPr>
          <w:rFonts w:eastAsia="Times New Roman"/>
          <w:szCs w:val="24"/>
        </w:rPr>
        <w:t>υποχρεωτικότητα</w:t>
      </w:r>
      <w:proofErr w:type="spellEnd"/>
      <w:r>
        <w:rPr>
          <w:rFonts w:eastAsia="Times New Roman"/>
          <w:szCs w:val="24"/>
        </w:rPr>
        <w:t>. Όχι να τη διενεργήσουν, όπως ήταν μέχρι σήμερα, μέσω της πλ</w:t>
      </w:r>
      <w:r>
        <w:rPr>
          <w:rFonts w:eastAsia="Times New Roman"/>
          <w:szCs w:val="24"/>
        </w:rPr>
        <w:t>ατφόρμας. Αυτό άλλαξε και είναι η ανατρεπτική αλλαγή του νομοσχεδίου. Αυτό που σας είπαν οι φορές και σας είπαμε κι εμείς. Καταγραφή να γίνεται, αλλά από την άλλη πλευρά</w:t>
      </w:r>
      <w:r>
        <w:rPr>
          <w:rFonts w:eastAsia="Times New Roman"/>
          <w:szCs w:val="24"/>
        </w:rPr>
        <w:t>,</w:t>
      </w:r>
      <w:r>
        <w:rPr>
          <w:rFonts w:eastAsia="Times New Roman"/>
          <w:szCs w:val="24"/>
        </w:rPr>
        <w:t xml:space="preserve"> δημοπρασία μέσω υποχρεωτικής πλατφόρμας</w:t>
      </w:r>
      <w:r>
        <w:rPr>
          <w:rFonts w:eastAsia="Times New Roman"/>
          <w:szCs w:val="24"/>
        </w:rPr>
        <w:t>,</w:t>
      </w:r>
      <w:r>
        <w:rPr>
          <w:rFonts w:eastAsia="Times New Roman"/>
          <w:szCs w:val="24"/>
        </w:rPr>
        <w:t xml:space="preserve"> όχι. </w:t>
      </w:r>
    </w:p>
    <w:p w14:paraId="51EE532C" w14:textId="77777777" w:rsidR="00C3097C" w:rsidRDefault="008D23CE">
      <w:pPr>
        <w:spacing w:line="600" w:lineRule="auto"/>
        <w:ind w:firstLine="720"/>
        <w:jc w:val="both"/>
        <w:rPr>
          <w:rFonts w:eastAsia="Times New Roman"/>
          <w:szCs w:val="24"/>
        </w:rPr>
      </w:pPr>
      <w:r>
        <w:rPr>
          <w:rFonts w:eastAsia="Times New Roman"/>
          <w:szCs w:val="24"/>
        </w:rPr>
        <w:t>Επομένως, η παρερμηνεία δεν ήταν από τ</w:t>
      </w:r>
      <w:r>
        <w:rPr>
          <w:rFonts w:eastAsia="Times New Roman"/>
          <w:szCs w:val="24"/>
        </w:rPr>
        <w:t>ην πλευρά μου, κυρία συνάδελφε.</w:t>
      </w:r>
    </w:p>
    <w:p w14:paraId="51EE532D" w14:textId="77777777" w:rsidR="00C3097C" w:rsidRDefault="008D23CE">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Εντάξει. Ευχαριστούμε πολύ.</w:t>
      </w:r>
    </w:p>
    <w:p w14:paraId="51EE532E" w14:textId="77777777" w:rsidR="00C3097C" w:rsidRDefault="008D23CE">
      <w:pPr>
        <w:spacing w:line="600" w:lineRule="auto"/>
        <w:ind w:firstLine="720"/>
        <w:jc w:val="both"/>
        <w:rPr>
          <w:rFonts w:eastAsia="Times New Roman"/>
          <w:szCs w:val="24"/>
        </w:rPr>
      </w:pPr>
      <w:r>
        <w:rPr>
          <w:rFonts w:eastAsia="Times New Roman"/>
          <w:szCs w:val="24"/>
        </w:rPr>
        <w:t>Με την άδεια του Σώματος</w:t>
      </w:r>
      <w:r>
        <w:rPr>
          <w:rFonts w:eastAsia="Times New Roman"/>
          <w:szCs w:val="24"/>
        </w:rPr>
        <w:t>,</w:t>
      </w:r>
      <w:r>
        <w:rPr>
          <w:rFonts w:eastAsia="Times New Roman"/>
          <w:szCs w:val="24"/>
        </w:rPr>
        <w:t xml:space="preserve"> επόμενος ομιλητής είναι ο εισηγητής της Χρυσής Αυγής κ. Ιωάννης </w:t>
      </w:r>
      <w:proofErr w:type="spellStart"/>
      <w:r>
        <w:rPr>
          <w:rFonts w:eastAsia="Times New Roman"/>
          <w:szCs w:val="24"/>
        </w:rPr>
        <w:t>Σαχινίδης</w:t>
      </w:r>
      <w:proofErr w:type="spellEnd"/>
      <w:r>
        <w:rPr>
          <w:rFonts w:eastAsia="Times New Roman"/>
          <w:szCs w:val="24"/>
        </w:rPr>
        <w:t>…</w:t>
      </w:r>
    </w:p>
    <w:p w14:paraId="51EE532F" w14:textId="77777777" w:rsidR="00C3097C" w:rsidRDefault="008D23CE">
      <w:pPr>
        <w:spacing w:line="600" w:lineRule="auto"/>
        <w:ind w:firstLine="720"/>
        <w:jc w:val="both"/>
        <w:rPr>
          <w:rFonts w:eastAsia="Times New Roman"/>
          <w:szCs w:val="24"/>
        </w:rPr>
      </w:pPr>
      <w:r>
        <w:rPr>
          <w:rFonts w:eastAsia="Times New Roman"/>
          <w:b/>
          <w:szCs w:val="24"/>
        </w:rPr>
        <w:t xml:space="preserve">ΝΙΚΟΛΑΟΣ ΠΑΠΠΑΣ (Υπουργός Ψηφιακής Πολιτικής, Τηλεπικοινωνιών </w:t>
      </w:r>
      <w:r>
        <w:rPr>
          <w:rFonts w:eastAsia="Times New Roman"/>
          <w:b/>
          <w:szCs w:val="24"/>
        </w:rPr>
        <w:t xml:space="preserve">και Ενημέρωσης): </w:t>
      </w:r>
      <w:r>
        <w:rPr>
          <w:rFonts w:eastAsia="Times New Roman"/>
          <w:szCs w:val="24"/>
        </w:rPr>
        <w:t>Κύριε Πρόεδρε, μπορώ να κάνω μια παρέμβαση;</w:t>
      </w:r>
    </w:p>
    <w:p w14:paraId="51EE5330" w14:textId="77777777" w:rsidR="00C3097C" w:rsidRDefault="008D23CE">
      <w:pPr>
        <w:spacing w:line="600" w:lineRule="auto"/>
        <w:ind w:firstLine="720"/>
        <w:jc w:val="both"/>
        <w:rPr>
          <w:rFonts w:eastAsia="Times New Roman"/>
          <w:szCs w:val="24"/>
        </w:rPr>
      </w:pPr>
      <w:r>
        <w:rPr>
          <w:rFonts w:eastAsia="Times New Roman"/>
          <w:b/>
          <w:szCs w:val="24"/>
        </w:rPr>
        <w:lastRenderedPageBreak/>
        <w:t>ΠΡΟΕΔΡΕΥΩΝ (Δημήτριος Καμμένος):</w:t>
      </w:r>
      <w:r>
        <w:rPr>
          <w:rFonts w:eastAsia="Times New Roman"/>
          <w:szCs w:val="24"/>
        </w:rPr>
        <w:t xml:space="preserve"> Ένα λεπτό να πω κάτι, κύριε Παππά. </w:t>
      </w:r>
    </w:p>
    <w:p w14:paraId="51EE5331" w14:textId="77777777" w:rsidR="00C3097C" w:rsidRDefault="008D23CE">
      <w:pPr>
        <w:spacing w:line="600" w:lineRule="auto"/>
        <w:ind w:firstLine="720"/>
        <w:jc w:val="both"/>
        <w:rPr>
          <w:rFonts w:eastAsia="Times New Roman"/>
          <w:szCs w:val="24"/>
        </w:rPr>
      </w:pPr>
      <w:r>
        <w:rPr>
          <w:rFonts w:eastAsia="Times New Roman"/>
          <w:szCs w:val="24"/>
        </w:rPr>
        <w:t>Κύριε Παππά, ήθελα να ζητήσω την άδεια</w:t>
      </w:r>
      <w:r>
        <w:rPr>
          <w:rFonts w:eastAsia="Times New Roman"/>
          <w:szCs w:val="24"/>
        </w:rPr>
        <w:t>,</w:t>
      </w:r>
      <w:r>
        <w:rPr>
          <w:rFonts w:eastAsia="Times New Roman"/>
          <w:szCs w:val="24"/>
        </w:rPr>
        <w:t xml:space="preserve"> για να παρέμβει η κ</w:t>
      </w:r>
      <w:r>
        <w:rPr>
          <w:rFonts w:eastAsia="Times New Roman"/>
          <w:szCs w:val="24"/>
        </w:rPr>
        <w:t>.</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xml:space="preserve"> για τις τροπολογίες, έτσι ώστε να έχουμε και περιεχόμ</w:t>
      </w:r>
      <w:r>
        <w:rPr>
          <w:rFonts w:eastAsia="Times New Roman"/>
          <w:szCs w:val="24"/>
        </w:rPr>
        <w:t xml:space="preserve">ενο για τους επόμενους εισηγητές. </w:t>
      </w:r>
    </w:p>
    <w:p w14:paraId="51EE5332" w14:textId="77777777" w:rsidR="00C3097C" w:rsidRDefault="008D23CE">
      <w:pPr>
        <w:spacing w:line="600" w:lineRule="auto"/>
        <w:ind w:firstLine="720"/>
        <w:jc w:val="both"/>
        <w:rPr>
          <w:rFonts w:eastAsia="Times New Roman"/>
          <w:szCs w:val="24"/>
        </w:rPr>
      </w:pPr>
      <w:r>
        <w:rPr>
          <w:rFonts w:eastAsia="Times New Roman"/>
          <w:szCs w:val="24"/>
        </w:rPr>
        <w:t>Παρακαλώ, κύριε Υπουργέ.</w:t>
      </w:r>
    </w:p>
    <w:p w14:paraId="51EE5333" w14:textId="77777777" w:rsidR="00C3097C" w:rsidRDefault="008D23CE">
      <w:pPr>
        <w:spacing w:line="600" w:lineRule="auto"/>
        <w:ind w:firstLine="720"/>
        <w:jc w:val="both"/>
        <w:rPr>
          <w:rFonts w:eastAsia="Times New Roman"/>
          <w:szCs w:val="24"/>
        </w:rPr>
      </w:pPr>
      <w:r>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Θα έλεγα ότι η Αντιπολίτευση θα πρέπει να προσ</w:t>
      </w:r>
      <w:r>
        <w:rPr>
          <w:rFonts w:eastAsia="Times New Roman"/>
          <w:szCs w:val="24"/>
        </w:rPr>
        <w:t>έξει</w:t>
      </w:r>
      <w:r>
        <w:rPr>
          <w:rFonts w:eastAsia="Times New Roman"/>
          <w:szCs w:val="24"/>
        </w:rPr>
        <w:t xml:space="preserve"> τις πολιτικές λακκούβες, διότι δεν είναι δυνατόν και να </w:t>
      </w:r>
      <w:r>
        <w:rPr>
          <w:rFonts w:eastAsia="Times New Roman"/>
          <w:szCs w:val="24"/>
        </w:rPr>
        <w:t>αποδεχθήκαμε τα πάντα</w:t>
      </w:r>
      <w:r>
        <w:rPr>
          <w:rFonts w:eastAsia="Times New Roman"/>
          <w:szCs w:val="24"/>
        </w:rPr>
        <w:t>,</w:t>
      </w:r>
      <w:r>
        <w:rPr>
          <w:rFonts w:eastAsia="Times New Roman"/>
          <w:szCs w:val="24"/>
        </w:rPr>
        <w:t xml:space="preserve"> όσα ζήτησαν οι ιδιοκτήτες των καναλιών και να καταψηφίζουν</w:t>
      </w:r>
      <w:r>
        <w:rPr>
          <w:rFonts w:eastAsia="Times New Roman"/>
          <w:szCs w:val="24"/>
        </w:rPr>
        <w:t>,</w:t>
      </w:r>
      <w:r>
        <w:rPr>
          <w:rFonts w:eastAsia="Times New Roman"/>
          <w:szCs w:val="24"/>
        </w:rPr>
        <w:t xml:space="preserve"> λόγω του ότι το νομοσχέδιο </w:t>
      </w:r>
      <w:proofErr w:type="spellStart"/>
      <w:r>
        <w:rPr>
          <w:rFonts w:eastAsia="Times New Roman"/>
          <w:szCs w:val="24"/>
        </w:rPr>
        <w:t>διέπεται</w:t>
      </w:r>
      <w:proofErr w:type="spellEnd"/>
      <w:r>
        <w:rPr>
          <w:rFonts w:eastAsia="Times New Roman"/>
          <w:szCs w:val="24"/>
        </w:rPr>
        <w:t xml:space="preserve"> από τις ιδεοληψίες μας. Διότι τα προς τρίτον ίσα είναι και μεταξύ τους ίσα και άρα</w:t>
      </w:r>
      <w:r>
        <w:rPr>
          <w:rFonts w:eastAsia="Times New Roman"/>
          <w:szCs w:val="24"/>
        </w:rPr>
        <w:t>,</w:t>
      </w:r>
      <w:r>
        <w:rPr>
          <w:rFonts w:eastAsia="Times New Roman"/>
          <w:szCs w:val="24"/>
        </w:rPr>
        <w:t xml:space="preserve"> οι </w:t>
      </w:r>
      <w:proofErr w:type="spellStart"/>
      <w:r>
        <w:rPr>
          <w:rFonts w:eastAsia="Times New Roman"/>
          <w:szCs w:val="24"/>
        </w:rPr>
        <w:t>καναλάρχες</w:t>
      </w:r>
      <w:proofErr w:type="spellEnd"/>
      <w:r>
        <w:rPr>
          <w:rFonts w:eastAsia="Times New Roman"/>
          <w:szCs w:val="24"/>
        </w:rPr>
        <w:t xml:space="preserve"> και οι ιδιοκτησίες των καναλιών </w:t>
      </w:r>
      <w:proofErr w:type="spellStart"/>
      <w:r>
        <w:rPr>
          <w:rFonts w:eastAsia="Times New Roman"/>
          <w:szCs w:val="24"/>
        </w:rPr>
        <w:t>διέποντ</w:t>
      </w:r>
      <w:r>
        <w:rPr>
          <w:rFonts w:eastAsia="Times New Roman"/>
          <w:szCs w:val="24"/>
        </w:rPr>
        <w:t>αι</w:t>
      </w:r>
      <w:proofErr w:type="spellEnd"/>
      <w:r>
        <w:rPr>
          <w:rFonts w:eastAsia="Times New Roman"/>
          <w:szCs w:val="24"/>
        </w:rPr>
        <w:t xml:space="preserve"> από τις ιδεοληψίες μας. Να προσέξετε τις δομικές και εσωτερικές αντιφάσεις στην κριτική μας.</w:t>
      </w:r>
    </w:p>
    <w:p w14:paraId="51EE5334" w14:textId="77777777" w:rsidR="00C3097C" w:rsidRDefault="008D23CE">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Γιατί όχι; Μπορούν να συμβαίνουν και τα δύο.</w:t>
      </w:r>
    </w:p>
    <w:p w14:paraId="51EE5335" w14:textId="77777777" w:rsidR="00C3097C" w:rsidRDefault="008D23CE">
      <w:pPr>
        <w:spacing w:line="600" w:lineRule="auto"/>
        <w:ind w:firstLine="720"/>
        <w:jc w:val="both"/>
        <w:rPr>
          <w:rFonts w:eastAsia="Times New Roman"/>
          <w:szCs w:val="24"/>
        </w:rPr>
      </w:pPr>
      <w:r>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Μάλιστα. Αν αυτή είν</w:t>
      </w:r>
      <w:r>
        <w:rPr>
          <w:rFonts w:eastAsia="Times New Roman"/>
          <w:szCs w:val="24"/>
        </w:rPr>
        <w:t xml:space="preserve">αι η </w:t>
      </w:r>
      <w:r>
        <w:rPr>
          <w:rFonts w:eastAsia="Times New Roman"/>
          <w:szCs w:val="24"/>
        </w:rPr>
        <w:lastRenderedPageBreak/>
        <w:t xml:space="preserve">επίσημη θέση της Νέας Δημοκρατίας. Θα σας έλεγα, κυρία </w:t>
      </w:r>
      <w:proofErr w:type="spellStart"/>
      <w:r>
        <w:rPr>
          <w:rFonts w:eastAsia="Times New Roman"/>
          <w:szCs w:val="24"/>
        </w:rPr>
        <w:t>Βούλτεψη</w:t>
      </w:r>
      <w:proofErr w:type="spellEnd"/>
      <w:r>
        <w:rPr>
          <w:rFonts w:eastAsia="Times New Roman"/>
          <w:szCs w:val="24"/>
        </w:rPr>
        <w:t>, δοκιμάστε την και με τον κόσμο. Σε κάθε περίπτωση, προσπαθήσετε λίγο να ξεπεράσετε το σοκ της διάψευσης της θέσης σας ότι οι άδειες μπορούν να είναι απεριόριστες…</w:t>
      </w:r>
    </w:p>
    <w:p w14:paraId="51EE5336" w14:textId="77777777" w:rsidR="00C3097C" w:rsidRDefault="008D23CE">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Κι εσεί</w:t>
      </w:r>
      <w:r>
        <w:rPr>
          <w:rFonts w:eastAsia="Times New Roman"/>
          <w:szCs w:val="24"/>
        </w:rPr>
        <w:t>ς το δικό σας…(δεν ακούστηκε)</w:t>
      </w:r>
    </w:p>
    <w:p w14:paraId="51EE5337" w14:textId="77777777" w:rsidR="00C3097C" w:rsidRDefault="008D23CE">
      <w:pPr>
        <w:spacing w:line="600" w:lineRule="auto"/>
        <w:ind w:firstLine="720"/>
        <w:jc w:val="both"/>
        <w:rPr>
          <w:rFonts w:eastAsia="Times New Roman"/>
          <w:szCs w:val="24"/>
        </w:rPr>
      </w:pPr>
      <w:r>
        <w:rPr>
          <w:rFonts w:eastAsia="Times New Roman"/>
          <w:b/>
          <w:bCs/>
          <w:shd w:val="clear" w:color="auto" w:fill="FFFFFF"/>
        </w:rPr>
        <w:t>ΝΙΚΟΛΑΟΣ ΠΑΠΠΑΣ (Υπουργός Ψηφιακής Πολιτικής, Τηλεπικοινωνίων και Ενημέρωσης):</w:t>
      </w:r>
      <w:r>
        <w:rPr>
          <w:rFonts w:eastAsia="Times New Roman"/>
          <w:bCs/>
          <w:shd w:val="clear" w:color="auto" w:fill="FFFFFF"/>
        </w:rPr>
        <w:t xml:space="preserve"> </w:t>
      </w:r>
      <w:r>
        <w:rPr>
          <w:rFonts w:eastAsia="Times New Roman"/>
          <w:szCs w:val="24"/>
        </w:rPr>
        <w:t>…και της διάψευσης της προσδοκίας σας να μην υπάρξει τίμημα για τις άδειες. Τελειώσανε αυτά!</w:t>
      </w:r>
    </w:p>
    <w:p w14:paraId="51EE5338" w14:textId="77777777" w:rsidR="00C3097C" w:rsidRDefault="008D23CE">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51EE5339"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Στη μελέτη της Φλωρεντίας αυτά!</w:t>
      </w:r>
    </w:p>
    <w:p w14:paraId="51EE533A" w14:textId="77777777" w:rsidR="00C3097C" w:rsidRDefault="008D23CE">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1EE533B"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w:t>
      </w:r>
    </w:p>
    <w:p w14:paraId="51EE533C"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Ο κ. Λοβέρδος έχει τον λόγο.</w:t>
      </w:r>
    </w:p>
    <w:p w14:paraId="51EE533D"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Αυτό το πράγμα, το να μιλάει δηλαδή ένας ομιλητής</w:t>
      </w:r>
      <w:r>
        <w:rPr>
          <w:rFonts w:eastAsia="Times New Roman" w:cs="Times New Roman"/>
          <w:szCs w:val="24"/>
        </w:rPr>
        <w:t>-</w:t>
      </w:r>
      <w:r>
        <w:rPr>
          <w:rFonts w:eastAsia="Times New Roman" w:cs="Times New Roman"/>
          <w:szCs w:val="24"/>
        </w:rPr>
        <w:t xml:space="preserve">εισηγητής και να γίνεται διάλογος </w:t>
      </w:r>
      <w:r>
        <w:rPr>
          <w:rFonts w:eastAsia="Times New Roman" w:cs="Times New Roman"/>
          <w:szCs w:val="24"/>
        </w:rPr>
        <w:t xml:space="preserve">πάνω στην </w:t>
      </w:r>
      <w:r>
        <w:rPr>
          <w:rFonts w:eastAsia="Times New Roman" w:cs="Times New Roman"/>
          <w:szCs w:val="24"/>
        </w:rPr>
        <w:lastRenderedPageBreak/>
        <w:t>ομιλία του, το επιτρέψατε να γίνει λόγω καλοσύνης. Από καλοσύνη το κάνατε και βοηθάει τον κοινοβουλευτικό διάλογο. Έφερε και τον Υπουργό αγορεύοντα. Κάθε υπουργική αγόρευση</w:t>
      </w:r>
      <w:r>
        <w:rPr>
          <w:rFonts w:eastAsia="Times New Roman" w:cs="Times New Roman"/>
          <w:szCs w:val="24"/>
        </w:rPr>
        <w:t>,</w:t>
      </w:r>
      <w:r>
        <w:rPr>
          <w:rFonts w:eastAsia="Times New Roman" w:cs="Times New Roman"/>
          <w:szCs w:val="24"/>
        </w:rPr>
        <w:t xml:space="preserve"> δίνει τη δυνατότητα στους εκπροσώπους των κομμάτων να σχολιάσουν την αγό</w:t>
      </w:r>
      <w:r>
        <w:rPr>
          <w:rFonts w:eastAsia="Times New Roman" w:cs="Times New Roman"/>
          <w:szCs w:val="24"/>
        </w:rPr>
        <w:t>ρευσή του.</w:t>
      </w:r>
    </w:p>
    <w:p w14:paraId="51EE533E"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Δεν σας λέμε αυτό, κύριε Υπουργέ. Σας λέμε ότι έχετε τη βαριά ευθύνη απέναντι στον εαυτό σας και την πολιτική σας αξιοπρέπεια να εισηγείστε στη Διαρκή Επιτροπή </w:t>
      </w:r>
      <w:r>
        <w:rPr>
          <w:rFonts w:eastAsia="Times New Roman" w:cs="Times New Roman"/>
          <w:szCs w:val="24"/>
        </w:rPr>
        <w:t xml:space="preserve">της Βουλής </w:t>
      </w:r>
      <w:r>
        <w:rPr>
          <w:rFonts w:eastAsia="Times New Roman" w:cs="Times New Roman"/>
          <w:szCs w:val="24"/>
        </w:rPr>
        <w:t xml:space="preserve">την </w:t>
      </w:r>
      <w:proofErr w:type="spellStart"/>
      <w:r>
        <w:rPr>
          <w:rFonts w:eastAsia="Times New Roman" w:cs="Times New Roman"/>
          <w:szCs w:val="24"/>
        </w:rPr>
        <w:t>υποχρεωτικότητα</w:t>
      </w:r>
      <w:proofErr w:type="spellEnd"/>
      <w:r>
        <w:rPr>
          <w:rFonts w:eastAsia="Times New Roman" w:cs="Times New Roman"/>
          <w:szCs w:val="24"/>
        </w:rPr>
        <w:t xml:space="preserve"> της ηλεκτρονικής πλατφόρμας, να βάζετε τους Βουλευτές </w:t>
      </w:r>
      <w:r>
        <w:rPr>
          <w:rFonts w:eastAsia="Times New Roman" w:cs="Times New Roman"/>
          <w:szCs w:val="24"/>
        </w:rPr>
        <w:t xml:space="preserve">σας να αγορεύουν επ’ αυτού και να αντιδράτε στην κριτική της Αντιπολίτευσης, να κάνετε τούμπα, να κάνετε πραγματική τούμπα, όχι για λόγους </w:t>
      </w:r>
      <w:proofErr w:type="spellStart"/>
      <w:r>
        <w:rPr>
          <w:rFonts w:eastAsia="Times New Roman" w:cs="Times New Roman"/>
          <w:szCs w:val="24"/>
        </w:rPr>
        <w:t>αναστοχασμού</w:t>
      </w:r>
      <w:proofErr w:type="spellEnd"/>
      <w:r>
        <w:rPr>
          <w:rFonts w:eastAsia="Times New Roman" w:cs="Times New Roman"/>
          <w:szCs w:val="24"/>
        </w:rPr>
        <w:t>, που είπε ευγενικά ο κ. Παπαθεοδώρου, αλλά γιατί σας είπαν να το πάρετε πίσω και σκύψατε απέναντι σε αυτ</w:t>
      </w:r>
      <w:r>
        <w:rPr>
          <w:rFonts w:eastAsia="Times New Roman" w:cs="Times New Roman"/>
          <w:szCs w:val="24"/>
        </w:rPr>
        <w:t>όν</w:t>
      </w:r>
      <w:r>
        <w:rPr>
          <w:rFonts w:eastAsia="Times New Roman" w:cs="Times New Roman"/>
          <w:szCs w:val="24"/>
        </w:rPr>
        <w:t>,</w:t>
      </w:r>
      <w:r>
        <w:rPr>
          <w:rFonts w:eastAsia="Times New Roman" w:cs="Times New Roman"/>
          <w:szCs w:val="24"/>
        </w:rPr>
        <w:t xml:space="preserve"> που σας το είπε είτε είναι στην Αθήνα είτε είναι εκτός Αθηνών και μετά να βάζετε τους Βουλευτές σας στην αναξιοπρεπή ταλαιπωρία να αγορεύουν για το αντίθετο από αυτό που έχετε εισηγηθεί.</w:t>
      </w:r>
    </w:p>
    <w:p w14:paraId="51EE533F"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Κύριε Υπουργέ, υπάρχει και ένα όριο στην αναξιοπρέπεια. Νομίζω </w:t>
      </w:r>
      <w:r>
        <w:rPr>
          <w:rFonts w:eastAsia="Times New Roman" w:cs="Times New Roman"/>
          <w:szCs w:val="24"/>
        </w:rPr>
        <w:t xml:space="preserve">ότι αυτό ισχύει για όλους μας. Το έχετε ξεπεράσει κατά πολύ, γι’ αυτό να είστε κάπως συγκρατημένος στην κριτική που </w:t>
      </w:r>
      <w:r>
        <w:rPr>
          <w:rFonts w:eastAsia="Times New Roman" w:cs="Times New Roman"/>
          <w:szCs w:val="24"/>
        </w:rPr>
        <w:lastRenderedPageBreak/>
        <w:t>κάνετε σε εισηγητές κομμάτων. Δεν έχετε ούτε τυπικά τη δυνατότητα από τον Κανονισμό της Βουλής ούτε το πολιτικό δικαίωμα να το κάνετε αυτό.</w:t>
      </w:r>
    </w:p>
    <w:p w14:paraId="51EE5340"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Κύριε Πρόεδρε, θέλω τον λόγο μόνο για τριάντα δευτερόλεπτα.</w:t>
      </w:r>
    </w:p>
    <w:p w14:paraId="51EE5341"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Εντάξει, κύριε Υπουργέ, αλλά παρακαλώ να τελειώσουμε εδώ. Έχετε τον λόγο για τριάντα</w:t>
      </w:r>
      <w:r>
        <w:rPr>
          <w:rFonts w:eastAsia="Times New Roman" w:cs="Times New Roman"/>
          <w:szCs w:val="24"/>
        </w:rPr>
        <w:t xml:space="preserve"> δευτερόλεπτα.</w:t>
      </w:r>
    </w:p>
    <w:p w14:paraId="51EE5342"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Κύριε Λοβέρδο, θα περίμενα να ζητήσετε τουλάχιστον μια συγγνώμη, διότι μπήκαμε εδώ μέσα και αρχίσατε να φωνάζετε.</w:t>
      </w:r>
    </w:p>
    <w:p w14:paraId="51EE5343"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Σας ερωτώ, λοιπόν, τώρα: τις τροπολογίες</w:t>
      </w:r>
      <w:r>
        <w:rPr>
          <w:rFonts w:eastAsia="Times New Roman" w:cs="Times New Roman"/>
          <w:szCs w:val="24"/>
        </w:rPr>
        <w:t>,</w:t>
      </w:r>
      <w:r>
        <w:rPr>
          <w:rFonts w:eastAsia="Times New Roman" w:cs="Times New Roman"/>
          <w:szCs w:val="24"/>
        </w:rPr>
        <w:t xml:space="preserve"> τις οπ</w:t>
      </w:r>
      <w:r>
        <w:rPr>
          <w:rFonts w:eastAsia="Times New Roman" w:cs="Times New Roman"/>
          <w:szCs w:val="24"/>
        </w:rPr>
        <w:t>οίες φέραμε μετά από πρόταση του Εθνικού Συμβουλίου Ραδιοτηλεόρασης και για τις οποίες ουρλιάζατε και μας ρωτούσατε αν δεν ντρεπόμαστε γι</w:t>
      </w:r>
      <w:r>
        <w:rPr>
          <w:rFonts w:eastAsia="Times New Roman" w:cs="Times New Roman"/>
          <w:szCs w:val="24"/>
        </w:rPr>
        <w:t>’</w:t>
      </w:r>
      <w:r>
        <w:rPr>
          <w:rFonts w:eastAsia="Times New Roman" w:cs="Times New Roman"/>
          <w:szCs w:val="24"/>
        </w:rPr>
        <w:t xml:space="preserve"> αυτές, θα τις ψηφίσετε ναι ή όχι; Έχετε μετανιώσει για </w:t>
      </w:r>
      <w:r>
        <w:rPr>
          <w:rFonts w:eastAsia="Times New Roman" w:cs="Times New Roman"/>
          <w:szCs w:val="24"/>
        </w:rPr>
        <w:lastRenderedPageBreak/>
        <w:t>τις άναρθρες κραυγές και την επιδίωξή σας να μην γίνει ποτέ δι</w:t>
      </w:r>
      <w:r>
        <w:rPr>
          <w:rFonts w:eastAsia="Times New Roman" w:cs="Times New Roman"/>
          <w:szCs w:val="24"/>
        </w:rPr>
        <w:t>αγωνισμός, να μην υπάρξουν άδειες και να μην καταβληθεί τίμημα; Και εγκαλείτε εμάς;</w:t>
      </w:r>
    </w:p>
    <w:p w14:paraId="51EE5344"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Σηκωθείτε τώρα και πείτε ότι θα ψηφίσετε αυτές τις τροπολογίες</w:t>
      </w:r>
      <w:r>
        <w:rPr>
          <w:rFonts w:eastAsia="Times New Roman" w:cs="Times New Roman"/>
          <w:szCs w:val="24"/>
        </w:rPr>
        <w:t>,</w:t>
      </w:r>
      <w:r>
        <w:rPr>
          <w:rFonts w:eastAsia="Times New Roman" w:cs="Times New Roman"/>
          <w:szCs w:val="24"/>
        </w:rPr>
        <w:t xml:space="preserve"> τις οποίες φέραμε με πρόταση του ΕΣΡ.</w:t>
      </w:r>
    </w:p>
    <w:p w14:paraId="51EE5345"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Δεν γίνεται αυτό!</w:t>
      </w:r>
    </w:p>
    <w:p w14:paraId="51EE5346"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θέλ</w:t>
      </w:r>
      <w:r>
        <w:rPr>
          <w:rFonts w:eastAsia="Times New Roman" w:cs="Times New Roman"/>
          <w:szCs w:val="24"/>
        </w:rPr>
        <w:t>ω τον λόγο.</w:t>
      </w:r>
    </w:p>
    <w:p w14:paraId="51EE5347"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Κύριε Λοβέρδο, σας παρακαλώ, διευκολύνετε λίγο τη διαδικασία, διότι...</w:t>
      </w:r>
    </w:p>
    <w:p w14:paraId="51EE5348"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θέλω τον λόγο επί προσωπικού.</w:t>
      </w:r>
    </w:p>
    <w:p w14:paraId="51EE5349"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Δεν είναι επί προσωπικού. Νομίζω ότι είναι ε</w:t>
      </w:r>
      <w:r>
        <w:rPr>
          <w:rFonts w:eastAsia="Times New Roman" w:cs="Times New Roman"/>
          <w:szCs w:val="24"/>
        </w:rPr>
        <w:t>πί της θέσης...</w:t>
      </w:r>
    </w:p>
    <w:p w14:paraId="51EE534A"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Είναι επί προσωπικού και δεν νομίζω ότι υπάρχει ανάγκη να το εξηγήσω. Θέλω το λεπτό μου.</w:t>
      </w:r>
    </w:p>
    <w:p w14:paraId="51EE534B"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Εντάξει. Αλλά παρακαλώ να κλείσουμε εδώ</w:t>
      </w:r>
      <w:r>
        <w:rPr>
          <w:rFonts w:eastAsia="Times New Roman" w:cs="Times New Roman"/>
          <w:szCs w:val="24"/>
        </w:rPr>
        <w:t>,</w:t>
      </w:r>
      <w:r>
        <w:rPr>
          <w:rFonts w:eastAsia="Times New Roman" w:cs="Times New Roman"/>
          <w:szCs w:val="24"/>
        </w:rPr>
        <w:t xml:space="preserve"> για να διευκολύνουμε τη διαδικασία.</w:t>
      </w:r>
    </w:p>
    <w:p w14:paraId="51EE534C"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51EE534D"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ΑΝΔΡΕΑΣ </w:t>
      </w:r>
      <w:r>
        <w:rPr>
          <w:rFonts w:eastAsia="Times New Roman" w:cs="Times New Roman"/>
          <w:b/>
          <w:szCs w:val="24"/>
        </w:rPr>
        <w:t>ΛΟΒΕΡΔΟΣ:</w:t>
      </w:r>
      <w:r>
        <w:rPr>
          <w:rFonts w:eastAsia="Times New Roman" w:cs="Times New Roman"/>
          <w:szCs w:val="24"/>
        </w:rPr>
        <w:t xml:space="preserve"> Εμείς μιλάμε, όταν σας απευθυνόμαστε, για πολιτική αναξιοπρέπεια. Δεν μιλάμε για βαρηκοΐα. Δεν νομίζω ότι είστε βαρήκοος. </w:t>
      </w:r>
    </w:p>
    <w:p w14:paraId="51EE534E"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Παράκουσα.</w:t>
      </w:r>
    </w:p>
    <w:p w14:paraId="51EE534F"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Εγώ σας είπα α</w:t>
      </w:r>
      <w:r>
        <w:rPr>
          <w:rFonts w:eastAsia="Times New Roman" w:cs="Times New Roman"/>
          <w:szCs w:val="24"/>
        </w:rPr>
        <w:t>πό την αρχή ότι φέρατε ένα σχέδιο νόμου</w:t>
      </w:r>
      <w:r>
        <w:rPr>
          <w:rFonts w:eastAsia="Times New Roman" w:cs="Times New Roman"/>
          <w:szCs w:val="24"/>
        </w:rPr>
        <w:t>,</w:t>
      </w:r>
      <w:r>
        <w:rPr>
          <w:rFonts w:eastAsia="Times New Roman" w:cs="Times New Roman"/>
          <w:szCs w:val="24"/>
        </w:rPr>
        <w:t xml:space="preserve"> το οποίο ανατρέψατε. Και προκειμένου να ψηφίσει η Πλειοψηφία τα καμώματά σας, κάνετε τη Βουλή να δουλεύει με αυτόν τον ρυθμό μετά από σχέδιο νόμου με </w:t>
      </w:r>
      <w:proofErr w:type="spellStart"/>
      <w:r>
        <w:rPr>
          <w:rFonts w:eastAsia="Times New Roman" w:cs="Times New Roman"/>
          <w:szCs w:val="24"/>
        </w:rPr>
        <w:t>εκατόν</w:t>
      </w:r>
      <w:proofErr w:type="spellEnd"/>
      <w:r>
        <w:rPr>
          <w:rFonts w:eastAsia="Times New Roman" w:cs="Times New Roman"/>
          <w:szCs w:val="24"/>
        </w:rPr>
        <w:t xml:space="preserve"> τόσα άρθρα. Και έχετε και το θράσος να φέρετε</w:t>
      </w:r>
      <w:r>
        <w:rPr>
          <w:rFonts w:eastAsia="Times New Roman" w:cs="Times New Roman"/>
          <w:szCs w:val="24"/>
        </w:rPr>
        <w:t>,</w:t>
      </w:r>
      <w:r>
        <w:rPr>
          <w:rFonts w:eastAsia="Times New Roman" w:cs="Times New Roman"/>
          <w:szCs w:val="24"/>
        </w:rPr>
        <w:t xml:space="preserve"> όχι μόνο τρ</w:t>
      </w:r>
      <w:r>
        <w:rPr>
          <w:rFonts w:eastAsia="Times New Roman" w:cs="Times New Roman"/>
          <w:szCs w:val="24"/>
        </w:rPr>
        <w:t>οπολογίες συναδέλφων σας που μπορεί να έχουν έναν έκτακτο χαρακτήρα, αλλά και δικές σας. Και δεν είναι μόνον η τροπολογία που αφορά το ΕΣΡ. Είναι και οι υπόλοιπες δικές σας. Και έχετε και την πολιτική θρασύτητα η βασική τροπολογία να ανατρέπει το σχέδιο νό</w:t>
      </w:r>
      <w:r>
        <w:rPr>
          <w:rFonts w:eastAsia="Times New Roman" w:cs="Times New Roman"/>
          <w:szCs w:val="24"/>
        </w:rPr>
        <w:t>μου σας.</w:t>
      </w:r>
    </w:p>
    <w:p w14:paraId="51EE5350"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Θα τις ψηφίσετε;</w:t>
      </w:r>
    </w:p>
    <w:p w14:paraId="51EE5351"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Σας είπα για αυτόν τον λόγο ότι πρέπει να ντρέπεστε. Όμως δεν ντρέπεστε. Δεν ντρέπεστε γιατί όσα πολιτικά και δικαστικά χαστούκια κι </w:t>
      </w:r>
      <w:r>
        <w:rPr>
          <w:rFonts w:eastAsia="Times New Roman" w:cs="Times New Roman"/>
          <w:szCs w:val="24"/>
        </w:rPr>
        <w:t>αν φάτε, δεν καταλαβαίνετε.</w:t>
      </w:r>
    </w:p>
    <w:p w14:paraId="51EE5352"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Πείτε αν θα τις ψηφίσετε.</w:t>
      </w:r>
    </w:p>
    <w:p w14:paraId="51EE5353"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Θέλετε να είστε Υπουργός επί του ιδίου αντικειμένου. Θα ταπεινώνεστε, όμως, κάθε φορά που θα αποκτάτε το </w:t>
      </w:r>
      <w:r>
        <w:rPr>
          <w:rFonts w:eastAsia="Times New Roman" w:cs="Times New Roman"/>
          <w:szCs w:val="24"/>
        </w:rPr>
        <w:t>δικαίωμα για νομοθετική πρωτοβουλία. Το Κοινοβούλιο θα σας ταπεινώνει. Ακούστε τι σας είπαν οι εισηγητές και των άλλων κομμάτων.</w:t>
      </w:r>
    </w:p>
    <w:p w14:paraId="51EE5354" w14:textId="77777777" w:rsidR="00C3097C" w:rsidRDefault="008D23CE">
      <w:pPr>
        <w:spacing w:line="600" w:lineRule="auto"/>
        <w:ind w:firstLine="720"/>
        <w:jc w:val="both"/>
        <w:rPr>
          <w:rFonts w:eastAsia="Times New Roman" w:cs="Times New Roman"/>
          <w:szCs w:val="24"/>
        </w:rPr>
      </w:pPr>
      <w:r>
        <w:rPr>
          <w:rFonts w:eastAsia="Times New Roman" w:cs="Times New Roman"/>
          <w:b/>
          <w:bCs/>
          <w:shd w:val="clear" w:color="auto" w:fill="FFFFFF"/>
        </w:rPr>
        <w:t>ΝΙΚΟΛΑΟΣ ΠΑΠΠΑΣ (Υπουργός Ψηφιακής Πολιτικής, Τηλεπικοινωνίων και Ενημέρωσης):</w:t>
      </w:r>
      <w:r>
        <w:rPr>
          <w:rFonts w:eastAsia="Times New Roman" w:cs="Times New Roman"/>
          <w:bCs/>
          <w:shd w:val="clear" w:color="auto" w:fill="FFFFFF"/>
        </w:rPr>
        <w:t xml:space="preserve"> </w:t>
      </w:r>
      <w:r>
        <w:rPr>
          <w:rFonts w:eastAsia="Times New Roman" w:cs="Times New Roman"/>
          <w:szCs w:val="24"/>
        </w:rPr>
        <w:t xml:space="preserve"> Δεν μας είπατε αν θα τις ψηφίσετε!</w:t>
      </w:r>
    </w:p>
    <w:p w14:paraId="51EE5355"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(Δημήτριος Καμμένος):</w:t>
      </w:r>
      <w:r>
        <w:rPr>
          <w:rFonts w:eastAsia="Times New Roman" w:cs="Times New Roman"/>
          <w:szCs w:val="24"/>
        </w:rPr>
        <w:t xml:space="preserve"> Ευχαριστούμε πολύ.</w:t>
      </w:r>
    </w:p>
    <w:p w14:paraId="51EE5356"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Παρακαλώ πολύ να έχω την άδεια του Σώματος, όπως και από εσάς κύριε </w:t>
      </w:r>
      <w:proofErr w:type="spellStart"/>
      <w:r>
        <w:rPr>
          <w:rFonts w:eastAsia="Times New Roman" w:cs="Times New Roman"/>
          <w:szCs w:val="24"/>
        </w:rPr>
        <w:t>Σαχινίδη</w:t>
      </w:r>
      <w:proofErr w:type="spellEnd"/>
      <w:r>
        <w:rPr>
          <w:rFonts w:eastAsia="Times New Roman" w:cs="Times New Roman"/>
          <w:szCs w:val="24"/>
        </w:rPr>
        <w:t xml:space="preserve"> αν έχετε την καλοσύνη, να μας ενημερώσει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 xml:space="preserve"> για τις τροπολογίες, έτσι ώστε να σχολιάσουν και οι υπόλοιποι εισηγητές.</w:t>
      </w:r>
    </w:p>
    <w:p w14:paraId="51EE5357"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Ευχαρισ</w:t>
      </w:r>
      <w:r>
        <w:rPr>
          <w:rFonts w:eastAsia="Times New Roman" w:cs="Times New Roman"/>
          <w:szCs w:val="24"/>
        </w:rPr>
        <w:t xml:space="preserve">τώ πολύ. </w:t>
      </w:r>
    </w:p>
    <w:p w14:paraId="51EE5358"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14:paraId="51EE5359"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Ευχαριστώ, κύριε Πρόεδρε.</w:t>
      </w:r>
    </w:p>
    <w:p w14:paraId="51EE535A"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Θα αναφέρω την τροπολογία με γενικό αριθμό 1227 και ειδικό 12 που αφορά στο πρώτο μέρος την εκκαθάριση δαπανών του κτηρίου </w:t>
      </w:r>
      <w:proofErr w:type="spellStart"/>
      <w:r>
        <w:rPr>
          <w:rFonts w:eastAsia="Times New Roman" w:cs="Times New Roman"/>
          <w:szCs w:val="24"/>
        </w:rPr>
        <w:t>Κεράνη</w:t>
      </w:r>
      <w:proofErr w:type="spellEnd"/>
      <w:r>
        <w:rPr>
          <w:rFonts w:eastAsia="Times New Roman" w:cs="Times New Roman"/>
          <w:szCs w:val="24"/>
        </w:rPr>
        <w:t>. Η</w:t>
      </w:r>
      <w:r>
        <w:rPr>
          <w:rFonts w:eastAsia="Times New Roman" w:cs="Times New Roman"/>
          <w:szCs w:val="24"/>
        </w:rPr>
        <w:t xml:space="preserve"> προτεινόμενη ρύθμιση είναι αναγκαία, καθώς μεγάλο μέρος των λειτουργικών δαπανών που αφορούν το κτήριο </w:t>
      </w:r>
      <w:proofErr w:type="spellStart"/>
      <w:r>
        <w:rPr>
          <w:rFonts w:eastAsia="Times New Roman" w:cs="Times New Roman"/>
          <w:szCs w:val="24"/>
        </w:rPr>
        <w:t>Κεράνη</w:t>
      </w:r>
      <w:proofErr w:type="spellEnd"/>
      <w:r>
        <w:rPr>
          <w:rFonts w:eastAsia="Times New Roman" w:cs="Times New Roman"/>
          <w:szCs w:val="24"/>
        </w:rPr>
        <w:t>, τη νομή και κατοχή του οποίου έχει το ελληνικό δημόσιο, δεν έχουν εξοφληθεί για τυπικούς λόγους.</w:t>
      </w:r>
    </w:p>
    <w:p w14:paraId="51EE535B"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Ειδικότερα, οφείλονται μισθώματα, λογαριασμοί κ</w:t>
      </w:r>
      <w:r>
        <w:rPr>
          <w:rFonts w:eastAsia="Times New Roman" w:cs="Times New Roman"/>
          <w:szCs w:val="24"/>
        </w:rPr>
        <w:t xml:space="preserve">ατανάλωσης ρεύματος, ύδρευσης και φυσικού αερίου, οι οποίοι δεν δύναται να εξοφληθούν τόσο λόγω της ασάφειας που επικρατούσε ως προς την ταυτότητα του μισθωτή και υπόχρεου προς </w:t>
      </w:r>
      <w:r>
        <w:rPr>
          <w:rFonts w:eastAsia="Times New Roman" w:cs="Times New Roman"/>
          <w:szCs w:val="24"/>
        </w:rPr>
        <w:lastRenderedPageBreak/>
        <w:t>πληρωμή όσο κι επειδή στο έντυπο του λογαριασμού δεν αναφέρεται ορθά ο υπόχρεος</w:t>
      </w:r>
      <w:r>
        <w:rPr>
          <w:rFonts w:eastAsia="Times New Roman" w:cs="Times New Roman"/>
          <w:szCs w:val="24"/>
        </w:rPr>
        <w:t xml:space="preserve"> πληρωμής, ώστε να καθίσταται δυνατή η πληρωμή τους. </w:t>
      </w:r>
    </w:p>
    <w:p w14:paraId="51EE535C"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Με τη συγκεκριμένη τροπολογία αναλαμβάνει το βάρος των σχετικών πιστώσεων το Υπουργείο Οικονομικών, στου οποίου τον προϋπολογισμό του τρέχοντος έτους οι ακόλουθες λειτουργικές δαπάνες αφορούν τη χρήση τ</w:t>
      </w:r>
      <w:r>
        <w:rPr>
          <w:rFonts w:eastAsia="Times New Roman" w:cs="Times New Roman"/>
          <w:szCs w:val="24"/>
        </w:rPr>
        <w:t>ου εν λόγω κτηρίου και αφορούν μισθώματα χρονικού διαστήματος από 23 Μ</w:t>
      </w:r>
      <w:r>
        <w:rPr>
          <w:rFonts w:eastAsia="Times New Roman" w:cs="Times New Roman"/>
          <w:szCs w:val="24"/>
        </w:rPr>
        <w:t>αΐ</w:t>
      </w:r>
      <w:r>
        <w:rPr>
          <w:rFonts w:eastAsia="Times New Roman" w:cs="Times New Roman"/>
          <w:szCs w:val="24"/>
        </w:rPr>
        <w:t>ου 2014 μέχρι 12 Ιουνίου του 2016 και από 1</w:t>
      </w:r>
      <w:r>
        <w:rPr>
          <w:rFonts w:eastAsia="Times New Roman" w:cs="Times New Roman"/>
          <w:szCs w:val="24"/>
          <w:vertAlign w:val="superscript"/>
        </w:rPr>
        <w:t>η</w:t>
      </w:r>
      <w:r>
        <w:rPr>
          <w:rFonts w:eastAsia="Times New Roman" w:cs="Times New Roman"/>
          <w:szCs w:val="24"/>
        </w:rPr>
        <w:t xml:space="preserve"> Ιανουαρίου 2017 μέχρι και 31 Μαΐου 2017, δαπάνες κατανάλωσης ηλεκτρικού ρεύματος μέχρι 30 Ιουνίου 2017, δαπάνες κατανάλωσης φυσικού αερίου </w:t>
      </w:r>
      <w:r>
        <w:rPr>
          <w:rFonts w:eastAsia="Times New Roman" w:cs="Times New Roman"/>
          <w:szCs w:val="24"/>
        </w:rPr>
        <w:t>μέχρι 30 Απριλίου 2017 και δαπάνες ύδρευσης μέχρι 27 Ιουλίου 2017.</w:t>
      </w:r>
    </w:p>
    <w:p w14:paraId="51EE535D"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Στο δεύτερο μέρος της τροπολογίας έχουμε ρυθμίσεις για την Ελληνική Αεροπορική Βιομηχανία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Εδώ είναι ένα θέμα –που ξέρουμε όλοι μας- προκειμένου να λειτουργήσει η Ελληνική Αεροπορική Β</w:t>
      </w:r>
      <w:r>
        <w:rPr>
          <w:rFonts w:eastAsia="Times New Roman" w:cs="Times New Roman"/>
          <w:szCs w:val="24"/>
        </w:rPr>
        <w:t>ιομηχανία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Με την προτεινόμενη ρύθμιση τακτοποιούνται οι εκκρεμότητες αναφορικά με τα υλικά που έχουν εισαχθεί με το ειδικό καθεστώς της τελωνειακής αποταμίευσης </w:t>
      </w:r>
      <w:r>
        <w:rPr>
          <w:rFonts w:eastAsia="Times New Roman" w:cs="Times New Roman"/>
          <w:szCs w:val="24"/>
        </w:rPr>
        <w:lastRenderedPageBreak/>
        <w:t xml:space="preserve">και της τελειοποίησης προς </w:t>
      </w:r>
      <w:proofErr w:type="spellStart"/>
      <w:r>
        <w:rPr>
          <w:rFonts w:eastAsia="Times New Roman" w:cs="Times New Roman"/>
          <w:szCs w:val="24"/>
        </w:rPr>
        <w:t>επανεξαγωγή</w:t>
      </w:r>
      <w:proofErr w:type="spellEnd"/>
      <w:r>
        <w:rPr>
          <w:rFonts w:eastAsia="Times New Roman" w:cs="Times New Roman"/>
          <w:szCs w:val="24"/>
        </w:rPr>
        <w:t xml:space="preserve"> της Ελληνικής Αεροπορικής Βιομηχανίας σε προγενέστ</w:t>
      </w:r>
      <w:r>
        <w:rPr>
          <w:rFonts w:eastAsia="Times New Roman" w:cs="Times New Roman"/>
          <w:szCs w:val="24"/>
        </w:rPr>
        <w:t xml:space="preserve">ερο της έναρξης ισχύος της παρούσης χρόνο, ως καλώς </w:t>
      </w:r>
      <w:proofErr w:type="spellStart"/>
      <w:r>
        <w:rPr>
          <w:rFonts w:eastAsia="Times New Roman" w:cs="Times New Roman"/>
          <w:szCs w:val="24"/>
        </w:rPr>
        <w:t>επανεξαχθέντα</w:t>
      </w:r>
      <w:proofErr w:type="spellEnd"/>
      <w:r>
        <w:rPr>
          <w:rFonts w:eastAsia="Times New Roman" w:cs="Times New Roman"/>
          <w:szCs w:val="24"/>
        </w:rPr>
        <w:t xml:space="preserve"> με την προϋπόθεση προσκόμισης σχετικών βεβαιώσεων των αντισυμβαλλομένων, με τις οποίες πιστοποιείται η ολοκλήρωση των έργων. Ως εκ τούτου η ΕΑΒ δεν θα έχει υποχρέωση καταβολής των </w:t>
      </w:r>
      <w:proofErr w:type="spellStart"/>
      <w:r>
        <w:rPr>
          <w:rFonts w:eastAsia="Times New Roman" w:cs="Times New Roman"/>
          <w:szCs w:val="24"/>
        </w:rPr>
        <w:t>δασμοφορολ</w:t>
      </w:r>
      <w:r>
        <w:rPr>
          <w:rFonts w:eastAsia="Times New Roman" w:cs="Times New Roman"/>
          <w:szCs w:val="24"/>
        </w:rPr>
        <w:t>ογικών</w:t>
      </w:r>
      <w:proofErr w:type="spellEnd"/>
      <w:r>
        <w:rPr>
          <w:rFonts w:eastAsia="Times New Roman" w:cs="Times New Roman"/>
          <w:szCs w:val="24"/>
        </w:rPr>
        <w:t xml:space="preserve"> επιβαρύνσεων που αναλογούν λόγω εκκαθάρισης, με την παρούσα των παραπάνω καθεστώτων. Παράλληλα, με την παρούσα ρύθμιση δίνεται η δυνατότητα στην </w:t>
      </w:r>
      <w:r>
        <w:rPr>
          <w:rFonts w:eastAsia="Times New Roman" w:cs="Times New Roman"/>
          <w:szCs w:val="24"/>
        </w:rPr>
        <w:t>ε</w:t>
      </w:r>
      <w:r>
        <w:rPr>
          <w:rFonts w:eastAsia="Times New Roman" w:cs="Times New Roman"/>
          <w:szCs w:val="24"/>
        </w:rPr>
        <w:t>ταιρεία εισαγωγής υλικών που αφορούν νέες συμβάσεις έργων, στα πλαίσια εφαρμογής των ειδικών καθεστώτων</w:t>
      </w:r>
      <w:r>
        <w:rPr>
          <w:rFonts w:eastAsia="Times New Roman" w:cs="Times New Roman"/>
          <w:szCs w:val="24"/>
        </w:rPr>
        <w:t xml:space="preserve">. Κατόπιν αυτών η εν λόγω </w:t>
      </w:r>
      <w:r>
        <w:rPr>
          <w:rFonts w:eastAsia="Times New Roman" w:cs="Times New Roman"/>
          <w:szCs w:val="24"/>
        </w:rPr>
        <w:t>ε</w:t>
      </w:r>
      <w:r>
        <w:rPr>
          <w:rFonts w:eastAsia="Times New Roman" w:cs="Times New Roman"/>
          <w:szCs w:val="24"/>
        </w:rPr>
        <w:t xml:space="preserve">ταιρεία θα εξακολουθήσει να κάνει χρήση των ειδικών καθεστώτων με την εκ νέου υπαγωγή εμπορευμάτων σε αυτά. </w:t>
      </w:r>
    </w:p>
    <w:p w14:paraId="51EE535E"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Με αυτόν τον τρόπο διευκολύνεται η λειτουργία της εν λόγω </w:t>
      </w:r>
      <w:r>
        <w:rPr>
          <w:rFonts w:eastAsia="Times New Roman" w:cs="Times New Roman"/>
          <w:szCs w:val="24"/>
        </w:rPr>
        <w:t>ε</w:t>
      </w:r>
      <w:r>
        <w:rPr>
          <w:rFonts w:eastAsia="Times New Roman" w:cs="Times New Roman"/>
          <w:szCs w:val="24"/>
        </w:rPr>
        <w:t>ταιρείας, η οποία έχει βαρύνουσα σημασία, όσον αφορά στις δομ</w:t>
      </w:r>
      <w:r>
        <w:rPr>
          <w:rFonts w:eastAsia="Times New Roman" w:cs="Times New Roman"/>
          <w:szCs w:val="24"/>
        </w:rPr>
        <w:t xml:space="preserve">ές και τεχνολογίες αιχμής, σχετικά με τον κλάδο συντήρησης αεροσκαφών και κινητήρων και τις αεροκατασκευές και παράλληλα, δημιουργούνται οι αναγκαίες προϋποθέσεις για την ανάπτυξη του εμπορίου και της εθνικής μας οικονομίας. </w:t>
      </w:r>
    </w:p>
    <w:p w14:paraId="51EE535F"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Επιπλέον, με την παρούσα ρυθμί</w:t>
      </w:r>
      <w:r>
        <w:rPr>
          <w:rFonts w:eastAsia="Times New Roman" w:cs="Times New Roman"/>
          <w:szCs w:val="24"/>
        </w:rPr>
        <w:t xml:space="preserve">ζεται το ζήτημα των εκκρεμών πρωτοκόλλων τελωνειακής παράβασης που αφορούν είτε σε συμπληρωματική βεβαίωση </w:t>
      </w:r>
      <w:proofErr w:type="spellStart"/>
      <w:r>
        <w:rPr>
          <w:rFonts w:eastAsia="Times New Roman" w:cs="Times New Roman"/>
          <w:szCs w:val="24"/>
        </w:rPr>
        <w:t>δασμοφορολογικών</w:t>
      </w:r>
      <w:proofErr w:type="spellEnd"/>
      <w:r>
        <w:rPr>
          <w:rFonts w:eastAsia="Times New Roman" w:cs="Times New Roman"/>
          <w:szCs w:val="24"/>
        </w:rPr>
        <w:t xml:space="preserve"> επιβαρύνσεων είτε σε επιβολή προστίμων, λόγω μη τήρησης των σχετικών διατάξεων, περί των ειδικών</w:t>
      </w:r>
      <w:r>
        <w:rPr>
          <w:rFonts w:eastAsia="Times New Roman" w:cs="Times New Roman"/>
          <w:b/>
          <w:szCs w:val="24"/>
        </w:rPr>
        <w:t xml:space="preserve"> </w:t>
      </w:r>
      <w:r>
        <w:rPr>
          <w:rFonts w:eastAsia="Times New Roman" w:cs="Times New Roman"/>
          <w:szCs w:val="24"/>
        </w:rPr>
        <w:t>καθεστώτων, τελωνειακής αποταμίευση</w:t>
      </w:r>
      <w:r>
        <w:rPr>
          <w:rFonts w:eastAsia="Times New Roman" w:cs="Times New Roman"/>
          <w:szCs w:val="24"/>
        </w:rPr>
        <w:t xml:space="preserve">ς ή τελειοποίησης προς </w:t>
      </w:r>
      <w:proofErr w:type="spellStart"/>
      <w:r>
        <w:rPr>
          <w:rFonts w:eastAsia="Times New Roman" w:cs="Times New Roman"/>
          <w:szCs w:val="24"/>
        </w:rPr>
        <w:t>επανεξαγωγή</w:t>
      </w:r>
      <w:proofErr w:type="spellEnd"/>
      <w:r>
        <w:rPr>
          <w:rFonts w:eastAsia="Times New Roman" w:cs="Times New Roman"/>
          <w:szCs w:val="24"/>
        </w:rPr>
        <w:t xml:space="preserve">, με την έκδοση των απαλλακτικών πράξεων, εφόσον πληρούνται οι τιθέμενες προϋποθέσεις, για λόγους ίσης μεταχείρισης των περιπτώσεων επί των οποίων δεν έχει ολοκληρωθεί ο έλεγχος και των περιπτώσεων για τις οποίες έχει ήδη </w:t>
      </w:r>
      <w:r>
        <w:rPr>
          <w:rFonts w:eastAsia="Times New Roman" w:cs="Times New Roman"/>
          <w:szCs w:val="24"/>
        </w:rPr>
        <w:t xml:space="preserve">καταχωρηθεί πρωτόκολλο τελωνειακής παράβασης. Για τους ίδιους λόγους προβλέπεται η ανάκληση ήδη </w:t>
      </w:r>
      <w:proofErr w:type="spellStart"/>
      <w:r>
        <w:rPr>
          <w:rFonts w:eastAsia="Times New Roman" w:cs="Times New Roman"/>
          <w:szCs w:val="24"/>
        </w:rPr>
        <w:t>εκδοθεισών</w:t>
      </w:r>
      <w:proofErr w:type="spellEnd"/>
      <w:r>
        <w:rPr>
          <w:rFonts w:eastAsia="Times New Roman" w:cs="Times New Roman"/>
          <w:szCs w:val="24"/>
        </w:rPr>
        <w:t xml:space="preserve"> </w:t>
      </w:r>
      <w:proofErr w:type="spellStart"/>
      <w:r>
        <w:rPr>
          <w:rFonts w:eastAsia="Times New Roman" w:cs="Times New Roman"/>
          <w:szCs w:val="24"/>
        </w:rPr>
        <w:t>καταλογιστικών</w:t>
      </w:r>
      <w:proofErr w:type="spellEnd"/>
      <w:r>
        <w:rPr>
          <w:rFonts w:eastAsia="Times New Roman" w:cs="Times New Roman"/>
          <w:szCs w:val="24"/>
        </w:rPr>
        <w:t xml:space="preserve"> πράξεων. </w:t>
      </w:r>
    </w:p>
    <w:p w14:paraId="51EE5360"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την κυρία Υπουργό. Ευχαριστούμε και το Σώμα για την παραχώρηση.</w:t>
      </w:r>
    </w:p>
    <w:p w14:paraId="51EE5361"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Τον λόγο έχει </w:t>
      </w:r>
      <w:r>
        <w:rPr>
          <w:rFonts w:eastAsia="Times New Roman" w:cs="Times New Roman"/>
          <w:szCs w:val="24"/>
        </w:rPr>
        <w:t xml:space="preserve">ο κ. Ιωάννης </w:t>
      </w:r>
      <w:proofErr w:type="spellStart"/>
      <w:r>
        <w:rPr>
          <w:rFonts w:eastAsia="Times New Roman" w:cs="Times New Roman"/>
          <w:szCs w:val="24"/>
        </w:rPr>
        <w:t>Σαχινίδης</w:t>
      </w:r>
      <w:proofErr w:type="spellEnd"/>
      <w:r>
        <w:rPr>
          <w:rFonts w:eastAsia="Times New Roman" w:cs="Times New Roman"/>
          <w:szCs w:val="24"/>
        </w:rPr>
        <w:t xml:space="preserve"> από την Χρυσή Αυγή για δεκαπέντε λεπτά. </w:t>
      </w:r>
    </w:p>
    <w:p w14:paraId="51EE5362"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Ευχαριστώ, κύριε Πρόεδρε. </w:t>
      </w:r>
    </w:p>
    <w:p w14:paraId="51EE5363"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Πραγματικά αυτό που έχετε καταφέρει σε αυτήν την Αίθουσα είναι πρωτόγνωρο. Μας έχετε μπερδέψει με τις εσωκομματικές σας διαφορές. Και όταν λέω εσω</w:t>
      </w:r>
      <w:r>
        <w:rPr>
          <w:rFonts w:eastAsia="Times New Roman" w:cs="Times New Roman"/>
          <w:szCs w:val="24"/>
        </w:rPr>
        <w:t>κομματικές, εννοώ μεταξύ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Νέας Δημοκρατίας</w:t>
      </w:r>
      <w:r>
        <w:rPr>
          <w:rFonts w:eastAsia="Times New Roman" w:cs="Times New Roman"/>
          <w:szCs w:val="24"/>
        </w:rPr>
        <w:t xml:space="preserve"> </w:t>
      </w:r>
      <w:r>
        <w:rPr>
          <w:rFonts w:eastAsia="Times New Roman" w:cs="Times New Roman"/>
          <w:szCs w:val="24"/>
        </w:rPr>
        <w:t xml:space="preserve">-ΠΑΣΟΚ, γιατί εσωκομματικές είναι οι διαφορές απ’ ό,τι βλέπω. </w:t>
      </w:r>
    </w:p>
    <w:p w14:paraId="51EE5364"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Δεν μπορούμε να καταλάβουμε ποιοι από εσάς είναι αριστεροί, ποιοι είναι δεξιοί, ποιοι είναι καπιταλιστές, ποιοι είναι συντηρητικοί. Βλέπ</w:t>
      </w:r>
      <w:r>
        <w:rPr>
          <w:rFonts w:eastAsia="Times New Roman" w:cs="Times New Roman"/>
          <w:szCs w:val="24"/>
        </w:rPr>
        <w:t xml:space="preserve">ω μια διαμάχη, η οποία κρατάει εδώ και τρεις εβδομάδες και στα επτά νομοσχέδια που έχουν έρθει. Απλώς δεν έχουμε καταλάβει ακόμα ποιος θα συγκυβερνήσει με ποιον στις επόμενες εκλογές. </w:t>
      </w:r>
    </w:p>
    <w:p w14:paraId="51EE5365" w14:textId="77777777" w:rsidR="00C3097C" w:rsidRDefault="008D23CE">
      <w:pPr>
        <w:spacing w:line="600" w:lineRule="auto"/>
        <w:ind w:firstLine="720"/>
        <w:jc w:val="both"/>
        <w:rPr>
          <w:rFonts w:eastAsia="Times New Roman"/>
          <w:szCs w:val="24"/>
        </w:rPr>
      </w:pPr>
      <w:r>
        <w:rPr>
          <w:rFonts w:eastAsia="Times New Roman" w:cs="Times New Roman"/>
          <w:szCs w:val="24"/>
        </w:rPr>
        <w:t xml:space="preserve">Και θα πρέπει, κύριε Υπουργέ, να προσέξετε λίγο την ενδοεπικοινωνία </w:t>
      </w:r>
      <w:r>
        <w:rPr>
          <w:rFonts w:eastAsia="Times New Roman" w:cs="Times New Roman"/>
          <w:szCs w:val="24"/>
        </w:rPr>
        <w:t xml:space="preserve">σας, γιατί τη στιγμή που αναφερθήκατε στην πληθώρα των τροπολογιών που έχουν έρθει στα τελευταία νομοσχέδια, δεν είχατε γνώση, προφανώς, ότι έχει αναφερθεί και ο Πρόεδρος της Βουλής, κ. </w:t>
      </w:r>
      <w:proofErr w:type="spellStart"/>
      <w:r>
        <w:rPr>
          <w:rFonts w:eastAsia="Times New Roman" w:cs="Times New Roman"/>
          <w:szCs w:val="24"/>
        </w:rPr>
        <w:t>Βούτσης</w:t>
      </w:r>
      <w:proofErr w:type="spellEnd"/>
      <w:r>
        <w:rPr>
          <w:rFonts w:eastAsia="Times New Roman" w:cs="Times New Roman"/>
          <w:szCs w:val="24"/>
        </w:rPr>
        <w:t>, με τη διαφορά ότι χτύπησε το καμπανάκι σε αυτήν την Αίθουσα ό</w:t>
      </w:r>
      <w:r>
        <w:rPr>
          <w:rFonts w:eastAsia="Times New Roman" w:cs="Times New Roman"/>
          <w:szCs w:val="24"/>
        </w:rPr>
        <w:t xml:space="preserve">τι απ’ όλη αυτήν την ιστορία που λαμβάνει χώρα, ωφελείται μια άλλη πτέρυγα. Δεν έχετε ούτε καν </w:t>
      </w:r>
      <w:r>
        <w:rPr>
          <w:rFonts w:eastAsia="Times New Roman" w:cs="Times New Roman"/>
          <w:szCs w:val="24"/>
        </w:rPr>
        <w:lastRenderedPageBreak/>
        <w:t>το θάρρος να την ονομάσετε. Πείτε το!</w:t>
      </w:r>
      <w:r>
        <w:rPr>
          <w:rFonts w:eastAsia="Times New Roman"/>
          <w:szCs w:val="24"/>
        </w:rPr>
        <w:t xml:space="preserve"> </w:t>
      </w:r>
      <w:r>
        <w:rPr>
          <w:rFonts w:eastAsia="Times New Roman"/>
          <w:szCs w:val="24"/>
        </w:rPr>
        <w:t xml:space="preserve">Η μόνη πτέρυγα που ανεβαίνει σε αυτή τη Βουλή είναι της Χρυσής Αυγής κι αυτό θα το καταλάβετε πολύ καλά. </w:t>
      </w:r>
    </w:p>
    <w:p w14:paraId="51EE5366" w14:textId="77777777" w:rsidR="00C3097C" w:rsidRDefault="008D23CE">
      <w:pPr>
        <w:spacing w:line="600" w:lineRule="auto"/>
        <w:ind w:firstLine="720"/>
        <w:jc w:val="both"/>
        <w:rPr>
          <w:rFonts w:eastAsia="Times New Roman"/>
          <w:szCs w:val="24"/>
        </w:rPr>
      </w:pPr>
      <w:r>
        <w:rPr>
          <w:rFonts w:eastAsia="Times New Roman"/>
          <w:szCs w:val="24"/>
        </w:rPr>
        <w:t>Επίσης, αναφορά γ</w:t>
      </w:r>
      <w:r>
        <w:rPr>
          <w:rFonts w:eastAsia="Times New Roman"/>
          <w:szCs w:val="24"/>
        </w:rPr>
        <w:t xml:space="preserve">ια το ίδιο ακριβώς θέμα έγινε, πριν από τον κ. </w:t>
      </w:r>
      <w:proofErr w:type="spellStart"/>
      <w:r>
        <w:rPr>
          <w:rFonts w:eastAsia="Times New Roman"/>
          <w:szCs w:val="24"/>
        </w:rPr>
        <w:t>Βούτση</w:t>
      </w:r>
      <w:proofErr w:type="spellEnd"/>
      <w:r>
        <w:rPr>
          <w:rFonts w:eastAsia="Times New Roman"/>
          <w:szCs w:val="24"/>
        </w:rPr>
        <w:t xml:space="preserve">, από τον κ. </w:t>
      </w:r>
      <w:proofErr w:type="spellStart"/>
      <w:r>
        <w:rPr>
          <w:rFonts w:eastAsia="Times New Roman"/>
          <w:szCs w:val="24"/>
        </w:rPr>
        <w:t>Δρίτσα</w:t>
      </w:r>
      <w:proofErr w:type="spellEnd"/>
      <w:r>
        <w:rPr>
          <w:rFonts w:eastAsia="Times New Roman"/>
          <w:szCs w:val="24"/>
        </w:rPr>
        <w:t xml:space="preserve">. Εδώ, όμως, τι μου έκανε εντύπωση; Μου έκανε μεγάλη εντύπωση ότι ενώ </w:t>
      </w:r>
      <w:proofErr w:type="spellStart"/>
      <w:r>
        <w:rPr>
          <w:rFonts w:eastAsia="Times New Roman"/>
          <w:szCs w:val="24"/>
        </w:rPr>
        <w:t>καταφέρθηκε</w:t>
      </w:r>
      <w:proofErr w:type="spellEnd"/>
      <w:r>
        <w:rPr>
          <w:rFonts w:eastAsia="Times New Roman"/>
          <w:szCs w:val="24"/>
        </w:rPr>
        <w:t xml:space="preserve"> με ένα πάθος –και καλά κάνει- σε βάρος της Αξιωματικής Αντιπολίτευσης, εσείς οι ίδιοι Βουλευτές του ΣΥ</w:t>
      </w:r>
      <w:r>
        <w:rPr>
          <w:rFonts w:eastAsia="Times New Roman"/>
          <w:szCs w:val="24"/>
        </w:rPr>
        <w:t xml:space="preserve">ΡΙΖΑ ήσασταν που πριν από μόλις δύο μέρες χειροκροτούσατε, σύσσωμοι, τον κ. Τζαβάρα, τον Κοινοβουλευτικό Εκπρόσωπο της Νέας Δημοκρατίας. Γιατί; Γιατί σχολίασε την ομιλία του συναγωνιστή, του Παναγιώτη Ηλιόπουλου. </w:t>
      </w:r>
    </w:p>
    <w:p w14:paraId="51EE5367" w14:textId="77777777" w:rsidR="00C3097C" w:rsidRDefault="008D23CE">
      <w:pPr>
        <w:spacing w:line="600" w:lineRule="auto"/>
        <w:ind w:firstLine="720"/>
        <w:jc w:val="both"/>
        <w:rPr>
          <w:rFonts w:eastAsia="Times New Roman"/>
          <w:szCs w:val="24"/>
        </w:rPr>
      </w:pPr>
      <w:r>
        <w:rPr>
          <w:rFonts w:eastAsia="Times New Roman"/>
          <w:szCs w:val="24"/>
        </w:rPr>
        <w:t>Είναι ρητορικό, λοιπόν, το ερώτημα προς το</w:t>
      </w:r>
      <w:r>
        <w:rPr>
          <w:rFonts w:eastAsia="Times New Roman"/>
          <w:szCs w:val="24"/>
        </w:rPr>
        <w:t>ν κ. Τζαβάρα, ο οποίος είναι εδώ και προφανώς ακούει και θα χαιρόμουν να μπει μέσα να μου απαντήσει κιόλας. Εάν η σύζυγός του είχε γεννήσει πριν από δέκα μέρες κι ένα σάπιο παρακρατικό σύστημα τον κατηγορούσε και τον προφυλάκιζε άδικα για δεκαοκτώ ολόκληρο</w:t>
      </w:r>
      <w:r>
        <w:rPr>
          <w:rFonts w:eastAsia="Times New Roman"/>
          <w:szCs w:val="24"/>
        </w:rPr>
        <w:t xml:space="preserve">υς μήνες, στερώντας τη φυσική του παρουσία από την οικογένειά του, πώς, φυσικά, θα αντιδρούσε; Και μάλιστα, βλέποντας σε καθημερινή βάση τους δολοπλόκους και σκευωρούς να </w:t>
      </w:r>
      <w:r>
        <w:rPr>
          <w:rFonts w:eastAsia="Times New Roman"/>
          <w:szCs w:val="24"/>
        </w:rPr>
        <w:lastRenderedPageBreak/>
        <w:t>παριστάνουν σε αυτή την Αίθουσα τους δημοκράτες και άμεμπτους. Περιμένω να μου πει πώ</w:t>
      </w:r>
      <w:r>
        <w:rPr>
          <w:rFonts w:eastAsia="Times New Roman"/>
          <w:szCs w:val="24"/>
        </w:rPr>
        <w:t xml:space="preserve">ς ακριβώς θα αντιδρούσε.  </w:t>
      </w:r>
    </w:p>
    <w:p w14:paraId="51EE5368" w14:textId="77777777" w:rsidR="00C3097C" w:rsidRDefault="008D23CE">
      <w:pPr>
        <w:spacing w:line="600" w:lineRule="auto"/>
        <w:ind w:firstLine="720"/>
        <w:jc w:val="both"/>
        <w:rPr>
          <w:rFonts w:eastAsia="Times New Roman"/>
          <w:szCs w:val="24"/>
        </w:rPr>
      </w:pPr>
      <w:r>
        <w:rPr>
          <w:rFonts w:eastAsia="Times New Roman"/>
          <w:szCs w:val="24"/>
        </w:rPr>
        <w:t xml:space="preserve">Θα χρησιμοποιήσω τα λόγια του, επειδή δεν συνηθίζω να αισχρολογώ. Είχε πει πως η ψυχή μας είναι μαύρη. Εάν με αυτόν τον τρόπο προσπαθεί να προσδιορίσει μία ιδεολογική απόχρωση, την αποδέχομαι. Προσπαθεί, όμως, να προσδιορίσει κι </w:t>
      </w:r>
      <w:r>
        <w:rPr>
          <w:rFonts w:eastAsia="Times New Roman"/>
          <w:szCs w:val="24"/>
        </w:rPr>
        <w:t>άλλα πράγματα. Ο κ. Τζαβάρας, όπως και το κόμμα του, κι όλο το υπόλοιπο συνταγματικό τόξο, έχει μαυρίσει την ψυχή και την καρδιά όλων των Ελλήνων, με την εξαθλίωση, την προδοσία, τα ψέματα και την ατιμωρησία των πολιτικών που εμπλέκονται στα σκάνδαλα και τ</w:t>
      </w:r>
      <w:r>
        <w:rPr>
          <w:rFonts w:eastAsia="Times New Roman"/>
          <w:szCs w:val="24"/>
        </w:rPr>
        <w:t>ο ξεπούλημα της δημόσιας περιουσίας του ελληνικού λαού.</w:t>
      </w:r>
    </w:p>
    <w:p w14:paraId="51EE5369" w14:textId="77777777" w:rsidR="00C3097C" w:rsidRDefault="008D23CE">
      <w:pPr>
        <w:spacing w:line="600" w:lineRule="auto"/>
        <w:ind w:firstLine="720"/>
        <w:jc w:val="both"/>
        <w:rPr>
          <w:rFonts w:eastAsia="Times New Roman"/>
          <w:szCs w:val="24"/>
        </w:rPr>
      </w:pPr>
      <w:r>
        <w:rPr>
          <w:rFonts w:eastAsia="Times New Roman"/>
          <w:szCs w:val="24"/>
        </w:rPr>
        <w:t xml:space="preserve">Είχατε απόλυτο δίκιο, κύριε Τζαβάρα προχθές, όταν είπατε…      </w:t>
      </w:r>
    </w:p>
    <w:p w14:paraId="51EE536A" w14:textId="77777777" w:rsidR="00C3097C" w:rsidRDefault="008D23CE">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Προσωπικά, δεν θα απευθύνεστε σε Βουλευτή. </w:t>
      </w:r>
    </w:p>
    <w:p w14:paraId="51EE536B" w14:textId="77777777" w:rsidR="00C3097C" w:rsidRDefault="008D23CE">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Κι εσείς απευθυνθήκατε προσωπικά στον κ. Ηλιόπουλο</w:t>
      </w:r>
      <w:r>
        <w:rPr>
          <w:rFonts w:eastAsia="Times New Roman"/>
          <w:szCs w:val="24"/>
        </w:rPr>
        <w:t xml:space="preserve">. </w:t>
      </w:r>
    </w:p>
    <w:p w14:paraId="51EE536C" w14:textId="77777777" w:rsidR="00C3097C" w:rsidRDefault="008D23CE">
      <w:pPr>
        <w:spacing w:line="600" w:lineRule="auto"/>
        <w:ind w:firstLine="720"/>
        <w:jc w:val="both"/>
        <w:rPr>
          <w:rFonts w:eastAsia="Times New Roman"/>
          <w:szCs w:val="24"/>
        </w:rPr>
      </w:pPr>
      <w:r>
        <w:rPr>
          <w:rFonts w:eastAsia="Times New Roman"/>
          <w:szCs w:val="24"/>
        </w:rPr>
        <w:t xml:space="preserve">Παρακαλώ να μη με διακόψει. Να πάρει τον λόγο μετά. </w:t>
      </w:r>
    </w:p>
    <w:p w14:paraId="51EE536D" w14:textId="77777777" w:rsidR="00C3097C" w:rsidRDefault="008D23CE">
      <w:pPr>
        <w:spacing w:line="600" w:lineRule="auto"/>
        <w:ind w:firstLine="720"/>
        <w:jc w:val="both"/>
        <w:rPr>
          <w:rFonts w:eastAsia="Times New Roman"/>
          <w:szCs w:val="24"/>
        </w:rPr>
      </w:pPr>
      <w:r>
        <w:rPr>
          <w:rFonts w:eastAsia="Times New Roman"/>
          <w:b/>
          <w:szCs w:val="24"/>
        </w:rPr>
        <w:lastRenderedPageBreak/>
        <w:t xml:space="preserve">ΚΩΝΣΤΑΝΤΙΝΟΣ ΤΖΑΒΑΡΑΣ: </w:t>
      </w:r>
      <w:r>
        <w:rPr>
          <w:rFonts w:eastAsia="Times New Roman"/>
          <w:szCs w:val="24"/>
        </w:rPr>
        <w:t xml:space="preserve">Άρθρο 66 του Κανονισμού. </w:t>
      </w:r>
    </w:p>
    <w:p w14:paraId="51EE536E" w14:textId="77777777" w:rsidR="00C3097C" w:rsidRDefault="008D23CE">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 xml:space="preserve">Κύριε Τζαβάρα, είναι γνωστό. </w:t>
      </w:r>
    </w:p>
    <w:p w14:paraId="51EE536F" w14:textId="77777777" w:rsidR="00C3097C" w:rsidRDefault="008D23CE">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Παρακαλώ πολύ. Δεν έχει το δικαίωμα να απευθύνεται προσωπικά σε Β</w:t>
      </w:r>
      <w:r>
        <w:rPr>
          <w:rFonts w:eastAsia="Times New Roman"/>
          <w:szCs w:val="24"/>
        </w:rPr>
        <w:t xml:space="preserve">ουλευτή. Το λέει ο Κανονισμός. Όποιος μιλάει από το Βήμα απευθύνεται στο Σώμα. Αυτά να σταματήσουν! </w:t>
      </w:r>
    </w:p>
    <w:p w14:paraId="51EE5370" w14:textId="77777777" w:rsidR="00C3097C" w:rsidRDefault="008D23CE">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Απευθύνομαι στο Σώμα.   </w:t>
      </w:r>
    </w:p>
    <w:p w14:paraId="51EE5371" w14:textId="77777777" w:rsidR="00C3097C" w:rsidRDefault="008D23CE">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Αυτά να σταματήσουν. Δεν ανέχομαι παραβιάσεις του Κανονισμού και μάλιστα από τη Χρυσή Αυγή! Τελείωσε! </w:t>
      </w:r>
    </w:p>
    <w:p w14:paraId="51EE5372" w14:textId="77777777" w:rsidR="00C3097C" w:rsidRDefault="008D23CE">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Παρακαλώ, συνεχίστε.</w:t>
      </w:r>
    </w:p>
    <w:p w14:paraId="51EE5373" w14:textId="77777777" w:rsidR="00C3097C" w:rsidRDefault="008D23CE">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Αναφέρθηκε μέσα στην Αίθουσα αυτή ότι «θα πρέπει να ασχοληθούμε με κάποιους τύπο</w:t>
      </w:r>
      <w:r>
        <w:rPr>
          <w:rFonts w:eastAsia="Times New Roman"/>
          <w:szCs w:val="24"/>
        </w:rPr>
        <w:t xml:space="preserve">υς σοβαρά, οι οποίοι εκμεταλλεύονται την ιδιότητά τους» και παίζουν </w:t>
      </w:r>
      <w:r>
        <w:rPr>
          <w:rFonts w:eastAsia="Times New Roman"/>
          <w:szCs w:val="24"/>
        </w:rPr>
        <w:lastRenderedPageBreak/>
        <w:t xml:space="preserve">με την νοημοσύνη του ελληνικού λαού, προσθέτω εγώ. Συμφωνούμε απόλυτα. Οι κλέφτες στη φυλακή και τα κλεμμένα στον λαό. Τη </w:t>
      </w:r>
      <w:r>
        <w:rPr>
          <w:rFonts w:eastAsia="Times New Roman"/>
          <w:szCs w:val="24"/>
        </w:rPr>
        <w:t>δ</w:t>
      </w:r>
      <w:r>
        <w:rPr>
          <w:rFonts w:eastAsia="Times New Roman"/>
          <w:szCs w:val="24"/>
        </w:rPr>
        <w:t>ημοκρατία αρκετοί σε αυτή την Αίθουσα έχουν πάψει να την υπηρετού</w:t>
      </w:r>
      <w:r>
        <w:rPr>
          <w:rFonts w:eastAsia="Times New Roman"/>
          <w:szCs w:val="24"/>
        </w:rPr>
        <w:t xml:space="preserve">ν, δυστυχώς, προ πολλού.   </w:t>
      </w:r>
    </w:p>
    <w:p w14:paraId="51EE5374" w14:textId="77777777" w:rsidR="00C3097C" w:rsidRDefault="008D23CE">
      <w:pPr>
        <w:spacing w:line="600" w:lineRule="auto"/>
        <w:ind w:firstLine="720"/>
        <w:jc w:val="both"/>
        <w:rPr>
          <w:rFonts w:eastAsia="Times New Roman"/>
          <w:szCs w:val="24"/>
        </w:rPr>
      </w:pPr>
      <w:r>
        <w:rPr>
          <w:rFonts w:eastAsia="Times New Roman"/>
          <w:szCs w:val="24"/>
        </w:rPr>
        <w:t>Επίσης, είχε γίνει μία αναφορά ότι κάποιοι μας δίνουν βήμα και μας ανέχονται. Μπερδεύσετε κύριοι. Το βήμα δεν μας το έχει δώσει κανένας από εσάς. Το βήμα σε αυτή την Αίθουσα μας το έχει δώσει μισό και πλέον εκατομμύριο Ελλήνων ψ</w:t>
      </w:r>
      <w:r>
        <w:rPr>
          <w:rFonts w:eastAsia="Times New Roman"/>
          <w:szCs w:val="24"/>
        </w:rPr>
        <w:t>ηφοφόρων και δυστυχώς για εσάς, αυτός ο αριθμός έχει γεωμετρική πρόοδο.  Σε ό,τι αφορά την ανοχή, καλούμε εμείς τον ελληνικό λαό να πάψει πια να σας ανέχεται, εσάς και τις πολιτικές σας.</w:t>
      </w:r>
    </w:p>
    <w:p w14:paraId="51EE5375" w14:textId="77777777" w:rsidR="00C3097C" w:rsidRDefault="008D23CE">
      <w:pPr>
        <w:spacing w:line="600" w:lineRule="auto"/>
        <w:ind w:firstLine="720"/>
        <w:jc w:val="both"/>
        <w:rPr>
          <w:rFonts w:eastAsia="Times New Roman"/>
          <w:szCs w:val="24"/>
        </w:rPr>
      </w:pPr>
      <w:r>
        <w:rPr>
          <w:rFonts w:eastAsia="Times New Roman"/>
          <w:szCs w:val="24"/>
        </w:rPr>
        <w:t xml:space="preserve">Όλοι σας, όμως, έχετε κι ένα άλλο μεγάλο ελάττωμα. Μιλάτε μόνο χωρίς </w:t>
      </w:r>
      <w:r>
        <w:rPr>
          <w:rFonts w:eastAsia="Times New Roman"/>
          <w:szCs w:val="24"/>
        </w:rPr>
        <w:t xml:space="preserve">να ακούτε. Και σας έχω επισημάνει επανειλημμένα από το Βήμα αυτό πως τον σεβασμό δεν τον επιβάλλεις, αλλά τον κερδίζεις. Κι επειδή έχουν γνώση οι φύλακες, σας ξαναθυμίζω πως ακριβώς με την ίδια δημοκρατικότητα θα σας αντιμετωπίσουμε κι εμείς, όταν αξιώσει </w:t>
      </w:r>
      <w:r>
        <w:rPr>
          <w:rFonts w:eastAsia="Times New Roman"/>
          <w:szCs w:val="24"/>
        </w:rPr>
        <w:t>ο Θεός και κυβερνηθεί αυτός ο τόπος από εθνικιστές.</w:t>
      </w:r>
    </w:p>
    <w:p w14:paraId="51EE5376" w14:textId="77777777" w:rsidR="00C3097C" w:rsidRDefault="008D23CE">
      <w:pPr>
        <w:spacing w:line="600" w:lineRule="auto"/>
        <w:ind w:firstLine="720"/>
        <w:jc w:val="both"/>
        <w:rPr>
          <w:rFonts w:eastAsia="Times New Roman"/>
          <w:szCs w:val="24"/>
        </w:rPr>
      </w:pPr>
      <w:r>
        <w:rPr>
          <w:rFonts w:eastAsia="Times New Roman"/>
          <w:szCs w:val="24"/>
        </w:rPr>
        <w:t xml:space="preserve">Αφού οι θέσεις μας, όμως, και οι πράξεις μας, ο λόγος μας, ο τρόπος εν γένει που ασκούμε πολιτική είναι κατακριτέα από </w:t>
      </w:r>
      <w:r>
        <w:rPr>
          <w:rFonts w:eastAsia="Times New Roman"/>
          <w:szCs w:val="24"/>
        </w:rPr>
        <w:lastRenderedPageBreak/>
        <w:t xml:space="preserve">πολλούς εδώ μέσα, εξηγήστε μας γιατί πολλοί από εσάς υιοθετείτε τις απόψεις μας κατά </w:t>
      </w:r>
      <w:r>
        <w:rPr>
          <w:rFonts w:eastAsia="Times New Roman"/>
          <w:szCs w:val="24"/>
        </w:rPr>
        <w:t xml:space="preserve">την προεκλογική σας περίοδο στην περιφέρεια όπου και εκλέγεστε και παρουσιάζεστε μάλιστα ως υπέρμαχοι αυτών των ιδεών. </w:t>
      </w:r>
    </w:p>
    <w:p w14:paraId="51EE5377" w14:textId="77777777" w:rsidR="00C3097C" w:rsidRDefault="008D23CE">
      <w:pPr>
        <w:spacing w:line="600" w:lineRule="auto"/>
        <w:ind w:firstLine="720"/>
        <w:jc w:val="both"/>
        <w:rPr>
          <w:rFonts w:eastAsia="Times New Roman" w:cs="Times New Roman"/>
          <w:szCs w:val="24"/>
        </w:rPr>
      </w:pPr>
      <w:r>
        <w:rPr>
          <w:rFonts w:eastAsia="Times New Roman"/>
          <w:szCs w:val="24"/>
        </w:rPr>
        <w:t xml:space="preserve">Και περνάμε στο σχέδιο νόμου. Είχα αναφερθεί και στις </w:t>
      </w:r>
      <w:r>
        <w:rPr>
          <w:rFonts w:eastAsia="Times New Roman"/>
          <w:szCs w:val="24"/>
        </w:rPr>
        <w:t>ε</w:t>
      </w:r>
      <w:r>
        <w:rPr>
          <w:rFonts w:eastAsia="Times New Roman"/>
          <w:szCs w:val="24"/>
        </w:rPr>
        <w:t>πιτροπές, κύριε Υπουργέ, στο άρθρο 14, παράγραφος 3 και παράγραφος 4. Το άρθρο 14</w:t>
      </w:r>
      <w:r>
        <w:rPr>
          <w:rFonts w:eastAsia="Times New Roman"/>
          <w:szCs w:val="24"/>
        </w:rPr>
        <w:t xml:space="preserve"> τι μας λέει; Επιβάλετε σε εφημερίδες της περιφέρειας, οι οποίες είναι εβδομαδιαίες, σε νομούς κάτω των ογδόντα χιλιάδων κατοίκων, να πωλούνται από διακόσια έως τριακόσια πενήντα φύλλα. Στις ακροάσεις είχα πει στους φορείς να απαντήσουν στο ποια είναι η δι</w:t>
      </w:r>
      <w:r>
        <w:rPr>
          <w:rFonts w:eastAsia="Times New Roman"/>
          <w:szCs w:val="24"/>
        </w:rPr>
        <w:t>κή τους άποψη για μια εφημερίδα, τη δική σας, την «</w:t>
      </w:r>
      <w:r>
        <w:rPr>
          <w:rFonts w:eastAsia="Times New Roman"/>
          <w:szCs w:val="24"/>
        </w:rPr>
        <w:t>ΑΥΓΗ</w:t>
      </w:r>
      <w:r>
        <w:rPr>
          <w:rFonts w:eastAsia="Times New Roman"/>
          <w:szCs w:val="24"/>
        </w:rPr>
        <w:t>», η οποία πουλάει χίλια τριακόσια φύλλα ημερησίως, που αν τα διαιρέσουμε με το πενήντα ένα, που είναι οι νομοί της Ελλάδος, είναι είκοσι πέντε φύλλα ημερησίως. Αν τα πολλαπλασιάσουμε επί επτά, εβδομαδ</w:t>
      </w:r>
      <w:r>
        <w:rPr>
          <w:rFonts w:eastAsia="Times New Roman"/>
          <w:szCs w:val="24"/>
        </w:rPr>
        <w:t xml:space="preserve">ιαίως, δεν πιάνετε το όριο, κύριε Υπουργέ, είναι </w:t>
      </w:r>
      <w:proofErr w:type="spellStart"/>
      <w:r>
        <w:rPr>
          <w:rFonts w:eastAsia="Times New Roman"/>
          <w:szCs w:val="24"/>
        </w:rPr>
        <w:t>εκατόν</w:t>
      </w:r>
      <w:proofErr w:type="spellEnd"/>
      <w:r>
        <w:rPr>
          <w:rFonts w:eastAsia="Times New Roman"/>
          <w:szCs w:val="24"/>
        </w:rPr>
        <w:t xml:space="preserve"> εβδομήντα πέντε φύλλα. </w:t>
      </w:r>
      <w:r>
        <w:rPr>
          <w:rFonts w:eastAsia="Times New Roman" w:cs="Times New Roman"/>
          <w:szCs w:val="24"/>
        </w:rPr>
        <w:t>Άρα κάντε πράξη αυτό που θέλετε πρώτα στη δική σας εφημερίδα και μετά στον περιφερειακό Τύπο.</w:t>
      </w:r>
    </w:p>
    <w:p w14:paraId="51EE5378"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Θα μείνω για λίγο στον εποπτικό ρόλο του Εθνικού Συμβουλίου Ραδιοτηλεόρασης και στο</w:t>
      </w:r>
      <w:r>
        <w:rPr>
          <w:rFonts w:eastAsia="Times New Roman" w:cs="Times New Roman"/>
          <w:szCs w:val="24"/>
        </w:rPr>
        <w:t xml:space="preserve"> άρθρο 10. Ως ρυθμιστής και </w:t>
      </w:r>
      <w:r>
        <w:rPr>
          <w:rFonts w:eastAsia="Times New Roman" w:cs="Times New Roman"/>
          <w:szCs w:val="24"/>
        </w:rPr>
        <w:lastRenderedPageBreak/>
        <w:t xml:space="preserve">έχων τον έλεγχο λειτουργίας του συστήματος μπορεί να αποφασίζει αυτεπάγγελτα ή κατόπιν καταγγελίας την επιβολή κυρώσεων. </w:t>
      </w:r>
    </w:p>
    <w:p w14:paraId="51EE5379"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Να επισημάνω, όμως, εδώ ότι το Εθνικό Συμβούλιο Ραδιοτηλεόρασης δεν έχει επιληφθεί αυτεπαγγέλτως για άλλα </w:t>
      </w:r>
      <w:r>
        <w:rPr>
          <w:rFonts w:eastAsia="Times New Roman" w:cs="Times New Roman"/>
          <w:szCs w:val="24"/>
        </w:rPr>
        <w:t>μείζονα ζητήματα -όπου παραβιάζονται κατάφωρα συνταγματικά δικαιώματα και αποκλείεται η προβολή των θέσεων του κόμματός μας- παρά επιβάλλει δήθεν πρόστιμα μετά από αλλεπάλληλες δικές μας καταγγελίες και μετά από επίδοση εξωδίκων. Πέρα απ’ αυτό, λοιπόν, ο κ</w:t>
      </w:r>
      <w:r>
        <w:rPr>
          <w:rFonts w:eastAsia="Times New Roman" w:cs="Times New Roman"/>
          <w:szCs w:val="24"/>
        </w:rPr>
        <w:t xml:space="preserve">ύριος Υπουργός μας λέει ότι το ΕΣΡ θα επιβάλλει πρόστιμο μόνο εφόσον δεν διαταράσσεται η εύρυθμη λειτουργία του συστήματος. </w:t>
      </w:r>
    </w:p>
    <w:p w14:paraId="51EE537A"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Προσέξτε, θα διαπιστώνεται η παράβαση, θα καταγράφονται οι καταγγελίες και οι παρανομίες, αλλά μπορεί στο τέλος το ΕΣΡ να μην επιβά</w:t>
      </w:r>
      <w:r>
        <w:rPr>
          <w:rFonts w:eastAsia="Times New Roman" w:cs="Times New Roman"/>
          <w:szCs w:val="24"/>
        </w:rPr>
        <w:t>λλει καμία κύρωση, γιατί μπορεί με αυτόν τον τρόπο να τεθεί σε κίνδυνο το σύστημα. Άρα ποια η χρησιμότητα αυτής της διατάξεως, κύριε Υπουργέ; Και –αυτό έχει σημασία- τι αφορούν οι κυρώσεις; Επιβολή προστίμου. Υψηλού; Οικονομικά σοβαρού, θα έλεγα εγώ. Και π</w:t>
      </w:r>
      <w:r>
        <w:rPr>
          <w:rFonts w:eastAsia="Times New Roman" w:cs="Times New Roman"/>
          <w:szCs w:val="24"/>
        </w:rPr>
        <w:t>οιος θα πει, κύριε Υπουργέ, με α</w:t>
      </w:r>
      <w:r>
        <w:rPr>
          <w:rFonts w:eastAsia="Times New Roman" w:cs="Times New Roman"/>
          <w:szCs w:val="24"/>
        </w:rPr>
        <w:lastRenderedPageBreak/>
        <w:t>σφάλεια ότι δεν θα ακολουθήσει μια συνδιαλλαγή, διαπραγμάτευση, παζάρι, μεταξύ του ρυθμιστή και του διαχειριστή ή συμμετέχοντα και τελικά προς αποφυγή περαιτέρω κινδύνων δεν θα επιβληθεί καμία κύρωση; Πουθενά δεν απαντάται α</w:t>
      </w:r>
      <w:r>
        <w:rPr>
          <w:rFonts w:eastAsia="Times New Roman" w:cs="Times New Roman"/>
          <w:szCs w:val="24"/>
        </w:rPr>
        <w:t>υτό.</w:t>
      </w:r>
    </w:p>
    <w:p w14:paraId="51EE537B"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Είναι άλλο ένα παραθυράκι, ώστε η Κυβέρνηση μέσω των ανεξάρτητων αρχών, τα μέλη των οποίων αυτή ορίζει, να παρεμβαίνει και στο παιχνίδι της επιβολής προστίμων.</w:t>
      </w:r>
    </w:p>
    <w:p w14:paraId="51EE537C"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Στο άρθρο 5 ένα ηλεκτρονικό σύστημα μέσω ενός αλγόριθμου θα υπολογίζει τον διαφημιστικό χρό</w:t>
      </w:r>
      <w:r>
        <w:rPr>
          <w:rFonts w:eastAsia="Times New Roman" w:cs="Times New Roman"/>
          <w:szCs w:val="24"/>
        </w:rPr>
        <w:t xml:space="preserve">νο. Πώς θα υπολογίζεται αυτός ο αλγόριθμος; Τι ακριβώς </w:t>
      </w:r>
      <w:proofErr w:type="spellStart"/>
      <w:r>
        <w:rPr>
          <w:rFonts w:eastAsia="Times New Roman" w:cs="Times New Roman"/>
          <w:szCs w:val="24"/>
        </w:rPr>
        <w:t>προσμετράται</w:t>
      </w:r>
      <w:proofErr w:type="spellEnd"/>
      <w:r>
        <w:rPr>
          <w:rFonts w:eastAsia="Times New Roman" w:cs="Times New Roman"/>
          <w:szCs w:val="24"/>
        </w:rPr>
        <w:t>; Ποια δεδομένα ελέγχονται; Είναι στοιχεία που δεν εξειδικεύονται. Αλλά, αναμένουμε να τα επιλύσει ο κύριος Υπουργός με μία ακόμη υπουργική απόφαση.</w:t>
      </w:r>
    </w:p>
    <w:p w14:paraId="51EE537D"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Παρακάτω στο ίδιο άρθρο, στη παράγραφο 2</w:t>
      </w:r>
      <w:r>
        <w:rPr>
          <w:rFonts w:eastAsia="Times New Roman" w:cs="Times New Roman"/>
          <w:szCs w:val="24"/>
        </w:rPr>
        <w:t xml:space="preserve">δ διαβάζουμε ότι οι συμμετέχοντες δεν έχουν πρόσβαση σε ευαίσθητες εμπορικές πληροφορίες, δημιουργώντας την εντύπωση ότι θέλετε να αποτρέψετε την κοινοποίηση εμπορικά ευαίσθητων πληροφοριών. </w:t>
      </w:r>
    </w:p>
    <w:p w14:paraId="51EE537E"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Και αυτό συμβαίνει την ίδια ώρα που προωθείται ευρωπαϊκή οδηγία.</w:t>
      </w:r>
      <w:r>
        <w:rPr>
          <w:rFonts w:eastAsia="Times New Roman" w:cs="Times New Roman"/>
          <w:szCs w:val="24"/>
        </w:rPr>
        <w:t xml:space="preserve"> Είναι ζήτημα χρόνου να ενσωματωθεί στο εθνικό δίκαιο. Σύμφωνα με αυτήν οι επιχειρήσεις θα υποχρεώνονται να αξιοποιούν ευαίσθητες οικονομικές πληροφορίες μέσω χρήσης μιας κοινής πλατφόρμας. Όλες οι διατάξεις, οι προσχηματικά προστατευτικές των προσωπικών δ</w:t>
      </w:r>
      <w:r>
        <w:rPr>
          <w:rFonts w:eastAsia="Times New Roman" w:cs="Times New Roman"/>
          <w:szCs w:val="24"/>
        </w:rPr>
        <w:t xml:space="preserve">εδομένων, στην επόμενη σελίδα, καταργούνται στην πράξη, όταν με το άρθρο 7 περίπτωση </w:t>
      </w:r>
      <w:r>
        <w:rPr>
          <w:rFonts w:eastAsia="Times New Roman" w:cs="Times New Roman"/>
          <w:szCs w:val="24"/>
        </w:rPr>
        <w:t>θ΄</w:t>
      </w:r>
      <w:r>
        <w:rPr>
          <w:rFonts w:eastAsia="Times New Roman" w:cs="Times New Roman"/>
          <w:szCs w:val="24"/>
        </w:rPr>
        <w:t xml:space="preserve"> χορηγείτε τη δυνατότητα στην Ανεξάρτητη Αρχή Δημοσίων Εσόδων να λαμβάνει γνώση οποιασδήποτε πληροφορίας επιθυμεί σε σχέση με τις συναλλαγές και τις επιχειρήσεις που συμ</w:t>
      </w:r>
      <w:r>
        <w:rPr>
          <w:rFonts w:eastAsia="Times New Roman" w:cs="Times New Roman"/>
          <w:szCs w:val="24"/>
        </w:rPr>
        <w:t xml:space="preserve">βάλλονται, χωρίς να εξειδικεύεται εάν οι πληροφορίες αυτές αφορούν μόνο σε οικονομικά στοιχεία και όχι σε εμπορικά. Φτάνει δε αυτή η παραβίαση μέχρι την ουσιώδη στρέβλωση των κανόνων της εμπιστευτικότητας. Ακόμη και εάν στην επόμενη περίπτωση στη </w:t>
      </w:r>
      <w:proofErr w:type="spellStart"/>
      <w:r>
        <w:rPr>
          <w:rFonts w:eastAsia="Times New Roman" w:cs="Times New Roman"/>
          <w:szCs w:val="24"/>
        </w:rPr>
        <w:t>ιδ</w:t>
      </w:r>
      <w:proofErr w:type="spellEnd"/>
      <w:r>
        <w:rPr>
          <w:rFonts w:eastAsia="Times New Roman" w:cs="Times New Roman"/>
          <w:szCs w:val="24"/>
        </w:rPr>
        <w:t>΄</w:t>
      </w:r>
      <w:r>
        <w:rPr>
          <w:rFonts w:eastAsia="Times New Roman" w:cs="Times New Roman"/>
          <w:szCs w:val="24"/>
        </w:rPr>
        <w:t xml:space="preserve"> δεν ορίζεται ρητά, στην πράξη αυτό καταλύεται.</w:t>
      </w:r>
    </w:p>
    <w:p w14:paraId="51EE537F"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Στο άρθρο 9 πέραν της παραβιάσεως της ελευθερίας των συναλλαγών, η απαίτηση παρακολούθησης της εναλλακτικής συμπεριφοράς των συμμετεχόντων στο σύστημα καθώς επίσης και η πλήρης πρόσβαση στα σχετικά δεδομένα, </w:t>
      </w:r>
      <w:r>
        <w:rPr>
          <w:rFonts w:eastAsia="Times New Roman" w:cs="Times New Roman"/>
          <w:szCs w:val="24"/>
        </w:rPr>
        <w:t xml:space="preserve">συνιστά παραβίαση της προστασίας προσωπικών δεδομένων. </w:t>
      </w:r>
    </w:p>
    <w:p w14:paraId="51EE5380"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Το αξιοσημείωτο εδώ σε συνδυασμό με όσα ήδη αναφέραμε, είναι ότι την πρόσβαση στα αρχεία δεν θα έχει η φορολογική αρχή -που εκεί αν θέλετε δικαιολογείται με τον ισχυρισμό ότι γίνεται χάριν πάταξης της</w:t>
      </w:r>
      <w:r>
        <w:rPr>
          <w:rFonts w:eastAsia="Times New Roman" w:cs="Times New Roman"/>
          <w:szCs w:val="24"/>
        </w:rPr>
        <w:t xml:space="preserve"> φοροδιαφυγής- αλλά το Υπουργείο μέσω του διαχειριστή νομικού προσώπου που αναλαμβάνει το έργο της λειτουργίας του συστήματος. </w:t>
      </w:r>
    </w:p>
    <w:p w14:paraId="51EE5381"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Τελικά αυτό που επιτυγχάνεται είναι ότι με τον έναν ή τον άλλο τρόπο οι εμπιστευτικές πληροφορίες των συμβεβλημένων θα είναι στη</w:t>
      </w:r>
      <w:r>
        <w:rPr>
          <w:rFonts w:eastAsia="Times New Roman" w:cs="Times New Roman"/>
          <w:szCs w:val="24"/>
        </w:rPr>
        <w:t xml:space="preserve"> διάθεση και της ανώνυμης εταιρείας και του Υπουργείου και της Ανεξάρτητης Αρχής Δημοσίων Εσόδων, η οποία –σημειώστε- δεν ελέγχεται καν από το ελληνικό δημόσιο. </w:t>
      </w:r>
    </w:p>
    <w:p w14:paraId="51EE5382"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Στο άρθρο 7 ορίζονται οι υποχρεώσεις του διαχειριστή του συστήματος, ο οποίος υποτίθεται ότι θ</w:t>
      </w:r>
      <w:r>
        <w:rPr>
          <w:rFonts w:eastAsia="Times New Roman" w:cs="Times New Roman"/>
          <w:szCs w:val="24"/>
        </w:rPr>
        <w:t>α μεριμνά για την αποτελεσματική και αμερόληπτη λειτουργία του. Ποιες εγγυήσεις δίδονται, όμως, για τον διαχειριστή, ο οποίος θα είναι ανώνυμη εταιρεία -που θα προκύπτει μέσα από διαγωνιστική διαδικασία- και τα συμφέροντα της οποίας δεν θα μπορούν να ελεγχ</w:t>
      </w:r>
      <w:r>
        <w:rPr>
          <w:rFonts w:eastAsia="Times New Roman" w:cs="Times New Roman"/>
          <w:szCs w:val="24"/>
        </w:rPr>
        <w:t>θούν;</w:t>
      </w:r>
    </w:p>
    <w:p w14:paraId="51EE5383"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Το να επαφίεται ένας ολόκληρος μηχανισμός στην καλή θέληση του κυρίου Υπουργού, ο οποίος με την υπουργική από</w:t>
      </w:r>
      <w:r>
        <w:rPr>
          <w:rFonts w:eastAsia="Times New Roman" w:cs="Times New Roman"/>
          <w:szCs w:val="24"/>
        </w:rPr>
        <w:lastRenderedPageBreak/>
        <w:t>φαση που θα εκδώσει στο μέλλον θα θέσει τις ειδικότερες προϋποθέσεις και όρους που πρέπει να πληρούν οι εταιρίες που θα υποβάλλουν την πρότασ</w:t>
      </w:r>
      <w:r>
        <w:rPr>
          <w:rFonts w:eastAsia="Times New Roman" w:cs="Times New Roman"/>
          <w:szCs w:val="24"/>
        </w:rPr>
        <w:t>ή τους στον διαγωνισμό, αυτό δεν το λες και ακριβώς διαφάνεια, κύριε Υπουργέ.</w:t>
      </w:r>
    </w:p>
    <w:p w14:paraId="51EE5384"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Πώς αποτρέπεται ο κίνδυνος να έχει ήδη μεσολαβήσει ένας διάλογος με πιθανούς πλειοδότες ώστε οι όροι που θα τεθούν στην υπουργική απόφαση να εξασφαλίζεται ότι θα είναι αντικειμεν</w:t>
      </w:r>
      <w:r>
        <w:rPr>
          <w:rFonts w:eastAsia="Times New Roman" w:cs="Times New Roman"/>
          <w:szCs w:val="24"/>
        </w:rPr>
        <w:t xml:space="preserve">ικοί και δεν θα αποκλείονται εταιρίες συμφερόντων αντίθετων των κυβερνητικών; </w:t>
      </w:r>
    </w:p>
    <w:p w14:paraId="51EE5385"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Η συμπαιγνία βέβαια της Κυβέρνησης με τον ρυθμιστή και οι αυξημένες αρμοδιότητες του κυρίου Υπουργού αποτυπώνονται και στο άρθρο 6 όπου εκεί χορηγείται στον Υπουργό, και πάλι με</w:t>
      </w:r>
      <w:r>
        <w:rPr>
          <w:rFonts w:eastAsia="Times New Roman" w:cs="Times New Roman"/>
          <w:szCs w:val="24"/>
        </w:rPr>
        <w:t xml:space="preserve"> δική του απόφαση, το δικαίωμα να παρατείνει την αρχική οκταετία διαχείρισης του συστήματος από τον διαχειριστή. Ποιος ο ρόλος του ρυθμιστή ΕΣΡ εν προκειμένω; Δεν θα ήταν πιο ασφαλές κάθε χρόνο ή σε χρονικό διάστημα, το οποίο δεν μπορώ εγώ να το ορίσω, να </w:t>
      </w:r>
      <w:r>
        <w:rPr>
          <w:rFonts w:eastAsia="Times New Roman" w:cs="Times New Roman"/>
          <w:szCs w:val="24"/>
        </w:rPr>
        <w:t xml:space="preserve">ελέγχεται η καλή λειτουργία αυτού; </w:t>
      </w:r>
    </w:p>
    <w:p w14:paraId="51EE5386"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Εν τω μεταξύ σήμερα συζητάμε για ένα νομοσχέδιο, θέτουμε τις βάσεις εφαρμογής ενός συστήματος το οποίο, πρώτον, θα λειτουργήσει από 1</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 xml:space="preserve">2018 και, δεύτερον, θα επιβαρύνει τον </w:t>
      </w:r>
      <w:r>
        <w:rPr>
          <w:rFonts w:eastAsia="Times New Roman" w:cs="Times New Roman"/>
          <w:szCs w:val="24"/>
        </w:rPr>
        <w:lastRenderedPageBreak/>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κατά 1,62 εκατομμύρια ευ</w:t>
      </w:r>
      <w:r>
        <w:rPr>
          <w:rFonts w:eastAsia="Times New Roman" w:cs="Times New Roman"/>
          <w:szCs w:val="24"/>
        </w:rPr>
        <w:t>ρώ επιπλέον. Το επιχείρημα δε ότι η δαπάνη αυτή θα ισοσκελιστεί από τα ενδεχόμενα έσοδα από πιθανή επιβολή προστίμου αφ</w:t>
      </w:r>
      <w:r>
        <w:rPr>
          <w:rFonts w:eastAsia="Times New Roman" w:cs="Times New Roman"/>
          <w:szCs w:val="24"/>
        </w:rPr>
        <w:t xml:space="preserve">’ </w:t>
      </w:r>
      <w:r>
        <w:rPr>
          <w:rFonts w:eastAsia="Times New Roman" w:cs="Times New Roman"/>
          <w:szCs w:val="24"/>
        </w:rPr>
        <w:t>ενός είναι ένα επιχείρημα επισφαλές και αφ</w:t>
      </w:r>
      <w:r>
        <w:rPr>
          <w:rFonts w:eastAsia="Times New Roman" w:cs="Times New Roman"/>
          <w:szCs w:val="24"/>
        </w:rPr>
        <w:t xml:space="preserve">’ </w:t>
      </w:r>
      <w:r>
        <w:rPr>
          <w:rFonts w:eastAsia="Times New Roman" w:cs="Times New Roman"/>
          <w:szCs w:val="24"/>
        </w:rPr>
        <w:t xml:space="preserve">ετέρου δείχνει έναν κάπως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του κράτους. Και το κράτος τι μας λέει; «Εγώ</w:t>
      </w:r>
      <w:r>
        <w:rPr>
          <w:rFonts w:eastAsia="Times New Roman" w:cs="Times New Roman"/>
          <w:szCs w:val="24"/>
        </w:rPr>
        <w:t xml:space="preserve"> ορίζω ότι το «χ» είναι παράβαση και ορίστε και η κύρωση, απλά περιμένω να τελέσεις την παράβαση και εγώ να τα εισπράξω». Ανέφερα και ανωτέρω ότι δεν θεωρούμε πως αυτό το σύστημα το ήδη αντισυνταγματικό θα λειτουργήσει με μία τυπική νομιμότητα διότι δεν θα</w:t>
      </w:r>
      <w:r>
        <w:rPr>
          <w:rFonts w:eastAsia="Times New Roman" w:cs="Times New Roman"/>
          <w:szCs w:val="24"/>
        </w:rPr>
        <w:t xml:space="preserve"> το επιτρέψει η διαπλοκή, η οποία τονώνεται ακόμη περισσότερο με την διαβλητή αυτή ηλεκτρονική εφαρμογή. </w:t>
      </w:r>
    </w:p>
    <w:p w14:paraId="51EE5387"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Αρνητική αλλαγή είναι και η μείωση των ημερών κατά την διάρκεια των θερινών μηνών διακοπής της έκδοσης των ημερησίων και εβδομαδιαίων νομαρχιακών και </w:t>
      </w:r>
      <w:r>
        <w:rPr>
          <w:rFonts w:eastAsia="Times New Roman" w:cs="Times New Roman"/>
          <w:szCs w:val="24"/>
        </w:rPr>
        <w:t xml:space="preserve">τοπικών εφημερίδων, πάει στις </w:t>
      </w:r>
      <w:r>
        <w:rPr>
          <w:rFonts w:eastAsia="Times New Roman" w:cs="Times New Roman"/>
          <w:szCs w:val="24"/>
        </w:rPr>
        <w:t>δέκα</w:t>
      </w:r>
      <w:r>
        <w:rPr>
          <w:rFonts w:eastAsia="Times New Roman" w:cs="Times New Roman"/>
          <w:szCs w:val="24"/>
        </w:rPr>
        <w:t xml:space="preserve"> μέρες. Διότι η επιχείρηση επιβαρύνεται με άλλες </w:t>
      </w:r>
      <w:r>
        <w:rPr>
          <w:rFonts w:eastAsia="Times New Roman" w:cs="Times New Roman"/>
          <w:szCs w:val="24"/>
        </w:rPr>
        <w:t>πέντε</w:t>
      </w:r>
      <w:r>
        <w:rPr>
          <w:rFonts w:eastAsia="Times New Roman" w:cs="Times New Roman"/>
          <w:szCs w:val="24"/>
        </w:rPr>
        <w:t xml:space="preserve"> ημέρες έκδοσης και λειτουργίας μέσα στον Αύγουστο, αυξάνοντας φυσικά το κόστος ειδικά σε μία περίοδο που η κρίση έχει οδηγήσει την συντριπτική πλειοψηφία των εκδοτών σ</w:t>
      </w:r>
      <w:r>
        <w:rPr>
          <w:rFonts w:eastAsia="Times New Roman" w:cs="Times New Roman"/>
          <w:szCs w:val="24"/>
        </w:rPr>
        <w:t xml:space="preserve">ε οικονομικό αδιέξοδο. </w:t>
      </w:r>
    </w:p>
    <w:p w14:paraId="51EE5388"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 xml:space="preserve">Κάτι ακόμη που δεν λειτουργεί σαν κίνητρο για τους εκδότες, αλλά απαγορευτικά γι’ αυτούς είναι το εξής: Προβλέπεται ότι μία ημερήσια εφημερίδα εάν μετατραπεί σε εβδομαδιαία θα πρέπει να εκκινεί από την αρχή. Θα έπρεπε οι εφημερίδες </w:t>
      </w:r>
      <w:r>
        <w:rPr>
          <w:rFonts w:eastAsia="Times New Roman" w:cs="Times New Roman"/>
          <w:szCs w:val="24"/>
        </w:rPr>
        <w:t>που μετατρέπονται σε εβδομαδιαίες να προστατεύονται και όχι να τιμωρούνται και να μην οδηγούνται σίγουρα σε αποκλεισμό αφού πρόκειται για ήδη υπάρχουσες επιχειρήσεις που θα συνεχίσουν να απασχολούν προσωπικό και σαν εβδομαδιαίες ενημερώνοντας την τοπική κο</w:t>
      </w:r>
      <w:r>
        <w:rPr>
          <w:rFonts w:eastAsia="Times New Roman" w:cs="Times New Roman"/>
          <w:szCs w:val="24"/>
        </w:rPr>
        <w:t>ινωνία.</w:t>
      </w:r>
    </w:p>
    <w:p w14:paraId="51EE5389"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Τέλος, οι λοιπές διατάξεις των άρθρων 39 και 40 είναι το ίδιο κατευθυνόμενες και κατάπτυστες με το υπόλοιπο απαράδεκτο νομοσχέδιο αφού μεταξύ άλλων προβλέπει και άλλον έναν ειδικό διαχειριστή στην αγωνιστική ΕΡΤ, άρθρο 39 παρ. 8, για διαχείριση του</w:t>
      </w:r>
      <w:r>
        <w:rPr>
          <w:rFonts w:eastAsia="Times New Roman" w:cs="Times New Roman"/>
          <w:szCs w:val="24"/>
        </w:rPr>
        <w:t xml:space="preserve"> συνόλου των περιουσιακών της στοιχείων, ενεργητικού και παθητικού ώστε να προστεθεί και αυτός στον σωρό των αργόμισθων συντρόφων σας ,οι οποίοι έχουν καταφέρει ενώ διαθέτουν περισσότερους εργαζόμενους από το </w:t>
      </w:r>
      <w:r>
        <w:rPr>
          <w:rFonts w:eastAsia="Times New Roman" w:cs="Times New Roman"/>
          <w:szCs w:val="24"/>
        </w:rPr>
        <w:t>«</w:t>
      </w:r>
      <w:r>
        <w:rPr>
          <w:rFonts w:eastAsia="Times New Roman" w:cs="Times New Roman"/>
          <w:szCs w:val="24"/>
          <w:lang w:val="en-US"/>
        </w:rPr>
        <w:t>BBC</w:t>
      </w:r>
      <w:r>
        <w:rPr>
          <w:rFonts w:eastAsia="Times New Roman" w:cs="Times New Roman"/>
          <w:szCs w:val="24"/>
        </w:rPr>
        <w:t>»</w:t>
      </w:r>
      <w:r>
        <w:rPr>
          <w:rFonts w:eastAsia="Times New Roman" w:cs="Times New Roman"/>
          <w:szCs w:val="24"/>
        </w:rPr>
        <w:t xml:space="preserve"> να κρατούν την ΕΡΤ σε ποσοστά τηλεθέασης </w:t>
      </w:r>
      <w:r>
        <w:rPr>
          <w:rFonts w:eastAsia="Times New Roman" w:cs="Times New Roman"/>
          <w:szCs w:val="24"/>
        </w:rPr>
        <w:t>κάτω του 2%, εκεί που πρέπει κανονικά να κυμανθούν και τα εκλογικά σας ποσοστά.</w:t>
      </w:r>
    </w:p>
    <w:p w14:paraId="51EE538A"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Κλείνοντας, διαβάζω στην επόμενη παράγραφο ότι ο Υπουργός θεωρεί ήσσονος σημασίας, αλλά δεν είναι έτσι ακριβώς, και με απόφασή του διορίζεται αυτός ο νέος διαχειριστής που ανέφ</w:t>
      </w:r>
      <w:r>
        <w:rPr>
          <w:rFonts w:eastAsia="Times New Roman" w:cs="Times New Roman"/>
          <w:szCs w:val="24"/>
        </w:rPr>
        <w:t xml:space="preserve">ερα για την διαχείριση του συνόλου του παθητικού και ενεργητικού, όπως είπα και πριν, της ΕΡΤ Α.Ε. και των θυγατρικών της που μεταβιβάστηκαν στο δημόσιο. Συγκεκριμένα με την </w:t>
      </w:r>
      <w:proofErr w:type="spellStart"/>
      <w:r>
        <w:rPr>
          <w:rFonts w:eastAsia="Times New Roman" w:cs="Times New Roman"/>
          <w:szCs w:val="24"/>
        </w:rPr>
        <w:t>υπ</w:t>
      </w:r>
      <w:proofErr w:type="spellEnd"/>
      <w:r>
        <w:rPr>
          <w:rFonts w:eastAsia="Times New Roman" w:cs="Times New Roman"/>
          <w:szCs w:val="24"/>
        </w:rPr>
        <w:t>΄</w:t>
      </w:r>
      <w:r>
        <w:rPr>
          <w:rFonts w:eastAsia="Times New Roman" w:cs="Times New Roman"/>
          <w:szCs w:val="24"/>
        </w:rPr>
        <w:t xml:space="preserve"> αριθμ</w:t>
      </w:r>
      <w:r>
        <w:rPr>
          <w:rFonts w:eastAsia="Times New Roman" w:cs="Times New Roman"/>
          <w:szCs w:val="24"/>
        </w:rPr>
        <w:t>όν</w:t>
      </w:r>
      <w:r>
        <w:rPr>
          <w:rFonts w:eastAsia="Times New Roman" w:cs="Times New Roman"/>
          <w:szCs w:val="24"/>
        </w:rPr>
        <w:t xml:space="preserve"> 2167/8</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2015 απόφαση που δημοσιεύθηκε στο φύλλο της Εφημερίδας της Κ</w:t>
      </w:r>
      <w:r>
        <w:rPr>
          <w:rFonts w:eastAsia="Times New Roman" w:cs="Times New Roman"/>
          <w:szCs w:val="24"/>
        </w:rPr>
        <w:t xml:space="preserve">υβέρνησης διορίστηκε στη θέση του ειδικού διαχειριστή η εταιρία με την επωνυμία </w:t>
      </w:r>
      <w:r>
        <w:rPr>
          <w:rFonts w:eastAsia="Times New Roman" w:cs="Times New Roman"/>
          <w:szCs w:val="24"/>
          <w:lang w:val="en-US"/>
        </w:rPr>
        <w:t>Baker</w:t>
      </w:r>
      <w:r>
        <w:rPr>
          <w:rFonts w:eastAsia="Times New Roman" w:cs="Times New Roman"/>
          <w:szCs w:val="24"/>
        </w:rPr>
        <w:t xml:space="preserve"> </w:t>
      </w:r>
      <w:r>
        <w:rPr>
          <w:rFonts w:eastAsia="Times New Roman" w:cs="Times New Roman"/>
          <w:szCs w:val="24"/>
          <w:lang w:val="en-US"/>
        </w:rPr>
        <w:t>Tilly</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Ορκωτοί Ελεγκτές Λογιστές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w:t>
      </w:r>
    </w:p>
    <w:p w14:paraId="51EE538B"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Με την απόφαση προκλήθηκε δαπάνη σε βάρος του ειδικού λογαριασμού για την εκκαθάριση</w:t>
      </w:r>
      <w:r>
        <w:rPr>
          <w:rFonts w:eastAsia="Times New Roman" w:cs="Times New Roman"/>
          <w:szCs w:val="24"/>
        </w:rPr>
        <w:t>,</w:t>
      </w:r>
      <w:r>
        <w:rPr>
          <w:rFonts w:eastAsia="Times New Roman" w:cs="Times New Roman"/>
          <w:szCs w:val="24"/>
        </w:rPr>
        <w:t xml:space="preserve"> το ακριβές ύψος της οποίας δεν θα μπορ</w:t>
      </w:r>
      <w:r>
        <w:rPr>
          <w:rFonts w:eastAsia="Times New Roman" w:cs="Times New Roman"/>
          <w:szCs w:val="24"/>
        </w:rPr>
        <w:t>ούσε να προσδιοριστεί παρά μόνο με τη σύμβαση παροχής ανεξάρτητων υπηρεσιών που θα υπέγραφαν τα μέρη. Η αμοιβή αυτή προσαυξάνεται όσο διαρκεί το έργο της ειδικής διαχείρισης. Λίγες μέρες, λοιπόν, πριν την υπογραφή της ανωτέρω υπουργικής, και αυτό έχει τερά</w:t>
      </w:r>
      <w:r>
        <w:rPr>
          <w:rFonts w:eastAsia="Times New Roman" w:cs="Times New Roman"/>
          <w:szCs w:val="24"/>
        </w:rPr>
        <w:t xml:space="preserve">στια σημασία, παρατάθηκε το διάστημα εκκαθάρισης της περιουσίας της πρώην κρατικής εταιρίας της ΕΡΤ ως το 2017. Σήμερα θέλετε να δώσετε παράταση ως τις 29 Απριλίου του 2019. Η παράταση αυτή, όμως, </w:t>
      </w:r>
      <w:r>
        <w:rPr>
          <w:rFonts w:eastAsia="Times New Roman" w:cs="Times New Roman"/>
          <w:szCs w:val="24"/>
        </w:rPr>
        <w:lastRenderedPageBreak/>
        <w:t>κυρίες και κύριοι, μεταφράζεται σε δαπάνη 29.200 ευρώ μηνια</w:t>
      </w:r>
      <w:r>
        <w:rPr>
          <w:rFonts w:eastAsia="Times New Roman" w:cs="Times New Roman"/>
          <w:szCs w:val="24"/>
        </w:rPr>
        <w:t xml:space="preserve">ίως, σύμφωνα με την έκθεση του Γενικού Λογιστηρίου του Κράτους, δηλαδή, θα φτάσει το ύψος των 642.000 ευρώ. </w:t>
      </w:r>
    </w:p>
    <w:p w14:paraId="51EE538C"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Ένα όμως πράγμα που μας έκανε εντύπωση είναι ότι στα ονόματα των ορκωτών λογιστών και ελεγκτών της </w:t>
      </w:r>
      <w:r>
        <w:rPr>
          <w:rFonts w:eastAsia="Times New Roman" w:cs="Times New Roman"/>
          <w:szCs w:val="24"/>
        </w:rPr>
        <w:t>«</w:t>
      </w:r>
      <w:r>
        <w:rPr>
          <w:rFonts w:eastAsia="Times New Roman" w:cs="Times New Roman"/>
          <w:szCs w:val="24"/>
          <w:lang w:val="en-US"/>
        </w:rPr>
        <w:t>Baker</w:t>
      </w:r>
      <w:r>
        <w:rPr>
          <w:rFonts w:eastAsia="Times New Roman" w:cs="Times New Roman"/>
          <w:szCs w:val="24"/>
        </w:rPr>
        <w:t xml:space="preserve"> </w:t>
      </w:r>
      <w:r>
        <w:rPr>
          <w:rFonts w:eastAsia="Times New Roman" w:cs="Times New Roman"/>
          <w:szCs w:val="24"/>
          <w:lang w:val="en-US"/>
        </w:rPr>
        <w:t>Tilly</w:t>
      </w:r>
      <w:r>
        <w:rPr>
          <w:rFonts w:eastAsia="Times New Roman" w:cs="Times New Roman"/>
          <w:szCs w:val="24"/>
        </w:rPr>
        <w:t>»</w:t>
      </w:r>
      <w:r>
        <w:rPr>
          <w:rFonts w:eastAsia="Times New Roman" w:cs="Times New Roman"/>
          <w:szCs w:val="24"/>
        </w:rPr>
        <w:t xml:space="preserve"> διαβάζουμε και ένα όνομα: Κωνσταντίνος </w:t>
      </w:r>
      <w:proofErr w:type="spellStart"/>
      <w:r>
        <w:rPr>
          <w:rFonts w:eastAsia="Times New Roman" w:cs="Times New Roman"/>
          <w:szCs w:val="24"/>
        </w:rPr>
        <w:t>Κουτρουλός</w:t>
      </w:r>
      <w:proofErr w:type="spellEnd"/>
      <w:r>
        <w:rPr>
          <w:rFonts w:eastAsia="Times New Roman" w:cs="Times New Roman"/>
          <w:szCs w:val="24"/>
        </w:rPr>
        <w:t>. Εδώ κάναμε μία σύντομη έρευνα και τι εντοπίσαμε; Μια σύμπτωση! Το ίδιο πρόσωπο, είναι αυτό που είχε ελέγξει και την εταιρεία «</w:t>
      </w:r>
      <w:r>
        <w:rPr>
          <w:rFonts w:eastAsia="Times New Roman" w:cs="Times New Roman"/>
          <w:szCs w:val="24"/>
        </w:rPr>
        <w:t>ΤΟΞΟΤΗΣ</w:t>
      </w:r>
      <w:r>
        <w:rPr>
          <w:rFonts w:eastAsia="Times New Roman" w:cs="Times New Roman"/>
          <w:szCs w:val="24"/>
        </w:rPr>
        <w:t xml:space="preserve">» του γνωστού με τις </w:t>
      </w:r>
      <w:proofErr w:type="spellStart"/>
      <w:r>
        <w:rPr>
          <w:rFonts w:eastAsia="Times New Roman" w:cs="Times New Roman"/>
          <w:szCs w:val="24"/>
        </w:rPr>
        <w:t>χορτολιβαδικές</w:t>
      </w:r>
      <w:proofErr w:type="spellEnd"/>
      <w:r>
        <w:rPr>
          <w:rFonts w:eastAsia="Times New Roman" w:cs="Times New Roman"/>
          <w:szCs w:val="24"/>
        </w:rPr>
        <w:t xml:space="preserve"> εκτάσεις κ. Καλογρίτσα. Πώς γίνεται</w:t>
      </w:r>
      <w:r>
        <w:rPr>
          <w:rFonts w:eastAsia="Times New Roman" w:cs="Times New Roman"/>
          <w:szCs w:val="24"/>
        </w:rPr>
        <w:t xml:space="preserve"> το ίδιο πρόσωπο, το οποίο δεν έχει ολοκληρώσει τον έλεγχο στην ΕΡΤ, προκαλώντας δαπάνη για τον κρατικό προϋπολογισμό, να το συναντάμε και εδώ και στον «</w:t>
      </w:r>
      <w:r>
        <w:rPr>
          <w:rFonts w:eastAsia="Times New Roman" w:cs="Times New Roman"/>
          <w:szCs w:val="24"/>
        </w:rPr>
        <w:t>ΤΟΞΟΤΗ</w:t>
      </w:r>
      <w:r>
        <w:rPr>
          <w:rFonts w:eastAsia="Times New Roman" w:cs="Times New Roman"/>
          <w:szCs w:val="24"/>
        </w:rPr>
        <w:t xml:space="preserve">»; Και αν έχετε σκοπό αυτή η εκκαθάριση, που έχει ξεκινήσει εδώ και κάποια χρόνια, να γίνει όπως </w:t>
      </w:r>
      <w:r>
        <w:rPr>
          <w:rFonts w:eastAsia="Times New Roman" w:cs="Times New Roman"/>
          <w:szCs w:val="24"/>
        </w:rPr>
        <w:t xml:space="preserve">ήταν η εκκαθάριση της </w:t>
      </w:r>
      <w:r>
        <w:rPr>
          <w:rFonts w:eastAsia="Times New Roman" w:cs="Times New Roman"/>
          <w:szCs w:val="24"/>
        </w:rPr>
        <w:t>«</w:t>
      </w:r>
      <w:r>
        <w:rPr>
          <w:rFonts w:eastAsia="Times New Roman" w:cs="Times New Roman"/>
          <w:szCs w:val="24"/>
        </w:rPr>
        <w:t>ΛΑΡΚΟ</w:t>
      </w:r>
      <w:r>
        <w:rPr>
          <w:rFonts w:eastAsia="Times New Roman" w:cs="Times New Roman"/>
          <w:szCs w:val="24"/>
        </w:rPr>
        <w:t>»</w:t>
      </w:r>
      <w:r>
        <w:rPr>
          <w:rFonts w:eastAsia="Times New Roman" w:cs="Times New Roman"/>
          <w:szCs w:val="24"/>
        </w:rPr>
        <w:t xml:space="preserve"> που είχαμε προχθές στην </w:t>
      </w:r>
      <w:r>
        <w:rPr>
          <w:rFonts w:eastAsia="Times New Roman" w:cs="Times New Roman"/>
          <w:szCs w:val="24"/>
        </w:rPr>
        <w:t>Ε</w:t>
      </w:r>
      <w:r>
        <w:rPr>
          <w:rFonts w:eastAsia="Times New Roman" w:cs="Times New Roman"/>
          <w:szCs w:val="24"/>
        </w:rPr>
        <w:t>πιτροπή Παραγωγής και Εμπορίου και να κρατήσει είκοσι επτά χρόνια, καλή σας όρεξη!</w:t>
      </w:r>
    </w:p>
    <w:p w14:paraId="51EE538D" w14:textId="77777777" w:rsidR="00C3097C" w:rsidRDefault="008D23C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1EE538E"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w:t>
      </w:r>
    </w:p>
    <w:p w14:paraId="51EE538F"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lastRenderedPageBreak/>
        <w:t>ΕΛΕΝΗ ΖΑΡΟΥΛΙΑ:</w:t>
      </w:r>
      <w:r>
        <w:rPr>
          <w:rFonts w:eastAsia="Times New Roman" w:cs="Times New Roman"/>
          <w:b/>
          <w:szCs w:val="24"/>
        </w:rPr>
        <w:t xml:space="preserve"> </w:t>
      </w:r>
      <w:r>
        <w:rPr>
          <w:rFonts w:eastAsia="Times New Roman" w:cs="Times New Roman"/>
          <w:szCs w:val="24"/>
        </w:rPr>
        <w:t>Κύριε Πρόεδρε, θα ήθελα τον λόγο.</w:t>
      </w:r>
    </w:p>
    <w:p w14:paraId="51EE5390"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Θα πρέπει να μιλήσει πρώτα ο κ. Κοντονής για τις τροπολογίες του. </w:t>
      </w:r>
    </w:p>
    <w:p w14:paraId="51EE5391"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πέντε λεπτά, για την τροπολογία με αριθμό 1221 και ειδικό 6.</w:t>
      </w:r>
    </w:p>
    <w:p w14:paraId="51EE5392"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w:t>
      </w:r>
      <w:r>
        <w:rPr>
          <w:rFonts w:eastAsia="Times New Roman" w:cs="Times New Roman"/>
          <w:b/>
          <w:szCs w:val="24"/>
        </w:rPr>
        <w:t xml:space="preserve"> Δικαιοσύνης, Διαφάνειας και Ανθρωπίνων Δικαιωμάτων):</w:t>
      </w:r>
      <w:r>
        <w:rPr>
          <w:rFonts w:eastAsia="Times New Roman" w:cs="Times New Roman"/>
          <w:szCs w:val="24"/>
        </w:rPr>
        <w:t xml:space="preserve"> Η τροπολογία αυτή έχει να κάνει στο πρώτο σκέλος με την Αρχή Εξέτασης των Προδικαστικών Προσφυγών. Η </w:t>
      </w:r>
      <w:r>
        <w:rPr>
          <w:rFonts w:eastAsia="Times New Roman" w:cs="Times New Roman"/>
          <w:szCs w:val="24"/>
        </w:rPr>
        <w:t>α</w:t>
      </w:r>
      <w:r>
        <w:rPr>
          <w:rFonts w:eastAsia="Times New Roman" w:cs="Times New Roman"/>
          <w:szCs w:val="24"/>
        </w:rPr>
        <w:t xml:space="preserve">ρχή αυτή είναι μια νέα </w:t>
      </w:r>
      <w:r>
        <w:rPr>
          <w:rFonts w:eastAsia="Times New Roman" w:cs="Times New Roman"/>
          <w:szCs w:val="24"/>
        </w:rPr>
        <w:t>α</w:t>
      </w:r>
      <w:r>
        <w:rPr>
          <w:rFonts w:eastAsia="Times New Roman" w:cs="Times New Roman"/>
          <w:szCs w:val="24"/>
        </w:rPr>
        <w:t>ρχή και καταλαβαίνετε την ανάγκη να γίνονται κάποιες διορθωτικές κινήσεις γι</w:t>
      </w:r>
      <w:r>
        <w:rPr>
          <w:rFonts w:eastAsia="Times New Roman" w:cs="Times New Roman"/>
          <w:szCs w:val="24"/>
        </w:rPr>
        <w:t xml:space="preserve">α να λειτουργήσει κατά τρόπο εύρυθμο. Κατά πρώτο και κύριο λόγο αναφέρεται στην τροπολογία ότι μέχρι 31-12-2017 τα έξοδα της </w:t>
      </w:r>
      <w:r>
        <w:rPr>
          <w:rFonts w:eastAsia="Times New Roman" w:cs="Times New Roman"/>
          <w:szCs w:val="24"/>
        </w:rPr>
        <w:t>α</w:t>
      </w:r>
      <w:r>
        <w:rPr>
          <w:rFonts w:eastAsia="Times New Roman" w:cs="Times New Roman"/>
          <w:szCs w:val="24"/>
        </w:rPr>
        <w:t>ρχής αναλαμβάνει το Υπουργείο Δικαιοσύνης, όλες οι δαπάνες βαρύνουν τον κρατικό προϋπολογισμό και συγκεκριμένα το Υπουργείο Δικαιο</w:t>
      </w:r>
      <w:r>
        <w:rPr>
          <w:rFonts w:eastAsia="Times New Roman" w:cs="Times New Roman"/>
          <w:szCs w:val="24"/>
        </w:rPr>
        <w:t xml:space="preserve">σύνης. </w:t>
      </w:r>
    </w:p>
    <w:p w14:paraId="51EE5393"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Το δεύτερο στοιχείο είναι ότι για να στελεχωθεί γρήγορα και άμεσα εισάγουμε μία εξαίρεση από το σύστημα της κινητικότητας για τα δύο μόνο πρώτα έτη. </w:t>
      </w:r>
    </w:p>
    <w:p w14:paraId="51EE5394"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 xml:space="preserve">Το τρίτο στοιχείο του πρώτου μέρους της τροπολογίας που αφορά την </w:t>
      </w:r>
      <w:r>
        <w:rPr>
          <w:rFonts w:eastAsia="Times New Roman" w:cs="Times New Roman"/>
          <w:szCs w:val="24"/>
        </w:rPr>
        <w:t>α</w:t>
      </w:r>
      <w:r>
        <w:rPr>
          <w:rFonts w:eastAsia="Times New Roman" w:cs="Times New Roman"/>
          <w:szCs w:val="24"/>
        </w:rPr>
        <w:t>ρχή έχει να κάνει με την εναρμό</w:t>
      </w:r>
      <w:r>
        <w:rPr>
          <w:rFonts w:eastAsia="Times New Roman" w:cs="Times New Roman"/>
          <w:szCs w:val="24"/>
        </w:rPr>
        <w:t xml:space="preserve">νιση του εσωτερικού δικαίου με την </w:t>
      </w:r>
      <w:r>
        <w:rPr>
          <w:rFonts w:eastAsia="Times New Roman" w:cs="Times New Roman"/>
          <w:szCs w:val="24"/>
        </w:rPr>
        <w:t>ο</w:t>
      </w:r>
      <w:r>
        <w:rPr>
          <w:rFonts w:eastAsia="Times New Roman" w:cs="Times New Roman"/>
          <w:szCs w:val="24"/>
        </w:rPr>
        <w:t>δηγία 66/2007.</w:t>
      </w:r>
    </w:p>
    <w:p w14:paraId="51EE5395"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Το τέταρτο στοιχείο είναι η διευκρίνιση του συνόλου των συμβάσεων που θα αποτελέσουν πεδίο ενασχόλησης της ΑΕΠΠ. Εντάσσονται εδώ οι δύο συμβάσεις έργου και με αυτόν τον τρόπο θεωρούμε ότι κατά το μάλλον ή </w:t>
      </w:r>
      <w:r>
        <w:rPr>
          <w:rFonts w:eastAsia="Times New Roman" w:cs="Times New Roman"/>
          <w:szCs w:val="24"/>
        </w:rPr>
        <w:t xml:space="preserve">ήττον έχει κλείσει ένας κύκλος νομοθετικών ρυθμίσεων για την εύρυθμη λειτουργία της </w:t>
      </w:r>
      <w:r>
        <w:rPr>
          <w:rFonts w:eastAsia="Times New Roman" w:cs="Times New Roman"/>
          <w:szCs w:val="24"/>
        </w:rPr>
        <w:t>α</w:t>
      </w:r>
      <w:r>
        <w:rPr>
          <w:rFonts w:eastAsia="Times New Roman" w:cs="Times New Roman"/>
          <w:szCs w:val="24"/>
        </w:rPr>
        <w:t xml:space="preserve">ρχής. </w:t>
      </w:r>
    </w:p>
    <w:p w14:paraId="51EE5396"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Το δεύτερο σκέλος της τροπολογίας</w:t>
      </w:r>
      <w:r>
        <w:rPr>
          <w:rFonts w:eastAsia="Times New Roman" w:cs="Times New Roman"/>
          <w:szCs w:val="24"/>
        </w:rPr>
        <w:t xml:space="preserve"> αφορά τα υποθηκοφυλακεία. Εδώ υπήρξε το εξής πρόβλημα. Πιστεύαμε ότι θα έχουν ολοκληρώσει τα υπηρεσιακά συμβούλια τις τοποθετήσεις</w:t>
      </w:r>
      <w:r>
        <w:rPr>
          <w:rFonts w:eastAsia="Times New Roman" w:cs="Times New Roman"/>
          <w:szCs w:val="24"/>
        </w:rPr>
        <w:t xml:space="preserve"> των πτυχιούχων, και νομικής σχολής, όπως ακριβώς προβλέπεται στον νόμο. Δυστυχώς κάτι τέτοιο δεν έχει γίνει και επειδή υπάρχει εδώ ένα κενό, αυτό το συγκεκριμένο κενό θα το αναπληρώσουν οι προϊστάμενοι των γραμματειών των </w:t>
      </w:r>
      <w:r>
        <w:rPr>
          <w:rFonts w:eastAsia="Times New Roman" w:cs="Times New Roman"/>
          <w:szCs w:val="24"/>
        </w:rPr>
        <w:t>ε</w:t>
      </w:r>
      <w:r>
        <w:rPr>
          <w:rFonts w:eastAsia="Times New Roman" w:cs="Times New Roman"/>
          <w:szCs w:val="24"/>
        </w:rPr>
        <w:t>ιρηνοδικείων. Αυτή η διάταξη αντ</w:t>
      </w:r>
      <w:r>
        <w:rPr>
          <w:rFonts w:eastAsia="Times New Roman" w:cs="Times New Roman"/>
          <w:szCs w:val="24"/>
        </w:rPr>
        <w:t>ιλαμβάνεστε ότι είναι μεταβατική και το πολύ θα διαρκέσει δύο μήνες, διότι το Υπουργείο Περιβάλλοντος θα εισ</w:t>
      </w:r>
      <w:r>
        <w:rPr>
          <w:rFonts w:eastAsia="Times New Roman" w:cs="Times New Roman"/>
          <w:szCs w:val="24"/>
        </w:rPr>
        <w:t>αγ</w:t>
      </w:r>
      <w:r>
        <w:rPr>
          <w:rFonts w:eastAsia="Times New Roman" w:cs="Times New Roman"/>
          <w:szCs w:val="24"/>
        </w:rPr>
        <w:t>άγει το νέο σχέδιο νόμου</w:t>
      </w:r>
      <w:r>
        <w:rPr>
          <w:rFonts w:eastAsia="Times New Roman" w:cs="Times New Roman"/>
          <w:szCs w:val="24"/>
        </w:rPr>
        <w:t>,</w:t>
      </w:r>
      <w:r>
        <w:rPr>
          <w:rFonts w:eastAsia="Times New Roman" w:cs="Times New Roman"/>
          <w:szCs w:val="24"/>
        </w:rPr>
        <w:t xml:space="preserve"> το οποίο αφορά τα υποθηκοφυλακεία και τα κτηματολογικά γραφεία, δηλαδή την εν</w:t>
      </w:r>
      <w:r>
        <w:rPr>
          <w:rFonts w:eastAsia="Times New Roman" w:cs="Times New Roman"/>
          <w:szCs w:val="24"/>
        </w:rPr>
        <w:t>οποίηση</w:t>
      </w:r>
      <w:r>
        <w:rPr>
          <w:rFonts w:eastAsia="Times New Roman" w:cs="Times New Roman"/>
          <w:szCs w:val="24"/>
        </w:rPr>
        <w:t xml:space="preserve"> των </w:t>
      </w:r>
      <w:r>
        <w:rPr>
          <w:rFonts w:eastAsia="Times New Roman" w:cs="Times New Roman"/>
          <w:szCs w:val="24"/>
        </w:rPr>
        <w:lastRenderedPageBreak/>
        <w:t>γραφείων όπως τα ξέραμε μέχρι σ</w:t>
      </w:r>
      <w:r>
        <w:rPr>
          <w:rFonts w:eastAsia="Times New Roman" w:cs="Times New Roman"/>
          <w:szCs w:val="24"/>
        </w:rPr>
        <w:t xml:space="preserve">ήμερα, υποθηκοφυλακεία και κτηματολόγιο σε ένα ενιαίο γραφείο, ενιαίο νομικό πρόσωπο δημοσίου δικαίου. </w:t>
      </w:r>
    </w:p>
    <w:p w14:paraId="51EE5397"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51EE5398"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κύριε Υπουργέ. </w:t>
      </w:r>
    </w:p>
    <w:p w14:paraId="51EE5399"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Προχωρούμε στον </w:t>
      </w:r>
      <w:r>
        <w:rPr>
          <w:rFonts w:eastAsia="Times New Roman" w:cs="Times New Roman"/>
          <w:szCs w:val="24"/>
        </w:rPr>
        <w:t>ε</w:t>
      </w:r>
      <w:r>
        <w:rPr>
          <w:rFonts w:eastAsia="Times New Roman" w:cs="Times New Roman"/>
          <w:szCs w:val="24"/>
        </w:rPr>
        <w:t xml:space="preserve">ισηγητή του Κομμουνιστικού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 xml:space="preserve">ς κ. Χρήστο </w:t>
      </w:r>
      <w:proofErr w:type="spellStart"/>
      <w:r>
        <w:rPr>
          <w:rFonts w:eastAsia="Times New Roman" w:cs="Times New Roman"/>
          <w:szCs w:val="24"/>
        </w:rPr>
        <w:t>Κατσώτη</w:t>
      </w:r>
      <w:proofErr w:type="spellEnd"/>
      <w:r>
        <w:rPr>
          <w:rFonts w:eastAsia="Times New Roman" w:cs="Times New Roman"/>
          <w:szCs w:val="24"/>
        </w:rPr>
        <w:t xml:space="preserve">. </w:t>
      </w:r>
    </w:p>
    <w:p w14:paraId="51EE539A"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 </w:t>
      </w:r>
    </w:p>
    <w:p w14:paraId="51EE539B"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Η Κυβέρνηση αυτές τις καυτές μέρες, τέλος Ιουλίου, αρχές Αυγούστου, επέλεξε να φέρει νομοσχέδια φωτιά, που αφορούν βασικές πτυχές της ζωής της λαϊκής οικογένειας, όπως αυτό της υγείας</w:t>
      </w:r>
      <w:r>
        <w:rPr>
          <w:rFonts w:eastAsia="Times New Roman" w:cs="Times New Roman"/>
          <w:szCs w:val="24"/>
        </w:rPr>
        <w:t xml:space="preserve"> και της παιδείας, που ενώ θα έπρεπε να είναι εντελώς δωρεάν και αναβαθμισμένες αυτές οι υπηρεσίες συνεχίζεται η εμπορευματοποίησή τους από εκεί που το άφησαν οι προηγούμενες κυβερνήσεις, ανοίγοντας διάπλατα νέα πεδία κερδοφορίας για τους επιχειρηματικούς </w:t>
      </w:r>
      <w:r>
        <w:rPr>
          <w:rFonts w:eastAsia="Times New Roman" w:cs="Times New Roman"/>
          <w:szCs w:val="24"/>
        </w:rPr>
        <w:t xml:space="preserve">ομίλους. </w:t>
      </w:r>
    </w:p>
    <w:p w14:paraId="51EE539C"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παρόν νομοσχέδιο η Κυβέρνηση συνεχίζει την προσπάθεια αναμόρφωσης στον χώρο των μέσων μαζικής ενημέρωσης. Έρχεται να αναδιανείμει τη διαφημιστική πίτα σε παλιούς και νέους επιχειρηματίες στα μέσα ενημέρωσης, να βοηθήσει στη συγκέντρωση και </w:t>
      </w:r>
      <w:r>
        <w:rPr>
          <w:rFonts w:eastAsia="Times New Roman" w:cs="Times New Roman"/>
          <w:szCs w:val="24"/>
        </w:rPr>
        <w:t xml:space="preserve">συγκεντροποίηση σε λιγότερα χέρια. </w:t>
      </w:r>
      <w:r>
        <w:rPr>
          <w:rFonts w:eastAsia="Times New Roman" w:cs="Times New Roman"/>
          <w:szCs w:val="24"/>
        </w:rPr>
        <w:t>Δημιουργεί θεσμικό πλαίσιο με κίνητρα και χρηματοδότηση σε επιχειρηματικούς ομίλους με οικονομικά και όχι πολιτιστικά κριτήρια για την ενίσχυση της παραγωγής οπτικοακουστικών έργων στην Ελλάδα.</w:t>
      </w:r>
    </w:p>
    <w:p w14:paraId="51EE539D"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Η Κυβέρνηση ευνοεί, υπηρετε</w:t>
      </w:r>
      <w:r>
        <w:rPr>
          <w:rFonts w:eastAsia="Times New Roman" w:cs="Times New Roman"/>
          <w:szCs w:val="24"/>
        </w:rPr>
        <w:t xml:space="preserve">ί αυτή την αναδιανομή, προσδοκώντας να διαμορφωθεί ένα πιο φιλικό τοπίο, κάτι το οποίο έκαναν άλλωστε όλες οι κυβερνήσεις της Νέας Δημοκρατίας και του ΠΑΣΟΚ στο παρελθόν, οι οποίοι σήμερα φωνάζουν, επειδή ο ΣΥΡΙΖΑ τους αντιγράφει μέχρι κεραίας. </w:t>
      </w:r>
    </w:p>
    <w:p w14:paraId="51EE539E"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Σκοπός </w:t>
      </w:r>
      <w:r>
        <w:rPr>
          <w:rFonts w:eastAsia="Times New Roman" w:cs="Times New Roman"/>
          <w:szCs w:val="24"/>
        </w:rPr>
        <w:t>είν</w:t>
      </w:r>
      <w:r>
        <w:rPr>
          <w:rFonts w:eastAsia="Times New Roman" w:cs="Times New Roman"/>
          <w:szCs w:val="24"/>
        </w:rPr>
        <w:t>αι</w:t>
      </w:r>
      <w:r>
        <w:rPr>
          <w:rFonts w:eastAsia="Times New Roman" w:cs="Times New Roman"/>
          <w:szCs w:val="24"/>
        </w:rPr>
        <w:t xml:space="preserve"> η προβολή της πολιτικής της Κυβέρνησης ως η μόνη εναλλακτική λύση, ως το μικρότερο κακό, που παρουσιάζεται σαν τον άλλο κόσμο απ’ αυτόν της Νέας Δημοκρατίας. Με τις όποιες παραλλαγές, όμως, υπηρετείτε τον καπιταλισμό, την εξουσία των μονοπωλίων. Ο άλλος</w:t>
      </w:r>
      <w:r>
        <w:rPr>
          <w:rFonts w:eastAsia="Times New Roman" w:cs="Times New Roman"/>
          <w:szCs w:val="24"/>
        </w:rPr>
        <w:t xml:space="preserve"> κόσμος είναι αυτοί που πληρώνουν τον θεό του κέρδους, οι εκμεταλλευόμενοι, που είναι </w:t>
      </w:r>
      <w:r>
        <w:rPr>
          <w:rFonts w:eastAsia="Times New Roman" w:cs="Times New Roman"/>
          <w:szCs w:val="24"/>
        </w:rPr>
        <w:lastRenderedPageBreak/>
        <w:t>η πλειοψηφία του λαού, οι άνεργοι, οι εργαζόμενοι, οι συνταξιούχοι, οι αυτοαπασχολούμενοι, οι φτωχοί αγρότες, που ζουν τη βαρβαρότητα αυτών που κάνουν κουμάντο στην οικον</w:t>
      </w:r>
      <w:r>
        <w:rPr>
          <w:rFonts w:eastAsia="Times New Roman" w:cs="Times New Roman"/>
          <w:szCs w:val="24"/>
        </w:rPr>
        <w:t xml:space="preserve">ομία, που είναι οι μονοπωλιακοί όμιλοι, οι μεγάλοι επιχειρηματικοί όμιλοι. Μαζί με το πολιτικό τους προσωπικό διαμορφώνουν τις συνθήκες χαμοζωής των εργαζομένων και του λαού. </w:t>
      </w:r>
    </w:p>
    <w:p w14:paraId="51EE539F"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Πολλές διατάξεις του νομοσχεδίου, όπως αυτές για τον τοπικό και περιφερειακό τύπ</w:t>
      </w:r>
      <w:r>
        <w:rPr>
          <w:rFonts w:eastAsia="Times New Roman" w:cs="Times New Roman"/>
          <w:szCs w:val="24"/>
        </w:rPr>
        <w:t>ο ή οι καταργούμενες διατάξεις του άρθρου 40 που αφορούν εξαιρέσεις και περιορισμούς, στο όνομα του ανταγωνισμού και της υγιούς επιχειρηματικότητα, καταργούνται. Όλες αυτές οι ρυθμίσεις ευνοούν τις συμπράξεις στον χώρο των μέσων μαζικής ενημέρωσης και συνο</w:t>
      </w:r>
      <w:r>
        <w:rPr>
          <w:rFonts w:eastAsia="Times New Roman" w:cs="Times New Roman"/>
          <w:szCs w:val="24"/>
        </w:rPr>
        <w:t xml:space="preserve">λικά της παραγωγής οπτικοακουστικού έργου. </w:t>
      </w:r>
    </w:p>
    <w:p w14:paraId="51EE53A0"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Το νομοσχέδιο δίνει και τα εργαλεία, για να προχωρήσουν η συγκέντρωση και η συγκεντροποίηση της αγοράς σε αυτόν τον χώρο. Ήδη προχωρούν λεόντειες συμφωνίες στον χώρο της τηλεόρασης με συμπράξεις μεγαλοεπιχειρηματ</w:t>
      </w:r>
      <w:r>
        <w:rPr>
          <w:rFonts w:eastAsia="Times New Roman" w:cs="Times New Roman"/>
          <w:szCs w:val="24"/>
        </w:rPr>
        <w:t xml:space="preserve">ιών. Από την αυτοδιαχείριση, που για αρκετό διάστημα πρόβαλε η Κυβέρνηση ως λύση, με την οποία βεβαίως εμείς διαφωνούμε, προσαρμοστήκατε στην λογική «όλα για το κεφάλαιο». </w:t>
      </w:r>
    </w:p>
    <w:p w14:paraId="51EE53A1"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Η Κυβέρνηση και με το νομοσχέδιο για τους ΟΤΑ –και έχετε πάρει τις διαμαρτυρίες των</w:t>
      </w:r>
      <w:r>
        <w:rPr>
          <w:rFonts w:eastAsia="Times New Roman" w:cs="Times New Roman"/>
          <w:szCs w:val="24"/>
        </w:rPr>
        <w:t xml:space="preserve"> δημοτικών συμβουλίων της Αθήνας και της Θεσσαλονίκης- προβλέπει την </w:t>
      </w:r>
      <w:proofErr w:type="spellStart"/>
      <w:r>
        <w:rPr>
          <w:rFonts w:eastAsia="Times New Roman" w:cs="Times New Roman"/>
          <w:szCs w:val="24"/>
        </w:rPr>
        <w:t>αδειοδότηση</w:t>
      </w:r>
      <w:proofErr w:type="spellEnd"/>
      <w:r>
        <w:rPr>
          <w:rFonts w:eastAsia="Times New Roman" w:cs="Times New Roman"/>
          <w:szCs w:val="24"/>
        </w:rPr>
        <w:t xml:space="preserve"> των δημοτικών ραδιοσταθμών μέσω δημοπράτησης. Οι επιχειρηματίες και στα δημοτικά ραδιόφωνα.</w:t>
      </w:r>
    </w:p>
    <w:p w14:paraId="51EE53A2"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Με το άρθρο 40 προβλέπεται η κατάργηση της διάταξης του άρθρου 8 παράγραφος 9 του ν</w:t>
      </w:r>
      <w:r>
        <w:rPr>
          <w:rFonts w:eastAsia="Times New Roman" w:cs="Times New Roman"/>
          <w:szCs w:val="24"/>
        </w:rPr>
        <w:t>.3592/2007, με την οποία, κύριε Υπουργέ, προβλεπόταν η δυνατότητα αναστολής της άδειας ραδιοφωνικών σταθμών, όταν καθυστερεί για μήνες η καταβολή δεδουλευμένων, καθώς και η δυνατότητα οι εργαζόμενοι σε άλλη περίπτωση να αναλαμβάνουν τη διαχείριση του σταθμ</w:t>
      </w:r>
      <w:r>
        <w:rPr>
          <w:rFonts w:eastAsia="Times New Roman" w:cs="Times New Roman"/>
          <w:szCs w:val="24"/>
        </w:rPr>
        <w:t>ού.</w:t>
      </w:r>
    </w:p>
    <w:p w14:paraId="51EE53A3"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Η Κυβέρνηση, αξιοποιώντας την </w:t>
      </w:r>
      <w:proofErr w:type="spellStart"/>
      <w:r>
        <w:rPr>
          <w:rFonts w:eastAsia="Times New Roman" w:cs="Times New Roman"/>
          <w:szCs w:val="24"/>
        </w:rPr>
        <w:t>ευρυζωνικότητα</w:t>
      </w:r>
      <w:proofErr w:type="spellEnd"/>
      <w:r>
        <w:rPr>
          <w:rFonts w:eastAsia="Times New Roman" w:cs="Times New Roman"/>
          <w:szCs w:val="24"/>
        </w:rPr>
        <w:t xml:space="preserve"> και τη δυνατότητα που δίνει να συγκεντρώνονται επιχειρηματικές δραστηριότητες πολλών διαφορετικών κλάδων με ενοποιητικό στοιχείο την επικοινωνία κάθε μορφής, από την ενημέρωση, τις τηλεπικοινωνίες μέχρι τον </w:t>
      </w:r>
      <w:r>
        <w:rPr>
          <w:rFonts w:eastAsia="Times New Roman" w:cs="Times New Roman"/>
          <w:szCs w:val="24"/>
        </w:rPr>
        <w:t>κινηματογράφο, προσπαθεί να ρυθμίσει αυτή την αγορά. Υπάρχει η δυνατότητα ένας όμιλος να δραστηριοποιείται στις τηλεπικοινωνίες, στο διαδίκτυο, στην τηλεόραση, με όλες τις τεχνικές μορφές, καλωδιακή, επίγεια, ψηφιακή, δορυ</w:t>
      </w:r>
      <w:r>
        <w:rPr>
          <w:rFonts w:eastAsia="Times New Roman" w:cs="Times New Roman"/>
          <w:szCs w:val="24"/>
        </w:rPr>
        <w:lastRenderedPageBreak/>
        <w:t>φορική, να κάνει παραγωγή οπτικοακ</w:t>
      </w:r>
      <w:r>
        <w:rPr>
          <w:rFonts w:eastAsia="Times New Roman" w:cs="Times New Roman"/>
          <w:szCs w:val="24"/>
        </w:rPr>
        <w:t>ουστικού υλικού, ντοκιμαντέρ, ταινίες, μουσικές παραγωγές, δηλαδή παραγωγή με τεράστιο εύρος, οικονομία μεγάλης κλίμακας και κερδοφορίας. Όλο αυτό το πλαίσιο χρησιμοποιείται και ως μέσο ελέγχου των δημιουργών, αλλά και συνολικότερα μιας μορφής κοινωνικής σ</w:t>
      </w:r>
      <w:r>
        <w:rPr>
          <w:rFonts w:eastAsia="Times New Roman" w:cs="Times New Roman"/>
          <w:szCs w:val="24"/>
        </w:rPr>
        <w:t>υνείδησης, όπως είναι η τέχνη και η καλλιτεχνική δημιουργία.</w:t>
      </w:r>
    </w:p>
    <w:p w14:paraId="51EE53A4"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Η Κυβέρνηση με το νομοσχέδιο δίνει τη δυνατότητα σε συνεργασίες, συγχωνεύσεις επιχειρηματικών ομίλων σ’ αυτούς τους κλάδους. Αυτή η αναμόρφωση δεν έχει κα</w:t>
      </w:r>
      <w:r>
        <w:rPr>
          <w:rFonts w:eastAsia="Times New Roman" w:cs="Times New Roman"/>
          <w:szCs w:val="24"/>
        </w:rPr>
        <w:t>μ</w:t>
      </w:r>
      <w:r>
        <w:rPr>
          <w:rFonts w:eastAsia="Times New Roman" w:cs="Times New Roman"/>
          <w:szCs w:val="24"/>
        </w:rPr>
        <w:t>μία σχέση ούτε με την πραγματική ενημέρω</w:t>
      </w:r>
      <w:r>
        <w:rPr>
          <w:rFonts w:eastAsia="Times New Roman" w:cs="Times New Roman"/>
          <w:szCs w:val="24"/>
        </w:rPr>
        <w:t>ση και ψυχαγωγία για τον λαό ούτε με την προστασία των δικαιωμάτων των εργαζομένων στα μέσα μαζικής ενημέρωσης. Οι μέτοχοι χρεωκοπημένων καναλιών την βγάζουν καθαρή, κάνουν τις συμμαχίες τους και οι εργαζόμενοι πληρώνουν το μάρμαρο.</w:t>
      </w:r>
    </w:p>
    <w:p w14:paraId="51EE53A5"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Στον χώρο των μέσων μαζ</w:t>
      </w:r>
      <w:r>
        <w:rPr>
          <w:rFonts w:eastAsia="Times New Roman" w:cs="Times New Roman"/>
          <w:szCs w:val="24"/>
        </w:rPr>
        <w:t>ικής ενημέρωσης υπάρχει ένα μεγάλο μέρος εγκλωβισμένων εργαζομένων, όπως τελευταία χρησιμοποιείται αυτή η λέξη και η Κυβέρνηση παίζει τον ρόλο του Πόντιου Πιλάτου. Υπόσχεται προγράμματα επανεκπαίδευσης και κοινωνικής οικονομίας σαν αυτά που εξήγγειλε ο Πρω</w:t>
      </w:r>
      <w:r>
        <w:rPr>
          <w:rFonts w:eastAsia="Times New Roman" w:cs="Times New Roman"/>
          <w:szCs w:val="24"/>
        </w:rPr>
        <w:t xml:space="preserve">θυπουργός από το Υπουργείο Εργασίας. </w:t>
      </w:r>
    </w:p>
    <w:p w14:paraId="51EE53A6"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Η κατάσταση για τους εργαζόμενους στα μέσα μαζικής ενημέρωσης είναι τραγική, όπως εξάλλου βέβαια είναι τραγική και για όλους τους εργαζόμενους, στον ιδιωτικό τομέα ιδιαίτερα.</w:t>
      </w:r>
    </w:p>
    <w:p w14:paraId="51EE53A7"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Γενικευμένα, στις περισσότερες εφημερίδες αλλά και σε ραδιοφωνικούς και τηλεοπτικούς σταθμούς, παρατηρείται απλήρωτη δουλειά, οι ιδιοκτήτες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χρωστούν δεδουλευμένα μέχρι και </w:t>
      </w:r>
      <w:r>
        <w:rPr>
          <w:rFonts w:eastAsia="Times New Roman" w:cs="Times New Roman"/>
          <w:szCs w:val="24"/>
        </w:rPr>
        <w:t>δεκατριών</w:t>
      </w:r>
      <w:r>
        <w:rPr>
          <w:rFonts w:eastAsia="Times New Roman" w:cs="Times New Roman"/>
          <w:szCs w:val="24"/>
        </w:rPr>
        <w:t xml:space="preserve"> μηνών ή πληρώνουν ποσά έναντι 100 ευρώ, η ανα</w:t>
      </w:r>
      <w:r>
        <w:rPr>
          <w:rFonts w:eastAsia="Times New Roman" w:cs="Times New Roman"/>
          <w:szCs w:val="24"/>
        </w:rPr>
        <w:t xml:space="preserve">σφάλιστη δουλειά είναι γενικευμένη, χτυπιέται η ιατροφαρμακευτική περίθαλψη και η </w:t>
      </w:r>
      <w:proofErr w:type="spellStart"/>
      <w:r>
        <w:rPr>
          <w:rFonts w:eastAsia="Times New Roman" w:cs="Times New Roman"/>
          <w:szCs w:val="24"/>
        </w:rPr>
        <w:t>επικούρηση</w:t>
      </w:r>
      <w:proofErr w:type="spellEnd"/>
      <w:r>
        <w:rPr>
          <w:rFonts w:eastAsia="Times New Roman" w:cs="Times New Roman"/>
          <w:szCs w:val="24"/>
        </w:rPr>
        <w:t xml:space="preserve"> λόγω παντελούς αδυναμίας του ΕΔΟΕΑΠ να ανταποκριθεί στις υποχρεώσεις του, ελέω βέβαια των </w:t>
      </w:r>
      <w:proofErr w:type="spellStart"/>
      <w:r>
        <w:rPr>
          <w:rFonts w:eastAsia="Times New Roman" w:cs="Times New Roman"/>
          <w:szCs w:val="24"/>
        </w:rPr>
        <w:t>αντιασφαλιστικών</w:t>
      </w:r>
      <w:proofErr w:type="spellEnd"/>
      <w:r>
        <w:rPr>
          <w:rFonts w:eastAsia="Times New Roman" w:cs="Times New Roman"/>
          <w:szCs w:val="24"/>
        </w:rPr>
        <w:t xml:space="preserve"> νόμων της Κυβέρνησης, της κλοπής των αποθεματικών, της α</w:t>
      </w:r>
      <w:r>
        <w:rPr>
          <w:rFonts w:eastAsia="Times New Roman" w:cs="Times New Roman"/>
          <w:szCs w:val="24"/>
        </w:rPr>
        <w:t xml:space="preserve">παλλαγής της εργοδοσίας από εισφορές. </w:t>
      </w:r>
    </w:p>
    <w:p w14:paraId="51EE53A8"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Οι εργοδότες δεν πληρώνουν ούτε τις εργατικές εισφορές που παρακρατούν από τους μισθούς για να αποδίδουν στα ταμεία. Τα τελευταία χρόνια είναι εκατοντάδες οι απολύσεις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με αποτέλεσμα την έν</w:t>
      </w:r>
      <w:r>
        <w:rPr>
          <w:rFonts w:eastAsia="Times New Roman" w:cs="Times New Roman"/>
          <w:szCs w:val="24"/>
        </w:rPr>
        <w:t xml:space="preserve">ταση της εκμετάλλευσης. </w:t>
      </w:r>
    </w:p>
    <w:p w14:paraId="51EE53A9"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 xml:space="preserve">Συλλογικές συμβάσεις δεν υπάρχουν ούτε καν στην ΕΡΤ, της οποίας προΐσταται ο κύριος Υπουργός. Δεκάδες εργαζόμενοι, ιδιαίτερα στα </w:t>
      </w:r>
      <w:r>
        <w:rPr>
          <w:rFonts w:eastAsia="Times New Roman" w:cs="Times New Roman"/>
          <w:szCs w:val="24"/>
          <w:lang w:val="en-US"/>
        </w:rPr>
        <w:t>site</w:t>
      </w:r>
      <w:r>
        <w:rPr>
          <w:rFonts w:eastAsia="Times New Roman" w:cs="Times New Roman"/>
          <w:szCs w:val="24"/>
        </w:rPr>
        <w:t xml:space="preserve">, δουλεύουν σε συνθήκες απίστευτης εντατικοποίησης με 200 και 300 ευρώ. Οι εργαζόμενοι σε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αζ</w:t>
      </w:r>
      <w:r>
        <w:rPr>
          <w:rFonts w:eastAsia="Times New Roman" w:cs="Times New Roman"/>
          <w:szCs w:val="24"/>
        </w:rPr>
        <w:t xml:space="preserve">ικής </w:t>
      </w:r>
      <w:r>
        <w:rPr>
          <w:rFonts w:eastAsia="Times New Roman" w:cs="Times New Roman"/>
          <w:szCs w:val="24"/>
        </w:rPr>
        <w:t>ε</w:t>
      </w:r>
      <w:r>
        <w:rPr>
          <w:rFonts w:eastAsia="Times New Roman" w:cs="Times New Roman"/>
          <w:szCs w:val="24"/>
        </w:rPr>
        <w:t xml:space="preserve">νημέρωσης που περνούν σε νέο ιδιοκτήτη χάνουν </w:t>
      </w:r>
      <w:proofErr w:type="spellStart"/>
      <w:r>
        <w:rPr>
          <w:rFonts w:eastAsia="Times New Roman" w:cs="Times New Roman"/>
          <w:szCs w:val="24"/>
        </w:rPr>
        <w:t>χρωστούμενα</w:t>
      </w:r>
      <w:proofErr w:type="spellEnd"/>
      <w:r>
        <w:rPr>
          <w:rFonts w:eastAsia="Times New Roman" w:cs="Times New Roman"/>
          <w:szCs w:val="24"/>
        </w:rPr>
        <w:t xml:space="preserve"> δεδουλευμένα και όλα τα κεκτημένα τους, όπως για παράδειγμα προϋπηρεσία κ.</w:t>
      </w:r>
      <w:r>
        <w:rPr>
          <w:rFonts w:eastAsia="Times New Roman" w:cs="Times New Roman"/>
          <w:szCs w:val="24"/>
        </w:rPr>
        <w:t>λπ</w:t>
      </w:r>
      <w:r>
        <w:rPr>
          <w:rFonts w:eastAsia="Times New Roman" w:cs="Times New Roman"/>
          <w:szCs w:val="24"/>
        </w:rPr>
        <w:t xml:space="preserve">.. Μάλιστα χάνουν και την αποζημίωση για τα χρόνια της δουλειάς τους. </w:t>
      </w:r>
    </w:p>
    <w:p w14:paraId="51EE53AA"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Τηλεοπτικοί σταθμοί ζητούν συγχωνεύσεις και μ</w:t>
      </w:r>
      <w:r>
        <w:rPr>
          <w:rFonts w:eastAsia="Times New Roman" w:cs="Times New Roman"/>
          <w:szCs w:val="24"/>
        </w:rPr>
        <w:t xml:space="preserve">ειώνουν προσωπικό. Οι εργοδότες ουσιαστικά ζητούν τζάμπα εργατικό δυναμικό. Η απλήρωτη εργασία έχει πάρει μεγάλες διαστάσεις σε όλους τους κλάδους. Η απόφαση του Αρείου Πάγου άνοιξε τον ασκό του Αιόλου. Τώρα δεν πληρώνουν και αυτοί που πλήρωναν! </w:t>
      </w:r>
    </w:p>
    <w:p w14:paraId="51EE53AB"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Η τροπολο</w:t>
      </w:r>
      <w:r>
        <w:rPr>
          <w:rFonts w:eastAsia="Times New Roman" w:cs="Times New Roman"/>
          <w:szCs w:val="24"/>
        </w:rPr>
        <w:t>γία που καταθέσαμε ως ΚΚΕ, κύριε Υπουργέ, και ανακοινώσατε από κοινού 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την Υπουργό Εργασίας, ότι κάνετε δεκτό το πρώτο μέρος της, έρχεται να δώσει κάποια λύση στην απόφαση του Αρείου Πάγου, που έκρινε ότι δεν είναι βλαπτική μεταβολή τη</w:t>
      </w:r>
      <w:r>
        <w:rPr>
          <w:rFonts w:eastAsia="Times New Roman" w:cs="Times New Roman"/>
          <w:szCs w:val="24"/>
        </w:rPr>
        <w:t xml:space="preserve">ς σύμβασης εργασίας η πολύχρονη καθυστέρηση της καταβολής των δεδουλευμένων. </w:t>
      </w:r>
    </w:p>
    <w:p w14:paraId="51EE53AC"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Με τη δεύτερη παράγραφο της τροπολογίας μας</w:t>
      </w:r>
      <w:r>
        <w:rPr>
          <w:rFonts w:eastAsia="Times New Roman" w:cs="Times New Roman"/>
          <w:szCs w:val="24"/>
        </w:rPr>
        <w:t>,</w:t>
      </w:r>
      <w:r>
        <w:rPr>
          <w:rFonts w:eastAsia="Times New Roman" w:cs="Times New Roman"/>
          <w:szCs w:val="24"/>
        </w:rPr>
        <w:t xml:space="preserve"> την οποία απορρίπτετε, </w:t>
      </w:r>
      <w:proofErr w:type="spellStart"/>
      <w:r>
        <w:rPr>
          <w:rFonts w:eastAsia="Times New Roman" w:cs="Times New Roman"/>
          <w:szCs w:val="24"/>
        </w:rPr>
        <w:t>αυστηροποιείται</w:t>
      </w:r>
      <w:proofErr w:type="spellEnd"/>
      <w:r>
        <w:rPr>
          <w:rFonts w:eastAsia="Times New Roman" w:cs="Times New Roman"/>
          <w:szCs w:val="24"/>
        </w:rPr>
        <w:t xml:space="preserve"> το πλαίσιο για τη μη καταβολή δεδουλευμένων με κυρώσεις ενάντια στους εργοδότες και με αυτόφωρη εκδίκαση αυτών των περιπτώσεων. </w:t>
      </w:r>
    </w:p>
    <w:p w14:paraId="51EE53AD"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Η δεύτερη παράγραφος μπορεί να διασφαλίσει την καταβολή των αποδοχών. Εσείς όμως την απ</w:t>
      </w:r>
      <w:r>
        <w:rPr>
          <w:rFonts w:eastAsia="Times New Roman" w:cs="Times New Roman"/>
          <w:szCs w:val="24"/>
        </w:rPr>
        <w:t>ορρίπτετε. Και τι μήνυμα δίνετε με το να μη δεχθείτε τις κυρώσεις; «Μην πληρώνετε!». Αυτό το μήνυμα δίνετε και οι ευθύνες σας είναι μεγάλες απέναντι στους εργαζόμενους. Έγινε λόγος για τη φράση «αξιόλογη καθυστέρηση». Είναι γνωστό ότι η καθυστέρηση αρχίζει</w:t>
      </w:r>
      <w:r>
        <w:rPr>
          <w:rFonts w:eastAsia="Times New Roman" w:cs="Times New Roman"/>
          <w:szCs w:val="24"/>
        </w:rPr>
        <w:t xml:space="preserve"> από την δήλη ημέρα καταβολής των δεδουλευμένων, όπως λένε και οι νομικοί και είναι όρος που κυριαρχεί, δηλαδή από το τέλος του εργάσιμου μήνα για τον εργαζόμενο. </w:t>
      </w:r>
    </w:p>
    <w:p w14:paraId="51EE53AE"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Όταν λέμε αξιόλογη, εννοούμε καθυστέρηση από κάποιες μέρες από την παρέλευση αυτής της ημέρα</w:t>
      </w:r>
      <w:r>
        <w:rPr>
          <w:rFonts w:eastAsia="Times New Roman" w:cs="Times New Roman"/>
          <w:szCs w:val="24"/>
        </w:rPr>
        <w:t xml:space="preserve">ς, έως το πολύ ένα μήνα. Είναι ένα διάστημα πέρα από το οποίο κανείς δεν μπορεί να αξιώνει από έναν μισθωτό να τα βγάζει πέρα, ιδιαίτερα με τις μειωμένες αποδοχές που ψήφισαν οι προηγούμενες κυβερνήσεις και διατηρείτε και εσείς. </w:t>
      </w:r>
    </w:p>
    <w:p w14:paraId="51EE53AF"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Είναι δυνατόν η μεγάλη πλε</w:t>
      </w:r>
      <w:r>
        <w:rPr>
          <w:rFonts w:eastAsia="Times New Roman" w:cs="Times New Roman"/>
          <w:szCs w:val="24"/>
        </w:rPr>
        <w:t xml:space="preserve">ιοψηφία των εργαζομένων, που είναι και χωρίς συλλογικές συμβάσεις τις οποίες διατηρείτε καταργημένες και αμείβονται με 586 ευρώ μεικτά και 490 καθαρά, να μπορούν να είναι απλήρωτοι πάνω από κάποιες ημέρες ή έναν μήνα ή δύο ή τρεις; </w:t>
      </w:r>
    </w:p>
    <w:p w14:paraId="51EE53B0"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Τι θα κάνει η ΔΕΗ αν δε</w:t>
      </w:r>
      <w:r>
        <w:rPr>
          <w:rFonts w:eastAsia="Times New Roman" w:cs="Times New Roman"/>
          <w:szCs w:val="24"/>
        </w:rPr>
        <w:t xml:space="preserve">ν πληρώσουν τον λογαριασμό; Τι θα κάνετε εσείς εάν δεν πληρώσουν το φόρο; Δεν θα τους βάλετε πρόστιμο; Τι θα γίνει εάν δεν πληρώσει τον ΕΝΦΙΑ; Θα του αναγνωρίσετε ότι δεν καταβλήθηκαν τα δεδουλευμένα του, γι’ αυτό και τον </w:t>
      </w:r>
      <w:proofErr w:type="spellStart"/>
      <w:r>
        <w:rPr>
          <w:rFonts w:eastAsia="Times New Roman" w:cs="Times New Roman"/>
          <w:szCs w:val="24"/>
        </w:rPr>
        <w:t>συγχωρείτε</w:t>
      </w:r>
      <w:proofErr w:type="spellEnd"/>
      <w:r>
        <w:rPr>
          <w:rFonts w:eastAsia="Times New Roman" w:cs="Times New Roman"/>
          <w:szCs w:val="24"/>
        </w:rPr>
        <w:t xml:space="preserve">; </w:t>
      </w:r>
    </w:p>
    <w:p w14:paraId="51EE53B1"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Κύριοι, πρέπει να σοβ</w:t>
      </w:r>
      <w:r>
        <w:rPr>
          <w:rFonts w:eastAsia="Times New Roman" w:cs="Times New Roman"/>
          <w:szCs w:val="24"/>
        </w:rPr>
        <w:t>αρευτείτε και εσείς και οι δικαστές με τις αποφάσεις τους. Δεν μπορεί για το αυτονόητο, δηλαδή να καταβάλλονται οι αποδοχές για την εργασία που παρείχε ο εργαζόμενος, να κυριαρχούν αδιανόητα επιχειρήματα με τα οποία στηρίζεται στην πραγματικότητα η δουλεία</w:t>
      </w:r>
      <w:r>
        <w:rPr>
          <w:rFonts w:eastAsia="Times New Roman" w:cs="Times New Roman"/>
          <w:szCs w:val="24"/>
        </w:rPr>
        <w:t xml:space="preserve"> για τους εργαζόμενους. </w:t>
      </w:r>
    </w:p>
    <w:p w14:paraId="51EE53B2"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Σας καλούμε να αποδεχθείτε την τροπολογία του ΚΚΕ ως έχει, προκειμένου να διασφαλίζεται η καταβολή των δεδουλευμένων αποδοχών στους εργαζόμενους. </w:t>
      </w:r>
    </w:p>
    <w:p w14:paraId="51EE53B3"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Για το σύστημα της διαφήμισης που συμπεριλαμβάνεται στο νομοσχέδιο, η αναμόρφωση στο</w:t>
      </w:r>
      <w:r>
        <w:rPr>
          <w:rFonts w:eastAsia="Times New Roman" w:cs="Times New Roman"/>
          <w:szCs w:val="24"/>
        </w:rPr>
        <w:t xml:space="preserve">ν χώρο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περνάει μέσα από την κατανομή της πίτας της διαφημιστικής αγοράς που περιέχεται στο πρώτο κεφάλαιο του νομοσχεδίου. </w:t>
      </w:r>
    </w:p>
    <w:p w14:paraId="51EE53B4"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Η Κυβέρνηση διαμορφώνει μια πλατφόρμα με ρόλο στην τιμολόγηση του τηλεοπτικού χρόνου, θέτοντας κανόνες </w:t>
      </w:r>
      <w:r>
        <w:rPr>
          <w:rFonts w:eastAsia="Times New Roman"/>
          <w:color w:val="000000" w:themeColor="text1"/>
          <w:szCs w:val="24"/>
        </w:rPr>
        <w:t>που να ευνοούν στην ουσία την εισαγωγή νέων παικτών στην αγορά. Οι διάφορες αντιρρήσεις που υπήρχαν από κόμματα και ιδιοκτήτες που μιλούσαν για αθέμιτη παρέμβαση, κάμφθηκαν, όπως φαίνεται, με τις νομοτεχνικές βελτιώσεις που έκανε η Κυβέρνηση, η οποία δέχτη</w:t>
      </w:r>
      <w:r>
        <w:rPr>
          <w:rFonts w:eastAsia="Times New Roman"/>
          <w:color w:val="000000" w:themeColor="text1"/>
          <w:szCs w:val="24"/>
        </w:rPr>
        <w:t xml:space="preserve">κε προφανώς τον προαιρετικό χαρακτήρα κι όχι τον υποχρεωτικό που προέβλεπε πριν. Και μάλιστα, προχώρησε παραπέρα ο Υπουργός. Δεσμεύτηκε και για φοροαπαλλαγές στους </w:t>
      </w:r>
      <w:proofErr w:type="spellStart"/>
      <w:r>
        <w:rPr>
          <w:rFonts w:eastAsia="Times New Roman"/>
          <w:color w:val="000000" w:themeColor="text1"/>
          <w:szCs w:val="24"/>
        </w:rPr>
        <w:t>καναλάρχες</w:t>
      </w:r>
      <w:proofErr w:type="spellEnd"/>
      <w:r>
        <w:rPr>
          <w:rFonts w:eastAsia="Times New Roman"/>
          <w:color w:val="000000" w:themeColor="text1"/>
          <w:szCs w:val="24"/>
        </w:rPr>
        <w:t xml:space="preserve"> που θα </w:t>
      </w:r>
      <w:proofErr w:type="spellStart"/>
      <w:r>
        <w:rPr>
          <w:rFonts w:eastAsia="Times New Roman"/>
          <w:color w:val="000000" w:themeColor="text1"/>
          <w:szCs w:val="24"/>
        </w:rPr>
        <w:t>αδειοδοτηθούν</w:t>
      </w:r>
      <w:proofErr w:type="spellEnd"/>
      <w:r>
        <w:rPr>
          <w:rFonts w:eastAsia="Times New Roman"/>
          <w:color w:val="000000" w:themeColor="text1"/>
          <w:szCs w:val="24"/>
        </w:rPr>
        <w:t>, γιατί είναι πολύ μεγάλη η φορολογία τους. Οι μεγάλες κόντρε</w:t>
      </w:r>
      <w:r>
        <w:rPr>
          <w:rFonts w:eastAsia="Times New Roman"/>
          <w:color w:val="000000" w:themeColor="text1"/>
          <w:szCs w:val="24"/>
        </w:rPr>
        <w:t>ς, όπως φαίνεται, προηγούνται των μεγάλων συμφωνιών.</w:t>
      </w:r>
    </w:p>
    <w:p w14:paraId="51EE53B5"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Όλα αυτά που λέει η Νέα Δημοκρατία, αλλά και τα άλλα κόμματα, που το έχουμε ακούσει πολλές φορές, για σοβιετικού </w:t>
      </w:r>
      <w:r>
        <w:rPr>
          <w:rFonts w:eastAsia="Times New Roman"/>
          <w:color w:val="000000" w:themeColor="text1"/>
          <w:szCs w:val="24"/>
        </w:rPr>
        <w:lastRenderedPageBreak/>
        <w:t>τύπου νομοσχέδια κ.λπ., στόχο έχουν να χτυπήσουν τα επιτεύγματα του σοσιαλισμού, να επιδρά</w:t>
      </w:r>
      <w:r>
        <w:rPr>
          <w:rFonts w:eastAsia="Times New Roman"/>
          <w:color w:val="000000" w:themeColor="text1"/>
          <w:szCs w:val="24"/>
        </w:rPr>
        <w:t>σουν στη διαμόρφωση αντιδραστικής συνείδησης του λαού, με ψευδή επιχειρήματα περί ανελευθερίας, απόλυτου ελέγχου και άλλα. Στον σοσιαλισμό δεν υπήρχε ούτε θα υπάρχει ο παρασιτισμός της διαφήμισης, όπως είναι σήμερα, δηλαδή η σπατάλη πόρων και εργατικού δυν</w:t>
      </w:r>
      <w:r>
        <w:rPr>
          <w:rFonts w:eastAsia="Times New Roman"/>
          <w:color w:val="000000" w:themeColor="text1"/>
          <w:szCs w:val="24"/>
        </w:rPr>
        <w:t>αμικού για χάριν του ανταγωνισμού των κερδών των επιχειρηματικών ομίλων.</w:t>
      </w:r>
    </w:p>
    <w:p w14:paraId="51EE53B6"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Για τον περιφερειακό και τοπικό Τύπο, ο περιφερειακός και τοπικός Τύπος είναι ο μεγάλος χαμένος όλη αυτήν την περίοδο, εφημερίδες -πολλές από τις οποίες είναι οικογενειακές επιχειρήσε</w:t>
      </w:r>
      <w:r>
        <w:rPr>
          <w:rFonts w:eastAsia="Times New Roman"/>
          <w:color w:val="000000" w:themeColor="text1"/>
          <w:szCs w:val="24"/>
        </w:rPr>
        <w:t>ις- κλείνουν, εργαζόμενοι χάνουν τη δουλειά τους. Η Κυβέρνηση δεν αντιμετωπίζει αυτά τα προβλήματα με το μητρώο περιφερειακού και τοπικού τύπου που φτιάχνει και μάλιστα εν αγνοία των σοσιαλιστικών ενώσεων. Μέχρι και σήμερα φτάνουν κείμενα με καταγγελίες γι</w:t>
      </w:r>
      <w:r>
        <w:rPr>
          <w:rFonts w:eastAsia="Times New Roman"/>
          <w:color w:val="000000" w:themeColor="text1"/>
          <w:szCs w:val="24"/>
        </w:rPr>
        <w:t>α την έλλειψη διαλόγου μαζί τους.</w:t>
      </w:r>
    </w:p>
    <w:p w14:paraId="51EE53B7"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Αν θέλατε, κύριε Υπουργέ, θα μπορούσατε να προχωρήσετε στην εξόφληση των κρατικών οφειλών προς τον περιφερειακό και τοπικό Τύπο, θα αλλάζατε την εξοντωτική φορολογία, δεν θα προχωρούσατε στην εφαρμογή των κατευθύνσεων του </w:t>
      </w:r>
      <w:r>
        <w:rPr>
          <w:rFonts w:eastAsia="Times New Roman"/>
          <w:color w:val="000000" w:themeColor="text1"/>
          <w:szCs w:val="24"/>
        </w:rPr>
        <w:lastRenderedPageBreak/>
        <w:t xml:space="preserve">ΟΟΣΑ, που έχουν ενσωματωθεί από τις προηγούμενες κυβερνήσεις, τις διατηρείτε και προβλέπουν την κατάργηση των δημοσιεύσεων, δηλαδή διαγωνισμούς, προκηρύξεις, στο τέλος του </w:t>
      </w:r>
      <w:r>
        <w:rPr>
          <w:rFonts w:eastAsia="Times New Roman"/>
          <w:color w:val="000000" w:themeColor="text1"/>
          <w:szCs w:val="24"/>
        </w:rPr>
        <w:t>΄</w:t>
      </w:r>
      <w:r>
        <w:rPr>
          <w:rFonts w:eastAsia="Times New Roman"/>
          <w:color w:val="000000" w:themeColor="text1"/>
          <w:szCs w:val="24"/>
        </w:rPr>
        <w:t>20, που ήταν ένα έσοδο για αυτές τις εφημερίδες.</w:t>
      </w:r>
    </w:p>
    <w:p w14:paraId="51EE53B8"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Εκτός αυτών, ενισχύεται ο παραγκων</w:t>
      </w:r>
      <w:r>
        <w:rPr>
          <w:rFonts w:eastAsia="Times New Roman"/>
          <w:color w:val="000000" w:themeColor="text1"/>
          <w:szCs w:val="24"/>
        </w:rPr>
        <w:t xml:space="preserve">ισμός, μπαίνουν πρόσθετα εμπόδια, όπως είναι το σύστημα </w:t>
      </w:r>
      <w:r>
        <w:rPr>
          <w:rFonts w:eastAsia="Times New Roman"/>
          <w:color w:val="000000" w:themeColor="text1"/>
          <w:szCs w:val="24"/>
          <w:lang w:val="en-US"/>
        </w:rPr>
        <w:t>barcode</w:t>
      </w:r>
      <w:r>
        <w:rPr>
          <w:rFonts w:eastAsia="Times New Roman"/>
          <w:color w:val="000000" w:themeColor="text1"/>
          <w:szCs w:val="24"/>
        </w:rPr>
        <w:t>. Μικρές επιχειρήσεις αντικειμενικά θα κλείσουν. Οι άνθρωποι που απασχολούνται και εργάζονται στον περιφερειακό και τοπικό Τύπο είναι θύματα μιας αντίφασης, με βάση τα σημερινά δεδομένα. Από τη</w:t>
      </w:r>
      <w:r>
        <w:rPr>
          <w:rFonts w:eastAsia="Times New Roman"/>
          <w:color w:val="000000" w:themeColor="text1"/>
          <w:szCs w:val="24"/>
        </w:rPr>
        <w:t xml:space="preserve"> μια μεριά, η πληροφόρηση, η ενημέρωση είναι εμπορεύματα, οι μεγάλες επιχειρήσεις κυριαρχούν στον χώρο του Τύπου, από την άλλη μεριά, όσοι και όποιοι κανόνες μπουν σε αυτήν την αγορά, αυτή θα λειτουργεί προς όφελος των ισχυρών και σε βάρος των αδυνάτων.</w:t>
      </w:r>
    </w:p>
    <w:p w14:paraId="51EE53B9"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Οι</w:t>
      </w:r>
      <w:r>
        <w:rPr>
          <w:rFonts w:eastAsia="Times New Roman"/>
          <w:color w:val="000000" w:themeColor="text1"/>
          <w:szCs w:val="24"/>
        </w:rPr>
        <w:t xml:space="preserve"> </w:t>
      </w:r>
      <w:r>
        <w:rPr>
          <w:rFonts w:eastAsia="Times New Roman"/>
          <w:color w:val="000000" w:themeColor="text1"/>
          <w:szCs w:val="24"/>
        </w:rPr>
        <w:t>Ε</w:t>
      </w:r>
      <w:r>
        <w:rPr>
          <w:rFonts w:eastAsia="Times New Roman"/>
          <w:color w:val="000000" w:themeColor="text1"/>
          <w:szCs w:val="24"/>
        </w:rPr>
        <w:t xml:space="preserve">νώσεις των </w:t>
      </w:r>
      <w:r>
        <w:rPr>
          <w:rFonts w:eastAsia="Times New Roman"/>
          <w:color w:val="000000" w:themeColor="text1"/>
          <w:szCs w:val="24"/>
        </w:rPr>
        <w:t>Σ</w:t>
      </w:r>
      <w:r>
        <w:rPr>
          <w:rFonts w:eastAsia="Times New Roman"/>
          <w:color w:val="000000" w:themeColor="text1"/>
          <w:szCs w:val="24"/>
        </w:rPr>
        <w:t xml:space="preserve">υντακτών, κύριε Υπουργέ, έχουν καταθέσει παρατηρήσεις, έξι τον αριθμό, που δεν τις πήρατε υπ’ </w:t>
      </w:r>
      <w:proofErr w:type="spellStart"/>
      <w:r>
        <w:rPr>
          <w:rFonts w:eastAsia="Times New Roman"/>
          <w:color w:val="000000" w:themeColor="text1"/>
          <w:szCs w:val="24"/>
        </w:rPr>
        <w:t>όψιν</w:t>
      </w:r>
      <w:proofErr w:type="spellEnd"/>
      <w:r>
        <w:rPr>
          <w:rFonts w:eastAsia="Times New Roman"/>
          <w:color w:val="000000" w:themeColor="text1"/>
          <w:szCs w:val="24"/>
        </w:rPr>
        <w:t xml:space="preserve"> σας, όπως είναι η μετατροπή της έβδομης έκδοσης σε αυτοτελή εφημερίδα, όπως είναι η μείωση του ελάχιστου αριθμού φύλλων σε τριακόσια πενήντα κα</w:t>
      </w:r>
      <w:r>
        <w:rPr>
          <w:rFonts w:eastAsia="Times New Roman"/>
          <w:color w:val="000000" w:themeColor="text1"/>
          <w:szCs w:val="24"/>
        </w:rPr>
        <w:t xml:space="preserve">ι διακόσια –τώρα με τη νομοτεχνική βελτίωση τα κάνατε τετρακόσια και διακόσια πενήντα-, όπως είναι η </w:t>
      </w:r>
      <w:r>
        <w:rPr>
          <w:rFonts w:eastAsia="Times New Roman"/>
          <w:color w:val="000000" w:themeColor="text1"/>
          <w:szCs w:val="24"/>
        </w:rPr>
        <w:lastRenderedPageBreak/>
        <w:t>μείωση ελάχιστου αριθμού σελίδων σε έξι και οκτώ αντίστοιχα, όπως είναι το ασαφές του τελικού σχήματος της εφημερίδας, όπως είναι η μείωση των θεμάτων τοπι</w:t>
      </w:r>
      <w:r>
        <w:rPr>
          <w:rFonts w:eastAsia="Times New Roman"/>
          <w:color w:val="000000" w:themeColor="text1"/>
          <w:szCs w:val="24"/>
        </w:rPr>
        <w:t xml:space="preserve">κού ενδιαφέροντος από 65% στο 50%, όπως είναι η πιστοποίηση της δημοσιογραφικής ιδιότητας του ιδιοκτήτη με μια απλή υπεύθυνη δήλωση, όπως είναι η κατάργηση της ασφαλιστικής ενημερότητας που θα πρέπει να υποβάλλει ο ιδιοκτήτης στον ΕΦΚΑ. Όλα αυτά εκτιμούμε </w:t>
      </w:r>
      <w:r>
        <w:rPr>
          <w:rFonts w:eastAsia="Times New Roman"/>
          <w:color w:val="000000" w:themeColor="text1"/>
          <w:szCs w:val="24"/>
        </w:rPr>
        <w:t>ότι θα συμβάλλουν στην όξυνση των προβλημάτων περιφερειακού και τοπικού Τύπου, θα είναι σε βάρος της απασχόλησης των εργαζομένων.</w:t>
      </w:r>
    </w:p>
    <w:p w14:paraId="51EE53BA" w14:textId="77777777" w:rsidR="00C3097C" w:rsidRDefault="008D23CE">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Για το </w:t>
      </w:r>
      <w:r>
        <w:rPr>
          <w:rFonts w:eastAsia="Times New Roman"/>
          <w:color w:val="000000" w:themeColor="text1"/>
          <w:szCs w:val="24"/>
          <w:lang w:val="en-US"/>
        </w:rPr>
        <w:t>barcode</w:t>
      </w:r>
      <w:r>
        <w:rPr>
          <w:rFonts w:eastAsia="Times New Roman"/>
          <w:color w:val="000000" w:themeColor="text1"/>
          <w:szCs w:val="24"/>
        </w:rPr>
        <w:t xml:space="preserve"> σας έχουμε ρωτήσει αρκετές φορές, κύριε Υπουργέ, και δεν μας απαντήσατε πώς θα λειτουργήσει αυτό στις συνδρομητ</w:t>
      </w:r>
      <w:r>
        <w:rPr>
          <w:rFonts w:eastAsia="Times New Roman"/>
          <w:color w:val="000000" w:themeColor="text1"/>
          <w:szCs w:val="24"/>
        </w:rPr>
        <w:t xml:space="preserve">ικές εφημερίδες, σε αυτές που διακινούνται με ίδια μέσα. Εμείς πιστεύουμε ότι αυτό είναι ένα καθεστώς που αυτές οι εφημερίδες θα δυσκολευτούν αρκετά με το </w:t>
      </w:r>
      <w:r>
        <w:rPr>
          <w:rFonts w:eastAsia="Times New Roman"/>
          <w:color w:val="000000" w:themeColor="text1"/>
          <w:szCs w:val="24"/>
          <w:lang w:val="en-US"/>
        </w:rPr>
        <w:t>barcode</w:t>
      </w:r>
      <w:r>
        <w:rPr>
          <w:rFonts w:eastAsia="Times New Roman"/>
          <w:color w:val="000000" w:themeColor="text1"/>
          <w:szCs w:val="24"/>
        </w:rPr>
        <w:t>.</w:t>
      </w:r>
    </w:p>
    <w:p w14:paraId="51EE53BB" w14:textId="77777777" w:rsidR="00C3097C" w:rsidRDefault="008D23CE">
      <w:pPr>
        <w:spacing w:after="0" w:line="600" w:lineRule="auto"/>
        <w:ind w:firstLine="720"/>
        <w:jc w:val="both"/>
        <w:rPr>
          <w:rFonts w:eastAsia="Times New Roman"/>
          <w:szCs w:val="24"/>
        </w:rPr>
      </w:pPr>
      <w:r>
        <w:rPr>
          <w:rFonts w:eastAsia="Times New Roman"/>
          <w:color w:val="000000" w:themeColor="text1"/>
          <w:szCs w:val="24"/>
        </w:rPr>
        <w:t xml:space="preserve">Για το Κεφάλαιο </w:t>
      </w:r>
      <w:r>
        <w:rPr>
          <w:rFonts w:eastAsia="Times New Roman"/>
          <w:color w:val="000000" w:themeColor="text1"/>
          <w:szCs w:val="24"/>
        </w:rPr>
        <w:t xml:space="preserve">Δ΄ </w:t>
      </w:r>
      <w:r>
        <w:rPr>
          <w:rFonts w:eastAsia="Times New Roman"/>
          <w:color w:val="000000" w:themeColor="text1"/>
          <w:szCs w:val="24"/>
        </w:rPr>
        <w:t>έχουμε πει πολλά. Εμείς καταψηφίζουμε όλα τα άρθρα του, γιατί είναι ένα κ</w:t>
      </w:r>
      <w:r>
        <w:rPr>
          <w:rFonts w:eastAsia="Times New Roman"/>
          <w:color w:val="000000" w:themeColor="text1"/>
          <w:szCs w:val="24"/>
        </w:rPr>
        <w:t xml:space="preserve">εφάλαιο που ενισχύει, δίνει κίνητρα στους επενδυτές σε αυτόν τον χώρο της τέχνης και του πολιτισμού και κύρια κριτήρια </w:t>
      </w:r>
      <w:proofErr w:type="spellStart"/>
      <w:r>
        <w:rPr>
          <w:rFonts w:eastAsia="Times New Roman"/>
          <w:color w:val="000000" w:themeColor="text1"/>
          <w:szCs w:val="24"/>
        </w:rPr>
        <w:t>μοριοδότησης</w:t>
      </w:r>
      <w:proofErr w:type="spellEnd"/>
      <w:r>
        <w:rPr>
          <w:rFonts w:eastAsia="Times New Roman"/>
          <w:color w:val="000000" w:themeColor="text1"/>
          <w:szCs w:val="24"/>
        </w:rPr>
        <w:t xml:space="preserve"> είναι οικονομικά </w:t>
      </w:r>
      <w:r>
        <w:rPr>
          <w:rFonts w:eastAsia="Times New Roman"/>
          <w:color w:val="000000" w:themeColor="text1"/>
          <w:szCs w:val="24"/>
        </w:rPr>
        <w:lastRenderedPageBreak/>
        <w:t xml:space="preserve">και όχι πολιτιστικά. </w:t>
      </w:r>
      <w:r>
        <w:rPr>
          <w:rFonts w:eastAsia="Times New Roman"/>
          <w:szCs w:val="24"/>
        </w:rPr>
        <w:t>Δεν θα δημιουργηθούν θέσεις εργασίας, όπως λέτε. Ήδη πολλοί άνθρωποι της τέχνης και το</w:t>
      </w:r>
      <w:r>
        <w:rPr>
          <w:rFonts w:eastAsia="Times New Roman"/>
          <w:szCs w:val="24"/>
        </w:rPr>
        <w:t>υ πολιτισμού διαμαρτύρονται έντονα γι’ αυτό το τέταρτο κεφάλαιο. Είναι ενάντια στην κατάργηση του Ελληνικού Κέντρου Κινηματογράφου και έχουν ήδη καταθέσει υπομνήματα για τη στελέχωσή του, να παίξει σημαντικό ρόλο και όχι βέβαια αυτό που εσείς έχετε ήδη προ</w:t>
      </w:r>
      <w:r>
        <w:rPr>
          <w:rFonts w:eastAsia="Times New Roman"/>
          <w:szCs w:val="24"/>
        </w:rPr>
        <w:t xml:space="preserve">κρίνει, δηλαδή να υπάρχει το ΕΚΟΜΕ, το οποίο θα παίξει αυτόν τον ρόλο και θα είναι ουσιαστικά αυτό που θα καθοδηγεί τους επενδυτές σ’ αυτόν τον χώρο. </w:t>
      </w:r>
    </w:p>
    <w:p w14:paraId="51EE53BC" w14:textId="77777777" w:rsidR="00C3097C" w:rsidRDefault="008D23CE">
      <w:pPr>
        <w:spacing w:after="0" w:line="600" w:lineRule="auto"/>
        <w:ind w:firstLine="720"/>
        <w:jc w:val="both"/>
        <w:rPr>
          <w:rFonts w:eastAsia="Times New Roman"/>
          <w:szCs w:val="24"/>
        </w:rPr>
      </w:pPr>
      <w:r>
        <w:rPr>
          <w:rFonts w:eastAsia="Times New Roman"/>
          <w:szCs w:val="24"/>
        </w:rPr>
        <w:t>Το σχέδιο νόμου επαναφέρει την επικίνδυνη ψευδαίσθηση προς τους δημιουργούς ότι οι ξένες παραγωγές στην Ε</w:t>
      </w:r>
      <w:r>
        <w:rPr>
          <w:rFonts w:eastAsia="Times New Roman"/>
          <w:szCs w:val="24"/>
        </w:rPr>
        <w:t>λλάδα θα συνεισφέρουν στην εθνική κινηματογραφία. Η πραγματικότητα, όμως, δείχνει ότι τα μονοπώλια του οπτικοακουστικού τομέα ζητούν χώρες για την παραγωγή ταινιών που θα πληρούν δύο βασικά χαρακτηριστικά: Φθηνό εξειδικευμένο εργατικό δυναμικό και ύπαρξη κ</w:t>
      </w:r>
      <w:r>
        <w:rPr>
          <w:rFonts w:eastAsia="Times New Roman"/>
          <w:szCs w:val="24"/>
        </w:rPr>
        <w:t xml:space="preserve">ατάλληλης κινηματογραφικής υποδομής. </w:t>
      </w:r>
    </w:p>
    <w:p w14:paraId="51EE53BD" w14:textId="77777777" w:rsidR="00C3097C" w:rsidRDefault="008D23CE">
      <w:pPr>
        <w:spacing w:line="600" w:lineRule="auto"/>
        <w:ind w:firstLine="720"/>
        <w:jc w:val="both"/>
        <w:rPr>
          <w:rFonts w:eastAsia="Times New Roman"/>
          <w:szCs w:val="24"/>
        </w:rPr>
      </w:pPr>
      <w:r>
        <w:rPr>
          <w:rFonts w:eastAsia="Times New Roman"/>
          <w:szCs w:val="24"/>
        </w:rPr>
        <w:t>Με βάση όλα αυτά, εμείς ψηφίζουμε «όχι» επί της αρχής στο σχέδιο νόμου και καλούμε στην υπερψήφιση του συνόλου της τροπολογίας που έχουμε καταθέσει για την καταβολή των δεδουλευμένων αποδοχών στους εργαζόμενους.</w:t>
      </w:r>
    </w:p>
    <w:p w14:paraId="51EE53BE" w14:textId="77777777" w:rsidR="00C3097C" w:rsidRDefault="008D23CE">
      <w:pPr>
        <w:spacing w:line="600" w:lineRule="auto"/>
        <w:ind w:firstLine="720"/>
        <w:jc w:val="both"/>
        <w:rPr>
          <w:rFonts w:eastAsia="Times New Roman"/>
          <w:szCs w:val="24"/>
        </w:rPr>
      </w:pPr>
      <w:r>
        <w:rPr>
          <w:rFonts w:eastAsia="Times New Roman"/>
          <w:b/>
          <w:szCs w:val="24"/>
        </w:rPr>
        <w:lastRenderedPageBreak/>
        <w:t>ΠΡΟΕΔΡΕΥΩΝ (Δημήτριος Καμμένος):</w:t>
      </w:r>
      <w:r>
        <w:rPr>
          <w:rFonts w:eastAsia="Times New Roman"/>
          <w:szCs w:val="24"/>
        </w:rPr>
        <w:t xml:space="preserve"> Ευχαριστούμε πολύ τον κ. </w:t>
      </w:r>
      <w:proofErr w:type="spellStart"/>
      <w:r>
        <w:rPr>
          <w:rFonts w:eastAsia="Times New Roman"/>
          <w:szCs w:val="24"/>
        </w:rPr>
        <w:t>Κατσώτη</w:t>
      </w:r>
      <w:proofErr w:type="spellEnd"/>
      <w:r>
        <w:rPr>
          <w:rFonts w:eastAsia="Times New Roman"/>
          <w:szCs w:val="24"/>
        </w:rPr>
        <w:t xml:space="preserve">. </w:t>
      </w:r>
    </w:p>
    <w:p w14:paraId="51EE53BF" w14:textId="77777777" w:rsidR="00C3097C" w:rsidRDefault="008D23CE">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Παπαχριστόπουλε</w:t>
      </w:r>
      <w:proofErr w:type="spellEnd"/>
      <w:r>
        <w:rPr>
          <w:rFonts w:eastAsia="Times New Roman"/>
          <w:szCs w:val="24"/>
        </w:rPr>
        <w:t>, πριν λάβετε τον λόγο, η κ</w:t>
      </w:r>
      <w:r>
        <w:rPr>
          <w:rFonts w:eastAsia="Times New Roman"/>
          <w:szCs w:val="24"/>
        </w:rPr>
        <w:t>.</w:t>
      </w:r>
      <w:r>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xml:space="preserve"> θα ήθελε να μιλήσει για ένα λεπτό για να ενημερώσει για μία βουλευτική τροπολογία του Κομμουνιστικού Κόμματος Ελλάδ</w:t>
      </w:r>
      <w:r>
        <w:rPr>
          <w:rFonts w:eastAsia="Times New Roman"/>
          <w:szCs w:val="24"/>
        </w:rPr>
        <w:t>α</w:t>
      </w:r>
      <w:r>
        <w:rPr>
          <w:rFonts w:eastAsia="Times New Roman"/>
          <w:szCs w:val="24"/>
        </w:rPr>
        <w:t>ς.</w:t>
      </w:r>
    </w:p>
    <w:p w14:paraId="51EE53C0" w14:textId="77777777" w:rsidR="00C3097C" w:rsidRDefault="008D23CE">
      <w:pPr>
        <w:spacing w:line="600" w:lineRule="auto"/>
        <w:ind w:firstLine="720"/>
        <w:jc w:val="both"/>
        <w:rPr>
          <w:rFonts w:eastAsia="Times New Roman"/>
          <w:szCs w:val="24"/>
        </w:rPr>
      </w:pPr>
      <w:r>
        <w:rPr>
          <w:rFonts w:eastAsia="Times New Roman"/>
          <w:szCs w:val="24"/>
        </w:rPr>
        <w:t xml:space="preserve">Κυρία </w:t>
      </w:r>
      <w:r>
        <w:rPr>
          <w:rFonts w:eastAsia="Times New Roman"/>
          <w:szCs w:val="24"/>
        </w:rPr>
        <w:t>Υπουργέ, έχετε τον λόγο.</w:t>
      </w:r>
    </w:p>
    <w:p w14:paraId="51EE53C1" w14:textId="77777777" w:rsidR="00C3097C" w:rsidRDefault="008D23CE">
      <w:pPr>
        <w:spacing w:line="600" w:lineRule="auto"/>
        <w:ind w:firstLine="720"/>
        <w:jc w:val="both"/>
        <w:rPr>
          <w:rFonts w:eastAsia="Times New Roman"/>
          <w:szCs w:val="24"/>
        </w:rPr>
      </w:pPr>
      <w:r>
        <w:rPr>
          <w:rFonts w:eastAsia="Times New Roman"/>
          <w:b/>
          <w:szCs w:val="24"/>
        </w:rPr>
        <w:t>Ε</w:t>
      </w:r>
      <w:r>
        <w:rPr>
          <w:rFonts w:eastAsia="Times New Roman"/>
          <w:b/>
          <w:szCs w:val="24"/>
        </w:rPr>
        <w:t>ΦΗ</w:t>
      </w:r>
      <w:r>
        <w:rPr>
          <w:rFonts w:eastAsia="Times New Roman"/>
          <w:b/>
          <w:szCs w:val="24"/>
        </w:rPr>
        <w:t xml:space="preserve"> ΑΧΤΣΙΟΓΛΟΥ (Υπουργός Εργασίας, Κοινωνικής Ασφάλισης και Κοινωνικής Αλληλεγγύης):</w:t>
      </w:r>
      <w:r>
        <w:rPr>
          <w:rFonts w:eastAsia="Times New Roman"/>
          <w:szCs w:val="24"/>
        </w:rPr>
        <w:t xml:space="preserve"> Ευχαριστώ.</w:t>
      </w:r>
    </w:p>
    <w:p w14:paraId="51EE53C2" w14:textId="77777777" w:rsidR="00C3097C" w:rsidRDefault="008D23CE">
      <w:pPr>
        <w:spacing w:line="600" w:lineRule="auto"/>
        <w:ind w:firstLine="720"/>
        <w:jc w:val="both"/>
        <w:rPr>
          <w:rFonts w:eastAsia="Times New Roman"/>
          <w:szCs w:val="24"/>
        </w:rPr>
      </w:pPr>
      <w:r>
        <w:rPr>
          <w:rFonts w:eastAsia="Times New Roman"/>
          <w:szCs w:val="24"/>
        </w:rPr>
        <w:t xml:space="preserve">Κυρίες και κύριοι Βουλευτές, ο αρμόδιος Υπουργός απάντησε πριν σε σχέση με την αποδοχή της τροπολογίας του Κομμουνιστικού Κόμματος στο </w:t>
      </w:r>
      <w:r>
        <w:rPr>
          <w:rFonts w:eastAsia="Times New Roman"/>
          <w:szCs w:val="24"/>
        </w:rPr>
        <w:t>πρώτο μέρος της, ότι δηλαδή η μη καταβολή των δεδουλευμένων αποδοχών για αξιόλογο χρονικό διάστημα συνιστά μονομερή βλαπτική μεταβολή των όρων εργασίας. Πρόκειται για μία ρύθμιση η οποία είναι στη σωστή κατεύθυνση, γι’ αυτό και την αποδεχόμαστε.</w:t>
      </w:r>
    </w:p>
    <w:p w14:paraId="51EE53C3" w14:textId="77777777" w:rsidR="00C3097C" w:rsidRDefault="008D23CE">
      <w:pPr>
        <w:spacing w:line="600" w:lineRule="auto"/>
        <w:ind w:firstLine="720"/>
        <w:jc w:val="both"/>
        <w:rPr>
          <w:rFonts w:eastAsia="Times New Roman"/>
          <w:szCs w:val="24"/>
        </w:rPr>
      </w:pPr>
      <w:r>
        <w:rPr>
          <w:rFonts w:eastAsia="Times New Roman"/>
          <w:szCs w:val="24"/>
        </w:rPr>
        <w:t>Εξάλλου, σ</w:t>
      </w:r>
      <w:r>
        <w:rPr>
          <w:rFonts w:eastAsia="Times New Roman"/>
          <w:szCs w:val="24"/>
        </w:rPr>
        <w:t xml:space="preserve">’ αυτό το πλαίσιο είχαμε προαναγγείλει κι εμείς ότι στα τέλη Αυγούστου με αρχές Σεπτεμβρίου θα φέρουμε ένα νομοσχέδιο –θα το δείτε, θα το συζητήσουμε- που θα αφορά ένα </w:t>
      </w:r>
      <w:r>
        <w:rPr>
          <w:rFonts w:eastAsia="Times New Roman"/>
          <w:szCs w:val="24"/>
        </w:rPr>
        <w:lastRenderedPageBreak/>
        <w:t>σύνολο παρεμβάσεων σε σχέση με την απλήρωτη και την αδήλωτη εργασία. Είναι μία ρύθμιση η</w:t>
      </w:r>
      <w:r>
        <w:rPr>
          <w:rFonts w:eastAsia="Times New Roman"/>
          <w:szCs w:val="24"/>
        </w:rPr>
        <w:t xml:space="preserve"> οποία δίνει αυτήν τη δυνατότητα. Ποια είναι, δηλαδή, η πρακτική της συνέπεια; Δίνει τη δυνατότητα στον εργαζόμενο που μένει απλήρωτος να θεωρήσει ότι η μη καταβολή των δεδουλευμένων αποδοχών του ισοδυναμεί με καταγγελία της σύμβασης εργασίας, ισοδυναμεί δ</w:t>
      </w:r>
      <w:r>
        <w:rPr>
          <w:rFonts w:eastAsia="Times New Roman"/>
          <w:szCs w:val="24"/>
        </w:rPr>
        <w:t>ηλαδή με απόλυση και να διεκδικήσει τη νόμιμη αποζημίωση. Με τη ρύθμιση αυτή ο εργαζόμενος αποκτά στην ουσία ένα δικαίωμα, μία διέξοδο από μία κατάσταση όπου σε πάρα πολλές περιπτώσεις παραμένει εγκλωβισμένος για πάρα πολύ καιρό σε επιχειρήσεις που δεν τον</w:t>
      </w:r>
      <w:r>
        <w:rPr>
          <w:rFonts w:eastAsia="Times New Roman"/>
          <w:szCs w:val="24"/>
        </w:rPr>
        <w:t xml:space="preserve"> πληρώνουν και αν δεν είχε αυτό το δικαίωμα, δεν θα μπορούσε καν να ζητήσει τη νόμιμη αποζημίωση και να φύγει από την εργασία του.</w:t>
      </w:r>
    </w:p>
    <w:p w14:paraId="51EE53C4" w14:textId="77777777" w:rsidR="00C3097C" w:rsidRDefault="008D23CE">
      <w:pPr>
        <w:spacing w:line="600" w:lineRule="auto"/>
        <w:ind w:firstLine="720"/>
        <w:jc w:val="both"/>
        <w:rPr>
          <w:rFonts w:eastAsia="Times New Roman"/>
          <w:szCs w:val="24"/>
        </w:rPr>
      </w:pPr>
      <w:r>
        <w:rPr>
          <w:rFonts w:eastAsia="Times New Roman"/>
          <w:szCs w:val="24"/>
        </w:rPr>
        <w:t>Ωστόσο, η παρατήρηση σε σχέση με το ότι το Υπουργείο Εργασίας δεν κάνει τίποτα ή παρακολουθεί το φαινόμενο της απλήρωτης εργα</w:t>
      </w:r>
      <w:r>
        <w:rPr>
          <w:rFonts w:eastAsia="Times New Roman"/>
          <w:szCs w:val="24"/>
        </w:rPr>
        <w:t xml:space="preserve">σίας και νίπτει τας χείρας του, δεν έχει καμία σχέση με την πραγματικότητα. </w:t>
      </w:r>
    </w:p>
    <w:p w14:paraId="51EE53C5" w14:textId="77777777" w:rsidR="00C3097C" w:rsidRDefault="008D23CE">
      <w:pPr>
        <w:spacing w:line="600" w:lineRule="auto"/>
        <w:ind w:firstLine="720"/>
        <w:jc w:val="both"/>
        <w:rPr>
          <w:rFonts w:eastAsia="Times New Roman"/>
          <w:szCs w:val="24"/>
        </w:rPr>
      </w:pPr>
      <w:r>
        <w:rPr>
          <w:rFonts w:eastAsia="Times New Roman"/>
          <w:szCs w:val="24"/>
        </w:rPr>
        <w:t xml:space="preserve">Θα ήθελα να υπενθυμίσω στους Βουλευτές του ΚΚΕ ότι από τότε που ανέλαβε αυτή η Κυβέρνηση έχουν διεξαχθεί περισσότερες από τετρακόσιες τριμερείς στο Υπουργείο Εργασίας, οι </w:t>
      </w:r>
      <w:r>
        <w:rPr>
          <w:rFonts w:eastAsia="Times New Roman"/>
          <w:szCs w:val="24"/>
        </w:rPr>
        <w:lastRenderedPageBreak/>
        <w:t>περισσότ</w:t>
      </w:r>
      <w:r>
        <w:rPr>
          <w:rFonts w:eastAsia="Times New Roman"/>
          <w:szCs w:val="24"/>
        </w:rPr>
        <w:t xml:space="preserve">ερες από τις οποίες καταλήγουν στην ικανοποίηση των αιτημάτων των εργαζομένων. Αφορά καταβολή δεδουλευμένων αποδοχών, αφορά ανάκληση απολύσεων. Έχουν καταβληθεί περισσότερα από είκοσι τέσσερα εκατομμύρια ευρώ σε δεδουλευμένες αποδοχές των εργαζομένων χάρη </w:t>
      </w:r>
      <w:r>
        <w:rPr>
          <w:rFonts w:eastAsia="Times New Roman"/>
          <w:szCs w:val="24"/>
        </w:rPr>
        <w:t>στις παρεμβάσεις του Σώματος Επιθεώρησης Εργασίας. Έχει δοθεί το έκτακτο επίδομα οικονομικής ενίσχυσης σε εκατοντάδες εργαζόμενους, ενώ αυτό παρέμενε ανενεργό τα προηγούμενα χρόνια και αυτό δόθηκε σε μια περίοδο στενής δημοσιονομικής κατάστασης για τη χώρα</w:t>
      </w:r>
      <w:r>
        <w:rPr>
          <w:rFonts w:eastAsia="Times New Roman"/>
          <w:szCs w:val="24"/>
        </w:rPr>
        <w:t>. Πρόκειται για ένα σύνολο παρεμβάσεων. Θα δείτε και τις θεσμικές παρεμβάσεις που θα φέρουμε το επόμενο διάστημα, που στοχεύουν ακριβώς στον περιορισμό αυτού του κοινωνικά σημαντικού προβλήματος της απλήρωτης εργασίας.</w:t>
      </w:r>
    </w:p>
    <w:p w14:paraId="51EE53C6" w14:textId="77777777" w:rsidR="00C3097C" w:rsidRDefault="008D23CE">
      <w:pPr>
        <w:spacing w:line="600" w:lineRule="auto"/>
        <w:ind w:firstLine="720"/>
        <w:jc w:val="both"/>
        <w:rPr>
          <w:rFonts w:eastAsia="Times New Roman"/>
          <w:szCs w:val="24"/>
        </w:rPr>
      </w:pPr>
      <w:r>
        <w:rPr>
          <w:rFonts w:eastAsia="Times New Roman"/>
          <w:szCs w:val="24"/>
        </w:rPr>
        <w:t>Σ</w:t>
      </w:r>
      <w:r>
        <w:rPr>
          <w:rFonts w:eastAsia="Times New Roman"/>
          <w:szCs w:val="24"/>
        </w:rPr>
        <w:t>ε</w:t>
      </w:r>
      <w:r>
        <w:rPr>
          <w:rFonts w:eastAsia="Times New Roman"/>
          <w:szCs w:val="24"/>
        </w:rPr>
        <w:t xml:space="preserve"> ό,τι αφορά το δεύτερο μέρος της τρ</w:t>
      </w:r>
      <w:r>
        <w:rPr>
          <w:rFonts w:eastAsia="Times New Roman"/>
          <w:szCs w:val="24"/>
        </w:rPr>
        <w:t>οπολογίας, θα ήθελα να ενημερώσω τους Βουλευτές του Κομμουνιστικού Κόμματος ότι η μη καταβολή δεδουλευμένων αποδοχών συνιστά ποινικό αδίκημα ήδη από αναγκαστικό νόμο του 1945. Είναι πλημμέλημα και υπάρχει και αυτόφωρη διαδικασία. Η ποινική ευθύνη υπάρχει ή</w:t>
      </w:r>
      <w:r>
        <w:rPr>
          <w:rFonts w:eastAsia="Times New Roman"/>
          <w:szCs w:val="24"/>
        </w:rPr>
        <w:t>δη.</w:t>
      </w:r>
    </w:p>
    <w:p w14:paraId="51EE53C7" w14:textId="77777777" w:rsidR="00C3097C" w:rsidRDefault="008D23CE">
      <w:pPr>
        <w:spacing w:line="600" w:lineRule="auto"/>
        <w:ind w:firstLine="720"/>
        <w:jc w:val="both"/>
        <w:rPr>
          <w:rFonts w:eastAsia="Times New Roman"/>
          <w:szCs w:val="24"/>
        </w:rPr>
      </w:pPr>
      <w:r>
        <w:rPr>
          <w:rFonts w:eastAsia="Times New Roman"/>
          <w:szCs w:val="24"/>
        </w:rPr>
        <w:lastRenderedPageBreak/>
        <w:t xml:space="preserve">Αυτό που προσθέτετε εσείς δεν είναι η ίδρυση της ποινικής ευθύνης. Εσείς προσθέτετε έναν ακόμη υπεύθυνο σ’ αυτήν την περίπτωση που λέτε ότι θα πρέπει να είναι ο βασικός μέτοχος και τα μέλη του </w:t>
      </w:r>
      <w:r>
        <w:rPr>
          <w:rFonts w:eastAsia="Times New Roman"/>
          <w:szCs w:val="24"/>
        </w:rPr>
        <w:t>δ</w:t>
      </w:r>
      <w:r>
        <w:rPr>
          <w:rFonts w:eastAsia="Times New Roman"/>
          <w:szCs w:val="24"/>
        </w:rPr>
        <w:t xml:space="preserve">ιοικητικού </w:t>
      </w:r>
      <w:r>
        <w:rPr>
          <w:rFonts w:eastAsia="Times New Roman"/>
          <w:szCs w:val="24"/>
        </w:rPr>
        <w:t>σ</w:t>
      </w:r>
      <w:r>
        <w:rPr>
          <w:rFonts w:eastAsia="Times New Roman"/>
          <w:szCs w:val="24"/>
        </w:rPr>
        <w:t>υμβουλίου της ανώνυμης εταιρείας. Αυτήν την πρ</w:t>
      </w:r>
      <w:r>
        <w:rPr>
          <w:rFonts w:eastAsia="Times New Roman"/>
          <w:szCs w:val="24"/>
        </w:rPr>
        <w:t xml:space="preserve">οσθήκη κάνετε. Δεν είναι ότι ιδρύετε εσείς την ποινική ευθύνη. Αυτή υπάρχει. Το λέω αυτό για να το ξέρουν και οι εργαζόμενοι ότι υπάρχει. Προσθέτετε, λοιπόν, ότι και τα μέλη του </w:t>
      </w:r>
      <w:r>
        <w:rPr>
          <w:rFonts w:eastAsia="Times New Roman"/>
          <w:szCs w:val="24"/>
        </w:rPr>
        <w:t>δ</w:t>
      </w:r>
      <w:r>
        <w:rPr>
          <w:rFonts w:eastAsia="Times New Roman"/>
          <w:szCs w:val="24"/>
        </w:rPr>
        <w:t xml:space="preserve">ιοικητικού </w:t>
      </w:r>
      <w:r>
        <w:rPr>
          <w:rFonts w:eastAsia="Times New Roman"/>
          <w:szCs w:val="24"/>
        </w:rPr>
        <w:t>σ</w:t>
      </w:r>
      <w:r>
        <w:rPr>
          <w:rFonts w:eastAsia="Times New Roman"/>
          <w:szCs w:val="24"/>
        </w:rPr>
        <w:t>υμβουλίου ή ο βασικός μέτοχος ανώνυμης εταιρείας θα πρέπει να ευθ</w:t>
      </w:r>
      <w:r>
        <w:rPr>
          <w:rFonts w:eastAsia="Times New Roman"/>
          <w:szCs w:val="24"/>
        </w:rPr>
        <w:t>ύνονται ποινικώς για τη μη καταβολή δεδουλευμένων αποδοχών. Λέμε ότι αυτό το κομμάτι αυτήν τη στιγμή χρήζει περαιτέρω επεξεργασίας, διότι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νομικά δεν υπάρχει πρωτογενώς αυτήν τη στιγμή σε όλους τους μετόχους ή σε όλα τα μέλη </w:t>
      </w:r>
      <w:r>
        <w:rPr>
          <w:rFonts w:eastAsia="Times New Roman"/>
          <w:szCs w:val="24"/>
        </w:rPr>
        <w:t>δ</w:t>
      </w:r>
      <w:r>
        <w:rPr>
          <w:rFonts w:eastAsia="Times New Roman"/>
          <w:szCs w:val="24"/>
        </w:rPr>
        <w:t xml:space="preserve">ιοικητικών </w:t>
      </w:r>
      <w:r>
        <w:rPr>
          <w:rFonts w:eastAsia="Times New Roman"/>
          <w:szCs w:val="24"/>
        </w:rPr>
        <w:t>σ</w:t>
      </w:r>
      <w:r>
        <w:rPr>
          <w:rFonts w:eastAsia="Times New Roman"/>
          <w:szCs w:val="24"/>
        </w:rPr>
        <w:t>υμβουλίω</w:t>
      </w:r>
      <w:r>
        <w:rPr>
          <w:rFonts w:eastAsia="Times New Roman"/>
          <w:szCs w:val="24"/>
        </w:rPr>
        <w:t xml:space="preserve">ν η υποχρέωση καταβολής μισθού. </w:t>
      </w:r>
    </w:p>
    <w:p w14:paraId="51EE53C8" w14:textId="77777777" w:rsidR="00C3097C" w:rsidRDefault="008D23CE">
      <w:pPr>
        <w:spacing w:line="600" w:lineRule="auto"/>
        <w:ind w:firstLine="720"/>
        <w:jc w:val="both"/>
        <w:rPr>
          <w:rFonts w:eastAsia="Times New Roman"/>
          <w:szCs w:val="24"/>
        </w:rPr>
      </w:pPr>
      <w:r>
        <w:rPr>
          <w:rFonts w:eastAsia="Times New Roman"/>
          <w:szCs w:val="24"/>
        </w:rPr>
        <w:t xml:space="preserve">Άρα εφόσον δεν έχει ιδρυθεί η πρωτογενής ευθύνη της καταβολής, πώς μπορούμε να ιδρύσουμε την ποινική ευθύνη; Χρειάζεται περαιτέρω νομική επεξεργασία. Τίποτα άλλο δεν συντρέχει και ούτε από αυτό πρέπει συνάγετε συμπεράσματα </w:t>
      </w:r>
      <w:r>
        <w:rPr>
          <w:rFonts w:eastAsia="Times New Roman"/>
          <w:szCs w:val="24"/>
        </w:rPr>
        <w:t>πολιτικά ότι εμείς καλλιεργούμε φαινόμενα εργοδοτικής αυθαιρεσίας.</w:t>
      </w:r>
    </w:p>
    <w:p w14:paraId="51EE53C9" w14:textId="77777777" w:rsidR="00C3097C" w:rsidRDefault="008D23CE">
      <w:pPr>
        <w:spacing w:line="600" w:lineRule="auto"/>
        <w:ind w:firstLine="720"/>
        <w:jc w:val="both"/>
        <w:rPr>
          <w:rFonts w:eastAsia="Times New Roman"/>
          <w:szCs w:val="24"/>
        </w:rPr>
      </w:pPr>
      <w:r>
        <w:rPr>
          <w:rFonts w:eastAsia="Times New Roman"/>
          <w:szCs w:val="24"/>
        </w:rPr>
        <w:t xml:space="preserve">Ευχαριστώ πολύ. </w:t>
      </w:r>
    </w:p>
    <w:p w14:paraId="51EE53CA" w14:textId="77777777" w:rsidR="00C3097C" w:rsidRDefault="008D23C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51EE53CB" w14:textId="77777777" w:rsidR="00C3097C" w:rsidRDefault="008D23CE">
      <w:pPr>
        <w:spacing w:line="600" w:lineRule="auto"/>
        <w:ind w:firstLine="720"/>
        <w:jc w:val="both"/>
        <w:rPr>
          <w:rFonts w:eastAsia="Times New Roman"/>
          <w:szCs w:val="24"/>
        </w:rPr>
      </w:pPr>
      <w:r>
        <w:rPr>
          <w:rFonts w:eastAsia="Times New Roman"/>
          <w:szCs w:val="24"/>
        </w:rPr>
        <w:t xml:space="preserve"> </w:t>
      </w:r>
      <w:r>
        <w:rPr>
          <w:rFonts w:eastAsia="Times New Roman"/>
          <w:b/>
          <w:szCs w:val="24"/>
        </w:rPr>
        <w:t>ΠΡΟΕΔΡΕΥΩΝ (Δημήτριος Καμμένος):</w:t>
      </w:r>
      <w:r>
        <w:rPr>
          <w:rFonts w:eastAsia="Times New Roman"/>
          <w:szCs w:val="24"/>
        </w:rPr>
        <w:t xml:space="preserve"> Ευχαριστούμε πολύ την κυρία Υπουργό. </w:t>
      </w:r>
    </w:p>
    <w:p w14:paraId="51EE53CC" w14:textId="77777777" w:rsidR="00C3097C" w:rsidRDefault="008D23CE">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Κύριε Πρόεδρε, θα ήθελα να κά</w:t>
      </w:r>
      <w:r>
        <w:rPr>
          <w:rFonts w:eastAsia="Times New Roman"/>
          <w:szCs w:val="24"/>
        </w:rPr>
        <w:t xml:space="preserve">νω μια ερώτηση πάνω σε αυτά που είπε η κυρία Υπουργός. </w:t>
      </w:r>
    </w:p>
    <w:p w14:paraId="51EE53CD" w14:textId="77777777" w:rsidR="00C3097C" w:rsidRDefault="008D23CE">
      <w:pPr>
        <w:spacing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 xml:space="preserve">Ναι, κύριε </w:t>
      </w:r>
      <w:proofErr w:type="spellStart"/>
      <w:r>
        <w:rPr>
          <w:rFonts w:eastAsia="Times New Roman"/>
          <w:szCs w:val="24"/>
        </w:rPr>
        <w:t>Καραθανασόπουλε</w:t>
      </w:r>
      <w:proofErr w:type="spellEnd"/>
      <w:r>
        <w:rPr>
          <w:rFonts w:eastAsia="Times New Roman"/>
          <w:szCs w:val="24"/>
        </w:rPr>
        <w:t xml:space="preserve">. Έχετε τον λόγο. </w:t>
      </w:r>
    </w:p>
    <w:p w14:paraId="51EE53CE" w14:textId="77777777" w:rsidR="00C3097C" w:rsidRDefault="008D23CE">
      <w:pPr>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Εδώ, πέρα από την ποινική ευθύνη, κυρία Υπουργέ, βάζουμε και μια σειρά από άλλα ζητήματα που έχ</w:t>
      </w:r>
      <w:r>
        <w:rPr>
          <w:rFonts w:eastAsia="Times New Roman"/>
          <w:szCs w:val="24"/>
        </w:rPr>
        <w:t xml:space="preserve">ουν να κάνουν με τα πρόστιμα. Αυτό αποτελεί μια δικλίδα ασφαλείας ούτως ώστε να περιοριστεί κάπως αυτό το φαινόμενο πιο αποτελεσματικά. </w:t>
      </w:r>
    </w:p>
    <w:p w14:paraId="51EE53CF" w14:textId="77777777" w:rsidR="00C3097C" w:rsidRDefault="008D23CE">
      <w:pPr>
        <w:spacing w:line="600" w:lineRule="auto"/>
        <w:ind w:firstLine="720"/>
        <w:jc w:val="both"/>
        <w:rPr>
          <w:rFonts w:eastAsia="Times New Roman"/>
          <w:szCs w:val="24"/>
        </w:rPr>
      </w:pPr>
      <w:r>
        <w:rPr>
          <w:rFonts w:eastAsia="Times New Roman"/>
          <w:b/>
          <w:szCs w:val="24"/>
        </w:rPr>
        <w:t>Ε</w:t>
      </w:r>
      <w:r>
        <w:rPr>
          <w:rFonts w:eastAsia="Times New Roman"/>
          <w:b/>
          <w:szCs w:val="24"/>
        </w:rPr>
        <w:t>ΦΗ</w:t>
      </w:r>
      <w:r>
        <w:rPr>
          <w:rFonts w:eastAsia="Times New Roman"/>
          <w:b/>
          <w:szCs w:val="24"/>
        </w:rPr>
        <w:t xml:space="preserve"> ΑΧΤΣΙΟΓΛΟΥ (Υπουργός Εργασίας, Κοινωνικής Ασφάλισης και Κοινωνικής Αλληλεγγύης): </w:t>
      </w:r>
      <w:r>
        <w:rPr>
          <w:rFonts w:eastAsia="Times New Roman"/>
          <w:szCs w:val="24"/>
        </w:rPr>
        <w:t xml:space="preserve">Υπάρχουν ήδη. </w:t>
      </w:r>
    </w:p>
    <w:p w14:paraId="51EE53D0" w14:textId="77777777" w:rsidR="00C3097C" w:rsidRDefault="008D23CE">
      <w:pPr>
        <w:spacing w:line="600" w:lineRule="auto"/>
        <w:ind w:firstLine="720"/>
        <w:jc w:val="both"/>
        <w:rPr>
          <w:rFonts w:eastAsia="Times New Roman"/>
          <w:szCs w:val="24"/>
        </w:rPr>
      </w:pPr>
      <w:r>
        <w:rPr>
          <w:rFonts w:eastAsia="Times New Roman"/>
          <w:b/>
          <w:szCs w:val="24"/>
        </w:rPr>
        <w:t>ΝΙΚΟΛΑΟΣ ΚΑΡΑΘΑΝΑΣΟ</w:t>
      </w:r>
      <w:r>
        <w:rPr>
          <w:rFonts w:eastAsia="Times New Roman"/>
          <w:b/>
          <w:szCs w:val="24"/>
        </w:rPr>
        <w:t xml:space="preserve">ΠΟΥΛΟΣ: </w:t>
      </w:r>
      <w:r>
        <w:rPr>
          <w:rFonts w:eastAsia="Times New Roman"/>
          <w:szCs w:val="24"/>
        </w:rPr>
        <w:t xml:space="preserve">Τα πρόστιμα δεν υπάρχουν εξ όσων γνωρίζουμε. Οι κυρώσεις που βάζουμε μέσα </w:t>
      </w:r>
      <w:r>
        <w:rPr>
          <w:rFonts w:eastAsia="Times New Roman"/>
          <w:szCs w:val="24"/>
        </w:rPr>
        <w:lastRenderedPageBreak/>
        <w:t xml:space="preserve">είναι σαφώς προσδιορισμένες, γιατί μιλάτε για πλημμέλημα. Μιλάει γενικά και αόριστα. Εδώ βάζουμε συγκεκριμένες κυρώσεις. </w:t>
      </w:r>
    </w:p>
    <w:p w14:paraId="51EE53D1" w14:textId="77777777" w:rsidR="00C3097C" w:rsidRDefault="008D23CE">
      <w:pPr>
        <w:spacing w:line="600" w:lineRule="auto"/>
        <w:ind w:firstLine="720"/>
        <w:jc w:val="both"/>
        <w:rPr>
          <w:rFonts w:eastAsia="Times New Roman"/>
          <w:b/>
          <w:szCs w:val="24"/>
        </w:rPr>
      </w:pPr>
      <w:r>
        <w:rPr>
          <w:rFonts w:eastAsia="Times New Roman"/>
          <w:b/>
          <w:szCs w:val="24"/>
        </w:rPr>
        <w:t>Ε</w:t>
      </w:r>
      <w:r>
        <w:rPr>
          <w:rFonts w:eastAsia="Times New Roman"/>
          <w:b/>
          <w:szCs w:val="24"/>
        </w:rPr>
        <w:t>ΦΗ</w:t>
      </w:r>
      <w:r>
        <w:rPr>
          <w:rFonts w:eastAsia="Times New Roman"/>
          <w:b/>
          <w:szCs w:val="24"/>
        </w:rPr>
        <w:t xml:space="preserve"> ΑΧΤΣΙΟΓΛΟΥ (Υπουργός Εργασίας, Κοινωνικής Ασφάλι</w:t>
      </w:r>
      <w:r>
        <w:rPr>
          <w:rFonts w:eastAsia="Times New Roman"/>
          <w:b/>
          <w:szCs w:val="24"/>
        </w:rPr>
        <w:t xml:space="preserve">σης και Κοινωνικής Αλληλεγγύης): </w:t>
      </w:r>
      <w:r>
        <w:rPr>
          <w:rFonts w:eastAsia="Times New Roman"/>
          <w:szCs w:val="24"/>
        </w:rPr>
        <w:t xml:space="preserve">Είναι ακριβώς η διάταξη όπως ισχύει. Ακριβώς. Αυτό που προσθέτετε εσείς είναι τα μέλη του διοικητικού συμβουλίου και του βασικού μετόχου ανώνυμης εταιρείας. Η υπόλοιπη διάταξη είναι όπως έχει. </w:t>
      </w:r>
    </w:p>
    <w:p w14:paraId="51EE53D2" w14:textId="77777777" w:rsidR="00C3097C" w:rsidRDefault="008D23CE">
      <w:pPr>
        <w:spacing w:line="600" w:lineRule="auto"/>
        <w:ind w:firstLine="720"/>
        <w:jc w:val="both"/>
        <w:rPr>
          <w:rFonts w:eastAsia="Times New Roman"/>
          <w:szCs w:val="24"/>
        </w:rPr>
      </w:pPr>
      <w:r>
        <w:rPr>
          <w:rFonts w:eastAsia="Times New Roman"/>
          <w:b/>
          <w:szCs w:val="24"/>
        </w:rPr>
        <w:t xml:space="preserve">ΠΡΟΕΔΡΕΥΩΝ (Δημήτριος </w:t>
      </w:r>
      <w:r>
        <w:rPr>
          <w:rFonts w:eastAsia="Times New Roman"/>
          <w:b/>
          <w:szCs w:val="24"/>
        </w:rPr>
        <w:t>Καμμένος):</w:t>
      </w:r>
      <w:r>
        <w:rPr>
          <w:rFonts w:eastAsia="Times New Roman"/>
          <w:szCs w:val="24"/>
        </w:rPr>
        <w:t xml:space="preserve"> Ευχαριστούμε πολύ. </w:t>
      </w:r>
    </w:p>
    <w:p w14:paraId="51EE53D3" w14:textId="77777777" w:rsidR="00C3097C" w:rsidRDefault="008D23CE">
      <w:pPr>
        <w:spacing w:line="600" w:lineRule="auto"/>
        <w:ind w:firstLine="720"/>
        <w:jc w:val="both"/>
        <w:rPr>
          <w:rFonts w:eastAsia="Times New Roman"/>
          <w:szCs w:val="24"/>
        </w:rPr>
      </w:pPr>
      <w:r>
        <w:rPr>
          <w:rFonts w:eastAsia="Times New Roman"/>
          <w:szCs w:val="24"/>
        </w:rPr>
        <w:t xml:space="preserve">Τον λόγο έχει ο ειδικός αγορητής των Ανεξαρτήτων Ελλήνων για δεκαπέντε λεπτά. </w:t>
      </w:r>
    </w:p>
    <w:p w14:paraId="51EE53D4" w14:textId="77777777" w:rsidR="00C3097C" w:rsidRDefault="008D23CE">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Μην ξεχνάτε ότι είμαστε οι τελευταίοι των </w:t>
      </w:r>
      <w:proofErr w:type="spellStart"/>
      <w:r>
        <w:rPr>
          <w:rFonts w:eastAsia="Times New Roman"/>
          <w:szCs w:val="24"/>
        </w:rPr>
        <w:t>Μοϊκανών</w:t>
      </w:r>
      <w:proofErr w:type="spellEnd"/>
      <w:r>
        <w:rPr>
          <w:rFonts w:eastAsia="Times New Roman"/>
          <w:szCs w:val="24"/>
        </w:rPr>
        <w:t>. Είναι 3 Αυγούστου. Όλος ο κόσμος κάνει διακοπές και εμείς ξενυχτάμ</w:t>
      </w:r>
      <w:r>
        <w:rPr>
          <w:rFonts w:eastAsia="Times New Roman"/>
          <w:szCs w:val="24"/>
        </w:rPr>
        <w:t xml:space="preserve">ε στην Ολομέλεια του Κοινοβουλίου. </w:t>
      </w:r>
    </w:p>
    <w:p w14:paraId="51EE53D5" w14:textId="77777777" w:rsidR="00C3097C" w:rsidRDefault="008D23CE">
      <w:pPr>
        <w:spacing w:line="600" w:lineRule="auto"/>
        <w:ind w:firstLine="720"/>
        <w:jc w:val="both"/>
        <w:rPr>
          <w:rFonts w:eastAsia="Times New Roman"/>
          <w:szCs w:val="24"/>
        </w:rPr>
      </w:pPr>
      <w:r>
        <w:rPr>
          <w:rFonts w:eastAsia="Times New Roman"/>
          <w:szCs w:val="24"/>
        </w:rPr>
        <w:t>Εγώ κόντρα στο ρεύμα θέλω να πω μια καλή κουβέντα για την Ένωση Δικαστών και Εισαγγελέων. Χάρηκα που άκουσα ότι πήραν πολύ καλή θέση για το θέμα της καταδίκης του κ. Γεωργίου της ΕΛΣΤΑΤ. Να λέμε και τα καλά, δηλαδή, γιατ</w:t>
      </w:r>
      <w:r>
        <w:rPr>
          <w:rFonts w:eastAsia="Times New Roman"/>
          <w:szCs w:val="24"/>
        </w:rPr>
        <w:t xml:space="preserve">ί ακούστηκαν </w:t>
      </w:r>
      <w:r>
        <w:rPr>
          <w:rFonts w:eastAsia="Times New Roman"/>
          <w:szCs w:val="24"/>
        </w:rPr>
        <w:lastRenderedPageBreak/>
        <w:t xml:space="preserve">πάρα πολλά αρνητικά για αυτήν την Ένωση τον τελευταίο καιρό. Ήταν πολύ θετικό που λέει η Ένωση ότι μόνο η ελληνική δικαιοσύνη είναι αρμόδια να κρίνει, κόντρα σε αυτά που ακούμε. Τελεία και παύλα. Κλείνω την παρένθεση. </w:t>
      </w:r>
    </w:p>
    <w:p w14:paraId="51EE53D6" w14:textId="77777777" w:rsidR="00C3097C" w:rsidRDefault="008D23CE">
      <w:pPr>
        <w:spacing w:line="600" w:lineRule="auto"/>
        <w:ind w:firstLine="720"/>
        <w:jc w:val="both"/>
        <w:rPr>
          <w:rFonts w:eastAsia="Times New Roman"/>
          <w:szCs w:val="24"/>
        </w:rPr>
      </w:pPr>
      <w:r>
        <w:rPr>
          <w:rFonts w:eastAsia="Times New Roman"/>
          <w:szCs w:val="24"/>
        </w:rPr>
        <w:t>Θεωρώ χρέος μου να υπενθ</w:t>
      </w:r>
      <w:r>
        <w:rPr>
          <w:rFonts w:eastAsia="Times New Roman"/>
          <w:szCs w:val="24"/>
        </w:rPr>
        <w:t>υμίσω μερικά πράγματα. Έχουν περάσει περίπου δυόμισι χρόνια, ίσως και κάτι παραπάνω, από τότε που υπάρχει αυτή η καινούργια Κυβέρνηση. Χειροπιαστή απόδειξη ότι αυτή η Κυβέρνηση έχει συγκρουστεί μετωπικά με αυτό που εγώ ονομάζω διαπλοκή και διαφθορά είναι η</w:t>
      </w:r>
      <w:r>
        <w:rPr>
          <w:rFonts w:eastAsia="Times New Roman"/>
          <w:szCs w:val="24"/>
        </w:rPr>
        <w:t xml:space="preserve"> λύσσα με την οποία ακόμα και σήμερα –μετά από δυόμισι χρόνια- ανηλεώς, καθημερινά χτυπιέται συντονισμένα από τα περισσότερα ιδιωτικά </w:t>
      </w:r>
      <w:r>
        <w:rPr>
          <w:rFonts w:eastAsia="Times New Roman"/>
          <w:szCs w:val="24"/>
          <w:lang w:val="en-US"/>
        </w:rPr>
        <w:t>media</w:t>
      </w:r>
      <w:r>
        <w:rPr>
          <w:rFonts w:eastAsia="Times New Roman"/>
          <w:szCs w:val="24"/>
        </w:rPr>
        <w:t xml:space="preserve">. Εγώ το θεωρώ υγειές αυτό. Δείχνει ότι συγκρούεται μετωπικά και έτσι πρέπει να κάνει. </w:t>
      </w:r>
    </w:p>
    <w:p w14:paraId="51EE53D7" w14:textId="77777777" w:rsidR="00C3097C" w:rsidRDefault="008D23CE">
      <w:pPr>
        <w:spacing w:line="600" w:lineRule="auto"/>
        <w:ind w:firstLine="720"/>
        <w:jc w:val="both"/>
        <w:rPr>
          <w:rFonts w:eastAsia="Times New Roman"/>
          <w:szCs w:val="24"/>
        </w:rPr>
      </w:pPr>
      <w:r>
        <w:rPr>
          <w:rFonts w:eastAsia="Times New Roman"/>
          <w:szCs w:val="24"/>
        </w:rPr>
        <w:t>Θέλω ακόμα να ξεκαθαρίσω μερι</w:t>
      </w:r>
      <w:r>
        <w:rPr>
          <w:rFonts w:eastAsia="Times New Roman"/>
          <w:szCs w:val="24"/>
        </w:rPr>
        <w:t>κά ζητήματα. Πάλι ακούω απλωμένα χέρια, δυνατές φωνές. Ο καθένας κρίνεται. Είναι αναφαίρετο δικαίωμα της Αντιπολίτευσης να επιλέγει τον τρόπο που θα αντιπολιτεύεται. Επειδή, όμως, το θέμα αυτό δεν είναι τεχνικό, δεν είναι θέμα κάποιων τεχνικών που φτιάχνου</w:t>
      </w:r>
      <w:r>
        <w:rPr>
          <w:rFonts w:eastAsia="Times New Roman"/>
          <w:szCs w:val="24"/>
        </w:rPr>
        <w:t xml:space="preserve">ν μερικά πράγματα, αλλά είναι αμιγώς πολιτικό, νομίζω ότι αξίζει τον κόπο να </w:t>
      </w:r>
      <w:r>
        <w:rPr>
          <w:rFonts w:eastAsia="Times New Roman"/>
          <w:szCs w:val="24"/>
        </w:rPr>
        <w:lastRenderedPageBreak/>
        <w:t xml:space="preserve">θυμηθούμε ξανά μερικά πράγματα, για να δούμε πόσο καλώς καμωμένα ήταν για πολλές δεκαετίες αυτά που ίσχυαν στα </w:t>
      </w:r>
      <w:r>
        <w:rPr>
          <w:rFonts w:eastAsia="Times New Roman"/>
          <w:szCs w:val="24"/>
          <w:lang w:val="en-US"/>
        </w:rPr>
        <w:t>media</w:t>
      </w:r>
      <w:r>
        <w:rPr>
          <w:rFonts w:eastAsia="Times New Roman"/>
          <w:szCs w:val="24"/>
        </w:rPr>
        <w:t xml:space="preserve">, στα μέσα μαζικής ενημέρωσης. </w:t>
      </w:r>
    </w:p>
    <w:p w14:paraId="51EE53D8" w14:textId="77777777" w:rsidR="00C3097C" w:rsidRDefault="008D23CE">
      <w:pPr>
        <w:spacing w:line="600" w:lineRule="auto"/>
        <w:ind w:firstLine="720"/>
        <w:jc w:val="both"/>
        <w:rPr>
          <w:rFonts w:eastAsia="Times New Roman"/>
          <w:szCs w:val="24"/>
        </w:rPr>
      </w:pPr>
      <w:r>
        <w:rPr>
          <w:rFonts w:eastAsia="Times New Roman"/>
          <w:szCs w:val="24"/>
        </w:rPr>
        <w:t>Θα πάω λίγο πίσω και θα κάνω τη</w:t>
      </w:r>
      <w:r>
        <w:rPr>
          <w:rFonts w:eastAsia="Times New Roman"/>
          <w:szCs w:val="24"/>
        </w:rPr>
        <w:t xml:space="preserve">ν υπενθύμιση ότι ο Ανδρέας Παπανδρέου πήγε στο εδώλιο όταν πείραξε τη θηριώδη παντοδυναμία </w:t>
      </w:r>
      <w:proofErr w:type="spellStart"/>
      <w:r>
        <w:rPr>
          <w:rFonts w:eastAsia="Times New Roman"/>
          <w:szCs w:val="24"/>
        </w:rPr>
        <w:t>εφημεριδάδων</w:t>
      </w:r>
      <w:proofErr w:type="spellEnd"/>
      <w:r>
        <w:rPr>
          <w:rFonts w:eastAsia="Times New Roman"/>
          <w:szCs w:val="24"/>
        </w:rPr>
        <w:t xml:space="preserve"> εκείνη την εποχή. Θέλω ακόμα να θυμίσω σχετικά με τον Κωνσταντίνο Μητσοτάκη –αξίζει να ακουστεί- που τότε ένας παντοδύναμος έβαλε στοίχημα και είπε θα τ</w:t>
      </w:r>
      <w:r>
        <w:rPr>
          <w:rFonts w:eastAsia="Times New Roman"/>
          <w:szCs w:val="24"/>
        </w:rPr>
        <w:t xml:space="preserve">ον ρίξω. Και τα κατάφερε, τον έριξε. Θέλω ακόμα να θυμίσω ότι ο Στέφανος Τζουμάκας, Βουλευτής του ΠΑΣΟΚ για χρόνια –και κατά τη γνώμη μου από τα πιο καθαρά άτομα εκείνης της εποχής- ευθαρσώς είχε δηλώσει και το είχε γράψει ότι οι περισσότεροι </w:t>
      </w:r>
      <w:proofErr w:type="spellStart"/>
      <w:r>
        <w:rPr>
          <w:rFonts w:eastAsia="Times New Roman"/>
          <w:szCs w:val="24"/>
        </w:rPr>
        <w:t>μιντιάρχες</w:t>
      </w:r>
      <w:proofErr w:type="spellEnd"/>
      <w:r>
        <w:rPr>
          <w:rFonts w:eastAsia="Times New Roman"/>
          <w:szCs w:val="24"/>
        </w:rPr>
        <w:t xml:space="preserve"> έχ</w:t>
      </w:r>
      <w:r>
        <w:rPr>
          <w:rFonts w:eastAsia="Times New Roman"/>
          <w:szCs w:val="24"/>
        </w:rPr>
        <w:t xml:space="preserve">ουν κλαδικές μέσα στη Βουλή. Είναι γραπτά και έχουν μείνει. </w:t>
      </w:r>
    </w:p>
    <w:p w14:paraId="51EE53D9" w14:textId="77777777" w:rsidR="00C3097C" w:rsidRDefault="008D23CE">
      <w:pPr>
        <w:spacing w:line="600" w:lineRule="auto"/>
        <w:ind w:firstLine="720"/>
        <w:jc w:val="both"/>
        <w:rPr>
          <w:rFonts w:eastAsia="Times New Roman" w:cs="Times New Roman"/>
          <w:b/>
          <w:szCs w:val="24"/>
        </w:rPr>
      </w:pPr>
      <w:r>
        <w:rPr>
          <w:rFonts w:eastAsia="Times New Roman"/>
          <w:szCs w:val="24"/>
        </w:rPr>
        <w:t xml:space="preserve">Πέρα από εκεί, όμως, υπάρχουν και μερικές νωπές μνήμες για να δούμε πόσο καλώς καμωμένα ήταν τα γεγονότα στα </w:t>
      </w:r>
      <w:r>
        <w:rPr>
          <w:rFonts w:eastAsia="Times New Roman"/>
          <w:szCs w:val="24"/>
          <w:lang w:val="en-US"/>
        </w:rPr>
        <w:t>media</w:t>
      </w:r>
      <w:r>
        <w:rPr>
          <w:rFonts w:eastAsia="Times New Roman"/>
          <w:szCs w:val="24"/>
        </w:rPr>
        <w:t xml:space="preserve">. Θα πάω στο δημοψήφισμα που τόση κουβέντα έχει γίνει. </w:t>
      </w:r>
    </w:p>
    <w:p w14:paraId="51EE53DA" w14:textId="77777777" w:rsidR="00C3097C" w:rsidRDefault="008D23CE">
      <w:pPr>
        <w:spacing w:line="600" w:lineRule="auto"/>
        <w:ind w:firstLine="720"/>
        <w:jc w:val="both"/>
        <w:rPr>
          <w:rFonts w:eastAsia="Times New Roman"/>
          <w:szCs w:val="24"/>
        </w:rPr>
      </w:pPr>
      <w:r>
        <w:rPr>
          <w:rFonts w:eastAsia="Times New Roman"/>
          <w:szCs w:val="24"/>
        </w:rPr>
        <w:t xml:space="preserve">Θυμάμαι το βράδυ της προηγούμενης </w:t>
      </w:r>
      <w:r>
        <w:rPr>
          <w:rFonts w:eastAsia="Times New Roman"/>
          <w:szCs w:val="24"/>
        </w:rPr>
        <w:t>η</w:t>
      </w:r>
      <w:r>
        <w:rPr>
          <w:rFonts w:eastAsia="Times New Roman"/>
          <w:szCs w:val="24"/>
        </w:rPr>
        <w:t>μέρας που θα γινόταν το δημοψήφισμα, όταν απαγορεύεται η οποιαδήποτε εί</w:t>
      </w:r>
      <w:r>
        <w:rPr>
          <w:rFonts w:eastAsia="Times New Roman"/>
          <w:szCs w:val="24"/>
        </w:rPr>
        <w:lastRenderedPageBreak/>
        <w:t xml:space="preserve">δηση, ένα συγκεκριμένο κανάλι και ένας συγκεκριμένος δημοσιογράφος με άνεση φοβερή -που δεν </w:t>
      </w:r>
      <w:proofErr w:type="spellStart"/>
      <w:r>
        <w:rPr>
          <w:rFonts w:eastAsia="Times New Roman"/>
          <w:szCs w:val="24"/>
        </w:rPr>
        <w:t>εθίγετο</w:t>
      </w:r>
      <w:proofErr w:type="spellEnd"/>
      <w:r>
        <w:rPr>
          <w:rFonts w:eastAsia="Times New Roman"/>
          <w:szCs w:val="24"/>
        </w:rPr>
        <w:t xml:space="preserve"> κανένας γιατί όλα ήταν καλώς καμωμένα- έλεγε «όσοι</w:t>
      </w:r>
      <w:r>
        <w:rPr>
          <w:rFonts w:eastAsia="Times New Roman"/>
          <w:szCs w:val="24"/>
        </w:rPr>
        <w:t xml:space="preserve"> έχουν στην τράπεζα 100.000 και κάτω, θα κουρευτούν». Μέχρι τότε η είδηση ήταν ότι θα κουρευτούν από τα 100.000 και πάνω. Δεν είδα να διαμαρτυρηθεί κανένας δημοκράτης. </w:t>
      </w:r>
    </w:p>
    <w:p w14:paraId="51EE53DB" w14:textId="77777777" w:rsidR="00C3097C" w:rsidRDefault="008D23CE">
      <w:pPr>
        <w:spacing w:line="600" w:lineRule="auto"/>
        <w:ind w:firstLine="720"/>
        <w:jc w:val="both"/>
        <w:rPr>
          <w:rFonts w:eastAsia="Times New Roman"/>
          <w:szCs w:val="24"/>
        </w:rPr>
      </w:pPr>
      <w:r>
        <w:rPr>
          <w:rFonts w:eastAsia="Times New Roman"/>
          <w:szCs w:val="24"/>
        </w:rPr>
        <w:t xml:space="preserve">Τα έχω όλα τα κείμενα, γιατί εγώ είμαι ευρωπαϊστής, πιστεύω στην </w:t>
      </w:r>
      <w:r>
        <w:rPr>
          <w:rFonts w:eastAsia="Times New Roman"/>
          <w:szCs w:val="24"/>
        </w:rPr>
        <w:t>Ε</w:t>
      </w:r>
      <w:r>
        <w:rPr>
          <w:rFonts w:eastAsia="Times New Roman"/>
          <w:szCs w:val="24"/>
        </w:rPr>
        <w:t>υρωζώνη, πιστεύω στην</w:t>
      </w:r>
      <w:r>
        <w:rPr>
          <w:rFonts w:eastAsia="Times New Roman"/>
          <w:szCs w:val="24"/>
        </w:rPr>
        <w:t xml:space="preserve"> Ευρωπαϊκή Ένωση, με άλλους κανόνες μεν, αλλά πιστεύω. Ας βρει, λοιπόν, ένας ένα κείμενο όπου η προπαγάνδα τότε της Κυβέρνησης να είναι κατά της Ευρωπαϊκής Ένωσης και να λέει «όχι» στην Ευρωπαϊκή Ένωση. Πουθενά. «Όχι» έλεγε σε ένα συγκεκριμένο σχέδιο και ε</w:t>
      </w:r>
      <w:r>
        <w:rPr>
          <w:rFonts w:eastAsia="Times New Roman"/>
          <w:szCs w:val="24"/>
        </w:rPr>
        <w:t xml:space="preserve">υθαρσώς έλεγε «ναι» στην Ευρωπαϊκή Ένωση. Αυτό διαστρεβλώθηκε και επικράτησε ότι το «όχι» είναι όχι στην Ευρωπαϊκή Ένωση. Αλλοίωση είδησης που διαμορφώνει κανόνες στη δημοκρατία. Τα περνάμε ντούκου αυτά; Και το «ναι» ήταν ναι στην Ευρώπη. Και μάλιστα </w:t>
      </w:r>
      <w:proofErr w:type="spellStart"/>
      <w:r>
        <w:rPr>
          <w:rFonts w:eastAsia="Times New Roman"/>
          <w:szCs w:val="24"/>
        </w:rPr>
        <w:t>σιγον</w:t>
      </w:r>
      <w:r>
        <w:rPr>
          <w:rFonts w:eastAsia="Times New Roman"/>
          <w:szCs w:val="24"/>
        </w:rPr>
        <w:t>ταρ</w:t>
      </w:r>
      <w:r>
        <w:rPr>
          <w:rFonts w:eastAsia="Times New Roman"/>
          <w:szCs w:val="24"/>
        </w:rPr>
        <w:t>ί</w:t>
      </w:r>
      <w:r>
        <w:rPr>
          <w:rFonts w:eastAsia="Times New Roman"/>
          <w:szCs w:val="24"/>
        </w:rPr>
        <w:t>στ</w:t>
      </w:r>
      <w:r>
        <w:rPr>
          <w:rFonts w:eastAsia="Times New Roman"/>
          <w:szCs w:val="24"/>
        </w:rPr>
        <w:t>η</w:t>
      </w:r>
      <w:r>
        <w:rPr>
          <w:rFonts w:eastAsia="Times New Roman"/>
          <w:szCs w:val="24"/>
        </w:rPr>
        <w:t>καν</w:t>
      </w:r>
      <w:proofErr w:type="spellEnd"/>
      <w:r>
        <w:rPr>
          <w:rFonts w:eastAsia="Times New Roman"/>
          <w:szCs w:val="24"/>
        </w:rPr>
        <w:t xml:space="preserve"> και από ΜΜΕ του εξωτερικού. Το αποτέλεσμα του δημοψηφίσματος το ξέρετε. </w:t>
      </w:r>
    </w:p>
    <w:p w14:paraId="51EE53DC" w14:textId="77777777" w:rsidR="00C3097C" w:rsidRDefault="008D23CE">
      <w:pPr>
        <w:spacing w:line="600" w:lineRule="auto"/>
        <w:ind w:firstLine="720"/>
        <w:jc w:val="both"/>
        <w:rPr>
          <w:rFonts w:eastAsia="Times New Roman"/>
          <w:szCs w:val="24"/>
        </w:rPr>
      </w:pPr>
      <w:r>
        <w:rPr>
          <w:rFonts w:eastAsia="Times New Roman"/>
          <w:szCs w:val="24"/>
        </w:rPr>
        <w:lastRenderedPageBreak/>
        <w:t xml:space="preserve">Θέλω ακόμα να θυμίσω ότι δεν είναι ένα, δεν είναι δύο, αλλά είναι εκατοντάδες τα παραδείγματα που όταν </w:t>
      </w:r>
      <w:proofErr w:type="spellStart"/>
      <w:r>
        <w:rPr>
          <w:rFonts w:eastAsia="Times New Roman"/>
          <w:szCs w:val="24"/>
        </w:rPr>
        <w:t>εθίγετο</w:t>
      </w:r>
      <w:proofErr w:type="spellEnd"/>
      <w:r>
        <w:rPr>
          <w:rFonts w:eastAsia="Times New Roman"/>
          <w:szCs w:val="24"/>
        </w:rPr>
        <w:t xml:space="preserve"> κάποιος πολύ δυνατός η είδηση είτε δεν εμφανιζόταν είτε πέρνα</w:t>
      </w:r>
      <w:r>
        <w:rPr>
          <w:rFonts w:eastAsia="Times New Roman"/>
          <w:szCs w:val="24"/>
        </w:rPr>
        <w:t>γε στα ψιλά γράμματα. Είπα πολλά παραδείγματα στις επιτροπές. Και σήμερα άκουσα πάλι «δάκτυλα», «κακοί που είσαστε» κ.λπ</w:t>
      </w:r>
      <w:r>
        <w:rPr>
          <w:rFonts w:eastAsia="Times New Roman"/>
          <w:szCs w:val="24"/>
        </w:rPr>
        <w:t>.</w:t>
      </w:r>
      <w:r>
        <w:rPr>
          <w:rFonts w:eastAsia="Times New Roman"/>
          <w:szCs w:val="24"/>
        </w:rPr>
        <w:t>. Να πω κάτι; Λάθη δεν κάνουν μόνο οι δικτάτορες. Και λάθη κάναμε και θα κάνουμε κι άλλα. Έπρεπε ή όχι να μπει τάξη στο τηλεοπτικό τοπί</w:t>
      </w:r>
      <w:r>
        <w:rPr>
          <w:rFonts w:eastAsia="Times New Roman"/>
          <w:szCs w:val="24"/>
        </w:rPr>
        <w:t xml:space="preserve">ο; </w:t>
      </w:r>
    </w:p>
    <w:p w14:paraId="51EE53DD" w14:textId="77777777" w:rsidR="00C3097C" w:rsidRDefault="008D23CE">
      <w:pPr>
        <w:spacing w:line="600" w:lineRule="auto"/>
        <w:ind w:firstLine="720"/>
        <w:jc w:val="both"/>
        <w:rPr>
          <w:rFonts w:eastAsia="Times New Roman"/>
          <w:szCs w:val="24"/>
        </w:rPr>
      </w:pPr>
      <w:r>
        <w:rPr>
          <w:rFonts w:eastAsia="Times New Roman"/>
          <w:szCs w:val="24"/>
        </w:rPr>
        <w:t>Να θυμίσω ακόμη μια πρόσφατη, νωπή ιστορία που την έζησα στο πετσί μου. Παλεύαμε με νύχια και με δόντια για ένα πράγμα, να γίνει ΕΣΡ. Ποιος σέβεται τη νομιμότητα; Ποιος αμφισβήτησε ότι τον διαγωνισμό έπρεπε να τον κάνει το ΕΣΡ; Αγώνα κάναμε. Έναν μήνα,</w:t>
      </w:r>
      <w:r>
        <w:rPr>
          <w:rFonts w:eastAsia="Times New Roman"/>
          <w:szCs w:val="24"/>
        </w:rPr>
        <w:t xml:space="preserve"> δύο μήνες, τρεις μήνες. Σεβαστήκαμε την απόφαση της τότε Αξιωματικής Αντιπολίτευσης να εκλέξει αρχηγό. Είπαμε «ναι, βρε παιδιά, να τον εκλέξετε κ.λπ</w:t>
      </w:r>
      <w:r>
        <w:rPr>
          <w:rFonts w:eastAsia="Times New Roman"/>
          <w:szCs w:val="24"/>
        </w:rPr>
        <w:t>.</w:t>
      </w:r>
      <w:r>
        <w:rPr>
          <w:rFonts w:eastAsia="Times New Roman"/>
          <w:szCs w:val="24"/>
        </w:rPr>
        <w:t>». Μετά άλλαξε η γραμμή και δεν έπρεπε να εκλεγεί το ΕΣΡ. Να κάνω μια παρένθεση εδώ και να θυμίσω την απόφ</w:t>
      </w:r>
      <w:r>
        <w:rPr>
          <w:rFonts w:eastAsia="Times New Roman"/>
          <w:szCs w:val="24"/>
        </w:rPr>
        <w:t xml:space="preserve">αση της Ολομέλειας του Συμβουλίου της Επικρατείας του 2010 που έλεγε με σαφήνεια: «Κύριοι, εκπέμπετε παράνομα, είστε παράνομοι, δεν μπορεί να συνεχιστεί αυτό το πράγμα». </w:t>
      </w:r>
    </w:p>
    <w:p w14:paraId="51EE53DE" w14:textId="77777777" w:rsidR="00C3097C" w:rsidRDefault="008D23CE">
      <w:pPr>
        <w:spacing w:line="600" w:lineRule="auto"/>
        <w:ind w:firstLine="720"/>
        <w:jc w:val="both"/>
        <w:rPr>
          <w:rFonts w:eastAsia="Times New Roman"/>
          <w:szCs w:val="24"/>
        </w:rPr>
      </w:pPr>
      <w:r>
        <w:rPr>
          <w:rFonts w:eastAsia="Times New Roman"/>
          <w:szCs w:val="24"/>
        </w:rPr>
        <w:lastRenderedPageBreak/>
        <w:t>Όταν είδαμε ότι κωλυσιεργούν πια, ότι δεν θέλουν τον διαγωνισμό, φτύσαμε αίμα στην κυ</w:t>
      </w:r>
      <w:r>
        <w:rPr>
          <w:rFonts w:eastAsia="Times New Roman"/>
          <w:szCs w:val="24"/>
        </w:rPr>
        <w:t xml:space="preserve">ριολεξία. Μέσα ήμουν. Αγώνα κάναμε. Παρακαλάγαμε. Τους λέγαμε «προτείνετε εσείς, πείτε ποιον θέλετε». Για να μη σας θυμίσω ότι ο σημερινός πρόεδρος δεν έχει προταθεί από αυτήν την Κυβέρνηση. Πόσο καλύτερη πρόθεση να έχουμε και πόση προσήλωση στους κανόνες </w:t>
      </w:r>
      <w:r>
        <w:rPr>
          <w:rFonts w:eastAsia="Times New Roman"/>
          <w:szCs w:val="24"/>
        </w:rPr>
        <w:t>της δημοκρατίας να έχουμε; Δεν πήγαινε άλλο. Είδαμε και αποείδαμε, έχοντας την εντολή της Ολομέλειας του Συμβουλίου της Επικρατείας. Δεν έπρεπε να μπει ένα τέλος σε αυτήν την παρανομία, όπως την έλεγε η Ολομέλεια του Συμβουλίου της Επικρατείας; Δεν μας την</w:t>
      </w:r>
      <w:r>
        <w:rPr>
          <w:rFonts w:eastAsia="Times New Roman"/>
          <w:szCs w:val="24"/>
        </w:rPr>
        <w:t xml:space="preserve"> έλεγε κάποιο τμήμα. Ξέραμε ότι αυτό που κάναμε, ίσως, δεν ήταν τόσο σύννομο. Δεν έπρεπε να τελειώσει αυτό το καθεστώς; Καθεστώς που παίζει καθοριστικό ρόλο στους κανόνες της κοινοβουλευτικής δημοκρατίας. Δεν είναι ακροθιγές θέμα, ότι κάτι έθιξε μια τάξη. </w:t>
      </w:r>
      <w:r>
        <w:rPr>
          <w:rFonts w:eastAsia="Times New Roman"/>
          <w:szCs w:val="24"/>
        </w:rPr>
        <w:t xml:space="preserve">Όχι. Θίγει τον κορμό της κοινοβουλευτικής δημοκρατίας. </w:t>
      </w:r>
    </w:p>
    <w:p w14:paraId="51EE53DF" w14:textId="77777777" w:rsidR="00C3097C" w:rsidRDefault="008D23CE">
      <w:pPr>
        <w:spacing w:line="600" w:lineRule="auto"/>
        <w:ind w:firstLine="720"/>
        <w:jc w:val="both"/>
        <w:rPr>
          <w:rFonts w:eastAsia="Times New Roman"/>
          <w:szCs w:val="24"/>
        </w:rPr>
      </w:pPr>
      <w:r>
        <w:rPr>
          <w:rFonts w:eastAsia="Times New Roman"/>
          <w:szCs w:val="24"/>
        </w:rPr>
        <w:t xml:space="preserve">Πράγματι, συνέρχεται ξανά το Συμβούλιο της Επικρατείας και λέει: «Κύριοι, κακώς κάνατε, δεν έπρεπε να κάνει τον διαγωνισμό η γραμματεία, έπρεπε να τον κάνει η ΕΣΡ». Ποιος </w:t>
      </w:r>
      <w:proofErr w:type="spellStart"/>
      <w:r>
        <w:rPr>
          <w:rFonts w:eastAsia="Times New Roman"/>
          <w:szCs w:val="24"/>
        </w:rPr>
        <w:t>παρενέβη</w:t>
      </w:r>
      <w:proofErr w:type="spellEnd"/>
      <w:r>
        <w:rPr>
          <w:rFonts w:eastAsia="Times New Roman"/>
          <w:szCs w:val="24"/>
        </w:rPr>
        <w:t xml:space="preserve"> στη </w:t>
      </w:r>
      <w:r>
        <w:rPr>
          <w:rFonts w:eastAsia="Times New Roman"/>
          <w:szCs w:val="24"/>
        </w:rPr>
        <w:t>δ</w:t>
      </w:r>
      <w:r>
        <w:rPr>
          <w:rFonts w:eastAsia="Times New Roman"/>
          <w:szCs w:val="24"/>
        </w:rPr>
        <w:t>ικαιοσύνη; Σεβά</w:t>
      </w:r>
      <w:r>
        <w:rPr>
          <w:rFonts w:eastAsia="Times New Roman"/>
          <w:szCs w:val="24"/>
        </w:rPr>
        <w:t xml:space="preserve">στηκε, ναι ή όχι, αυτή η Κυβέρνηση την απόφαση -την όχι καλή γι’ αυτήν απόφαση- του Συμβουλίου </w:t>
      </w:r>
      <w:r>
        <w:rPr>
          <w:rFonts w:eastAsia="Times New Roman"/>
          <w:szCs w:val="24"/>
        </w:rPr>
        <w:lastRenderedPageBreak/>
        <w:t>της Επικρατείας; Και ακυρώνει το 2Α. Λέει «ναι». Το ακυρώνει. Δηλαδή έπρεπε να πει κι ευχαριστώ η Κυβέρνηση γι’ αυτό; Να μην μιλήσουμε καθόλου; Να μην κάνουμε κρ</w:t>
      </w:r>
      <w:r>
        <w:rPr>
          <w:rFonts w:eastAsia="Times New Roman"/>
          <w:szCs w:val="24"/>
        </w:rPr>
        <w:t xml:space="preserve">ιτική; Για όνομα του Θεού! Η ίδια η </w:t>
      </w:r>
      <w:r>
        <w:rPr>
          <w:rFonts w:eastAsia="Times New Roman"/>
          <w:szCs w:val="24"/>
        </w:rPr>
        <w:t>δ</w:t>
      </w:r>
      <w:r>
        <w:rPr>
          <w:rFonts w:eastAsia="Times New Roman"/>
          <w:szCs w:val="24"/>
        </w:rPr>
        <w:t xml:space="preserve">ικαιοσύνη το επιβάλλει. Όταν μια πρωτόδικη απόφαση αμφισβητείται σε μια δεύτερη ή σε μια τρίτη, τι σημαίνει; Κριτική μπορείς να κάνεις. </w:t>
      </w:r>
    </w:p>
    <w:p w14:paraId="51EE53E0" w14:textId="77777777" w:rsidR="00C3097C" w:rsidRDefault="008D23CE">
      <w:pPr>
        <w:spacing w:line="600" w:lineRule="auto"/>
        <w:ind w:firstLine="720"/>
        <w:jc w:val="both"/>
        <w:rPr>
          <w:rFonts w:eastAsia="Times New Roman" w:cs="Times New Roman"/>
          <w:szCs w:val="24"/>
        </w:rPr>
      </w:pPr>
      <w:r>
        <w:rPr>
          <w:rFonts w:eastAsia="Times New Roman"/>
          <w:szCs w:val="24"/>
        </w:rPr>
        <w:t xml:space="preserve">Προχωράμε. Καμμία παρέμβαση. Σεβαστή, λοιπόν, η καινούργια απόφαση του Συμβουλίου </w:t>
      </w:r>
      <w:r>
        <w:rPr>
          <w:rFonts w:eastAsia="Times New Roman"/>
          <w:szCs w:val="24"/>
        </w:rPr>
        <w:t xml:space="preserve">της Επικρατείας. </w:t>
      </w:r>
      <w:r>
        <w:rPr>
          <w:rFonts w:eastAsia="Times New Roman" w:cs="Times New Roman"/>
          <w:szCs w:val="24"/>
        </w:rPr>
        <w:t xml:space="preserve">Ακυρώνεται το 2Α, επιστρέφονται τα χρήματα, ένα τεράστιο ποσό. Έχει σημασία, ποιοι εμπόδιζαν την κανονική λειτουργία επί οκτώ μήνες; Δεν πρέπει να ξέρει ο Έλληνας πολίτης ποιος εμπόδιζε τη δημιουργία του ΕΣΡ; Ποιος; Η Κυβέρνηση πάντως δεν </w:t>
      </w:r>
      <w:r>
        <w:rPr>
          <w:rFonts w:eastAsia="Times New Roman" w:cs="Times New Roman"/>
          <w:szCs w:val="24"/>
        </w:rPr>
        <w:t>την εμπόδιζε.</w:t>
      </w:r>
    </w:p>
    <w:p w14:paraId="51EE53E1"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Πάμε παρακάτω. Ακούμε εδώ πέρα -είναι της μόδας πλέον-για αντισυνταγματικότητα. Στο προηγούμενο νομοσχέδιο, που ήμουν πάλι εισηγητής -εμείς είμαστε λίγοι Βουλευτές, ξέρετε, και τρέχουμε από το πρωί ως το βράδυ, δεν κοιμόμαστε κιόλας μερικές φ</w:t>
      </w:r>
      <w:r>
        <w:rPr>
          <w:rFonts w:eastAsia="Times New Roman" w:cs="Times New Roman"/>
          <w:szCs w:val="24"/>
        </w:rPr>
        <w:t xml:space="preserve">ορές- ετέθη θέμα πάλι για αντισυνταγματικότητα. Την προηγούμενη μέρα στο νομοσχέδιο του Υπουργείου Παιδείας </w:t>
      </w:r>
      <w:r>
        <w:rPr>
          <w:rFonts w:eastAsia="Times New Roman" w:cs="Times New Roman"/>
          <w:szCs w:val="24"/>
        </w:rPr>
        <w:lastRenderedPageBreak/>
        <w:t>πάλι αντισυνταγματικότητα. Είναι της μόδας αυτή η αντισυνταγματικότητα και την ακούω και σήμερα πάλι. Είναι σεβαστή. Εγώ δεν λέω τίποτα.</w:t>
      </w:r>
    </w:p>
    <w:p w14:paraId="51EE53E2"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Όμως είμαστ</w:t>
      </w:r>
      <w:r>
        <w:rPr>
          <w:rFonts w:eastAsia="Times New Roman" w:cs="Times New Roman"/>
          <w:szCs w:val="24"/>
        </w:rPr>
        <w:t xml:space="preserve">ε </w:t>
      </w:r>
      <w:r>
        <w:rPr>
          <w:rFonts w:eastAsia="Times New Roman" w:cs="Times New Roman"/>
          <w:szCs w:val="24"/>
        </w:rPr>
        <w:t xml:space="preserve">σε </w:t>
      </w:r>
      <w:r>
        <w:rPr>
          <w:rFonts w:eastAsia="Times New Roman" w:cs="Times New Roman"/>
          <w:szCs w:val="24"/>
        </w:rPr>
        <w:t xml:space="preserve">μια εποχή που κάτι πάει να αλλάξει. Εγώ δεν είπα ότι κάναμε τίποτα φοβερό, αλλά και η ανεργία έχει πέσει στο 21,6% και οι επενδύσεις κάπου έχουν αρχίσει να αβγατίζουν στο 12% και οι εξαγωγές είναι γύρω στο 5%. Και όσον αφορά τους οίκους, που δεν τους </w:t>
      </w:r>
      <w:r>
        <w:rPr>
          <w:rFonts w:eastAsia="Times New Roman" w:cs="Times New Roman"/>
          <w:szCs w:val="24"/>
        </w:rPr>
        <w:t xml:space="preserve">αγαπήσαμε, δεν είμαστε εμείς που θα κοντράρουμε το παγκόσμιο καπιταλιστικό σύστημα, οι κανόνες επιβάλλονται, είμαστε μικρή χώρα. Γιατί λένε πολλοί: «εσείς που βρίζατε τη </w:t>
      </w:r>
      <w:r>
        <w:rPr>
          <w:rFonts w:eastAsia="Times New Roman" w:cs="Times New Roman"/>
          <w:szCs w:val="24"/>
        </w:rPr>
        <w:t>«</w:t>
      </w:r>
      <w:r>
        <w:rPr>
          <w:rFonts w:eastAsia="Times New Roman" w:cs="Times New Roman"/>
          <w:szCs w:val="24"/>
          <w:lang w:val="en-US"/>
        </w:rPr>
        <w:t>Moody</w:t>
      </w:r>
      <w:r>
        <w:rPr>
          <w:rFonts w:eastAsia="Times New Roman" w:cs="Times New Roman"/>
          <w:szCs w:val="24"/>
        </w:rPr>
        <w:t>’</w:t>
      </w:r>
      <w:r>
        <w:rPr>
          <w:rFonts w:eastAsia="Times New Roman" w:cs="Times New Roman"/>
          <w:szCs w:val="24"/>
          <w:lang w:val="en-US"/>
        </w:rPr>
        <w:t>s</w:t>
      </w:r>
      <w:r>
        <w:rPr>
          <w:rFonts w:eastAsia="Times New Roman" w:cs="Times New Roman"/>
          <w:szCs w:val="24"/>
        </w:rPr>
        <w:t>»</w:t>
      </w:r>
      <w:r>
        <w:rPr>
          <w:rFonts w:eastAsia="Times New Roman" w:cs="Times New Roman"/>
          <w:szCs w:val="24"/>
        </w:rPr>
        <w:t xml:space="preserve"> και την </w:t>
      </w:r>
      <w:r>
        <w:rPr>
          <w:rFonts w:eastAsia="Times New Roman" w:cs="Times New Roman"/>
          <w:szCs w:val="24"/>
        </w:rPr>
        <w:t>«</w:t>
      </w:r>
      <w:r>
        <w:rPr>
          <w:rFonts w:eastAsia="Times New Roman" w:cs="Times New Roman"/>
          <w:szCs w:val="24"/>
          <w:lang w:val="en-US"/>
        </w:rPr>
        <w:t>Standard</w:t>
      </w:r>
      <w:r>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Poor</w:t>
      </w:r>
      <w:r>
        <w:rPr>
          <w:rFonts w:eastAsia="Times New Roman" w:cs="Times New Roman"/>
          <w:szCs w:val="24"/>
        </w:rPr>
        <w:t>’</w:t>
      </w:r>
      <w:r>
        <w:rPr>
          <w:rFonts w:eastAsia="Times New Roman" w:cs="Times New Roman"/>
          <w:szCs w:val="24"/>
          <w:lang w:val="en-US"/>
        </w:rPr>
        <w:t>s</w:t>
      </w:r>
      <w:r>
        <w:rPr>
          <w:rFonts w:eastAsia="Times New Roman" w:cs="Times New Roman"/>
          <w:szCs w:val="24"/>
        </w:rPr>
        <w:t>»</w:t>
      </w:r>
      <w:r>
        <w:rPr>
          <w:rFonts w:eastAsia="Times New Roman" w:cs="Times New Roman"/>
          <w:szCs w:val="24"/>
        </w:rPr>
        <w:t xml:space="preserve">...». Ποιος σας είπε ότι τους σεβόμαστε τώρα; </w:t>
      </w:r>
      <w:r>
        <w:rPr>
          <w:rFonts w:eastAsia="Times New Roman" w:cs="Times New Roman"/>
          <w:szCs w:val="24"/>
        </w:rPr>
        <w:t xml:space="preserve">Τους κανόνες του παιχνιδιού, δυστυχώς, τους καθορίζει ο ισχυρός. Εμείς είμαστε μια μικρή χώρα και μάλιστα πτωχευμένη. Έτσι την παραλάβαμε. Το 120% είχε γίνει 180% του ΑΕΠ, για τα 325 εκατομμύρια δεν νομίζω να είναι υπεύθυνη αυτή η Κυβέρνηση που ήταν 3%-4% </w:t>
      </w:r>
      <w:r>
        <w:rPr>
          <w:rFonts w:eastAsia="Times New Roman" w:cs="Times New Roman"/>
          <w:szCs w:val="24"/>
        </w:rPr>
        <w:t>και ούτε βέβαια είναι υπεύθυνη για την ανεργία που τα παιδιά της αγοράς που ξέρουν να δουλεύουν τις επιχειρήσεις την είχαν φτάσει στο 27%, ένα πρωτόγνωρο νούμερο. Σε κα</w:t>
      </w:r>
      <w:r>
        <w:rPr>
          <w:rFonts w:eastAsia="Times New Roman" w:cs="Times New Roman"/>
          <w:szCs w:val="24"/>
        </w:rPr>
        <w:t>μ</w:t>
      </w:r>
      <w:r>
        <w:rPr>
          <w:rFonts w:eastAsia="Times New Roman" w:cs="Times New Roman"/>
          <w:szCs w:val="24"/>
        </w:rPr>
        <w:t xml:space="preserve">μία χώρα ποτέ δεν έγινε </w:t>
      </w:r>
      <w:r>
        <w:rPr>
          <w:rFonts w:eastAsia="Times New Roman" w:cs="Times New Roman"/>
          <w:szCs w:val="24"/>
        </w:rPr>
        <w:lastRenderedPageBreak/>
        <w:t xml:space="preserve">αυτό, μόνο σε χώρες του τρίτου κόσμου. Αυτά έγιναν στα σαράντα </w:t>
      </w:r>
      <w:r>
        <w:rPr>
          <w:rFonts w:eastAsia="Times New Roman" w:cs="Times New Roman"/>
          <w:szCs w:val="24"/>
        </w:rPr>
        <w:t>χρόνια διακυβέρνησης. Αυτήν την πραγματικότητα διαχειριζόμαστε.</w:t>
      </w:r>
    </w:p>
    <w:p w14:paraId="51EE53E3"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Να έρθουμε, όμως, στα σημερινά. Βγαίνει απόφαση, λοιπόν, καινούρια και ακούγαμε πριν τρεις μέρες, είχαν βγει πάλι στα κεραμίδια οι </w:t>
      </w:r>
      <w:proofErr w:type="spellStart"/>
      <w:r>
        <w:rPr>
          <w:rFonts w:eastAsia="Times New Roman" w:cs="Times New Roman"/>
          <w:szCs w:val="24"/>
        </w:rPr>
        <w:t>καναλάρχες</w:t>
      </w:r>
      <w:proofErr w:type="spellEnd"/>
      <w:r>
        <w:rPr>
          <w:rFonts w:eastAsia="Times New Roman" w:cs="Times New Roman"/>
          <w:szCs w:val="24"/>
        </w:rPr>
        <w:t xml:space="preserve"> και λέγανε «τζάμπα οι άδειες», ένα κανάλι έκανε κα</w:t>
      </w:r>
      <w:r>
        <w:rPr>
          <w:rFonts w:eastAsia="Times New Roman" w:cs="Times New Roman"/>
          <w:szCs w:val="24"/>
        </w:rPr>
        <w:t xml:space="preserve">ι μήνυση γιατί έχασε το </w:t>
      </w:r>
      <w:r>
        <w:rPr>
          <w:rFonts w:eastAsia="Times New Roman" w:cs="Times New Roman"/>
          <w:szCs w:val="24"/>
        </w:rPr>
        <w:t>«</w:t>
      </w:r>
      <w:r>
        <w:rPr>
          <w:rFonts w:eastAsia="Times New Roman" w:cs="Times New Roman"/>
          <w:szCs w:val="24"/>
          <w:lang w:val="en-US"/>
        </w:rPr>
        <w:t>Survivor</w:t>
      </w:r>
      <w:r>
        <w:rPr>
          <w:rFonts w:eastAsia="Times New Roman" w:cs="Times New Roman"/>
          <w:szCs w:val="24"/>
        </w:rPr>
        <w:t>»</w:t>
      </w:r>
      <w:r>
        <w:rPr>
          <w:rFonts w:eastAsia="Times New Roman" w:cs="Times New Roman"/>
          <w:szCs w:val="24"/>
        </w:rPr>
        <w:t>, προφανώς ξύπνησαν και είπαν τόσα μου χρειάζονται και τα ζητάω. Αυτά είναι τρελά πράγματα. Έρχεται πάλι όμως, προς τιμήν του, το ΕΣΡ που ξαναλέω ότι αν δείτε τη σύνθεσή του θα καταλάβετε ότι είναι αμιγώς αντικειμενική, δε</w:t>
      </w:r>
      <w:r>
        <w:rPr>
          <w:rFonts w:eastAsia="Times New Roman" w:cs="Times New Roman"/>
          <w:szCs w:val="24"/>
        </w:rPr>
        <w:t>ν επηρεάζεται κομματικά. Και μάλιστα του είχε κάνει και κριτική -και το είπε- ο ίδιος ο Υπουργός και εμείς, γιατί δίσταζε. Εγώ πιστεύω ότι ήταν μια ανασφάλεια που έπρεπε να την ξεπεράσουν, δεν ήταν και τόσο σίγουροι, ήταν πρώτη φορά. Είναι σεβαστό. Είχε όμ</w:t>
      </w:r>
      <w:r>
        <w:rPr>
          <w:rFonts w:eastAsia="Times New Roman" w:cs="Times New Roman"/>
          <w:szCs w:val="24"/>
        </w:rPr>
        <w:t>ως τη λεβεντιά να πει ότι «εγώ που τους έκανα κριτική βλέπω τώρα ότι δουλεύουν σωστά». Και λέει: 245 εκατομμύρια το ξεκίνημα. Μήπως θεωρείτε ότι είναι μικρό το ποσό; Μέχρι πριν από δέκα μέρες ακούγαμε ότι «έτσι θα τις πάρουμε, τσάμπα, θα κάνουμε μια αίτηση</w:t>
      </w:r>
      <w:r>
        <w:rPr>
          <w:rFonts w:eastAsia="Times New Roman" w:cs="Times New Roman"/>
          <w:szCs w:val="24"/>
        </w:rPr>
        <w:t xml:space="preserve"> και κάτι τέτοια». Δεν τα ακούγατε; Εγώ τουλάχιστον τα άκουγα.</w:t>
      </w:r>
    </w:p>
    <w:p w14:paraId="51EE53E4"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 xml:space="preserve">Και κάτι άλλο. Εγώ θα επιμείνω και θα πω το εξής. Κάποιοι λέγανε ότι διώχνουμε τους εργαζόμενους, ότι δεν θα βρουν δουλειά. Επιμένει στο νομοσχέδιο η Κυβέρνηση για τετρακόσιους μίνιμουμ αριθμό </w:t>
      </w:r>
      <w:r>
        <w:rPr>
          <w:rFonts w:eastAsia="Times New Roman" w:cs="Times New Roman"/>
          <w:szCs w:val="24"/>
        </w:rPr>
        <w:t>εργαζομένων. Περίπου δύο χιλιάδες οκτακόσιοι θα βρούνε δουλειά και με κανόνες προκαθορισμένους, όχι αβέβαια. Αυτό δεν ήταν κέρδος;</w:t>
      </w:r>
    </w:p>
    <w:p w14:paraId="51EE53E5"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Και να πω και κάτι άλλο για τον αριθμό των καναλιών, γιατί άκουσα πάρα πολλά. Άκουσα και τον Υπουργό που είπε «όλα τα κανάλια</w:t>
      </w:r>
      <w:r>
        <w:rPr>
          <w:rFonts w:eastAsia="Times New Roman" w:cs="Times New Roman"/>
          <w:szCs w:val="24"/>
        </w:rPr>
        <w:t>» κ.λπ. Εγώ επιμένω και λέω το εξής για το πώς δούλευαν κάποια κανάλια. Θέλω να σας θυμίσω ένα περιστατικό, αν μου φτάσει ο χρόνος, γιατί δεν σκέφτομαι να τον παραβιάσω ούτε κατά ένα δευτερόλεπτο. Υπήρχε ένα κανάλι και υπάρχει ακόμα, το οποίο χτύπαγε ανηλε</w:t>
      </w:r>
      <w:r>
        <w:rPr>
          <w:rFonts w:eastAsia="Times New Roman" w:cs="Times New Roman"/>
          <w:szCs w:val="24"/>
        </w:rPr>
        <w:t>ώς από το πρωί ως το βράδυ ένα συγκεκριμένο καζίνο. Τρεις μήνες μετά, και έχω και αποδείξεις γι’ αυτό, κάποιος κομιστής από το κανάλι -δεν έχει σχέση με τον γνωστό «κομιστή», για να μην παρεξηγηθώ- πήγε να εισπράξει τα επίχειρα του εκβιασμού. Έχω τα χαρτιά</w:t>
      </w:r>
      <w:r>
        <w:rPr>
          <w:rFonts w:eastAsia="Times New Roman" w:cs="Times New Roman"/>
          <w:szCs w:val="24"/>
        </w:rPr>
        <w:t xml:space="preserve"> στο χέρι. Έτσι δούλευαν τα κανάλια. Μήπως δεν το ξέρετε; Η «</w:t>
      </w:r>
      <w:r>
        <w:rPr>
          <w:rFonts w:eastAsia="Times New Roman" w:cs="Times New Roman"/>
          <w:szCs w:val="24"/>
        </w:rPr>
        <w:t>ΑΚΡΟΠΟΛΗ</w:t>
      </w:r>
      <w:r>
        <w:rPr>
          <w:rFonts w:eastAsia="Times New Roman" w:cs="Times New Roman"/>
          <w:szCs w:val="24"/>
        </w:rPr>
        <w:t xml:space="preserve">» του μακαρίτη του Μαυρίκου πόσα φύλλα πούλαγε; Μια άλλη εφημερίδα ενός ζωντανού που έπαιρνε διαφήμιση, όση έπαιρνε το </w:t>
      </w:r>
      <w:r>
        <w:rPr>
          <w:rFonts w:eastAsia="Times New Roman" w:cs="Times New Roman"/>
          <w:szCs w:val="24"/>
        </w:rPr>
        <w:t>«</w:t>
      </w:r>
      <w:r>
        <w:rPr>
          <w:rFonts w:eastAsia="Times New Roman" w:cs="Times New Roman"/>
          <w:szCs w:val="24"/>
        </w:rPr>
        <w:t>ΒΗΜΑ</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lastRenderedPageBreak/>
        <w:t xml:space="preserve">η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πόσα πουλούσε; Όλα ήταν καλώς καμωμένα! Κ</w:t>
      </w:r>
      <w:r>
        <w:rPr>
          <w:rFonts w:eastAsia="Times New Roman" w:cs="Times New Roman"/>
          <w:szCs w:val="24"/>
        </w:rPr>
        <w:t xml:space="preserve">αι τώρα πέφτουμε επάνω στην Κυβέρνηση που κάνει ένα μικρό βήμα. Εγώ δεν πιστεύω ότι είναι το τελευταίο. Έχω να κάνω και μια πρόταση. </w:t>
      </w:r>
    </w:p>
    <w:p w14:paraId="51EE53E6"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Πιστεύω ότι αυτό που αλλάζει πραγματικά στη χώρα το είδαμε στο προηγούμενο νομοσχέδιο για την πρωτοβάθμια φροντίδα υγείας.</w:t>
      </w:r>
      <w:r>
        <w:rPr>
          <w:rFonts w:eastAsia="Times New Roman" w:cs="Times New Roman"/>
          <w:szCs w:val="24"/>
        </w:rPr>
        <w:t xml:space="preserve"> Χρειάζεται πολύς ηρωισμός για να μην καταλαβαίνεις που πάει το ρεύμα. Όταν τέσσερα εκατομμύρια Έλληνες είναι σχεδόν στο όριο της φτώχειας και τους αρνείσαι δωρεάν πρωτοβάθμια φροντίδα υγείας, είσαι ήρωας -και ο </w:t>
      </w:r>
      <w:proofErr w:type="spellStart"/>
      <w:r>
        <w:rPr>
          <w:rFonts w:eastAsia="Times New Roman" w:cs="Times New Roman"/>
          <w:szCs w:val="24"/>
        </w:rPr>
        <w:t>νοών</w:t>
      </w:r>
      <w:proofErr w:type="spellEnd"/>
      <w:r>
        <w:rPr>
          <w:rFonts w:eastAsia="Times New Roman" w:cs="Times New Roman"/>
          <w:szCs w:val="24"/>
        </w:rPr>
        <w:t xml:space="preserve"> </w:t>
      </w:r>
      <w:proofErr w:type="spellStart"/>
      <w:r>
        <w:rPr>
          <w:rFonts w:eastAsia="Times New Roman" w:cs="Times New Roman"/>
          <w:szCs w:val="24"/>
        </w:rPr>
        <w:t>νοείτω</w:t>
      </w:r>
      <w:proofErr w:type="spellEnd"/>
      <w:r>
        <w:rPr>
          <w:rFonts w:eastAsia="Times New Roman" w:cs="Times New Roman"/>
          <w:szCs w:val="24"/>
        </w:rPr>
        <w:t>- να καταψηφίζεις αυτό το νομοσχέ</w:t>
      </w:r>
      <w:r>
        <w:rPr>
          <w:rFonts w:eastAsia="Times New Roman" w:cs="Times New Roman"/>
          <w:szCs w:val="24"/>
        </w:rPr>
        <w:t xml:space="preserve">διο! Δεν πίστευα στα μάτια και στα αυτιά μου. </w:t>
      </w:r>
    </w:p>
    <w:p w14:paraId="51EE53E7"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Να πω και κάτι άλλο για το προηγούμενο νομοσχέδιο της παιδείας; Ήταν λάθος; Ήταν ενδοτικός ο Παυλόπουλος, ο σημερινός Πρόεδρος της Δημοκρατίας, όταν απέφυγε την αιματοχυσία με τον θάνατο του </w:t>
      </w:r>
      <w:proofErr w:type="spellStart"/>
      <w:r>
        <w:rPr>
          <w:rFonts w:eastAsia="Times New Roman" w:cs="Times New Roman"/>
          <w:szCs w:val="24"/>
        </w:rPr>
        <w:t>Γρηγορόπουλου</w:t>
      </w:r>
      <w:proofErr w:type="spellEnd"/>
      <w:r>
        <w:rPr>
          <w:rFonts w:eastAsia="Times New Roman" w:cs="Times New Roman"/>
          <w:szCs w:val="24"/>
        </w:rPr>
        <w:t>; Ξέρ</w:t>
      </w:r>
      <w:r>
        <w:rPr>
          <w:rFonts w:eastAsia="Times New Roman" w:cs="Times New Roman"/>
          <w:szCs w:val="24"/>
        </w:rPr>
        <w:t xml:space="preserve">ετε τι έλεγαν οι σειρήνες τότε; Αυτά που ακούω από την Αξιωματική Αντιπολίτευση σήμερα. «Τσάκισέ τους». Όχι! Δικαιώθηκε ο Παυλόπουλος. </w:t>
      </w:r>
    </w:p>
    <w:p w14:paraId="51EE53E8"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1EE53E9"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μπορώ να έχω μισό λεπ</w:t>
      </w:r>
      <w:r>
        <w:rPr>
          <w:rFonts w:eastAsia="Times New Roman" w:cs="Times New Roman"/>
          <w:szCs w:val="24"/>
        </w:rPr>
        <w:t>τό;</w:t>
      </w:r>
    </w:p>
    <w:p w14:paraId="51EE53EA"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Συνεχίστε, κύριε συνάδελφε. </w:t>
      </w:r>
    </w:p>
    <w:p w14:paraId="51EE53EB"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Δικαιώθηκε ο Παυλόπουλος. </w:t>
      </w:r>
    </w:p>
    <w:p w14:paraId="51EE53EC"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Τι έλεγε το νομοσχέδιο του </w:t>
      </w:r>
      <w:proofErr w:type="spellStart"/>
      <w:r>
        <w:rPr>
          <w:rFonts w:eastAsia="Times New Roman" w:cs="Times New Roman"/>
          <w:szCs w:val="24"/>
        </w:rPr>
        <w:t>Γαβρόγλου</w:t>
      </w:r>
      <w:proofErr w:type="spellEnd"/>
      <w:r>
        <w:rPr>
          <w:rFonts w:eastAsia="Times New Roman" w:cs="Times New Roman"/>
          <w:szCs w:val="24"/>
        </w:rPr>
        <w:t>; Κόντρα στους φοιτητές; Ναι. Κι εμένα δεν μ</w:t>
      </w:r>
      <w:r>
        <w:rPr>
          <w:rFonts w:eastAsia="Times New Roman" w:cs="Times New Roman"/>
          <w:szCs w:val="24"/>
        </w:rPr>
        <w:t>ου</w:t>
      </w:r>
      <w:r>
        <w:rPr>
          <w:rFonts w:eastAsia="Times New Roman" w:cs="Times New Roman"/>
          <w:szCs w:val="24"/>
        </w:rPr>
        <w:t xml:space="preserve"> αρέσει να βλέπω να καίνε αυτοκίνητα. Όμως ποιος είνα</w:t>
      </w:r>
      <w:r>
        <w:rPr>
          <w:rFonts w:eastAsia="Times New Roman" w:cs="Times New Roman"/>
          <w:szCs w:val="24"/>
        </w:rPr>
        <w:t xml:space="preserve">ι ο σωστός τρόπος να το αντιμετωπίσεις; Η βία; Όχι. Να τους βάλεις μες στο παιχνίδι. Ήταν μια θεϊκή, κατά τη γνώμη μου, κίνηση και θυμηθείτε, θα δείτε τα αποτελέσματα. </w:t>
      </w:r>
    </w:p>
    <w:p w14:paraId="51EE53ED"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Τελειώνω με μια πρόταση, κύριε Υπουργέ. Επειδή τα </w:t>
      </w:r>
      <w:proofErr w:type="spellStart"/>
      <w:r>
        <w:rPr>
          <w:rFonts w:eastAsia="Times New Roman" w:cs="Times New Roman"/>
          <w:szCs w:val="24"/>
        </w:rPr>
        <w:t>μίντια</w:t>
      </w:r>
      <w:proofErr w:type="spellEnd"/>
      <w:r>
        <w:rPr>
          <w:rFonts w:eastAsia="Times New Roman" w:cs="Times New Roman"/>
          <w:szCs w:val="24"/>
        </w:rPr>
        <w:t xml:space="preserve"> επηρεάζουν πάρα πολύ την κοινή</w:t>
      </w:r>
      <w:r>
        <w:rPr>
          <w:rFonts w:eastAsia="Times New Roman" w:cs="Times New Roman"/>
          <w:szCs w:val="24"/>
        </w:rPr>
        <w:t xml:space="preserve"> γνώμη με τις ψεύτικες δημοσκοπήσεις, σας έχω κάνει μια επίκαιρη ερώτηση και το επαναλαμβάνω και τώρα σαν πρόταση. Είμαι υπέρ της ιδιωτικής πρωτοβουλίας -το λέω και το εννοώ-, με κανόνες όμως. Είδαμε στην Αμερική πώς οι δημοσκοπήσεις έπεσαν έξω. Είδαμε στο</w:t>
      </w:r>
      <w:r>
        <w:rPr>
          <w:rFonts w:eastAsia="Times New Roman" w:cs="Times New Roman"/>
          <w:szCs w:val="24"/>
        </w:rPr>
        <w:t xml:space="preserve"> </w:t>
      </w:r>
      <w:r>
        <w:rPr>
          <w:rFonts w:eastAsia="Times New Roman" w:cs="Times New Roman"/>
          <w:szCs w:val="24"/>
          <w:lang w:val="en-US"/>
        </w:rPr>
        <w:t>Brexit</w:t>
      </w:r>
      <w:r>
        <w:rPr>
          <w:rFonts w:eastAsia="Times New Roman" w:cs="Times New Roman"/>
          <w:szCs w:val="24"/>
        </w:rPr>
        <w:t xml:space="preserve"> </w:t>
      </w:r>
      <w:r>
        <w:rPr>
          <w:rFonts w:eastAsia="Times New Roman" w:cs="Times New Roman"/>
          <w:szCs w:val="24"/>
        </w:rPr>
        <w:t xml:space="preserve">πώς οι δημοσκοπήσεις έπεσαν έξω. Και είπα σε μια προηγούμενη ομιλία μου πώς κατάφερε ο </w:t>
      </w:r>
      <w:proofErr w:type="spellStart"/>
      <w:r>
        <w:rPr>
          <w:rFonts w:eastAsia="Times New Roman" w:cs="Times New Roman"/>
          <w:szCs w:val="24"/>
        </w:rPr>
        <w:t>Κόρμπιν</w:t>
      </w:r>
      <w:proofErr w:type="spellEnd"/>
      <w:r>
        <w:rPr>
          <w:rFonts w:eastAsia="Times New Roman" w:cs="Times New Roman"/>
          <w:szCs w:val="24"/>
        </w:rPr>
        <w:t xml:space="preserve"> τις είκοσι οχτώ μονά</w:t>
      </w:r>
      <w:r>
        <w:rPr>
          <w:rFonts w:eastAsia="Times New Roman" w:cs="Times New Roman"/>
          <w:szCs w:val="24"/>
        </w:rPr>
        <w:lastRenderedPageBreak/>
        <w:t>δες να τις φέρει στις δύο. Βέβαια, ταμπέλα του ήταν η πρωτοβάθμια υγεία, το σύστημα υγείας της Βρετανίας. Κλείνω την παρένθεση για το</w:t>
      </w:r>
      <w:r>
        <w:rPr>
          <w:rFonts w:eastAsia="Times New Roman" w:cs="Times New Roman"/>
          <w:szCs w:val="24"/>
        </w:rPr>
        <w:t xml:space="preserve"> προηγούμενο.</w:t>
      </w:r>
    </w:p>
    <w:p w14:paraId="51EE53EE"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Περιμένω, ειλικρινά σας το λέω, από την Κυβέρνηση να καλέσει τους δημοσκόπους και να μπουν κανόνες σε αυτό το παιχνίδι. Δεν είναι δύο μονάδες. Έπεσαν έξω και στις εκλογές του Ιανουαρίου και στις εκλογές του Σεπτεμβρίου -που έγιναν αόρατες- κυ</w:t>
      </w:r>
      <w:r>
        <w:rPr>
          <w:rFonts w:eastAsia="Times New Roman" w:cs="Times New Roman"/>
          <w:szCs w:val="24"/>
        </w:rPr>
        <w:t xml:space="preserve">ρίως, όμως, έπεσαν έξω στο δημοψήφισμα είκοσι τέσσερις μονάδες. </w:t>
      </w:r>
    </w:p>
    <w:p w14:paraId="51EE53EF"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Εγώ είμαι καλοπροαίρετος και λέω ότι όλοι αυτοί είχαν καλή πρόθεση. Είχαν; Εγώ λέω ότι είχαν. Δεν πρέπει, όμως, κάπου να κάνουν λάθος; Δεν πρέπει εκεί να μπει ένας κανόνας; Κάτι δεν πρέπει να</w:t>
      </w:r>
      <w:r>
        <w:rPr>
          <w:rFonts w:eastAsia="Times New Roman" w:cs="Times New Roman"/>
          <w:szCs w:val="24"/>
        </w:rPr>
        <w:t xml:space="preserve"> γίνει; Είναι κανόνας που επηρεάζει τους κανόνες της κοινοβουλευτικής δημοκρατίας. Δεν θέλω να πω περισσότερα. </w:t>
      </w:r>
    </w:p>
    <w:p w14:paraId="51EE53F0"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Πιστεύω ότι αυτό το νομοσχέδιο δεν λύνει όλα τα προβλήματα στα </w:t>
      </w:r>
      <w:proofErr w:type="spellStart"/>
      <w:r>
        <w:rPr>
          <w:rFonts w:eastAsia="Times New Roman" w:cs="Times New Roman"/>
          <w:szCs w:val="24"/>
        </w:rPr>
        <w:t>μίντια</w:t>
      </w:r>
      <w:proofErr w:type="spellEnd"/>
      <w:r>
        <w:rPr>
          <w:rFonts w:eastAsia="Times New Roman" w:cs="Times New Roman"/>
          <w:szCs w:val="24"/>
        </w:rPr>
        <w:t>. Είναι ένα μικρό βήμα που δεν τόλμησε -προσέξτε- τότε ο Προκόπης Παυλόπουλ</w:t>
      </w:r>
      <w:r>
        <w:rPr>
          <w:rFonts w:eastAsia="Times New Roman" w:cs="Times New Roman"/>
          <w:szCs w:val="24"/>
        </w:rPr>
        <w:t>ος, ο οποίος έκανε κι άλλη κίνηση τότε, με τον «βασικό μέτοχο», απ’ αυτήν εδώ την παρά</w:t>
      </w:r>
      <w:r>
        <w:rPr>
          <w:rFonts w:eastAsia="Times New Roman" w:cs="Times New Roman"/>
          <w:szCs w:val="24"/>
        </w:rPr>
        <w:lastRenderedPageBreak/>
        <w:t>ταξη. Εγώ δεν τους βάζω όλους στο ίδιο σακούλι. Έχει ανθρώπους πραγματικά σοβαρούς που έχουν προσφέρει στον τόπο. Όμως έσπασε τα μούτρα του. Η θηριώδης παντοδυναμία πέντε</w:t>
      </w:r>
      <w:r>
        <w:rPr>
          <w:rFonts w:eastAsia="Times New Roman" w:cs="Times New Roman"/>
          <w:szCs w:val="24"/>
        </w:rPr>
        <w:t xml:space="preserve">-έξι </w:t>
      </w:r>
      <w:proofErr w:type="spellStart"/>
      <w:r>
        <w:rPr>
          <w:rFonts w:eastAsia="Times New Roman" w:cs="Times New Roman"/>
          <w:szCs w:val="24"/>
        </w:rPr>
        <w:t>καναλαρχών</w:t>
      </w:r>
      <w:proofErr w:type="spellEnd"/>
      <w:r>
        <w:rPr>
          <w:rFonts w:eastAsia="Times New Roman" w:cs="Times New Roman"/>
          <w:szCs w:val="24"/>
        </w:rPr>
        <w:t xml:space="preserve"> και η σύμπνοια με τους έξω πέταξαν τον «βασικό μέτοχο» στα σκουπίδια. </w:t>
      </w:r>
    </w:p>
    <w:p w14:paraId="51EE53F1"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Πιστεύω ότι αυτές οι κινήσεις είναι ένα λιθαράκι στους κανόνες της κοινοβουλευτικής δημοκρατίας. </w:t>
      </w:r>
    </w:p>
    <w:p w14:paraId="51EE53F2"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1EE53F3" w14:textId="77777777" w:rsidR="00C3097C" w:rsidRDefault="008D23CE">
      <w:pPr>
        <w:spacing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w:t>
      </w:r>
      <w:r>
        <w:rPr>
          <w:rFonts w:eastAsia="Times New Roman" w:cs="Times New Roman"/>
          <w:szCs w:val="24"/>
        </w:rPr>
        <w:t>Ν</w:t>
      </w:r>
      <w:r>
        <w:rPr>
          <w:rFonts w:eastAsia="Times New Roman" w:cs="Times New Roman"/>
          <w:szCs w:val="24"/>
        </w:rPr>
        <w:t>ΕΛ</w:t>
      </w:r>
      <w:r>
        <w:rPr>
          <w:rFonts w:eastAsia="Times New Roman" w:cs="Times New Roman"/>
          <w:szCs w:val="24"/>
        </w:rPr>
        <w:t>)</w:t>
      </w:r>
    </w:p>
    <w:p w14:paraId="51EE53F4"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τον κ. </w:t>
      </w:r>
      <w:proofErr w:type="spellStart"/>
      <w:r>
        <w:rPr>
          <w:rFonts w:eastAsia="Times New Roman" w:cs="Times New Roman"/>
          <w:szCs w:val="24"/>
        </w:rPr>
        <w:t>Παπαχριστόπουλο</w:t>
      </w:r>
      <w:proofErr w:type="spellEnd"/>
      <w:r>
        <w:rPr>
          <w:rFonts w:eastAsia="Times New Roman" w:cs="Times New Roman"/>
          <w:szCs w:val="24"/>
        </w:rPr>
        <w:t>.</w:t>
      </w:r>
    </w:p>
    <w:p w14:paraId="51EE53F5"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από την Ένωση Κεντρώων κ. Ιωάννης </w:t>
      </w:r>
      <w:proofErr w:type="spellStart"/>
      <w:r>
        <w:rPr>
          <w:rFonts w:eastAsia="Times New Roman" w:cs="Times New Roman"/>
          <w:szCs w:val="24"/>
        </w:rPr>
        <w:t>Σαρίδης</w:t>
      </w:r>
      <w:proofErr w:type="spellEnd"/>
      <w:r>
        <w:rPr>
          <w:rFonts w:eastAsia="Times New Roman" w:cs="Times New Roman"/>
          <w:szCs w:val="24"/>
        </w:rPr>
        <w:t xml:space="preserve">.           </w:t>
      </w:r>
    </w:p>
    <w:p w14:paraId="51EE53F6" w14:textId="77777777" w:rsidR="00C3097C" w:rsidRDefault="008D23CE">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Ευχαριστώ, κύριε Πρόεδρε.</w:t>
      </w:r>
    </w:p>
    <w:p w14:paraId="51EE53F7" w14:textId="77777777" w:rsidR="00C3097C" w:rsidRDefault="008D23CE">
      <w:pPr>
        <w:spacing w:line="600" w:lineRule="auto"/>
        <w:ind w:firstLine="720"/>
        <w:jc w:val="both"/>
        <w:rPr>
          <w:rFonts w:eastAsia="Times New Roman"/>
          <w:szCs w:val="24"/>
        </w:rPr>
      </w:pPr>
      <w:r>
        <w:rPr>
          <w:rFonts w:eastAsia="Times New Roman"/>
          <w:szCs w:val="24"/>
        </w:rPr>
        <w:t xml:space="preserve">Κυρίες και κύριοι συνάδελφοι, η Ένωση Κεντρώων θα </w:t>
      </w:r>
      <w:r>
        <w:rPr>
          <w:rFonts w:eastAsia="Times New Roman"/>
          <w:szCs w:val="24"/>
        </w:rPr>
        <w:t>ψηφίσει «</w:t>
      </w:r>
      <w:r>
        <w:rPr>
          <w:rFonts w:eastAsia="Times New Roman"/>
          <w:szCs w:val="24"/>
        </w:rPr>
        <w:t>παρών</w:t>
      </w:r>
      <w:r>
        <w:rPr>
          <w:rFonts w:eastAsia="Times New Roman"/>
          <w:szCs w:val="24"/>
        </w:rPr>
        <w:t xml:space="preserve">» επί της αρχής στο συγκεκριμένο νομοσχέδιο. </w:t>
      </w:r>
      <w:r>
        <w:rPr>
          <w:rFonts w:eastAsia="Times New Roman"/>
          <w:szCs w:val="24"/>
        </w:rPr>
        <w:lastRenderedPageBreak/>
        <w:t xml:space="preserve">Αυτό είναι θέση και είναι θέση που την δικαιολογεί, όπως θα διαπιστώσετε παρακάτω. </w:t>
      </w:r>
    </w:p>
    <w:p w14:paraId="51EE53F8" w14:textId="77777777" w:rsidR="00C3097C" w:rsidRDefault="008D23CE">
      <w:pPr>
        <w:spacing w:line="600" w:lineRule="auto"/>
        <w:ind w:firstLine="720"/>
        <w:jc w:val="both"/>
        <w:rPr>
          <w:rFonts w:eastAsia="Times New Roman"/>
          <w:szCs w:val="24"/>
        </w:rPr>
      </w:pPr>
      <w:r>
        <w:rPr>
          <w:rFonts w:eastAsia="Times New Roman"/>
          <w:szCs w:val="24"/>
        </w:rPr>
        <w:t xml:space="preserve">Ξεκινώ με αυτόν τον τρόπο, γιατί άκουσα νωρίτερα, κατά τη συζήτηση για το νομοσχέδιο της </w:t>
      </w:r>
      <w:r>
        <w:rPr>
          <w:rFonts w:eastAsia="Times New Roman"/>
          <w:szCs w:val="24"/>
        </w:rPr>
        <w:t>υ</w:t>
      </w:r>
      <w:r>
        <w:rPr>
          <w:rFonts w:eastAsia="Times New Roman"/>
          <w:szCs w:val="24"/>
        </w:rPr>
        <w:t>γείας, με πολύ μεγάλη π</w:t>
      </w:r>
      <w:r>
        <w:rPr>
          <w:rFonts w:eastAsia="Times New Roman"/>
          <w:szCs w:val="24"/>
        </w:rPr>
        <w:t xml:space="preserve">ροσοχή, τα όσα είπε ο σεβαστός Πρόεδρος της Βουλής, ο κ. </w:t>
      </w:r>
      <w:proofErr w:type="spellStart"/>
      <w:r>
        <w:rPr>
          <w:rFonts w:eastAsia="Times New Roman"/>
          <w:szCs w:val="24"/>
        </w:rPr>
        <w:t>Βούτσης</w:t>
      </w:r>
      <w:proofErr w:type="spellEnd"/>
      <w:r>
        <w:rPr>
          <w:rFonts w:eastAsia="Times New Roman"/>
          <w:szCs w:val="24"/>
        </w:rPr>
        <w:t>, για την ειλικρινή προσπάθεια την οποία καταβάλλει, και την οποία και αναγνωρίζουμε εμείς στην Ένωση Κεντρώων, να φέρει μια ομαλότητα και μια σταθερότητα στη λειτουργία του Κοινοβουλίου. Το έ</w:t>
      </w:r>
      <w:r>
        <w:rPr>
          <w:rFonts w:eastAsia="Times New Roman"/>
          <w:szCs w:val="24"/>
        </w:rPr>
        <w:t xml:space="preserve">κανε υπερασπιζόμενος το Κοινοβούλιο απέναντι σε έναν κίνδυνο που θα έπρεπε να αναγνωρίζουμε όλοι ως υπαρκτό και δεν είναι άλλος από τα πλήγματα που μπορεί να επιφέρει στη </w:t>
      </w:r>
      <w:r>
        <w:rPr>
          <w:rFonts w:eastAsia="Times New Roman"/>
          <w:szCs w:val="24"/>
        </w:rPr>
        <w:t>δ</w:t>
      </w:r>
      <w:r>
        <w:rPr>
          <w:rFonts w:eastAsia="Times New Roman"/>
          <w:szCs w:val="24"/>
        </w:rPr>
        <w:t>ημοκρατία η αποδυνάμωση, ο ευτελισμός και τελικά η απαξίωση του κοινοβουλευτισμού, ε</w:t>
      </w:r>
      <w:r>
        <w:rPr>
          <w:rFonts w:eastAsia="Times New Roman"/>
          <w:szCs w:val="24"/>
        </w:rPr>
        <w:t>ίτε από τις πρόχειρες πρακτικές της Κυβέρνησης είτε από την ανεύθυνη κριτική της αντιπολίτευσης. «Το κύρος του Κοινοβουλίου δεν είναι υπόθεση του ενός ή του άλλου κόμματος. Είναι ευθύνη και των τριακοσίων Βουλευτών εδώ μέσα». Τα λόγια του Προέδρου της Βουλ</w:t>
      </w:r>
      <w:r>
        <w:rPr>
          <w:rFonts w:eastAsia="Times New Roman"/>
          <w:szCs w:val="24"/>
        </w:rPr>
        <w:t xml:space="preserve">ής είναι λόγια που η λογική που τα διαπνέει επιβάλλει τον σεβασμό προς αυτά.  </w:t>
      </w:r>
    </w:p>
    <w:p w14:paraId="51EE53F9" w14:textId="77777777" w:rsidR="00C3097C" w:rsidRDefault="008D23CE">
      <w:pPr>
        <w:spacing w:line="600" w:lineRule="auto"/>
        <w:ind w:firstLine="720"/>
        <w:jc w:val="both"/>
        <w:rPr>
          <w:rFonts w:eastAsia="Times New Roman"/>
          <w:szCs w:val="24"/>
        </w:rPr>
      </w:pPr>
      <w:r>
        <w:rPr>
          <w:rFonts w:eastAsia="Times New Roman"/>
          <w:szCs w:val="24"/>
        </w:rPr>
        <w:lastRenderedPageBreak/>
        <w:t>Απευθύνομαι, λοιπόν, κι εγώ με τη σειρά μου, θα μου επιτρέψετε, σε έναν συνάδελφο του ΣΥΡΙΖΑ, ο οποίος κάλεσε νωρίτερα την Ένωση Κεντρώων και μάλιστα, προσωπικά τον Πρόεδρό της,</w:t>
      </w:r>
      <w:r>
        <w:rPr>
          <w:rFonts w:eastAsia="Times New Roman"/>
          <w:szCs w:val="24"/>
        </w:rPr>
        <w:t xml:space="preserve"> τον Βασίλη Λεβέντη, στο προηγούμενο νομοσχέδιο μέσα σε αυτή την Αίθουσα, να διαλέξει επιτέλους με ποιους είναι. Αυτό γύρισε και είπε από το Βήμα, απευθυνόμενος στον Πρόεδρο της Ένωσης Κεντρώων. «Με ποιους είσαστε;» γύρισε και του είπε. </w:t>
      </w:r>
    </w:p>
    <w:p w14:paraId="51EE53FA" w14:textId="77777777" w:rsidR="00C3097C" w:rsidRDefault="008D23CE">
      <w:pPr>
        <w:spacing w:line="600" w:lineRule="auto"/>
        <w:ind w:firstLine="720"/>
        <w:jc w:val="both"/>
        <w:rPr>
          <w:rFonts w:eastAsia="Times New Roman"/>
          <w:szCs w:val="24"/>
        </w:rPr>
      </w:pPr>
      <w:r>
        <w:rPr>
          <w:rFonts w:eastAsia="Times New Roman"/>
          <w:szCs w:val="24"/>
        </w:rPr>
        <w:t xml:space="preserve">Θα ήθελα, αγαπητέ </w:t>
      </w:r>
      <w:r>
        <w:rPr>
          <w:rFonts w:eastAsia="Times New Roman"/>
          <w:szCs w:val="24"/>
        </w:rPr>
        <w:t xml:space="preserve">συνάδελφε, να ακούσεις ξανά, αν δεν τα άκουσες ήδη, τα λόγια του κ. </w:t>
      </w:r>
      <w:proofErr w:type="spellStart"/>
      <w:r>
        <w:rPr>
          <w:rFonts w:eastAsia="Times New Roman"/>
          <w:szCs w:val="24"/>
        </w:rPr>
        <w:t>Βούτση</w:t>
      </w:r>
      <w:proofErr w:type="spellEnd"/>
      <w:r>
        <w:rPr>
          <w:rFonts w:eastAsia="Times New Roman"/>
          <w:szCs w:val="24"/>
        </w:rPr>
        <w:t xml:space="preserve"> και να λάβεις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σου πως η Ένωση Κεντρώων θεωρεί άκρως διχαστικό έως και επικίνδυνο το συγκεκριμένο επιχείρημα, γιατί κρύβει ένα εκβιαστικό δίλλημα. Ή είσαι μαζί μας ή είσαι μ</w:t>
      </w:r>
      <w:r>
        <w:rPr>
          <w:rFonts w:eastAsia="Times New Roman"/>
          <w:szCs w:val="24"/>
        </w:rPr>
        <w:t xml:space="preserve">αζί τους. Διχάζουν αυτά τα λόγια του αγαπητού συναδέλφου. Σπέρνουν την διχόνοια οι απειλές που εκτοξεύονται σήμερα σε αυτή την Αίθουσα, από εδώ κι από κει, χωρίς μέτρο, χωρίς λογική. </w:t>
      </w:r>
    </w:p>
    <w:p w14:paraId="51EE53FB" w14:textId="77777777" w:rsidR="00C3097C" w:rsidRDefault="008D23CE">
      <w:pPr>
        <w:spacing w:line="600" w:lineRule="auto"/>
        <w:ind w:firstLine="720"/>
        <w:jc w:val="both"/>
        <w:rPr>
          <w:rFonts w:eastAsia="Times New Roman"/>
          <w:szCs w:val="24"/>
        </w:rPr>
      </w:pPr>
      <w:r>
        <w:rPr>
          <w:rFonts w:eastAsia="Times New Roman"/>
          <w:szCs w:val="24"/>
        </w:rPr>
        <w:t>Η Ένωση Κεντρώων δεν είναι ούτε με εσάς ούτε με τους άλλους. Η Ένωση Κεν</w:t>
      </w:r>
      <w:r>
        <w:rPr>
          <w:rFonts w:eastAsia="Times New Roman"/>
          <w:szCs w:val="24"/>
        </w:rPr>
        <w:t xml:space="preserve">τρώων φωνάζει πως μόνο μαζί μπορούμε να καταφέρουμε να σπάσουμε τα </w:t>
      </w:r>
      <w:proofErr w:type="spellStart"/>
      <w:r>
        <w:rPr>
          <w:rFonts w:eastAsia="Times New Roman"/>
          <w:szCs w:val="24"/>
        </w:rPr>
        <w:t>μνημονιακά</w:t>
      </w:r>
      <w:proofErr w:type="spellEnd"/>
      <w:r>
        <w:rPr>
          <w:rFonts w:eastAsia="Times New Roman"/>
          <w:szCs w:val="24"/>
        </w:rPr>
        <w:t xml:space="preserve"> δεσμά, χωρίς να </w:t>
      </w:r>
      <w:r>
        <w:rPr>
          <w:rFonts w:eastAsia="Times New Roman"/>
          <w:szCs w:val="24"/>
        </w:rPr>
        <w:lastRenderedPageBreak/>
        <w:t>μας πετάξουν έξω από το ευρώ. Αυτό λέμε. Είμαστε με την Ελλάδα. Αυτό λέμε. Είμαστε με τους πολίτες της και με όσους καταλαβαίνουν πως όσο τρωγόμαστε μεταξύ μας, θ</w:t>
      </w:r>
      <w:r>
        <w:rPr>
          <w:rFonts w:eastAsia="Times New Roman"/>
          <w:szCs w:val="24"/>
        </w:rPr>
        <w:t>α αναγκαζόμαστε να υποκύπτουμε σε εκβιασμούς.</w:t>
      </w:r>
    </w:p>
    <w:p w14:paraId="51EE53FC" w14:textId="77777777" w:rsidR="00C3097C" w:rsidRDefault="008D23CE">
      <w:pPr>
        <w:spacing w:line="600" w:lineRule="auto"/>
        <w:ind w:firstLine="720"/>
        <w:jc w:val="both"/>
        <w:rPr>
          <w:rFonts w:eastAsia="Times New Roman"/>
          <w:szCs w:val="24"/>
        </w:rPr>
      </w:pPr>
      <w:r>
        <w:rPr>
          <w:rFonts w:eastAsia="Times New Roman"/>
          <w:szCs w:val="24"/>
        </w:rPr>
        <w:t>Εσείς δεν λέγατε, κάθε τρεις και λίγο, αγαπητοί συνάδελφοι της Συγκυβέρνησης, πως η Κυβέρνηση εκβιάζεται; Αναρωτηθήκατε ποτέ, αναρωτήθηκε ο αγαπητός συνάδελφος ποτέ, γιατί τελικά αναγκάζεται η Κυβέρνηση, που στ</w:t>
      </w:r>
      <w:r>
        <w:rPr>
          <w:rFonts w:eastAsia="Times New Roman"/>
          <w:szCs w:val="24"/>
        </w:rPr>
        <w:t xml:space="preserve">ηρίζει κι εκείνος με τη ψήφο του, που στηρίζετε κι εσείς με τη δική σας, το γιατί να υποκύπτει σε εκβιασμούς; Ρωτήσατε τον Πρωθυπουργό σας γιατί αναγκάζεται να υποκύπτει; Αν είναι ειλικρινής απέναντί σας, θα πρέπει να σας πει την αλήθεια, πως δηλαδή είναι </w:t>
      </w:r>
      <w:r>
        <w:rPr>
          <w:rFonts w:eastAsia="Times New Roman"/>
          <w:szCs w:val="24"/>
        </w:rPr>
        <w:t xml:space="preserve">εξαιτίας όλων όσων χωρίζουν τους Έλληνες σε στρατόπεδα, στους από δω και στους από κει. Αυτός είναι και ο λόγος που η Ελλάδα δεν μπορεί να σηκώσει ανάστημα. </w:t>
      </w:r>
    </w:p>
    <w:p w14:paraId="51EE53FD" w14:textId="77777777" w:rsidR="00C3097C" w:rsidRDefault="008D23CE">
      <w:pPr>
        <w:spacing w:line="600" w:lineRule="auto"/>
        <w:ind w:firstLine="720"/>
        <w:jc w:val="both"/>
        <w:rPr>
          <w:rFonts w:eastAsia="Times New Roman"/>
          <w:szCs w:val="24"/>
        </w:rPr>
      </w:pPr>
      <w:r>
        <w:rPr>
          <w:rFonts w:eastAsia="Times New Roman"/>
          <w:szCs w:val="24"/>
        </w:rPr>
        <w:t>Αντιθέτως, μία άλλη συνάδελφος, πάλι από τη Συγκυβέρνηση, η οποία είπε από το Βήμα ότι της στέρησα</w:t>
      </w:r>
      <w:r>
        <w:rPr>
          <w:rFonts w:eastAsia="Times New Roman"/>
          <w:szCs w:val="24"/>
        </w:rPr>
        <w:t xml:space="preserve">ν τη σημαία επειδή ήταν κορίτσι, ότι της στέρησαν το δικαίωμα στην απεργία, ωστόσο αντέδρασε κι εκείνη με καταλήψεις όταν η ίδια έκρινε </w:t>
      </w:r>
      <w:r>
        <w:rPr>
          <w:rFonts w:eastAsia="Times New Roman"/>
          <w:szCs w:val="24"/>
        </w:rPr>
        <w:lastRenderedPageBreak/>
        <w:t xml:space="preserve">πως αυτό έπρεπε να κάνει, συμφώνησε με τον Πρόεδρο της Ένωσης Κεντρώων που είχε πει ότι όλα αυτά ήταν φανφάρες. </w:t>
      </w:r>
    </w:p>
    <w:p w14:paraId="51EE53FE" w14:textId="77777777" w:rsidR="00C3097C" w:rsidRDefault="008D23CE">
      <w:pPr>
        <w:spacing w:line="600" w:lineRule="auto"/>
        <w:ind w:firstLine="720"/>
        <w:jc w:val="both"/>
        <w:rPr>
          <w:rFonts w:eastAsia="Times New Roman"/>
          <w:szCs w:val="24"/>
        </w:rPr>
      </w:pPr>
      <w:r>
        <w:rPr>
          <w:rFonts w:eastAsia="Times New Roman"/>
          <w:szCs w:val="24"/>
        </w:rPr>
        <w:t>Δεν φάν</w:t>
      </w:r>
      <w:r>
        <w:rPr>
          <w:rFonts w:eastAsia="Times New Roman"/>
          <w:szCs w:val="24"/>
        </w:rPr>
        <w:t xml:space="preserve">ηκε, όμως, να καταλαβαίνει πως η αναφορά του Προέδρου της Ένωσης Κεντρώων ήταν κυρίως για να καταδείξει το επίπεδο της συζήτησης που κάνουμε σε αυτήν εδώ την Αίθουσα σε τόσο σοβαρά θέματα, όπως είναι η </w:t>
      </w:r>
      <w:r>
        <w:rPr>
          <w:rFonts w:eastAsia="Times New Roman"/>
          <w:szCs w:val="24"/>
        </w:rPr>
        <w:t>π</w:t>
      </w:r>
      <w:r>
        <w:rPr>
          <w:rFonts w:eastAsia="Times New Roman"/>
          <w:szCs w:val="24"/>
        </w:rPr>
        <w:t xml:space="preserve">αιδεία, όπως είναι η </w:t>
      </w:r>
      <w:r>
        <w:rPr>
          <w:rFonts w:eastAsia="Times New Roman"/>
          <w:szCs w:val="24"/>
        </w:rPr>
        <w:t>υ</w:t>
      </w:r>
      <w:r>
        <w:rPr>
          <w:rFonts w:eastAsia="Times New Roman"/>
          <w:szCs w:val="24"/>
        </w:rPr>
        <w:t>γεία, όπως είναι το σημερινό νο</w:t>
      </w:r>
      <w:r>
        <w:rPr>
          <w:rFonts w:eastAsia="Times New Roman"/>
          <w:szCs w:val="24"/>
        </w:rPr>
        <w:t>μοσχέδιο του Υπουργείου Ψηφιακής Πολιτικής στου οποίου τον σχολιασμό αμέσως προχωρώ.</w:t>
      </w:r>
    </w:p>
    <w:p w14:paraId="51EE53FF"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υπό εξέταση νομοσχέδιο μάς δίνει την ευκαιρία -το επισήμανα και στις συζητήσεις μας στις επιτροπές- να κάνουμε μια σοβαρή συζήτηση επιχειρ</w:t>
      </w:r>
      <w:r>
        <w:rPr>
          <w:rFonts w:eastAsia="Times New Roman" w:cs="Times New Roman"/>
          <w:szCs w:val="24"/>
        </w:rPr>
        <w:t xml:space="preserve">ημάτων με αντικείμενο τέσσερις πολύ συγκεκριμένες ιδέες. </w:t>
      </w:r>
    </w:p>
    <w:p w14:paraId="51EE5400"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Η πρώτη και ίσως η πιο σημαντική είναι η ιδέα πως ο τηλεοπτικός διαφημιστικός χρόνος πρέπει να πωλείται και να αγοράζεται μέσω μιας συγκεκριμένης, μιας δημόσιας και διαφανούς διαδικασίας την οποία θ</w:t>
      </w:r>
      <w:r>
        <w:rPr>
          <w:rFonts w:eastAsia="Times New Roman" w:cs="Times New Roman"/>
          <w:szCs w:val="24"/>
        </w:rPr>
        <w:t>α εκτελεί ένας διαχειριστής που θα προκύψει έπειτα από έναν διεθνή διαγωνισμό και θα εποπτεύει ένας ρυθμιστής, που -όπως ορίζεται στο άρθρο 8- θα είναι το Εθνικό Ραδιοτηλεοπτικό Συμβούλιο.</w:t>
      </w:r>
    </w:p>
    <w:p w14:paraId="51EE5401"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Τελικά η δημοσιοποίηση των συναλλαγών και η αυτόματη πληρωμή των αν</w:t>
      </w:r>
      <w:r>
        <w:rPr>
          <w:rFonts w:eastAsia="Times New Roman" w:cs="Times New Roman"/>
          <w:szCs w:val="24"/>
        </w:rPr>
        <w:t>αλογούντων φόρων βαραίνουν πράγματι περισσότερο από την υποχρεωτική χρήση της πλατφόρμας ως μοναδικού μέσου συναλλαγών. Είναι αδύνατον να επιχειρηματολογήσει κανείς κατά της δημοσιοποίησης και άρα της διαφάνειας των συναλλαγών που αφορούν σε ένα δημόσιο, σ</w:t>
      </w:r>
      <w:r>
        <w:rPr>
          <w:rFonts w:eastAsia="Times New Roman" w:cs="Times New Roman"/>
          <w:szCs w:val="24"/>
        </w:rPr>
        <w:t xml:space="preserve">πάνιο, πολύτιμο, σημαντικό αγαθό όπως είναι ο τηλεοπτικός χρόνος. </w:t>
      </w:r>
    </w:p>
    <w:p w14:paraId="51EE5402"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Μετά την υποχώρηση, δε, του Υπουργού στο ζήτημα περί υποχρεωτικής χρήσης της πλατφόρμας για τη διενέργεια των συναλλαγών και την κατάργηση των αντιστοίχων προβλέψεων του άρθρου 3 παράγραφος</w:t>
      </w:r>
      <w:r>
        <w:rPr>
          <w:rFonts w:eastAsia="Times New Roman" w:cs="Times New Roman"/>
          <w:szCs w:val="24"/>
        </w:rPr>
        <w:t xml:space="preserve"> 1 και 2 αλλά και του άρθρου 4, κρίνουμε πως το νομοσχέδιο συνεχίζει μεν να έχει σκοπό να ρυθμίσει τον τρόπο διάθεσης του τηλεοπτικού διαφημιστικού χρόνου και θεσπίζει πράγματι τη λειτουργία ενός ηλεκτρονικού συστήματος, αλλά θα είναι πια προαιρετική η διε</w:t>
      </w:r>
      <w:r>
        <w:rPr>
          <w:rFonts w:eastAsia="Times New Roman" w:cs="Times New Roman"/>
          <w:szCs w:val="24"/>
        </w:rPr>
        <w:t>νέργεια συναλλαγών μέσω αυτού.</w:t>
      </w:r>
    </w:p>
    <w:p w14:paraId="51EE5403"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Εντούτοις, όμως, θεωρούμε πιο σημαντικό το γεγονός πως παραμένει η υποχρέωση δημοσιοποίησης όλων των συναλλαγών οι οποίες θα αναρτώνται υποχρεωτικά στην πλατφόρμα, η οποία μάλιστα θα είναι διασυνδεδεμένη ηλεκτρονικά με </w:t>
      </w:r>
      <w:r>
        <w:rPr>
          <w:rFonts w:eastAsia="Times New Roman" w:cs="Times New Roman"/>
          <w:szCs w:val="24"/>
        </w:rPr>
        <w:lastRenderedPageBreak/>
        <w:t>την Αν</w:t>
      </w:r>
      <w:r>
        <w:rPr>
          <w:rFonts w:eastAsia="Times New Roman" w:cs="Times New Roman"/>
          <w:szCs w:val="24"/>
        </w:rPr>
        <w:t xml:space="preserve">εξάρτητη Αρχή Δημοσίων Εσόδων. Άρθρο 8 παράγραφος 2: Πρόκειται για μια θετική πρόβλεψη που θα ενισχύσει πραγματικά τα κρατικά ταμεία. </w:t>
      </w:r>
    </w:p>
    <w:p w14:paraId="51EE5404"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Η δεύτερη ιδέα που εισάγει το νομοσχέδιο είναι πως πρέπει επιτέλους να σταματήσει να είναι αρμοδιότητα του Υπουργείου να </w:t>
      </w:r>
      <w:r>
        <w:rPr>
          <w:rFonts w:eastAsia="Times New Roman" w:cs="Times New Roman"/>
          <w:szCs w:val="24"/>
        </w:rPr>
        <w:t xml:space="preserve">αποφασίζει αυθαίρετα και χωρίς λογοδοσία το ποιες επαρχιακές εφημερίδες δικαιούνται κρατική ενίσχυση και ποιες όχι. Έπρεπε εδώ και καιρό να έχουν μπει κανόνες, όροι και προϋποθέσεις για το πώς μέσω συγκεκριμένων διαδικασιών, γνωστών σε όλους και </w:t>
      </w:r>
      <w:proofErr w:type="spellStart"/>
      <w:r>
        <w:rPr>
          <w:rFonts w:eastAsia="Times New Roman" w:cs="Times New Roman"/>
          <w:szCs w:val="24"/>
        </w:rPr>
        <w:t>προσβάσιμω</w:t>
      </w:r>
      <w:r>
        <w:rPr>
          <w:rFonts w:eastAsia="Times New Roman" w:cs="Times New Roman"/>
          <w:szCs w:val="24"/>
        </w:rPr>
        <w:t>ν</w:t>
      </w:r>
      <w:proofErr w:type="spellEnd"/>
      <w:r>
        <w:rPr>
          <w:rFonts w:eastAsia="Times New Roman" w:cs="Times New Roman"/>
          <w:szCs w:val="24"/>
        </w:rPr>
        <w:t xml:space="preserve"> απ’ όλους, θα ενισχύει το κράτος οικονομικά τον περιφερειακό Τύπο.</w:t>
      </w:r>
    </w:p>
    <w:p w14:paraId="51EE5405"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Πολύ δύσκολα θα βρει κάποιος από κάπου να πιαστεί για να ζητήσει να παραμείνει στα χέρια ενός Υπουργού η διαχείριση δημόσιου χρήματος χωρίς την ταυτόχρονη ύπαρξη υποχρεωτικών όρων και προ</w:t>
      </w:r>
      <w:r>
        <w:rPr>
          <w:rFonts w:eastAsia="Times New Roman" w:cs="Times New Roman"/>
          <w:szCs w:val="24"/>
        </w:rPr>
        <w:t xml:space="preserve">ϋποθέσεων. </w:t>
      </w:r>
    </w:p>
    <w:p w14:paraId="51EE5406"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Η τρίτη ιδέα που παρουσιάζεται στο άρθρο 18, είναι πως σε μια ευνομούμενη κοινωνία πρέπει να δημοσιοποιούνται με αξιόπιστο τρόπο τα αληθινά στοιχεία σχετικά με την αναγνωσιμότητα και την κυκλοφορία των εφημερίδων και των περιοδικών. Πρέπει να μ</w:t>
      </w:r>
      <w:r>
        <w:rPr>
          <w:rFonts w:eastAsia="Times New Roman" w:cs="Times New Roman"/>
          <w:szCs w:val="24"/>
        </w:rPr>
        <w:t xml:space="preserve">πορούμε να ξέρουμε πέραν πάσης αμφιβολίας και </w:t>
      </w:r>
      <w:r>
        <w:rPr>
          <w:rFonts w:eastAsia="Times New Roman" w:cs="Times New Roman"/>
          <w:szCs w:val="24"/>
        </w:rPr>
        <w:lastRenderedPageBreak/>
        <w:t>εμείς οι πολίτες αλλά και όσοι δραστηριοποιούνται στη διαφημιστική αγορά, το πόσο πουλάει η κάθε εφημερίδα.</w:t>
      </w:r>
    </w:p>
    <w:p w14:paraId="51EE5407"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Το πρόβλημα είναι εάν το πετυχαίνουμε αυτό μέσω της εφαρμογής του </w:t>
      </w:r>
      <w:r>
        <w:rPr>
          <w:rFonts w:eastAsia="Times New Roman" w:cs="Times New Roman"/>
          <w:szCs w:val="24"/>
          <w:lang w:val="en-US"/>
        </w:rPr>
        <w:t>barcode</w:t>
      </w:r>
      <w:r>
        <w:rPr>
          <w:rFonts w:eastAsia="Times New Roman" w:cs="Times New Roman"/>
          <w:szCs w:val="24"/>
        </w:rPr>
        <w:t>, εάν θα έπρεπε να μπαίνει εκ</w:t>
      </w:r>
      <w:r>
        <w:rPr>
          <w:rFonts w:eastAsia="Times New Roman" w:cs="Times New Roman"/>
          <w:szCs w:val="24"/>
        </w:rPr>
        <w:t xml:space="preserve">εί που μπαίνει </w:t>
      </w:r>
      <w:r>
        <w:rPr>
          <w:rFonts w:eastAsia="Times New Roman" w:cs="Times New Roman"/>
          <w:szCs w:val="24"/>
          <w:lang w:val="en-US"/>
        </w:rPr>
        <w:t>barcode</w:t>
      </w:r>
      <w:r>
        <w:rPr>
          <w:rFonts w:eastAsia="Times New Roman" w:cs="Times New Roman"/>
          <w:szCs w:val="24"/>
        </w:rPr>
        <w:t xml:space="preserve"> ή θα έπρεπε να μπαίνει κάπου αλλού. Δεν μπόρεσα να βρω κανένα επιχείρημα εναντίον όσων τονίζουν την αναγκαιότητα της άμεσης λειτουργίας ενός αξιόπιστου συστήματος για τη μέτρηση των πραγματικών πωλήσεων των εφημερίδων. Απλώς δεν είμα</w:t>
      </w:r>
      <w:r>
        <w:rPr>
          <w:rFonts w:eastAsia="Times New Roman" w:cs="Times New Roman"/>
          <w:szCs w:val="24"/>
        </w:rPr>
        <w:t>ι σίγουρος πως με τα όσα προβλέπει το άρθρο 18 καλύπτουμε όλα τα ενδεχόμενα.</w:t>
      </w:r>
    </w:p>
    <w:p w14:paraId="51EE5408"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Το τέταρτο μέρος του νομοσχεδίου πραγματεύεται την ιδέα πως μπορούμε να δώσουμε σοβαρά κίνητρα σε διεθνείς παραγωγούς ταινιών να έρθουν να κάνουν τις δουλειές τους εδώ. Παράλληλα,</w:t>
      </w:r>
      <w:r>
        <w:rPr>
          <w:rFonts w:eastAsia="Times New Roman" w:cs="Times New Roman"/>
          <w:szCs w:val="24"/>
        </w:rPr>
        <w:t xml:space="preserve"> δε, ισχυρίζεται πως μπορούμε με τις διατάξεις του να επιβάλλουμε αυστηρούς κανόνες, ώστε να μην τύχει να χρηματοδοτήσουμε και να </w:t>
      </w:r>
      <w:proofErr w:type="spellStart"/>
      <w:r>
        <w:rPr>
          <w:rFonts w:eastAsia="Times New Roman" w:cs="Times New Roman"/>
          <w:szCs w:val="24"/>
        </w:rPr>
        <w:t>αδειοδοτήσουμε</w:t>
      </w:r>
      <w:proofErr w:type="spellEnd"/>
      <w:r>
        <w:rPr>
          <w:rFonts w:eastAsia="Times New Roman" w:cs="Times New Roman"/>
          <w:szCs w:val="24"/>
        </w:rPr>
        <w:t xml:space="preserve"> κάποιο έργο που δεν σέβεται την Ελλάδα και την Ευρώπη.</w:t>
      </w:r>
    </w:p>
    <w:p w14:paraId="51EE5409"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Δεν μπορώ να διαφωνήσω στο να ενισχύσουμε την ελληνική ο</w:t>
      </w:r>
      <w:r>
        <w:rPr>
          <w:rFonts w:eastAsia="Times New Roman" w:cs="Times New Roman"/>
          <w:szCs w:val="24"/>
        </w:rPr>
        <w:t xml:space="preserve">ικονομία προσελκύοντας διεθνείς επενδύσεις στον τομέα των παραγωγικών, καλλιτεχνικών πονημάτων. Σωστό είναι να </w:t>
      </w:r>
      <w:r>
        <w:rPr>
          <w:rFonts w:eastAsia="Times New Roman" w:cs="Times New Roman"/>
          <w:szCs w:val="24"/>
        </w:rPr>
        <w:lastRenderedPageBreak/>
        <w:t>προσφέρουμε κάποια έκπτωση, όπως όλες οι άλλες χώρες που διεκδικούν μερίδιο της αγοράς σε όσους έρχονται να φτιάξουν εδώ ταινίες και παιχνίδια. Ε</w:t>
      </w:r>
      <w:r>
        <w:rPr>
          <w:rFonts w:eastAsia="Times New Roman" w:cs="Times New Roman"/>
          <w:szCs w:val="24"/>
        </w:rPr>
        <w:t>ίναι σωστές, αλλά χρήζουν βελτιώσεων οι ευνοϊκές προβλέψεις για την τόνωση και την εξασφάλιση της συμμετοχής της εγχώριας αγοράς.</w:t>
      </w:r>
    </w:p>
    <w:p w14:paraId="51EE540A"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Η υποχρεωτική επιλογή που επιβάλλουν σε όσους επιλέξουν να επενδύσουν στην χώρα μας ανάμεσα στη συνεργασία με Έλληνα ή στο άνο</w:t>
      </w:r>
      <w:r>
        <w:rPr>
          <w:rFonts w:eastAsia="Times New Roman" w:cs="Times New Roman"/>
          <w:szCs w:val="24"/>
        </w:rPr>
        <w:t xml:space="preserve">ιγμα υποκαταστήματος στην Ελλάδα, όπως και η καθιέρωση ενός </w:t>
      </w:r>
      <w:r>
        <w:rPr>
          <w:rFonts w:eastAsia="Times New Roman" w:cs="Times New Roman"/>
          <w:szCs w:val="24"/>
          <w:lang w:val="en-US"/>
        </w:rPr>
        <w:t>point</w:t>
      </w:r>
      <w:r>
        <w:rPr>
          <w:rFonts w:eastAsia="Times New Roman" w:cs="Times New Roman"/>
          <w:szCs w:val="24"/>
        </w:rPr>
        <w:t xml:space="preserve"> </w:t>
      </w:r>
      <w:r>
        <w:rPr>
          <w:rFonts w:eastAsia="Times New Roman" w:cs="Times New Roman"/>
          <w:szCs w:val="24"/>
          <w:lang w:val="en-US"/>
        </w:rPr>
        <w:t>system</w:t>
      </w:r>
      <w:r>
        <w:rPr>
          <w:rFonts w:eastAsia="Times New Roman" w:cs="Times New Roman"/>
          <w:szCs w:val="24"/>
        </w:rPr>
        <w:t xml:space="preserve"> για το ποιες ταινίες δεχόμαστε να διευκολύνουμε περισσότερο μοιάζουν να είναι πραγματικά αξιόπιστες ασφαλιστικές δικλίδες.</w:t>
      </w:r>
    </w:p>
    <w:p w14:paraId="51EE540B"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Οι ιδέες, λοιπόν, είναι μάλλον καλές και πραγματικά άξιζε πο</w:t>
      </w:r>
      <w:r>
        <w:rPr>
          <w:rFonts w:eastAsia="Times New Roman" w:cs="Times New Roman"/>
          <w:szCs w:val="24"/>
        </w:rPr>
        <w:t>υ τις συζητήσαμε και τις συζητούμε. Η προτεινομένη, όμως, εφαρμογή τους σηκώνει ακόμα περισσότερη συζήτηση. Και, επειδή τα όσα συζητάμε σήμερα έχουν τη δυναμική να καθορίσουν για πολλά χρόνια το τοπίο των ΜΜΕ στην Ελλάδα, θα πρέπει να είμαστε εξαιρετικά πρ</w:t>
      </w:r>
      <w:r>
        <w:rPr>
          <w:rFonts w:eastAsia="Times New Roman" w:cs="Times New Roman"/>
          <w:szCs w:val="24"/>
        </w:rPr>
        <w:t>οσεκτικοί.</w:t>
      </w:r>
    </w:p>
    <w:p w14:paraId="51EE540C"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είμαι σίγουρος πως εξήγησα το σκεπτικό της Ένωσης Κεντρώων πριν κατέβω από αυτό το Βήμα.</w:t>
      </w:r>
    </w:p>
    <w:p w14:paraId="51EE540D"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 xml:space="preserve">Τα πεδία εφαρμογής του υπό εξέταση νόμου είναι πολλά και πολυσήμαντα. </w:t>
      </w:r>
      <w:r>
        <w:rPr>
          <w:rFonts w:eastAsia="Times New Roman" w:cs="Times New Roman"/>
          <w:szCs w:val="24"/>
        </w:rPr>
        <w:t>Α</w:t>
      </w:r>
      <w:r>
        <w:rPr>
          <w:rFonts w:eastAsia="Times New Roman" w:cs="Times New Roman"/>
          <w:szCs w:val="24"/>
        </w:rPr>
        <w:t xml:space="preserve">κριβώς για αυτόν τον λόγο δεν μπορούμε να καταφύγουμε σε έναν φτηνό λαϊκισμό, για να αποκρύψουμε την ανάγκη αλλαγών στον διαφημιστικό χώρο και στον διαφημιστικό χρόνο. </w:t>
      </w:r>
    </w:p>
    <w:p w14:paraId="51EE540E"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EB65DF">
        <w:rPr>
          <w:rFonts w:eastAsia="Times New Roman" w:cs="Times New Roman"/>
          <w:b/>
          <w:szCs w:val="24"/>
        </w:rPr>
        <w:t>ΓΕΩΡΓ</w:t>
      </w:r>
      <w:r w:rsidRPr="00EB65DF">
        <w:rPr>
          <w:rFonts w:eastAsia="Times New Roman" w:cs="Times New Roman"/>
          <w:b/>
          <w:szCs w:val="24"/>
        </w:rPr>
        <w:t>ΙΟΣ ΛΑΜΠΡΟΥΛΗΣ</w:t>
      </w:r>
      <w:r w:rsidRPr="00020418">
        <w:rPr>
          <w:rFonts w:eastAsia="Times New Roman" w:cs="Times New Roman"/>
          <w:szCs w:val="24"/>
        </w:rPr>
        <w:t>)</w:t>
      </w:r>
    </w:p>
    <w:p w14:paraId="51EE540F"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Το κρίσιμο ερώτημα παραμένει στα χείλη των συμπολιτών μας και ζητάει επιτακτικά από εμάς που ψηφίζουμε για το μέλλον τους να απαντήσουμε στα παρακάτω. Υπήρξε τελικά και σε τι βαθμό φοροδιαφυγή και σπατάλη στη διαφημιστική αγορά; Υπήρξε διακ</w:t>
      </w:r>
      <w:r>
        <w:rPr>
          <w:rFonts w:eastAsia="Times New Roman" w:cs="Times New Roman"/>
          <w:szCs w:val="24"/>
        </w:rPr>
        <w:t xml:space="preserve">ίνηση μαύρου χρήματος και μάλιστα με κομματική ταυτότητα στον κόσμο της τηλεόρασης, της διαφήμισης και του μάρκετινγκ; Ναι ή όχι; </w:t>
      </w:r>
    </w:p>
    <w:p w14:paraId="51EE5410"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υπήρξα μέλος δύο </w:t>
      </w:r>
      <w:r>
        <w:rPr>
          <w:rFonts w:eastAsia="Times New Roman" w:cs="Times New Roman"/>
          <w:szCs w:val="24"/>
        </w:rPr>
        <w:t>ε</w:t>
      </w:r>
      <w:r>
        <w:rPr>
          <w:rFonts w:eastAsia="Times New Roman" w:cs="Times New Roman"/>
          <w:szCs w:val="24"/>
        </w:rPr>
        <w:t xml:space="preserve">ξεταστικών </w:t>
      </w:r>
      <w:r>
        <w:rPr>
          <w:rFonts w:eastAsia="Times New Roman" w:cs="Times New Roman"/>
          <w:szCs w:val="24"/>
        </w:rPr>
        <w:t>ε</w:t>
      </w:r>
      <w:r>
        <w:rPr>
          <w:rFonts w:eastAsia="Times New Roman" w:cs="Times New Roman"/>
          <w:szCs w:val="24"/>
        </w:rPr>
        <w:t>πιτροπών. Μία εξ αυτών ήταν εκείνη που διερεύνησε τη δανειοδότηση των κομμάτων και προσπάθησε να ανιχνεύσει την ύπαρξη του τριγώνου της διαπλοκής μεταξύ τραπεζών, ΜΜΕ και κομμάτων. Έχοντας, λοιπόν, την πληροφορία αυτή και έχοντας μελετήσει προσεκτικά και ε</w:t>
      </w:r>
      <w:r>
        <w:rPr>
          <w:rFonts w:eastAsia="Times New Roman" w:cs="Times New Roman"/>
          <w:szCs w:val="24"/>
        </w:rPr>
        <w:t xml:space="preserve">ξαντλητικά, θα έλεγα, τις πληροφορίες, </w:t>
      </w:r>
      <w:r>
        <w:rPr>
          <w:rFonts w:eastAsia="Times New Roman" w:cs="Times New Roman"/>
          <w:szCs w:val="24"/>
        </w:rPr>
        <w:lastRenderedPageBreak/>
        <w:t>τα στοιχεία, τις μαρτυρικές καταθέσεις και τις καταγγελίες, είμαι σε θέση να σας διαβεβαιώσω πως υπάρχει πράγματι πολύ μεγάλη ανάγκη αλλαγών σε αυτόν τον τομέα της κατανομής και της διαχείρισης, δηλαδή, της διαφημιστι</w:t>
      </w:r>
      <w:r>
        <w:rPr>
          <w:rFonts w:eastAsia="Times New Roman" w:cs="Times New Roman"/>
          <w:szCs w:val="24"/>
        </w:rPr>
        <w:t xml:space="preserve">κής πίτας. </w:t>
      </w:r>
    </w:p>
    <w:p w14:paraId="51EE5411"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Το αν το νομοσχέδιο αυτό πληροί ή όχι τις προϋποθέσεις, το αν αυτό το νομοσχέδιο έχει στηριχθεί στα σωστά επιχειρήματα και το αν τελικά αυτό το νομοσχέδιο μπορεί να βάλει μία τάξη σε αυτό το άναρχο τοπίο ή αν απλώς επιχειρεί εκ νέου τη χειραγώγ</w:t>
      </w:r>
      <w:r>
        <w:rPr>
          <w:rFonts w:eastAsia="Times New Roman" w:cs="Times New Roman"/>
          <w:szCs w:val="24"/>
        </w:rPr>
        <w:t xml:space="preserve">ηση της αγοράς μένει να αποδειχθεί εκ του αποτελέσματος. </w:t>
      </w:r>
    </w:p>
    <w:p w14:paraId="51EE5412"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Η Ένωση Κεντρώων, όπως είπα και στην αρχή της εισήγησής μου, θα ψηφίσει «</w:t>
      </w:r>
      <w:r>
        <w:rPr>
          <w:rFonts w:eastAsia="Times New Roman" w:cs="Times New Roman"/>
          <w:szCs w:val="24"/>
        </w:rPr>
        <w:t>παρών</w:t>
      </w:r>
      <w:r>
        <w:rPr>
          <w:rFonts w:eastAsia="Times New Roman" w:cs="Times New Roman"/>
          <w:szCs w:val="24"/>
        </w:rPr>
        <w:t>», δηλώνοντας πως συμφωνεί με τις ιδέες, αλλά φοβάται για τον τρόπο εφαρμογής τους, τον οποίο βέβαια σε κάθε περίπτωση δ</w:t>
      </w:r>
      <w:r>
        <w:rPr>
          <w:rFonts w:eastAsia="Times New Roman" w:cs="Times New Roman"/>
          <w:szCs w:val="24"/>
        </w:rPr>
        <w:t>εν θα πάψουμε να το παρακολουθούμε πολύ στενά και δια της άσκησης του κοινοβουλευτικού ελέγχου θα προσπαθήσουμε να συμβάλλουμε στην αποκατάσταση της εύρυθμης λειτουργίας στη σχέση ανάμεσα στους κρίσιμους τομείς της διαφήμισης, της έντυπης ενημέρωσης και τω</w:t>
      </w:r>
      <w:r>
        <w:rPr>
          <w:rFonts w:eastAsia="Times New Roman" w:cs="Times New Roman"/>
          <w:szCs w:val="24"/>
        </w:rPr>
        <w:t>ν διεθνών παραγωγών.</w:t>
      </w:r>
    </w:p>
    <w:p w14:paraId="51EE5413"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Καλωσορίζουμε τις προτάσεις του Ραδιοτηλεοπτικού Συμβουλίου και επιφυλασσόμαστε να τις μελετήσουμε και να τοποθετηθούμε αύριο.</w:t>
      </w:r>
    </w:p>
    <w:p w14:paraId="51EE5414"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51EE5415" w14:textId="77777777" w:rsidR="00C3097C" w:rsidRDefault="008D23C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51EE5416"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w:t>
      </w:r>
      <w:r>
        <w:rPr>
          <w:rFonts w:eastAsia="Times New Roman" w:cs="Times New Roman"/>
          <w:b/>
          <w:szCs w:val="24"/>
        </w:rPr>
        <w:t>ς</w:t>
      </w:r>
      <w:proofErr w:type="spellEnd"/>
      <w:r>
        <w:rPr>
          <w:rFonts w:eastAsia="Times New Roman" w:cs="Times New Roman"/>
          <w:b/>
          <w:szCs w:val="24"/>
        </w:rPr>
        <w:t>):</w:t>
      </w:r>
      <w:r>
        <w:rPr>
          <w:rFonts w:eastAsia="Times New Roman" w:cs="Times New Roman"/>
          <w:szCs w:val="24"/>
        </w:rPr>
        <w:t xml:space="preserve"> Τον λόγο έχει ο ειδικός αγορητής από το Ποτάμι κ. Ψαριανός.</w:t>
      </w:r>
    </w:p>
    <w:p w14:paraId="51EE5417"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Αγαπητοί συνάδελφοι, είναι γεγονός αναμφισβήτητο και αδιαμφησβήτητο ότι ζούσαμε σε έναν τόπο όπου υπήρχε ένα απόλυτο καθεστώς αυθαιρεσίας και στα μέσα μαζικής επικοινωνίας,</w:t>
      </w:r>
      <w:r>
        <w:rPr>
          <w:rFonts w:eastAsia="Times New Roman" w:cs="Times New Roman"/>
          <w:szCs w:val="24"/>
        </w:rPr>
        <w:t xml:space="preserve"> όπως σε όλους περίπου τους τομείς αυτής της χώρας. Σε όλες τις δραστηριότητες, σε όλες τις υπηρεσίες, παντού είχαμε και φαινόμενα διαφθοράς και διαπλοκής και μια αυθαιρεσία, μια πολυνομία με παραθυράκια, άλλα εφαρμόζονταν, άλλα δεν εφαρμόζονταν, ψηφίζαμε </w:t>
      </w:r>
      <w:r>
        <w:rPr>
          <w:rFonts w:eastAsia="Times New Roman" w:cs="Times New Roman"/>
          <w:szCs w:val="24"/>
        </w:rPr>
        <w:t xml:space="preserve">νόμους τους οποίους τους βάζαμε στο συρτάρι ή τους πετάγαμε από τη μπαλκονόπορτα, ανοίγαμε φεγγίτες και μπαίναμε από τα παράθυρα. Αυτό το πράγμα το ζούσαμε επί δεκαετίες. </w:t>
      </w:r>
    </w:p>
    <w:p w14:paraId="51EE5418"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 xml:space="preserve">Ο καλός Θεούλης, λοιπόν, μας έκανε ένα δώρο. Μας έφερε την Κυβέρνηση της Αριστεράς, </w:t>
      </w:r>
      <w:r>
        <w:rPr>
          <w:rFonts w:eastAsia="Times New Roman" w:cs="Times New Roman"/>
          <w:szCs w:val="24"/>
        </w:rPr>
        <w:t xml:space="preserve">για να τακτοποιήσει αυτά τα ζητήματα, να μπει μια σειρά, να μπει μια τάξη, να μπει ένας ορθολογισμός, μια δίκαιη αντιμετώπιση σε όλα αυτά τα ζητήματα, στις εργασιακές σχέσεις, στο ασφαλιστικό, στη </w:t>
      </w:r>
      <w:r>
        <w:rPr>
          <w:rFonts w:eastAsia="Times New Roman" w:cs="Times New Roman"/>
          <w:szCs w:val="24"/>
        </w:rPr>
        <w:t>δ</w:t>
      </w:r>
      <w:r>
        <w:rPr>
          <w:rFonts w:eastAsia="Times New Roman" w:cs="Times New Roman"/>
          <w:szCs w:val="24"/>
        </w:rPr>
        <w:t>ικαιοσύνη, να μπουν κανόνες στα μέσα ενημέρωσης. Νομίζω ότ</w:t>
      </w:r>
      <w:r>
        <w:rPr>
          <w:rFonts w:eastAsia="Times New Roman" w:cs="Times New Roman"/>
          <w:szCs w:val="24"/>
        </w:rPr>
        <w:t>ι κάθε νοήμων πολίτης αυτό το ευχόταν, το ήλπιζε και του έδωσε ο Θεούλης αυτό το δώρο. Δια του λαού βεβαίως, καθώς δεν είναι ο Θεός που αποφασίζει, ο λαός αποφασίζει. Γιατί μερικοί από τον ΣΥΡΙΖΑ δεν θέλουν να ακούν για Θεούλη και εγώ δεν είμαι και πολύ φα</w:t>
      </w:r>
      <w:r>
        <w:rPr>
          <w:rFonts w:eastAsia="Times New Roman" w:cs="Times New Roman"/>
          <w:szCs w:val="24"/>
        </w:rPr>
        <w:t xml:space="preserve">ν. </w:t>
      </w:r>
    </w:p>
    <w:p w14:paraId="51EE5419"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Έγινε, λοιπόν, αυτό. Το έχουμε. Και τι κάνουμε; Στο πρόσχημα ότι καθαρίζουμε τη διαπλοκή και τη διαφθορά, την πατάμε κάτω και την ξεδοντιάζουμε, οικοδομούμε τη δική μας διαφθορά και διαπλοκή. Ψάχνουμε να βρούμε τους δικούς μας </w:t>
      </w:r>
      <w:proofErr w:type="spellStart"/>
      <w:r>
        <w:rPr>
          <w:rFonts w:eastAsia="Times New Roman" w:cs="Times New Roman"/>
          <w:szCs w:val="24"/>
        </w:rPr>
        <w:t>καναλάρχες</w:t>
      </w:r>
      <w:proofErr w:type="spellEnd"/>
      <w:r>
        <w:rPr>
          <w:rFonts w:eastAsia="Times New Roman" w:cs="Times New Roman"/>
          <w:szCs w:val="24"/>
        </w:rPr>
        <w:t xml:space="preserve"> με «</w:t>
      </w:r>
      <w:proofErr w:type="spellStart"/>
      <w:r>
        <w:rPr>
          <w:rFonts w:eastAsia="Times New Roman" w:cs="Times New Roman"/>
          <w:szCs w:val="24"/>
        </w:rPr>
        <w:t>μαϊμουδιές</w:t>
      </w:r>
      <w:proofErr w:type="spellEnd"/>
      <w:r>
        <w:rPr>
          <w:rFonts w:eastAsia="Times New Roman" w:cs="Times New Roman"/>
          <w:szCs w:val="24"/>
        </w:rPr>
        <w:t>» από τράπεζες, με «μαϊμού» βοσκοτόπια, με διάφορες διευθετήσεις και κόλπα, για να τακτοποιήσουμε αυτό το τοπίο, το τοπίο της προπαγάνδας των μέσων ενημέρωσης.</w:t>
      </w:r>
    </w:p>
    <w:p w14:paraId="51EE541A"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Είναι πολύ βασικό για μια Κυβέρνηση και μάλιστα για μια κυβέρνηση, που έχει και στο πίσω μέρος τ</w:t>
      </w:r>
      <w:r>
        <w:rPr>
          <w:rFonts w:eastAsia="Times New Roman" w:cs="Times New Roman"/>
          <w:szCs w:val="24"/>
        </w:rPr>
        <w:t xml:space="preserve">ου μυαλού της ή και </w:t>
      </w:r>
      <w:r>
        <w:rPr>
          <w:rFonts w:eastAsia="Times New Roman" w:cs="Times New Roman"/>
          <w:szCs w:val="24"/>
        </w:rPr>
        <w:lastRenderedPageBreak/>
        <w:t>στο μπροστινό μια λογική και μια ιδεοληψία ολοκληρωτικού τύπου. Θα το ξαναπώ. Όποιος ελέγχει τα μέσα, ε, μπορεί να καθοδηγήσει, να κουλαντρίσει, να χειραγωγήσει την κοινή γνώμη κ.λπ</w:t>
      </w:r>
      <w:r>
        <w:rPr>
          <w:rFonts w:eastAsia="Times New Roman" w:cs="Times New Roman"/>
          <w:szCs w:val="24"/>
        </w:rPr>
        <w:t>.</w:t>
      </w:r>
      <w:r>
        <w:rPr>
          <w:rFonts w:eastAsia="Times New Roman" w:cs="Times New Roman"/>
          <w:szCs w:val="24"/>
        </w:rPr>
        <w:t>. Θα έχει την κρατική τηλεόραση που θα λιβανίζει την κ</w:t>
      </w:r>
      <w:r>
        <w:rPr>
          <w:rFonts w:eastAsia="Times New Roman" w:cs="Times New Roman"/>
          <w:szCs w:val="24"/>
        </w:rPr>
        <w:t xml:space="preserve">υβέρνηση, που η ίδια η Αριστερά επί δεκαετίες κατήγγειλε τα λιβανιστήρια της κρατικής τηλεόρασης σ’ αυτούς που διαχειρίζονταν την εξουσία και το κράτος. </w:t>
      </w:r>
    </w:p>
    <w:p w14:paraId="51EE541B"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Ήρθε, λοιπόν, τώρα η στιγμή να τακτοποιηθεί αυτό το ζήτημα, πώς; Είπαμε ότι δεν θέλουμε τριάντα κανάλι</w:t>
      </w:r>
      <w:r>
        <w:rPr>
          <w:rFonts w:eastAsia="Times New Roman" w:cs="Times New Roman"/>
          <w:szCs w:val="24"/>
        </w:rPr>
        <w:t>α, ούτε σαράντα πέντε, ούτε δώδεκα. Πόσα θα κάνουμε; Θα κάνουμε δυο; Θα κάνουμε πέντε. Όχι, γιατί να κάνουμε πέντε; Να κάνουμε τρία. Μήπως να κάνουμε τέσσερα; Ε, ας κάνουμε τέσσερα και τέσσερα που θα είναι τα κρατικά, τα δικά μας, θα είναι όλα δικά μας. Κα</w:t>
      </w:r>
      <w:r>
        <w:rPr>
          <w:rFonts w:eastAsia="Times New Roman" w:cs="Times New Roman"/>
          <w:szCs w:val="24"/>
        </w:rPr>
        <w:t xml:space="preserve">ι τα τέσσερα τα ελεύθερα, τα πανελλαδικής εμβέλειας, πώς θα τα δώσουμε; Θα </w:t>
      </w:r>
      <w:proofErr w:type="spellStart"/>
      <w:r>
        <w:rPr>
          <w:rFonts w:eastAsia="Times New Roman" w:cs="Times New Roman"/>
          <w:szCs w:val="24"/>
        </w:rPr>
        <w:t>μπουντρουμιάσουμε</w:t>
      </w:r>
      <w:proofErr w:type="spellEnd"/>
      <w:r>
        <w:rPr>
          <w:rFonts w:eastAsia="Times New Roman" w:cs="Times New Roman"/>
          <w:szCs w:val="24"/>
        </w:rPr>
        <w:t xml:space="preserve"> διάφορους ενδιαφερόμενους για μερικές εβδομάδες με κάτι ράντζα να συζητάνε και να πλειοδοτούν. Και άλλος πήρε κανάλι με 20 εκατομμύρια, άλλος με 35, άλλος με 62. Λ</w:t>
      </w:r>
      <w:r>
        <w:rPr>
          <w:rFonts w:eastAsia="Times New Roman" w:cs="Times New Roman"/>
          <w:szCs w:val="24"/>
        </w:rPr>
        <w:t xml:space="preserve">έω τα νούμερα. </w:t>
      </w:r>
    </w:p>
    <w:p w14:paraId="51EE541C"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Δεν είπαμε, όσοι θέλουν ας έρθουν να δώσουν το φάκελο, πόσοι θα είναι οι εργαζόμενοι, ποιο θα είναι το κανάλι, ποια συχνότητα, ποιες εγγυήσεις και ποια εγγύηση για να τακτοποιηθεί το ζήτημα να πάρεις την άδεια νομότυπα από την κυβέρνηση και</w:t>
      </w:r>
      <w:r>
        <w:rPr>
          <w:rFonts w:eastAsia="Times New Roman" w:cs="Times New Roman"/>
          <w:szCs w:val="24"/>
        </w:rPr>
        <w:t xml:space="preserve"> μετά, το κανάλι είναι δικό σου, δούλευε το δίκαια, τηρώντας τις νομοθεσίες, σεβόμενος το κράτος, τον λαό, την πολιτεία. </w:t>
      </w:r>
    </w:p>
    <w:p w14:paraId="51EE541D"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Στις προηγούμενες συζητήσεις που έγιναν, όταν αυτός ο Υπουργός αυτού του Υπουργείου ήταν στο προηγούμενο Υπουργείο και είχε αναλάβει τ</w:t>
      </w:r>
      <w:r>
        <w:rPr>
          <w:rFonts w:eastAsia="Times New Roman" w:cs="Times New Roman"/>
          <w:szCs w:val="24"/>
        </w:rPr>
        <w:t xml:space="preserve">ην εργολαβία να τακτοποιήσει τα κανάλια, είχαμε πει ότι αυτό δεν είναι τρόπος για να τακτοποιηθεί το ζήτημα, ότι θα καταπέσει, ότι δεν μπορεί να προχωρήσει. Δεν προχώρησε, κατέπεσε. </w:t>
      </w:r>
    </w:p>
    <w:p w14:paraId="51EE541E"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Άλλαξε Υπουργείο ο Υπουργός και στο άλλο Υπουργείο που πήγε, με τι να ασχ</w:t>
      </w:r>
      <w:r>
        <w:rPr>
          <w:rFonts w:eastAsia="Times New Roman" w:cs="Times New Roman"/>
          <w:szCs w:val="24"/>
        </w:rPr>
        <w:t>οληθεί; Με τα κανάλια. Είναι το αγαπημένο μας θέμα. Θα ασχοληθεί με τα κανάλια, λοιπόν. Στο επόμενο Υπουργείο, που ενδεχομένως θα βρεθεί ο κ. Παππάς, ας πούμε στο Υπουργείο σχετικά με τις ιχθυοκαλλιέργειες ή με τον τουρισμό ή με τη ναυτιλία, πάλι με τα καν</w:t>
      </w:r>
      <w:r>
        <w:rPr>
          <w:rFonts w:eastAsia="Times New Roman" w:cs="Times New Roman"/>
          <w:szCs w:val="24"/>
        </w:rPr>
        <w:t xml:space="preserve">άλια θα ασχοληθεί. Γιατί; Γιατί το έχουμε πάρει </w:t>
      </w:r>
      <w:proofErr w:type="spellStart"/>
      <w:r w:rsidRPr="00020418">
        <w:rPr>
          <w:rFonts w:eastAsia="Times New Roman" w:cs="Times New Roman"/>
          <w:szCs w:val="24"/>
        </w:rPr>
        <w:t>αμέτι</w:t>
      </w:r>
      <w:proofErr w:type="spellEnd"/>
      <w:r w:rsidRPr="00020418">
        <w:rPr>
          <w:rFonts w:eastAsia="Times New Roman" w:cs="Times New Roman"/>
          <w:szCs w:val="24"/>
        </w:rPr>
        <w:t xml:space="preserve"> </w:t>
      </w:r>
      <w:proofErr w:type="spellStart"/>
      <w:r w:rsidRPr="00020418">
        <w:rPr>
          <w:rFonts w:eastAsia="Times New Roman" w:cs="Times New Roman"/>
          <w:szCs w:val="24"/>
        </w:rPr>
        <w:t>μουχαμέτι</w:t>
      </w:r>
      <w:proofErr w:type="spellEnd"/>
      <w:r w:rsidRPr="00020418">
        <w:rPr>
          <w:rFonts w:eastAsia="Times New Roman" w:cs="Times New Roman"/>
          <w:szCs w:val="24"/>
        </w:rPr>
        <w:t xml:space="preserve"> </w:t>
      </w:r>
      <w:r>
        <w:rPr>
          <w:rFonts w:eastAsia="Times New Roman" w:cs="Times New Roman"/>
          <w:szCs w:val="24"/>
        </w:rPr>
        <w:t xml:space="preserve">ότι το ζήτημα με τα κανάλια πρέπει να το τακτοποιήσουμε και δεν μπορούμε να την τρώμε μια </w:t>
      </w:r>
      <w:r>
        <w:rPr>
          <w:rFonts w:eastAsia="Times New Roman" w:cs="Times New Roman"/>
          <w:szCs w:val="24"/>
        </w:rPr>
        <w:lastRenderedPageBreak/>
        <w:t>από το ΕΣΡ -όταν υπάρχει, εάν υπήρχε και τώρα που υπάρχει- την άλλη από το Συμβούλιο της Επικρατείας κ</w:t>
      </w:r>
      <w:r>
        <w:rPr>
          <w:rFonts w:eastAsia="Times New Roman" w:cs="Times New Roman"/>
          <w:szCs w:val="24"/>
        </w:rPr>
        <w:t>.λπ</w:t>
      </w:r>
      <w:r>
        <w:rPr>
          <w:rFonts w:eastAsia="Times New Roman" w:cs="Times New Roman"/>
          <w:szCs w:val="24"/>
        </w:rPr>
        <w:t>.</w:t>
      </w:r>
      <w:r>
        <w:rPr>
          <w:rFonts w:eastAsia="Times New Roman" w:cs="Times New Roman"/>
          <w:szCs w:val="24"/>
        </w:rPr>
        <w:t>. Δηλαδή, δεν γίνεται αυτό το πράγμα, πρέπει να το τακτοποιήσουμε.</w:t>
      </w:r>
    </w:p>
    <w:p w14:paraId="51EE541F"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Και πώς πάμε να το τακτοποιήσουμε; Αφού δεν μπορούμε να κανονίσουμε ποιοι δικοί μας θα πάρουν τα κανάλια, λέμε σε ποιους δικούς μας στα κανάλια θα κατευθύνουμε τη διαφήμιση. Και αφού πά</w:t>
      </w:r>
      <w:r>
        <w:rPr>
          <w:rFonts w:eastAsia="Times New Roman" w:cs="Times New Roman"/>
          <w:szCs w:val="24"/>
        </w:rPr>
        <w:t>με να νομοθετήσουμε έναν νόμο που είναι υποχρεωτικός, με αυτή την πλατφόρμα και με αυτούς τους τρόπους, με τους αλγόριθμους κ.λπ., κάποιος παίρνει τηλέφωνο και λέει: «Άστο, ρε Νίκο, επτά σε παίρνει αριστερά, μην το ζορίζεις, άστο, δεν βγαίνει αυτό το σύστη</w:t>
      </w:r>
      <w:r>
        <w:rPr>
          <w:rFonts w:eastAsia="Times New Roman" w:cs="Times New Roman"/>
          <w:szCs w:val="24"/>
        </w:rPr>
        <w:t xml:space="preserve">μα, </w:t>
      </w:r>
      <w:proofErr w:type="spellStart"/>
      <w:r>
        <w:rPr>
          <w:rFonts w:eastAsia="Times New Roman" w:cs="Times New Roman"/>
          <w:szCs w:val="24"/>
        </w:rPr>
        <w:t>πάρτο</w:t>
      </w:r>
      <w:proofErr w:type="spellEnd"/>
      <w:r>
        <w:rPr>
          <w:rFonts w:eastAsia="Times New Roman" w:cs="Times New Roman"/>
          <w:szCs w:val="24"/>
        </w:rPr>
        <w:t xml:space="preserve"> λίγο πίσω». Το παίρνουμε και λίγο πίσω και κάνουμε τον υποχρεωτικό νόμο δυνητικό, ότι θα έχουμε μια πλατφόρμα, στην οποία όποιος θέλει θα συμμετέχει και όποιος δεν θέλει δεν θα είναι. Είναι ένας νόμος, αλλά δεν είναι και υποχρεωτικός. Είναι προαι</w:t>
      </w:r>
      <w:r>
        <w:rPr>
          <w:rFonts w:eastAsia="Times New Roman" w:cs="Times New Roman"/>
          <w:szCs w:val="24"/>
        </w:rPr>
        <w:t xml:space="preserve">ρετικός. Εάν θέλουμε, μπαίνουμε. Εάν δεν θέλουμε, δεν μπαίνουμε. </w:t>
      </w:r>
    </w:p>
    <w:p w14:paraId="51EE5420"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Διαβάστε λίγο!</w:t>
      </w:r>
    </w:p>
    <w:p w14:paraId="51EE5421"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lastRenderedPageBreak/>
        <w:t>ΓΡΗΓΟΡΙΟΣ ΨΑΡΙΑΝΟΣ:</w:t>
      </w:r>
      <w:r>
        <w:rPr>
          <w:rFonts w:eastAsia="Times New Roman" w:cs="Times New Roman"/>
          <w:szCs w:val="24"/>
        </w:rPr>
        <w:t xml:space="preserve"> Τα κανάλια θα είναι τέσσερα, επτά, δεκαοκτώ; Αυτό είναι απόλυτη αρμοδιότητα </w:t>
      </w:r>
      <w:r>
        <w:rPr>
          <w:rFonts w:eastAsia="Times New Roman" w:cs="Times New Roman"/>
          <w:szCs w:val="24"/>
        </w:rPr>
        <w:t xml:space="preserve">του ΕΣΡ. Το ΕΣΡ το έχουμε! Μπορεί να γνωμοδοτήσει και να πει. Δεν είναι επόπτης. Είναι ρυθμιστής. Είναι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Αποφασίζει, ρυθμίζει, δεν εποπτεύει, όπως γράφει εδώ μέσα. </w:t>
      </w:r>
    </w:p>
    <w:p w14:paraId="51EE5422"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Και ο κ. </w:t>
      </w:r>
      <w:proofErr w:type="spellStart"/>
      <w:r>
        <w:rPr>
          <w:rFonts w:eastAsia="Times New Roman" w:cs="Times New Roman"/>
          <w:szCs w:val="24"/>
        </w:rPr>
        <w:t>Μορώνης</w:t>
      </w:r>
      <w:proofErr w:type="spellEnd"/>
      <w:r>
        <w:rPr>
          <w:rFonts w:eastAsia="Times New Roman" w:cs="Times New Roman"/>
          <w:szCs w:val="24"/>
        </w:rPr>
        <w:t>, στην ακρόαση των φορέων είπε «τι να εποπτεύσουμε και πώς;</w:t>
      </w:r>
      <w:r>
        <w:rPr>
          <w:rFonts w:eastAsia="Times New Roman" w:cs="Times New Roman"/>
          <w:szCs w:val="24"/>
        </w:rPr>
        <w:t>». Ο άνθρωπος ήταν αμήχανος και αυτός, όπως είναι αμήχανο όλο το ΕΣΡ, γιατί τι εποπτεία να κάνει, αφού ο ρόλος του είναι ρυθμιστικός;</w:t>
      </w:r>
    </w:p>
    <w:p w14:paraId="51EE5423"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Τα κανάλια θεωρητικά δεν μπορούν να είναι άπειρα, ούτε είπε κανείς να είναι άπειρα τα κανάλια. Και εάν μπορούσαν να είναι </w:t>
      </w:r>
      <w:r>
        <w:rPr>
          <w:rFonts w:eastAsia="Times New Roman" w:cs="Times New Roman"/>
          <w:szCs w:val="24"/>
        </w:rPr>
        <w:t>άπειρα, ας είναι άπειρα, απείρως άπειρα! Ελεύθερη οικονομία έχουμε, δεν είμαστε σε κάποιο άλλο καθεστώς, οπότε αυτά τα ρυθμίζει η αγορά και η οικονομία.</w:t>
      </w:r>
    </w:p>
    <w:p w14:paraId="51EE5424"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Βέβαια, το κράτος είναι ρυθμιστής, είναι διαιτητής, είναι εγγυητής του συστήματος, αλλά δεν είναι ούτε </w:t>
      </w:r>
      <w:r>
        <w:rPr>
          <w:rFonts w:eastAsia="Times New Roman" w:cs="Times New Roman"/>
          <w:szCs w:val="24"/>
        </w:rPr>
        <w:t xml:space="preserve">επιχειρηματίας, ούτε </w:t>
      </w:r>
      <w:proofErr w:type="spellStart"/>
      <w:r>
        <w:rPr>
          <w:rFonts w:eastAsia="Times New Roman" w:cs="Times New Roman"/>
          <w:szCs w:val="24"/>
        </w:rPr>
        <w:t>νταραβεριτζής</w:t>
      </w:r>
      <w:proofErr w:type="spellEnd"/>
      <w:r>
        <w:rPr>
          <w:rFonts w:eastAsia="Times New Roman" w:cs="Times New Roman"/>
          <w:szCs w:val="24"/>
        </w:rPr>
        <w:t xml:space="preserve">, ούτε νταβατζής, ούτε </w:t>
      </w:r>
      <w:proofErr w:type="spellStart"/>
      <w:r>
        <w:rPr>
          <w:rFonts w:eastAsia="Times New Roman" w:cs="Times New Roman"/>
          <w:szCs w:val="24"/>
        </w:rPr>
        <w:t>καναλιζάρει</w:t>
      </w:r>
      <w:proofErr w:type="spellEnd"/>
      <w:r>
        <w:rPr>
          <w:rFonts w:eastAsia="Times New Roman" w:cs="Times New Roman"/>
          <w:szCs w:val="24"/>
        </w:rPr>
        <w:t xml:space="preserve">, ούτε κουλαντρίζει, ούτε κάνει τέτοια κόλπα. </w:t>
      </w:r>
    </w:p>
    <w:p w14:paraId="51EE5425"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Αυτό συμβαίνει σε μια ευνομούμενη πολιτεία. Ένα αυταρχικό, ολοκληρωτικό κράτος κάνει ό,τι γουστάρει, είτε με υποχρεωτικούς νόμους είτε με προ</w:t>
      </w:r>
      <w:r>
        <w:rPr>
          <w:rFonts w:eastAsia="Times New Roman" w:cs="Times New Roman"/>
          <w:szCs w:val="24"/>
        </w:rPr>
        <w:t xml:space="preserve">εδρικά διατάγματα είτε διά άλλων μέσων και τρόπων. Τα παρακολουθούμε σε άλλες χώρες και με μερικές δεκάδες νεκρούς. </w:t>
      </w:r>
    </w:p>
    <w:p w14:paraId="51EE5426"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Αυτή η ιστορία δεν μπορεί να βγει, δεν μπορεί να προχωρήσει. Το ξαναλέμε και τώρα. Εκεί που ο νόμος όριζε ότι «διενεργούνται οι συναλλαγές μέσω αυτού του νέου συστήματος», τροποποιείται και ορίζει ότι «δύνανται να διενεργούνται». </w:t>
      </w:r>
    </w:p>
    <w:p w14:paraId="51EE5427"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Εκεί που έλεγε «υποχρέωση</w:t>
      </w:r>
      <w:r>
        <w:rPr>
          <w:rFonts w:eastAsia="Times New Roman" w:cs="Times New Roman"/>
          <w:szCs w:val="24"/>
        </w:rPr>
        <w:t xml:space="preserve"> συμμετοχής», τώρα λέει «συμμετέχουν», εάν και εφόσον το θέλουν. Τι σημαίνει δύνανται, δηλαδή; Εάν θέλουν, θα συμμετέχουν στο σύστημα και εάν δεν θέλουν, δεν θα συμμετέχουν. Και εάν είναι έτσι, γιατί να συμμετάσχει κάποιος οικειοθελώς;</w:t>
      </w:r>
    </w:p>
    <w:p w14:paraId="51EE5428"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Δεν είναι έτσι η περ</w:t>
      </w:r>
      <w:r>
        <w:rPr>
          <w:rFonts w:eastAsia="Times New Roman" w:cs="Times New Roman"/>
          <w:szCs w:val="24"/>
        </w:rPr>
        <w:t>ιγραφή;</w:t>
      </w:r>
    </w:p>
    <w:p w14:paraId="51EE5429"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Όχι!</w:t>
      </w:r>
    </w:p>
    <w:p w14:paraId="51EE542A"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lastRenderedPageBreak/>
        <w:t>ΓΡΗΓΟΡΙΟΣ ΨΑΡΙΑΝΟΣ:</w:t>
      </w:r>
      <w:r>
        <w:rPr>
          <w:rFonts w:eastAsia="Times New Roman" w:cs="Times New Roman"/>
          <w:szCs w:val="24"/>
        </w:rPr>
        <w:t xml:space="preserve"> Δεν είναι έτσι η περιγραφή! Θα δούμε πώς θα εφαρμοστεί, θα δούμε πώς θα καταπέσει και θα δούμε πώς δεν θα προχωρήσει. Εδώ θα είμαστε και θα το δούμε.</w:t>
      </w:r>
    </w:p>
    <w:p w14:paraId="51EE542B"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Σε κα</w:t>
      </w:r>
      <w:r>
        <w:rPr>
          <w:rFonts w:eastAsia="Times New Roman" w:cs="Times New Roman"/>
          <w:szCs w:val="24"/>
        </w:rPr>
        <w:t>μιά</w:t>
      </w:r>
      <w:r>
        <w:rPr>
          <w:rFonts w:eastAsia="Times New Roman" w:cs="Times New Roman"/>
          <w:szCs w:val="24"/>
        </w:rPr>
        <w:t xml:space="preserve"> δεκαριά άρθρα που είχε το πρώτο μέρος του νομοσχεδίου ήρθαν ένα καροτσάκι νομοτεχνικές βελτιώσει</w:t>
      </w:r>
      <w:r>
        <w:rPr>
          <w:rFonts w:eastAsia="Times New Roman" w:cs="Times New Roman"/>
          <w:szCs w:val="24"/>
        </w:rPr>
        <w:t xml:space="preserve">ς. Και έκανε το υποχρεωτικό, δυνητικό. Και τώρα πάμε να το ψηφίσουμε αυτό, μαζί με άλλα τρία μέρη του νομοσχεδίου, από τα οποία το ένα είναι για τον περιφερειακό Τύπο. Μιλάμε για εφημερίδες και όχι για διαφημιστικά φυλλάδια ή </w:t>
      </w:r>
      <w:proofErr w:type="spellStart"/>
      <w:r>
        <w:rPr>
          <w:rFonts w:eastAsia="Times New Roman" w:cs="Times New Roman"/>
          <w:szCs w:val="24"/>
        </w:rPr>
        <w:t>πατσαβουράκια</w:t>
      </w:r>
      <w:proofErr w:type="spellEnd"/>
      <w:r>
        <w:rPr>
          <w:rFonts w:eastAsia="Times New Roman" w:cs="Times New Roman"/>
          <w:szCs w:val="24"/>
        </w:rPr>
        <w:t>. Μιλάμε για κανο</w:t>
      </w:r>
      <w:r>
        <w:rPr>
          <w:rFonts w:eastAsia="Times New Roman" w:cs="Times New Roman"/>
          <w:szCs w:val="24"/>
        </w:rPr>
        <w:t xml:space="preserve">νικές εφημερίδες της περιφέρειας, ζήτημα που πρέπει να ρυθμιστεί και θα συμφωνούσαμε να το ρυθμίσουμε. </w:t>
      </w:r>
    </w:p>
    <w:p w14:paraId="51EE542C"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Και ήρθαν οι αγνοημένοι ως προχθές δεκάδες φορείς, διαμαρτυρήθηκαν όλοι και έκαναν συγκεκριμένες προτάσεις. Είπαμε κι εμείς ότι εφόσον γίνουν δεκτές λογ</w:t>
      </w:r>
      <w:r>
        <w:rPr>
          <w:rFonts w:eastAsia="Times New Roman" w:cs="Times New Roman"/>
          <w:szCs w:val="24"/>
        </w:rPr>
        <w:t xml:space="preserve">ικές τέτοιες προτάσεις εφημερίδων της επαρχίας, ενώσεων δημοσιογράφων, εκδοτών κ.λπ., να το προχωρήσουμε. </w:t>
      </w:r>
    </w:p>
    <w:p w14:paraId="51EE542D"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μ</w:t>
      </w:r>
      <w:r>
        <w:rPr>
          <w:rFonts w:eastAsia="Times New Roman" w:cs="Times New Roman"/>
          <w:szCs w:val="24"/>
        </w:rPr>
        <w:t>μία από αυτές δεν έγινε δεκτή. Κα</w:t>
      </w:r>
      <w:r>
        <w:rPr>
          <w:rFonts w:eastAsia="Times New Roman" w:cs="Times New Roman"/>
          <w:szCs w:val="24"/>
        </w:rPr>
        <w:t>μ</w:t>
      </w:r>
      <w:r>
        <w:rPr>
          <w:rFonts w:eastAsia="Times New Roman" w:cs="Times New Roman"/>
          <w:szCs w:val="24"/>
        </w:rPr>
        <w:t>μία δική μας πρόταση, που και εγγράφως είχα καταθέσει στους συνεργάτες του Υπουργού δεν ενσωματώθηκε και δεν πέρ</w:t>
      </w:r>
      <w:r>
        <w:rPr>
          <w:rFonts w:eastAsia="Times New Roman" w:cs="Times New Roman"/>
          <w:szCs w:val="24"/>
        </w:rPr>
        <w:t xml:space="preserve">ασε, γιατί έχουμε άλλα </w:t>
      </w:r>
      <w:r>
        <w:rPr>
          <w:rFonts w:eastAsia="Times New Roman" w:cs="Times New Roman"/>
          <w:szCs w:val="24"/>
        </w:rPr>
        <w:lastRenderedPageBreak/>
        <w:t>πράγματα στο νου μας. Θα το τακτοποιήσουμε, όπως εμείς ξέρουμε!</w:t>
      </w:r>
    </w:p>
    <w:p w14:paraId="51EE542E"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Κανονικά δεν θα έπρεπε καν να ψηφίζουμε εδώ. Θα έπρεπε να απέχουμε από αυτές τις διαδικασίες και εφόσον έχετε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αποφασισμένους σαμουράι, ψηφίστε τα. Ψ</w:t>
      </w:r>
      <w:r>
        <w:rPr>
          <w:rFonts w:eastAsia="Times New Roman" w:cs="Times New Roman"/>
          <w:szCs w:val="24"/>
        </w:rPr>
        <w:t xml:space="preserve">ηφίστε, σκουπίστε, τελειώσατε! Τι τους θέλετε τους άλλους, τους παλιούς γερμανοτσολιάδες; Τώρα είστε εσείς, οι </w:t>
      </w:r>
      <w:proofErr w:type="spellStart"/>
      <w:r>
        <w:rPr>
          <w:rFonts w:eastAsia="Times New Roman" w:cs="Times New Roman"/>
          <w:szCs w:val="24"/>
        </w:rPr>
        <w:t>φρέσκιοι</w:t>
      </w:r>
      <w:proofErr w:type="spellEnd"/>
      <w:r>
        <w:rPr>
          <w:rFonts w:eastAsia="Times New Roman" w:cs="Times New Roman"/>
          <w:szCs w:val="24"/>
        </w:rPr>
        <w:t xml:space="preserve"> γερμανοτσολιάδες! Τακτοποιήστε τα μόνοι σας και για τον επαρχιακό Τύπο της περιφέρειας και για το </w:t>
      </w:r>
      <w:r>
        <w:rPr>
          <w:rFonts w:eastAsia="Times New Roman" w:cs="Times New Roman"/>
          <w:szCs w:val="24"/>
          <w:lang w:val="en-US"/>
        </w:rPr>
        <w:t>barcode</w:t>
      </w:r>
      <w:r>
        <w:rPr>
          <w:rFonts w:eastAsia="Times New Roman" w:cs="Times New Roman"/>
          <w:szCs w:val="24"/>
        </w:rPr>
        <w:t xml:space="preserve">, για τον κώδικα γράμμωσης των </w:t>
      </w:r>
      <w:r>
        <w:rPr>
          <w:rFonts w:eastAsia="Times New Roman" w:cs="Times New Roman"/>
          <w:szCs w:val="24"/>
        </w:rPr>
        <w:t xml:space="preserve">εφημερίδων. </w:t>
      </w:r>
    </w:p>
    <w:p w14:paraId="51EE542F"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Μερικά από αυτά τα πράγματα θα μπορούσαμε να τα συζητήσουμε και είπαμε στις </w:t>
      </w:r>
      <w:r>
        <w:rPr>
          <w:rFonts w:eastAsia="Times New Roman" w:cs="Times New Roman"/>
          <w:szCs w:val="24"/>
        </w:rPr>
        <w:t>ε</w:t>
      </w:r>
      <w:r>
        <w:rPr>
          <w:rFonts w:eastAsia="Times New Roman" w:cs="Times New Roman"/>
          <w:szCs w:val="24"/>
        </w:rPr>
        <w:t xml:space="preserve">πιτροπές πώς θα μπορούσαν να είναι δικαιολογημένα και να εφαρμοστούν δίκαια, χωρίς να επιβαρύνουν το κόστος μικρών εφημερίδων κ.λπ., που όμως κάνουν μία δουλειά στην </w:t>
      </w:r>
      <w:r>
        <w:rPr>
          <w:rFonts w:eastAsia="Times New Roman" w:cs="Times New Roman"/>
          <w:szCs w:val="24"/>
        </w:rPr>
        <w:t xml:space="preserve">περιφέρεια. </w:t>
      </w:r>
    </w:p>
    <w:p w14:paraId="51EE5430" w14:textId="77777777" w:rsidR="00C3097C" w:rsidRDefault="008D23CE">
      <w:pPr>
        <w:spacing w:line="600" w:lineRule="auto"/>
        <w:ind w:firstLine="720"/>
        <w:jc w:val="both"/>
        <w:rPr>
          <w:rFonts w:eastAsia="Times New Roman"/>
          <w:color w:val="000000" w:themeColor="text1"/>
          <w:szCs w:val="24"/>
        </w:rPr>
      </w:pPr>
      <w:r>
        <w:rPr>
          <w:rFonts w:eastAsia="Times New Roman" w:cs="Times New Roman"/>
          <w:szCs w:val="24"/>
        </w:rPr>
        <w:t xml:space="preserve">Υπάρχει και το τέταρτο μέρος για τις οπτικοακουστικές παραγωγές. Υπάρχουν κάποιοι που διαμαρτύρονται και διαφωνούν κάθετα. Εμείς δεν διαφωνούμε. Εμείς θα το ζητούσαμε αυτό! </w:t>
      </w:r>
      <w:r>
        <w:rPr>
          <w:rFonts w:eastAsia="Times New Roman"/>
          <w:color w:val="000000" w:themeColor="text1"/>
          <w:szCs w:val="24"/>
        </w:rPr>
        <w:t xml:space="preserve">Εμείς θέλουμε να είναι η Ελλάδα ένας τόπος παραγωγής οπτικοακουστικού </w:t>
      </w:r>
      <w:r>
        <w:rPr>
          <w:rFonts w:eastAsia="Times New Roman"/>
          <w:color w:val="000000" w:themeColor="text1"/>
          <w:szCs w:val="24"/>
        </w:rPr>
        <w:t xml:space="preserve">προϊόντος και να υπάρχουν νόμοι, κανόνες, σεβασμός </w:t>
      </w:r>
      <w:r>
        <w:rPr>
          <w:rFonts w:eastAsia="Times New Roman"/>
          <w:color w:val="000000" w:themeColor="text1"/>
          <w:szCs w:val="24"/>
        </w:rPr>
        <w:lastRenderedPageBreak/>
        <w:t xml:space="preserve">στο περιβάλλον, στη νομοθεσία, στα εργασιακά δικαιώματα, στην ελληνική κινηματογραφία, στην ελληνική τηλεόραση, στα ελληνικά </w:t>
      </w:r>
      <w:r>
        <w:rPr>
          <w:rFonts w:eastAsia="Times New Roman"/>
          <w:color w:val="000000" w:themeColor="text1"/>
          <w:szCs w:val="24"/>
        </w:rPr>
        <w:t>μ</w:t>
      </w:r>
      <w:r>
        <w:rPr>
          <w:rFonts w:eastAsia="Times New Roman"/>
          <w:color w:val="000000" w:themeColor="text1"/>
          <w:szCs w:val="24"/>
        </w:rPr>
        <w:t xml:space="preserve">έσα </w:t>
      </w:r>
      <w:r>
        <w:rPr>
          <w:rFonts w:eastAsia="Times New Roman"/>
          <w:color w:val="000000" w:themeColor="text1"/>
          <w:szCs w:val="24"/>
        </w:rPr>
        <w:t>μ</w:t>
      </w:r>
      <w:r>
        <w:rPr>
          <w:rFonts w:eastAsia="Times New Roman"/>
          <w:color w:val="000000" w:themeColor="text1"/>
          <w:szCs w:val="24"/>
        </w:rPr>
        <w:t xml:space="preserve">αζικής </w:t>
      </w:r>
      <w:r>
        <w:rPr>
          <w:rFonts w:eastAsia="Times New Roman"/>
          <w:color w:val="000000" w:themeColor="text1"/>
          <w:szCs w:val="24"/>
        </w:rPr>
        <w:t>ε</w:t>
      </w:r>
      <w:r>
        <w:rPr>
          <w:rFonts w:eastAsia="Times New Roman"/>
          <w:color w:val="000000" w:themeColor="text1"/>
          <w:szCs w:val="24"/>
        </w:rPr>
        <w:t xml:space="preserve">πικοινωνίας, στις ελληνικές κινηματογραφικές και οπτικοακουστικές </w:t>
      </w:r>
      <w:r>
        <w:rPr>
          <w:rFonts w:eastAsia="Times New Roman"/>
          <w:color w:val="000000" w:themeColor="text1"/>
          <w:szCs w:val="24"/>
        </w:rPr>
        <w:t>παραγωγές.</w:t>
      </w:r>
    </w:p>
    <w:p w14:paraId="51EE5431"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Αυτά όλα θα έπρεπε αναλυτικά να συζητηθούν, να τα συζητάμε επί μήνες με τους φορείς και με αρμόδιους που γνωρίζουν και είναι ειδικοί στον τομέα τους. Αντί γι’ αυτό, κατεβάζουμε τσάτρα</w:t>
      </w:r>
      <w:r>
        <w:rPr>
          <w:rFonts w:eastAsia="Times New Roman"/>
          <w:color w:val="000000" w:themeColor="text1"/>
          <w:szCs w:val="24"/>
        </w:rPr>
        <w:t xml:space="preserve"> </w:t>
      </w:r>
      <w:proofErr w:type="spellStart"/>
      <w:r>
        <w:rPr>
          <w:rFonts w:eastAsia="Times New Roman"/>
          <w:color w:val="000000" w:themeColor="text1"/>
          <w:szCs w:val="24"/>
        </w:rPr>
        <w:t>πάτρα</w:t>
      </w:r>
      <w:proofErr w:type="spellEnd"/>
      <w:r>
        <w:rPr>
          <w:rFonts w:eastAsia="Times New Roman"/>
          <w:color w:val="000000" w:themeColor="text1"/>
          <w:szCs w:val="24"/>
        </w:rPr>
        <w:t xml:space="preserve"> ένα νομοσχέδιο για την </w:t>
      </w:r>
      <w:r>
        <w:rPr>
          <w:rFonts w:eastAsia="Times New Roman"/>
          <w:color w:val="000000" w:themeColor="text1"/>
          <w:szCs w:val="24"/>
        </w:rPr>
        <w:t>π</w:t>
      </w:r>
      <w:r>
        <w:rPr>
          <w:rFonts w:eastAsia="Times New Roman"/>
          <w:color w:val="000000" w:themeColor="text1"/>
          <w:szCs w:val="24"/>
        </w:rPr>
        <w:t>αιδεία που είναι συγκλονιστικό,</w:t>
      </w:r>
      <w:r>
        <w:rPr>
          <w:rFonts w:eastAsia="Times New Roman"/>
          <w:color w:val="000000" w:themeColor="text1"/>
          <w:szCs w:val="24"/>
        </w:rPr>
        <w:t xml:space="preserve"> που κατεδαφίζει την </w:t>
      </w:r>
      <w:r>
        <w:rPr>
          <w:rFonts w:eastAsia="Times New Roman"/>
          <w:color w:val="000000" w:themeColor="text1"/>
          <w:szCs w:val="24"/>
        </w:rPr>
        <w:t>π</w:t>
      </w:r>
      <w:r>
        <w:rPr>
          <w:rFonts w:eastAsia="Times New Roman"/>
          <w:color w:val="000000" w:themeColor="text1"/>
          <w:szCs w:val="24"/>
        </w:rPr>
        <w:t xml:space="preserve">αιδεία και μας γυρίζει σαράντα χρόνια πίσω, και διαλύει το εκπαιδευτικό σύστημα. Ένα νομοσχέδιο για την υγεία και το νομοσχέδιο για τα </w:t>
      </w:r>
      <w:r>
        <w:rPr>
          <w:rFonts w:eastAsia="Times New Roman"/>
          <w:color w:val="000000" w:themeColor="text1"/>
          <w:szCs w:val="24"/>
        </w:rPr>
        <w:t>μ</w:t>
      </w:r>
      <w:r>
        <w:rPr>
          <w:rFonts w:eastAsia="Times New Roman"/>
          <w:color w:val="000000" w:themeColor="text1"/>
          <w:szCs w:val="24"/>
        </w:rPr>
        <w:t xml:space="preserve">έσα </w:t>
      </w:r>
      <w:r>
        <w:rPr>
          <w:rFonts w:eastAsia="Times New Roman"/>
          <w:color w:val="000000" w:themeColor="text1"/>
          <w:szCs w:val="24"/>
        </w:rPr>
        <w:t>μ</w:t>
      </w:r>
      <w:r>
        <w:rPr>
          <w:rFonts w:eastAsia="Times New Roman"/>
          <w:color w:val="000000" w:themeColor="text1"/>
          <w:szCs w:val="24"/>
        </w:rPr>
        <w:t xml:space="preserve">αζικής </w:t>
      </w:r>
      <w:r>
        <w:rPr>
          <w:rFonts w:eastAsia="Times New Roman"/>
          <w:color w:val="000000" w:themeColor="text1"/>
          <w:szCs w:val="24"/>
        </w:rPr>
        <w:t>ε</w:t>
      </w:r>
      <w:r>
        <w:rPr>
          <w:rFonts w:eastAsia="Times New Roman"/>
          <w:color w:val="000000" w:themeColor="text1"/>
          <w:szCs w:val="24"/>
        </w:rPr>
        <w:t>πικοινωνίας έρχονται τσάτρα</w:t>
      </w:r>
      <w:r>
        <w:rPr>
          <w:rFonts w:eastAsia="Times New Roman"/>
          <w:color w:val="000000" w:themeColor="text1"/>
          <w:szCs w:val="24"/>
        </w:rPr>
        <w:t xml:space="preserve"> </w:t>
      </w:r>
      <w:proofErr w:type="spellStart"/>
      <w:r>
        <w:rPr>
          <w:rFonts w:eastAsia="Times New Roman"/>
          <w:color w:val="000000" w:themeColor="text1"/>
          <w:szCs w:val="24"/>
        </w:rPr>
        <w:t>πάτρα</w:t>
      </w:r>
      <w:proofErr w:type="spellEnd"/>
      <w:r>
        <w:rPr>
          <w:rFonts w:eastAsia="Times New Roman"/>
          <w:color w:val="000000" w:themeColor="text1"/>
          <w:szCs w:val="24"/>
        </w:rPr>
        <w:t xml:space="preserve"> στην τούρλα του Αυγούστου για να συζητηθούν.</w:t>
      </w:r>
    </w:p>
    <w:p w14:paraId="51EE5432"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Στην α</w:t>
      </w:r>
      <w:r>
        <w:rPr>
          <w:rFonts w:eastAsia="Times New Roman"/>
          <w:color w:val="000000" w:themeColor="text1"/>
          <w:szCs w:val="24"/>
        </w:rPr>
        <w:t>ρχή, στην εισαγωγή του</w:t>
      </w:r>
      <w:r>
        <w:rPr>
          <w:rFonts w:eastAsia="Times New Roman"/>
          <w:color w:val="000000" w:themeColor="text1"/>
          <w:szCs w:val="24"/>
        </w:rPr>
        <w:t>,</w:t>
      </w:r>
      <w:r>
        <w:rPr>
          <w:rFonts w:eastAsia="Times New Roman"/>
          <w:color w:val="000000" w:themeColor="text1"/>
          <w:szCs w:val="24"/>
        </w:rPr>
        <w:t xml:space="preserve"> ο Υπουργός μάς είπε ότι πρέπει γρήγορα να το τελειώσουμε αυτό, γιατί κλείνει η Βουλή. Να μην κλείσει η Βουλή. Τι είναι η Βουλή; Καφετέρια στην Κυψέλη για να κλείσει; Να μην κλείσουμε. Να τα συζητήσουμε την άλλη εβδομάδα αναλυτικά, όλα. Κι αν δεν προλάβουμ</w:t>
      </w:r>
      <w:r>
        <w:rPr>
          <w:rFonts w:eastAsia="Times New Roman"/>
          <w:color w:val="000000" w:themeColor="text1"/>
          <w:szCs w:val="24"/>
        </w:rPr>
        <w:t xml:space="preserve">ε την άλλη, και την επόμενη. Τι είναι αυτό; Αύγουστος και Δεκαπενταύγουστος και τέτοια. Να μείνουμε εδώ και να το συζητήσουμε αναλυτικά. </w:t>
      </w:r>
      <w:r>
        <w:rPr>
          <w:rFonts w:eastAsia="Times New Roman"/>
          <w:color w:val="000000" w:themeColor="text1"/>
          <w:szCs w:val="24"/>
        </w:rPr>
        <w:lastRenderedPageBreak/>
        <w:t xml:space="preserve">Να καλέσουμε και τους φορείς, να βάλουμε και ανεμιστήρες ωραίους και να συζητήσουμε κανονικά και αληθινά και ανθρώπινα </w:t>
      </w:r>
      <w:r>
        <w:rPr>
          <w:rFonts w:eastAsia="Times New Roman"/>
          <w:color w:val="000000" w:themeColor="text1"/>
          <w:szCs w:val="24"/>
        </w:rPr>
        <w:t xml:space="preserve">και να τα δούμε όλα. </w:t>
      </w:r>
    </w:p>
    <w:p w14:paraId="51EE5433"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Αν θέλετε να κάνουμε διακοπές, να τις κάνουμε και να επανέλθουμε τον Σεπτέμβριο. Να αφαιρέσουμε διάφορα σημεία που είναι μαύρες τρύπες και να συζητήσουμε επί του πρακτέου δίκαια και δικαιολογημένα και </w:t>
      </w:r>
      <w:proofErr w:type="spellStart"/>
      <w:r>
        <w:rPr>
          <w:rFonts w:eastAsia="Times New Roman"/>
          <w:color w:val="000000" w:themeColor="text1"/>
          <w:szCs w:val="24"/>
        </w:rPr>
        <w:t>στοιχειοθετημένα</w:t>
      </w:r>
      <w:proofErr w:type="spellEnd"/>
      <w:r>
        <w:rPr>
          <w:rFonts w:eastAsia="Times New Roman"/>
          <w:color w:val="000000" w:themeColor="text1"/>
          <w:szCs w:val="24"/>
        </w:rPr>
        <w:t xml:space="preserve"> στις περιπτώσεις</w:t>
      </w:r>
      <w:r>
        <w:rPr>
          <w:rFonts w:eastAsia="Times New Roman"/>
          <w:color w:val="000000" w:themeColor="text1"/>
          <w:szCs w:val="24"/>
        </w:rPr>
        <w:t>, στα κανάλια, στο πώς θα πληρώνονται, πώς θα πηγαίνει η διαφήμιση, πόσοι εργαζόμενοι θα είναι. Θα συζητήσουμε και θα καταλήξουμε. Θα το βρούμε. Αυτό πρέπει να γίνει.</w:t>
      </w:r>
    </w:p>
    <w:p w14:paraId="51EE5434"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Αλλά δεν μπορεί να γίνει με έναν τύπο, ας πούμε, διαχείρισης από έναν Υπουργό προπαγάνδας</w:t>
      </w:r>
      <w:r>
        <w:rPr>
          <w:rFonts w:eastAsia="Times New Roman"/>
          <w:color w:val="000000" w:themeColor="text1"/>
          <w:szCs w:val="24"/>
        </w:rPr>
        <w:t xml:space="preserve">, σαν κάτι παλιά χρόνια, κύριε Παππά, που υπήρχε ένας κ. </w:t>
      </w:r>
      <w:proofErr w:type="spellStart"/>
      <w:r>
        <w:rPr>
          <w:rFonts w:eastAsia="Times New Roman"/>
          <w:color w:val="000000" w:themeColor="text1"/>
          <w:szCs w:val="24"/>
        </w:rPr>
        <w:t>Ζαγοριανάκος</w:t>
      </w:r>
      <w:proofErr w:type="spellEnd"/>
      <w:r>
        <w:rPr>
          <w:rFonts w:eastAsia="Times New Roman"/>
          <w:color w:val="000000" w:themeColor="text1"/>
          <w:szCs w:val="24"/>
        </w:rPr>
        <w:t xml:space="preserve"> με το «</w:t>
      </w:r>
      <w:proofErr w:type="spellStart"/>
      <w:r>
        <w:rPr>
          <w:rFonts w:eastAsia="Times New Roman"/>
          <w:color w:val="000000" w:themeColor="text1"/>
          <w:szCs w:val="24"/>
        </w:rPr>
        <w:t>αποφασίζομεν</w:t>
      </w:r>
      <w:proofErr w:type="spellEnd"/>
      <w:r>
        <w:rPr>
          <w:rFonts w:eastAsia="Times New Roman"/>
          <w:color w:val="000000" w:themeColor="text1"/>
          <w:szCs w:val="24"/>
        </w:rPr>
        <w:t xml:space="preserve"> και </w:t>
      </w:r>
      <w:proofErr w:type="spellStart"/>
      <w:r>
        <w:rPr>
          <w:rFonts w:eastAsia="Times New Roman"/>
          <w:color w:val="000000" w:themeColor="text1"/>
          <w:szCs w:val="24"/>
        </w:rPr>
        <w:t>διατάσσομεν</w:t>
      </w:r>
      <w:proofErr w:type="spellEnd"/>
      <w:r>
        <w:rPr>
          <w:rFonts w:eastAsia="Times New Roman"/>
          <w:color w:val="000000" w:themeColor="text1"/>
          <w:szCs w:val="24"/>
        </w:rPr>
        <w:t>» και σε αυτόν ούτε το Συμβούλιο της Επικρατείας έλεγε τίποτα, ούτε κανένας άλλος και τα περνούσε και τα προχωρούσε.</w:t>
      </w:r>
    </w:p>
    <w:p w14:paraId="51EE5435" w14:textId="77777777" w:rsidR="00C3097C" w:rsidRDefault="008D23CE">
      <w:pPr>
        <w:spacing w:line="600" w:lineRule="auto"/>
        <w:ind w:firstLine="720"/>
        <w:jc w:val="both"/>
        <w:rPr>
          <w:rFonts w:eastAsia="Times New Roman"/>
          <w:color w:val="000000" w:themeColor="text1"/>
          <w:szCs w:val="24"/>
        </w:rPr>
      </w:pPr>
      <w:r>
        <w:rPr>
          <w:rFonts w:eastAsia="Times New Roman"/>
          <w:b/>
          <w:bCs/>
          <w:color w:val="000000" w:themeColor="text1"/>
          <w:shd w:val="clear" w:color="auto" w:fill="FFFFFF"/>
        </w:rPr>
        <w:t>ΝΙΚΟΛΑΟΣ ΠΑΠΠΑΣ (Υπουργός Ψηφιακής</w:t>
      </w:r>
      <w:r>
        <w:rPr>
          <w:rFonts w:eastAsia="Times New Roman"/>
          <w:b/>
          <w:bCs/>
          <w:color w:val="000000" w:themeColor="text1"/>
          <w:shd w:val="clear" w:color="auto" w:fill="FFFFFF"/>
        </w:rPr>
        <w:t xml:space="preserve"> Πολιτικής, Τηλεπικοινωνίων και Ενημέρωσης):</w:t>
      </w:r>
      <w:r>
        <w:rPr>
          <w:rFonts w:eastAsia="Times New Roman"/>
          <w:color w:val="000000" w:themeColor="text1"/>
          <w:szCs w:val="24"/>
        </w:rPr>
        <w:t xml:space="preserve"> …(δεν ακούστηκε)</w:t>
      </w:r>
    </w:p>
    <w:p w14:paraId="51EE5436" w14:textId="77777777" w:rsidR="00C3097C" w:rsidRDefault="008D23CE">
      <w:pPr>
        <w:spacing w:line="600" w:lineRule="auto"/>
        <w:ind w:firstLine="720"/>
        <w:jc w:val="center"/>
        <w:rPr>
          <w:rFonts w:eastAsia="Times New Roman"/>
          <w:color w:val="000000" w:themeColor="text1"/>
          <w:szCs w:val="24"/>
        </w:rPr>
      </w:pPr>
      <w:r>
        <w:rPr>
          <w:rFonts w:eastAsia="Times New Roman"/>
          <w:color w:val="000000" w:themeColor="text1"/>
          <w:szCs w:val="24"/>
        </w:rPr>
        <w:t>(Θόρυβος στην Αίθουσα)</w:t>
      </w:r>
    </w:p>
    <w:p w14:paraId="51EE5437" w14:textId="77777777" w:rsidR="00C3097C" w:rsidRDefault="008D23CE">
      <w:pPr>
        <w:spacing w:line="600" w:lineRule="auto"/>
        <w:ind w:firstLine="720"/>
        <w:jc w:val="both"/>
        <w:rPr>
          <w:rFonts w:eastAsia="Times New Roman"/>
          <w:color w:val="000000" w:themeColor="text1"/>
          <w:szCs w:val="24"/>
        </w:rPr>
      </w:pPr>
      <w:r>
        <w:rPr>
          <w:rFonts w:eastAsia="Times New Roman" w:cs="Times New Roman"/>
          <w:b/>
          <w:szCs w:val="24"/>
        </w:rPr>
        <w:lastRenderedPageBreak/>
        <w:t>ΓΡΗΓΟΡΙΟΣ ΨΑΡΙΑΝΟΣ:</w:t>
      </w:r>
      <w:r>
        <w:rPr>
          <w:rFonts w:eastAsia="Times New Roman" w:cs="Times New Roman"/>
          <w:szCs w:val="24"/>
        </w:rPr>
        <w:t xml:space="preserve"> </w:t>
      </w:r>
      <w:r>
        <w:rPr>
          <w:rFonts w:eastAsia="Times New Roman"/>
          <w:color w:val="000000" w:themeColor="text1"/>
          <w:szCs w:val="24"/>
        </w:rPr>
        <w:t xml:space="preserve">Δεν το λέω για εσάς. Το λέω να μην έχουμε στο νου μας τέτοια κόλπα ότι μπορούμε να τα κάνουμε. Όχι για τον συγκεκριμένο </w:t>
      </w:r>
      <w:proofErr w:type="spellStart"/>
      <w:r>
        <w:rPr>
          <w:rFonts w:eastAsia="Times New Roman"/>
          <w:color w:val="000000" w:themeColor="text1"/>
          <w:szCs w:val="24"/>
        </w:rPr>
        <w:t>Ζαγοριανάκο</w:t>
      </w:r>
      <w:proofErr w:type="spellEnd"/>
      <w:r>
        <w:rPr>
          <w:rFonts w:eastAsia="Times New Roman"/>
          <w:color w:val="000000" w:themeColor="text1"/>
          <w:szCs w:val="24"/>
        </w:rPr>
        <w:t>. Υπάρχουν κι άλλοι.</w:t>
      </w:r>
      <w:r>
        <w:rPr>
          <w:rFonts w:eastAsia="Times New Roman"/>
          <w:color w:val="000000" w:themeColor="text1"/>
          <w:szCs w:val="24"/>
        </w:rPr>
        <w:t xml:space="preserve"> Υπήρχαν κι άλλοι Υπουργοί προπαγάνδας και σε άλλες χώρες, με καθεστώτα λαϊκής δημοκρατίας, ας πούμε, με εγγύηση από τον λαό κ.λπ</w:t>
      </w:r>
      <w:r>
        <w:rPr>
          <w:rFonts w:eastAsia="Times New Roman"/>
          <w:color w:val="000000" w:themeColor="text1"/>
          <w:szCs w:val="24"/>
        </w:rPr>
        <w:t>.</w:t>
      </w:r>
      <w:r>
        <w:rPr>
          <w:rFonts w:eastAsia="Times New Roman"/>
          <w:color w:val="000000" w:themeColor="text1"/>
          <w:szCs w:val="24"/>
        </w:rPr>
        <w:t>. Μην αναπτύξουμε τώρα και να μην ανοίξουμε τέτοιες συζητήσεις, γιατί είναι λίγο κουραστικές, ξέρετε.</w:t>
      </w:r>
    </w:p>
    <w:p w14:paraId="51EE5438"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Η Αριστερά αγωνίστηκε γι</w:t>
      </w:r>
      <w:r>
        <w:rPr>
          <w:rFonts w:eastAsia="Times New Roman"/>
          <w:color w:val="000000" w:themeColor="text1"/>
          <w:szCs w:val="24"/>
        </w:rPr>
        <w:t xml:space="preserve">α να φύγουν από τη μέση ιδεοληψίες και τα βάρη ενός μαύρου </w:t>
      </w:r>
      <w:proofErr w:type="spellStart"/>
      <w:r>
        <w:rPr>
          <w:rFonts w:eastAsia="Times New Roman"/>
          <w:color w:val="000000" w:themeColor="text1"/>
          <w:szCs w:val="24"/>
        </w:rPr>
        <w:t>μετεμφυλιοπολεμικού</w:t>
      </w:r>
      <w:proofErr w:type="spellEnd"/>
      <w:r>
        <w:rPr>
          <w:rFonts w:eastAsia="Times New Roman"/>
          <w:color w:val="000000" w:themeColor="text1"/>
          <w:szCs w:val="24"/>
        </w:rPr>
        <w:t xml:space="preserve"> καθεστώτος, για να φύγουν οι λογικές του </w:t>
      </w:r>
      <w:proofErr w:type="spellStart"/>
      <w:r>
        <w:rPr>
          <w:rFonts w:eastAsia="Times New Roman"/>
          <w:color w:val="000000" w:themeColor="text1"/>
          <w:szCs w:val="24"/>
        </w:rPr>
        <w:t>χί</w:t>
      </w:r>
      <w:r>
        <w:rPr>
          <w:rFonts w:eastAsia="Times New Roman"/>
          <w:color w:val="000000" w:themeColor="text1"/>
          <w:szCs w:val="24"/>
        </w:rPr>
        <w:t>τη</w:t>
      </w:r>
      <w:proofErr w:type="spellEnd"/>
      <w:r>
        <w:rPr>
          <w:rFonts w:eastAsia="Times New Roman"/>
          <w:color w:val="000000" w:themeColor="text1"/>
          <w:szCs w:val="24"/>
        </w:rPr>
        <w:t xml:space="preserve"> και του </w:t>
      </w:r>
      <w:r>
        <w:rPr>
          <w:rFonts w:eastAsia="Times New Roman"/>
          <w:color w:val="000000" w:themeColor="text1"/>
          <w:szCs w:val="24"/>
        </w:rPr>
        <w:t>τ</w:t>
      </w:r>
      <w:r>
        <w:rPr>
          <w:rFonts w:eastAsia="Times New Roman"/>
          <w:color w:val="000000" w:themeColor="text1"/>
          <w:szCs w:val="24"/>
        </w:rPr>
        <w:t>αγματασφαλίτη, αλλά όχι για να φέρουμε τις λογικές της ΟΠΛΑ. Δεν αγωνιστήκαμε ως Αριστεροί –εντός ή εκτός εισαγωγικών- για</w:t>
      </w:r>
      <w:r>
        <w:rPr>
          <w:rFonts w:eastAsia="Times New Roman"/>
          <w:color w:val="000000" w:themeColor="text1"/>
          <w:szCs w:val="24"/>
        </w:rPr>
        <w:t xml:space="preserve"> αυτό. Δεν αγωνιστήκαμε στα πανεπιστήμια για ελεύθερη διακίνηση ιδεών και τώρα να μην μπορείς να έχεις ελεύθερη διακίνηση ιδεών. </w:t>
      </w:r>
    </w:p>
    <w:p w14:paraId="51EE5439"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Διότι αν θέλετε να συζητήσουμε για τον νόμο για την </w:t>
      </w:r>
      <w:r>
        <w:rPr>
          <w:rFonts w:eastAsia="Times New Roman"/>
          <w:color w:val="000000" w:themeColor="text1"/>
          <w:szCs w:val="24"/>
        </w:rPr>
        <w:t>π</w:t>
      </w:r>
      <w:r>
        <w:rPr>
          <w:rFonts w:eastAsia="Times New Roman"/>
          <w:color w:val="000000" w:themeColor="text1"/>
          <w:szCs w:val="24"/>
        </w:rPr>
        <w:t xml:space="preserve">αιδεία, κυρίες καθηγήτριες και κύριοι καθηγητές της Αριστεράς και της </w:t>
      </w:r>
      <w:r>
        <w:rPr>
          <w:rFonts w:eastAsia="Times New Roman"/>
          <w:color w:val="000000" w:themeColor="text1"/>
          <w:szCs w:val="24"/>
        </w:rPr>
        <w:t>π</w:t>
      </w:r>
      <w:r>
        <w:rPr>
          <w:rFonts w:eastAsia="Times New Roman"/>
          <w:color w:val="000000" w:themeColor="text1"/>
          <w:szCs w:val="24"/>
        </w:rPr>
        <w:t>ρο</w:t>
      </w:r>
      <w:r>
        <w:rPr>
          <w:rFonts w:eastAsia="Times New Roman"/>
          <w:color w:val="000000" w:themeColor="text1"/>
          <w:szCs w:val="24"/>
        </w:rPr>
        <w:t xml:space="preserve">όδου -ή χωρίς την </w:t>
      </w:r>
      <w:r>
        <w:rPr>
          <w:rFonts w:eastAsia="Times New Roman"/>
          <w:color w:val="000000" w:themeColor="text1"/>
          <w:szCs w:val="24"/>
        </w:rPr>
        <w:t>π</w:t>
      </w:r>
      <w:r>
        <w:rPr>
          <w:rFonts w:eastAsia="Times New Roman"/>
          <w:color w:val="000000" w:themeColor="text1"/>
          <w:szCs w:val="24"/>
        </w:rPr>
        <w:t>ρόοδο που τη σβήσαμε-, να πάμε στα πανεπιστήμια να κάνουμε αυτόν τον διάλογο. Θέλετε να πάμε; Μερικοί θα πάμε στο νοσοκομείο βέβαια, έτσι; Θα πέσει πολύ ξύλο. Εγώ προσωπικά θα πάθω πολλαπλά κατάγματα.</w:t>
      </w:r>
    </w:p>
    <w:p w14:paraId="51EE543A"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(Στο σημείο αυτό </w:t>
      </w:r>
      <w:r>
        <w:rPr>
          <w:rFonts w:eastAsia="Times New Roman"/>
          <w:color w:val="000000" w:themeColor="text1"/>
          <w:szCs w:val="24"/>
        </w:rPr>
        <w:t>κ</w:t>
      </w:r>
      <w:r>
        <w:rPr>
          <w:rFonts w:eastAsia="Times New Roman"/>
          <w:color w:val="000000" w:themeColor="text1"/>
          <w:szCs w:val="24"/>
        </w:rPr>
        <w:t>τυπάει το κουδούνι</w:t>
      </w:r>
      <w:r>
        <w:rPr>
          <w:rFonts w:eastAsia="Times New Roman"/>
          <w:color w:val="000000" w:themeColor="text1"/>
          <w:szCs w:val="24"/>
        </w:rPr>
        <w:t xml:space="preserve"> λήξεως του χρόνου ομιλίας του κυρίου Βουλευτή)</w:t>
      </w:r>
    </w:p>
    <w:p w14:paraId="51EE543B"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Αυτή είναι η ελεύθερη διακίνηση ιδεών; Γι’ αυτήν αγωνιστήκαμε; Γι’ αυτά τα πανεπιστήμια αγωνιστήκαμε οι παλιότεροι; Γιατί κάτι νεότεροι τα πέρασαν αυτά πολύ εύκολα και γρήγορα. Αλλά κάτι παλιοί έφαγαν πολύ ξύ</w:t>
      </w:r>
      <w:r>
        <w:rPr>
          <w:rFonts w:eastAsia="Times New Roman"/>
          <w:color w:val="000000" w:themeColor="text1"/>
          <w:szCs w:val="24"/>
        </w:rPr>
        <w:t>λο για την ελεύθερη διακίνηση των ιδεών, η οποία δεν υπάρχει τώρα. Άμα πας στο πανεπιστήμιο να μιλήσεις, ούτε ελεύθερα μπορείς να μιλήσεις, ούτε να συζητήσεις, ούτε να επιχειρηματολογήσεις, ούτε θέση, αντίθεση, νέα θέση. Τίποτα, καμμία διαλεκτική δεν εφαρμ</w:t>
      </w:r>
      <w:r>
        <w:rPr>
          <w:rFonts w:eastAsia="Times New Roman"/>
          <w:color w:val="000000" w:themeColor="text1"/>
          <w:szCs w:val="24"/>
        </w:rPr>
        <w:t xml:space="preserve">όζεται, κανένας διάλογος δεν υπάρχει στα πανεπιστήμια. Υπάρχει ξύλο, να «χτίσουμε» κανέναν καθηγητή, τίποτα τσιμεντόλιθοι, να έρθουν απ’ έξω οι </w:t>
      </w:r>
      <w:proofErr w:type="spellStart"/>
      <w:r>
        <w:rPr>
          <w:rFonts w:eastAsia="Times New Roman"/>
          <w:color w:val="000000" w:themeColor="text1"/>
          <w:szCs w:val="24"/>
        </w:rPr>
        <w:t>Μπερτσιμάδες</w:t>
      </w:r>
      <w:proofErr w:type="spellEnd"/>
      <w:r>
        <w:rPr>
          <w:rFonts w:eastAsia="Times New Roman"/>
          <w:color w:val="000000" w:themeColor="text1"/>
          <w:szCs w:val="24"/>
        </w:rPr>
        <w:t xml:space="preserve"> και να τους πετάξουμε απ’ τα παράθυρα. Τέτοια μόνο μπορούμε να κάνουμε. Γιατί; Διότι πρέπει να τακτ</w:t>
      </w:r>
      <w:r>
        <w:rPr>
          <w:rFonts w:eastAsia="Times New Roman"/>
          <w:color w:val="000000" w:themeColor="text1"/>
          <w:szCs w:val="24"/>
        </w:rPr>
        <w:t>οποιήσουμε τις ιδεολογικές μας πελατείες. Αυτές είναι υπέρ πάντων: Η ιδεολογική πελατεία, ο λαός.</w:t>
      </w:r>
    </w:p>
    <w:p w14:paraId="51EE543C" w14:textId="77777777" w:rsidR="00C3097C" w:rsidRDefault="008D23CE">
      <w:pPr>
        <w:spacing w:line="600" w:lineRule="auto"/>
        <w:ind w:firstLine="720"/>
        <w:jc w:val="both"/>
        <w:rPr>
          <w:rFonts w:eastAsia="Times New Roman"/>
          <w:szCs w:val="24"/>
        </w:rPr>
      </w:pPr>
      <w:r>
        <w:rPr>
          <w:rFonts w:eastAsia="Times New Roman"/>
          <w:szCs w:val="24"/>
        </w:rPr>
        <w:t>Ποιος λαός; Ο δικός μας λαός, όχι οι άλλοι. Έχουν πει Βουλευτές σας ότι «αυτά θα τα πληρώσετε εσείς οι γερμανοτσο</w:t>
      </w:r>
      <w:r>
        <w:rPr>
          <w:rFonts w:eastAsia="Times New Roman"/>
          <w:szCs w:val="24"/>
        </w:rPr>
        <w:lastRenderedPageBreak/>
        <w:t>λιάδες, δεν θα τα πληρώσουν οι δικοί μας, εσε</w:t>
      </w:r>
      <w:r>
        <w:rPr>
          <w:rFonts w:eastAsia="Times New Roman"/>
          <w:szCs w:val="24"/>
        </w:rPr>
        <w:t>ίς θα τα πληρώσετε», οι παλιοί γερμανοτσολιάδες. Οι καινούργιοι δεν πληρώνουν.</w:t>
      </w:r>
    </w:p>
    <w:p w14:paraId="51EE543D" w14:textId="77777777" w:rsidR="00C3097C" w:rsidRDefault="008D23CE">
      <w:pPr>
        <w:spacing w:line="600" w:lineRule="auto"/>
        <w:ind w:firstLine="720"/>
        <w:jc w:val="both"/>
        <w:rPr>
          <w:rFonts w:eastAsia="Times New Roman"/>
          <w:szCs w:val="24"/>
        </w:rPr>
      </w:pPr>
      <w:r>
        <w:rPr>
          <w:rFonts w:eastAsia="Times New Roman"/>
          <w:szCs w:val="24"/>
        </w:rPr>
        <w:t xml:space="preserve">Θέλω να πω το εξής: Δεκάδες φορείς ένα μεσημέρι επί τετράλεπτο ο καθένας έκαναν παρατηρήσεις και προσθήκες και προτάσεις. Αγνοήθηκαν όλες. </w:t>
      </w:r>
    </w:p>
    <w:p w14:paraId="51EE543E" w14:textId="77777777" w:rsidR="00C3097C" w:rsidRDefault="008D23CE">
      <w:pPr>
        <w:spacing w:line="600" w:lineRule="auto"/>
        <w:ind w:firstLine="720"/>
        <w:jc w:val="both"/>
        <w:rPr>
          <w:rFonts w:eastAsia="Times New Roman"/>
          <w:szCs w:val="24"/>
        </w:rPr>
      </w:pPr>
      <w:r>
        <w:rPr>
          <w:rFonts w:eastAsia="Times New Roman"/>
          <w:szCs w:val="24"/>
        </w:rPr>
        <w:t xml:space="preserve">Εκτός από το συγκεκριμένο νομοσχέδιο </w:t>
      </w:r>
      <w:r>
        <w:rPr>
          <w:rFonts w:eastAsia="Times New Roman"/>
          <w:szCs w:val="24"/>
        </w:rPr>
        <w:t xml:space="preserve">στα τέσσερα μέρη για το οποίο συζητάμε, ήρθαν και με τα καροτσάκια κάτι τροπολογίες όλων των Υπουργείων για μία ακόμα φορά, για εκατοστή φορά. Διακόσιες τροπολογίες, τριακόσιες τροπολογίες, επτακόσιες τροπολογίες; Τροπολογίες «να φαν’ και οι κότες». «Βάλε </w:t>
      </w:r>
      <w:r>
        <w:rPr>
          <w:rFonts w:eastAsia="Times New Roman"/>
          <w:szCs w:val="24"/>
        </w:rPr>
        <w:t xml:space="preserve">τώρα που γυρίζει». «Μεθαύριο κλείνουμε και γρήγορα να τις ψηφίσουμε». </w:t>
      </w:r>
    </w:p>
    <w:p w14:paraId="51EE543F" w14:textId="77777777" w:rsidR="00C3097C" w:rsidRDefault="008D23CE">
      <w:pPr>
        <w:spacing w:line="600" w:lineRule="auto"/>
        <w:ind w:firstLine="720"/>
        <w:jc w:val="both"/>
        <w:rPr>
          <w:rFonts w:eastAsia="Times New Roman"/>
          <w:szCs w:val="24"/>
        </w:rPr>
      </w:pPr>
      <w:r>
        <w:rPr>
          <w:rFonts w:eastAsia="Times New Roman"/>
          <w:szCs w:val="24"/>
        </w:rPr>
        <w:t>Συντρόφισσες και σύντροφοι, δεν θα ήθελα να διαβάσω τώρα τι περιλαμβάνει η κάθε μία τροπολογία. Είναι από τη σεξουαλική συμπεριφορά των κολεοπτέρων μέχρι τη ρύθμιση των διαστημικών τροχ</w:t>
      </w:r>
      <w:r>
        <w:rPr>
          <w:rFonts w:eastAsia="Times New Roman"/>
          <w:szCs w:val="24"/>
        </w:rPr>
        <w:t xml:space="preserve">ιών των ελληνικών δορυφόρων. Δεν μπορεί να βγάζουμε αυτά τα πακέτα τροπολογιών και να τα συζητάμε ταυτόχρονα με τρία πάρα πολύ σοβαρά νομοσχέδια μέσα σε πέντε μέρες, γιατί η Βουλή κλείνει. </w:t>
      </w:r>
    </w:p>
    <w:p w14:paraId="51EE5440" w14:textId="77777777" w:rsidR="00C3097C" w:rsidRDefault="008D23CE">
      <w:pPr>
        <w:spacing w:line="600" w:lineRule="auto"/>
        <w:ind w:firstLine="720"/>
        <w:jc w:val="both"/>
        <w:rPr>
          <w:rFonts w:eastAsia="Times New Roman"/>
          <w:szCs w:val="24"/>
        </w:rPr>
      </w:pPr>
      <w:r>
        <w:rPr>
          <w:rFonts w:eastAsia="Times New Roman"/>
          <w:szCs w:val="24"/>
        </w:rPr>
        <w:lastRenderedPageBreak/>
        <w:t>Να μην κλείσει η Βουλή, σύντροφοι. Να τα συζητήσουμε αναλυτικά και</w:t>
      </w:r>
      <w:r>
        <w:rPr>
          <w:rFonts w:eastAsia="Times New Roman"/>
          <w:szCs w:val="24"/>
        </w:rPr>
        <w:t xml:space="preserve"> να κάνουμε τη διαβούλευση με τους φορείς, με τους ενδιαφερόμενους, να καταθέσουν τις παρατηρήσεις τους, τις τροποποιητικές, τις βελτιώσεις επί των άρθρων και επί των θεμάτων, να το συζητήσουμε και να καταλήξουμε πραγματικά όλοι μαζί και συναινετικά. Έτσι </w:t>
      </w:r>
      <w:r>
        <w:rPr>
          <w:rFonts w:eastAsia="Times New Roman"/>
          <w:szCs w:val="24"/>
        </w:rPr>
        <w:t xml:space="preserve">κι αλλιώς, όλοι γερμανοτσολιάδες είμαστε τώρα! </w:t>
      </w:r>
    </w:p>
    <w:p w14:paraId="51EE5441" w14:textId="77777777" w:rsidR="00C3097C" w:rsidRDefault="008D23CE">
      <w:pPr>
        <w:spacing w:line="600" w:lineRule="auto"/>
        <w:ind w:firstLine="720"/>
        <w:jc w:val="both"/>
        <w:rPr>
          <w:rFonts w:eastAsia="Times New Roman"/>
          <w:szCs w:val="24"/>
        </w:rPr>
      </w:pPr>
      <w:r>
        <w:rPr>
          <w:rFonts w:eastAsia="Times New Roman"/>
          <w:szCs w:val="24"/>
        </w:rPr>
        <w:t>Ευχαριστώ πολύ.</w:t>
      </w:r>
    </w:p>
    <w:p w14:paraId="51EE5442" w14:textId="77777777" w:rsidR="00C3097C" w:rsidRDefault="008D23CE">
      <w:pPr>
        <w:spacing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51EE5443" w14:textId="77777777" w:rsidR="00C3097C" w:rsidRDefault="008D23CE">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w:t>
      </w:r>
    </w:p>
    <w:p w14:paraId="51EE5444" w14:textId="77777777" w:rsidR="00C3097C" w:rsidRDefault="008D23CE">
      <w:pPr>
        <w:spacing w:line="600" w:lineRule="auto"/>
        <w:ind w:firstLine="720"/>
        <w:jc w:val="both"/>
        <w:rPr>
          <w:rFonts w:eastAsia="Times New Roman"/>
          <w:szCs w:val="24"/>
        </w:rPr>
      </w:pPr>
      <w:r>
        <w:rPr>
          <w:rFonts w:eastAsia="Times New Roman"/>
          <w:szCs w:val="24"/>
        </w:rPr>
        <w:t>Με τον κ. Ψαριανό ολοκληρώθηκε ο κύκλος των εισηγητών και αγορητών.</w:t>
      </w:r>
    </w:p>
    <w:p w14:paraId="51EE5445" w14:textId="77777777" w:rsidR="00C3097C" w:rsidRDefault="008D23CE">
      <w:pPr>
        <w:spacing w:line="600" w:lineRule="auto"/>
        <w:ind w:firstLine="720"/>
        <w:jc w:val="both"/>
        <w:rPr>
          <w:rFonts w:eastAsia="Times New Roman"/>
          <w:szCs w:val="24"/>
        </w:rPr>
      </w:pPr>
      <w:r>
        <w:rPr>
          <w:rFonts w:eastAsia="Times New Roman"/>
          <w:szCs w:val="24"/>
        </w:rPr>
        <w:t xml:space="preserve">Δώστε μου μισό λεπτό για να </w:t>
      </w:r>
      <w:r>
        <w:rPr>
          <w:rFonts w:eastAsia="Times New Roman"/>
          <w:szCs w:val="24"/>
        </w:rPr>
        <w:t>συνεννοηθούμε για το πώς θα οργανώσουμε την κουβέντα μας ως τις δώδεκα περίπου, όπως έχουμε προγραμματίσει. Στον κατάλογο έχουν εγγραφεί περίπου είκοσι τρεις συνάδελφοι. Έχουν ζητήσει τον λόγο δύο Κοινοβουλευτικοί, ο κ. Τζαβάρας και η κ</w:t>
      </w:r>
      <w:r>
        <w:rPr>
          <w:rFonts w:eastAsia="Times New Roman"/>
          <w:szCs w:val="24"/>
        </w:rPr>
        <w:t>.</w:t>
      </w:r>
      <w:r>
        <w:rPr>
          <w:rFonts w:eastAsia="Times New Roman"/>
          <w:szCs w:val="24"/>
        </w:rPr>
        <w:t xml:space="preserve"> </w:t>
      </w:r>
      <w:proofErr w:type="spellStart"/>
      <w:r>
        <w:rPr>
          <w:rFonts w:eastAsia="Times New Roman"/>
          <w:szCs w:val="24"/>
        </w:rPr>
        <w:t>Ζαρούλια</w:t>
      </w:r>
      <w:proofErr w:type="spellEnd"/>
      <w:r>
        <w:rPr>
          <w:rFonts w:eastAsia="Times New Roman"/>
          <w:szCs w:val="24"/>
        </w:rPr>
        <w:t>.</w:t>
      </w:r>
    </w:p>
    <w:p w14:paraId="51EE5446" w14:textId="77777777" w:rsidR="00C3097C" w:rsidRDefault="008D23CE">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Η κ</w:t>
      </w:r>
      <w:r>
        <w:rPr>
          <w:rFonts w:eastAsia="Times New Roman"/>
          <w:szCs w:val="24"/>
        </w:rPr>
        <w:t>.</w:t>
      </w:r>
      <w:r>
        <w:rPr>
          <w:rFonts w:eastAsia="Times New Roman"/>
          <w:szCs w:val="24"/>
        </w:rPr>
        <w:t xml:space="preserve"> </w:t>
      </w:r>
      <w:proofErr w:type="spellStart"/>
      <w:r>
        <w:rPr>
          <w:rFonts w:eastAsia="Times New Roman"/>
          <w:szCs w:val="24"/>
        </w:rPr>
        <w:t>Ζαρούλια</w:t>
      </w:r>
      <w:proofErr w:type="spellEnd"/>
      <w:r>
        <w:rPr>
          <w:rFonts w:eastAsia="Times New Roman"/>
          <w:szCs w:val="24"/>
        </w:rPr>
        <w:t xml:space="preserve"> και ο κ. Τζαβάρας.</w:t>
      </w:r>
    </w:p>
    <w:p w14:paraId="51EE5447" w14:textId="77777777" w:rsidR="00C3097C" w:rsidRDefault="008D23CE">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Θα ξεκινήσουμε με τον κατάλογο. Θα μιλήσουν οι δύο πρώτοι Βουλευτές, μετά ο κ. Τζαβάρας, μετά δύο Βουλευτές και μετά η κ</w:t>
      </w:r>
      <w:r>
        <w:rPr>
          <w:rFonts w:eastAsia="Times New Roman"/>
          <w:szCs w:val="24"/>
        </w:rPr>
        <w:t>.</w:t>
      </w:r>
      <w:r>
        <w:rPr>
          <w:rFonts w:eastAsia="Times New Roman"/>
          <w:szCs w:val="24"/>
        </w:rPr>
        <w:t xml:space="preserve"> </w:t>
      </w:r>
      <w:proofErr w:type="spellStart"/>
      <w:r>
        <w:rPr>
          <w:rFonts w:eastAsia="Times New Roman"/>
          <w:szCs w:val="24"/>
        </w:rPr>
        <w:t>Ζαρούλια</w:t>
      </w:r>
      <w:proofErr w:type="spellEnd"/>
      <w:r>
        <w:rPr>
          <w:rFonts w:eastAsia="Times New Roman"/>
          <w:szCs w:val="24"/>
        </w:rPr>
        <w:t>.</w:t>
      </w:r>
    </w:p>
    <w:p w14:paraId="51EE5448" w14:textId="77777777" w:rsidR="00C3097C" w:rsidRDefault="008D23CE">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Όχι, κύριε Πρόεδρε. Δεν ε</w:t>
      </w:r>
      <w:r>
        <w:rPr>
          <w:rFonts w:eastAsia="Times New Roman"/>
          <w:szCs w:val="24"/>
        </w:rPr>
        <w:t xml:space="preserve">ίναι έτσι. Δεν ήσασταν εσείς ο </w:t>
      </w:r>
      <w:proofErr w:type="spellStart"/>
      <w:r>
        <w:rPr>
          <w:rFonts w:eastAsia="Times New Roman"/>
          <w:szCs w:val="24"/>
        </w:rPr>
        <w:t>Προεδρεύων</w:t>
      </w:r>
      <w:proofErr w:type="spellEnd"/>
      <w:r>
        <w:rPr>
          <w:rFonts w:eastAsia="Times New Roman"/>
          <w:szCs w:val="24"/>
        </w:rPr>
        <w:t xml:space="preserve"> πριν.</w:t>
      </w:r>
    </w:p>
    <w:p w14:paraId="51EE5449" w14:textId="77777777" w:rsidR="00C3097C" w:rsidRDefault="008D23CE">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Μην αντιδράτε, κυρία </w:t>
      </w:r>
      <w:proofErr w:type="spellStart"/>
      <w:r>
        <w:rPr>
          <w:rFonts w:eastAsia="Times New Roman"/>
          <w:szCs w:val="24"/>
        </w:rPr>
        <w:t>Ζαρούλια</w:t>
      </w:r>
      <w:proofErr w:type="spellEnd"/>
      <w:r>
        <w:rPr>
          <w:rFonts w:eastAsia="Times New Roman"/>
          <w:szCs w:val="24"/>
        </w:rPr>
        <w:t>. Γιατί αντιδράτε;</w:t>
      </w:r>
    </w:p>
    <w:p w14:paraId="51EE544A" w14:textId="77777777" w:rsidR="00C3097C" w:rsidRDefault="008D23CE">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Εγώ δήλωσα πρώτη.</w:t>
      </w:r>
    </w:p>
    <w:p w14:paraId="51EE544B" w14:textId="77777777" w:rsidR="00C3097C" w:rsidRDefault="008D23CE">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Θα σας εξηγήσω. Καταλαβαίνω την αντίδρασή σας για ποιο θέμ</w:t>
      </w:r>
      <w:r>
        <w:rPr>
          <w:rFonts w:eastAsia="Times New Roman"/>
          <w:szCs w:val="24"/>
        </w:rPr>
        <w:t xml:space="preserve">α είναι, αλλά να σας πω το εξής: </w:t>
      </w:r>
      <w:r>
        <w:rPr>
          <w:rFonts w:eastAsia="Times New Roman"/>
          <w:szCs w:val="24"/>
          <w:lang w:val="en-US"/>
        </w:rPr>
        <w:t>O</w:t>
      </w:r>
      <w:r>
        <w:rPr>
          <w:rFonts w:eastAsia="Times New Roman"/>
          <w:szCs w:val="24"/>
        </w:rPr>
        <w:t xml:space="preserve"> κ. Κακλαμάνης ζήτησε να έρθει στο Προεδρείο η εικόνα των Κοινοβουλευτικών οι οποίοι θα επιθυμούσαν απόψε να μιλήσουν. Ο κ. Τζαβάρας δήλωσε, όπως δηλώσατε κι εσείς. Έτσι δεν είναι;</w:t>
      </w:r>
    </w:p>
    <w:p w14:paraId="51EE544C" w14:textId="77777777" w:rsidR="00C3097C" w:rsidRDefault="008D23CE">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 xml:space="preserve">Όχι, δεν είναι έτσι. Εγώ </w:t>
      </w:r>
      <w:r>
        <w:rPr>
          <w:rFonts w:eastAsia="Times New Roman"/>
          <w:szCs w:val="24"/>
        </w:rPr>
        <w:t>δήλωσα πρώτη.</w:t>
      </w:r>
    </w:p>
    <w:p w14:paraId="51EE544D" w14:textId="77777777" w:rsidR="00C3097C" w:rsidRDefault="008D23CE">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Αφήστε με να ολοκληρώσω. Στα Πρακτικά είναι γραμμένο αυτό. Ο κ. Κακλαμάνης, πέρα από το ότι ζήτησε από τους Κοινοβουλευτικούς να δηλώσουν για απόψε ποιος θέλει να μιλήσει, είπε να γίνει συνεννόηση μεταξύ των </w:t>
      </w:r>
      <w:r>
        <w:rPr>
          <w:rFonts w:eastAsia="Times New Roman"/>
          <w:szCs w:val="24"/>
        </w:rPr>
        <w:t>Κοινοβουλευτικών που ενδεχομένως θα μιλήσουν για το ποιος θέλει να προταχθεί ή όχι. Εμείς είμαστε αναγκασμένοι να το κάνουμε με βάση την κοινοβουλευτική σειρά. Αν ο κ. Τζαβάρας θέλει να σας παραχωρήσει τη θέση για να πάει μετά…</w:t>
      </w:r>
    </w:p>
    <w:p w14:paraId="51EE544E" w14:textId="77777777" w:rsidR="00C3097C" w:rsidRDefault="008D23CE">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Δεν μου παρα</w:t>
      </w:r>
      <w:r>
        <w:rPr>
          <w:rFonts w:eastAsia="Times New Roman"/>
          <w:szCs w:val="24"/>
        </w:rPr>
        <w:t>χωρεί κανείς τη θέση</w:t>
      </w:r>
      <w:r>
        <w:rPr>
          <w:rFonts w:eastAsia="Times New Roman"/>
          <w:szCs w:val="24"/>
        </w:rPr>
        <w:t xml:space="preserve"> του</w:t>
      </w:r>
      <w:r>
        <w:rPr>
          <w:rFonts w:eastAsia="Times New Roman"/>
          <w:szCs w:val="24"/>
        </w:rPr>
        <w:t>!</w:t>
      </w:r>
    </w:p>
    <w:p w14:paraId="51EE544F" w14:textId="77777777" w:rsidR="00C3097C" w:rsidRDefault="008D23CE">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…δεν έχω αντίρρηση εγώ. Αυτό είναι θέμα των Κοινοβουλευτικών Εκπροσώπων. Εγώ είμαι υποχρεωμένος –με </w:t>
      </w:r>
      <w:proofErr w:type="spellStart"/>
      <w:r>
        <w:rPr>
          <w:rFonts w:eastAsia="Times New Roman"/>
          <w:szCs w:val="24"/>
        </w:rPr>
        <w:t>συγχωρείτε</w:t>
      </w:r>
      <w:proofErr w:type="spellEnd"/>
      <w:r>
        <w:rPr>
          <w:rFonts w:eastAsia="Times New Roman"/>
          <w:szCs w:val="24"/>
        </w:rPr>
        <w:t xml:space="preserve"> πάρα πολύ- να δώσω τον λόγο σε δύο Βουλευτές, μετά σε έναν Κοινοβουλευτικό και να πάμ</w:t>
      </w:r>
      <w:r>
        <w:rPr>
          <w:rFonts w:eastAsia="Times New Roman"/>
          <w:szCs w:val="24"/>
        </w:rPr>
        <w:t xml:space="preserve">ε δύο-ένας, δύο-ένας. </w:t>
      </w:r>
    </w:p>
    <w:p w14:paraId="51EE5450" w14:textId="77777777" w:rsidR="00C3097C" w:rsidRDefault="008D23CE">
      <w:pPr>
        <w:spacing w:line="600" w:lineRule="auto"/>
        <w:ind w:firstLine="720"/>
        <w:jc w:val="both"/>
        <w:rPr>
          <w:rFonts w:eastAsia="Times New Roman"/>
          <w:szCs w:val="24"/>
        </w:rPr>
      </w:pPr>
      <w:r>
        <w:rPr>
          <w:rFonts w:eastAsia="Times New Roman"/>
          <w:szCs w:val="24"/>
        </w:rPr>
        <w:t xml:space="preserve">Με την ευκαιρία, θα πω ότι όπως υπολογίζω τους χρόνους, αν τηρηθούν έστω και με μια πολύ ελάχιστη ανοχή, μπορούμε να κλείσουμε απόψε με τον κ. </w:t>
      </w:r>
      <w:proofErr w:type="spellStart"/>
      <w:r>
        <w:rPr>
          <w:rFonts w:eastAsia="Times New Roman"/>
          <w:szCs w:val="24"/>
        </w:rPr>
        <w:t>Κάτση</w:t>
      </w:r>
      <w:proofErr w:type="spellEnd"/>
      <w:r>
        <w:rPr>
          <w:rFonts w:eastAsia="Times New Roman"/>
          <w:szCs w:val="24"/>
        </w:rPr>
        <w:t xml:space="preserve">. </w:t>
      </w:r>
    </w:p>
    <w:p w14:paraId="51EE5451" w14:textId="77777777" w:rsidR="00C3097C" w:rsidRDefault="008D23CE">
      <w:pPr>
        <w:spacing w:line="600" w:lineRule="auto"/>
        <w:ind w:firstLine="720"/>
        <w:jc w:val="both"/>
        <w:rPr>
          <w:rFonts w:eastAsia="Times New Roman"/>
          <w:szCs w:val="24"/>
        </w:rPr>
      </w:pPr>
      <w:r>
        <w:rPr>
          <w:rFonts w:eastAsia="Times New Roman"/>
          <w:b/>
          <w:szCs w:val="24"/>
        </w:rPr>
        <w:lastRenderedPageBreak/>
        <w:t xml:space="preserve">ΕΛΕΝΗ ΖΑΡΟΥΛΙΑ: </w:t>
      </w:r>
      <w:r>
        <w:rPr>
          <w:rFonts w:eastAsia="Times New Roman"/>
          <w:szCs w:val="24"/>
        </w:rPr>
        <w:t>Κύριε Πρόεδρε, δεν είναι έτσι όπως τα είπατε.</w:t>
      </w:r>
    </w:p>
    <w:p w14:paraId="51EE5452" w14:textId="77777777" w:rsidR="00C3097C" w:rsidRDefault="008D23CE">
      <w:pPr>
        <w:spacing w:line="600" w:lineRule="auto"/>
        <w:ind w:firstLine="720"/>
        <w:jc w:val="both"/>
        <w:rPr>
          <w:rFonts w:eastAsia="Times New Roman"/>
          <w:szCs w:val="24"/>
        </w:rPr>
      </w:pPr>
      <w:r>
        <w:rPr>
          <w:rFonts w:eastAsia="Times New Roman"/>
          <w:b/>
          <w:szCs w:val="24"/>
        </w:rPr>
        <w:t>ΠΡΟΕΔΡΕΥΩΝ (Γεώργιος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Τι θέλετε να πείτε; Έχετε τον λόγο για να σας ακούσω. Πείτε μου.</w:t>
      </w:r>
    </w:p>
    <w:p w14:paraId="51EE5453" w14:textId="77777777" w:rsidR="00C3097C" w:rsidRDefault="008D23CE">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Όταν ξεκίνησε το νομοσχέδιο, ο κ. Τζαβάρας δεν ήταν καν στην Αίθουσα. Ήρθε μετά. Πήγα εγώ στην Έδρα, στον κ. Κακλαμάνη και μου είπε: «Ή όποιος δηλώσει πρώτος ή σ</w:t>
      </w:r>
      <w:r>
        <w:rPr>
          <w:rFonts w:eastAsia="Times New Roman"/>
          <w:szCs w:val="24"/>
        </w:rPr>
        <w:t xml:space="preserve">ύμφωνα με την κοινοβουλευτική δύναμη». Από τη στιγμή που έχει αποχωρήσει ο κ. Λοβέρδος, δεν νομίζω ότι τίθεται τέτοιο θέμα. </w:t>
      </w:r>
    </w:p>
    <w:p w14:paraId="51EE5454" w14:textId="77777777" w:rsidR="00C3097C" w:rsidRDefault="008D23CE">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w:t>
      </w:r>
      <w:r>
        <w:rPr>
          <w:rFonts w:eastAsia="Times New Roman"/>
          <w:szCs w:val="24"/>
          <w:lang w:val="en-US"/>
        </w:rPr>
        <w:t>O</w:t>
      </w:r>
      <w:r>
        <w:rPr>
          <w:rFonts w:eastAsia="Times New Roman"/>
          <w:szCs w:val="24"/>
        </w:rPr>
        <w:t xml:space="preserve"> κ. Λοβέρδος έχει πει για αύριο το πρωί.</w:t>
      </w:r>
    </w:p>
    <w:p w14:paraId="51EE5455" w14:textId="77777777" w:rsidR="00C3097C" w:rsidRDefault="008D23CE">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 xml:space="preserve">Καταλαβαίνετε; Αυτή ήταν η συνεννόηση. Μπορεί και </w:t>
      </w:r>
      <w:r>
        <w:rPr>
          <w:rFonts w:eastAsia="Times New Roman"/>
          <w:szCs w:val="24"/>
        </w:rPr>
        <w:t>η υπάλληλος δίπλα …</w:t>
      </w:r>
    </w:p>
    <w:p w14:paraId="51EE5456" w14:textId="77777777" w:rsidR="00C3097C" w:rsidRDefault="008D23CE">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Τον κ. Λοβέρδο τώρα γιατί τον ανακατεύετε; </w:t>
      </w:r>
    </w:p>
    <w:p w14:paraId="51EE5457" w14:textId="77777777" w:rsidR="00C3097C" w:rsidRDefault="008D23CE">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 xml:space="preserve">Συγγνώμη. Να σας πω γιατί. Διότι αν ήταν να πάμε με την κοινοβουλευτική δύναμη, θα το δεχόμουν, </w:t>
      </w:r>
      <w:r>
        <w:rPr>
          <w:rFonts w:eastAsia="Times New Roman"/>
          <w:szCs w:val="24"/>
        </w:rPr>
        <w:lastRenderedPageBreak/>
        <w:t>γιατί έτσι μου είπε ο κ. Κακλαμάνης και μπορεί</w:t>
      </w:r>
      <w:r>
        <w:rPr>
          <w:rFonts w:eastAsia="Times New Roman"/>
          <w:szCs w:val="24"/>
        </w:rPr>
        <w:t xml:space="preserve"> να το επιβεβαιώσει η κυρία που κάθεται δίπλα σας ότι εγώ δήλωσα πρώτη. Δεν μου παραχωρεί κανένας τη θέση του.</w:t>
      </w:r>
    </w:p>
    <w:p w14:paraId="51EE5458" w14:textId="77777777" w:rsidR="00C3097C" w:rsidRDefault="008D23CE">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Αυτό που είπα μόλις πριν στην Αίθουσα, στους Βουλευτές, είναι ό,τι ειπώθηκε και ό,τι έχει καταγραφεί στα Πρακτι</w:t>
      </w:r>
      <w:r>
        <w:rPr>
          <w:rFonts w:eastAsia="Times New Roman"/>
          <w:szCs w:val="24"/>
        </w:rPr>
        <w:t>κά. Εγώ είμαι υποχρεωμένος να λειτουργήσω …</w:t>
      </w:r>
    </w:p>
    <w:p w14:paraId="51EE5459" w14:textId="77777777" w:rsidR="00C3097C" w:rsidRDefault="008D23CE">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Τι έχει καταγραφεί στα Πρακτικά δηλαδή;</w:t>
      </w:r>
    </w:p>
    <w:p w14:paraId="51EE545A" w14:textId="77777777" w:rsidR="00C3097C" w:rsidRDefault="008D23CE">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Μα, αυτό έχει καταγραφεί στα Πρακτικά.</w:t>
      </w:r>
    </w:p>
    <w:p w14:paraId="51EE545B" w14:textId="77777777" w:rsidR="00C3097C" w:rsidRDefault="008D23CE">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Τι; Ότι δήλωσε πρώτα ο Κοινοβουλευτικός Εκπρόσωπος …</w:t>
      </w:r>
    </w:p>
    <w:p w14:paraId="51EE545C" w14:textId="77777777" w:rsidR="00C3097C" w:rsidRDefault="008D23CE">
      <w:pPr>
        <w:spacing w:line="600" w:lineRule="auto"/>
        <w:ind w:firstLine="720"/>
        <w:jc w:val="both"/>
        <w:rPr>
          <w:rFonts w:eastAsia="Times New Roman"/>
          <w:szCs w:val="24"/>
        </w:rPr>
      </w:pPr>
      <w:r>
        <w:rPr>
          <w:rFonts w:eastAsia="Times New Roman"/>
          <w:b/>
          <w:szCs w:val="24"/>
        </w:rPr>
        <w:t>ΠΡΟΕΔΡΕΥΩΝ (Γε</w:t>
      </w:r>
      <w:r>
        <w:rPr>
          <w:rFonts w:eastAsia="Times New Roman"/>
          <w:b/>
          <w:szCs w:val="24"/>
        </w:rPr>
        <w:t xml:space="preserve">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Ότι ο κ. Κακλαμάνης ζήτησε από τις Κοινοβουλευτικές Ομάδες να δηλώσουν ποιοι Κοινοβουλευτικοί επιθυμούν απόψε να μιλήσουν και η σειρά, αν όχι με την κοινοβουλευτική δύναμη, να πάει έτσι. Και αν υπάρχει συνεννόηση μεταξύ των Κοινοβουλευτ</w:t>
      </w:r>
      <w:r>
        <w:rPr>
          <w:rFonts w:eastAsia="Times New Roman"/>
          <w:szCs w:val="24"/>
        </w:rPr>
        <w:t>ικών Εκπροσώπων, να αλλάξει η σειρά.</w:t>
      </w:r>
    </w:p>
    <w:p w14:paraId="51EE545D" w14:textId="77777777" w:rsidR="00C3097C" w:rsidRDefault="008D23CE">
      <w:pPr>
        <w:spacing w:line="600" w:lineRule="auto"/>
        <w:ind w:firstLine="720"/>
        <w:jc w:val="both"/>
        <w:rPr>
          <w:rFonts w:eastAsia="Times New Roman"/>
          <w:szCs w:val="24"/>
        </w:rPr>
      </w:pPr>
      <w:r>
        <w:rPr>
          <w:rFonts w:eastAsia="Times New Roman"/>
          <w:szCs w:val="24"/>
        </w:rPr>
        <w:lastRenderedPageBreak/>
        <w:t>Ε</w:t>
      </w:r>
      <w:r>
        <w:rPr>
          <w:rFonts w:eastAsia="Times New Roman"/>
          <w:szCs w:val="24"/>
        </w:rPr>
        <w:t xml:space="preserve">γώ είμαι υποχρεωμένος, λοιπόν, να ζητήσω από τον κ. Τζαβάρα να μιλήσει πρώτος με βάση την κοινοβουλευτική δύναμη και εσάς δεύτερη. </w:t>
      </w:r>
    </w:p>
    <w:p w14:paraId="51EE545E" w14:textId="77777777" w:rsidR="00C3097C" w:rsidRDefault="008D23CE">
      <w:pPr>
        <w:spacing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Α, καλά. Εντάξει. Όχι, δεν είστε υποχρεωμένος. </w:t>
      </w:r>
    </w:p>
    <w:p w14:paraId="51EE545F"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Εάν ο κ. Τζαβάρας σας δίνει τη θέση του και θα πάει αυτός στη δική σας, είναι άλλο ζήτημα. Εδώ είναι ο κ. Τζαβάρας. Άμα θέλετε εντάξει. Διαφορετικά θα ξεκινήσουμε με τους δύο Βουλευτές, θα πάρει τον λόγο ο </w:t>
      </w:r>
      <w:r>
        <w:rPr>
          <w:rFonts w:eastAsia="Times New Roman" w:cs="Times New Roman"/>
          <w:szCs w:val="24"/>
        </w:rPr>
        <w:t>Κ</w:t>
      </w:r>
      <w:r>
        <w:rPr>
          <w:rFonts w:eastAsia="Times New Roman" w:cs="Times New Roman"/>
          <w:szCs w:val="24"/>
        </w:rPr>
        <w:t>οινοβουλευτικός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κπρόσωπος, άλλοι δύο Βουλευτές και ο δεύτερος </w:t>
      </w:r>
      <w:r>
        <w:rPr>
          <w:rFonts w:eastAsia="Times New Roman" w:cs="Times New Roman"/>
          <w:szCs w:val="24"/>
        </w:rPr>
        <w:t>Κ</w:t>
      </w:r>
      <w:r>
        <w:rPr>
          <w:rFonts w:eastAsia="Times New Roman" w:cs="Times New Roman"/>
          <w:szCs w:val="24"/>
        </w:rPr>
        <w:t xml:space="preserve">οινοβουλευτικός. Θα γίνει συνεννόηση; Φέρτε την εικόνα στο Προεδρείο, συνεννοηθείτε και πείτε το. </w:t>
      </w:r>
    </w:p>
    <w:p w14:paraId="51EE5460"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Σκουρολιάκος</w:t>
      </w:r>
      <w:proofErr w:type="spellEnd"/>
      <w:r>
        <w:rPr>
          <w:rFonts w:eastAsia="Times New Roman" w:cs="Times New Roman"/>
          <w:szCs w:val="24"/>
        </w:rPr>
        <w:t xml:space="preserve">. </w:t>
      </w:r>
    </w:p>
    <w:p w14:paraId="51EE5461"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ΣΚΟΥΡΟΛΙΑΚΟΣ: </w:t>
      </w:r>
      <w:r>
        <w:rPr>
          <w:rFonts w:eastAsia="Times New Roman" w:cs="Times New Roman"/>
          <w:szCs w:val="24"/>
        </w:rPr>
        <w:t xml:space="preserve">Ευχαριστώ, κύριε Πρόεδρε. </w:t>
      </w:r>
    </w:p>
    <w:p w14:paraId="51EE5462"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σήμερα στην Ολομέλεια της Βουλής των Ελλήνων συζητάμε ένα νομοσχέδιο τομή για τα ελληνικά δεδομένα. Είναι ένα νομοσχέδιο που ενοχλεί </w:t>
      </w:r>
      <w:r>
        <w:rPr>
          <w:rFonts w:eastAsia="Times New Roman" w:cs="Times New Roman"/>
          <w:szCs w:val="24"/>
        </w:rPr>
        <w:lastRenderedPageBreak/>
        <w:t>αυτούς που το αντιλαμβάνονται, αλλά ενοχλεί και αυτούς που μάλλον δεν έχουν αντ</w:t>
      </w:r>
      <w:r>
        <w:rPr>
          <w:rFonts w:eastAsia="Times New Roman" w:cs="Times New Roman"/>
          <w:szCs w:val="24"/>
        </w:rPr>
        <w:t xml:space="preserve">ιληφθεί τη σημασία του. </w:t>
      </w:r>
    </w:p>
    <w:p w14:paraId="51EE5463"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Τέσσερις είναι οι βασικοί άξονες αυτού του νομοσχεδίου. Πρώτος, η εφαρμογή από τον Σεπτέμβριο του 2018 του ηλεκτρονικού συστήματος διάθεσης τηλεοπτικού χρόνου –διαφημιστικού- με ρυθμίσεις που έχουν άμεσο δημοσιονομικό χαρακτήρα, δι</w:t>
      </w:r>
      <w:r>
        <w:rPr>
          <w:rFonts w:eastAsia="Times New Roman" w:cs="Times New Roman"/>
          <w:szCs w:val="24"/>
        </w:rPr>
        <w:t>ότι αποσκοπούν μεταξύ άλλων και στην καταπολέμηση της φοροδιαφυγής. Θα λειτουργήσει επιτέλους μια πλατφόρμα που θα έχει σχεδιαστεί, αναπτυχθεί και υλοποιηθεί έτσι</w:t>
      </w:r>
      <w:r>
        <w:rPr>
          <w:rFonts w:eastAsia="Times New Roman" w:cs="Times New Roman"/>
          <w:szCs w:val="24"/>
        </w:rPr>
        <w:t>,</w:t>
      </w:r>
      <w:r>
        <w:rPr>
          <w:rFonts w:eastAsia="Times New Roman" w:cs="Times New Roman"/>
          <w:szCs w:val="24"/>
        </w:rPr>
        <w:t xml:space="preserve"> ώστε μέσω αυτής να διενεργείται η αγορά και πώληση του διαφημιστικού χρόνου τόσο στους δημόσ</w:t>
      </w:r>
      <w:r>
        <w:rPr>
          <w:rFonts w:eastAsia="Times New Roman" w:cs="Times New Roman"/>
          <w:szCs w:val="24"/>
        </w:rPr>
        <w:t>ιους όσο και στους ιδιωτικούς τηλεοπτικούς οργανισμούς. Οφείλουν, λοιπόν, να συμμετάσχουν σε αυτήν την ιστορία οι δημόσιοι και οι ιδιωτικοί τηλεοπτικοί οργανισμοί εθνικής και περιφερειακής εμβέλειας που εκπέμπουν μέσω επίγειου δικτύου ψηφιακής εκπομπής, κα</w:t>
      </w:r>
      <w:r>
        <w:rPr>
          <w:rFonts w:eastAsia="Times New Roman" w:cs="Times New Roman"/>
          <w:szCs w:val="24"/>
        </w:rPr>
        <w:t xml:space="preserve">θώς και οι διαφημιστές, δηλαδή οι επιχειρήσεις που μεσολαβούν για τη διάθεση του τηλεοπτικού διαφημιστικού χρόνου για λογαριασμό των διαφημιζομένων. </w:t>
      </w:r>
    </w:p>
    <w:p w14:paraId="51EE5464"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Είναι σημαντικό πως ρυθμιστής της πλατφόρμας θα είναι το Εθνικό Συμβούλιο Ραδιοτηλεόρασης, γεγονός που εγγ</w:t>
      </w:r>
      <w:r>
        <w:rPr>
          <w:rFonts w:eastAsia="Times New Roman" w:cs="Times New Roman"/>
          <w:szCs w:val="24"/>
        </w:rPr>
        <w:t xml:space="preserve">υάται σήμερα αλλά και στο διηνεκές τη σωστή λειτουργία της. </w:t>
      </w:r>
    </w:p>
    <w:p w14:paraId="51EE5465"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Τέλος και αυτό είναι σημαντικό από εκεί, η Ανεξάρτητη Αρχή Δημοσίων Εσόδων θα μπορεί να αντλεί όλες τις πληροφορίες που χρειάζεται ώστε να έχει πλήρη τεκμηρίωση με ό,τι αυτό συνεπάγεται. </w:t>
      </w:r>
      <w:proofErr w:type="spellStart"/>
      <w:r>
        <w:rPr>
          <w:rFonts w:eastAsia="Times New Roman" w:cs="Times New Roman"/>
          <w:szCs w:val="24"/>
        </w:rPr>
        <w:t>Ποιoν</w:t>
      </w:r>
      <w:proofErr w:type="spellEnd"/>
      <w:r>
        <w:rPr>
          <w:rFonts w:eastAsia="Times New Roman" w:cs="Times New Roman"/>
          <w:szCs w:val="24"/>
        </w:rPr>
        <w:t xml:space="preserve"> εν</w:t>
      </w:r>
      <w:r>
        <w:rPr>
          <w:rFonts w:eastAsia="Times New Roman" w:cs="Times New Roman"/>
          <w:szCs w:val="24"/>
        </w:rPr>
        <w:t xml:space="preserve">οχλεί αυτό; Όλα στο φως, λοιπόν, με το εν λόγω καινοτόμο σύστημα διάθεσης του τηλεοπτικού διαφημιστικού χρόνου όπου καθίσταται απολύτως ξεκάθαρο το περιεχόμενο, οι όροι, η υλοποίηση και η εκκαθάριση των συναλλαγών που αφορούν τον διαφημιστικό χρόνο. </w:t>
      </w:r>
    </w:p>
    <w:p w14:paraId="51EE5466"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Επιτυ</w:t>
      </w:r>
      <w:r>
        <w:rPr>
          <w:rFonts w:eastAsia="Times New Roman" w:cs="Times New Roman"/>
          <w:szCs w:val="24"/>
        </w:rPr>
        <w:t xml:space="preserve">γχάνεται ο ακριβής προσδιορισμός της φορολογητέας ύλης και αποφεύγεται έτσι η φοροδιαφυγή. Ενδυναμώνεται η διαφάνεια των οικονομικών συναλλαγών, διασφαλίζονται οι όροι και οι προϋποθέσεις για την οικονομική επιβίωση των τηλεοπτικών οργανισμών με την άμεση </w:t>
      </w:r>
      <w:r>
        <w:rPr>
          <w:rFonts w:eastAsia="Times New Roman" w:cs="Times New Roman"/>
          <w:szCs w:val="24"/>
        </w:rPr>
        <w:t>είσπραξη και εκκαθάριση των συναλλαγών διάθεσης τηλεοπτικού διαφημιστικού χρόνου. Καταπολεμούνται οι στρεβλώσεις διαφημιστικής αγοράς με τις πρακτικές των επιστροφών, των πιστωτικών σημειωμάτων, των κα</w:t>
      </w:r>
      <w:r>
        <w:rPr>
          <w:rFonts w:eastAsia="Times New Roman" w:cs="Times New Roman"/>
          <w:szCs w:val="24"/>
        </w:rPr>
        <w:lastRenderedPageBreak/>
        <w:t>θυστερήσεων πληρωμών. Είναι χαρακτηριστικό αυτό που συμ</w:t>
      </w:r>
      <w:r>
        <w:rPr>
          <w:rFonts w:eastAsia="Times New Roman" w:cs="Times New Roman"/>
          <w:szCs w:val="24"/>
        </w:rPr>
        <w:t>βαίνει ιδιαίτερα στον τηλεοπτικό χώρο όπου μπορείς να εργαστείς σήμερα και το σημερινό σου μεροκάματο να το εισπράξεις μετά από δύο χρόνια. Γιατί τότε θα δώσουν οι διαφημιζόμενοι στις διαφημιστικές τα χρήματα. Θα αργήσουν οι διαφημιστικές εταιρείες να τα δ</w:t>
      </w:r>
      <w:r>
        <w:rPr>
          <w:rFonts w:eastAsia="Times New Roman" w:cs="Times New Roman"/>
          <w:szCs w:val="24"/>
        </w:rPr>
        <w:t xml:space="preserve">ώσουν στο κανάλι. Το κανάλι τα παίρνει, κάνει όλες τις άλλες δουλειές και όταν περισσέψει, μετά από δύο χρόνια θα πληρωθεί ο σκηνοθέτης, ο ηθοποιός, ο δημοσιογράφος, ο σεναριογράφος. </w:t>
      </w:r>
    </w:p>
    <w:p w14:paraId="51EE5467" w14:textId="77777777" w:rsidR="00C3097C" w:rsidRDefault="008D23CE">
      <w:pPr>
        <w:spacing w:line="600" w:lineRule="auto"/>
        <w:ind w:firstLine="720"/>
        <w:jc w:val="both"/>
        <w:rPr>
          <w:rFonts w:eastAsia="Times New Roman" w:cs="Times New Roman"/>
          <w:b/>
          <w:szCs w:val="24"/>
        </w:rPr>
      </w:pPr>
      <w:r>
        <w:rPr>
          <w:rFonts w:eastAsia="Times New Roman" w:cs="Times New Roman"/>
          <w:szCs w:val="24"/>
        </w:rPr>
        <w:t>Δεύτερος άξονας και πολύ σημαντικός είναι αυτός κατά τον οποίο θεσμοθετε</w:t>
      </w:r>
      <w:r>
        <w:rPr>
          <w:rFonts w:eastAsia="Times New Roman" w:cs="Times New Roman"/>
          <w:szCs w:val="24"/>
        </w:rPr>
        <w:t xml:space="preserve">ίται και εφαρμόζεται το </w:t>
      </w:r>
      <w:r>
        <w:rPr>
          <w:rFonts w:eastAsia="Times New Roman" w:cs="Times New Roman"/>
          <w:szCs w:val="24"/>
          <w:lang w:val="en-US"/>
        </w:rPr>
        <w:t>barcode</w:t>
      </w:r>
      <w:r>
        <w:rPr>
          <w:rFonts w:eastAsia="Times New Roman" w:cs="Times New Roman"/>
          <w:szCs w:val="24"/>
        </w:rPr>
        <w:t xml:space="preserve">, ο γραμμικός κώδικας στον ημερήσιο και περιοδικό τύπο, ώστε να γίνεται η καταγραφή της κυκλοφορίας των εντύπων. Έτσι σταματάει μια πολύ παλιά παθογένεια του </w:t>
      </w:r>
      <w:proofErr w:type="spellStart"/>
      <w:r>
        <w:rPr>
          <w:rFonts w:eastAsia="Times New Roman" w:cs="Times New Roman"/>
          <w:szCs w:val="24"/>
        </w:rPr>
        <w:t>μιντιακού</w:t>
      </w:r>
      <w:proofErr w:type="spellEnd"/>
      <w:r>
        <w:rPr>
          <w:rFonts w:eastAsia="Times New Roman" w:cs="Times New Roman"/>
          <w:szCs w:val="24"/>
        </w:rPr>
        <w:t xml:space="preserve"> πεδίου, διότι είναι γνωστό σε όλους μας πως δεν υπάρχει ε</w:t>
      </w:r>
      <w:r>
        <w:rPr>
          <w:rFonts w:eastAsia="Times New Roman" w:cs="Times New Roman"/>
          <w:szCs w:val="24"/>
        </w:rPr>
        <w:t xml:space="preserve">πίσημη καταγεγραμμένη πληροφορία. Υπάρχουν μόνο κάποιες εκτιμήσεις πληροφορίας από τα πρακτορεία που μοιράζουν τις εφημερίδες. Πολλές φορές κάποια πρακτορεία έχουν και αυτά εφημερίδες, οπότε καταλαβαίνετε πόσο ειλικρινή μπορεί να είναι. Είναι μη έγκυρος ο </w:t>
      </w:r>
      <w:r>
        <w:rPr>
          <w:rFonts w:eastAsia="Times New Roman" w:cs="Times New Roman"/>
          <w:szCs w:val="24"/>
        </w:rPr>
        <w:t xml:space="preserve">τρόπος αυτός που χρησιμοποιούν τα πρακτορεία, έτσι αυθαίρετα, για να δίνουν </w:t>
      </w:r>
      <w:r>
        <w:rPr>
          <w:rFonts w:eastAsia="Times New Roman" w:cs="Times New Roman"/>
          <w:szCs w:val="24"/>
        </w:rPr>
        <w:lastRenderedPageBreak/>
        <w:t>τις κυκλοφορίες. Γίνονται αυθαίρετα χωρίς κανέναν έλεγχο ως προς τη μεθοδολογία που ακολουθείται και χωρίς κανέναν επιστημονικό εχέγγυο, δίνοντας βέβαια λαβή για καταγγελίες όσον α</w:t>
      </w:r>
      <w:r>
        <w:rPr>
          <w:rFonts w:eastAsia="Times New Roman" w:cs="Times New Roman"/>
          <w:szCs w:val="24"/>
        </w:rPr>
        <w:t xml:space="preserve">φορά τη χειραγώγηση της διαφημιστικής αγοράς από μεγάλους εις βάρος των μικρών και αδύναμων στον αθέμιτο αυτόν ανταγωνισμό. </w:t>
      </w:r>
    </w:p>
    <w:p w14:paraId="51EE5468" w14:textId="77777777" w:rsidR="00C3097C" w:rsidRDefault="008D23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Ο τρίτος άξονας, είναι η τροποποίηση του νόμου για τον περιφερειακό Τύπο. Με τη συγκεκριμένη νομοθετική πρωτοβουλία δημιουργείται, </w:t>
      </w:r>
      <w:r>
        <w:rPr>
          <w:rFonts w:eastAsia="Times New Roman"/>
          <w:szCs w:val="24"/>
        </w:rPr>
        <w:t xml:space="preserve">πια, ένα μητρώο περιφερειακού και τοπικού Τύπου και εκσυγχρονίζεται ο έλεγχος των εφημερίδων που δικαιούνται να δημοσιεύουν προκηρύξεις και διακηρύξεις συμβάσεων του </w:t>
      </w:r>
      <w:r>
        <w:rPr>
          <w:rFonts w:eastAsia="Times New Roman"/>
          <w:szCs w:val="24"/>
        </w:rPr>
        <w:t>δ</w:t>
      </w:r>
      <w:r>
        <w:rPr>
          <w:rFonts w:eastAsia="Times New Roman"/>
          <w:szCs w:val="24"/>
        </w:rPr>
        <w:t>ημοσίου. Είναι ένας έλεγχος που γίνεται πλέον ηλεκτρονικά, με απόλυτη αντικειμενικότητα κ</w:t>
      </w:r>
      <w:r>
        <w:rPr>
          <w:rFonts w:eastAsia="Times New Roman"/>
          <w:szCs w:val="24"/>
        </w:rPr>
        <w:t>αι διαφάνεια και σταματά η οποιαδήποτε σχέση πολιτικής ηγεσίας και τοπικών παραγόντων, Βουλευτών, περιφερειακών, δημάρχων, με τις επιχειρήσεις περιφερειακού Τύπου. Έτσι, λοιπόν, μια εφημερίδα δεν χρειάζεται να λιβανίζει κανέναν για να παίρνει αυτά που δικα</w:t>
      </w:r>
      <w:r>
        <w:rPr>
          <w:rFonts w:eastAsia="Times New Roman"/>
          <w:szCs w:val="24"/>
        </w:rPr>
        <w:t xml:space="preserve">ιούται, δηλαδή τις προκηρύξεις και τις διακηρύξεις των συμβάσεων του </w:t>
      </w:r>
      <w:r>
        <w:rPr>
          <w:rFonts w:eastAsia="Times New Roman"/>
          <w:szCs w:val="24"/>
        </w:rPr>
        <w:t>δ</w:t>
      </w:r>
      <w:r>
        <w:rPr>
          <w:rFonts w:eastAsia="Times New Roman"/>
          <w:szCs w:val="24"/>
        </w:rPr>
        <w:t>ημοσίου.</w:t>
      </w:r>
    </w:p>
    <w:p w14:paraId="51EE5469" w14:textId="77777777" w:rsidR="00C3097C" w:rsidRDefault="008D23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Τέταρτος άξονας -και κατά τη γνώμη μου σπουδαιότερος- είναι τα μέτρα για την ενίσχυση της οπτικοακουστικής παραγωγής στην πατρίδα μας μέσω του ΕΚΟΜΕ. Η συντριπτική πλειοψηφία τω</w:t>
      </w:r>
      <w:r>
        <w:rPr>
          <w:rFonts w:eastAsia="Times New Roman"/>
          <w:szCs w:val="24"/>
        </w:rPr>
        <w:t xml:space="preserve">ν χωρών της Ευρώπης έχει υιοθετήσει μια σειρά επενδυτικών κινήτρων που βασικό στόχο έχουν την ανάπτυξη της εγχώριας οπτικοακουστικής παραγωγής μέσω της προσέλκυσης επενδυτικών κεφαλαίων και ιδίως των ξένων. </w:t>
      </w:r>
    </w:p>
    <w:p w14:paraId="51EE546A" w14:textId="77777777" w:rsidR="00C3097C" w:rsidRDefault="008D23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Εμείς, από την άλλη, το 2011 όχι μόνο δεν παραλά</w:t>
      </w:r>
      <w:r>
        <w:rPr>
          <w:rFonts w:eastAsia="Times New Roman"/>
          <w:szCs w:val="24"/>
        </w:rPr>
        <w:t xml:space="preserve">βαμε τίποτα, αλλά παραλάβαμε αρνητικό τοπίο, διότι το 2011 με απόφαση του τότε Υπουργού, κ. </w:t>
      </w:r>
      <w:proofErr w:type="spellStart"/>
      <w:r>
        <w:rPr>
          <w:rFonts w:eastAsia="Times New Roman"/>
          <w:szCs w:val="24"/>
        </w:rPr>
        <w:t>Μόσιαλου</w:t>
      </w:r>
      <w:proofErr w:type="spellEnd"/>
      <w:r>
        <w:rPr>
          <w:rFonts w:eastAsia="Times New Roman"/>
          <w:szCs w:val="24"/>
        </w:rPr>
        <w:t xml:space="preserve"> του ΠΑΣΟΚ, μεταφέρθηκαν, καταργήθηκαν, το Ινστιτούτο Οπτικοακουστικών Μέσων και το Εθνικό Οπτικοακουστικό Αρχείο στην ΕΡΤ. </w:t>
      </w:r>
    </w:p>
    <w:p w14:paraId="51EE546B" w14:textId="77777777" w:rsidR="00C3097C" w:rsidRDefault="008D23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Με την ουσιαστική κατάργηση αυτ</w:t>
      </w:r>
      <w:r>
        <w:rPr>
          <w:rFonts w:eastAsia="Times New Roman"/>
          <w:szCs w:val="24"/>
        </w:rPr>
        <w:t>ών των δύο φορέων η Ελλάδα έμεινε η μόνη χώρα στην Ευρώπη όπου δεν υπήρχαν λειτουργικά τουλάχιστον δημόσιοι φορείς άσκησης πολιτικής και έρευνας για τα οπτικοακουστικά μέσα. Αποτέλεσμα των καταστροφικών σας πολιτικών ήταν να οδηγηθεί το εξειδικευμένο προσω</w:t>
      </w:r>
      <w:r>
        <w:rPr>
          <w:rFonts w:eastAsia="Times New Roman"/>
          <w:szCs w:val="24"/>
        </w:rPr>
        <w:t>πικό του Ινστιτούτου και του Αρχείου αρχικά σε εφεδρεία και ύστερα στην απόλυση. Ενέργεια γνώριμη και πολύ αγαπη</w:t>
      </w:r>
      <w:r>
        <w:rPr>
          <w:rFonts w:eastAsia="Times New Roman"/>
          <w:szCs w:val="24"/>
        </w:rPr>
        <w:lastRenderedPageBreak/>
        <w:t>μένη σας. Έτσι, η πολιτεία έχασε έναν σημαντικό σύμβουλο -προσέξτε- στη διαμόρφωση της εθνικής οπτικοακουστικής πολιτικής, ενώ χάθηκε έδαφος των</w:t>
      </w:r>
      <w:r>
        <w:rPr>
          <w:rFonts w:eastAsia="Times New Roman"/>
          <w:szCs w:val="24"/>
        </w:rPr>
        <w:t xml:space="preserve"> ελληνικών κυβερνήσεων να επηρεάσουν το περιεχόμενο της </w:t>
      </w:r>
      <w:r>
        <w:rPr>
          <w:rFonts w:eastAsia="Times New Roman"/>
          <w:szCs w:val="24"/>
        </w:rPr>
        <w:t>ο</w:t>
      </w:r>
      <w:r>
        <w:rPr>
          <w:rFonts w:eastAsia="Times New Roman"/>
          <w:szCs w:val="24"/>
        </w:rPr>
        <w:t xml:space="preserve">δηγίας για όλη την Ευρωπαϊκή Ένωση, για τις υπηρεσίες των οπτικοακουστικών μέσων και η Ελλάδα έχασε κοινοτικά κονδύλια που αφορούν την έρευνα και την εκπαίδευση σε θέματα οπτικοακουστικής παιδείας.  </w:t>
      </w:r>
    </w:p>
    <w:p w14:paraId="51EE546C"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1EE546D" w14:textId="77777777" w:rsidR="00C3097C" w:rsidRDefault="008D23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Ένα λεπτό, κύριε Πρόεδρε.</w:t>
      </w:r>
    </w:p>
    <w:p w14:paraId="51EE546E" w14:textId="77777777" w:rsidR="00C3097C" w:rsidRDefault="008D23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Η Κυβέρνηση του ΣΥΡΙΖΑ με τον ν.4339/2015 ίδρυσε το ΕΚΟΜΕ με σκοπό να καλύψει τα κενά της οπτικοακουστικής αγοράς. Έτσι, το Υπουργείο Ψηφιακής Πο</w:t>
      </w:r>
      <w:r>
        <w:rPr>
          <w:rFonts w:eastAsia="Times New Roman"/>
          <w:szCs w:val="24"/>
        </w:rPr>
        <w:t xml:space="preserve">λιτικής ως εποπτεύων φορέας του ΕΚΟΜΕ αξιοποιεί τις διατάξεις του επενδυτικού νόμου ώστε να υποστηρίξει δημόσιες και ιδιωτικές πρωτοβουλίες εγχώριων και αλλοδαπών παραγωγών σε όλους τους τομείς οπτικοακουστικών μέσων, όπως: κινηματογράφος, τηλεόραση, </w:t>
      </w:r>
      <w:r>
        <w:rPr>
          <w:rFonts w:eastAsia="Times New Roman"/>
          <w:szCs w:val="24"/>
          <w:lang w:val="en-US"/>
        </w:rPr>
        <w:t>docum</w:t>
      </w:r>
      <w:r>
        <w:rPr>
          <w:rFonts w:eastAsia="Times New Roman"/>
          <w:szCs w:val="24"/>
          <w:lang w:val="en-US"/>
        </w:rPr>
        <w:t>entary</w:t>
      </w:r>
      <w:r>
        <w:rPr>
          <w:rFonts w:eastAsia="Times New Roman"/>
          <w:szCs w:val="24"/>
        </w:rPr>
        <w:t xml:space="preserve">, </w:t>
      </w:r>
      <w:r>
        <w:rPr>
          <w:rFonts w:eastAsia="Times New Roman"/>
          <w:szCs w:val="24"/>
          <w:lang w:val="en-US"/>
        </w:rPr>
        <w:t>animation</w:t>
      </w:r>
      <w:r>
        <w:rPr>
          <w:rFonts w:eastAsia="Times New Roman"/>
          <w:szCs w:val="24"/>
        </w:rPr>
        <w:t xml:space="preserve">, </w:t>
      </w:r>
      <w:r>
        <w:rPr>
          <w:rFonts w:eastAsia="Times New Roman"/>
          <w:szCs w:val="24"/>
          <w:lang w:val="en-US"/>
        </w:rPr>
        <w:t>video</w:t>
      </w:r>
      <w:r>
        <w:rPr>
          <w:rFonts w:eastAsia="Times New Roman"/>
          <w:szCs w:val="24"/>
        </w:rPr>
        <w:t xml:space="preserve"> </w:t>
      </w:r>
      <w:r>
        <w:rPr>
          <w:rFonts w:eastAsia="Times New Roman"/>
          <w:szCs w:val="24"/>
          <w:lang w:val="en-US"/>
        </w:rPr>
        <w:t>games</w:t>
      </w:r>
      <w:r>
        <w:rPr>
          <w:rFonts w:eastAsia="Times New Roman"/>
          <w:szCs w:val="24"/>
        </w:rPr>
        <w:t>.</w:t>
      </w:r>
    </w:p>
    <w:p w14:paraId="51EE546F" w14:textId="77777777" w:rsidR="00C3097C" w:rsidRDefault="008D23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Έγινε μια ερώτηση, γιατί δεν υπέγραψε η Υπουργός Πολιτισμού το εν λόγω νομοσχέδιο. Έχει αλλάξει το τοπίο. Έχει δημιουργηθεί ένα νέο τοπίο με αυτά τα σύγχρονα εργαλεία. Είναι μερικές δεκαετίες πίσω αυτή η προσέγγιση, αλλά δεν πειράζει. Δεν μπορούμε να τα ξέ</w:t>
      </w:r>
      <w:r>
        <w:rPr>
          <w:rFonts w:eastAsia="Times New Roman"/>
          <w:szCs w:val="24"/>
        </w:rPr>
        <w:t xml:space="preserve">ρουμε όλοι, όλα. </w:t>
      </w:r>
    </w:p>
    <w:p w14:paraId="51EE5470" w14:textId="77777777" w:rsidR="00C3097C" w:rsidRDefault="008D23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Προσέξτε, ο νέος νόμος δεν έρχεται να βοηθήσει την ανάπτυξη του κινηματογράφου μόνο, αλλά το σύνολο της οπτικοακουστικής παραγωγής, όπως είπα, τηλεοπτικές σειρές, κινούμενα σχέδια, </w:t>
      </w:r>
      <w:r>
        <w:rPr>
          <w:rFonts w:eastAsia="Times New Roman"/>
          <w:szCs w:val="24"/>
          <w:lang w:val="en-US"/>
        </w:rPr>
        <w:t>video</w:t>
      </w:r>
      <w:r>
        <w:rPr>
          <w:rFonts w:eastAsia="Times New Roman"/>
          <w:szCs w:val="24"/>
        </w:rPr>
        <w:t xml:space="preserve"> </w:t>
      </w:r>
      <w:r>
        <w:rPr>
          <w:rFonts w:eastAsia="Times New Roman"/>
          <w:szCs w:val="24"/>
          <w:lang w:val="en-US"/>
        </w:rPr>
        <w:t>games</w:t>
      </w:r>
      <w:r>
        <w:rPr>
          <w:rFonts w:eastAsia="Times New Roman"/>
          <w:szCs w:val="24"/>
        </w:rPr>
        <w:t xml:space="preserve">, </w:t>
      </w:r>
      <w:r>
        <w:rPr>
          <w:rFonts w:eastAsia="Times New Roman"/>
          <w:szCs w:val="24"/>
          <w:lang w:val="en-US"/>
        </w:rPr>
        <w:t>documentary</w:t>
      </w:r>
      <w:r>
        <w:rPr>
          <w:rFonts w:eastAsia="Times New Roman"/>
          <w:szCs w:val="24"/>
        </w:rPr>
        <w:t xml:space="preserve"> και έναν άλλο καινούργιο μεγάλο </w:t>
      </w:r>
      <w:r>
        <w:rPr>
          <w:rFonts w:eastAsia="Times New Roman"/>
          <w:szCs w:val="24"/>
        </w:rPr>
        <w:t>κόσμο που αναδεικνύεται μέσα στο ψηφιακό σύμπαν.</w:t>
      </w:r>
    </w:p>
    <w:p w14:paraId="51EE5471" w14:textId="77777777" w:rsidR="00C3097C" w:rsidRDefault="008D23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Σκουρολιάκο</w:t>
      </w:r>
      <w:proofErr w:type="spellEnd"/>
      <w:r>
        <w:rPr>
          <w:rFonts w:eastAsia="Times New Roman"/>
          <w:szCs w:val="24"/>
        </w:rPr>
        <w:t>, παρακαλώ, ολοκληρώνετε.</w:t>
      </w:r>
    </w:p>
    <w:p w14:paraId="51EE5472" w14:textId="77777777" w:rsidR="00C3097C" w:rsidRDefault="008D23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ΠΑΝΑΓΙΩΤΗΣ (ΠΑΝΟΣ) ΣΚΟΥΡΟΛΙΑΚΟΣ:</w:t>
      </w:r>
      <w:r>
        <w:rPr>
          <w:rFonts w:eastAsia="Times New Roman"/>
          <w:szCs w:val="24"/>
        </w:rPr>
        <w:t xml:space="preserve"> Τελειώνω, κύριε Πρόεδρε.</w:t>
      </w:r>
    </w:p>
    <w:p w14:paraId="51EE5473" w14:textId="77777777" w:rsidR="00C3097C" w:rsidRDefault="008D23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Κυρίες και κύριοι Βουλευτές, στην αρχή της ομιλίας</w:t>
      </w:r>
      <w:r>
        <w:rPr>
          <w:rFonts w:eastAsia="Times New Roman"/>
          <w:szCs w:val="24"/>
        </w:rPr>
        <w:t xml:space="preserve"> μου</w:t>
      </w:r>
      <w:r>
        <w:rPr>
          <w:rFonts w:eastAsia="Times New Roman"/>
          <w:szCs w:val="24"/>
        </w:rPr>
        <w:t xml:space="preserve"> μίλησα για ένα νο</w:t>
      </w:r>
      <w:r>
        <w:rPr>
          <w:rFonts w:eastAsia="Times New Roman"/>
          <w:szCs w:val="24"/>
        </w:rPr>
        <w:t xml:space="preserve">μοσχέδιο τομή στα ελληνικά δεδομένα. Τελικά δεν είναι απλά μια τομή, αλλά είναι μια ριζική μεταρρύθμιση που κάνει τη χώρα μας ελκυστική στην προσέγγιση επενδύσεων και </w:t>
      </w:r>
      <w:r>
        <w:rPr>
          <w:rFonts w:eastAsia="Times New Roman"/>
          <w:szCs w:val="24"/>
        </w:rPr>
        <w:lastRenderedPageBreak/>
        <w:t>στον οπτικοακουστικό τομέα που τόσο εύκολα απαξιώσατε τα προηγούμενα χρόνια με τις πολιτι</w:t>
      </w:r>
      <w:r>
        <w:rPr>
          <w:rFonts w:eastAsia="Times New Roman"/>
          <w:szCs w:val="24"/>
        </w:rPr>
        <w:t xml:space="preserve">κές σας. </w:t>
      </w:r>
    </w:p>
    <w:p w14:paraId="51EE5474" w14:textId="77777777" w:rsidR="00C3097C" w:rsidRDefault="008D23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Σας καλώ, λοιπόν, </w:t>
      </w:r>
      <w:r>
        <w:rPr>
          <w:rFonts w:eastAsia="Times New Roman"/>
          <w:szCs w:val="24"/>
        </w:rPr>
        <w:t xml:space="preserve">ως </w:t>
      </w:r>
      <w:r>
        <w:rPr>
          <w:rFonts w:eastAsia="Times New Roman"/>
          <w:szCs w:val="24"/>
        </w:rPr>
        <w:t>ελάχιστη ένδειξη μεταμέλειας να ψηφίσετε το παρόν νομοσχέδιο γιατί κι εσείς καταλαβαίνετε ότι είναι ένα νομοσχέδιο που εκφράζει τη σύγχρονη εποχή και απαντά στις σύγχρονες ανάγκες με τα εργαλεία μιας νέας και διαρκώς εξελισσό</w:t>
      </w:r>
      <w:r>
        <w:rPr>
          <w:rFonts w:eastAsia="Times New Roman"/>
          <w:szCs w:val="24"/>
        </w:rPr>
        <w:t xml:space="preserve">μενης πραγματικότητας. </w:t>
      </w:r>
    </w:p>
    <w:p w14:paraId="51EE5475" w14:textId="77777777" w:rsidR="00C3097C" w:rsidRDefault="008D23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Σας ευχαριστώ πολύ. </w:t>
      </w:r>
    </w:p>
    <w:p w14:paraId="51EE5476" w14:textId="77777777" w:rsidR="00C3097C" w:rsidRDefault="008D23CE">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1EE5477" w14:textId="77777777" w:rsidR="00C3097C" w:rsidRDefault="008D23C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Επόμενος ομιλητής ο κ. Βαρβιτσιώτης από τη Νέα Δημοκρατία. </w:t>
      </w:r>
    </w:p>
    <w:p w14:paraId="51EE5478"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Κύριε Πρόεδρε, κυρίες και κύριοι συνάδελφοι, δεν μπορώ παρά να πω ότι θαυμάζω τον τρόπο με τον οποίον οι συνάδελφοι του ΣΥΡΙΖΑ αλλάζουν τις απόψεις τους τόσο εύκολα. Ο νόμος-τομή, που καθιστούσε τη διαφάνεια στη διαφήμιση μέσα από την υποχρεωτική συμμετοχ</w:t>
      </w:r>
      <w:r>
        <w:rPr>
          <w:rFonts w:eastAsia="Times New Roman" w:cs="Times New Roman"/>
          <w:szCs w:val="24"/>
        </w:rPr>
        <w:t>ή σε δημοπρασίες τηλεοπτικού χρόνου, άλλαξε και έγινε προαιρετική η συμμετοχή στη δημοπρασία, έγινε υποχρεωτική μόνο η καταγραφή της διαφημιστικής δαπάνης, παρ</w:t>
      </w:r>
      <w:r>
        <w:rPr>
          <w:rFonts w:eastAsia="Times New Roman" w:cs="Times New Roman"/>
          <w:szCs w:val="24"/>
        </w:rPr>
        <w:t xml:space="preserve">’ </w:t>
      </w:r>
      <w:r>
        <w:rPr>
          <w:rFonts w:eastAsia="Times New Roman" w:cs="Times New Roman"/>
          <w:szCs w:val="24"/>
        </w:rPr>
        <w:t xml:space="preserve">όλα αυτά παραμένει </w:t>
      </w:r>
      <w:r>
        <w:rPr>
          <w:rFonts w:eastAsia="Times New Roman" w:cs="Times New Roman"/>
          <w:szCs w:val="24"/>
        </w:rPr>
        <w:lastRenderedPageBreak/>
        <w:t>τομή για αυτούς. Δεν καταλαβαίνω. Πραγματικά, δεν καταλαβαίνω.</w:t>
      </w:r>
    </w:p>
    <w:p w14:paraId="51EE5479"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xml:space="preserve">, είπα στην </w:t>
      </w:r>
      <w:r>
        <w:rPr>
          <w:rFonts w:eastAsia="Times New Roman" w:cs="Times New Roman"/>
          <w:szCs w:val="24"/>
        </w:rPr>
        <w:t>ε</w:t>
      </w:r>
      <w:r>
        <w:rPr>
          <w:rFonts w:eastAsia="Times New Roman" w:cs="Times New Roman"/>
          <w:szCs w:val="24"/>
        </w:rPr>
        <w:t xml:space="preserve">πιτροπή ότι θα σας συγχαρώ αν αλλάζατε τον νόμο. Οφείλω να σας συγχαρώ και να σας πω ότι στο Συνταγματικό Δίκαιο από πέρυσι μέχρι φέτος έχετε αυξήσει σοβαρά την επίδοσή σας. Πέρυσι πήρατε μηδέν. Φέτος πήρατε άριστα, γιατί όντως δεχθήκατε όλες </w:t>
      </w:r>
      <w:r>
        <w:rPr>
          <w:rFonts w:eastAsia="Times New Roman" w:cs="Times New Roman"/>
          <w:szCs w:val="24"/>
        </w:rPr>
        <w:t>τις ενστάσεις επί του αντισυνταγματικού άρθρου που αφορούσε την υποχρεωτική</w:t>
      </w:r>
      <w:r>
        <w:rPr>
          <w:rFonts w:eastAsia="Times New Roman" w:cs="Times New Roman"/>
          <w:szCs w:val="24"/>
        </w:rPr>
        <w:t>…</w:t>
      </w:r>
    </w:p>
    <w:p w14:paraId="51EE547A"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Εκούσια συμμόρφωση.</w:t>
      </w:r>
    </w:p>
    <w:p w14:paraId="51EE547B"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Περιμένετε. Πήρε άριστα. Σημαία, όμως, δεν μπορεί να φέρει, γιατί πρέπει να είναι και τυχερός. Δεν μπορεί να γίν</w:t>
      </w:r>
      <w:r>
        <w:rPr>
          <w:rFonts w:eastAsia="Times New Roman" w:cs="Times New Roman"/>
          <w:szCs w:val="24"/>
        </w:rPr>
        <w:t xml:space="preserve">ει σημαιοφόρος. Μόνο ο τυχερός μπορεί. Οπότε ο συνάδελφος του επί της </w:t>
      </w:r>
      <w:r>
        <w:rPr>
          <w:rFonts w:eastAsia="Times New Roman" w:cs="Times New Roman"/>
          <w:szCs w:val="24"/>
        </w:rPr>
        <w:t>π</w:t>
      </w:r>
      <w:r>
        <w:rPr>
          <w:rFonts w:eastAsia="Times New Roman" w:cs="Times New Roman"/>
          <w:szCs w:val="24"/>
        </w:rPr>
        <w:t>αιδείας, ο οποίος μάλλον από λοταρία βρέθηκε στη θέση του, γιατί μόνον αυτός από λοταρία μπορούσε να βρεθεί στη θέση αυτή και να κάνει αυτά, μπορεί να πάρει αυτός τη σημαία.</w:t>
      </w:r>
    </w:p>
    <w:p w14:paraId="51EE547C"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ΠΑΝΑΓΙΩΤΗΣ</w:t>
      </w:r>
      <w:r>
        <w:rPr>
          <w:rFonts w:eastAsia="Times New Roman" w:cs="Times New Roman"/>
          <w:b/>
          <w:szCs w:val="24"/>
        </w:rPr>
        <w:t xml:space="preserve"> </w:t>
      </w:r>
      <w:r>
        <w:rPr>
          <w:rFonts w:eastAsia="Times New Roman" w:cs="Times New Roman"/>
          <w:b/>
          <w:szCs w:val="24"/>
        </w:rPr>
        <w:t>(ΠΑΝΟΣ)</w:t>
      </w:r>
      <w:r>
        <w:rPr>
          <w:rFonts w:eastAsia="Times New Roman" w:cs="Times New Roman"/>
          <w:b/>
          <w:szCs w:val="24"/>
        </w:rPr>
        <w:t xml:space="preserve"> ΣΚΟΥΡΟΛΙΑΚΟΣ:</w:t>
      </w:r>
      <w:r>
        <w:rPr>
          <w:rFonts w:eastAsia="Times New Roman" w:cs="Times New Roman"/>
          <w:szCs w:val="24"/>
        </w:rPr>
        <w:t xml:space="preserve"> Μόνο εσείς θα μπορούσατε να πείτε για τον κ. </w:t>
      </w:r>
      <w:proofErr w:type="spellStart"/>
      <w:r>
        <w:rPr>
          <w:rFonts w:eastAsia="Times New Roman" w:cs="Times New Roman"/>
          <w:szCs w:val="24"/>
        </w:rPr>
        <w:t>Γαβρόγλου</w:t>
      </w:r>
      <w:proofErr w:type="spellEnd"/>
      <w:r>
        <w:rPr>
          <w:rFonts w:eastAsia="Times New Roman" w:cs="Times New Roman"/>
          <w:szCs w:val="24"/>
        </w:rPr>
        <w:t xml:space="preserve"> αυτό το πράγμα.</w:t>
      </w:r>
    </w:p>
    <w:p w14:paraId="51EE547D"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lastRenderedPageBreak/>
        <w:t>ΜΙΛΤΙΑΔΗΣ ΒΑΡΒΙΤΣΙΩΤΗΣ:</w:t>
      </w:r>
      <w:r>
        <w:rPr>
          <w:rFonts w:eastAsia="Times New Roman" w:cs="Times New Roman"/>
          <w:szCs w:val="24"/>
        </w:rPr>
        <w:t xml:space="preserve"> Τέλος πάντων. Εσείς αλλάξατε απόψεις. Ελάτε τώρα, αλλάξατε απόψεις. Άλλα λέγατε στην </w:t>
      </w:r>
      <w:r>
        <w:rPr>
          <w:rFonts w:eastAsia="Times New Roman" w:cs="Times New Roman"/>
          <w:szCs w:val="24"/>
        </w:rPr>
        <w:t>ε</w:t>
      </w:r>
      <w:r>
        <w:rPr>
          <w:rFonts w:eastAsia="Times New Roman" w:cs="Times New Roman"/>
          <w:szCs w:val="24"/>
        </w:rPr>
        <w:t>πιτροπή, άλλα λέτε τώρα και δεν ντρέπεστε! Δεν ντρέπε</w:t>
      </w:r>
      <w:r>
        <w:rPr>
          <w:rFonts w:eastAsia="Times New Roman" w:cs="Times New Roman"/>
          <w:szCs w:val="24"/>
        </w:rPr>
        <w:t>στε! Σας παρακαλώ.</w:t>
      </w:r>
    </w:p>
    <w:p w14:paraId="51EE547E"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ΠΑΝΑΓΙΩΤΗΣ</w:t>
      </w:r>
      <w:r>
        <w:rPr>
          <w:rFonts w:eastAsia="Times New Roman" w:cs="Times New Roman"/>
          <w:b/>
          <w:szCs w:val="24"/>
        </w:rPr>
        <w:t xml:space="preserve"> (ΠΑΝΟΣ)</w:t>
      </w:r>
      <w:r>
        <w:rPr>
          <w:rFonts w:eastAsia="Times New Roman" w:cs="Times New Roman"/>
          <w:b/>
          <w:szCs w:val="24"/>
        </w:rPr>
        <w:t xml:space="preserve"> ΣΚΟΥΡΟΛΙΑΚΟΣ:</w:t>
      </w:r>
      <w:r>
        <w:rPr>
          <w:rFonts w:eastAsia="Times New Roman" w:cs="Times New Roman"/>
          <w:szCs w:val="24"/>
        </w:rPr>
        <w:t xml:space="preserve"> Δεν ντρέπεστε εσείς. Να ντραπώ εγώ;</w:t>
      </w:r>
    </w:p>
    <w:p w14:paraId="51EE547F"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Σας παρακαλώ. Μάθετε επιτέλους να ακούτε.</w:t>
      </w:r>
    </w:p>
    <w:p w14:paraId="51EE5480"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ΠΑΝΑΓΙΩΤΗΣ</w:t>
      </w:r>
      <w:r>
        <w:rPr>
          <w:rFonts w:eastAsia="Times New Roman" w:cs="Times New Roman"/>
          <w:b/>
          <w:szCs w:val="24"/>
        </w:rPr>
        <w:t xml:space="preserve"> (ΠΑΝΟΣ)</w:t>
      </w:r>
      <w:r>
        <w:rPr>
          <w:rFonts w:eastAsia="Times New Roman" w:cs="Times New Roman"/>
          <w:b/>
          <w:szCs w:val="24"/>
        </w:rPr>
        <w:t xml:space="preserve"> ΣΚΟΥΡΟΛΙΑΚΟΣ:</w:t>
      </w:r>
      <w:r>
        <w:rPr>
          <w:rFonts w:eastAsia="Times New Roman" w:cs="Times New Roman"/>
          <w:szCs w:val="24"/>
        </w:rPr>
        <w:t xml:space="preserve"> Μόνο εσείς έχετε το ανάστημα να μιλήσετε έτσι για τον </w:t>
      </w:r>
      <w:proofErr w:type="spellStart"/>
      <w:r>
        <w:rPr>
          <w:rFonts w:eastAsia="Times New Roman" w:cs="Times New Roman"/>
          <w:szCs w:val="24"/>
        </w:rPr>
        <w:t>Γαβρόγλου</w:t>
      </w:r>
      <w:proofErr w:type="spellEnd"/>
      <w:r>
        <w:rPr>
          <w:rFonts w:eastAsia="Times New Roman" w:cs="Times New Roman"/>
          <w:szCs w:val="24"/>
        </w:rPr>
        <w:t>!</w:t>
      </w:r>
    </w:p>
    <w:p w14:paraId="51EE5481"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Να ακούτε και να δεχόσαστε ότι λέγατε ψέματα. Λέγατε στην </w:t>
      </w:r>
      <w:r>
        <w:rPr>
          <w:rFonts w:eastAsia="Times New Roman" w:cs="Times New Roman"/>
          <w:szCs w:val="24"/>
        </w:rPr>
        <w:t>ε</w:t>
      </w:r>
      <w:r>
        <w:rPr>
          <w:rFonts w:eastAsia="Times New Roman" w:cs="Times New Roman"/>
          <w:szCs w:val="24"/>
        </w:rPr>
        <w:t>πιτροπή ότι η υποχρεωτική συμμετοχή στις δημοπρασίες είναι συνταγματική και έρχονταν οι συνάδελφοί σας να υποστηρίξουν τη συνταγματικότητα της άποψης και σήμερα, που την απο</w:t>
      </w:r>
      <w:r>
        <w:rPr>
          <w:rFonts w:eastAsia="Times New Roman" w:cs="Times New Roman"/>
          <w:szCs w:val="24"/>
        </w:rPr>
        <w:t xml:space="preserve">σύρει η Κυβέρνηση, δεν έχετε να πείτε μία κουβέντα. Τρεις συνεδριάσεις αναλώσαμε σε αυτό το θέμα. Ο Υπουργός σας έμαθε. Εσείς δεν θα μάθετε; </w:t>
      </w:r>
    </w:p>
    <w:p w14:paraId="51EE5482"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Εγώ απορώ, πραγματικά, όμως, κύριοι Υπουργοί, και πρέπει να απορείτε και εσείς για το ποιος σας συμβουλεύει. Πρέπε</w:t>
      </w:r>
      <w:r>
        <w:rPr>
          <w:rFonts w:eastAsia="Times New Roman" w:cs="Times New Roman"/>
          <w:szCs w:val="24"/>
        </w:rPr>
        <w:t>ι να τον εξετάσετε και αυτόν στα θέματα του Συνταγματικού, γιατί έχετε οδηγηθεί σε αλλεπάλληλους σκοπέλους. Εγώ χαίρομαι και πραγματικά επικροτώ την αλλαγή σας σε αυτόν.</w:t>
      </w:r>
    </w:p>
    <w:p w14:paraId="51EE5483"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Θέλω, όμως, να σας πω κάτι γιατί άκουσα πάρα πολλά για τη διαφήμιση εδώ πέρα. Άκουσα μ</w:t>
      </w:r>
      <w:r>
        <w:rPr>
          <w:rFonts w:eastAsia="Times New Roman" w:cs="Times New Roman"/>
          <w:szCs w:val="24"/>
        </w:rPr>
        <w:t xml:space="preserve">ύδρους. Το ΚΚΕ μας είπε ότι δεν χρειάζεται καν τηλεοπτική διαφήμιση, ότι είναι μια χαρά ο κόσμος και ότι δεν χρειάζεται να καταναλώνετε εργατοώρες στη διαφήμιση. Βεβαίως, στη </w:t>
      </w:r>
      <w:proofErr w:type="spellStart"/>
      <w:r>
        <w:rPr>
          <w:rFonts w:eastAsia="Times New Roman" w:cs="Times New Roman"/>
          <w:szCs w:val="24"/>
        </w:rPr>
        <w:t>Σοβιετία</w:t>
      </w:r>
      <w:proofErr w:type="spellEnd"/>
      <w:r>
        <w:rPr>
          <w:rFonts w:eastAsia="Times New Roman" w:cs="Times New Roman"/>
          <w:szCs w:val="24"/>
        </w:rPr>
        <w:t xml:space="preserve"> είχατε μόνο προπαγάνδα, δεν είχατε διαφήμιση, οπότε δεν έχετε τέτοια θέμ</w:t>
      </w:r>
      <w:r>
        <w:rPr>
          <w:rFonts w:eastAsia="Times New Roman" w:cs="Times New Roman"/>
          <w:szCs w:val="24"/>
        </w:rPr>
        <w:t>ατα.</w:t>
      </w:r>
    </w:p>
    <w:p w14:paraId="51EE5484"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Έχετε αντιληφθεί, κυρίες και κύριοι συνάδελφοι, ότι η τηλεοπτική διαφήμιση είναι το πιο υπερφορολογημένο προϊόν που υπάρχει σήμερα στη χώρα; Αγγίζει το 60% του διαφημιστικού κόστους ο φόρος. </w:t>
      </w:r>
      <w:r>
        <w:rPr>
          <w:rFonts w:eastAsia="Times New Roman" w:cs="Times New Roman"/>
          <w:szCs w:val="24"/>
        </w:rPr>
        <w:t>Θ</w:t>
      </w:r>
      <w:r>
        <w:rPr>
          <w:rFonts w:eastAsia="Times New Roman" w:cs="Times New Roman"/>
          <w:szCs w:val="24"/>
        </w:rPr>
        <w:t>έλουμε να έχουμε έσοδα από τα κανάλια με 60% φόρο στην τηλε</w:t>
      </w:r>
      <w:r>
        <w:rPr>
          <w:rFonts w:eastAsia="Times New Roman" w:cs="Times New Roman"/>
          <w:szCs w:val="24"/>
        </w:rPr>
        <w:t>οπτική διαφήμιση; Πιστεύετε ότι αυτό θα μας οδηγήσει πουθενά; Όσες συνθήκες διαφάνειας καταγραφής και να κάνετε.</w:t>
      </w:r>
    </w:p>
    <w:p w14:paraId="51EE5485"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Νομίζω ότι είναι κάτι το οποίο πρέπει να το εξετάσετε πολύ σοβαρά.</w:t>
      </w:r>
    </w:p>
    <w:p w14:paraId="51EE5486"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 xml:space="preserve">Πάω, κύριε Πρόεδρε, στα θέματα που αφορούν τις παραγωγές στη χώρα και το </w:t>
      </w:r>
      <w:r>
        <w:rPr>
          <w:rFonts w:eastAsia="Times New Roman" w:cs="Times New Roman"/>
          <w:szCs w:val="24"/>
          <w:lang w:val="en-US"/>
        </w:rPr>
        <w:t>cas</w:t>
      </w:r>
      <w:r>
        <w:rPr>
          <w:rFonts w:eastAsia="Times New Roman" w:cs="Times New Roman"/>
          <w:szCs w:val="24"/>
          <w:lang w:val="en-US"/>
        </w:rPr>
        <w:t>h</w:t>
      </w:r>
      <w:r>
        <w:rPr>
          <w:rFonts w:eastAsia="Times New Roman" w:cs="Times New Roman"/>
          <w:szCs w:val="24"/>
        </w:rPr>
        <w:t xml:space="preserve"> </w:t>
      </w:r>
      <w:r>
        <w:rPr>
          <w:rFonts w:eastAsia="Times New Roman" w:cs="Times New Roman"/>
          <w:szCs w:val="24"/>
          <w:lang w:val="en-US"/>
        </w:rPr>
        <w:t>rebate</w:t>
      </w:r>
      <w:r>
        <w:rPr>
          <w:rFonts w:eastAsia="Times New Roman" w:cs="Times New Roman"/>
          <w:szCs w:val="24"/>
        </w:rPr>
        <w:t>, την επιστροφή δηλαδή που θα δίνετε σε αυτούς που δεν θα έρχονται και θα κάνουν τηλεοπτικές και κινηματογραφικές παραγωγές στη χώρα μας. Θεωρώ ότι το σύστημα το οποίο φτιάχνετε, που δίνετε μ</w:t>
      </w:r>
      <w:r>
        <w:rPr>
          <w:rFonts w:eastAsia="Times New Roman" w:cs="Times New Roman"/>
          <w:szCs w:val="24"/>
        </w:rPr>
        <w:t>ί</w:t>
      </w:r>
      <w:r>
        <w:rPr>
          <w:rFonts w:eastAsia="Times New Roman" w:cs="Times New Roman"/>
          <w:szCs w:val="24"/>
        </w:rPr>
        <w:t>α επιστροφή της τάξεως του 20% και όχι του 25%, διότι μό</w:t>
      </w:r>
      <w:r>
        <w:rPr>
          <w:rFonts w:eastAsia="Times New Roman" w:cs="Times New Roman"/>
          <w:szCs w:val="24"/>
        </w:rPr>
        <w:t>νο το 80% των δαπανών είναι επιλέξιμες, άρα αναλογικά μειώνεται η επιστροφή, βάζει τη χώρα σε μια συνθήκη διεθνούς ανταγωνισμού.</w:t>
      </w:r>
    </w:p>
    <w:p w14:paraId="51EE5487"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Εγώ κάθισα και είδα το μοντέλο που έχει λειτουργήσει καλύτερα σε όλον τον πλανήτη και είναι το μοντέλο της Ιρλανδίας. Η Ιρλανδί</w:t>
      </w:r>
      <w:r>
        <w:rPr>
          <w:rFonts w:eastAsia="Times New Roman" w:cs="Times New Roman"/>
          <w:szCs w:val="24"/>
        </w:rPr>
        <w:t>α έφτιαξε πριν από δύο χρόνια έναν νόμο για τις επιστροφές στις τηλεοπτικές παραγωγές. Σήμερα έγινε πρωταθλήτρια. Έχει 32% επιστροφή.</w:t>
      </w:r>
    </w:p>
    <w:p w14:paraId="51EE5488"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Το 90% το δίνει κατευθείαν και το 10% της επιστροφής το δίνει αφού εξετάσει τα παραστατικά. Μπορεί να χρηματοδοτήσει και ν</w:t>
      </w:r>
      <w:r>
        <w:rPr>
          <w:rFonts w:eastAsia="Times New Roman" w:cs="Times New Roman"/>
          <w:szCs w:val="24"/>
        </w:rPr>
        <w:t xml:space="preserve">α ενταχθεί παραγωγή αξίας μέχρι 70 εκατομμυρίων ευρώ. </w:t>
      </w:r>
      <w:r>
        <w:rPr>
          <w:rFonts w:eastAsia="Times New Roman" w:cs="Times New Roman"/>
          <w:szCs w:val="24"/>
        </w:rPr>
        <w:t>Σ</w:t>
      </w:r>
      <w:r>
        <w:rPr>
          <w:rFonts w:eastAsia="Times New Roman" w:cs="Times New Roman"/>
          <w:szCs w:val="24"/>
        </w:rPr>
        <w:t xml:space="preserve">ήμερα έχει γίνει πρωταθλήτρια. </w:t>
      </w:r>
      <w:r>
        <w:rPr>
          <w:rFonts w:eastAsia="Times New Roman" w:cs="Times New Roman"/>
          <w:szCs w:val="24"/>
        </w:rPr>
        <w:t>Α</w:t>
      </w:r>
      <w:r>
        <w:rPr>
          <w:rFonts w:eastAsia="Times New Roman" w:cs="Times New Roman"/>
          <w:szCs w:val="24"/>
        </w:rPr>
        <w:t>νάλογα παραδείγματα είναι και όλες οι γείτονες χώρες, όπως τα Σκόπια, οι χώρες της Βαλκανικής, η Κροατία που πήρε μάλιστα το επόμενο «</w:t>
      </w:r>
      <w:r>
        <w:rPr>
          <w:rFonts w:eastAsia="Times New Roman" w:cs="Times New Roman"/>
          <w:szCs w:val="24"/>
          <w:lang w:val="en-US"/>
        </w:rPr>
        <w:t>Mama</w:t>
      </w:r>
      <w:r>
        <w:rPr>
          <w:rFonts w:eastAsia="Times New Roman" w:cs="Times New Roman"/>
          <w:szCs w:val="24"/>
        </w:rPr>
        <w:t xml:space="preserve"> </w:t>
      </w:r>
      <w:proofErr w:type="spellStart"/>
      <w:r>
        <w:rPr>
          <w:rFonts w:eastAsia="Times New Roman" w:cs="Times New Roman"/>
          <w:szCs w:val="24"/>
          <w:lang w:val="en-US"/>
        </w:rPr>
        <w:t>mia</w:t>
      </w:r>
      <w:proofErr w:type="spellEnd"/>
      <w:r>
        <w:rPr>
          <w:rFonts w:eastAsia="Times New Roman" w:cs="Times New Roman"/>
          <w:szCs w:val="24"/>
        </w:rPr>
        <w:t xml:space="preserve">» από </w:t>
      </w:r>
      <w:r>
        <w:rPr>
          <w:rFonts w:eastAsia="Times New Roman" w:cs="Times New Roman"/>
          <w:szCs w:val="24"/>
        </w:rPr>
        <w:lastRenderedPageBreak/>
        <w:t>την Ελλάδα. Δεν θα γυ</w:t>
      </w:r>
      <w:r>
        <w:rPr>
          <w:rFonts w:eastAsia="Times New Roman" w:cs="Times New Roman"/>
          <w:szCs w:val="24"/>
        </w:rPr>
        <w:t xml:space="preserve">ριστεί στην Ελλάδα, δεν θα γυριστεί σε ελληνικό νησί, αλλά σε νησάκι της Κροατίας, στις Δαλματικές Ακτές. Όπως έγινε και με το </w:t>
      </w:r>
      <w:r>
        <w:rPr>
          <w:rFonts w:eastAsia="Times New Roman" w:cs="Times New Roman"/>
          <w:szCs w:val="24"/>
          <w:lang w:val="en-US"/>
        </w:rPr>
        <w:t>Jason</w:t>
      </w:r>
      <w:r>
        <w:rPr>
          <w:rFonts w:eastAsia="Times New Roman" w:cs="Times New Roman"/>
          <w:szCs w:val="24"/>
        </w:rPr>
        <w:t xml:space="preserve"> </w:t>
      </w:r>
      <w:r>
        <w:rPr>
          <w:rFonts w:eastAsia="Times New Roman" w:cs="Times New Roman"/>
          <w:szCs w:val="24"/>
          <w:lang w:val="en-US"/>
        </w:rPr>
        <w:t>Bourne</w:t>
      </w:r>
      <w:r>
        <w:rPr>
          <w:rFonts w:eastAsia="Times New Roman" w:cs="Times New Roman"/>
          <w:szCs w:val="24"/>
        </w:rPr>
        <w:t xml:space="preserve">, το οποίο ενώ έδειχνε την Πλατεία Συντάγματος, δεν γυρίστηκε στην Πλατεία Συντάγματος, γυρίστηκε στην </w:t>
      </w:r>
      <w:proofErr w:type="spellStart"/>
      <w:r>
        <w:rPr>
          <w:rFonts w:eastAsia="Times New Roman" w:cs="Times New Roman"/>
          <w:szCs w:val="24"/>
        </w:rPr>
        <w:t>Τενερίφη</w:t>
      </w:r>
      <w:proofErr w:type="spellEnd"/>
      <w:r>
        <w:rPr>
          <w:rFonts w:eastAsia="Times New Roman" w:cs="Times New Roman"/>
          <w:szCs w:val="24"/>
        </w:rPr>
        <w:t>.</w:t>
      </w:r>
      <w:r>
        <w:rPr>
          <w:rFonts w:eastAsia="Times New Roman" w:cs="Times New Roman"/>
          <w:szCs w:val="24"/>
        </w:rPr>
        <w:t xml:space="preserve"> Χ</w:t>
      </w:r>
      <w:r>
        <w:rPr>
          <w:rFonts w:eastAsia="Times New Roman" w:cs="Times New Roman"/>
          <w:szCs w:val="24"/>
        </w:rPr>
        <w:t>άσα</w:t>
      </w:r>
      <w:r>
        <w:rPr>
          <w:rFonts w:eastAsia="Times New Roman" w:cs="Times New Roman"/>
          <w:szCs w:val="24"/>
        </w:rPr>
        <w:t xml:space="preserve">με πάρα πολλά από αυτές τις παραγωγές. </w:t>
      </w:r>
    </w:p>
    <w:p w14:paraId="51EE5489"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Εγώ θα σας καταθέσω, κύριε Υπουργέ, το ιρλανδικό μοντέλο -που είναι απλό και πολύ πιο λειτουργικό από αυτό το οποίο φέρνετε- το οποίο είναι στη σωστή κατεύθυνση και νομίζω ότι άμα το υιοθετήσουν θα έχουν πολλά να δου</w:t>
      </w:r>
      <w:r>
        <w:rPr>
          <w:rFonts w:eastAsia="Times New Roman" w:cs="Times New Roman"/>
          <w:szCs w:val="24"/>
        </w:rPr>
        <w:t xml:space="preserve">ν οι συνεργάτες σας.  </w:t>
      </w:r>
    </w:p>
    <w:p w14:paraId="51EE548A"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Μιλτιάδης Βαρβιτσιώτης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Στενογραφίας και Πρακτικών της Βουλής) </w:t>
      </w:r>
    </w:p>
    <w:p w14:paraId="51EE548B"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Τέλος, τον τελευτ</w:t>
      </w:r>
      <w:r>
        <w:rPr>
          <w:rFonts w:eastAsia="Times New Roman" w:cs="Times New Roman"/>
          <w:szCs w:val="24"/>
        </w:rPr>
        <w:t>αίο καιρό και εσείς και πάρα πολλοί συνάδελφοι, Βουλευτές του ΣΥΡΙΖΑ, συνηθίζετε να μας δίνετε μαθήματα για το πώς πρέπει να κάνουμε αντιπολίτευση. Έχετε μάθει τώρα ότι θα μας μάθετε πώς να κάνουμε αντιπολίτευση. Είναι βέβαιο ότι δεν θα κάνουμε την αντιπολ</w:t>
      </w:r>
      <w:r>
        <w:rPr>
          <w:rFonts w:eastAsia="Times New Roman" w:cs="Times New Roman"/>
          <w:szCs w:val="24"/>
        </w:rPr>
        <w:t xml:space="preserve">ίτευση που κάνατε εσείς, </w:t>
      </w:r>
      <w:r>
        <w:rPr>
          <w:rFonts w:eastAsia="Times New Roman" w:cs="Times New Roman"/>
          <w:szCs w:val="24"/>
        </w:rPr>
        <w:lastRenderedPageBreak/>
        <w:t xml:space="preserve">την αντιπολίτευση του πεζοδρομίου, για να έρθετε να υιοθετήσετε και να εφαρμόσετε τα εντελώς αντίθετα. </w:t>
      </w:r>
    </w:p>
    <w:p w14:paraId="51EE548C"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Όμως, θέλω να σας δώσω κι εγώ μ</w:t>
      </w:r>
      <w:r>
        <w:rPr>
          <w:rFonts w:eastAsia="Times New Roman" w:cs="Times New Roman"/>
          <w:szCs w:val="24"/>
        </w:rPr>
        <w:t>ί</w:t>
      </w:r>
      <w:r>
        <w:rPr>
          <w:rFonts w:eastAsia="Times New Roman" w:cs="Times New Roman"/>
          <w:szCs w:val="24"/>
        </w:rPr>
        <w:t>α συμβουλή, κύριε Υπουργέ. Ξέρω ότι είστε στενός συνεργάτης του Πρωθυπουργού. Στις επόμενες εκλογές με ένα πρόσωπο θα πάτε μπροστά, μόνο με το πρόσωπο του Πρωθυπουργού. Οι Υπουργοί σας έχουν δημοτικότητες, οι οποίες δεν πιάνουν τη βάση και η πολιτική σας β</w:t>
      </w:r>
      <w:r>
        <w:rPr>
          <w:rFonts w:eastAsia="Times New Roman" w:cs="Times New Roman"/>
          <w:szCs w:val="24"/>
        </w:rPr>
        <w:t xml:space="preserve">ρίσκεται στον αντίποδα των όσων είχατε πει ότι θα κάνετε. Δεν έχετε κανένα λαϊκό έρεισμα από την πολιτική σας. Το μόνο που θα πουλήσετε είναι το πρόσωπο του Πρωθυπουργού. </w:t>
      </w:r>
      <w:r>
        <w:rPr>
          <w:rFonts w:eastAsia="Times New Roman" w:cs="Times New Roman"/>
          <w:szCs w:val="24"/>
        </w:rPr>
        <w:t>Ό</w:t>
      </w:r>
      <w:r>
        <w:rPr>
          <w:rFonts w:eastAsia="Times New Roman" w:cs="Times New Roman"/>
          <w:szCs w:val="24"/>
        </w:rPr>
        <w:t xml:space="preserve">μως τον αναγκάζετε κάθε μέρα να έρχεται στη Βουλή και να καλύπτει όλες τις αστοχίες </w:t>
      </w:r>
      <w:r>
        <w:rPr>
          <w:rFonts w:eastAsia="Times New Roman" w:cs="Times New Roman"/>
          <w:szCs w:val="24"/>
        </w:rPr>
        <w:t xml:space="preserve">σας. Στο τέλος θα τον κάνετε αδειανό σακί. Τον φέρατε εδώ να καλύψει τις παράνομες, τις έκνομες ενέργειες του κ. Καμμένου. Έχει απολογηθεί ο ίδιος; Έχει μιλήσει ο κ. Τσίπρας γι’ αυτόν. </w:t>
      </w:r>
    </w:p>
    <w:p w14:paraId="51EE548D"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Τον φέρατε σήμερα στη Βουλή να μιλήσει για την εξόχως παράλογη κατάργη</w:t>
      </w:r>
      <w:r>
        <w:rPr>
          <w:rFonts w:eastAsia="Times New Roman" w:cs="Times New Roman"/>
          <w:szCs w:val="24"/>
        </w:rPr>
        <w:t xml:space="preserve">ση της αριστείας στον θεσμό του σημαιοφόρου και να το κάνετε και ιδεολογικό </w:t>
      </w:r>
      <w:proofErr w:type="spellStart"/>
      <w:r>
        <w:rPr>
          <w:rFonts w:eastAsia="Times New Roman" w:cs="Times New Roman"/>
          <w:szCs w:val="24"/>
        </w:rPr>
        <w:t>πρόταγμα</w:t>
      </w:r>
      <w:proofErr w:type="spellEnd"/>
      <w:r>
        <w:rPr>
          <w:rFonts w:eastAsia="Times New Roman" w:cs="Times New Roman"/>
          <w:szCs w:val="24"/>
        </w:rPr>
        <w:t xml:space="preserve">. </w:t>
      </w:r>
    </w:p>
    <w:p w14:paraId="51EE548E"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Τελικά, πώς θα έρθει ο κ. Τσίπρας να μιλήσει; Σε ποιο ακροατήριο στο τέλος; Σε αυτούς που ευνοούν την έννομη τάξη; </w:t>
      </w:r>
      <w:r>
        <w:rPr>
          <w:rFonts w:eastAsia="Times New Roman" w:cs="Times New Roman"/>
          <w:szCs w:val="24"/>
        </w:rPr>
        <w:lastRenderedPageBreak/>
        <w:t>Σε αυτούς οι οποίοι σέβονται τις αξίες; Σε ποιον θα μι</w:t>
      </w:r>
      <w:r>
        <w:rPr>
          <w:rFonts w:eastAsia="Times New Roman" w:cs="Times New Roman"/>
          <w:szCs w:val="24"/>
        </w:rPr>
        <w:t xml:space="preserve">λήσει; Νομίζω ότι τελικά δεν θα μιλήσει σε κανέναν. </w:t>
      </w:r>
    </w:p>
    <w:p w14:paraId="51EE548F"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εβαίως, είναι προσχηματική και η απουσία του κ. Καμμένου από μ</w:t>
      </w:r>
      <w:r>
        <w:rPr>
          <w:rFonts w:eastAsia="Times New Roman" w:cs="Times New Roman"/>
          <w:szCs w:val="24"/>
        </w:rPr>
        <w:t>ί</w:t>
      </w:r>
      <w:r>
        <w:rPr>
          <w:rFonts w:eastAsia="Times New Roman" w:cs="Times New Roman"/>
          <w:szCs w:val="24"/>
        </w:rPr>
        <w:t>α τέτοιου είδους συζήτηση. Τον είδαμε να φιγουράρει με χαβανέζικα πουκάμισα στις ακτές της Φλόριντα, συνοδευόμενος από επιχειρηματίες. Όμως</w:t>
      </w:r>
      <w:r>
        <w:rPr>
          <w:rFonts w:eastAsia="Times New Roman" w:cs="Times New Roman"/>
          <w:szCs w:val="24"/>
        </w:rPr>
        <w:t>, δεν ακούσαμε μία κουβέντα από τους Ανεξάρτητους Έλληνες, που μέχρι πριν από λίγο μας έλεγαν ότι θα ρίξουν την Κυβέρνηση αν το θελήσει ο Αρχιεπίσκοπος. Σήμερα έρχονται και λένε ότι είναι πράξη προοδευτική η κατάργηση της αριστείας στην υπόθεση του σημαιοφ</w:t>
      </w:r>
      <w:r>
        <w:rPr>
          <w:rFonts w:eastAsia="Times New Roman" w:cs="Times New Roman"/>
          <w:szCs w:val="24"/>
        </w:rPr>
        <w:t xml:space="preserve">όρου. </w:t>
      </w:r>
    </w:p>
    <w:p w14:paraId="51EE5490"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Νομίζω, κύριε Υπουργέ, ότι η Κυβέρνηση σας, δυστυχώς έτσι όπως πολιτεύεται θα φτάσει στο τέλος στις εκλογές και θα αναζητεί τους αρχικούς ψηφοφόρους στα αρχικά ποσοστά του ΣΥΡΙΖΑ, όταν μετά βίας έμπαινε στη Βουλή. </w:t>
      </w:r>
    </w:p>
    <w:p w14:paraId="51EE5491"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w:t>
      </w:r>
      <w:r>
        <w:rPr>
          <w:rFonts w:eastAsia="Times New Roman" w:cs="Times New Roman"/>
          <w:szCs w:val="24"/>
        </w:rPr>
        <w:t>νι λήξεως του χρόνου ομιλίας του κυρίου Βουλευτή)</w:t>
      </w:r>
    </w:p>
    <w:p w14:paraId="51EE5492"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Βαρβιτσιώτη, ολοκληρώνετε. </w:t>
      </w:r>
    </w:p>
    <w:p w14:paraId="51EE5493"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lastRenderedPageBreak/>
        <w:t>ΜΙΛΤΙΑΔΗΣ ΒΑΡΒΙΤΣΙΩΤΗΣ:</w:t>
      </w:r>
      <w:r>
        <w:rPr>
          <w:rFonts w:eastAsia="Times New Roman" w:cs="Times New Roman"/>
          <w:szCs w:val="24"/>
        </w:rPr>
        <w:t xml:space="preserve"> Με τέτοιο τσαλάκωμα της εικόνας του Πρωθυπουργού, του μοναδικού </w:t>
      </w:r>
      <w:r>
        <w:rPr>
          <w:rFonts w:eastAsia="Times New Roman" w:cs="Times New Roman"/>
          <w:szCs w:val="24"/>
          <w:lang w:val="en-US"/>
        </w:rPr>
        <w:t>asset</w:t>
      </w:r>
      <w:r>
        <w:rPr>
          <w:rFonts w:eastAsia="Times New Roman" w:cs="Times New Roman"/>
          <w:szCs w:val="24"/>
        </w:rPr>
        <w:t xml:space="preserve"> που έχετε -όπως έλεγε κάποτε ο ίδιος για τον κ. </w:t>
      </w:r>
      <w:proofErr w:type="spellStart"/>
      <w:r>
        <w:rPr>
          <w:rFonts w:eastAsia="Times New Roman" w:cs="Times New Roman"/>
          <w:szCs w:val="24"/>
        </w:rPr>
        <w:t>Βαρουφάκη</w:t>
      </w:r>
      <w:proofErr w:type="spellEnd"/>
      <w:r>
        <w:rPr>
          <w:rFonts w:eastAsia="Times New Roman" w:cs="Times New Roman"/>
          <w:szCs w:val="24"/>
        </w:rPr>
        <w:t xml:space="preserve">- νομίζω ότι δεν θα πάτε πουθενά. </w:t>
      </w:r>
    </w:p>
    <w:p w14:paraId="51EE5494"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1EE5495" w14:textId="77777777" w:rsidR="00C3097C" w:rsidRDefault="008D23C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1EE5496"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Κοινοβουλευτικός Εκπρόσωπος της Νέας Δημοκ</w:t>
      </w:r>
      <w:r>
        <w:rPr>
          <w:rFonts w:eastAsia="Times New Roman" w:cs="Times New Roman"/>
          <w:szCs w:val="24"/>
        </w:rPr>
        <w:t xml:space="preserve">ρατίας κ. Κωνσταντίνος Τζαβάρας. </w:t>
      </w:r>
    </w:p>
    <w:p w14:paraId="51EE5497"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Ευχαριστώ, κύριε Πρόεδρε.</w:t>
      </w:r>
    </w:p>
    <w:p w14:paraId="51EE5498"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εκ πρώτης θέλω από του Βήματος αυτού της Βουλής να καταγγείλω τη σημερινή επίθεση που έγινε στην οικεία του Αρχηγού της Αξιωματικής Αντιπολίτευ</w:t>
      </w:r>
      <w:r>
        <w:rPr>
          <w:rFonts w:eastAsia="Times New Roman" w:cs="Times New Roman"/>
          <w:szCs w:val="24"/>
        </w:rPr>
        <w:t>σης από τα μέλη της γνωστής πια ομάδας «</w:t>
      </w:r>
      <w:proofErr w:type="spellStart"/>
      <w:r>
        <w:rPr>
          <w:rFonts w:eastAsia="Times New Roman" w:cs="Times New Roman"/>
          <w:szCs w:val="24"/>
        </w:rPr>
        <w:t>Ρουβίκων</w:t>
      </w:r>
      <w:proofErr w:type="spellEnd"/>
      <w:r>
        <w:rPr>
          <w:rFonts w:eastAsia="Times New Roman" w:cs="Times New Roman"/>
          <w:szCs w:val="24"/>
        </w:rPr>
        <w:t>».</w:t>
      </w:r>
    </w:p>
    <w:p w14:paraId="51EE5499" w14:textId="77777777" w:rsidR="00C3097C" w:rsidRDefault="008D23CE">
      <w:pPr>
        <w:spacing w:line="600" w:lineRule="auto"/>
        <w:ind w:firstLine="720"/>
        <w:jc w:val="both"/>
        <w:rPr>
          <w:rFonts w:eastAsia="Times New Roman"/>
          <w:szCs w:val="24"/>
        </w:rPr>
      </w:pPr>
      <w:r>
        <w:rPr>
          <w:rFonts w:eastAsia="Times New Roman"/>
          <w:szCs w:val="24"/>
        </w:rPr>
        <w:t xml:space="preserve">Είναι, πράγματι, από εκείνες τις καταστάσεις που πια, η συστηματικότητά τους στην επανάληψη και η επιμονή τους στην </w:t>
      </w:r>
      <w:r>
        <w:rPr>
          <w:rFonts w:eastAsia="Times New Roman"/>
          <w:szCs w:val="24"/>
        </w:rPr>
        <w:lastRenderedPageBreak/>
        <w:t>αμφισβήτηση των δημοκρατικών κατακτήσεων ενός λαού, δεν μας επιτρέπει να μείνουμε απαθείς</w:t>
      </w:r>
      <w:r>
        <w:rPr>
          <w:rFonts w:eastAsia="Times New Roman"/>
          <w:szCs w:val="24"/>
        </w:rPr>
        <w:t xml:space="preserve">. </w:t>
      </w:r>
    </w:p>
    <w:p w14:paraId="51EE549A" w14:textId="77777777" w:rsidR="00C3097C" w:rsidRDefault="008D23CE">
      <w:pPr>
        <w:spacing w:line="600" w:lineRule="auto"/>
        <w:ind w:firstLine="720"/>
        <w:jc w:val="both"/>
        <w:rPr>
          <w:rFonts w:eastAsia="Times New Roman"/>
          <w:szCs w:val="24"/>
        </w:rPr>
      </w:pPr>
      <w:r>
        <w:rPr>
          <w:rFonts w:eastAsia="Times New Roman"/>
          <w:szCs w:val="24"/>
        </w:rPr>
        <w:t>Μάλιστα, αυτό που θέλω να γνωρίζετε, γιατί όλοι έχουμε ευθύνη σε αυτή την Αίθουσα, είναι ότι το περιεχόμενο των συνθημάτων που πέταξαν αποτελεί μια περαιτέρω εκτράχυνση, αποτελεί μ</w:t>
      </w:r>
      <w:r>
        <w:rPr>
          <w:rFonts w:eastAsia="Times New Roman"/>
          <w:szCs w:val="24"/>
        </w:rPr>
        <w:t>ί</w:t>
      </w:r>
      <w:r>
        <w:rPr>
          <w:rFonts w:eastAsia="Times New Roman"/>
          <w:szCs w:val="24"/>
        </w:rPr>
        <w:t xml:space="preserve">α ποιοτική εξέλιξη στα μηνύματα που στέλνει αυτή η ομάδα προς τη </w:t>
      </w:r>
      <w:r>
        <w:rPr>
          <w:rFonts w:eastAsia="Times New Roman"/>
          <w:szCs w:val="24"/>
        </w:rPr>
        <w:t>δ</w:t>
      </w:r>
      <w:r>
        <w:rPr>
          <w:rFonts w:eastAsia="Times New Roman"/>
          <w:szCs w:val="24"/>
        </w:rPr>
        <w:t>ημοκρα</w:t>
      </w:r>
      <w:r>
        <w:rPr>
          <w:rFonts w:eastAsia="Times New Roman"/>
          <w:szCs w:val="24"/>
        </w:rPr>
        <w:t xml:space="preserve">τία, πλέον. «Κανένας σεβασμός στη γιάφκα της Βουλής», </w:t>
      </w:r>
      <w:proofErr w:type="spellStart"/>
      <w:r>
        <w:rPr>
          <w:rFonts w:eastAsia="Times New Roman"/>
          <w:szCs w:val="24"/>
        </w:rPr>
        <w:t>διετράνωσαν</w:t>
      </w:r>
      <w:proofErr w:type="spellEnd"/>
      <w:r>
        <w:rPr>
          <w:rFonts w:eastAsia="Times New Roman"/>
          <w:szCs w:val="24"/>
        </w:rPr>
        <w:t xml:space="preserve"> σήμερα έξω από το σπίτι του Κυριάκου Μητσοτάκη, του Αρχηγού της Αξιωματικής Αντιπολίτευσης, του τέταρτου κατά σειρά πολιτειακού παράγοντα, με βάση το Σύνταγμα.  </w:t>
      </w:r>
    </w:p>
    <w:p w14:paraId="51EE549B" w14:textId="77777777" w:rsidR="00C3097C" w:rsidRDefault="008D23CE">
      <w:pPr>
        <w:spacing w:line="600" w:lineRule="auto"/>
        <w:ind w:firstLine="720"/>
        <w:jc w:val="both"/>
        <w:rPr>
          <w:rFonts w:eastAsia="Times New Roman"/>
          <w:szCs w:val="24"/>
        </w:rPr>
      </w:pPr>
      <w:r>
        <w:rPr>
          <w:rFonts w:eastAsia="Times New Roman"/>
          <w:szCs w:val="24"/>
        </w:rPr>
        <w:t>Τ</w:t>
      </w:r>
      <w:r>
        <w:rPr>
          <w:rFonts w:eastAsia="Times New Roman"/>
          <w:szCs w:val="24"/>
        </w:rPr>
        <w:t>ο ερώτημα που τίθεται είναι</w:t>
      </w:r>
      <w:r>
        <w:rPr>
          <w:rFonts w:eastAsia="Times New Roman"/>
          <w:szCs w:val="24"/>
        </w:rPr>
        <w:t>: Ως πού θα φτάσει η ανοχή απέναντι σε αυτού του είδους τα φαινόμενα; Αισθάνεστε μέσα σας ότι έχετε μ</w:t>
      </w:r>
      <w:r>
        <w:rPr>
          <w:rFonts w:eastAsia="Times New Roman"/>
          <w:szCs w:val="24"/>
        </w:rPr>
        <w:t>ί</w:t>
      </w:r>
      <w:r>
        <w:rPr>
          <w:rFonts w:eastAsia="Times New Roman"/>
          <w:szCs w:val="24"/>
        </w:rPr>
        <w:t>α δημοκρατική ευθύνη απέναντι στους κοινοβουλευτικούς θεσμούς και κυρίως απέναντι στην εντολή που μας έδωσε ο ελληνικός λαός να τον αντιπροσωπεύουμε σε αυ</w:t>
      </w:r>
      <w:r>
        <w:rPr>
          <w:rFonts w:eastAsia="Times New Roman"/>
          <w:szCs w:val="24"/>
        </w:rPr>
        <w:t xml:space="preserve">τή την Αίθουσα, που για πολλοστή φορά, επαναλαμβάνω, ασκείται κατά τρόπο αληθινό, αλλά και συμβολικό, η λαϊκή κυριαρχία; </w:t>
      </w:r>
    </w:p>
    <w:p w14:paraId="51EE549C" w14:textId="77777777" w:rsidR="00C3097C" w:rsidRDefault="008D23CE">
      <w:pPr>
        <w:spacing w:line="600" w:lineRule="auto"/>
        <w:ind w:firstLine="720"/>
        <w:jc w:val="both"/>
        <w:rPr>
          <w:rFonts w:eastAsia="Times New Roman"/>
          <w:szCs w:val="24"/>
        </w:rPr>
      </w:pPr>
      <w:r>
        <w:rPr>
          <w:rFonts w:eastAsia="Times New Roman"/>
          <w:szCs w:val="24"/>
        </w:rPr>
        <w:lastRenderedPageBreak/>
        <w:t>Εδώ ανεχθήκαμε, και μάλιστα με την προστασία των δυνάμεων του κράτους, συμπεριφορές που ευθέως έβαλαν εναντίον του Κοινοβουλίου. Τώρα,</w:t>
      </w:r>
      <w:r>
        <w:rPr>
          <w:rFonts w:eastAsia="Times New Roman"/>
          <w:szCs w:val="24"/>
        </w:rPr>
        <w:t xml:space="preserve"> έχουμε μία περαιτέρω βελτίωση αυτής της αντιδημοκρατικής συμπεριφοράς, αυτής της συμπεριφοράς που θεωρεί ότι η αυθάδεια, η απείθεια, η ανομία αποτελούν ελευθερία ατομική και δικαίωμα του ανθρώπου. </w:t>
      </w:r>
    </w:p>
    <w:p w14:paraId="51EE549D" w14:textId="77777777" w:rsidR="00C3097C" w:rsidRDefault="008D23CE">
      <w:pPr>
        <w:spacing w:line="600" w:lineRule="auto"/>
        <w:ind w:firstLine="720"/>
        <w:jc w:val="both"/>
        <w:rPr>
          <w:rFonts w:eastAsia="Times New Roman"/>
          <w:szCs w:val="24"/>
        </w:rPr>
      </w:pPr>
      <w:proofErr w:type="spellStart"/>
      <w:r>
        <w:rPr>
          <w:rFonts w:eastAsia="Times New Roman"/>
          <w:szCs w:val="24"/>
        </w:rPr>
        <w:t>Ρουβίκων</w:t>
      </w:r>
      <w:proofErr w:type="spellEnd"/>
      <w:r>
        <w:rPr>
          <w:rFonts w:eastAsia="Times New Roman"/>
          <w:szCs w:val="24"/>
        </w:rPr>
        <w:t>, άλλωστε, θέλω να σας θυμίσω, είναι το όνομα ενό</w:t>
      </w:r>
      <w:r>
        <w:rPr>
          <w:rFonts w:eastAsia="Times New Roman"/>
          <w:szCs w:val="24"/>
        </w:rPr>
        <w:t>ς μικρού και ασήμαντου ποταμού, στα βόρια της Ρώμης. Ως ποταμός, δεν είχε κα</w:t>
      </w:r>
      <w:r>
        <w:rPr>
          <w:rFonts w:eastAsia="Times New Roman"/>
          <w:szCs w:val="24"/>
        </w:rPr>
        <w:t>μ</w:t>
      </w:r>
      <w:r>
        <w:rPr>
          <w:rFonts w:eastAsia="Times New Roman"/>
          <w:szCs w:val="24"/>
        </w:rPr>
        <w:t>μία αξία και καμία σημασία. Αυτό για το οποίο έμεινε στην ιστορία είναι ότι είχε προβλεφθεί ως σύνορο μεταξύ της νομιμότητας που εκπορευόταν από τον σεβασμό της ρωμαϊκής δημοκρατί</w:t>
      </w:r>
      <w:r>
        <w:rPr>
          <w:rFonts w:eastAsia="Times New Roman"/>
          <w:szCs w:val="24"/>
        </w:rPr>
        <w:t>ας και εκείνων οι οποίοι ήθελαν να την ανατρέψουν. Γι’ αυτό και αποτελούσε, με απόφαση της Συγκλήτου, το έσχατο όριο πέραν του οποίου δεν επιτρεπόταν στον οποιονδήποτε στρατηγό να περάσει απέναντι με τα στρατεύματά του, με τις ρωμαϊκές λεγεώνες. Μια φορά έ</w:t>
      </w:r>
      <w:r>
        <w:rPr>
          <w:rFonts w:eastAsia="Times New Roman"/>
          <w:szCs w:val="24"/>
        </w:rPr>
        <w:t xml:space="preserve">γινε αυτό, το 49 π.Χ., το έκανε ο Ιούλιος </w:t>
      </w:r>
      <w:proofErr w:type="spellStart"/>
      <w:r>
        <w:rPr>
          <w:rFonts w:eastAsia="Times New Roman"/>
          <w:szCs w:val="24"/>
        </w:rPr>
        <w:t>Καίσαρ</w:t>
      </w:r>
      <w:proofErr w:type="spellEnd"/>
      <w:r>
        <w:rPr>
          <w:rFonts w:eastAsia="Times New Roman"/>
          <w:szCs w:val="24"/>
        </w:rPr>
        <w:t xml:space="preserve"> και από τότε άρχισε η διαδικασία της αποσύνθεσης και της κατάλυσης της ρωμαϊκής δημοκρατίας, ξεκίνησε ο εμφύλιος πόλεμος, που κατέληξε στο 31 ή 34 π.Χ. με την ναυμαχία στο Άκτιο. </w:t>
      </w:r>
    </w:p>
    <w:p w14:paraId="51EE549E" w14:textId="77777777" w:rsidR="00C3097C" w:rsidRDefault="008D23CE">
      <w:pPr>
        <w:spacing w:line="600" w:lineRule="auto"/>
        <w:ind w:firstLine="720"/>
        <w:jc w:val="both"/>
        <w:rPr>
          <w:rFonts w:eastAsia="Times New Roman"/>
          <w:szCs w:val="24"/>
        </w:rPr>
      </w:pPr>
      <w:r>
        <w:rPr>
          <w:rFonts w:eastAsia="Times New Roman"/>
          <w:szCs w:val="24"/>
        </w:rPr>
        <w:lastRenderedPageBreak/>
        <w:t>Και ερωτώ: Αυτόν τον συμβολ</w:t>
      </w:r>
      <w:r>
        <w:rPr>
          <w:rFonts w:eastAsia="Times New Roman"/>
          <w:szCs w:val="24"/>
        </w:rPr>
        <w:t>ισμό εσείς αισθάνεσθε την ευθύνη να τον διαχειριστείτε; Από το να ονομάζετε φαινόμενα υπονόμευσης, αμφισβήτησης, αλλά και έμπρακτης πλέον καταφοράς εναντίον θεσμών του πολιτεύματος, αισθάνεσθε την υποχρέωση, επιτέλους, αυτά τα φαινόμενα να τα στηλιτεύσετε,</w:t>
      </w:r>
      <w:r>
        <w:rPr>
          <w:rFonts w:eastAsia="Times New Roman"/>
          <w:szCs w:val="24"/>
        </w:rPr>
        <w:t xml:space="preserve"> να τα αρνηθείτε, να διαχωρίσετε τη θέση σας, να βάλετε ένα όριο ανάμεσα σε εσάς και σ’ αυτούς;  </w:t>
      </w:r>
    </w:p>
    <w:p w14:paraId="51EE549F" w14:textId="77777777" w:rsidR="00C3097C" w:rsidRDefault="008D23CE">
      <w:pPr>
        <w:spacing w:line="600" w:lineRule="auto"/>
        <w:ind w:firstLine="720"/>
        <w:jc w:val="both"/>
        <w:rPr>
          <w:rFonts w:eastAsia="Times New Roman"/>
          <w:szCs w:val="24"/>
        </w:rPr>
      </w:pPr>
      <w:r>
        <w:rPr>
          <w:rFonts w:eastAsia="Times New Roman"/>
          <w:szCs w:val="24"/>
        </w:rPr>
        <w:t xml:space="preserve">Γιατί, αν δεν βάλετε ένα όριο, αν τελικά κι εσείς δεν αισθάνεσθε ως εκπρόσωποι της </w:t>
      </w:r>
      <w:r>
        <w:rPr>
          <w:rFonts w:eastAsia="Times New Roman"/>
          <w:szCs w:val="24"/>
        </w:rPr>
        <w:t>δ</w:t>
      </w:r>
      <w:r>
        <w:rPr>
          <w:rFonts w:eastAsia="Times New Roman"/>
          <w:szCs w:val="24"/>
        </w:rPr>
        <w:t xml:space="preserve">ημοκρατίας και της πολιτείας ότι σας χωρίζει ένας </w:t>
      </w:r>
      <w:proofErr w:type="spellStart"/>
      <w:r>
        <w:rPr>
          <w:rFonts w:eastAsia="Times New Roman"/>
          <w:szCs w:val="24"/>
        </w:rPr>
        <w:t>Ρουβίκωνας</w:t>
      </w:r>
      <w:proofErr w:type="spellEnd"/>
      <w:r>
        <w:rPr>
          <w:rFonts w:eastAsia="Times New Roman"/>
          <w:szCs w:val="24"/>
        </w:rPr>
        <w:t xml:space="preserve"> από αυτά τα φ</w:t>
      </w:r>
      <w:r>
        <w:rPr>
          <w:rFonts w:eastAsia="Times New Roman"/>
          <w:szCs w:val="24"/>
        </w:rPr>
        <w:t xml:space="preserve">αινόμενα, τότε πολύ γρήγορα αυτή τη </w:t>
      </w:r>
      <w:r>
        <w:rPr>
          <w:rFonts w:eastAsia="Times New Roman"/>
          <w:szCs w:val="24"/>
        </w:rPr>
        <w:t>δ</w:t>
      </w:r>
      <w:r>
        <w:rPr>
          <w:rFonts w:eastAsia="Times New Roman"/>
          <w:szCs w:val="24"/>
        </w:rPr>
        <w:t xml:space="preserve">ημοκρατία που σήμερα ζούμε και απολαμβάνουμε θα αρχίσουμε να την κλαίμε, όπως ακριβώς συμβαίνει στη Βενεζουέλα. Γιατί, σήμερα, το Γενικό Συμβούλιο Ανθρωπίνων Δικαιωμάτων του ΟΗΕ καταδικάζει αυτή τη λαϊκή δημοκρατία της </w:t>
      </w:r>
      <w:r>
        <w:rPr>
          <w:rFonts w:eastAsia="Times New Roman"/>
          <w:szCs w:val="24"/>
        </w:rPr>
        <w:t xml:space="preserve">Λατινικής Αμερικής και την στηλιτεύει διεθνώς, για ένα κράτος που δεν σέβεται τα ανθρώπινα δικαιώματα και προβαίνει σε ακραίες αμφισβητήσεις και αιματηρές παραβιάσεις των ατομικών ελευθεριών. </w:t>
      </w:r>
    </w:p>
    <w:p w14:paraId="51EE54A0" w14:textId="77777777" w:rsidR="00C3097C" w:rsidRDefault="008D23CE">
      <w:pPr>
        <w:spacing w:line="600" w:lineRule="auto"/>
        <w:ind w:firstLine="720"/>
        <w:jc w:val="both"/>
        <w:rPr>
          <w:rFonts w:eastAsia="Times New Roman"/>
          <w:szCs w:val="24"/>
        </w:rPr>
      </w:pPr>
      <w:r>
        <w:rPr>
          <w:rFonts w:eastAsia="Times New Roman"/>
          <w:szCs w:val="24"/>
        </w:rPr>
        <w:t>Γι’ αυτό, λοιπόν, κύριε Υπουργέ, αυτό το έσχατο φυλάκιο, αυτό τ</w:t>
      </w:r>
      <w:r>
        <w:rPr>
          <w:rFonts w:eastAsia="Times New Roman"/>
          <w:szCs w:val="24"/>
        </w:rPr>
        <w:t xml:space="preserve">ο έσχατο σύνορο προς την εκτροπή, το έχει πει με πολύ </w:t>
      </w:r>
      <w:r>
        <w:rPr>
          <w:rFonts w:eastAsia="Times New Roman"/>
          <w:szCs w:val="24"/>
        </w:rPr>
        <w:lastRenderedPageBreak/>
        <w:t xml:space="preserve">ωραία λόγια και σήμερα θεωρώ ότι το γεφυρώνει με τη σημερινή συζήτηση που κάνουμε εδώ, ο Γιώργος Σεφέρης, ο μεγάλος μας νομπελίστας ποιητής, στον «Τελευταίο σταθμό». Τι σύμπτωση! </w:t>
      </w:r>
    </w:p>
    <w:p w14:paraId="51EE54A1"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Εκεί, λοιπόν, λέει ότι</w:t>
      </w:r>
      <w:r>
        <w:rPr>
          <w:rFonts w:eastAsia="Times New Roman" w:cs="Times New Roman"/>
          <w:szCs w:val="24"/>
        </w:rPr>
        <w:t xml:space="preserve"> ο τόπος φυραίνει ολοένα χωματένιο σταμνί. Έτσι δυστυχώς καταντά σιγά - σιγά ανεπαισθήτως η κοινοβουλευτική δημοκρατία, όταν εσείς ως Υπουργός εμφανίζεστε </w:t>
      </w:r>
      <w:proofErr w:type="spellStart"/>
      <w:r>
        <w:rPr>
          <w:rFonts w:eastAsia="Times New Roman" w:cs="Times New Roman"/>
          <w:szCs w:val="24"/>
        </w:rPr>
        <w:t>ενώπιόν</w:t>
      </w:r>
      <w:proofErr w:type="spellEnd"/>
      <w:r>
        <w:rPr>
          <w:rFonts w:eastAsia="Times New Roman" w:cs="Times New Roman"/>
          <w:szCs w:val="24"/>
        </w:rPr>
        <w:t xml:space="preserve"> μας, φέρνοντας να ψηφίσουμε ένα</w:t>
      </w:r>
      <w:r>
        <w:rPr>
          <w:rFonts w:eastAsia="Times New Roman" w:cs="Times New Roman"/>
          <w:szCs w:val="24"/>
          <w:lang w:val="en-US"/>
        </w:rPr>
        <w:t>n</w:t>
      </w:r>
      <w:r>
        <w:rPr>
          <w:rFonts w:eastAsia="Times New Roman" w:cs="Times New Roman"/>
          <w:szCs w:val="24"/>
        </w:rPr>
        <w:t xml:space="preserve"> νόμο που από τότε που τον καταθέσατε μέχρι σήμερα αποτελεί δ</w:t>
      </w:r>
      <w:r>
        <w:rPr>
          <w:rFonts w:eastAsia="Times New Roman" w:cs="Times New Roman"/>
          <w:szCs w:val="24"/>
        </w:rPr>
        <w:t>ιαφορετικού περιεχομένου κείμενο.</w:t>
      </w:r>
    </w:p>
    <w:p w14:paraId="51EE54A2"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Γιατί, εάν κάποιος διαβάσει το άρθρο 1, όπου εκεί αναφέρεται περί του σκοπού αυτού του νομοσχεδίου, θα δει ότι ο σκοπός σας όταν το φέρατε στη Βουλή ήταν να έχετε με αποκλειστικό τρόπο διάθεση διαφημιστικού ηλεκτρονικού χρ</w:t>
      </w:r>
      <w:r>
        <w:rPr>
          <w:rFonts w:eastAsia="Times New Roman" w:cs="Times New Roman"/>
          <w:szCs w:val="24"/>
        </w:rPr>
        <w:t>όνου μέσω αυτής της ηλεκτρονικής πλατφόρμας, σε τέτοιο βαθμό μάλιστα που όποιος δεν συμμετέχει σε αυτό το σύστημα να κινδυνεύει με το να καταστεί άκυρη η συναλλαγή που κάνει.</w:t>
      </w:r>
    </w:p>
    <w:p w14:paraId="51EE54A3"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Μετά την μετατροπή, όμως, το νομοσχέδιο άλλαξε. Αυτό που εσείς λέγατε «υποχρεωτικ</w:t>
      </w:r>
      <w:r>
        <w:rPr>
          <w:rFonts w:eastAsia="Times New Roman" w:cs="Times New Roman"/>
          <w:szCs w:val="24"/>
        </w:rPr>
        <w:t xml:space="preserve">ή ηλεκτρονική διάθεση» έχει γίνει υποχρεωτική ηλεκτρονική καταγραφή. </w:t>
      </w:r>
      <w:r>
        <w:rPr>
          <w:rFonts w:eastAsia="Times New Roman" w:cs="Times New Roman"/>
          <w:szCs w:val="24"/>
        </w:rPr>
        <w:t>Γ</w:t>
      </w:r>
      <w:r>
        <w:rPr>
          <w:rFonts w:eastAsia="Times New Roman" w:cs="Times New Roman"/>
          <w:szCs w:val="24"/>
        </w:rPr>
        <w:t xml:space="preserve">ια πείτε μου, λοιπόν, αυτές οι δύο ρυθμίσεις, αυτοί οι δύο θεσμοί, είναι ίδιοι; </w:t>
      </w:r>
    </w:p>
    <w:p w14:paraId="51EE54A4"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Γ</w:t>
      </w:r>
      <w:r>
        <w:rPr>
          <w:rFonts w:eastAsia="Times New Roman" w:cs="Times New Roman"/>
          <w:szCs w:val="24"/>
        </w:rPr>
        <w:t>ια να σας το δώσω ακόμα πιο απτά, πιο ψηλαφητά, θα σας πω: Σας ικανοποιεί το γεγονός ότι σήμερα θα ψηφίσ</w:t>
      </w:r>
      <w:r>
        <w:rPr>
          <w:rFonts w:eastAsia="Times New Roman" w:cs="Times New Roman"/>
          <w:szCs w:val="24"/>
        </w:rPr>
        <w:t>ουμε έναν νόμο που στην αιτιολογική του έκθεση αναφέρει διαφορετική επιχειρηματολογία για την αποδοχή του από εκείνη που πραγματικά εκπορεύεται από τη φραστική διατύπωση, την αλλαγή που κάνατε στο περιεχόμενο των διατάξεών του;</w:t>
      </w:r>
    </w:p>
    <w:p w14:paraId="51EE54A5"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ας πληροφορώ ότι πολλοί εφα</w:t>
      </w:r>
      <w:r>
        <w:rPr>
          <w:rFonts w:eastAsia="Times New Roman" w:cs="Times New Roman"/>
          <w:szCs w:val="24"/>
        </w:rPr>
        <w:t>ρμοστές του δικαίου ανατρέχουν στην αιτιολογική έκθεση για να δουν ποια ήταν τα ελατήρια του νομοθέτη για να κάνει τη ρύθμιση, ποια ήταν η πολιτική επιλογή που υπάρχει στη βάση κάθε νομικής ρύθμισης. Εσείς, όμως, παρ’ όλα αυτά, σας βλέπω αγέρωχο και ατάραχ</w:t>
      </w:r>
      <w:r>
        <w:rPr>
          <w:rFonts w:eastAsia="Times New Roman" w:cs="Times New Roman"/>
          <w:szCs w:val="24"/>
        </w:rPr>
        <w:t>ο. Δεν πτοείστε, γιατί αυτό το νομοθέτημα που θα φέρει την υπογραφή σας άλλα θα λέει στην αιτιολογική του έκθεση και άλλα θα ορίζει.</w:t>
      </w:r>
    </w:p>
    <w:p w14:paraId="51EE54A6"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άτι άλλο, μετά απ’ αυτά υπάρχει και ένας άλλος σοβαρός λόγος. Έχει απομείνει χωρίς </w:t>
      </w:r>
      <w:proofErr w:type="spellStart"/>
      <w:r>
        <w:rPr>
          <w:rFonts w:eastAsia="Times New Roman" w:cs="Times New Roman"/>
          <w:szCs w:val="24"/>
        </w:rPr>
        <w:t>ρυθμιστέα</w:t>
      </w:r>
      <w:proofErr w:type="spellEnd"/>
      <w:r>
        <w:rPr>
          <w:rFonts w:eastAsia="Times New Roman" w:cs="Times New Roman"/>
          <w:szCs w:val="24"/>
        </w:rPr>
        <w:t xml:space="preserve"> ύλη αυτό το συγκεκριμένο νομοσχέδιο. Γιατί αφού ο σκοπός σας ήταν να ελέγξετε τις γκρίζες ζώνες που παρουσιάζουν τα μέσα μαζικής ενημέρωσης όσον αφορά τη διάθεση τ</w:t>
      </w:r>
      <w:r>
        <w:rPr>
          <w:rFonts w:eastAsia="Times New Roman" w:cs="Times New Roman"/>
          <w:szCs w:val="24"/>
        </w:rPr>
        <w:t xml:space="preserve">ηλεοπτικού διαφημιστικού χρόνου -και αυτό είχατε αποφασίσει να το κάνετε κατά τρόπο αποκλειστικό- τώρα πια κανένας δεν υποχρεούται να κάνει κάτι τέτοιο. Υπό ποια </w:t>
      </w:r>
      <w:r>
        <w:rPr>
          <w:rFonts w:eastAsia="Times New Roman" w:cs="Times New Roman"/>
          <w:szCs w:val="24"/>
        </w:rPr>
        <w:lastRenderedPageBreak/>
        <w:t>έννοια λοιπόν, θα πρέπει η πολιτεία να έχει ένα βάρος το οποίο δεν θα ωφελεί και δεν θα εξυπηρ</w:t>
      </w:r>
      <w:r>
        <w:rPr>
          <w:rFonts w:eastAsia="Times New Roman" w:cs="Times New Roman"/>
          <w:szCs w:val="24"/>
        </w:rPr>
        <w:t xml:space="preserve">ετεί τον σκοπό για τον οποίο αρχικά το είχατε φέρει για να το ψηφίσουμε; </w:t>
      </w:r>
    </w:p>
    <w:p w14:paraId="51EE54A7"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ώρα απλώς θεωρώ ότι το μόνο που σας κάνει να επιμένετε και να μην αποσύρετε το πρώτο κεφάλαιο του νομοσχεδίου είναι το πείσμα σας για να μην αισθανθείτε ότι ηττηθήκατε. </w:t>
      </w:r>
    </w:p>
    <w:p w14:paraId="51EE54A8"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Αυτά, όμως,</w:t>
      </w:r>
      <w:r>
        <w:rPr>
          <w:rFonts w:eastAsia="Times New Roman" w:cs="Times New Roman"/>
          <w:szCs w:val="24"/>
        </w:rPr>
        <w:t xml:space="preserve"> στις δημοκρατίες δεν έχουν κα</w:t>
      </w:r>
      <w:r>
        <w:rPr>
          <w:rFonts w:eastAsia="Times New Roman" w:cs="Times New Roman"/>
          <w:szCs w:val="24"/>
        </w:rPr>
        <w:t>μ</w:t>
      </w:r>
      <w:r>
        <w:rPr>
          <w:rFonts w:eastAsia="Times New Roman" w:cs="Times New Roman"/>
          <w:szCs w:val="24"/>
        </w:rPr>
        <w:t xml:space="preserve">μία αξία. Η γενναιότητα ίσα ίσα που </w:t>
      </w:r>
      <w:proofErr w:type="spellStart"/>
      <w:r>
        <w:rPr>
          <w:rFonts w:eastAsia="Times New Roman" w:cs="Times New Roman"/>
          <w:szCs w:val="24"/>
        </w:rPr>
        <w:t>νοηματοδοτείται</w:t>
      </w:r>
      <w:proofErr w:type="spellEnd"/>
      <w:r>
        <w:rPr>
          <w:rFonts w:eastAsia="Times New Roman" w:cs="Times New Roman"/>
          <w:szCs w:val="24"/>
        </w:rPr>
        <w:t xml:space="preserve"> με την εντελώς διαφορετική τροπή, θα έπρεπε γενναία να έρθετε σε αυτό το Βήμα και να πείτε «ναι, </w:t>
      </w:r>
      <w:proofErr w:type="spellStart"/>
      <w:r>
        <w:rPr>
          <w:rFonts w:eastAsia="Times New Roman" w:cs="Times New Roman"/>
          <w:szCs w:val="24"/>
        </w:rPr>
        <w:t>επείσθηκα</w:t>
      </w:r>
      <w:proofErr w:type="spellEnd"/>
      <w:r>
        <w:rPr>
          <w:rFonts w:eastAsia="Times New Roman" w:cs="Times New Roman"/>
          <w:szCs w:val="24"/>
        </w:rPr>
        <w:t xml:space="preserve"> από αυτά που αναφέρει η έκθεση του επιστημονικού συμβουλίου, </w:t>
      </w:r>
      <w:proofErr w:type="spellStart"/>
      <w:r>
        <w:rPr>
          <w:rFonts w:eastAsia="Times New Roman" w:cs="Times New Roman"/>
          <w:szCs w:val="24"/>
        </w:rPr>
        <w:t>επείσ</w:t>
      </w:r>
      <w:r>
        <w:rPr>
          <w:rFonts w:eastAsia="Times New Roman" w:cs="Times New Roman"/>
          <w:szCs w:val="24"/>
        </w:rPr>
        <w:t>θηκα</w:t>
      </w:r>
      <w:proofErr w:type="spellEnd"/>
      <w:r>
        <w:rPr>
          <w:rFonts w:eastAsia="Times New Roman" w:cs="Times New Roman"/>
          <w:szCs w:val="24"/>
        </w:rPr>
        <w:t xml:space="preserve"> από τον αντίλογο που έγινε εδώ από τις παρατάξεις της Αντιπολίτευσης» και τότε προς τιμήν σας θα ήσασταν ένας πραγματικός, αληθινός δημοκράτης Υπουργός, ο οποίος όταν αντιλαμβάνεται ότι το απέναντι επιχείρημα είναι βάσιμο, το υιοθετεί. Άλλωστε στον κό</w:t>
      </w:r>
      <w:r>
        <w:rPr>
          <w:rFonts w:eastAsia="Times New Roman" w:cs="Times New Roman"/>
          <w:szCs w:val="24"/>
        </w:rPr>
        <w:t>σμο που ζούμε, στη δημοκρατία που υπηρετούμε, ο μεγαλύτερος καταναγκασμός πρέπει να προέρχεται από το βέλτιστο επιχείρημα.</w:t>
      </w:r>
    </w:p>
    <w:p w14:paraId="51EE54A9"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Εσείς, λοιπόν, το κάνατε μεν γιατί δεν μπορούσατε να κάνετε διαφορετικά, γιατί είσαστε προ των θυρών να υποστείτε άλλη </w:t>
      </w:r>
      <w:r>
        <w:rPr>
          <w:rFonts w:eastAsia="Times New Roman" w:cs="Times New Roman"/>
          <w:szCs w:val="24"/>
        </w:rPr>
        <w:lastRenderedPageBreak/>
        <w:t>μία ήττα στο Σ</w:t>
      </w:r>
      <w:r>
        <w:rPr>
          <w:rFonts w:eastAsia="Times New Roman" w:cs="Times New Roman"/>
          <w:szCs w:val="24"/>
        </w:rPr>
        <w:t xml:space="preserve">υμβούλιο της Επικρατείας, πλην όμως δεν το ομολογείτε. </w:t>
      </w:r>
      <w:r>
        <w:rPr>
          <w:rFonts w:eastAsia="Times New Roman" w:cs="Times New Roman"/>
          <w:szCs w:val="24"/>
        </w:rPr>
        <w:t>Ό</w:t>
      </w:r>
      <w:r>
        <w:rPr>
          <w:rFonts w:eastAsia="Times New Roman" w:cs="Times New Roman"/>
          <w:szCs w:val="24"/>
        </w:rPr>
        <w:t>χι μόνο δεν το ομολογείτε, αλλά το κρύπτετε εντέχνως και περιτέχνως, βάζοντας σε μ</w:t>
      </w:r>
      <w:r>
        <w:rPr>
          <w:rFonts w:eastAsia="Times New Roman" w:cs="Times New Roman"/>
          <w:szCs w:val="24"/>
        </w:rPr>
        <w:t>ί</w:t>
      </w:r>
      <w:r>
        <w:rPr>
          <w:rFonts w:eastAsia="Times New Roman" w:cs="Times New Roman"/>
          <w:szCs w:val="24"/>
        </w:rPr>
        <w:t>α ταλαιπωρία τους εφαρμοστές των διατάξεων που θα έρθουν, για να έχουν υποχρεωτική καταχώριση και καταγραφή συμβάσεων</w:t>
      </w:r>
      <w:r>
        <w:rPr>
          <w:rFonts w:eastAsia="Times New Roman" w:cs="Times New Roman"/>
          <w:szCs w:val="24"/>
        </w:rPr>
        <w:t xml:space="preserve"> και συναλλαγών, για τις οποίες δεν υπάρχει απλώς η αρχή της ελευθερίας των συμβάσεων, αλλά υπάρχει και η αρχή του </w:t>
      </w:r>
      <w:proofErr w:type="spellStart"/>
      <w:r>
        <w:rPr>
          <w:rFonts w:eastAsia="Times New Roman" w:cs="Times New Roman"/>
          <w:szCs w:val="24"/>
        </w:rPr>
        <w:t>ατύπου</w:t>
      </w:r>
      <w:proofErr w:type="spellEnd"/>
      <w:r>
        <w:rPr>
          <w:rFonts w:eastAsia="Times New Roman" w:cs="Times New Roman"/>
          <w:szCs w:val="24"/>
        </w:rPr>
        <w:t xml:space="preserve"> των συμβάσεων.</w:t>
      </w:r>
    </w:p>
    <w:p w14:paraId="51EE54AA"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Αλλά υπάρχει και η αρχή του </w:t>
      </w:r>
      <w:proofErr w:type="spellStart"/>
      <w:r>
        <w:rPr>
          <w:rFonts w:eastAsia="Times New Roman" w:cs="Times New Roman"/>
          <w:szCs w:val="24"/>
        </w:rPr>
        <w:t>ατύπου</w:t>
      </w:r>
      <w:proofErr w:type="spellEnd"/>
      <w:r>
        <w:rPr>
          <w:rFonts w:eastAsia="Times New Roman" w:cs="Times New Roman"/>
          <w:szCs w:val="24"/>
        </w:rPr>
        <w:t xml:space="preserve"> των συμβάσεων. Το άρθρο 158 του αστικού κώδικα αυτό ακριβώς καθιερώνει. Οι συμβάσεις</w:t>
      </w:r>
      <w:r>
        <w:rPr>
          <w:rFonts w:eastAsia="Times New Roman" w:cs="Times New Roman"/>
          <w:szCs w:val="24"/>
        </w:rPr>
        <w:t xml:space="preserve"> είναι άτυπες και εδώ εσείς επιβάλλετε κατά τρόπο υποχρεωτικό, κατά τρόπο δηλαδή που δεσμεύει τη βούληση των συμβαλλομένων και άρα προσβάλει την αυτονομία της ιδιωτικής βούλησης -και κατά τούτο είναι αντισυνταγματικό πάλι- τους υποχρεώνετε να πηγαίνουν σε </w:t>
      </w:r>
      <w:r>
        <w:rPr>
          <w:rFonts w:eastAsia="Times New Roman" w:cs="Times New Roman"/>
          <w:szCs w:val="24"/>
        </w:rPr>
        <w:t>ένα κατάστιχο και εκεί επί ποινή ακυρότητας της σύμβασής τους και της συναλλαγής τους να καταγράφουν κάτι για το οποίο, βεβαίως, κανένας δεν μπορεί να ενδιαφέρεται. Γιατί αυτό είναι ζήτημα που έχει να κάνει με ιδιωτικές συναλλαγές.</w:t>
      </w:r>
    </w:p>
    <w:p w14:paraId="51EE54AB"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Θα μου επιτρέψετε, κύριε</w:t>
      </w:r>
      <w:r>
        <w:rPr>
          <w:rFonts w:eastAsia="Times New Roman" w:cs="Times New Roman"/>
          <w:szCs w:val="24"/>
        </w:rPr>
        <w:t xml:space="preserve"> Πρόεδρε, να αναφερθώ σε δύο θέματα.</w:t>
      </w:r>
    </w:p>
    <w:p w14:paraId="51EE54AC"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Το πρώτο θέμα επί του νομοσχεδίου είναι ότι προκύπτουν τεράστια κενά τα οποία δεν φροντίσατε να τα καλύψετε. Στην αρχή μιλούσατε ότι μόνο νομικό πρόσωπο μπορεί να γίνει διαχειριστής. Εκεί, βεβαίως, θα δημιουργείτο εύλογ</w:t>
      </w:r>
      <w:r>
        <w:rPr>
          <w:rFonts w:eastAsia="Times New Roman" w:cs="Times New Roman"/>
          <w:szCs w:val="24"/>
        </w:rPr>
        <w:t xml:space="preserve">α το ερώτημα: Τα φυσικά πρόσωπα δεν μπορούν να είναι υποκείμενα δικαιωμάτων και υποχρεώσεων; </w:t>
      </w:r>
    </w:p>
    <w:p w14:paraId="51EE54AD"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ράγματι φαίνεται ότι με μία καλύτερη ανάγνωση οδηγηθήκατε στο να αντιληφθείτε αυτήν ακριβώς την παρατυπία και φέρνετε ένα εδάφιο στην παράγραφο 9 του άρθρου 2, σ</w:t>
      </w:r>
      <w:r>
        <w:rPr>
          <w:rFonts w:eastAsia="Times New Roman" w:cs="Times New Roman"/>
          <w:szCs w:val="24"/>
        </w:rPr>
        <w:t>ημερινό, καινούρ</w:t>
      </w:r>
      <w:r>
        <w:rPr>
          <w:rFonts w:eastAsia="Times New Roman" w:cs="Times New Roman"/>
          <w:szCs w:val="24"/>
        </w:rPr>
        <w:t>γ</w:t>
      </w:r>
      <w:r>
        <w:rPr>
          <w:rFonts w:eastAsia="Times New Roman" w:cs="Times New Roman"/>
          <w:szCs w:val="24"/>
        </w:rPr>
        <w:t>ιο, που λέτε ότι το νομικό αυτό πρόσωπο που θα γίνει ο διαχειριστής θα το ιδρύσουν οι πιο αντιπροσωπευτικοί φορείς των διαφημιζομένων, των διαφημιστών και των τηλεοπτικών οργανισμών. Δηλαδή, υποχρεώνετε κάποιους που δεν επιθυμούν, τους ανα</w:t>
      </w:r>
      <w:r>
        <w:rPr>
          <w:rFonts w:eastAsia="Times New Roman" w:cs="Times New Roman"/>
          <w:szCs w:val="24"/>
        </w:rPr>
        <w:t>γκάζετε να κάνουν σύμβαση ίδρυσης σύστασης νομικού προσώπου; Εδώ πρόκειται περί καταναγκασμού, τον οποίο όχι απλώς δεν τον επιτρέπει το Σύνταγμα, αλλά ουσιαστικά και οι συναλλαγές και οι αγορές και οι ελευθερίες, τις οποίες πρέπει να υπηρετούμε όλοι, θεωρο</w:t>
      </w:r>
      <w:r>
        <w:rPr>
          <w:rFonts w:eastAsia="Times New Roman" w:cs="Times New Roman"/>
          <w:szCs w:val="24"/>
        </w:rPr>
        <w:t xml:space="preserve">ύν ότι αυτό είναι ασύμβατο, εντελώς ξένο με όλη την κουλτούρα που υπάρχει στις συναλλαγές αλλά και με όλους τους ορισμούς του Συντάγματος. </w:t>
      </w:r>
    </w:p>
    <w:p w14:paraId="51EE54AE"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λοιπόν, την </w:t>
      </w:r>
      <w:proofErr w:type="spellStart"/>
      <w:r>
        <w:rPr>
          <w:rFonts w:eastAsia="Times New Roman" w:cs="Times New Roman"/>
          <w:szCs w:val="24"/>
        </w:rPr>
        <w:t>υποχρεωτικότητα</w:t>
      </w:r>
      <w:proofErr w:type="spellEnd"/>
      <w:r>
        <w:rPr>
          <w:rFonts w:eastAsia="Times New Roman" w:cs="Times New Roman"/>
          <w:szCs w:val="24"/>
        </w:rPr>
        <w:t xml:space="preserve"> πώς την κρύβετε; </w:t>
      </w:r>
      <w:r>
        <w:rPr>
          <w:rFonts w:eastAsia="Times New Roman" w:cs="Times New Roman"/>
          <w:szCs w:val="24"/>
        </w:rPr>
        <w:t>Α</w:t>
      </w:r>
      <w:r>
        <w:rPr>
          <w:rFonts w:eastAsia="Times New Roman" w:cs="Times New Roman"/>
          <w:szCs w:val="24"/>
        </w:rPr>
        <w:t xml:space="preserve">ν κάποιος δεν θέλει να πάει να συμβληθεί τι θα γίνει; </w:t>
      </w:r>
      <w:r>
        <w:rPr>
          <w:rFonts w:eastAsia="Times New Roman" w:cs="Times New Roman"/>
          <w:szCs w:val="24"/>
        </w:rPr>
        <w:t>Α</w:t>
      </w:r>
      <w:r>
        <w:rPr>
          <w:rFonts w:eastAsia="Times New Roman" w:cs="Times New Roman"/>
          <w:szCs w:val="24"/>
        </w:rPr>
        <w:t>ν κανένας</w:t>
      </w:r>
      <w:r>
        <w:rPr>
          <w:rFonts w:eastAsia="Times New Roman" w:cs="Times New Roman"/>
          <w:szCs w:val="24"/>
        </w:rPr>
        <w:t xml:space="preserve"> δεν θέλει να πάει, πώς θα τον υποχρεώσετε; Άρα λοιπόν, μένει στον αέρα αυτός ο διαχειριστής που, επαναλαμβάνω, κάτω από τις συνθήκες και τις προϋποθέσεις του πρώτου σχεδίου σας θα είχε αναδειχθεί με διεθνή διαγωνισμό. Τώρα δεν αναδεικνύεται καθόλου, με τί</w:t>
      </w:r>
      <w:r>
        <w:rPr>
          <w:rFonts w:eastAsia="Times New Roman" w:cs="Times New Roman"/>
          <w:szCs w:val="24"/>
        </w:rPr>
        <w:t>ποτα, είναι εκεί γραμμένος κάπου και κανένας δεν ξέρει τον τρόπο με τον οποίο αυτό το σύστημα θα υλοποιηθεί.</w:t>
      </w:r>
    </w:p>
    <w:p w14:paraId="51EE54AF"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Όσον αφορά τώρα μία τροπολογία, αυτή που κατέθεσε το ΚΚΕ, κυρίες και κύριοι συνάδελφοι, υπάρχει ένας νόμος που εξακολουθεί να ισχύει από το έτος 19</w:t>
      </w:r>
      <w:r>
        <w:rPr>
          <w:rFonts w:eastAsia="Times New Roman" w:cs="Times New Roman"/>
          <w:szCs w:val="24"/>
        </w:rPr>
        <w:t>20 και είναι ο ν.2112/1920. Ο νόμος αυτός κατάφερε επί εκατό και πλέον χρόνια σχεδόν να αποτελεί την προστασία των εργαζομένων. Αυτός πράγματι στην διάταξη του άρθρου 7 προβλέπει ότι η μονομερής βλαπτική μεταβολή των όρων της εργασίας αποτελεί καταγγελία τ</w:t>
      </w:r>
      <w:r>
        <w:rPr>
          <w:rFonts w:eastAsia="Times New Roman" w:cs="Times New Roman"/>
          <w:szCs w:val="24"/>
        </w:rPr>
        <w:t xml:space="preserve">ης συμβάσεως. Αυτό είναι η μεγίστη προστασία απέναντι στην αυθαιρεσία του εργοδότη του εργαζόμενου. Γιατί; Γιατί οποιαδήποτε μεταβολή κάθε σύμβασης, όπως είναι η σύμβαση εργασίας, αποτελεί καινούργια συμφωνία, άρθρο 61 του Αστικού Κώδικα. Άρα αυτός </w:t>
      </w:r>
      <w:r>
        <w:rPr>
          <w:rFonts w:eastAsia="Times New Roman" w:cs="Times New Roman"/>
          <w:szCs w:val="24"/>
        </w:rPr>
        <w:lastRenderedPageBreak/>
        <w:t>που μον</w:t>
      </w:r>
      <w:r>
        <w:rPr>
          <w:rFonts w:eastAsia="Times New Roman" w:cs="Times New Roman"/>
          <w:szCs w:val="24"/>
        </w:rPr>
        <w:t xml:space="preserve">ομερώς αλλάζει όρους της συμφωνίας ουσιαστικά δεν μπορεί παρά να θεωρείται ότι καταγγέλλει τη σύμβαση. </w:t>
      </w:r>
    </w:p>
    <w:p w14:paraId="51EE54B0"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Το ερώτημα που γεννιέται είναι το εξής: Η καθυστέρηση της πληρωμής των δεδουλευμένων αποτελεί όρο της σύμβασης; Όχι βέβαια. Μεταβολή ανεπίτρεπτη των όρω</w:t>
      </w:r>
      <w:r>
        <w:rPr>
          <w:rFonts w:eastAsia="Times New Roman" w:cs="Times New Roman"/>
          <w:szCs w:val="24"/>
        </w:rPr>
        <w:t xml:space="preserve">ν της εργασίας θα ήταν εάν αυθαιρέτως ο εργοδότης έλεγε απευθυνόμενος στον εργαζόμενο «Συμφωνήσαμε 2.000, αλλά από εδώ και πέρα θα σου δίνω 1.000, συμφωνήσεις δεν συμφωνήσεις». Αυτό πράγματι λέγεται βλαπτική μεταβολή των όρων της εργασίας. </w:t>
      </w:r>
    </w:p>
    <w:p w14:paraId="51EE54B1"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Τώρα όσον αφορά</w:t>
      </w:r>
      <w:r>
        <w:rPr>
          <w:rFonts w:eastAsia="Times New Roman" w:cs="Times New Roman"/>
          <w:szCs w:val="24"/>
        </w:rPr>
        <w:t xml:space="preserve"> την διατύπωση αυτής της συγκεκριμένης διατάξεως, βεβαίως, δεν αμφισβητώ ότι προσπαθεί και γίνεται προσπάθεια και από την κυρία Υπουργό, που άκουσα, για την καλύτερη προστασία σε συνθήκες κρίσης των συμφερόντων του πιο αδύναμου μέρους, που είναι ο εργαζόμε</w:t>
      </w:r>
      <w:r>
        <w:rPr>
          <w:rFonts w:eastAsia="Times New Roman" w:cs="Times New Roman"/>
          <w:szCs w:val="24"/>
        </w:rPr>
        <w:t xml:space="preserve">νος, στη σύμβαση εργασίας. </w:t>
      </w:r>
    </w:p>
    <w:p w14:paraId="51EE54B2"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Πλην, όμως, εδώ εάν επιμείνετε -γιατί ουσιαστικά δεν μπορεί να έχει επιστημονική αξία αυτή η συγκεκριμένη διατύπωση έτσι όπως είναι- τουλάχιστον γράψτε αυτό που έχει πει σε μια πολύ σημαντική απόφασή του ο Άρειος Πάγος, την 447/</w:t>
      </w:r>
      <w:r>
        <w:rPr>
          <w:rFonts w:eastAsia="Times New Roman" w:cs="Times New Roman"/>
          <w:szCs w:val="24"/>
        </w:rPr>
        <w:t xml:space="preserve">2015, ότι πράγματι αποτελεί μονομερή βλαπτική μεταβολή των όρων της </w:t>
      </w:r>
      <w:r>
        <w:rPr>
          <w:rFonts w:eastAsia="Times New Roman" w:cs="Times New Roman"/>
          <w:szCs w:val="24"/>
        </w:rPr>
        <w:lastRenderedPageBreak/>
        <w:t>εργασίας, όταν συμβαίνει αυτή η καθυστέρηση της πληρωμής των δεδουλευμένων να γίνεται με δόλο, προκειμένου να προκαλέσει ή να οδηγήσει ή να εξαναγκάσει τον εργαζόμενο να παραιτηθεί ή να απ</w:t>
      </w:r>
      <w:r>
        <w:rPr>
          <w:rFonts w:eastAsia="Times New Roman" w:cs="Times New Roman"/>
          <w:szCs w:val="24"/>
        </w:rPr>
        <w:t>οχωρήσει από την εργασία. Τότε, πράγματι, αποτελεί από πλευράς του εργοδότη καταγγελία της συμβάσεως εργασίας και νομίζω ότι κατά κάποιον τρόπο ισορροπούν και η επιστημονική άποψη που έχει διατυπωθεί και η βούληση του νομοθέτη στη συγκεκριμένη περίπτωση να</w:t>
      </w:r>
      <w:r>
        <w:rPr>
          <w:rFonts w:eastAsia="Times New Roman" w:cs="Times New Roman"/>
          <w:szCs w:val="24"/>
        </w:rPr>
        <w:t xml:space="preserve"> προστατεύσει το αδύναμο μέρος της σύμβασης εργασίας. </w:t>
      </w:r>
    </w:p>
    <w:p w14:paraId="51EE54B3"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και για την ανοχή σας. </w:t>
      </w:r>
    </w:p>
    <w:p w14:paraId="51EE54B4" w14:textId="77777777" w:rsidR="00C3097C" w:rsidRDefault="008D23C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1EE54B5"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Τζαβάρα, δεν πρόκειται περί ανοχής. Είστε Κοινοβουλε</w:t>
      </w:r>
      <w:r>
        <w:rPr>
          <w:rFonts w:eastAsia="Times New Roman" w:cs="Times New Roman"/>
          <w:szCs w:val="24"/>
        </w:rPr>
        <w:t xml:space="preserve">υτικός Εκπρόσωπος και το ξέρετε εξάλλου ότι δικαιούστε </w:t>
      </w:r>
      <w:proofErr w:type="spellStart"/>
      <w:r>
        <w:rPr>
          <w:rFonts w:eastAsia="Times New Roman" w:cs="Times New Roman"/>
          <w:szCs w:val="24"/>
        </w:rPr>
        <w:t>πρωτολογία</w:t>
      </w:r>
      <w:proofErr w:type="spellEnd"/>
      <w:r>
        <w:rPr>
          <w:rFonts w:eastAsia="Times New Roman" w:cs="Times New Roman"/>
          <w:szCs w:val="24"/>
        </w:rPr>
        <w:t>, δευτερολογία κ</w:t>
      </w:r>
      <w:r>
        <w:rPr>
          <w:rFonts w:eastAsia="Times New Roman" w:cs="Times New Roman"/>
          <w:szCs w:val="24"/>
        </w:rPr>
        <w:t>.</w:t>
      </w:r>
      <w:r>
        <w:rPr>
          <w:rFonts w:eastAsia="Times New Roman" w:cs="Times New Roman"/>
          <w:szCs w:val="24"/>
        </w:rPr>
        <w:t xml:space="preserve">λπ.. Εξαντλήσατε τα </w:t>
      </w:r>
      <w:proofErr w:type="spellStart"/>
      <w:r>
        <w:rPr>
          <w:rFonts w:eastAsia="Times New Roman" w:cs="Times New Roman"/>
          <w:szCs w:val="24"/>
        </w:rPr>
        <w:t>δεκαεξίμισι</w:t>
      </w:r>
      <w:proofErr w:type="spellEnd"/>
      <w:r>
        <w:rPr>
          <w:rFonts w:eastAsia="Times New Roman" w:cs="Times New Roman"/>
          <w:szCs w:val="24"/>
        </w:rPr>
        <w:t xml:space="preserve"> λεπτά και έχετε έως τα είκοσι ένα λεπτά τα υπόλοιπα, αύριο ενδεχομένως. </w:t>
      </w:r>
    </w:p>
    <w:p w14:paraId="51EE54B6"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Μεγαλοοικονόμου</w:t>
      </w:r>
      <w:proofErr w:type="spellEnd"/>
      <w:r>
        <w:rPr>
          <w:rFonts w:eastAsia="Times New Roman" w:cs="Times New Roman"/>
          <w:szCs w:val="24"/>
        </w:rPr>
        <w:t xml:space="preserve">, Ανεξάρτητη Βουλευτής. </w:t>
      </w:r>
    </w:p>
    <w:p w14:paraId="51EE54B7"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lastRenderedPageBreak/>
        <w:t>ΘΕΟΔΩΡΑ ΜΕ</w:t>
      </w:r>
      <w:r>
        <w:rPr>
          <w:rFonts w:eastAsia="Times New Roman" w:cs="Times New Roman"/>
          <w:b/>
          <w:szCs w:val="24"/>
        </w:rPr>
        <w:t xml:space="preserve">ΓΑΛΟΟΙΚΟΝΟΜΟΥ: </w:t>
      </w:r>
      <w:r>
        <w:rPr>
          <w:rFonts w:eastAsia="Times New Roman" w:cs="Times New Roman"/>
          <w:szCs w:val="24"/>
        </w:rPr>
        <w:t xml:space="preserve">Ευχαριστώ, κύριε Πρόεδρε. </w:t>
      </w:r>
    </w:p>
    <w:p w14:paraId="51EE54B8"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Κύριε Υπουργέ, πριν αρχίσω την τοποθέτησή μου πάνω στο σημερινό νομοσχέδιο, θα ήθελα να αναφερθώ στην κλήρωση για τον σημαιοφόρο. Μου έκανε εντύπωση το γεγονός ότι καταργούμε την επιβράβευση για τον άριστο και κάνο</w:t>
      </w:r>
      <w:r>
        <w:rPr>
          <w:rFonts w:eastAsia="Times New Roman" w:cs="Times New Roman"/>
          <w:szCs w:val="24"/>
        </w:rPr>
        <w:t xml:space="preserve">υμε μια κλήρωση για τον σημαιοφόρο. Παίζουμε τώρα έναν τζόγο. Με αυτό το σκεπτικό, δεν καταργούμε και τις Πανελλήνιες και το ΑΣΕΠ; Θα είναι πολύ πιο εύκολο για το </w:t>
      </w:r>
      <w:r>
        <w:rPr>
          <w:rFonts w:eastAsia="Times New Roman" w:cs="Times New Roman"/>
          <w:szCs w:val="24"/>
        </w:rPr>
        <w:t>δ</w:t>
      </w:r>
      <w:r>
        <w:rPr>
          <w:rFonts w:eastAsia="Times New Roman" w:cs="Times New Roman"/>
          <w:szCs w:val="24"/>
        </w:rPr>
        <w:t xml:space="preserve">ημόσιο. </w:t>
      </w:r>
    </w:p>
    <w:p w14:paraId="51EE54B9"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Μου ήρθε και μ</w:t>
      </w:r>
      <w:r>
        <w:rPr>
          <w:rFonts w:eastAsia="Times New Roman" w:cs="Times New Roman"/>
          <w:szCs w:val="24"/>
        </w:rPr>
        <w:t>ί</w:t>
      </w:r>
      <w:r>
        <w:rPr>
          <w:rFonts w:eastAsia="Times New Roman" w:cs="Times New Roman"/>
          <w:szCs w:val="24"/>
        </w:rPr>
        <w:t xml:space="preserve">α άλλη σκέψη. Μπορούμε να καταργήσουμε και τις βουλευτικές εκλογές. </w:t>
      </w:r>
      <w:r>
        <w:rPr>
          <w:rFonts w:eastAsia="Times New Roman" w:cs="Times New Roman"/>
          <w:szCs w:val="24"/>
        </w:rPr>
        <w:t xml:space="preserve">Πλέον και ο πρωθυπουργός μπορεί να βγαίνει με κλήρωση. Δεν χρειάζεται να ψάχνουμε τον πιο άξιο, τον πιο ικανό ή τους βουλευτές. Νομίζω ότι και στο </w:t>
      </w:r>
      <w:r>
        <w:rPr>
          <w:rFonts w:eastAsia="Times New Roman" w:cs="Times New Roman"/>
          <w:szCs w:val="24"/>
        </w:rPr>
        <w:t>δ</w:t>
      </w:r>
      <w:r>
        <w:rPr>
          <w:rFonts w:eastAsia="Times New Roman" w:cs="Times New Roman"/>
          <w:szCs w:val="24"/>
        </w:rPr>
        <w:t>ημόσιο θα κοστίσει πολύ λιγότερο, εάν βγαίνουν με μια κλήρωση. Κάλλιστα θα μπορούσε να διεξαγάγει μια κλήρωσ</w:t>
      </w:r>
      <w:r>
        <w:rPr>
          <w:rFonts w:eastAsia="Times New Roman" w:cs="Times New Roman"/>
          <w:szCs w:val="24"/>
        </w:rPr>
        <w:t>η ο ΟΠΑΠ και να βγαίνουν και  ο πρωθυπουργός και οι βουλευτές με μ</w:t>
      </w:r>
      <w:r>
        <w:rPr>
          <w:rFonts w:eastAsia="Times New Roman" w:cs="Times New Roman"/>
          <w:szCs w:val="24"/>
        </w:rPr>
        <w:t>ί</w:t>
      </w:r>
      <w:r>
        <w:rPr>
          <w:rFonts w:eastAsia="Times New Roman" w:cs="Times New Roman"/>
          <w:szCs w:val="24"/>
        </w:rPr>
        <w:t xml:space="preserve">α κλήρωση. Ο ΟΠΑΠ θα το κάνει κανονικά, ηλεκτρονικά και δεν θα αμφισβητείται η κλήρωση. Οπότε, θα έχουμε διπλό κέρδος. Θα στοιχηματίζουμε εμείς ποιος θα βγει πρωθυπουργός, ποιοι θα βγουν </w:t>
      </w:r>
      <w:r>
        <w:rPr>
          <w:rFonts w:eastAsia="Times New Roman" w:cs="Times New Roman"/>
          <w:szCs w:val="24"/>
        </w:rPr>
        <w:lastRenderedPageBreak/>
        <w:t>βο</w:t>
      </w:r>
      <w:r>
        <w:rPr>
          <w:rFonts w:eastAsia="Times New Roman" w:cs="Times New Roman"/>
          <w:szCs w:val="24"/>
        </w:rPr>
        <w:t xml:space="preserve">υλευτές, όπως το ΤΖΟΚΕΡ και το </w:t>
      </w:r>
      <w:r>
        <w:rPr>
          <w:rFonts w:eastAsia="Times New Roman" w:cs="Times New Roman"/>
          <w:szCs w:val="24"/>
        </w:rPr>
        <w:t>δ</w:t>
      </w:r>
      <w:r>
        <w:rPr>
          <w:rFonts w:eastAsia="Times New Roman" w:cs="Times New Roman"/>
          <w:szCs w:val="24"/>
        </w:rPr>
        <w:t>ημόσιο θα γλιτώνει χρήματα και όλα θα είναι μια χαρά. Δεν θα έχουμε κανένα πρόβλημα. Έτσι που καταντήσαμε, νομίζω ότι θα συμφωνήσουμε όλοι και δεν θα έχουμε κανένα πρόβλημα.</w:t>
      </w:r>
    </w:p>
    <w:p w14:paraId="51EE54BA"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Έρχομαι τώρα στο νομοσχέδιο. Φθάσαμε και φέτος κυρ</w:t>
      </w:r>
      <w:r>
        <w:rPr>
          <w:rFonts w:eastAsia="Times New Roman" w:cs="Times New Roman"/>
          <w:szCs w:val="24"/>
        </w:rPr>
        <w:t xml:space="preserve">ίες και κύριοι συνάδελφοι, στο τέλος της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π</w:t>
      </w:r>
      <w:r>
        <w:rPr>
          <w:rFonts w:eastAsia="Times New Roman" w:cs="Times New Roman"/>
          <w:szCs w:val="24"/>
        </w:rPr>
        <w:t xml:space="preserve">εριόδου και είδαμε ότι πέρασαν αρκετά νομοσχέδια αυτή την περίοδο που προκάλεσαν έντονες αντιδράσεις στην ελληνική κοινωνία. </w:t>
      </w:r>
    </w:p>
    <w:p w14:paraId="51EE54BB"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Δυστυχώς, φθάσαμε στο τελευταίο νομοσχέδιο που συζητάμε σήμερα, το οποί</w:t>
      </w:r>
      <w:r>
        <w:rPr>
          <w:rFonts w:eastAsia="Times New Roman" w:cs="Times New Roman"/>
          <w:szCs w:val="24"/>
        </w:rPr>
        <w:t xml:space="preserve">ο δεν με βρίσκει σύμφωνη και είναι άκρως προβληματικό, γιατί βάζει θέματα ουσίας του πολιτεύματος. </w:t>
      </w:r>
      <w:r>
        <w:rPr>
          <w:rFonts w:eastAsia="Times New Roman" w:cs="Times New Roman"/>
          <w:szCs w:val="24"/>
        </w:rPr>
        <w:t>Δ</w:t>
      </w:r>
      <w:r>
        <w:rPr>
          <w:rFonts w:eastAsia="Times New Roman" w:cs="Times New Roman"/>
          <w:szCs w:val="24"/>
        </w:rPr>
        <w:t>ιευκρινίζω τι εννοώ. Κατ</w:t>
      </w:r>
      <w:r>
        <w:rPr>
          <w:rFonts w:eastAsia="Times New Roman" w:cs="Times New Roman"/>
          <w:szCs w:val="24"/>
        </w:rPr>
        <w:t xml:space="preserve">’ </w:t>
      </w:r>
      <w:r>
        <w:rPr>
          <w:rFonts w:eastAsia="Times New Roman" w:cs="Times New Roman"/>
          <w:szCs w:val="24"/>
        </w:rPr>
        <w:t>αρχάς, το πρώτο κεφάλαιο που αφορά το ηλεκτρονικό σύστημα και τη διάθεση τηλεοπτικού διαφημιστικού χρόνου αποτελεί μ</w:t>
      </w:r>
      <w:r>
        <w:rPr>
          <w:rFonts w:eastAsia="Times New Roman" w:cs="Times New Roman"/>
          <w:szCs w:val="24"/>
        </w:rPr>
        <w:t>ί</w:t>
      </w:r>
      <w:r>
        <w:rPr>
          <w:rFonts w:eastAsia="Times New Roman" w:cs="Times New Roman"/>
          <w:szCs w:val="24"/>
        </w:rPr>
        <w:t xml:space="preserve">α αναχρονιστική και άκρως επικίνδυνη απόπειρα πλήρους ελέγχου της διαφημιστική τηλεοπτικής αγοράς. </w:t>
      </w:r>
    </w:p>
    <w:p w14:paraId="51EE54BC"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Σε αυτό το σημείο θα πρέπει να παραδεχθώ ότι η τηλεοπτική διαφήμιση είναι ένα κεφάλαιο που όντως χρειάζεται ρύθμιση και δεν μπορεί να παραμείνει η κατάσταση</w:t>
      </w:r>
      <w:r>
        <w:rPr>
          <w:rFonts w:eastAsia="Times New Roman" w:cs="Times New Roman"/>
          <w:szCs w:val="24"/>
        </w:rPr>
        <w:t xml:space="preserve"> για πολύ ως έχει μέχρι σήμερα. Ωστόσο, το να βάζω συγκεκριμένους όρους σε μ</w:t>
      </w:r>
      <w:r>
        <w:rPr>
          <w:rFonts w:eastAsia="Times New Roman" w:cs="Times New Roman"/>
          <w:szCs w:val="24"/>
        </w:rPr>
        <w:t>ί</w:t>
      </w:r>
      <w:r>
        <w:rPr>
          <w:rFonts w:eastAsia="Times New Roman" w:cs="Times New Roman"/>
          <w:szCs w:val="24"/>
        </w:rPr>
        <w:t xml:space="preserve">α αγορά απέχει πάρα πολύ απ’ αυτό που ζούμε σήμερα. Διότι το </w:t>
      </w:r>
      <w:r>
        <w:rPr>
          <w:rFonts w:eastAsia="Times New Roman" w:cs="Times New Roman"/>
          <w:szCs w:val="24"/>
        </w:rPr>
        <w:lastRenderedPageBreak/>
        <w:t>σημερινό νομοσχέδιο δεν θέτει απλώς κανόνες και όρια στον τρόπο διάθεσης της τηλεοπτικής διαφήμισης, αλλά επιδιώκει να</w:t>
      </w:r>
      <w:r>
        <w:rPr>
          <w:rFonts w:eastAsia="Times New Roman" w:cs="Times New Roman"/>
          <w:szCs w:val="24"/>
        </w:rPr>
        <w:t xml:space="preserve"> ελέγχει πλήρως και απόλυτα το πού θα πηγαίνουν τα χρήματα της διαφήμισης και με ποιον τρόπο θα μοιράζονται. </w:t>
      </w:r>
    </w:p>
    <w:p w14:paraId="51EE54BD"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Όμως, μ</w:t>
      </w:r>
      <w:r>
        <w:rPr>
          <w:rFonts w:eastAsia="Times New Roman" w:cs="Times New Roman"/>
          <w:szCs w:val="24"/>
        </w:rPr>
        <w:t>ί</w:t>
      </w:r>
      <w:r>
        <w:rPr>
          <w:rFonts w:eastAsia="Times New Roman" w:cs="Times New Roman"/>
          <w:szCs w:val="24"/>
        </w:rPr>
        <w:t>α τέτοια τακτική, κύριε Υπουργέ, με βρίσκει εντελώς αντίθετη. Δεν υπάρχει κα</w:t>
      </w:r>
      <w:r>
        <w:rPr>
          <w:rFonts w:eastAsia="Times New Roman" w:cs="Times New Roman"/>
          <w:szCs w:val="24"/>
        </w:rPr>
        <w:t>μ</w:t>
      </w:r>
      <w:r>
        <w:rPr>
          <w:rFonts w:eastAsia="Times New Roman" w:cs="Times New Roman"/>
          <w:szCs w:val="24"/>
        </w:rPr>
        <w:t>μία απολύτως λογική πίσω από τη συγκεκριμένη δική σας επιλογή</w:t>
      </w:r>
      <w:r>
        <w:rPr>
          <w:rFonts w:eastAsia="Times New Roman" w:cs="Times New Roman"/>
          <w:szCs w:val="24"/>
        </w:rPr>
        <w:t xml:space="preserve">, πέραν της προφανούς πρόθεσης να υπάρχει ευθεία κυβερνητική επιλογή και γνώση του τηλεοπτικού χρήματος. </w:t>
      </w:r>
    </w:p>
    <w:p w14:paraId="51EE54BE"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Όμως, όσα προβλέπονται στο συγκεκριμένο κεφάλαιο έρχονται σε ευθεία σύγκρουση με την αρχή της οικονομικής ελευθερίας, της ελευθερίας της διαπραγμάτευσ</w:t>
      </w:r>
      <w:r>
        <w:rPr>
          <w:rFonts w:eastAsia="Times New Roman" w:cs="Times New Roman"/>
          <w:szCs w:val="24"/>
        </w:rPr>
        <w:t>ης των μερών και της ελευθερίας των συμβάσεων, που κατοχυρώνονται πλήρως από την ελληνική και την ευρωπαϊκή νομοθεσία.</w:t>
      </w:r>
    </w:p>
    <w:p w14:paraId="51EE54BF"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Στην ουσία μιλάμε για ένα νομοσχέδιο που προσβάλει ευθέως την αρχή της ελεύθερης οικονομίας. Διότι φυσικά δεν νοείται ελεύθερη οικονομία </w:t>
      </w:r>
      <w:r>
        <w:rPr>
          <w:rFonts w:eastAsia="Times New Roman" w:cs="Times New Roman"/>
          <w:szCs w:val="24"/>
        </w:rPr>
        <w:t xml:space="preserve">στην οποία το κράτος θα έχει επιλέξει αλγόριθμο για το πόσα χρήματα και το πόσα λεπτά τηλεοπτικού </w:t>
      </w:r>
      <w:r>
        <w:rPr>
          <w:rFonts w:eastAsia="Times New Roman" w:cs="Times New Roman"/>
          <w:szCs w:val="24"/>
        </w:rPr>
        <w:lastRenderedPageBreak/>
        <w:t xml:space="preserve">χρόνου θα αγοράζει ένας διαφημιστής. </w:t>
      </w:r>
      <w:r>
        <w:rPr>
          <w:rFonts w:eastAsia="Times New Roman" w:cs="Times New Roman"/>
          <w:szCs w:val="24"/>
        </w:rPr>
        <w:t>Ε</w:t>
      </w:r>
      <w:r>
        <w:rPr>
          <w:rFonts w:eastAsia="Times New Roman" w:cs="Times New Roman"/>
          <w:szCs w:val="24"/>
        </w:rPr>
        <w:t>ίναι εντελώς απαράδεκτο να μην μπορεί να επιλέξει κανείς ελεύθερα και με δικά του κριτήρια με ποιον θα συναλλαχθεί.</w:t>
      </w:r>
    </w:p>
    <w:p w14:paraId="51EE54C0"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Επομένως η όλη σύλληψη πίσω από το ηλεκτρονικό σύστημα διάθεσης τηλεοπτικού διαφημιστικού χρόνου είναι εντελώς στρεβλή και νοσηρή. Το συγκεκριμένο κεφάλαιο θα πρέπει να αποσυρθεί άμεσα. </w:t>
      </w:r>
    </w:p>
    <w:p w14:paraId="51EE54C1"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Πέραν της συνολικά προβληματικής ρύθμισης στον πυρήνα του συγκεκριμέν</w:t>
      </w:r>
      <w:r>
        <w:rPr>
          <w:rFonts w:eastAsia="Times New Roman" w:cs="Times New Roman"/>
          <w:szCs w:val="24"/>
        </w:rPr>
        <w:t xml:space="preserve">ου κεφαλαίου, το νομοσχέδιο περιλαμβάνει και αρκετές διατάξεις που από μόνες τους προκαλούν ερωτήματα και απορίες. </w:t>
      </w:r>
    </w:p>
    <w:p w14:paraId="51EE54C2"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Για παράδειγμα, το άρθρο 4 ορίζει ότι αν μ</w:t>
      </w:r>
      <w:r>
        <w:rPr>
          <w:rFonts w:eastAsia="Times New Roman" w:cs="Times New Roman"/>
          <w:szCs w:val="24"/>
        </w:rPr>
        <w:t>ί</w:t>
      </w:r>
      <w:r>
        <w:rPr>
          <w:rFonts w:eastAsia="Times New Roman" w:cs="Times New Roman"/>
          <w:szCs w:val="24"/>
        </w:rPr>
        <w:t>α συναλλαγή για διαφημιστικό χρόνο γίνει εκτός του συστήματος, το αποτέλεσμα θα είναι η ακυρότητα</w:t>
      </w:r>
      <w:r>
        <w:rPr>
          <w:rFonts w:eastAsia="Times New Roman" w:cs="Times New Roman"/>
          <w:szCs w:val="24"/>
        </w:rPr>
        <w:t xml:space="preserve"> της συναλλαγής.</w:t>
      </w:r>
    </w:p>
    <w:p w14:paraId="51EE54C3"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ας ερωτώ, κύριε Υπουργέ: Εάν μ</w:t>
      </w:r>
      <w:r>
        <w:rPr>
          <w:rFonts w:eastAsia="Times New Roman" w:cs="Times New Roman"/>
          <w:szCs w:val="24"/>
        </w:rPr>
        <w:t>ί</w:t>
      </w:r>
      <w:r>
        <w:rPr>
          <w:rFonts w:eastAsia="Times New Roman" w:cs="Times New Roman"/>
          <w:szCs w:val="24"/>
        </w:rPr>
        <w:t xml:space="preserve">α διαφήμιση έχει ήδη παίξει στον τηλεοπτικό αέρα, για ποια ακυρότητα μιλάτε; Αφού θα έχει παίξει ήδη; </w:t>
      </w:r>
    </w:p>
    <w:p w14:paraId="51EE54C4"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Αντιστοίχως, δεν θα έχει εύλογη αξίωση το τηλεοπτικό κανάλι να καταβάλει η διαφημιζόμενη εταιρία το αντί</w:t>
      </w:r>
      <w:r>
        <w:rPr>
          <w:rFonts w:eastAsia="Times New Roman" w:cs="Times New Roman"/>
          <w:szCs w:val="24"/>
        </w:rPr>
        <w:t xml:space="preserve">τιμο για τον χρόνο που έχει παίξει στη διαφήμιση; Επομένως, η ρύθμιση δεν θα έχει κανένα ουσιαστικό νόημα. </w:t>
      </w:r>
    </w:p>
    <w:p w14:paraId="51EE54C5"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Αντίστοιχα, δεν διευκρινίζεται πουθενά στο νομοσχέδιο εάν οι ρυθμίσεις αφορούν αποκλειστικά σε τηλεοπτική διαφήμιση ή και σε τοποθέτηση προϊόντος εν</w:t>
      </w:r>
      <w:r>
        <w:rPr>
          <w:rFonts w:eastAsia="Times New Roman" w:cs="Times New Roman"/>
          <w:szCs w:val="24"/>
        </w:rPr>
        <w:t>τός μ</w:t>
      </w:r>
      <w:r>
        <w:rPr>
          <w:rFonts w:eastAsia="Times New Roman" w:cs="Times New Roman"/>
          <w:szCs w:val="24"/>
        </w:rPr>
        <w:t>ί</w:t>
      </w:r>
      <w:r>
        <w:rPr>
          <w:rFonts w:eastAsia="Times New Roman" w:cs="Times New Roman"/>
          <w:szCs w:val="24"/>
        </w:rPr>
        <w:t>ας εκπομπής, ειδικά στην εποχή μας που αυτή είναι η πιο δημοφιλής μορφή έμμεσης διαφήμισης.</w:t>
      </w:r>
    </w:p>
    <w:p w14:paraId="51EE54C6"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ας ερωτώ πάλι: </w:t>
      </w:r>
      <w:r>
        <w:rPr>
          <w:rFonts w:eastAsia="Times New Roman" w:cs="Times New Roman"/>
          <w:szCs w:val="24"/>
        </w:rPr>
        <w:t>Α</w:t>
      </w:r>
      <w:r>
        <w:rPr>
          <w:rFonts w:eastAsia="Times New Roman" w:cs="Times New Roman"/>
          <w:szCs w:val="24"/>
        </w:rPr>
        <w:t xml:space="preserve">ν αφορά την τοποθέτηση προϊόντων, δεν θα έπρεπε να υπάρχει διαφορετικός αλγόριθμος για αυτές τις περιπτώσεις; </w:t>
      </w:r>
    </w:p>
    <w:p w14:paraId="51EE54C7"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Επίσης, ο διαχειριστής του συσ</w:t>
      </w:r>
      <w:r>
        <w:rPr>
          <w:rFonts w:eastAsia="Times New Roman" w:cs="Times New Roman"/>
          <w:szCs w:val="24"/>
        </w:rPr>
        <w:t>τήματος που ορίζεται στο άρθρο 7 δεν επιτρέπεται να έχει οποιοδήποτε οικονομικό ή άλλο άμεσο ή έμμεσο συμφέρον σε επιχειρήσεις συμμετέχοντος. Όμως, η διάταξη είναι αρκετά αόριστη και ασαφής, αφού ο διαχειριστής θα είναι προφανώς εταιρία. Επομένως, θα έπρεπ</w:t>
      </w:r>
      <w:r>
        <w:rPr>
          <w:rFonts w:eastAsia="Times New Roman" w:cs="Times New Roman"/>
          <w:szCs w:val="24"/>
        </w:rPr>
        <w:t>ε να προβλέπεται ότι οι μέτοχοι και τα μέλη του ΔΣ της εταιρείας που θα είναι ο διαχειριστής δεν θα πρέπει να έχουν οικονομικά συμφέροντα σε επιχείρηση συμμετέχοντος.</w:t>
      </w:r>
    </w:p>
    <w:p w14:paraId="51EE54C8"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Όσον αφορά το δεύτερο κεφάλαιο για τη σύσταση Μητρώου Περιφερειακού Τοπικού Τύπου, μέχρι </w:t>
      </w:r>
      <w:r>
        <w:rPr>
          <w:rFonts w:eastAsia="Times New Roman" w:cs="Times New Roman"/>
          <w:szCs w:val="24"/>
        </w:rPr>
        <w:t>σήμερα που το πεδίο του περιφερειακού τύπου ήταν τελείως αρρύθμιστο, ελάμβαναν κρατική διαφήμιση και καταχωρήσεις προκηρύξεων πολλά έντυπα, που όχι απλώς δεν τήρησαν τις προϋποθέσεις αλλά στην πραγματικότητα ήταν επιχειρήσεις στημένες με ελάχιστο κόστος, μ</w:t>
      </w:r>
      <w:r>
        <w:rPr>
          <w:rFonts w:eastAsia="Times New Roman" w:cs="Times New Roman"/>
          <w:szCs w:val="24"/>
        </w:rPr>
        <w:t xml:space="preserve">όνο και μόνο για να βγάζουν χρήματα με αυτόν τον τρόπο. </w:t>
      </w:r>
    </w:p>
    <w:p w14:paraId="51EE54C9"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Επομένως, θεωρώ πολύ σωστή την ύπαρξη ενός </w:t>
      </w:r>
      <w:r>
        <w:rPr>
          <w:rFonts w:eastAsia="Times New Roman" w:cs="Times New Roman"/>
          <w:szCs w:val="24"/>
        </w:rPr>
        <w:t>μ</w:t>
      </w:r>
      <w:r>
        <w:rPr>
          <w:rFonts w:eastAsia="Times New Roman" w:cs="Times New Roman"/>
          <w:szCs w:val="24"/>
        </w:rPr>
        <w:t>ητρώου, όπου οι εφημερίδες θα καταχωρούνται όταν διαθέτουν συγκεκριμένα ποιοτικά χαρακτηριστικά.</w:t>
      </w:r>
    </w:p>
    <w:p w14:paraId="51EE54CA"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Ωστόσο και εδώ υπάρχουν ενστάσεις. Για παράδειγμα, σας ρωτ</w:t>
      </w:r>
      <w:r>
        <w:rPr>
          <w:rFonts w:eastAsia="Times New Roman" w:cs="Times New Roman"/>
          <w:szCs w:val="24"/>
        </w:rPr>
        <w:t>ώ: Πώς ακριβώς θα ελέγχεται το αν μ</w:t>
      </w:r>
      <w:r>
        <w:rPr>
          <w:rFonts w:eastAsia="Times New Roman" w:cs="Times New Roman"/>
          <w:szCs w:val="24"/>
        </w:rPr>
        <w:t>ί</w:t>
      </w:r>
      <w:r>
        <w:rPr>
          <w:rFonts w:eastAsia="Times New Roman" w:cs="Times New Roman"/>
          <w:szCs w:val="24"/>
        </w:rPr>
        <w:t xml:space="preserve">α εφημερίδα εκτυπώνεται σε τυπογραφείο ή σε φωτοτυπικό μηχάνημα, πράγμα που δεν επιτρέπεται; Διότι θεωρώ δεδομένο ότι υπάρχουν τέτοιες περιπτώσεις εφημερίδων, οι οποίες λειτουργούν σε βάρος των σοβαρών επαγγελματιών του </w:t>
      </w:r>
      <w:r>
        <w:rPr>
          <w:rFonts w:eastAsia="Times New Roman" w:cs="Times New Roman"/>
          <w:szCs w:val="24"/>
        </w:rPr>
        <w:t>χώρου και δυστυχώς δεν έχετε προβλέψει έναν κατάλληλο μηχανισμό ελέγχου γι’ αυτές τις περιπτώσεις.</w:t>
      </w:r>
    </w:p>
    <w:p w14:paraId="51EE54CB"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κλείσω την ομιλία μου με λίγα σχόλια σε σχέση με το θεσμικό πλαίσιο για την ενίσχυση της παραγωγής οπτικοακουστικών έργων στην Ελλάδα. </w:t>
      </w:r>
    </w:p>
    <w:p w14:paraId="51EE54CC"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Πρά</w:t>
      </w:r>
      <w:r>
        <w:rPr>
          <w:rFonts w:eastAsia="Times New Roman" w:cs="Times New Roman"/>
          <w:szCs w:val="24"/>
        </w:rPr>
        <w:t xml:space="preserve">γματι, όλοι μας εδώ και πάρα πολύ καιρό φωνάζουμε πως η όποια αλλαγή θα έρθει στην Ελλάδα μόνο μέσα από πραγματικές επενδύσεις οι οποίες θα φέρουν την ανάπτυξη. </w:t>
      </w:r>
      <w:r>
        <w:rPr>
          <w:rFonts w:eastAsia="Times New Roman" w:cs="Times New Roman"/>
          <w:szCs w:val="24"/>
        </w:rPr>
        <w:t>Φ</w:t>
      </w:r>
      <w:r>
        <w:rPr>
          <w:rFonts w:eastAsia="Times New Roman" w:cs="Times New Roman"/>
          <w:szCs w:val="24"/>
        </w:rPr>
        <w:t>αινομενικά αυτό κάνει το νομοσχέδιο, αφού προβλέπει χρηματοδότηση για όσες επιχειρήσεις θα επι</w:t>
      </w:r>
      <w:r>
        <w:rPr>
          <w:rFonts w:eastAsia="Times New Roman" w:cs="Times New Roman"/>
          <w:szCs w:val="24"/>
        </w:rPr>
        <w:t>λέξουν σοβαρά να πραγματοποιήσουν ένα οπτικοακουστικό έργο στη χώρα μας, όπως μ</w:t>
      </w:r>
      <w:r>
        <w:rPr>
          <w:rFonts w:eastAsia="Times New Roman" w:cs="Times New Roman"/>
          <w:szCs w:val="24"/>
        </w:rPr>
        <w:t>ί</w:t>
      </w:r>
      <w:r>
        <w:rPr>
          <w:rFonts w:eastAsia="Times New Roman" w:cs="Times New Roman"/>
          <w:szCs w:val="24"/>
        </w:rPr>
        <w:t>α ταινία, μ</w:t>
      </w:r>
      <w:r>
        <w:rPr>
          <w:rFonts w:eastAsia="Times New Roman" w:cs="Times New Roman"/>
          <w:szCs w:val="24"/>
        </w:rPr>
        <w:t>ί</w:t>
      </w:r>
      <w:r>
        <w:rPr>
          <w:rFonts w:eastAsia="Times New Roman" w:cs="Times New Roman"/>
          <w:szCs w:val="24"/>
        </w:rPr>
        <w:t>α σειρά, ένα ντοκιμαντέρ κ.λπ.</w:t>
      </w:r>
      <w:r>
        <w:rPr>
          <w:rFonts w:eastAsia="Times New Roman" w:cs="Times New Roman"/>
          <w:szCs w:val="24"/>
        </w:rPr>
        <w:t>.</w:t>
      </w:r>
      <w:r>
        <w:rPr>
          <w:rFonts w:eastAsia="Times New Roman" w:cs="Times New Roman"/>
          <w:szCs w:val="24"/>
        </w:rPr>
        <w:t xml:space="preserve"> </w:t>
      </w:r>
    </w:p>
    <w:p w14:paraId="51EE54CD"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Όμως και σε αυτό το κομμάτι έχω μερικές πολύ σοβαρές επιφυλάξεις. Κατ</w:t>
      </w:r>
      <w:r>
        <w:rPr>
          <w:rFonts w:eastAsia="Times New Roman" w:cs="Times New Roman"/>
          <w:szCs w:val="24"/>
        </w:rPr>
        <w:t xml:space="preserve">’ </w:t>
      </w:r>
      <w:r>
        <w:rPr>
          <w:rFonts w:eastAsia="Times New Roman" w:cs="Times New Roman"/>
          <w:szCs w:val="24"/>
        </w:rPr>
        <w:t>αρχάς, διαβάζουμε στην ειδική έκθεση ότι πρόκειται να διατεθ</w:t>
      </w:r>
      <w:r>
        <w:rPr>
          <w:rFonts w:eastAsia="Times New Roman" w:cs="Times New Roman"/>
          <w:szCs w:val="24"/>
        </w:rPr>
        <w:t xml:space="preserve">ούν μέσω του προγράμματος 450 εκατομμύρια ευρώ για τα έτη 2017-2022, δηλαδή ένα καθόλου ευκαταφρόνητο ποσό για την Ελλάδα της ακραίας λιτότητας. </w:t>
      </w:r>
    </w:p>
    <w:p w14:paraId="51EE54CE"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Ωστόσο, δεν διευκρινίζεται καθόλου στο νομοσχέδιο εάν και κατά πόσον η Επιτροπή Αξιολόγησης, που θα αποφασίζει ποιοι θα πάρουν τη σχετική οικονομική ενίσχυση, θα μπορεί να κρίνει και ποιοτικά χαρακτηριστικά του δημιουργήματος που πρόκειται να χρηματοδοτηθε</w:t>
      </w:r>
      <w:r>
        <w:rPr>
          <w:rFonts w:eastAsia="Times New Roman"/>
          <w:color w:val="000000" w:themeColor="text1"/>
          <w:szCs w:val="24"/>
        </w:rPr>
        <w:t xml:space="preserve">ί. Δηλαδή, αν θα αρκείται σε έλεγχο νομιμότητας και μόνο, αδιαφορώντας για το αν πρόκειται για ένα αξιόλογο έργο. </w:t>
      </w:r>
    </w:p>
    <w:p w14:paraId="51EE54CF" w14:textId="77777777" w:rsidR="00C3097C" w:rsidRDefault="008D23CE">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(Γεώργιος </w:t>
      </w:r>
      <w:proofErr w:type="spellStart"/>
      <w:r>
        <w:rPr>
          <w:rFonts w:eastAsia="Times New Roman"/>
          <w:b/>
          <w:color w:val="000000" w:themeColor="text1"/>
          <w:szCs w:val="24"/>
        </w:rPr>
        <w:t>Λαμπρούλης</w:t>
      </w:r>
      <w:proofErr w:type="spellEnd"/>
      <w:r>
        <w:rPr>
          <w:rFonts w:eastAsia="Times New Roman"/>
          <w:b/>
          <w:color w:val="000000" w:themeColor="text1"/>
          <w:szCs w:val="24"/>
        </w:rPr>
        <w:t xml:space="preserve">): </w:t>
      </w:r>
      <w:r>
        <w:rPr>
          <w:rFonts w:eastAsia="Times New Roman"/>
          <w:color w:val="000000" w:themeColor="text1"/>
          <w:szCs w:val="24"/>
        </w:rPr>
        <w:t xml:space="preserve">Κυρία </w:t>
      </w:r>
      <w:proofErr w:type="spellStart"/>
      <w:r>
        <w:rPr>
          <w:rFonts w:eastAsia="Times New Roman"/>
          <w:color w:val="000000" w:themeColor="text1"/>
          <w:szCs w:val="24"/>
        </w:rPr>
        <w:t>Μεγαλοοικονόμου</w:t>
      </w:r>
      <w:proofErr w:type="spellEnd"/>
      <w:r>
        <w:rPr>
          <w:rFonts w:eastAsia="Times New Roman"/>
          <w:color w:val="000000" w:themeColor="text1"/>
          <w:szCs w:val="24"/>
        </w:rPr>
        <w:t>, σας παρακαλώ, ολοκληρώστε.</w:t>
      </w:r>
    </w:p>
    <w:p w14:paraId="51EE54D0" w14:textId="77777777" w:rsidR="00C3097C" w:rsidRDefault="008D23CE">
      <w:pPr>
        <w:spacing w:line="600" w:lineRule="auto"/>
        <w:ind w:firstLine="720"/>
        <w:jc w:val="both"/>
        <w:rPr>
          <w:rFonts w:eastAsia="Times New Roman"/>
          <w:color w:val="000000" w:themeColor="text1"/>
          <w:szCs w:val="24"/>
        </w:rPr>
      </w:pPr>
      <w:r>
        <w:rPr>
          <w:rFonts w:eastAsia="Times New Roman"/>
          <w:b/>
          <w:color w:val="000000" w:themeColor="text1"/>
          <w:szCs w:val="24"/>
        </w:rPr>
        <w:t>ΘΕΟΔΩΡΑ ΜΕΓΑΛΟΟΙΚΟΝΟΜΟΥ:</w:t>
      </w:r>
      <w:r>
        <w:rPr>
          <w:rFonts w:eastAsia="Times New Roman"/>
          <w:color w:val="000000" w:themeColor="text1"/>
          <w:szCs w:val="24"/>
        </w:rPr>
        <w:t xml:space="preserve"> Ένα λεπτό, κύριε Πρόεδρε. Είναι </w:t>
      </w:r>
      <w:r>
        <w:rPr>
          <w:rFonts w:eastAsia="Times New Roman"/>
          <w:color w:val="000000" w:themeColor="text1"/>
          <w:szCs w:val="24"/>
        </w:rPr>
        <w:t>το σημαντικό σημείο.</w:t>
      </w:r>
    </w:p>
    <w:p w14:paraId="51EE54D1"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Επίσης, τονίζω ότι το μέγιστο πρόβλημα στην Ελλάδα, όπως γνωρίζετε, είναι η γραφειοκρατία. Επομένως, μεγάλο στοίχημα θα είναι να τηρηθούν από όλους τους αρμόδιους φορείς οι αυστηρές προϋποθέσεις, ώστε να πειστούν οι επίδοξοι επενδυτές </w:t>
      </w:r>
      <w:r>
        <w:rPr>
          <w:rFonts w:eastAsia="Times New Roman"/>
          <w:color w:val="000000" w:themeColor="text1"/>
          <w:szCs w:val="24"/>
        </w:rPr>
        <w:t>ότι, επιτέλους, είμαστε μ</w:t>
      </w:r>
      <w:r>
        <w:rPr>
          <w:rFonts w:eastAsia="Times New Roman"/>
          <w:color w:val="000000" w:themeColor="text1"/>
          <w:szCs w:val="24"/>
        </w:rPr>
        <w:t>ί</w:t>
      </w:r>
      <w:r>
        <w:rPr>
          <w:rFonts w:eastAsia="Times New Roman"/>
          <w:color w:val="000000" w:themeColor="text1"/>
          <w:szCs w:val="24"/>
        </w:rPr>
        <w:t>α σοβαρή χώρα, με σοβαρούς κρατικούς μηχανισμούς.</w:t>
      </w:r>
    </w:p>
    <w:p w14:paraId="51EE54D2"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Συνολικά το νομοσχέδιο επιχειρεί να δείξει ότι περιλαμβάνει προοδευτικές ρυθμίσεις, όταν στην πραγματικότητα, ειδικά στο κομμάτι της τηλεοπτικής διαφήμισης, θυμίζει άλλες περιόδους</w:t>
      </w:r>
      <w:r>
        <w:rPr>
          <w:rFonts w:eastAsia="Times New Roman"/>
          <w:color w:val="000000" w:themeColor="text1"/>
          <w:szCs w:val="24"/>
        </w:rPr>
        <w:t xml:space="preserve"> και άλλου τύπου καθεστώτα. Θα πρέπει, επιτέλους, να γίνει κατανοητό ότι η ελεύθερη οικονομία δεν είναι διαπραγματεύσιμη. Σε κάθε προσπάθεια περιορισμού της, θα επιφέρει καταστροφικά αποτελέσματα στη χώρα συνολικά.</w:t>
      </w:r>
    </w:p>
    <w:p w14:paraId="51EE54D3"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Σας ευχαριστώ, κύριε Πρόεδρε.</w:t>
      </w:r>
    </w:p>
    <w:p w14:paraId="51EE54D4" w14:textId="77777777" w:rsidR="00C3097C" w:rsidRDefault="008D23CE">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w:t>
      </w:r>
      <w:r>
        <w:rPr>
          <w:rFonts w:eastAsia="Times New Roman"/>
          <w:b/>
          <w:color w:val="000000" w:themeColor="text1"/>
          <w:szCs w:val="24"/>
        </w:rPr>
        <w:t xml:space="preserve">(Γεώργιος </w:t>
      </w:r>
      <w:proofErr w:type="spellStart"/>
      <w:r>
        <w:rPr>
          <w:rFonts w:eastAsia="Times New Roman"/>
          <w:b/>
          <w:color w:val="000000" w:themeColor="text1"/>
          <w:szCs w:val="24"/>
        </w:rPr>
        <w:t>Λαμπρούλης</w:t>
      </w:r>
      <w:proofErr w:type="spellEnd"/>
      <w:r>
        <w:rPr>
          <w:rFonts w:eastAsia="Times New Roman"/>
          <w:b/>
          <w:color w:val="000000" w:themeColor="text1"/>
          <w:szCs w:val="24"/>
        </w:rPr>
        <w:t xml:space="preserve">): </w:t>
      </w:r>
      <w:r>
        <w:rPr>
          <w:rFonts w:eastAsia="Times New Roman"/>
          <w:color w:val="000000" w:themeColor="text1"/>
          <w:szCs w:val="24"/>
        </w:rPr>
        <w:t>Τον λόγο έχει ο κ. Γεωργιάδης από τη Νέα Δημοκρατία.</w:t>
      </w:r>
    </w:p>
    <w:p w14:paraId="51EE54D5" w14:textId="77777777" w:rsidR="00C3097C" w:rsidRDefault="008D23CE">
      <w:pPr>
        <w:spacing w:line="600" w:lineRule="auto"/>
        <w:ind w:firstLine="720"/>
        <w:jc w:val="both"/>
        <w:rPr>
          <w:rFonts w:eastAsia="Times New Roman"/>
          <w:color w:val="000000" w:themeColor="text1"/>
          <w:szCs w:val="24"/>
        </w:rPr>
      </w:pPr>
      <w:r>
        <w:rPr>
          <w:rFonts w:eastAsia="Times New Roman"/>
          <w:b/>
          <w:color w:val="000000" w:themeColor="text1"/>
          <w:szCs w:val="24"/>
        </w:rPr>
        <w:t>ΣΠΥΡΙΔΩΝ</w:t>
      </w:r>
      <w:r>
        <w:rPr>
          <w:rFonts w:eastAsia="Times New Roman"/>
          <w:b/>
          <w:color w:val="000000" w:themeColor="text1"/>
          <w:szCs w:val="24"/>
        </w:rPr>
        <w:t xml:space="preserve"> </w:t>
      </w:r>
      <w:r>
        <w:rPr>
          <w:rFonts w:eastAsia="Times New Roman"/>
          <w:b/>
          <w:color w:val="000000" w:themeColor="text1"/>
          <w:szCs w:val="24"/>
        </w:rPr>
        <w:t>-</w:t>
      </w:r>
      <w:r>
        <w:rPr>
          <w:rFonts w:eastAsia="Times New Roman"/>
          <w:b/>
          <w:color w:val="000000" w:themeColor="text1"/>
          <w:szCs w:val="24"/>
        </w:rPr>
        <w:t xml:space="preserve"> </w:t>
      </w:r>
      <w:r>
        <w:rPr>
          <w:rFonts w:eastAsia="Times New Roman"/>
          <w:b/>
          <w:color w:val="000000" w:themeColor="text1"/>
          <w:szCs w:val="24"/>
        </w:rPr>
        <w:t>ΑΔΩΝΙΣ ΓΕΩΡΓΙΑΔΗΣ:</w:t>
      </w:r>
      <w:r>
        <w:rPr>
          <w:rFonts w:eastAsia="Times New Roman"/>
          <w:color w:val="000000" w:themeColor="text1"/>
          <w:szCs w:val="24"/>
        </w:rPr>
        <w:t xml:space="preserve"> Ευχαριστώ πολύ, κύριε Πρόεδρε.</w:t>
      </w:r>
    </w:p>
    <w:p w14:paraId="51EE54D6" w14:textId="77777777" w:rsidR="00C3097C" w:rsidRDefault="008D23CE">
      <w:pPr>
        <w:spacing w:line="600" w:lineRule="auto"/>
        <w:ind w:firstLine="720"/>
        <w:jc w:val="both"/>
        <w:rPr>
          <w:rFonts w:eastAsia="Times New Roman"/>
          <w:bCs/>
          <w:szCs w:val="24"/>
        </w:rPr>
      </w:pPr>
      <w:r>
        <w:rPr>
          <w:rFonts w:eastAsia="Times New Roman"/>
          <w:color w:val="000000" w:themeColor="text1"/>
          <w:szCs w:val="24"/>
        </w:rPr>
        <w:t>Κύριε Υπουργέ, οι αρχαίοι Έλληνες είχαν μ</w:t>
      </w:r>
      <w:r>
        <w:rPr>
          <w:rFonts w:eastAsia="Times New Roman"/>
          <w:color w:val="000000" w:themeColor="text1"/>
          <w:szCs w:val="24"/>
        </w:rPr>
        <w:t>ί</w:t>
      </w:r>
      <w:r>
        <w:rPr>
          <w:rFonts w:eastAsia="Times New Roman"/>
          <w:color w:val="000000" w:themeColor="text1"/>
          <w:szCs w:val="24"/>
        </w:rPr>
        <w:t>α παροιμία, νομίζω εξαιρετικά ταιριαστή για τη συγκεκριμένη περίπτωση: «</w:t>
      </w:r>
      <w:proofErr w:type="spellStart"/>
      <w:r>
        <w:rPr>
          <w:rFonts w:eastAsia="Times New Roman"/>
          <w:bCs/>
          <w:szCs w:val="24"/>
        </w:rPr>
        <w:t>ὤδινε</w:t>
      </w:r>
      <w:r>
        <w:rPr>
          <w:rFonts w:eastAsia="Times New Roman"/>
          <w:bCs/>
          <w:szCs w:val="24"/>
        </w:rPr>
        <w:t>ν</w:t>
      </w:r>
      <w:proofErr w:type="spellEnd"/>
      <w:r>
        <w:rPr>
          <w:rFonts w:eastAsia="Times New Roman"/>
          <w:bCs/>
          <w:szCs w:val="24"/>
        </w:rPr>
        <w:t xml:space="preserve"> </w:t>
      </w:r>
      <w:proofErr w:type="spellStart"/>
      <w:r>
        <w:rPr>
          <w:rFonts w:eastAsia="Times New Roman"/>
          <w:bCs/>
          <w:szCs w:val="24"/>
        </w:rPr>
        <w:t>ὄρος</w:t>
      </w:r>
      <w:proofErr w:type="spellEnd"/>
      <w:r>
        <w:rPr>
          <w:rFonts w:eastAsia="Times New Roman"/>
          <w:bCs/>
          <w:szCs w:val="24"/>
        </w:rPr>
        <w:t xml:space="preserve"> </w:t>
      </w:r>
      <w:proofErr w:type="spellStart"/>
      <w:r>
        <w:rPr>
          <w:rFonts w:eastAsia="Times New Roman"/>
          <w:bCs/>
          <w:szCs w:val="24"/>
        </w:rPr>
        <w:t>καὶ</w:t>
      </w:r>
      <w:proofErr w:type="spellEnd"/>
      <w:r>
        <w:rPr>
          <w:rFonts w:eastAsia="Times New Roman"/>
          <w:bCs/>
          <w:szCs w:val="24"/>
        </w:rPr>
        <w:t xml:space="preserve"> </w:t>
      </w:r>
      <w:proofErr w:type="spellStart"/>
      <w:r>
        <w:rPr>
          <w:rFonts w:eastAsia="Times New Roman"/>
          <w:bCs/>
          <w:szCs w:val="24"/>
        </w:rPr>
        <w:t>ἔτεκεν</w:t>
      </w:r>
      <w:proofErr w:type="spellEnd"/>
      <w:r>
        <w:rPr>
          <w:rFonts w:eastAsia="Times New Roman"/>
          <w:bCs/>
          <w:szCs w:val="24"/>
        </w:rPr>
        <w:t xml:space="preserve"> </w:t>
      </w:r>
      <w:proofErr w:type="spellStart"/>
      <w:r>
        <w:rPr>
          <w:rFonts w:eastAsia="Times New Roman"/>
          <w:bCs/>
          <w:szCs w:val="24"/>
        </w:rPr>
        <w:t>μῦν</w:t>
      </w:r>
      <w:proofErr w:type="spellEnd"/>
      <w:r>
        <w:rPr>
          <w:rFonts w:eastAsia="Times New Roman"/>
          <w:bCs/>
          <w:szCs w:val="24"/>
        </w:rPr>
        <w:t>».</w:t>
      </w:r>
    </w:p>
    <w:p w14:paraId="51EE54D7" w14:textId="77777777" w:rsidR="00C3097C" w:rsidRDefault="008D23CE">
      <w:pPr>
        <w:spacing w:line="600" w:lineRule="auto"/>
        <w:ind w:firstLine="720"/>
        <w:jc w:val="both"/>
        <w:rPr>
          <w:rFonts w:eastAsia="Times New Roman"/>
          <w:bCs/>
          <w:szCs w:val="24"/>
        </w:rPr>
      </w:pPr>
      <w:r>
        <w:rPr>
          <w:rFonts w:eastAsia="Times New Roman"/>
          <w:bCs/>
          <w:szCs w:val="24"/>
        </w:rPr>
        <w:t xml:space="preserve">Από πέρυσι ετοιμάζετε αυτήν την σούπερ πλατφόρμα. Είναι σχεδόν αστείο, δηλαδή θα άξιζε πραγματικά εν </w:t>
      </w:r>
      <w:proofErr w:type="spellStart"/>
      <w:r>
        <w:rPr>
          <w:rFonts w:eastAsia="Times New Roman"/>
          <w:bCs/>
          <w:szCs w:val="24"/>
        </w:rPr>
        <w:t>είδει</w:t>
      </w:r>
      <w:proofErr w:type="spellEnd"/>
      <w:r>
        <w:rPr>
          <w:rFonts w:eastAsia="Times New Roman"/>
          <w:bCs/>
          <w:szCs w:val="24"/>
        </w:rPr>
        <w:t xml:space="preserve"> αστείου να διαβάσουμε τι έλεγαν οι συνάδελφοι του ΣΥΡΙΖΑ για τη σούπερ πλατφόρμα στην πρώτη συνεδρίαση της </w:t>
      </w:r>
      <w:r>
        <w:rPr>
          <w:rFonts w:eastAsia="Times New Roman"/>
          <w:bCs/>
          <w:szCs w:val="24"/>
        </w:rPr>
        <w:t>ε</w:t>
      </w:r>
      <w:r>
        <w:rPr>
          <w:rFonts w:eastAsia="Times New Roman"/>
          <w:bCs/>
          <w:szCs w:val="24"/>
        </w:rPr>
        <w:t xml:space="preserve">πιτροπής, όταν η </w:t>
      </w:r>
      <w:r>
        <w:rPr>
          <w:rFonts w:eastAsia="Times New Roman"/>
          <w:bCs/>
          <w:szCs w:val="24"/>
        </w:rPr>
        <w:t>πλατφόρμα ήταν ακόμα υποχρεωτική, προτού καταλάβουν ότι θα κάνετε τη μεγάλη στροφή, όπου στην πραγματικότητα το νομοσχέδιό σας κάπου εκεί έλαβε τέλος. Γιατί όλοι καταλαβαίνουμε ότι αυτό το οποίο φέρατε τελικά -δεν θα πω τη λέξη τι είναι στην πραγματικότητα</w:t>
      </w:r>
      <w:r>
        <w:rPr>
          <w:rFonts w:eastAsia="Times New Roman"/>
          <w:bCs/>
          <w:szCs w:val="24"/>
        </w:rPr>
        <w:t>-, θα πω ότι είναι κάτι άνευ σημασίας. Τόσο άνευ σημασίας, που ερχόμενος να μιλήσω σκεφτόμουν</w:t>
      </w:r>
      <w:r>
        <w:rPr>
          <w:rFonts w:eastAsia="Times New Roman"/>
          <w:bCs/>
          <w:szCs w:val="24"/>
        </w:rPr>
        <w:t>:</w:t>
      </w:r>
      <w:r>
        <w:rPr>
          <w:rFonts w:eastAsia="Times New Roman"/>
          <w:bCs/>
          <w:szCs w:val="24"/>
        </w:rPr>
        <w:t xml:space="preserve"> «Μα, γιατί αυτός ο άνθρωπος μες το καλοκαίρι, μπαίνει ο Αύγουστος, είμαστε, όπως είπε ο Πρωθυπουργός, επτά-οκτώ φορές για μπάνια, πρέπει να ψηφίσει σήμερα αυτό τ</w:t>
      </w:r>
      <w:r>
        <w:rPr>
          <w:rFonts w:eastAsia="Times New Roman"/>
          <w:bCs/>
          <w:szCs w:val="24"/>
        </w:rPr>
        <w:t>ο νομοσχέδιο; Τι είναι αυτό το τόσο επείγον για να ψηφιστεί αυτό το νομοσχέδιο σήμερα;».</w:t>
      </w:r>
    </w:p>
    <w:p w14:paraId="51EE54D8" w14:textId="77777777" w:rsidR="00C3097C" w:rsidRDefault="008D23CE">
      <w:pPr>
        <w:spacing w:line="600" w:lineRule="auto"/>
        <w:ind w:firstLine="720"/>
        <w:jc w:val="both"/>
        <w:rPr>
          <w:rFonts w:eastAsia="Times New Roman"/>
          <w:bCs/>
          <w:szCs w:val="24"/>
        </w:rPr>
      </w:pPr>
      <w:r>
        <w:rPr>
          <w:rFonts w:eastAsia="Times New Roman"/>
          <w:bCs/>
          <w:szCs w:val="24"/>
        </w:rPr>
        <w:t>Στην πραγματικότητα, κύριε Υπουργέ, προσπαθώ πραγματικά να σκεφτώ αν είστε έξυπνος ή πονηρός. Γιατί ενώ είστε έξυπνος και φαίνεστε ευφυής, τα κάνατε θάλασσα. Πάμε να τ</w:t>
      </w:r>
      <w:r>
        <w:rPr>
          <w:rFonts w:eastAsia="Times New Roman"/>
          <w:bCs/>
          <w:szCs w:val="24"/>
        </w:rPr>
        <w:t>α πάρουμε λίγο με τη σειρά;</w:t>
      </w:r>
    </w:p>
    <w:p w14:paraId="51EE54D9" w14:textId="77777777" w:rsidR="00C3097C" w:rsidRDefault="008D23CE">
      <w:pPr>
        <w:spacing w:line="600" w:lineRule="auto"/>
        <w:ind w:firstLine="720"/>
        <w:jc w:val="both"/>
        <w:rPr>
          <w:rFonts w:eastAsia="Times New Roman"/>
          <w:color w:val="000000" w:themeColor="text1"/>
          <w:szCs w:val="24"/>
        </w:rPr>
      </w:pPr>
      <w:r>
        <w:rPr>
          <w:rFonts w:eastAsia="Times New Roman"/>
          <w:bCs/>
          <w:szCs w:val="24"/>
        </w:rPr>
        <w:t>Είστε το κατ’ εξοχήν πρόσωπο από την Κυβέρνησή σας που έχετε επαφή με την Κυβέρνηση της Βενεζουέλας. Μην κουνάτε το κεφάλι σας. Ταξίδι τον πήγαν τον άνθρωπο, με πολυτελές αεροσκάφος, σε ιδιαίτερο νησί, με τους Υπουργούς της Βενε</w:t>
      </w:r>
      <w:r>
        <w:rPr>
          <w:rFonts w:eastAsia="Times New Roman"/>
          <w:bCs/>
          <w:szCs w:val="24"/>
        </w:rPr>
        <w:t xml:space="preserve">ζουέλας, με τον </w:t>
      </w:r>
      <w:proofErr w:type="spellStart"/>
      <w:r>
        <w:rPr>
          <w:rFonts w:eastAsia="Times New Roman"/>
          <w:bCs/>
          <w:szCs w:val="24"/>
        </w:rPr>
        <w:t>Μαδούρο</w:t>
      </w:r>
      <w:proofErr w:type="spellEnd"/>
      <w:r>
        <w:rPr>
          <w:rFonts w:eastAsia="Times New Roman"/>
          <w:bCs/>
          <w:szCs w:val="24"/>
        </w:rPr>
        <w:t xml:space="preserve"> δίπλα. Ο κατ’ εξοχήν. Όπως πάει, σε λίγο, όποιος έχει φωτογραφία με το καθεστώς της Βενεζουέλα στην Ευρώπη και στην Αμερική, δεν θα μπορεί να κυκλοφορήσει. Ξέρετε ότι χθες δεν έλαβε η Ευρωπαϊκή Ένωση κυρώσεις κατά της Βενεζουέλας, γ</w:t>
      </w:r>
      <w:r>
        <w:rPr>
          <w:rFonts w:eastAsia="Times New Roman"/>
          <w:bCs/>
          <w:szCs w:val="24"/>
        </w:rPr>
        <w:t>ιατί βάλατε βέτο εσείς. Δεν λέω εσείς ως Παππάς, λέω ως Κυβέρνηση της Ελλάδος.</w:t>
      </w:r>
    </w:p>
    <w:p w14:paraId="51EE54DA" w14:textId="77777777" w:rsidR="00C3097C" w:rsidRDefault="008D23CE">
      <w:pPr>
        <w:spacing w:line="600" w:lineRule="auto"/>
        <w:ind w:firstLine="720"/>
        <w:jc w:val="both"/>
        <w:rPr>
          <w:rFonts w:eastAsia="Times New Roman"/>
          <w:color w:val="000000" w:themeColor="text1"/>
          <w:szCs w:val="24"/>
        </w:rPr>
      </w:pPr>
      <w:r>
        <w:rPr>
          <w:rFonts w:eastAsia="Times New Roman"/>
          <w:b/>
          <w:color w:val="000000" w:themeColor="text1"/>
          <w:szCs w:val="24"/>
        </w:rPr>
        <w:t>ΠΑΝΑΓΙΩΤΗΣ</w:t>
      </w:r>
      <w:r>
        <w:rPr>
          <w:rFonts w:eastAsia="Times New Roman"/>
          <w:b/>
          <w:color w:val="000000" w:themeColor="text1"/>
          <w:szCs w:val="24"/>
        </w:rPr>
        <w:t xml:space="preserve"> (ΠΑΝΟΣ)</w:t>
      </w:r>
      <w:r>
        <w:rPr>
          <w:rFonts w:eastAsia="Times New Roman"/>
          <w:b/>
          <w:color w:val="000000" w:themeColor="text1"/>
          <w:szCs w:val="24"/>
        </w:rPr>
        <w:t xml:space="preserve"> ΣΚΟΥΡΟΛΙΑΚΟΣ:</w:t>
      </w:r>
      <w:r>
        <w:rPr>
          <w:rFonts w:eastAsia="Times New Roman"/>
          <w:color w:val="000000" w:themeColor="text1"/>
          <w:szCs w:val="24"/>
        </w:rPr>
        <w:t xml:space="preserve"> Ως Μητροπολίτης.</w:t>
      </w:r>
    </w:p>
    <w:p w14:paraId="51EE54DB" w14:textId="77777777" w:rsidR="00C3097C" w:rsidRDefault="008D23CE">
      <w:pPr>
        <w:spacing w:line="600" w:lineRule="auto"/>
        <w:ind w:firstLine="720"/>
        <w:jc w:val="both"/>
        <w:rPr>
          <w:rFonts w:eastAsia="Times New Roman"/>
          <w:color w:val="000000" w:themeColor="text1"/>
          <w:szCs w:val="24"/>
        </w:rPr>
      </w:pPr>
      <w:r>
        <w:rPr>
          <w:rFonts w:eastAsia="Times New Roman"/>
          <w:b/>
          <w:color w:val="000000" w:themeColor="text1"/>
          <w:szCs w:val="24"/>
        </w:rPr>
        <w:t>ΣΠΥΡΙΔΩΝ</w:t>
      </w:r>
      <w:r>
        <w:rPr>
          <w:rFonts w:eastAsia="Times New Roman"/>
          <w:b/>
          <w:color w:val="000000" w:themeColor="text1"/>
          <w:szCs w:val="24"/>
        </w:rPr>
        <w:t xml:space="preserve"> </w:t>
      </w:r>
      <w:r>
        <w:rPr>
          <w:rFonts w:eastAsia="Times New Roman"/>
          <w:b/>
          <w:color w:val="000000" w:themeColor="text1"/>
          <w:szCs w:val="24"/>
        </w:rPr>
        <w:t>-</w:t>
      </w:r>
      <w:r>
        <w:rPr>
          <w:rFonts w:eastAsia="Times New Roman"/>
          <w:b/>
          <w:color w:val="000000" w:themeColor="text1"/>
          <w:szCs w:val="24"/>
        </w:rPr>
        <w:t xml:space="preserve"> </w:t>
      </w:r>
      <w:r>
        <w:rPr>
          <w:rFonts w:eastAsia="Times New Roman"/>
          <w:b/>
          <w:color w:val="000000" w:themeColor="text1"/>
          <w:szCs w:val="24"/>
        </w:rPr>
        <w:t>ΑΔΩΝΙΣ ΓΕΩΡΓΙΑΔΗΣ:</w:t>
      </w:r>
      <w:r>
        <w:rPr>
          <w:rFonts w:eastAsia="Times New Roman"/>
          <w:color w:val="000000" w:themeColor="text1"/>
          <w:szCs w:val="24"/>
        </w:rPr>
        <w:t xml:space="preserve"> Μη γελάτε, γιατί ξέρετε εκεί πεθαίνουν άνθρωποι, κύριε </w:t>
      </w:r>
      <w:proofErr w:type="spellStart"/>
      <w:r>
        <w:rPr>
          <w:rFonts w:eastAsia="Times New Roman"/>
          <w:color w:val="000000" w:themeColor="text1"/>
          <w:szCs w:val="24"/>
        </w:rPr>
        <w:t>Σκουρολιάκο</w:t>
      </w:r>
      <w:proofErr w:type="spellEnd"/>
      <w:r>
        <w:rPr>
          <w:rFonts w:eastAsia="Times New Roman"/>
          <w:color w:val="000000" w:themeColor="text1"/>
          <w:szCs w:val="24"/>
        </w:rPr>
        <w:t>. Σήμερα ανακοίνωσε ο αγαπημένο</w:t>
      </w:r>
      <w:r>
        <w:rPr>
          <w:rFonts w:eastAsia="Times New Roman"/>
          <w:color w:val="000000" w:themeColor="text1"/>
          <w:szCs w:val="24"/>
        </w:rPr>
        <w:t xml:space="preserve">ς του </w:t>
      </w:r>
      <w:proofErr w:type="spellStart"/>
      <w:r>
        <w:rPr>
          <w:rFonts w:eastAsia="Times New Roman"/>
          <w:color w:val="000000" w:themeColor="text1"/>
          <w:szCs w:val="24"/>
        </w:rPr>
        <w:t>Μαδούρο</w:t>
      </w:r>
      <w:proofErr w:type="spellEnd"/>
      <w:r>
        <w:rPr>
          <w:rFonts w:eastAsia="Times New Roman"/>
          <w:color w:val="000000" w:themeColor="text1"/>
          <w:szCs w:val="24"/>
        </w:rPr>
        <w:t xml:space="preserve"> ότι θα κλείσει στη φυλακή όσους στο </w:t>
      </w:r>
      <w:r>
        <w:rPr>
          <w:rFonts w:eastAsia="Times New Roman"/>
          <w:color w:val="000000" w:themeColor="text1"/>
          <w:szCs w:val="24"/>
          <w:lang w:val="en-US"/>
        </w:rPr>
        <w:t>twitter</w:t>
      </w:r>
      <w:r>
        <w:rPr>
          <w:rFonts w:eastAsia="Times New Roman"/>
          <w:color w:val="000000" w:themeColor="text1"/>
          <w:szCs w:val="24"/>
        </w:rPr>
        <w:t xml:space="preserve"> έγραψαν σχόλια εναντίον του.</w:t>
      </w:r>
    </w:p>
    <w:p w14:paraId="51EE54DC" w14:textId="77777777" w:rsidR="00C3097C" w:rsidRDefault="008D23CE">
      <w:pPr>
        <w:spacing w:line="600" w:lineRule="auto"/>
        <w:ind w:firstLine="720"/>
        <w:jc w:val="both"/>
        <w:rPr>
          <w:rFonts w:eastAsia="Times New Roman"/>
          <w:color w:val="000000" w:themeColor="text1"/>
          <w:szCs w:val="24"/>
        </w:rPr>
      </w:pPr>
      <w:r>
        <w:rPr>
          <w:rFonts w:eastAsia="Times New Roman"/>
          <w:b/>
          <w:color w:val="000000" w:themeColor="text1"/>
          <w:szCs w:val="24"/>
        </w:rPr>
        <w:t>ΠΑΝΑΓΙΩΤΗΣ</w:t>
      </w:r>
      <w:r>
        <w:rPr>
          <w:rFonts w:eastAsia="Times New Roman"/>
          <w:b/>
          <w:color w:val="000000" w:themeColor="text1"/>
          <w:szCs w:val="24"/>
        </w:rPr>
        <w:t xml:space="preserve"> (ΠΑΝΟΣ)</w:t>
      </w:r>
      <w:r>
        <w:rPr>
          <w:rFonts w:eastAsia="Times New Roman"/>
          <w:b/>
          <w:color w:val="000000" w:themeColor="text1"/>
          <w:szCs w:val="24"/>
        </w:rPr>
        <w:t xml:space="preserve"> ΣΚΟΥΡΟΛΙΑΚΟΣ:</w:t>
      </w:r>
      <w:r>
        <w:rPr>
          <w:rFonts w:eastAsia="Times New Roman"/>
          <w:color w:val="000000" w:themeColor="text1"/>
          <w:szCs w:val="24"/>
        </w:rPr>
        <w:t xml:space="preserve"> Εδώ να δείτε τι κάνατε εσείς. Εδώ να δείτε πόσοι πέθαναν.</w:t>
      </w:r>
    </w:p>
    <w:p w14:paraId="51EE54DD" w14:textId="77777777" w:rsidR="00C3097C" w:rsidRDefault="008D23CE">
      <w:pPr>
        <w:spacing w:line="600" w:lineRule="auto"/>
        <w:ind w:firstLine="720"/>
        <w:jc w:val="both"/>
        <w:rPr>
          <w:rFonts w:eastAsia="Times New Roman"/>
          <w:color w:val="000000" w:themeColor="text1"/>
          <w:szCs w:val="24"/>
        </w:rPr>
      </w:pPr>
      <w:r>
        <w:rPr>
          <w:rFonts w:eastAsia="Times New Roman"/>
          <w:b/>
          <w:color w:val="000000" w:themeColor="text1"/>
          <w:szCs w:val="24"/>
        </w:rPr>
        <w:t>ΣΠΥΡΙΔΩΝ</w:t>
      </w:r>
      <w:r>
        <w:rPr>
          <w:rFonts w:eastAsia="Times New Roman"/>
          <w:b/>
          <w:color w:val="000000" w:themeColor="text1"/>
          <w:szCs w:val="24"/>
        </w:rPr>
        <w:t xml:space="preserve"> </w:t>
      </w:r>
      <w:r>
        <w:rPr>
          <w:rFonts w:eastAsia="Times New Roman"/>
          <w:b/>
          <w:color w:val="000000" w:themeColor="text1"/>
          <w:szCs w:val="24"/>
        </w:rPr>
        <w:t>-</w:t>
      </w:r>
      <w:r>
        <w:rPr>
          <w:rFonts w:eastAsia="Times New Roman"/>
          <w:b/>
          <w:color w:val="000000" w:themeColor="text1"/>
          <w:szCs w:val="24"/>
        </w:rPr>
        <w:t xml:space="preserve"> </w:t>
      </w:r>
      <w:r>
        <w:rPr>
          <w:rFonts w:eastAsia="Times New Roman"/>
          <w:b/>
          <w:color w:val="000000" w:themeColor="text1"/>
          <w:szCs w:val="24"/>
        </w:rPr>
        <w:t>ΑΔΩΝΙΣ ΓΕΩΡΓΙΑΔΗΣ:</w:t>
      </w:r>
      <w:r>
        <w:rPr>
          <w:rFonts w:eastAsia="Times New Roman"/>
          <w:color w:val="000000" w:themeColor="text1"/>
          <w:szCs w:val="24"/>
        </w:rPr>
        <w:t xml:space="preserve"> Παρακαλώ, κύριε Πρόεδρε, να τηρήσετε την τάξη.</w:t>
      </w:r>
    </w:p>
    <w:p w14:paraId="51EE54DE"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Αφού σκεφτόμουν ότι αν παίρνατε ιδέες από τον </w:t>
      </w:r>
      <w:proofErr w:type="spellStart"/>
      <w:r>
        <w:rPr>
          <w:rFonts w:eastAsia="Times New Roman"/>
          <w:color w:val="000000" w:themeColor="text1"/>
          <w:szCs w:val="24"/>
        </w:rPr>
        <w:t>Μαδούρο</w:t>
      </w:r>
      <w:proofErr w:type="spellEnd"/>
      <w:r>
        <w:rPr>
          <w:rFonts w:eastAsia="Times New Roman"/>
          <w:color w:val="000000" w:themeColor="text1"/>
          <w:szCs w:val="24"/>
        </w:rPr>
        <w:t xml:space="preserve">, θα ήμουν τρεις ισόβια. Όταν ξεκινήσατε δε αυτό το νομοσχέδιο, σας είχα γράψει ένα </w:t>
      </w:r>
      <w:r>
        <w:rPr>
          <w:rFonts w:eastAsia="Times New Roman"/>
          <w:color w:val="000000" w:themeColor="text1"/>
          <w:szCs w:val="24"/>
          <w:lang w:val="en-US"/>
        </w:rPr>
        <w:t>tweet</w:t>
      </w:r>
      <w:r>
        <w:rPr>
          <w:rFonts w:eastAsia="Times New Roman"/>
          <w:color w:val="000000" w:themeColor="text1"/>
          <w:szCs w:val="24"/>
        </w:rPr>
        <w:t>, ότι είναι σοβιετικό. Ακόμα θυμάμαι όσους υποστηρικτές σας έμπαιναν από κάτω να με υβρίζουν ότι είμαι ο αγαπημένο</w:t>
      </w:r>
      <w:r>
        <w:rPr>
          <w:rFonts w:eastAsia="Times New Roman"/>
          <w:color w:val="000000" w:themeColor="text1"/>
          <w:szCs w:val="24"/>
        </w:rPr>
        <w:t xml:space="preserve">ς των </w:t>
      </w:r>
      <w:proofErr w:type="spellStart"/>
      <w:r>
        <w:rPr>
          <w:rFonts w:eastAsia="Times New Roman"/>
          <w:color w:val="000000" w:themeColor="text1"/>
          <w:szCs w:val="24"/>
        </w:rPr>
        <w:t>καναλαρχών</w:t>
      </w:r>
      <w:proofErr w:type="spellEnd"/>
      <w:r>
        <w:rPr>
          <w:rFonts w:eastAsia="Times New Roman"/>
          <w:color w:val="000000" w:themeColor="text1"/>
          <w:szCs w:val="24"/>
        </w:rPr>
        <w:t xml:space="preserve">. Αναρωτιέμαι, αυτοί που με εξύβριζαν ως αγαπημένο των </w:t>
      </w:r>
      <w:proofErr w:type="spellStart"/>
      <w:r>
        <w:rPr>
          <w:rFonts w:eastAsia="Times New Roman"/>
          <w:color w:val="000000" w:themeColor="text1"/>
          <w:szCs w:val="24"/>
        </w:rPr>
        <w:t>καναλαρχών</w:t>
      </w:r>
      <w:proofErr w:type="spellEnd"/>
      <w:r>
        <w:rPr>
          <w:rFonts w:eastAsia="Times New Roman"/>
          <w:color w:val="000000" w:themeColor="text1"/>
          <w:szCs w:val="24"/>
        </w:rPr>
        <w:t xml:space="preserve">, ποια γνώμη έχουν για τη στροφή που κάνατε προφανώς υπέρ των </w:t>
      </w:r>
      <w:proofErr w:type="spellStart"/>
      <w:r>
        <w:rPr>
          <w:rFonts w:eastAsia="Times New Roman"/>
          <w:color w:val="000000" w:themeColor="text1"/>
          <w:szCs w:val="24"/>
        </w:rPr>
        <w:t>καναλαρχών</w:t>
      </w:r>
      <w:proofErr w:type="spellEnd"/>
      <w:r>
        <w:rPr>
          <w:rFonts w:eastAsia="Times New Roman"/>
          <w:color w:val="000000" w:themeColor="text1"/>
          <w:szCs w:val="24"/>
        </w:rPr>
        <w:t>; Εγώ, όμως, θα πω υπέρ της λογικής, γιατί η αλήθεια είναι πως το αρχικό νομοσχέδιο ήταν μ</w:t>
      </w:r>
      <w:r>
        <w:rPr>
          <w:rFonts w:eastAsia="Times New Roman"/>
          <w:color w:val="000000" w:themeColor="text1"/>
          <w:szCs w:val="24"/>
        </w:rPr>
        <w:t>ί</w:t>
      </w:r>
      <w:r>
        <w:rPr>
          <w:rFonts w:eastAsia="Times New Roman"/>
          <w:color w:val="000000" w:themeColor="text1"/>
          <w:szCs w:val="24"/>
        </w:rPr>
        <w:t>α ανοησία κα</w:t>
      </w:r>
      <w:r>
        <w:rPr>
          <w:rFonts w:eastAsia="Times New Roman"/>
          <w:color w:val="000000" w:themeColor="text1"/>
          <w:szCs w:val="24"/>
        </w:rPr>
        <w:t>ι η ιδέα αυτή της υποχρεωτικής πλατφόρμας.</w:t>
      </w:r>
    </w:p>
    <w:p w14:paraId="51EE54DF" w14:textId="77777777" w:rsidR="00C3097C" w:rsidRDefault="008D23C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Να το τελειώνουμε εδώ, για να μην χάνουμε τον χρόνο μας. Αύριο θα κάνετε ηλεκτρονική πλατφόρμα στο σούπερ </w:t>
      </w:r>
      <w:proofErr w:type="spellStart"/>
      <w:r>
        <w:rPr>
          <w:rFonts w:eastAsia="Times New Roman"/>
          <w:color w:val="000000" w:themeColor="text1"/>
          <w:szCs w:val="24"/>
        </w:rPr>
        <w:t>μάρκετ</w:t>
      </w:r>
      <w:proofErr w:type="spellEnd"/>
      <w:r>
        <w:rPr>
          <w:rFonts w:eastAsia="Times New Roman"/>
          <w:color w:val="000000" w:themeColor="text1"/>
          <w:szCs w:val="24"/>
        </w:rPr>
        <w:t>, μεθαύριο ηλεκτρονική πλατφόρμα στα βιβλιοπωλεία, μεθαύριο ηλεκτρονική πλατφόρμα κάπου αλλού. Στη λο</w:t>
      </w:r>
      <w:r>
        <w:rPr>
          <w:rFonts w:eastAsia="Times New Roman"/>
          <w:color w:val="000000" w:themeColor="text1"/>
          <w:szCs w:val="24"/>
        </w:rPr>
        <w:t>γική ότι πρέπει να ελέγχουμε τη φοροδιαφυγή, θα κάνετε ηλεκτρονική πλατφόρμα σε όλα.</w:t>
      </w:r>
    </w:p>
    <w:p w14:paraId="51EE54E0" w14:textId="77777777" w:rsidR="00C3097C" w:rsidRDefault="008D23CE">
      <w:pPr>
        <w:spacing w:line="600" w:lineRule="auto"/>
        <w:ind w:firstLine="720"/>
        <w:jc w:val="both"/>
        <w:rPr>
          <w:rFonts w:eastAsia="Times New Roman"/>
          <w:szCs w:val="24"/>
        </w:rPr>
      </w:pPr>
      <w:r>
        <w:rPr>
          <w:rFonts w:eastAsia="Times New Roman"/>
          <w:szCs w:val="24"/>
        </w:rPr>
        <w:t xml:space="preserve">Αφού δεν έχετε μέτρο. </w:t>
      </w:r>
      <w:r>
        <w:rPr>
          <w:rFonts w:eastAsia="Times New Roman"/>
          <w:szCs w:val="24"/>
          <w:lang w:val="en-US"/>
        </w:rPr>
        <w:t>To</w:t>
      </w:r>
      <w:r>
        <w:rPr>
          <w:rFonts w:eastAsia="Times New Roman"/>
          <w:szCs w:val="24"/>
        </w:rPr>
        <w:t xml:space="preserve"> καταλάβατε, όμως, γιατί σιγά</w:t>
      </w:r>
      <w:r>
        <w:rPr>
          <w:rFonts w:eastAsia="Times New Roman"/>
          <w:szCs w:val="24"/>
        </w:rPr>
        <w:t xml:space="preserve"> </w:t>
      </w:r>
      <w:r>
        <w:rPr>
          <w:rFonts w:eastAsia="Times New Roman"/>
          <w:szCs w:val="24"/>
        </w:rPr>
        <w:t xml:space="preserve">σιγά, όσο παίρνετε και τη βουλευτική αποζημίωση και αρχίζετε και δουλεύετε στην εξουσία, από την αρχική εικόνα του </w:t>
      </w:r>
      <w:proofErr w:type="spellStart"/>
      <w:r>
        <w:rPr>
          <w:rFonts w:eastAsia="Times New Roman"/>
          <w:szCs w:val="24"/>
        </w:rPr>
        <w:t>συ</w:t>
      </w:r>
      <w:r>
        <w:rPr>
          <w:rFonts w:eastAsia="Times New Roman"/>
          <w:szCs w:val="24"/>
        </w:rPr>
        <w:t>ριζαίου</w:t>
      </w:r>
      <w:proofErr w:type="spellEnd"/>
      <w:r>
        <w:rPr>
          <w:rFonts w:eastAsia="Times New Roman"/>
          <w:szCs w:val="24"/>
        </w:rPr>
        <w:t xml:space="preserve"> χωρίς γραβάτα που μπαίνει μέσα ατημέλητος στη Βουλή, έχετε τον εισηγητή σας που είναι μια χαρά άνθρωπος. Έτσι γίνεται η διαφορά σιγά</w:t>
      </w:r>
      <w:r>
        <w:rPr>
          <w:rFonts w:eastAsia="Times New Roman"/>
          <w:szCs w:val="24"/>
        </w:rPr>
        <w:t xml:space="preserve"> </w:t>
      </w:r>
      <w:r>
        <w:rPr>
          <w:rFonts w:eastAsia="Times New Roman"/>
          <w:szCs w:val="24"/>
        </w:rPr>
        <w:t xml:space="preserve">σιγά, μόλις αρχίζει το γρανάζι της εξουσίας να αλλάζει. Εδώ ο κ. </w:t>
      </w:r>
      <w:proofErr w:type="spellStart"/>
      <w:r>
        <w:rPr>
          <w:rFonts w:eastAsia="Times New Roman"/>
          <w:szCs w:val="24"/>
        </w:rPr>
        <w:t>Χριστοφορίδης</w:t>
      </w:r>
      <w:proofErr w:type="spellEnd"/>
      <w:r>
        <w:rPr>
          <w:rFonts w:eastAsia="Times New Roman"/>
          <w:szCs w:val="24"/>
        </w:rPr>
        <w:t>, ο στενός σας συνεργάτης που τον παί</w:t>
      </w:r>
      <w:r>
        <w:rPr>
          <w:rFonts w:eastAsia="Times New Roman"/>
          <w:szCs w:val="24"/>
        </w:rPr>
        <w:t xml:space="preserve">ρνατε και ταξίδια και έχει γυρίσει τη μισή υφήλιο μαζί σας τζάμπα, με το ελληνικό δημόσιο, όταν χτύπαγε το μνημόνιο και τους δανειστές, μας είχε κάνει ιδιαίτερες αναφορές για το </w:t>
      </w:r>
      <w:r>
        <w:rPr>
          <w:rFonts w:eastAsia="Times New Roman"/>
          <w:szCs w:val="24"/>
        </w:rPr>
        <w:t>Α</w:t>
      </w:r>
      <w:r>
        <w:rPr>
          <w:rFonts w:eastAsia="Times New Roman"/>
          <w:szCs w:val="24"/>
        </w:rPr>
        <w:t xml:space="preserve">γγλικό </w:t>
      </w:r>
      <w:r>
        <w:rPr>
          <w:rFonts w:eastAsia="Times New Roman"/>
          <w:szCs w:val="24"/>
        </w:rPr>
        <w:t>Δ</w:t>
      </w:r>
      <w:r>
        <w:rPr>
          <w:rFonts w:eastAsia="Times New Roman"/>
          <w:szCs w:val="24"/>
        </w:rPr>
        <w:t xml:space="preserve">ίκαιο. </w:t>
      </w:r>
    </w:p>
    <w:p w14:paraId="51EE54E1" w14:textId="77777777" w:rsidR="00C3097C" w:rsidRDefault="008D23CE">
      <w:pPr>
        <w:spacing w:line="600" w:lineRule="auto"/>
        <w:ind w:firstLine="720"/>
        <w:jc w:val="both"/>
        <w:rPr>
          <w:rFonts w:eastAsia="Times New Roman"/>
          <w:szCs w:val="24"/>
        </w:rPr>
      </w:pPr>
      <w:r>
        <w:rPr>
          <w:rFonts w:eastAsia="Times New Roman"/>
          <w:szCs w:val="24"/>
        </w:rPr>
        <w:t xml:space="preserve">Να δείτε τι έλεγε ο </w:t>
      </w:r>
      <w:proofErr w:type="spellStart"/>
      <w:r>
        <w:rPr>
          <w:rFonts w:eastAsia="Times New Roman"/>
          <w:szCs w:val="24"/>
        </w:rPr>
        <w:t>Χριστοφορίδης</w:t>
      </w:r>
      <w:proofErr w:type="spellEnd"/>
      <w:r>
        <w:rPr>
          <w:rFonts w:eastAsia="Times New Roman"/>
          <w:szCs w:val="24"/>
        </w:rPr>
        <w:t xml:space="preserve"> και το «Χωνί», παιδιά, για </w:t>
      </w:r>
      <w:r>
        <w:rPr>
          <w:rFonts w:eastAsia="Times New Roman"/>
          <w:szCs w:val="24"/>
        </w:rPr>
        <w:t xml:space="preserve">το </w:t>
      </w:r>
      <w:r>
        <w:rPr>
          <w:rFonts w:eastAsia="Times New Roman"/>
          <w:szCs w:val="24"/>
        </w:rPr>
        <w:t>Α</w:t>
      </w:r>
      <w:r>
        <w:rPr>
          <w:rFonts w:eastAsia="Times New Roman"/>
          <w:szCs w:val="24"/>
        </w:rPr>
        <w:t xml:space="preserve">γγλικό </w:t>
      </w:r>
      <w:r>
        <w:rPr>
          <w:rFonts w:eastAsia="Times New Roman"/>
          <w:szCs w:val="24"/>
        </w:rPr>
        <w:t>Δ</w:t>
      </w:r>
      <w:r>
        <w:rPr>
          <w:rFonts w:eastAsia="Times New Roman"/>
          <w:szCs w:val="24"/>
        </w:rPr>
        <w:t xml:space="preserve">ίκαιο. Δεν φαντάζεστε. Τώρα το </w:t>
      </w:r>
      <w:r>
        <w:rPr>
          <w:rFonts w:eastAsia="Times New Roman"/>
          <w:szCs w:val="24"/>
        </w:rPr>
        <w:t>Α</w:t>
      </w:r>
      <w:r>
        <w:rPr>
          <w:rFonts w:eastAsia="Times New Roman"/>
          <w:szCs w:val="24"/>
        </w:rPr>
        <w:t xml:space="preserve">γγλικό </w:t>
      </w:r>
      <w:r>
        <w:rPr>
          <w:rFonts w:eastAsia="Times New Roman"/>
          <w:szCs w:val="24"/>
        </w:rPr>
        <w:t>Δ</w:t>
      </w:r>
      <w:r>
        <w:rPr>
          <w:rFonts w:eastAsia="Times New Roman"/>
          <w:szCs w:val="24"/>
        </w:rPr>
        <w:t xml:space="preserve">ίκαιο ήταν καλό. Τώρα το </w:t>
      </w:r>
      <w:r>
        <w:rPr>
          <w:rFonts w:eastAsia="Times New Roman"/>
          <w:szCs w:val="24"/>
        </w:rPr>
        <w:t>Α</w:t>
      </w:r>
      <w:r>
        <w:rPr>
          <w:rFonts w:eastAsia="Times New Roman"/>
          <w:szCs w:val="24"/>
        </w:rPr>
        <w:t xml:space="preserve">γγλικό </w:t>
      </w:r>
      <w:r>
        <w:rPr>
          <w:rFonts w:eastAsia="Times New Roman"/>
          <w:szCs w:val="24"/>
        </w:rPr>
        <w:t>Δ</w:t>
      </w:r>
      <w:r>
        <w:rPr>
          <w:rFonts w:eastAsia="Times New Roman"/>
          <w:szCs w:val="24"/>
        </w:rPr>
        <w:t xml:space="preserve">ίκαιο είναι καλό που μας πληρώνει τα τζάμπα ταξίδια στη Νέα Γουινέα και αλλού με τα </w:t>
      </w:r>
      <w:proofErr w:type="spellStart"/>
      <w:r>
        <w:rPr>
          <w:rFonts w:eastAsia="Times New Roman"/>
          <w:szCs w:val="24"/>
        </w:rPr>
        <w:t>μνημονιακά</w:t>
      </w:r>
      <w:proofErr w:type="spellEnd"/>
      <w:r>
        <w:rPr>
          <w:rFonts w:eastAsia="Times New Roman"/>
          <w:szCs w:val="24"/>
        </w:rPr>
        <w:t xml:space="preserve"> λεφτά. </w:t>
      </w:r>
    </w:p>
    <w:p w14:paraId="51EE54E2" w14:textId="77777777" w:rsidR="00C3097C" w:rsidRDefault="008D23CE">
      <w:pPr>
        <w:spacing w:line="600" w:lineRule="auto"/>
        <w:ind w:firstLine="720"/>
        <w:jc w:val="both"/>
        <w:rPr>
          <w:rFonts w:eastAsia="Times New Roman"/>
          <w:szCs w:val="24"/>
        </w:rPr>
      </w:pPr>
      <w:r>
        <w:rPr>
          <w:rFonts w:eastAsia="Times New Roman"/>
          <w:szCs w:val="24"/>
        </w:rPr>
        <w:t>Πάμε τώρα στην ουσία. Τα έχετε κάνει θάλασσα γενικώς στο θέμα της τ</w:t>
      </w:r>
      <w:r>
        <w:rPr>
          <w:rFonts w:eastAsia="Times New Roman"/>
          <w:szCs w:val="24"/>
        </w:rPr>
        <w:t xml:space="preserve">ηλεόρασης. Εδώ θέλω να σταθώ, γιατί αυτό είναι σοβαρό. Κάνατε χτες έναν διαγωνισμό. Είναι γνωστό πού κατέληξε ο διαγωνισμός. Ας μην επανέλθουμε. Κατέληξε εκεί που κατέληξε. </w:t>
      </w:r>
    </w:p>
    <w:p w14:paraId="51EE54E3" w14:textId="77777777" w:rsidR="00C3097C" w:rsidRDefault="008D23CE">
      <w:pPr>
        <w:spacing w:line="600" w:lineRule="auto"/>
        <w:ind w:firstLine="720"/>
        <w:jc w:val="both"/>
        <w:rPr>
          <w:rFonts w:eastAsia="Times New Roman"/>
          <w:szCs w:val="24"/>
        </w:rPr>
      </w:pPr>
      <w:r>
        <w:rPr>
          <w:rFonts w:eastAsia="Times New Roman"/>
          <w:b/>
          <w:szCs w:val="24"/>
        </w:rPr>
        <w:t>ΝΙΚΟΛΑΟΣ ΠΑΠΠΑΣ (Υπουργός Ψηφιακής Πολιτικής, Τηλεπικοινωνιών και Ενημέρωσης):</w:t>
      </w:r>
      <w:r>
        <w:rPr>
          <w:rFonts w:eastAsia="Times New Roman"/>
          <w:b/>
          <w:szCs w:val="24"/>
        </w:rPr>
        <w:t xml:space="preserve"> </w:t>
      </w:r>
      <w:r>
        <w:rPr>
          <w:rFonts w:eastAsia="Times New Roman"/>
          <w:szCs w:val="24"/>
        </w:rPr>
        <w:t>…(Δεν ακούστηκε)</w:t>
      </w:r>
    </w:p>
    <w:p w14:paraId="51EE54E4" w14:textId="77777777" w:rsidR="00C3097C" w:rsidRDefault="008D23CE">
      <w:pPr>
        <w:spacing w:line="600" w:lineRule="auto"/>
        <w:ind w:firstLine="720"/>
        <w:jc w:val="both"/>
        <w:rPr>
          <w:rFonts w:eastAsia="Times New Roman"/>
          <w:szCs w:val="24"/>
        </w:rPr>
      </w:pPr>
      <w:r>
        <w:rPr>
          <w:rFonts w:eastAsia="Times New Roman"/>
          <w:b/>
          <w:szCs w:val="24"/>
        </w:rPr>
        <w:t xml:space="preserve">ΣΠΥΡΙΔΩΝ - ΑΔΩΝΙΣ ΓΕΩΡΓΙΑΔΗΣ: </w:t>
      </w:r>
      <w:r>
        <w:rPr>
          <w:rFonts w:eastAsia="Times New Roman"/>
          <w:szCs w:val="24"/>
        </w:rPr>
        <w:t>Εκεί θα έλθω, μην ανησυχείτε. Τι κραδαίνετε ως επιτυχία σας; Το πραγματικά υψηλό -εγώ θα πω εξωφρενικά υψηλό- τίμημα που πετύχατε. Εγώ είμαι δίκαιος άνθρωπος. Εμένα αν με ρώταγαν αν θα τα έδινα, θα έλεγα «όχι»</w:t>
      </w:r>
      <w:r>
        <w:rPr>
          <w:rFonts w:eastAsia="Times New Roman"/>
          <w:szCs w:val="24"/>
        </w:rPr>
        <w:t>, γιατί εγώ είμαι γενικά άνθρωπος της λογικής και δεν μπορώ να το καταλάβω όταν γίνονται παράλογα πράγματα. Εγώ δουλεύω στην τηλεόραση είκοσι χρόνια. Δεν υπάρχουν αυτά τα λεφτά. Το γιατί κάποιος επιχειρηματίας αποφασίζει να δώσει αυτά τα λεφτά, επειδή δουλ</w:t>
      </w:r>
      <w:r>
        <w:rPr>
          <w:rFonts w:eastAsia="Times New Roman"/>
          <w:szCs w:val="24"/>
        </w:rPr>
        <w:t>εύω στην Ελλάδα, δεν μπορώ να το καταλάβω. Από την τηλεόραση πάντως αυτά τα λεφτά δεν βγαίνουν, αυτό είναι το μόνο βέβαιο. Ο διαγωνισμός - φιάσκο που κάνατε πέρσι, όμως, δέσμευσε το ΕΣΡ στο τίμημα αυτό και το ΕΣΡ έβγαλε τα 35 εκατομμύρια. Μάλιστα. Είπατε σ</w:t>
      </w:r>
      <w:r>
        <w:rPr>
          <w:rFonts w:eastAsia="Times New Roman"/>
          <w:szCs w:val="24"/>
        </w:rPr>
        <w:t xml:space="preserve">τη δεύτερη </w:t>
      </w:r>
      <w:r>
        <w:rPr>
          <w:rFonts w:eastAsia="Times New Roman"/>
          <w:szCs w:val="24"/>
        </w:rPr>
        <w:t>ε</w:t>
      </w:r>
      <w:r>
        <w:rPr>
          <w:rFonts w:eastAsia="Times New Roman"/>
          <w:szCs w:val="24"/>
        </w:rPr>
        <w:t xml:space="preserve">πιτροπή ότι σκεφτήκατε πολύ σοβαρά να κάνετε φοροαπαλλαγές στους </w:t>
      </w:r>
      <w:proofErr w:type="spellStart"/>
      <w:r>
        <w:rPr>
          <w:rFonts w:eastAsia="Times New Roman"/>
          <w:szCs w:val="24"/>
        </w:rPr>
        <w:t>καναλάρχες</w:t>
      </w:r>
      <w:proofErr w:type="spellEnd"/>
      <w:r>
        <w:rPr>
          <w:rFonts w:eastAsia="Times New Roman"/>
          <w:szCs w:val="24"/>
        </w:rPr>
        <w:t xml:space="preserve">. Μάλιστα. </w:t>
      </w:r>
    </w:p>
    <w:p w14:paraId="51EE54E5" w14:textId="77777777" w:rsidR="00C3097C" w:rsidRDefault="008D23CE">
      <w:pPr>
        <w:spacing w:line="600" w:lineRule="auto"/>
        <w:ind w:firstLine="720"/>
        <w:jc w:val="both"/>
        <w:rPr>
          <w:rFonts w:eastAsia="Times New Roman"/>
          <w:szCs w:val="24"/>
        </w:rPr>
      </w:pPr>
      <w:r>
        <w:rPr>
          <w:rFonts w:eastAsia="Times New Roman"/>
          <w:szCs w:val="24"/>
        </w:rPr>
        <w:t>Δείτε τώρα το πρόβλημα ποιο είναι: Εφόσον βάλατε ως κριτήριο το τίμημα, στην πραγματικότητα μόνο οι ζάμπλουτοι μπορούν να πάρουν τηλεοπτικό κανάλι. Όχι οι πλ</w:t>
      </w:r>
      <w:r>
        <w:rPr>
          <w:rFonts w:eastAsia="Times New Roman"/>
          <w:szCs w:val="24"/>
        </w:rPr>
        <w:t xml:space="preserve">ούσιοι. Οι ζάμπλουτοι. </w:t>
      </w:r>
    </w:p>
    <w:p w14:paraId="51EE54E6" w14:textId="77777777" w:rsidR="00C3097C" w:rsidRDefault="008D23CE">
      <w:pPr>
        <w:spacing w:line="600" w:lineRule="auto"/>
        <w:ind w:firstLine="720"/>
        <w:jc w:val="both"/>
        <w:rPr>
          <w:rFonts w:eastAsia="Times New Roman"/>
          <w:szCs w:val="24"/>
        </w:rPr>
      </w:pPr>
      <w:r>
        <w:rPr>
          <w:rFonts w:eastAsia="Times New Roman"/>
          <w:szCs w:val="24"/>
        </w:rPr>
        <w:t>Προσέξτε, όμως, τώρα κάτι. Εσείς υποτίθεται ότι είστε αριστεροί, ότι είστε υπέρ του πλουραλισμού, της ελευθερίας του λόγου. Είναι πράγματι, κύριε Υπουργέ, το μοναδικό τίμημα για την τηλεόραση το τίμημα; Το πιστεύετε; Μάλλον το πιστε</w:t>
      </w:r>
      <w:r>
        <w:rPr>
          <w:rFonts w:eastAsia="Times New Roman"/>
          <w:szCs w:val="24"/>
        </w:rPr>
        <w:t xml:space="preserve">ύετε, γιατί παρέχετε μόνο… </w:t>
      </w:r>
    </w:p>
    <w:p w14:paraId="51EE54E7" w14:textId="77777777" w:rsidR="00C3097C" w:rsidRDefault="008D23CE">
      <w:pPr>
        <w:spacing w:line="600" w:lineRule="auto"/>
        <w:ind w:firstLine="720"/>
        <w:jc w:val="both"/>
        <w:rPr>
          <w:rFonts w:eastAsia="Times New Roman"/>
          <w:szCs w:val="24"/>
        </w:rPr>
      </w:pPr>
      <w:r>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Δεν έχετε διαβάσει τον νόμο.</w:t>
      </w:r>
    </w:p>
    <w:p w14:paraId="51EE54E8" w14:textId="77777777" w:rsidR="00C3097C" w:rsidRDefault="008D23CE">
      <w:pPr>
        <w:spacing w:line="600" w:lineRule="auto"/>
        <w:ind w:firstLine="720"/>
        <w:jc w:val="both"/>
        <w:rPr>
          <w:rFonts w:eastAsia="Times New Roman"/>
          <w:szCs w:val="24"/>
        </w:rPr>
      </w:pPr>
      <w:r>
        <w:rPr>
          <w:rFonts w:eastAsia="Times New Roman"/>
          <w:b/>
          <w:szCs w:val="24"/>
        </w:rPr>
        <w:t xml:space="preserve">ΣΠΥΡΙΔΩΝ - ΑΔΩΝΙΣ ΓΕΩΡΓΙΑΔΗΣ: </w:t>
      </w:r>
      <w:r>
        <w:rPr>
          <w:rFonts w:eastAsia="Times New Roman"/>
          <w:szCs w:val="24"/>
        </w:rPr>
        <w:t>Όχι τον νόμο. Βλέπω το αποτέλεσμα. Μόνο οι ζάμπλουτοι στην εποχή του ΣΥΡΙΖΑ μπορούν να πάρ</w:t>
      </w:r>
      <w:r>
        <w:rPr>
          <w:rFonts w:eastAsia="Times New Roman"/>
          <w:szCs w:val="24"/>
        </w:rPr>
        <w:t xml:space="preserve">ουν τηλεόραση, κανάλι. Ο κ. </w:t>
      </w:r>
      <w:proofErr w:type="spellStart"/>
      <w:r>
        <w:rPr>
          <w:rFonts w:eastAsia="Times New Roman"/>
          <w:szCs w:val="24"/>
        </w:rPr>
        <w:t>Χριστοφορίδης</w:t>
      </w:r>
      <w:proofErr w:type="spellEnd"/>
      <w:r>
        <w:rPr>
          <w:rFonts w:eastAsia="Times New Roman"/>
          <w:szCs w:val="24"/>
        </w:rPr>
        <w:t xml:space="preserve"> παλιά έλεγε άλλα, ότι πρέπει η ενημέρωση να είναι ελεύθερη σ’ όλους.</w:t>
      </w:r>
    </w:p>
    <w:p w14:paraId="51EE54E9" w14:textId="77777777" w:rsidR="00C3097C" w:rsidRDefault="008D23CE">
      <w:pPr>
        <w:spacing w:line="600" w:lineRule="auto"/>
        <w:ind w:firstLine="720"/>
        <w:jc w:val="both"/>
        <w:rPr>
          <w:rFonts w:eastAsia="Times New Roman"/>
          <w:szCs w:val="24"/>
        </w:rPr>
      </w:pPr>
      <w:r>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Είναι…</w:t>
      </w:r>
    </w:p>
    <w:p w14:paraId="51EE54EA" w14:textId="77777777" w:rsidR="00C3097C" w:rsidRDefault="008D23CE">
      <w:pPr>
        <w:spacing w:line="600" w:lineRule="auto"/>
        <w:ind w:firstLine="720"/>
        <w:jc w:val="both"/>
        <w:rPr>
          <w:rFonts w:eastAsia="Times New Roman"/>
          <w:szCs w:val="24"/>
        </w:rPr>
      </w:pPr>
      <w:r>
        <w:rPr>
          <w:rFonts w:eastAsia="Times New Roman"/>
          <w:b/>
          <w:szCs w:val="24"/>
        </w:rPr>
        <w:t xml:space="preserve">ΣΠΥΡΙΔΩΝ - ΑΔΩΝΙΣ ΓΕΩΡΓΙΑΔΗΣ: </w:t>
      </w:r>
      <w:r>
        <w:rPr>
          <w:rFonts w:eastAsia="Times New Roman"/>
          <w:szCs w:val="24"/>
        </w:rPr>
        <w:t>Όχι, δεν είναι. Πρέπει να έχε</w:t>
      </w:r>
      <w:r>
        <w:rPr>
          <w:rFonts w:eastAsia="Times New Roman"/>
          <w:szCs w:val="24"/>
        </w:rPr>
        <w:t xml:space="preserve">ις 35 εκατομμύρια για να πάρεις τηλεοπτική άδεια και αν το κάνεις σε τρεις δόσεις, σημαίνει όχι ο πλούσιος, αλλά ο ζάμπλουτος. </w:t>
      </w:r>
    </w:p>
    <w:p w14:paraId="51EE54EB" w14:textId="77777777" w:rsidR="00C3097C" w:rsidRDefault="008D23CE">
      <w:pPr>
        <w:spacing w:line="600" w:lineRule="auto"/>
        <w:ind w:firstLine="720"/>
        <w:jc w:val="both"/>
        <w:rPr>
          <w:rFonts w:eastAsia="Times New Roman"/>
          <w:szCs w:val="24"/>
        </w:rPr>
      </w:pPr>
      <w:r>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Σε δέκα είναι.</w:t>
      </w:r>
    </w:p>
    <w:p w14:paraId="51EE54EC" w14:textId="77777777" w:rsidR="00C3097C" w:rsidRDefault="008D23CE">
      <w:pPr>
        <w:spacing w:line="600" w:lineRule="auto"/>
        <w:ind w:firstLine="720"/>
        <w:jc w:val="both"/>
        <w:rPr>
          <w:rFonts w:eastAsia="Times New Roman"/>
          <w:szCs w:val="24"/>
        </w:rPr>
      </w:pPr>
      <w:r>
        <w:rPr>
          <w:rFonts w:eastAsia="Times New Roman"/>
          <w:b/>
          <w:szCs w:val="24"/>
        </w:rPr>
        <w:t xml:space="preserve">ΣΠΥΡΙΔΩΝ - ΑΔΩΝΙΣ ΓΕΩΡΓΙΑΔΗΣ: </w:t>
      </w:r>
      <w:r>
        <w:rPr>
          <w:rFonts w:eastAsia="Times New Roman"/>
          <w:szCs w:val="24"/>
        </w:rPr>
        <w:t>Σε δ</w:t>
      </w:r>
      <w:r>
        <w:rPr>
          <w:rFonts w:eastAsia="Times New Roman"/>
          <w:szCs w:val="24"/>
        </w:rPr>
        <w:t>έκα είναι; Ένα λεπτό. Βγάλαμε είδηση. Παιδιά, το έχει προαποφασίσει το δέκα ο άνθρωπος και μας το παίζει τόση ώρα σκληρός με το τρία. Συμφωνώ, σε δέκα. Ακούστε.</w:t>
      </w:r>
    </w:p>
    <w:p w14:paraId="51EE54ED" w14:textId="77777777" w:rsidR="00C3097C" w:rsidRDefault="008D23CE">
      <w:pPr>
        <w:spacing w:line="600" w:lineRule="auto"/>
        <w:ind w:firstLine="720"/>
        <w:jc w:val="both"/>
        <w:rPr>
          <w:rFonts w:eastAsia="Times New Roman"/>
          <w:szCs w:val="24"/>
        </w:rPr>
      </w:pPr>
      <w:r>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Δεν μπορώ, όμως…</w:t>
      </w:r>
    </w:p>
    <w:p w14:paraId="51EE54EE" w14:textId="77777777" w:rsidR="00C3097C" w:rsidRDefault="008D23CE">
      <w:pPr>
        <w:spacing w:line="600" w:lineRule="auto"/>
        <w:ind w:firstLine="720"/>
        <w:jc w:val="both"/>
        <w:rPr>
          <w:rFonts w:eastAsia="Times New Roman"/>
          <w:szCs w:val="24"/>
        </w:rPr>
      </w:pPr>
      <w:r>
        <w:rPr>
          <w:rFonts w:eastAsia="Times New Roman"/>
          <w:b/>
          <w:szCs w:val="24"/>
        </w:rPr>
        <w:t xml:space="preserve">ΣΠΥΡΙΔΩΝ - ΑΔΩΝΙΣ ΓΕΩΡΓΙΑΔΗΣ: </w:t>
      </w:r>
      <w:r>
        <w:rPr>
          <w:rFonts w:eastAsia="Times New Roman"/>
          <w:szCs w:val="24"/>
        </w:rPr>
        <w:t>Μη με διακόπτετε. Θα πάρετε τον λόγο μετά.</w:t>
      </w:r>
    </w:p>
    <w:p w14:paraId="51EE54EF" w14:textId="77777777" w:rsidR="00C3097C" w:rsidRDefault="008D23CE">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Υπουργέ, κάνετε τώρα διάλογο;</w:t>
      </w:r>
    </w:p>
    <w:p w14:paraId="51EE54F0" w14:textId="77777777" w:rsidR="00C3097C" w:rsidRDefault="008D23CE">
      <w:pPr>
        <w:spacing w:line="600" w:lineRule="auto"/>
        <w:ind w:firstLine="720"/>
        <w:jc w:val="both"/>
        <w:rPr>
          <w:rFonts w:eastAsia="Times New Roman"/>
          <w:szCs w:val="24"/>
        </w:rPr>
      </w:pPr>
      <w:r>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Αν επιτρέπει ο κύριος…</w:t>
      </w:r>
    </w:p>
    <w:p w14:paraId="51EE54F1" w14:textId="77777777" w:rsidR="00C3097C" w:rsidRDefault="008D23CE">
      <w:pPr>
        <w:spacing w:line="600" w:lineRule="auto"/>
        <w:ind w:firstLine="720"/>
        <w:jc w:val="both"/>
        <w:rPr>
          <w:rFonts w:eastAsia="Times New Roman"/>
          <w:szCs w:val="24"/>
        </w:rPr>
      </w:pPr>
      <w:r>
        <w:rPr>
          <w:rFonts w:eastAsia="Times New Roman"/>
          <w:b/>
          <w:szCs w:val="24"/>
        </w:rPr>
        <w:t>ΣΠΥΡΙΔΩΝ -</w:t>
      </w:r>
      <w:r>
        <w:rPr>
          <w:rFonts w:eastAsia="Times New Roman"/>
          <w:b/>
          <w:szCs w:val="24"/>
        </w:rPr>
        <w:t xml:space="preserve"> ΑΔΩΝΙΣ ΓΕΩΡΓΙΑΔΗΣ: </w:t>
      </w:r>
      <w:r>
        <w:rPr>
          <w:rFonts w:eastAsia="Times New Roman"/>
          <w:szCs w:val="24"/>
        </w:rPr>
        <w:t>Επιτρέπω, εντάξει. Επιτρέπω.</w:t>
      </w:r>
    </w:p>
    <w:p w14:paraId="51EE54F2" w14:textId="77777777" w:rsidR="00C3097C" w:rsidRDefault="008D23CE">
      <w:pPr>
        <w:spacing w:line="600" w:lineRule="auto"/>
        <w:ind w:firstLine="720"/>
        <w:jc w:val="both"/>
        <w:rPr>
          <w:rFonts w:eastAsia="Times New Roman"/>
          <w:szCs w:val="24"/>
        </w:rPr>
      </w:pPr>
      <w:r>
        <w:rPr>
          <w:rFonts w:eastAsia="Times New Roman"/>
          <w:b/>
          <w:szCs w:val="24"/>
        </w:rPr>
        <w:t xml:space="preserve">ΝΙΚΟΛΑΟΣ ΠΑΠΠΑΣ (Υπουργός Ψηφιακής Πολιτικής, Τηλεπικοινωνιών και Ενημέρωσης): </w:t>
      </w:r>
      <w:r>
        <w:rPr>
          <w:rFonts w:eastAsia="Times New Roman"/>
          <w:szCs w:val="24"/>
        </w:rPr>
        <w:t>Δεν ήσασταν στην Αίθουσα. Έγινε μ</w:t>
      </w:r>
      <w:r>
        <w:rPr>
          <w:rFonts w:eastAsia="Times New Roman"/>
          <w:szCs w:val="24"/>
        </w:rPr>
        <w:t>ί</w:t>
      </w:r>
      <w:r>
        <w:rPr>
          <w:rFonts w:eastAsia="Times New Roman"/>
          <w:szCs w:val="24"/>
        </w:rPr>
        <w:t>α έντονη συζήτηση με τον κ. Λοβέρδο. Ήλθαν νομοτεχνικές βελτιώσεις σε σχέση με τη διαγωνιστική</w:t>
      </w:r>
      <w:r>
        <w:rPr>
          <w:rFonts w:eastAsia="Times New Roman"/>
          <w:szCs w:val="24"/>
        </w:rPr>
        <w:t xml:space="preserve"> διαδικασία, οι οποίες έγιναν κατόπιν πρότασης του Εθνικού Συμβουλίου Ραδιοτηλεόρασης και θα ήθελα να σας καλέσω πριν κατέβετε απ’ αυτό το Βήμα να μας πείτε αν η Νέα Δημοκρατία θα τις ψηφίσει.</w:t>
      </w:r>
    </w:p>
    <w:p w14:paraId="51EE54F3" w14:textId="77777777" w:rsidR="00C3097C" w:rsidRDefault="008D23CE">
      <w:pPr>
        <w:spacing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Σας απάντησα εγώ.</w:t>
      </w:r>
    </w:p>
    <w:p w14:paraId="51EE54F4" w14:textId="77777777" w:rsidR="00C3097C" w:rsidRDefault="008D23CE">
      <w:pPr>
        <w:spacing w:line="600" w:lineRule="auto"/>
        <w:ind w:firstLine="720"/>
        <w:jc w:val="both"/>
        <w:rPr>
          <w:rFonts w:eastAsia="Times New Roman"/>
          <w:szCs w:val="24"/>
        </w:rPr>
      </w:pPr>
      <w:r>
        <w:rPr>
          <w:rFonts w:eastAsia="Times New Roman"/>
          <w:b/>
          <w:szCs w:val="24"/>
        </w:rPr>
        <w:t>ΠΡΟΕΔΡΕΥΩΝ (Γεώργ</w:t>
      </w:r>
      <w:r>
        <w:rPr>
          <w:rFonts w:eastAsia="Times New Roman"/>
          <w:b/>
          <w:szCs w:val="24"/>
        </w:rPr>
        <w:t xml:space="preserve">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Γεωργιάδη, συνεχίστε, αλλά σας παρακαλώ πολύ να ολοκληρώσετε.</w:t>
      </w:r>
    </w:p>
    <w:p w14:paraId="51EE54F5" w14:textId="77777777" w:rsidR="00C3097C" w:rsidRDefault="008D23CE">
      <w:pPr>
        <w:spacing w:line="600" w:lineRule="auto"/>
        <w:ind w:firstLine="720"/>
        <w:jc w:val="both"/>
        <w:rPr>
          <w:rFonts w:eastAsia="Times New Roman"/>
          <w:szCs w:val="24"/>
        </w:rPr>
      </w:pPr>
      <w:r>
        <w:rPr>
          <w:rFonts w:eastAsia="Times New Roman"/>
          <w:b/>
          <w:szCs w:val="24"/>
        </w:rPr>
        <w:t xml:space="preserve">ΣΠΥΡΙΔΩΝ - ΑΔΩΝΙΣ ΓΕΩΡΓΙΑΔΗΣ: </w:t>
      </w:r>
      <w:r>
        <w:rPr>
          <w:rFonts w:eastAsia="Times New Roman"/>
          <w:szCs w:val="24"/>
        </w:rPr>
        <w:t>Ένα λεπτό. Δεν θα το καταχραστώ, παρ’ όλο που ευχαριστιέμαι πολύ τη συζήτηση με τον κ. Παππά.</w:t>
      </w:r>
    </w:p>
    <w:p w14:paraId="51EE54F6" w14:textId="77777777" w:rsidR="00C3097C" w:rsidRDefault="008D23CE">
      <w:pPr>
        <w:spacing w:line="600" w:lineRule="auto"/>
        <w:ind w:firstLine="720"/>
        <w:jc w:val="both"/>
        <w:rPr>
          <w:rFonts w:eastAsia="Times New Roman"/>
          <w:szCs w:val="24"/>
        </w:rPr>
      </w:pPr>
      <w:r>
        <w:rPr>
          <w:rFonts w:eastAsia="Times New Roman"/>
          <w:szCs w:val="24"/>
        </w:rPr>
        <w:t>Επανέρχομαι στο βασικό επιχείρημα: Οι ζάμπλουτο</w:t>
      </w:r>
      <w:r>
        <w:rPr>
          <w:rFonts w:eastAsia="Times New Roman"/>
          <w:szCs w:val="24"/>
        </w:rPr>
        <w:t>ι μπορούν να πάρουν τηλεοπτική άδεια επί ΣΥΡΙΖΑ, επί «πρώτης φοράς Αριστεράς». Είχε πάρει ο κ. Λεβέντης, όχι ζάμπλουτος. Είχε πάρει ο κ. Κουρής, φίλος σας. Δεν είναι ζάμπλουτος. Άρα το παλαιό καθεστώς, το άναρχο που λέγατε, επέτρεπε στη δημοκρατία και στον</w:t>
      </w:r>
      <w:r>
        <w:rPr>
          <w:rFonts w:eastAsia="Times New Roman"/>
          <w:szCs w:val="24"/>
        </w:rPr>
        <w:t xml:space="preserve"> πλουραλισμό να λειτουργήσουν. Τώρα, όμως, με το καθεστώς του ΣΥΡΙΖΑ, μόνο οι ζάμπλουτοι μπορούν. «Πρώτη φορά </w:t>
      </w:r>
      <w:r>
        <w:rPr>
          <w:rFonts w:eastAsia="Times New Roman"/>
          <w:szCs w:val="24"/>
        </w:rPr>
        <w:t>α</w:t>
      </w:r>
      <w:r>
        <w:rPr>
          <w:rFonts w:eastAsia="Times New Roman"/>
          <w:szCs w:val="24"/>
        </w:rPr>
        <w:t xml:space="preserve">ριστερά»! </w:t>
      </w:r>
    </w:p>
    <w:p w14:paraId="51EE54F7" w14:textId="77777777" w:rsidR="00C3097C" w:rsidRDefault="008D23CE">
      <w:pPr>
        <w:spacing w:line="600" w:lineRule="auto"/>
        <w:ind w:firstLine="720"/>
        <w:jc w:val="both"/>
        <w:rPr>
          <w:rFonts w:eastAsia="Times New Roman"/>
          <w:szCs w:val="24"/>
        </w:rPr>
      </w:pPr>
      <w:r>
        <w:rPr>
          <w:rFonts w:eastAsia="Times New Roman"/>
          <w:szCs w:val="24"/>
        </w:rPr>
        <w:t xml:space="preserve">Είμαι πολύ περίεργος να δω πού θα καταλήξει αυτός ο διαγωνισμός. Είμαι πραγματικά πάρα πολύ περίεργος. Αν κάνετε καλές φοροαπαλλαγές, </w:t>
      </w:r>
      <w:r>
        <w:rPr>
          <w:rFonts w:eastAsia="Times New Roman"/>
          <w:szCs w:val="24"/>
        </w:rPr>
        <w:t xml:space="preserve">ίσως και να βγαίνει, γιατί αλλιώς τα 35 εκατομμύρια είναι εκτός τηλεοπτικής πραγματικότητας και το ξέρετε. </w:t>
      </w:r>
    </w:p>
    <w:p w14:paraId="51EE54F8" w14:textId="77777777" w:rsidR="00C3097C" w:rsidRDefault="008D23CE">
      <w:pPr>
        <w:spacing w:line="600" w:lineRule="auto"/>
        <w:ind w:firstLine="720"/>
        <w:jc w:val="both"/>
        <w:rPr>
          <w:rFonts w:eastAsia="Times New Roman"/>
          <w:b/>
          <w:szCs w:val="24"/>
        </w:rPr>
      </w:pPr>
      <w:r>
        <w:rPr>
          <w:rFonts w:eastAsia="Times New Roman"/>
          <w:szCs w:val="24"/>
        </w:rPr>
        <w:t>Άλλωστε, το βασικό σας επιχείρημα παλιά ήταν ότι η πιάτσα, η αγορά, έχει τέσσερα κανάλια. Τώρα στα επτά κανάλια με την ίδια τιμή άδειας; Άρα</w:t>
      </w:r>
      <w:r>
        <w:rPr>
          <w:rFonts w:eastAsia="Times New Roman"/>
          <w:szCs w:val="24"/>
        </w:rPr>
        <w:t xml:space="preserve"> με το βασικό σας επιχείρημα δεν βγαίνει, μ’ αυτά που λέγατε πέρσι, εκτός και αν τα ξεχάσατε. </w:t>
      </w:r>
    </w:p>
    <w:p w14:paraId="51EE54F9" w14:textId="77777777" w:rsidR="00C3097C" w:rsidRDefault="008D23CE">
      <w:pPr>
        <w:spacing w:line="600" w:lineRule="auto"/>
        <w:ind w:firstLine="720"/>
        <w:jc w:val="both"/>
        <w:rPr>
          <w:rFonts w:eastAsia="Times New Roman"/>
          <w:szCs w:val="24"/>
        </w:rPr>
      </w:pPr>
      <w:r>
        <w:rPr>
          <w:rFonts w:eastAsia="Times New Roman"/>
          <w:szCs w:val="24"/>
        </w:rPr>
        <w:t>Κλείνω με την αναφορά μου στην ΕΡΤ. Ξαναφτιάξατε την ΕΡΤ. Προσλάβετε χιλιάδες κόσμου. Δεν μου λέτε, κύριε Παππά, είστε περήφανος για την ΕΡΤ; Εσείς που είστε υπε</w:t>
      </w:r>
      <w:r>
        <w:rPr>
          <w:rFonts w:eastAsia="Times New Roman"/>
          <w:szCs w:val="24"/>
        </w:rPr>
        <w:t xml:space="preserve">ύθυνος Υπουργός, είστε υπερήφανος; Ακούστε τι έμεινε από την ΕΡΤ αυτά τα δύο χρόνια: Μία απογευματινή ζώνη που υβρίζει συνέχεια την Αντιπολίτευση και κάνει χυδαία προπαγάνδα για τον ΣΥΡΙΖΑ. Όχι </w:t>
      </w:r>
      <w:r>
        <w:rPr>
          <w:rFonts w:eastAsia="Times New Roman"/>
          <w:szCs w:val="24"/>
          <w:lang w:val="en-US"/>
        </w:rPr>
        <w:t>BBC</w:t>
      </w:r>
      <w:r>
        <w:rPr>
          <w:rFonts w:eastAsia="Times New Roman"/>
          <w:szCs w:val="24"/>
        </w:rPr>
        <w:t xml:space="preserve"> δεν είναι, που λέγατε, ούτε </w:t>
      </w:r>
      <w:r>
        <w:rPr>
          <w:rFonts w:eastAsia="Times New Roman"/>
          <w:szCs w:val="24"/>
          <w:lang w:val="en-US"/>
        </w:rPr>
        <w:t>BBC</w:t>
      </w:r>
      <w:r>
        <w:rPr>
          <w:rFonts w:eastAsia="Times New Roman"/>
          <w:szCs w:val="24"/>
        </w:rPr>
        <w:t xml:space="preserve"> του Πακιστάν δεν είναι. </w:t>
      </w:r>
    </w:p>
    <w:p w14:paraId="51EE54FA" w14:textId="77777777" w:rsidR="00C3097C" w:rsidRDefault="008D23CE">
      <w:pPr>
        <w:spacing w:line="600" w:lineRule="auto"/>
        <w:ind w:firstLine="720"/>
        <w:jc w:val="both"/>
        <w:rPr>
          <w:rFonts w:eastAsia="Times New Roman"/>
          <w:szCs w:val="24"/>
        </w:rPr>
      </w:pPr>
      <w:r>
        <w:rPr>
          <w:rFonts w:eastAsia="Times New Roman"/>
          <w:szCs w:val="24"/>
        </w:rPr>
        <w:t>Έ</w:t>
      </w:r>
      <w:r>
        <w:rPr>
          <w:rFonts w:eastAsia="Times New Roman"/>
          <w:szCs w:val="24"/>
        </w:rPr>
        <w:t xml:space="preserve">χετε φτιάξει δελτία ειδήσεων που έχουν τηλεθέαση μικρότερη του τοπικού σταθμού </w:t>
      </w:r>
      <w:r>
        <w:rPr>
          <w:rFonts w:eastAsia="Times New Roman"/>
          <w:szCs w:val="24"/>
        </w:rPr>
        <w:t>«</w:t>
      </w:r>
      <w:r>
        <w:rPr>
          <w:rFonts w:eastAsia="Times New Roman"/>
          <w:szCs w:val="24"/>
        </w:rPr>
        <w:t>ΚΟΝΤΡΑ</w:t>
      </w:r>
      <w:r>
        <w:rPr>
          <w:rFonts w:eastAsia="Times New Roman"/>
          <w:szCs w:val="24"/>
        </w:rPr>
        <w:t>»</w:t>
      </w:r>
      <w:r>
        <w:rPr>
          <w:rFonts w:eastAsia="Times New Roman"/>
          <w:szCs w:val="24"/>
        </w:rPr>
        <w:t xml:space="preserve">, που λέγατε προηγουμένως. Καλύτερα να βγαίνεις στον Παπαγιάννη παρά να βγαίνεις στην </w:t>
      </w:r>
      <w:r>
        <w:rPr>
          <w:rFonts w:eastAsia="Times New Roman"/>
          <w:szCs w:val="24"/>
        </w:rPr>
        <w:t>«</w:t>
      </w:r>
      <w:r>
        <w:rPr>
          <w:rFonts w:eastAsia="Times New Roman"/>
          <w:szCs w:val="24"/>
        </w:rPr>
        <w:t>ΕΡΤ</w:t>
      </w:r>
      <w:r>
        <w:rPr>
          <w:rFonts w:eastAsia="Times New Roman"/>
          <w:szCs w:val="24"/>
        </w:rPr>
        <w:t>»</w:t>
      </w:r>
      <w:r>
        <w:rPr>
          <w:rFonts w:eastAsia="Times New Roman"/>
          <w:szCs w:val="24"/>
        </w:rPr>
        <w:t xml:space="preserve">. Έχετε αφήσει ως μόνο υπόδειγμα της εποχής στην </w:t>
      </w:r>
      <w:r>
        <w:rPr>
          <w:rFonts w:eastAsia="Times New Roman"/>
          <w:szCs w:val="24"/>
        </w:rPr>
        <w:t>«</w:t>
      </w:r>
      <w:r>
        <w:rPr>
          <w:rFonts w:eastAsia="Times New Roman"/>
          <w:szCs w:val="24"/>
        </w:rPr>
        <w:t>ΕΡΤ</w:t>
      </w:r>
      <w:r>
        <w:rPr>
          <w:rFonts w:eastAsia="Times New Roman"/>
          <w:szCs w:val="24"/>
        </w:rPr>
        <w:t>»</w:t>
      </w:r>
      <w:r>
        <w:rPr>
          <w:rFonts w:eastAsia="Times New Roman"/>
          <w:szCs w:val="24"/>
        </w:rPr>
        <w:t xml:space="preserve"> ένα μνημείο εργαζομένων απέξω για τους νεκρούς της </w:t>
      </w:r>
      <w:r>
        <w:rPr>
          <w:rFonts w:eastAsia="Times New Roman"/>
          <w:szCs w:val="24"/>
        </w:rPr>
        <w:t>«</w:t>
      </w:r>
      <w:r>
        <w:rPr>
          <w:rFonts w:eastAsia="Times New Roman"/>
          <w:szCs w:val="24"/>
        </w:rPr>
        <w:t>ΕΡΤ</w:t>
      </w:r>
      <w:r>
        <w:rPr>
          <w:rFonts w:eastAsia="Times New Roman"/>
          <w:szCs w:val="24"/>
        </w:rPr>
        <w:t>»</w:t>
      </w:r>
      <w:r>
        <w:rPr>
          <w:rFonts w:eastAsia="Times New Roman"/>
          <w:szCs w:val="24"/>
        </w:rPr>
        <w:t xml:space="preserve">. Εντάξει, αυτό είναι για να γελάμε περίπου. Απορώ πώς επιτρέψατε αυτή τη γελοιότητα. Από το μνημείο αυτό έμεινε το στα αρχαία ελληνικά ρητό του Αρτέμη </w:t>
      </w:r>
      <w:proofErr w:type="spellStart"/>
      <w:r>
        <w:rPr>
          <w:rFonts w:eastAsia="Times New Roman"/>
          <w:szCs w:val="24"/>
        </w:rPr>
        <w:t>Σώρρα</w:t>
      </w:r>
      <w:proofErr w:type="spellEnd"/>
      <w:r>
        <w:rPr>
          <w:rFonts w:eastAsia="Times New Roman"/>
          <w:szCs w:val="24"/>
        </w:rPr>
        <w:t xml:space="preserve">,.. </w:t>
      </w:r>
    </w:p>
    <w:p w14:paraId="51EE54FB"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w:t>
      </w:r>
      <w:r>
        <w:rPr>
          <w:rFonts w:eastAsia="Times New Roman" w:cs="Times New Roman"/>
          <w:szCs w:val="24"/>
        </w:rPr>
        <w:t xml:space="preserve">ιε Γεωργιάδη, ολοκληρώστε σας παρακαλώ. </w:t>
      </w:r>
    </w:p>
    <w:p w14:paraId="51EE54FC"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...για το οποίο σας υπενθυμίζω, πιθανόν να το ξέρετε, ότι αυτό το «ΟΙΑ ΗΩ Ω ΥΙΕ ΑΕΙ ΕΙ» που έχουν βάλει στο μνημείο στην </w:t>
      </w:r>
      <w:r>
        <w:rPr>
          <w:rFonts w:eastAsia="Times New Roman" w:cs="Times New Roman"/>
          <w:szCs w:val="24"/>
        </w:rPr>
        <w:t>«</w:t>
      </w:r>
      <w:r>
        <w:rPr>
          <w:rFonts w:eastAsia="Times New Roman" w:cs="Times New Roman"/>
          <w:szCs w:val="24"/>
        </w:rPr>
        <w:t>ΕΡΤ</w:t>
      </w:r>
      <w:r>
        <w:rPr>
          <w:rFonts w:eastAsia="Times New Roman" w:cs="Times New Roman"/>
          <w:szCs w:val="24"/>
        </w:rPr>
        <w:t>»</w:t>
      </w:r>
      <w:r>
        <w:rPr>
          <w:rFonts w:eastAsia="Times New Roman" w:cs="Times New Roman"/>
          <w:szCs w:val="24"/>
        </w:rPr>
        <w:t xml:space="preserve">, είναι ψεύτικο. Το έχει βγάλει από το μυαλό του ο Αρτέμης </w:t>
      </w:r>
      <w:proofErr w:type="spellStart"/>
      <w:r>
        <w:rPr>
          <w:rFonts w:eastAsia="Times New Roman" w:cs="Times New Roman"/>
          <w:szCs w:val="24"/>
        </w:rPr>
        <w:t>Σ</w:t>
      </w:r>
      <w:r>
        <w:rPr>
          <w:rFonts w:eastAsia="Times New Roman" w:cs="Times New Roman"/>
          <w:szCs w:val="24"/>
        </w:rPr>
        <w:t>ώρρας</w:t>
      </w:r>
      <w:proofErr w:type="spellEnd"/>
      <w:r>
        <w:rPr>
          <w:rFonts w:eastAsia="Times New Roman" w:cs="Times New Roman"/>
          <w:szCs w:val="24"/>
        </w:rPr>
        <w:t xml:space="preserve"> και το έχετε βάλει στο δημόσιο κτήριο της </w:t>
      </w:r>
      <w:r>
        <w:rPr>
          <w:rFonts w:eastAsia="Times New Roman" w:cs="Times New Roman"/>
          <w:szCs w:val="24"/>
        </w:rPr>
        <w:t>«</w:t>
      </w:r>
      <w:r>
        <w:rPr>
          <w:rFonts w:eastAsia="Times New Roman" w:cs="Times New Roman"/>
          <w:szCs w:val="24"/>
        </w:rPr>
        <w:t>ΕΡΤ</w:t>
      </w:r>
      <w:r>
        <w:rPr>
          <w:rFonts w:eastAsia="Times New Roman" w:cs="Times New Roman"/>
          <w:szCs w:val="24"/>
        </w:rPr>
        <w:t>»</w:t>
      </w:r>
      <w:r>
        <w:rPr>
          <w:rFonts w:eastAsia="Times New Roman" w:cs="Times New Roman"/>
          <w:szCs w:val="24"/>
        </w:rPr>
        <w:t xml:space="preserve"> ως μνημείο. Του </w:t>
      </w:r>
      <w:proofErr w:type="spellStart"/>
      <w:r>
        <w:rPr>
          <w:rFonts w:eastAsia="Times New Roman" w:cs="Times New Roman"/>
          <w:szCs w:val="24"/>
        </w:rPr>
        <w:t>Σώρρα</w:t>
      </w:r>
      <w:proofErr w:type="spellEnd"/>
      <w:r>
        <w:rPr>
          <w:rFonts w:eastAsia="Times New Roman" w:cs="Times New Roman"/>
          <w:szCs w:val="24"/>
        </w:rPr>
        <w:t xml:space="preserve"> τη μπούρδα! Εσείς, ο Υπουργός! Αφήσατε να το βάλει η ΠΟΣΠΕΡΤ. </w:t>
      </w:r>
      <w:r>
        <w:rPr>
          <w:rFonts w:eastAsia="Times New Roman" w:cs="Times New Roman"/>
          <w:szCs w:val="24"/>
        </w:rPr>
        <w:t>Τ</w:t>
      </w:r>
      <w:r>
        <w:rPr>
          <w:rFonts w:eastAsia="Times New Roman" w:cs="Times New Roman"/>
          <w:szCs w:val="24"/>
        </w:rPr>
        <w:t>ο μόνο που έμεινε από αυτήν την ιστορία ήταν οι φωνές της κ. Ραχήλ Μακρή για τους προδότες -για εσάς αναφερόταν- όταν</w:t>
      </w:r>
      <w:r>
        <w:rPr>
          <w:rFonts w:eastAsia="Times New Roman" w:cs="Times New Roman"/>
          <w:szCs w:val="24"/>
        </w:rPr>
        <w:t xml:space="preserve"> την έκοβε με αγενή τρόπο, η αλήθεια είναι -αλλά τι να κάνει και αυτός, τον κατανοώ εκείνη τη στιγμή- ο άρτι παραιτηθείς κ. </w:t>
      </w:r>
      <w:proofErr w:type="spellStart"/>
      <w:r>
        <w:rPr>
          <w:rFonts w:eastAsia="Times New Roman" w:cs="Times New Roman"/>
          <w:szCs w:val="24"/>
        </w:rPr>
        <w:t>Τσακνής</w:t>
      </w:r>
      <w:proofErr w:type="spellEnd"/>
      <w:r>
        <w:rPr>
          <w:rFonts w:eastAsia="Times New Roman" w:cs="Times New Roman"/>
          <w:szCs w:val="24"/>
        </w:rPr>
        <w:t xml:space="preserve">. Αυτά είναι που έχετε κάνει για την </w:t>
      </w:r>
      <w:r>
        <w:rPr>
          <w:rFonts w:eastAsia="Times New Roman" w:cs="Times New Roman"/>
          <w:szCs w:val="24"/>
        </w:rPr>
        <w:t>«</w:t>
      </w:r>
      <w:r>
        <w:rPr>
          <w:rFonts w:eastAsia="Times New Roman" w:cs="Times New Roman"/>
          <w:szCs w:val="24"/>
        </w:rPr>
        <w:t>ΕΡΤ</w:t>
      </w:r>
      <w:r>
        <w:rPr>
          <w:rFonts w:eastAsia="Times New Roman" w:cs="Times New Roman"/>
          <w:szCs w:val="24"/>
        </w:rPr>
        <w:t>»</w:t>
      </w:r>
      <w:r>
        <w:rPr>
          <w:rFonts w:eastAsia="Times New Roman" w:cs="Times New Roman"/>
          <w:szCs w:val="24"/>
        </w:rPr>
        <w:t xml:space="preserve">. </w:t>
      </w:r>
    </w:p>
    <w:p w14:paraId="51EE54FD"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Όχι μία τρύπα στο νερό, γιατί μας έχει κοστίσει και μερικά εκατομμύρια τα οποία </w:t>
      </w:r>
      <w:r>
        <w:rPr>
          <w:rFonts w:eastAsia="Times New Roman" w:cs="Times New Roman"/>
          <w:szCs w:val="24"/>
        </w:rPr>
        <w:t xml:space="preserve">τα πληρώνουμε. </w:t>
      </w:r>
    </w:p>
    <w:p w14:paraId="51EE54FE"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Γεωργιάδη, δέκα λεπτά πλέον νομίζω ήταν αρκετά. Σας παρακαλώ πολύ ολοκληρώνετε. </w:t>
      </w:r>
    </w:p>
    <w:p w14:paraId="51EE54FF"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Είστε περήφανος, κύριε Παππά, που τα έχετε κάνει θάλασσα; </w:t>
      </w:r>
    </w:p>
    <w:p w14:paraId="51EE5500"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w:t>
      </w:r>
      <w:r>
        <w:rPr>
          <w:rFonts w:eastAsia="Times New Roman" w:cs="Times New Roman"/>
          <w:b/>
          <w:szCs w:val="24"/>
        </w:rPr>
        <w:t>ς</w:t>
      </w:r>
      <w:proofErr w:type="spellEnd"/>
      <w:r>
        <w:rPr>
          <w:rFonts w:eastAsia="Times New Roman" w:cs="Times New Roman"/>
          <w:b/>
          <w:szCs w:val="24"/>
        </w:rPr>
        <w:t xml:space="preserve">): </w:t>
      </w:r>
      <w:r>
        <w:rPr>
          <w:rFonts w:eastAsia="Times New Roman" w:cs="Times New Roman"/>
          <w:szCs w:val="24"/>
        </w:rPr>
        <w:t xml:space="preserve">Κύριε Γεωργιάδη, ακούτε; </w:t>
      </w:r>
    </w:p>
    <w:p w14:paraId="51EE5501"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 xml:space="preserve">Και για τη Βενεζουέλα μη νομίζετε ότι θα ξεφύγετε με χαμόγελο, γιατί προφανώς κάποιοι γεροί δεσμοί σάς δένουν για να μη βλέπετε τα θύματα. </w:t>
      </w:r>
    </w:p>
    <w:p w14:paraId="51EE5502"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Γεωργιάδη, σεβασ</w:t>
      </w:r>
      <w:r>
        <w:rPr>
          <w:rFonts w:eastAsia="Times New Roman" w:cs="Times New Roman"/>
          <w:szCs w:val="24"/>
        </w:rPr>
        <w:t xml:space="preserve">τείτε τους επόμενους ομιλητές και ότι θα πρέπει να κλείνουμε τη διαδικασία για απόψε. Θα με αναγκάσετε να κλείσω το μικρόφωνο και δεν το θέλω. </w:t>
      </w:r>
    </w:p>
    <w:p w14:paraId="51EE5503"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 xml:space="preserve">Για να μη βλέπετε τους νεκρούς, κάποιοι γεροί δεσμοί σάς δένουν με τη Βενεζουέλα, </w:t>
      </w:r>
      <w:r>
        <w:rPr>
          <w:rFonts w:eastAsia="Times New Roman" w:cs="Times New Roman"/>
          <w:szCs w:val="24"/>
        </w:rPr>
        <w:t>κύριε Παππά.</w:t>
      </w:r>
    </w:p>
    <w:p w14:paraId="51EE5504" w14:textId="77777777" w:rsidR="00C3097C" w:rsidRDefault="008D23CE">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1EE5505"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η Κοινοβουλευτική Εκπρόσωπος της Χρυσής Αυγής κ. </w:t>
      </w:r>
      <w:proofErr w:type="spellStart"/>
      <w:r>
        <w:rPr>
          <w:rFonts w:eastAsia="Times New Roman" w:cs="Times New Roman"/>
          <w:szCs w:val="24"/>
        </w:rPr>
        <w:t>Ζαρούλια</w:t>
      </w:r>
      <w:proofErr w:type="spellEnd"/>
      <w:r>
        <w:rPr>
          <w:rFonts w:eastAsia="Times New Roman" w:cs="Times New Roman"/>
          <w:szCs w:val="24"/>
        </w:rPr>
        <w:t xml:space="preserve">. </w:t>
      </w:r>
    </w:p>
    <w:p w14:paraId="51EE5506"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Κύριε Πρόεδρε, θα ήθελα τον λόγο επί προσωπικού</w:t>
      </w:r>
      <w:r>
        <w:rPr>
          <w:rFonts w:eastAsia="Times New Roman" w:cs="Times New Roman"/>
          <w:szCs w:val="24"/>
        </w:rPr>
        <w:t xml:space="preserve">. </w:t>
      </w:r>
    </w:p>
    <w:p w14:paraId="51EE5507"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Δεν υπάρχει προσωπικό, κύριε </w:t>
      </w:r>
      <w:proofErr w:type="spellStart"/>
      <w:r>
        <w:rPr>
          <w:rFonts w:eastAsia="Times New Roman" w:cs="Times New Roman"/>
          <w:szCs w:val="24"/>
        </w:rPr>
        <w:t>Σκουρολιάκο</w:t>
      </w:r>
      <w:proofErr w:type="spellEnd"/>
      <w:r>
        <w:rPr>
          <w:rFonts w:eastAsia="Times New Roman" w:cs="Times New Roman"/>
          <w:szCs w:val="24"/>
        </w:rPr>
        <w:t xml:space="preserve">. </w:t>
      </w:r>
    </w:p>
    <w:p w14:paraId="51EE5508"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 xml:space="preserve">Κύριε Πρόεδρε, επί προσωπικού. </w:t>
      </w:r>
    </w:p>
    <w:p w14:paraId="51EE5509"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Δεν υπάρχει προσωπικό, κύριε </w:t>
      </w:r>
      <w:proofErr w:type="spellStart"/>
      <w:r>
        <w:rPr>
          <w:rFonts w:eastAsia="Times New Roman" w:cs="Times New Roman"/>
          <w:szCs w:val="24"/>
        </w:rPr>
        <w:t>Σκουρολιάκο</w:t>
      </w:r>
      <w:proofErr w:type="spellEnd"/>
      <w:r>
        <w:rPr>
          <w:rFonts w:eastAsia="Times New Roman" w:cs="Times New Roman"/>
          <w:szCs w:val="24"/>
        </w:rPr>
        <w:t xml:space="preserve">. </w:t>
      </w:r>
    </w:p>
    <w:p w14:paraId="51EE550A"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Κ</w:t>
      </w:r>
      <w:r>
        <w:rPr>
          <w:rFonts w:eastAsia="Times New Roman" w:cs="Times New Roman"/>
          <w:szCs w:val="24"/>
        </w:rPr>
        <w:t xml:space="preserve">ύριε Πρόεδρε, αναφέρθηκε το όνομά μου και συνδέθηκε και με νεκρούς. Σας παρακαλώ, για ένα λεπτό, να μου δώσετε τον λόγο, κύριε Πρόεδρε. </w:t>
      </w:r>
    </w:p>
    <w:p w14:paraId="51EE550B"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Καμμία αναφορά προσωπικά δεν έγινε. Δεν υπάρχει προσωπικό. </w:t>
      </w:r>
    </w:p>
    <w:p w14:paraId="51EE550C"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ΠΑΝΑΓΙΩΤΗΣ (ΠΑΝΟΣ) ΣΚΟΥΡΟ</w:t>
      </w:r>
      <w:r>
        <w:rPr>
          <w:rFonts w:eastAsia="Times New Roman" w:cs="Times New Roman"/>
          <w:b/>
          <w:szCs w:val="24"/>
        </w:rPr>
        <w:t xml:space="preserve">ΛΙΑΚΟΣ: </w:t>
      </w:r>
      <w:r>
        <w:rPr>
          <w:rFonts w:eastAsia="Times New Roman" w:cs="Times New Roman"/>
          <w:szCs w:val="24"/>
        </w:rPr>
        <w:t xml:space="preserve">Όχι, όχι. Υπάρχει, κύριε Πρόεδρε. Πώς δεν υπάρχει; Αναφέρθηκε το όνομά μου. </w:t>
      </w:r>
    </w:p>
    <w:p w14:paraId="51EE550D"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Ελάτε, κυρία </w:t>
      </w:r>
      <w:proofErr w:type="spellStart"/>
      <w:r>
        <w:rPr>
          <w:rFonts w:eastAsia="Times New Roman" w:cs="Times New Roman"/>
          <w:szCs w:val="24"/>
        </w:rPr>
        <w:t>Ζαρούλια</w:t>
      </w:r>
      <w:proofErr w:type="spellEnd"/>
      <w:r>
        <w:rPr>
          <w:rFonts w:eastAsia="Times New Roman" w:cs="Times New Roman"/>
          <w:szCs w:val="24"/>
        </w:rPr>
        <w:t xml:space="preserve">. </w:t>
      </w:r>
    </w:p>
    <w:p w14:paraId="51EE550E"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Μετά, μετά. Μου δόθηκε ο λόγος. </w:t>
      </w:r>
    </w:p>
    <w:p w14:paraId="51EE550F"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Μπορώ, κύριε Πρόεδρε, να μιλήσω; </w:t>
      </w:r>
    </w:p>
    <w:p w14:paraId="51EE5510"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 xml:space="preserve">Πρόεδρε, είναι απαράδεκτο αυτό. Περιμένω μετά να πάρω τον λόγο. </w:t>
      </w:r>
    </w:p>
    <w:p w14:paraId="51EE5511" w14:textId="77777777" w:rsidR="00C3097C" w:rsidRDefault="008D23CE">
      <w:pPr>
        <w:spacing w:line="600" w:lineRule="auto"/>
        <w:ind w:firstLine="720"/>
        <w:jc w:val="both"/>
        <w:rPr>
          <w:rFonts w:eastAsia="Times New Roman" w:cs="Times New Roman"/>
          <w:szCs w:val="24"/>
        </w:rPr>
      </w:pPr>
      <w:r w:rsidRPr="00F34CAA">
        <w:rPr>
          <w:rFonts w:eastAsia="Times New Roman" w:cs="Times New Roman"/>
          <w:b/>
          <w:szCs w:val="24"/>
        </w:rPr>
        <w:t>ΕΛΕΝΗ ΖΑΡΟΥΛΙΑ</w:t>
      </w:r>
      <w:r>
        <w:rPr>
          <w:rFonts w:eastAsia="Times New Roman" w:cs="Times New Roman"/>
          <w:szCs w:val="24"/>
        </w:rPr>
        <w:t>: Μπορώ κύριε Πρόεδρε να μιλήσω;</w:t>
      </w:r>
    </w:p>
    <w:p w14:paraId="51EE5512"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Έχετε τον λόγο, κυρία </w:t>
      </w:r>
      <w:proofErr w:type="spellStart"/>
      <w:r>
        <w:rPr>
          <w:rFonts w:eastAsia="Times New Roman" w:cs="Times New Roman"/>
          <w:szCs w:val="24"/>
        </w:rPr>
        <w:t>Ζαρούλια</w:t>
      </w:r>
      <w:proofErr w:type="spellEnd"/>
      <w:r>
        <w:rPr>
          <w:rFonts w:eastAsia="Times New Roman" w:cs="Times New Roman"/>
          <w:szCs w:val="24"/>
        </w:rPr>
        <w:t xml:space="preserve">. </w:t>
      </w:r>
    </w:p>
    <w:p w14:paraId="51EE5513"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Το υπ’ </w:t>
      </w:r>
      <w:proofErr w:type="spellStart"/>
      <w:r>
        <w:rPr>
          <w:rFonts w:eastAsia="Times New Roman" w:cs="Times New Roman"/>
          <w:szCs w:val="24"/>
        </w:rPr>
        <w:t>όψιν</w:t>
      </w:r>
      <w:proofErr w:type="spellEnd"/>
      <w:r>
        <w:rPr>
          <w:rFonts w:eastAsia="Times New Roman" w:cs="Times New Roman"/>
          <w:szCs w:val="24"/>
        </w:rPr>
        <w:t xml:space="preserve"> σχέδιο νόμου </w:t>
      </w:r>
      <w:r>
        <w:rPr>
          <w:rFonts w:eastAsia="Times New Roman" w:cs="Times New Roman"/>
          <w:szCs w:val="24"/>
        </w:rPr>
        <w:t>εισάγεται στη γιάφκα της Βουλής -για να χρησιμοποιήσω τη γλώσσα των δικών σας παιδιών- προς συζήτηση σε μ</w:t>
      </w:r>
      <w:r>
        <w:rPr>
          <w:rFonts w:eastAsia="Times New Roman" w:cs="Times New Roman"/>
          <w:szCs w:val="24"/>
        </w:rPr>
        <w:t>ί</w:t>
      </w:r>
      <w:r>
        <w:rPr>
          <w:rFonts w:eastAsia="Times New Roman" w:cs="Times New Roman"/>
          <w:szCs w:val="24"/>
        </w:rPr>
        <w:t>α χρονική συγκυρία που μόνο τυχαία δεν μπορεί να θεωρηθεί. Εάν αφήσουμε κατά μέρος το τυπικό, διαδικαστικό σκέλος, τότε θα διαπιστώσουμε ότι η ουσία τ</w:t>
      </w:r>
      <w:r>
        <w:rPr>
          <w:rFonts w:eastAsia="Times New Roman" w:cs="Times New Roman"/>
          <w:szCs w:val="24"/>
        </w:rPr>
        <w:t xml:space="preserve">ης όλης συζήτησης περισσότερο έχει να κάνει με ένα επικοινωνιακού τύπου νέο αφήγημα της </w:t>
      </w:r>
      <w:r>
        <w:rPr>
          <w:rFonts w:eastAsia="Times New Roman" w:cs="Times New Roman"/>
          <w:szCs w:val="24"/>
        </w:rPr>
        <w:t>σ</w:t>
      </w:r>
      <w:r>
        <w:rPr>
          <w:rFonts w:eastAsia="Times New Roman" w:cs="Times New Roman"/>
          <w:szCs w:val="24"/>
        </w:rPr>
        <w:t xml:space="preserve">υγκυβέρνησης, παρά με την αναδιάρθρωση του ελληνικού </w:t>
      </w:r>
      <w:proofErr w:type="spellStart"/>
      <w:r>
        <w:rPr>
          <w:rFonts w:eastAsia="Times New Roman" w:cs="Times New Roman"/>
          <w:szCs w:val="24"/>
        </w:rPr>
        <w:t>μιντιακού</w:t>
      </w:r>
      <w:proofErr w:type="spellEnd"/>
      <w:r>
        <w:rPr>
          <w:rFonts w:eastAsia="Times New Roman" w:cs="Times New Roman"/>
          <w:szCs w:val="24"/>
        </w:rPr>
        <w:t xml:space="preserve"> τοπίου πάνω στη βάση της ίσης μεταχείρισης και της ελεύθερης διακίνησης των ιδεών. </w:t>
      </w:r>
    </w:p>
    <w:p w14:paraId="51EE5514"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Παρά ταύτα, η Αντιπο</w:t>
      </w:r>
      <w:r>
        <w:rPr>
          <w:rFonts w:eastAsia="Times New Roman" w:cs="Times New Roman"/>
          <w:szCs w:val="24"/>
        </w:rPr>
        <w:t xml:space="preserve">λίτευση και γενικώς οι εξαρτημένες από πληρωμένα μέσα μαζικής ενημερώσεως φωνές εγείρουν ζητήματα άσχετα με το θέμα που τίποτα δεν έχουν να προσφέρουν στην όλη συζήτηση. </w:t>
      </w:r>
      <w:r>
        <w:rPr>
          <w:rFonts w:eastAsia="Times New Roman" w:cs="Times New Roman"/>
          <w:szCs w:val="24"/>
        </w:rPr>
        <w:t>Γ</w:t>
      </w:r>
      <w:r>
        <w:rPr>
          <w:rFonts w:eastAsia="Times New Roman" w:cs="Times New Roman"/>
          <w:szCs w:val="24"/>
        </w:rPr>
        <w:t>εγονός στο οποίο</w:t>
      </w:r>
      <w:r>
        <w:rPr>
          <w:rFonts w:eastAsia="Times New Roman" w:cs="Times New Roman"/>
          <w:szCs w:val="24"/>
        </w:rPr>
        <w:t xml:space="preserve"> όμως</w:t>
      </w:r>
      <w:r>
        <w:rPr>
          <w:rFonts w:eastAsia="Times New Roman" w:cs="Times New Roman"/>
          <w:szCs w:val="24"/>
        </w:rPr>
        <w:t xml:space="preserve"> θα αναφερθώ εν συνεχεία, για να αποδείξω ότι η διαμάχη ανάμεσα </w:t>
      </w:r>
      <w:r>
        <w:rPr>
          <w:rFonts w:eastAsia="Times New Roman" w:cs="Times New Roman"/>
          <w:szCs w:val="24"/>
        </w:rPr>
        <w:t>σε Κυβέρνηση και Αντιπολίτευση με φόντο τα μέσα μαζικής ενημ</w:t>
      </w:r>
      <w:r>
        <w:rPr>
          <w:rFonts w:eastAsia="Times New Roman" w:cs="Times New Roman"/>
          <w:szCs w:val="24"/>
        </w:rPr>
        <w:t>ε</w:t>
      </w:r>
      <w:r>
        <w:rPr>
          <w:rFonts w:eastAsia="Times New Roman" w:cs="Times New Roman"/>
          <w:szCs w:val="24"/>
        </w:rPr>
        <w:t>ρ</w:t>
      </w:r>
      <w:r>
        <w:rPr>
          <w:rFonts w:eastAsia="Times New Roman" w:cs="Times New Roman"/>
          <w:szCs w:val="24"/>
        </w:rPr>
        <w:t>ώ</w:t>
      </w:r>
      <w:r>
        <w:rPr>
          <w:rFonts w:eastAsia="Times New Roman" w:cs="Times New Roman"/>
          <w:szCs w:val="24"/>
        </w:rPr>
        <w:t>σ</w:t>
      </w:r>
      <w:r>
        <w:rPr>
          <w:rFonts w:eastAsia="Times New Roman" w:cs="Times New Roman"/>
          <w:szCs w:val="24"/>
        </w:rPr>
        <w:t>εω</w:t>
      </w:r>
      <w:r>
        <w:rPr>
          <w:rFonts w:eastAsia="Times New Roman" w:cs="Times New Roman"/>
          <w:szCs w:val="24"/>
        </w:rPr>
        <w:t xml:space="preserve">ς γίνεται καθαρά για τον έλεγχο και τη χειραγώγησή τους. </w:t>
      </w:r>
    </w:p>
    <w:p w14:paraId="51EE5515" w14:textId="77777777" w:rsidR="00C3097C" w:rsidRDefault="008D23CE">
      <w:pPr>
        <w:spacing w:line="600" w:lineRule="auto"/>
        <w:ind w:firstLine="720"/>
        <w:jc w:val="both"/>
        <w:rPr>
          <w:rFonts w:eastAsia="Times New Roman" w:cs="Times New Roman"/>
          <w:b/>
          <w:szCs w:val="24"/>
        </w:rPr>
      </w:pPr>
      <w:r>
        <w:rPr>
          <w:rFonts w:eastAsia="Times New Roman" w:cs="Times New Roman"/>
          <w:szCs w:val="24"/>
        </w:rPr>
        <w:t>Ο ειδικός εισηγητής του ΣΥΡΙΖΑ μάλιστα επιβεβαίωσε τα λεγόμενά μας όταν κατά την πρώτη του τοποθέτηση για το σχέδιο νόμου</w:t>
      </w:r>
      <w:r>
        <w:rPr>
          <w:rFonts w:eastAsia="Times New Roman" w:cs="Times New Roman"/>
          <w:szCs w:val="24"/>
        </w:rPr>
        <w:t xml:space="preserve"> αναφέρθηκε</w:t>
      </w:r>
      <w:r>
        <w:rPr>
          <w:rFonts w:eastAsia="Times New Roman" w:cs="Times New Roman"/>
          <w:szCs w:val="24"/>
        </w:rPr>
        <w:t xml:space="preserve"> σε:-σας μεταφέρω επί λέξει:-</w:t>
      </w:r>
      <w:r>
        <w:rPr>
          <w:rFonts w:eastAsia="Times New Roman" w:cs="Times New Roman"/>
          <w:szCs w:val="24"/>
        </w:rPr>
        <w:t xml:space="preserve"> «μεγάλα και μικρά επιχειρηματικά και δημοσιογραφικά συμφέροντα». Εφόσον υπάρχουν τέτοια, τότε γιατί δεν τα καταγγέλλει δημόσια και απλώς</w:t>
      </w:r>
      <w:r>
        <w:rPr>
          <w:rFonts w:eastAsia="Times New Roman" w:cs="Times New Roman"/>
          <w:szCs w:val="24"/>
        </w:rPr>
        <w:t xml:space="preserve"> περιορίζεται</w:t>
      </w:r>
      <w:r>
        <w:rPr>
          <w:rFonts w:eastAsia="Times New Roman" w:cs="Times New Roman"/>
          <w:szCs w:val="24"/>
        </w:rPr>
        <w:t xml:space="preserve"> σε μία γενική και αόριστη αναφορά; Επειδή σκοπός της </w:t>
      </w:r>
      <w:r>
        <w:rPr>
          <w:rFonts w:eastAsia="Times New Roman" w:cs="Times New Roman"/>
          <w:szCs w:val="24"/>
        </w:rPr>
        <w:t>σ</w:t>
      </w:r>
      <w:r>
        <w:rPr>
          <w:rFonts w:eastAsia="Times New Roman" w:cs="Times New Roman"/>
          <w:szCs w:val="24"/>
        </w:rPr>
        <w:t>υγκυβέρνησης του μνημο</w:t>
      </w:r>
      <w:r>
        <w:rPr>
          <w:rFonts w:eastAsia="Times New Roman" w:cs="Times New Roman"/>
          <w:szCs w:val="24"/>
        </w:rPr>
        <w:t>νίου και πολύ περισσότερο μ</w:t>
      </w:r>
      <w:r>
        <w:rPr>
          <w:rFonts w:eastAsia="Times New Roman" w:cs="Times New Roman"/>
          <w:szCs w:val="24"/>
        </w:rPr>
        <w:t>ί</w:t>
      </w:r>
      <w:r>
        <w:rPr>
          <w:rFonts w:eastAsia="Times New Roman" w:cs="Times New Roman"/>
          <w:szCs w:val="24"/>
        </w:rPr>
        <w:t>ας Κυβέρνησης που χρωστά την παραμονή της στην εξουσία σε δημοσιογράφους χειροκροτητές της αντιλαϊκής της πολιτικής όχι απλά δεν είναι η εξάλειψή τους, αλλά αντιθέτως η εξυπηρέτησ</w:t>
      </w:r>
      <w:r>
        <w:rPr>
          <w:rFonts w:eastAsia="Times New Roman" w:cs="Times New Roman"/>
          <w:szCs w:val="24"/>
        </w:rPr>
        <w:t>ή</w:t>
      </w:r>
      <w:r>
        <w:rPr>
          <w:rFonts w:eastAsia="Times New Roman" w:cs="Times New Roman"/>
          <w:szCs w:val="24"/>
        </w:rPr>
        <w:t xml:space="preserve"> τους με καλύτερους όρους, ώστε να αποκομί</w:t>
      </w:r>
      <w:r>
        <w:rPr>
          <w:rFonts w:eastAsia="Times New Roman" w:cs="Times New Roman"/>
          <w:szCs w:val="24"/>
        </w:rPr>
        <w:t>σ</w:t>
      </w:r>
      <w:r>
        <w:rPr>
          <w:rFonts w:eastAsia="Times New Roman" w:cs="Times New Roman"/>
          <w:szCs w:val="24"/>
        </w:rPr>
        <w:t>ει τα</w:t>
      </w:r>
      <w:r>
        <w:rPr>
          <w:rFonts w:eastAsia="Times New Roman" w:cs="Times New Roman"/>
          <w:szCs w:val="24"/>
        </w:rPr>
        <w:t xml:space="preserve"> μέγιστα δυνατά πολιτικά οφέλη. </w:t>
      </w:r>
    </w:p>
    <w:p w14:paraId="51EE5516" w14:textId="77777777" w:rsidR="00C3097C" w:rsidRDefault="008D23CE">
      <w:pPr>
        <w:spacing w:line="600" w:lineRule="auto"/>
        <w:ind w:firstLine="720"/>
        <w:jc w:val="both"/>
        <w:rPr>
          <w:rFonts w:eastAsia="Times New Roman"/>
          <w:szCs w:val="24"/>
        </w:rPr>
      </w:pPr>
      <w:r>
        <w:rPr>
          <w:rFonts w:eastAsia="Times New Roman"/>
          <w:szCs w:val="24"/>
        </w:rPr>
        <w:t>Ακούστηκαν πολλά σε αυτήν την Αίθουσα. Αν υπάρχει κάτι που αποκόμισε ο ελληνικός λαός, ο οποίος παρακολουθεί αυτή τη συζήτηση, τότε αυτό είναι το περίσσιο θράσος με το οποίο αυτόκλητοι υπερασπιστές της δημοκρατίας μιλούν με</w:t>
      </w:r>
      <w:r>
        <w:rPr>
          <w:rFonts w:eastAsia="Times New Roman"/>
          <w:szCs w:val="24"/>
        </w:rPr>
        <w:t xml:space="preserve"> τόση άνεση για το τέλος της ασυδοσίας, για ενίσχυση της πολυφωνίας, για περιφρούρηση της δημοκρατίας και άλλα τινά που καμμία σχέση δεν έχουν με την πραγματικότητα.</w:t>
      </w:r>
    </w:p>
    <w:p w14:paraId="51EE5517" w14:textId="77777777" w:rsidR="00C3097C" w:rsidRDefault="008D23CE">
      <w:pPr>
        <w:spacing w:line="600" w:lineRule="auto"/>
        <w:ind w:firstLine="720"/>
        <w:jc w:val="both"/>
        <w:rPr>
          <w:rFonts w:eastAsia="Times New Roman"/>
          <w:szCs w:val="24"/>
        </w:rPr>
      </w:pPr>
      <w:r>
        <w:rPr>
          <w:rFonts w:eastAsia="Times New Roman"/>
          <w:szCs w:val="24"/>
        </w:rPr>
        <w:t>Επί παραδείγματι, όταν ο ΣΥΡΙΖΑ αναφέρεται σε δημοκρατικό έλλειμμα, αυτό αφορά στην απόλυτ</w:t>
      </w:r>
      <w:r>
        <w:rPr>
          <w:rFonts w:eastAsia="Times New Roman"/>
          <w:szCs w:val="24"/>
        </w:rPr>
        <w:t xml:space="preserve">η φίμωση της τρίτης πολιτικής δύναμης της χώρας ή σε εκείνα τα </w:t>
      </w:r>
      <w:r>
        <w:rPr>
          <w:rFonts w:eastAsia="Times New Roman"/>
          <w:szCs w:val="24"/>
        </w:rPr>
        <w:t>μ</w:t>
      </w:r>
      <w:r>
        <w:rPr>
          <w:rFonts w:eastAsia="Times New Roman"/>
          <w:szCs w:val="24"/>
        </w:rPr>
        <w:t>έσα που διαφωνούν με την πολιτική του; Όταν, για παράδειγμα, γίνεται λόγος για αποκατάσταση της τάξης στον χώρο της ενημέρωσης, αυτή αφορά και την παραχώρηση χρόνου σε ένα κοινοβουλευτικό κόμμ</w:t>
      </w:r>
      <w:r>
        <w:rPr>
          <w:rFonts w:eastAsia="Times New Roman"/>
          <w:szCs w:val="24"/>
        </w:rPr>
        <w:t xml:space="preserve">α που εκφράζει ανοιχτά την αντίθεσή του στα μνημόνια ή στον αποκλεισμό του, ώστε μοναδικός αντίλογος σε κάθε δημόσια αντιπαράθεση να είναι αυτός που θα έχει να κάνει με το ποιος εφαρμόζει γρηγορότερα και με μεγαλύτερη αποτελεσματικότητα τα εθνοκτόνα </w:t>
      </w:r>
      <w:proofErr w:type="spellStart"/>
      <w:r>
        <w:rPr>
          <w:rFonts w:eastAsia="Times New Roman"/>
          <w:szCs w:val="24"/>
        </w:rPr>
        <w:t>μνημον</w:t>
      </w:r>
      <w:r>
        <w:rPr>
          <w:rFonts w:eastAsia="Times New Roman"/>
          <w:szCs w:val="24"/>
        </w:rPr>
        <w:t>ιακά</w:t>
      </w:r>
      <w:proofErr w:type="spellEnd"/>
      <w:r>
        <w:rPr>
          <w:rFonts w:eastAsia="Times New Roman"/>
          <w:szCs w:val="24"/>
        </w:rPr>
        <w:t xml:space="preserve"> μέτρα; </w:t>
      </w:r>
    </w:p>
    <w:p w14:paraId="51EE5518" w14:textId="77777777" w:rsidR="00C3097C" w:rsidRDefault="008D23CE">
      <w:pPr>
        <w:spacing w:line="600" w:lineRule="auto"/>
        <w:ind w:firstLine="720"/>
        <w:jc w:val="both"/>
        <w:rPr>
          <w:rFonts w:eastAsia="Times New Roman"/>
          <w:szCs w:val="24"/>
        </w:rPr>
      </w:pPr>
      <w:r>
        <w:rPr>
          <w:rFonts w:eastAsia="Times New Roman"/>
          <w:szCs w:val="24"/>
        </w:rPr>
        <w:t xml:space="preserve">Εν τέλει, μήπως ο πόλεμος που κήρυξε ο ΣΥΡΙΖΑ στο </w:t>
      </w:r>
      <w:proofErr w:type="spellStart"/>
      <w:r>
        <w:rPr>
          <w:rFonts w:eastAsia="Times New Roman"/>
          <w:szCs w:val="24"/>
        </w:rPr>
        <w:t>μιντιακό</w:t>
      </w:r>
      <w:proofErr w:type="spellEnd"/>
      <w:r>
        <w:rPr>
          <w:rFonts w:eastAsia="Times New Roman"/>
          <w:szCs w:val="24"/>
        </w:rPr>
        <w:t xml:space="preserve"> κατεστημένο είναι κατ’ </w:t>
      </w:r>
      <w:proofErr w:type="spellStart"/>
      <w:r>
        <w:rPr>
          <w:rFonts w:eastAsia="Times New Roman"/>
          <w:szCs w:val="24"/>
        </w:rPr>
        <w:t>ουσίαν</w:t>
      </w:r>
      <w:proofErr w:type="spellEnd"/>
      <w:r>
        <w:rPr>
          <w:rFonts w:eastAsia="Times New Roman"/>
          <w:szCs w:val="24"/>
        </w:rPr>
        <w:t xml:space="preserve"> πόλεμος κατά της αντικειμενικής ενημέρωσης και δευτερευόντως κατά της Αντιπολιτεύσεως, η οποία με τη σειρά της έχει επιστρατεύσει τα δικά της ελεγχόμενα </w:t>
      </w:r>
      <w:r>
        <w:rPr>
          <w:rFonts w:eastAsia="Times New Roman"/>
          <w:szCs w:val="24"/>
        </w:rPr>
        <w:t>μ</w:t>
      </w:r>
      <w:r>
        <w:rPr>
          <w:rFonts w:eastAsia="Times New Roman"/>
          <w:szCs w:val="24"/>
        </w:rPr>
        <w:t xml:space="preserve">έσα για να πλήξει την εικόνα του και να </w:t>
      </w:r>
      <w:proofErr w:type="spellStart"/>
      <w:r>
        <w:rPr>
          <w:rFonts w:eastAsia="Times New Roman"/>
          <w:szCs w:val="24"/>
        </w:rPr>
        <w:t>αποδομήσει</w:t>
      </w:r>
      <w:proofErr w:type="spellEnd"/>
      <w:r>
        <w:rPr>
          <w:rFonts w:eastAsia="Times New Roman"/>
          <w:szCs w:val="24"/>
        </w:rPr>
        <w:t xml:space="preserve"> την πολιτική του; Αναμφισβήτητα, ναι. Εξάλλου, οι αντιρρήσεις της Νέας Δημοκρατίας δεν έχουν να κάνουν με τη διασφάλιση της πολυφωνίας, όπως υποκριτικά διατείνεται, αλλά με την εδραίωσή της στον χώρο των μ</w:t>
      </w:r>
      <w:r>
        <w:rPr>
          <w:rFonts w:eastAsia="Times New Roman"/>
          <w:szCs w:val="24"/>
        </w:rPr>
        <w:t xml:space="preserve">έσων μαζικής ενημερώσεως με στόχο την </w:t>
      </w:r>
      <w:proofErr w:type="spellStart"/>
      <w:r>
        <w:rPr>
          <w:rFonts w:eastAsia="Times New Roman"/>
          <w:szCs w:val="24"/>
        </w:rPr>
        <w:t>υπερπροβολή</w:t>
      </w:r>
      <w:proofErr w:type="spellEnd"/>
      <w:r>
        <w:rPr>
          <w:rFonts w:eastAsia="Times New Roman"/>
          <w:szCs w:val="24"/>
        </w:rPr>
        <w:t xml:space="preserve"> της υποτιθέμενης διαφωνίας της ενάντια στην κυβερνητική πολιτική ως εναλλακτική λύση για την επιστροφή της στην εξουσία και αυτό αποτελεί πάγια θέση της από την εποχή ακόμη των </w:t>
      </w:r>
      <w:r>
        <w:rPr>
          <w:rFonts w:eastAsia="Times New Roman"/>
          <w:szCs w:val="24"/>
        </w:rPr>
        <w:t>«</w:t>
      </w:r>
      <w:r>
        <w:rPr>
          <w:rFonts w:eastAsia="Times New Roman"/>
          <w:szCs w:val="24"/>
        </w:rPr>
        <w:t>νταβατζήδων</w:t>
      </w:r>
      <w:r>
        <w:rPr>
          <w:rFonts w:eastAsia="Times New Roman"/>
          <w:szCs w:val="24"/>
        </w:rPr>
        <w:t>»</w:t>
      </w:r>
      <w:r>
        <w:rPr>
          <w:rFonts w:eastAsia="Times New Roman"/>
          <w:szCs w:val="24"/>
        </w:rPr>
        <w:t xml:space="preserve">. </w:t>
      </w:r>
    </w:p>
    <w:p w14:paraId="51EE5519" w14:textId="77777777" w:rsidR="00C3097C" w:rsidRDefault="008D23CE">
      <w:pPr>
        <w:spacing w:line="600" w:lineRule="auto"/>
        <w:ind w:firstLine="720"/>
        <w:jc w:val="both"/>
        <w:rPr>
          <w:rFonts w:eastAsia="Times New Roman"/>
          <w:szCs w:val="24"/>
        </w:rPr>
      </w:pPr>
      <w:r>
        <w:rPr>
          <w:rFonts w:eastAsia="Times New Roman"/>
          <w:szCs w:val="24"/>
        </w:rPr>
        <w:t xml:space="preserve">Ο ΣΥΡΙΖΑ διατείνεται ότι σκοπός της Κυβέρνησης και φιλοσοφία του υπ’ </w:t>
      </w:r>
      <w:proofErr w:type="spellStart"/>
      <w:r>
        <w:rPr>
          <w:rFonts w:eastAsia="Times New Roman"/>
          <w:szCs w:val="24"/>
        </w:rPr>
        <w:t>όψιν</w:t>
      </w:r>
      <w:proofErr w:type="spellEnd"/>
      <w:r>
        <w:rPr>
          <w:rFonts w:eastAsia="Times New Roman"/>
          <w:szCs w:val="24"/>
        </w:rPr>
        <w:t xml:space="preserve"> σχεδίου νόμου είναι η διασφάλιση της διαφάνειας. Αρκεί να ανατρέξουμε στα πρόσφατα γεγονότα της αγοράς των τεσσάρων τηλεοπτικών αδειών, για να διαπιστώσουμε ότι οι αγοραπωλησίες μετα</w:t>
      </w:r>
      <w:r>
        <w:rPr>
          <w:rFonts w:eastAsia="Times New Roman"/>
          <w:szCs w:val="24"/>
        </w:rPr>
        <w:t xml:space="preserve">ξύ των ενδιαφερομένων μόνο με όρους διαφάνειας δεν έγιναν. </w:t>
      </w:r>
      <w:proofErr w:type="spellStart"/>
      <w:r>
        <w:rPr>
          <w:rFonts w:eastAsia="Times New Roman"/>
          <w:szCs w:val="24"/>
        </w:rPr>
        <w:t>Τζογάροντας</w:t>
      </w:r>
      <w:proofErr w:type="spellEnd"/>
      <w:r>
        <w:rPr>
          <w:rFonts w:eastAsia="Times New Roman"/>
          <w:szCs w:val="24"/>
        </w:rPr>
        <w:t xml:space="preserve"> ο καθένας τα ποσά που είχε στη διάθεσή του, πήρε εν τέλει ένα κομμάτι από την τηλεοπτική πίτα, ώστε να αναγκαστεί έπειτα να την επιστρέψει επειδή το Συμβούλιο της Επικρατείας κήρυξε την</w:t>
      </w:r>
      <w:r>
        <w:rPr>
          <w:rFonts w:eastAsia="Times New Roman"/>
          <w:szCs w:val="24"/>
        </w:rPr>
        <w:t xml:space="preserve"> όλη διαδικασία παράνομη και αντισυνταγματική. </w:t>
      </w:r>
    </w:p>
    <w:p w14:paraId="51EE551A" w14:textId="77777777" w:rsidR="00C3097C" w:rsidRDefault="008D23CE">
      <w:pPr>
        <w:spacing w:line="600" w:lineRule="auto"/>
        <w:ind w:firstLine="720"/>
        <w:jc w:val="both"/>
        <w:rPr>
          <w:rFonts w:eastAsia="Times New Roman"/>
          <w:szCs w:val="24"/>
        </w:rPr>
      </w:pPr>
      <w:r>
        <w:rPr>
          <w:rFonts w:eastAsia="Times New Roman"/>
          <w:szCs w:val="24"/>
        </w:rPr>
        <w:t>Ό</w:t>
      </w:r>
      <w:r>
        <w:rPr>
          <w:rFonts w:eastAsia="Times New Roman"/>
          <w:szCs w:val="24"/>
        </w:rPr>
        <w:t>μως, ακόμη και σήμερα, επιμένετε σε μ</w:t>
      </w:r>
      <w:r>
        <w:rPr>
          <w:rFonts w:eastAsia="Times New Roman"/>
          <w:szCs w:val="24"/>
        </w:rPr>
        <w:t>ί</w:t>
      </w:r>
      <w:r>
        <w:rPr>
          <w:rFonts w:eastAsia="Times New Roman"/>
          <w:szCs w:val="24"/>
        </w:rPr>
        <w:t>α αποτυχημένη συνταγή, εκφράζοντας άγνοια για το πρόσφατο παρελθόν και αδιαφορία για τον τρόπο με τον οποίο εντελώς χοντροκομμένα επιχειρήσατε να αποκτήσετε τον έλεγχο τ</w:t>
      </w:r>
      <w:r>
        <w:rPr>
          <w:rFonts w:eastAsia="Times New Roman"/>
          <w:szCs w:val="24"/>
        </w:rPr>
        <w:t xml:space="preserve">ων μέσων μαζικής ενημερώσεως, χωρίς να κάνετε την παραμικρή αναφορά σε τελεσίδικη δικαστική απόφαση επειδή αυτή σας εκθέτει ανεπανόρθωτα. </w:t>
      </w:r>
    </w:p>
    <w:p w14:paraId="51EE551B" w14:textId="77777777" w:rsidR="00C3097C" w:rsidRDefault="008D23CE">
      <w:pPr>
        <w:spacing w:line="600" w:lineRule="auto"/>
        <w:ind w:firstLine="720"/>
        <w:jc w:val="both"/>
        <w:rPr>
          <w:rFonts w:eastAsia="Times New Roman"/>
          <w:szCs w:val="24"/>
        </w:rPr>
      </w:pPr>
      <w:r>
        <w:rPr>
          <w:rFonts w:eastAsia="Times New Roman"/>
          <w:szCs w:val="24"/>
        </w:rPr>
        <w:t>Το δημόσιο συμφέρον, λοιπόν, στο οποίο αναφέρεστε δεν έχει να κάνει ούτε με τη χειραγώγηση των μέσων μαζικής ενημερώσ</w:t>
      </w:r>
      <w:r>
        <w:rPr>
          <w:rFonts w:eastAsia="Times New Roman"/>
          <w:szCs w:val="24"/>
        </w:rPr>
        <w:t>εως ούτε με τον αριθμό των τηλεοπτικών αδειών ούτε με τη διανομή του διαφημιστικού χρόνου και με τις μικρότερης σημασίας διατάξεις του νομοσχεδίου σας, αλλά με την ελεύθερη διακίνηση των ιδεών, την οποία υπερήφανα καταστέλλετε όταν ακόμη και μέσα στο ελλην</w:t>
      </w:r>
      <w:r>
        <w:rPr>
          <w:rFonts w:eastAsia="Times New Roman"/>
          <w:szCs w:val="24"/>
        </w:rPr>
        <w:t xml:space="preserve">ικό Κοινοβούλιο αρνείστε να </w:t>
      </w:r>
      <w:proofErr w:type="spellStart"/>
      <w:r>
        <w:rPr>
          <w:rFonts w:eastAsia="Times New Roman"/>
          <w:szCs w:val="24"/>
        </w:rPr>
        <w:t>διαλεχθείτε</w:t>
      </w:r>
      <w:proofErr w:type="spellEnd"/>
      <w:r>
        <w:rPr>
          <w:rFonts w:eastAsia="Times New Roman"/>
          <w:szCs w:val="24"/>
        </w:rPr>
        <w:t xml:space="preserve"> με Βουλευτές της Χρυσής Αυγής μόνο και μόνο επειδή διαφωνείτε μαζί τους. </w:t>
      </w:r>
    </w:p>
    <w:p w14:paraId="51EE551C" w14:textId="77777777" w:rsidR="00C3097C" w:rsidRDefault="008D23CE">
      <w:pPr>
        <w:spacing w:line="600" w:lineRule="auto"/>
        <w:ind w:firstLine="720"/>
        <w:jc w:val="both"/>
        <w:rPr>
          <w:rFonts w:eastAsia="Times New Roman"/>
          <w:szCs w:val="24"/>
        </w:rPr>
      </w:pPr>
      <w:r>
        <w:rPr>
          <w:rFonts w:eastAsia="Times New Roman"/>
          <w:szCs w:val="24"/>
        </w:rPr>
        <w:t xml:space="preserve">Ενδεχομένως να πει κάποιος ότι η άρνηση διαλόγου με τη Χρυσή Αυγή είναι πράξη προάσπισης της </w:t>
      </w:r>
      <w:r>
        <w:rPr>
          <w:rFonts w:eastAsia="Times New Roman"/>
          <w:szCs w:val="24"/>
        </w:rPr>
        <w:t>δ</w:t>
      </w:r>
      <w:r>
        <w:rPr>
          <w:rFonts w:eastAsia="Times New Roman"/>
          <w:szCs w:val="24"/>
        </w:rPr>
        <w:t>ημοκρατίας, εφόσον αυτή υποτίθεται ότι στρέφεται</w:t>
      </w:r>
      <w:r>
        <w:rPr>
          <w:rFonts w:eastAsia="Times New Roman"/>
          <w:szCs w:val="24"/>
        </w:rPr>
        <w:t xml:space="preserve"> εναντίον της με συμπεριφορές που δεν ταιριάζουν στα κοινοβουλευτικά ήθη κι έθιμα. Το λέτε αυτό εσείς που έχετε μετατρέψει σε νέο έθιμο τη λάσπη, τη ψευδολογία και τη συκοφαντία εις βάρος ενός κόμματος εκλεγμένου από τον λαό που υποστηρίζεται από μισό εκατ</w:t>
      </w:r>
      <w:r>
        <w:rPr>
          <w:rFonts w:eastAsia="Times New Roman"/>
          <w:szCs w:val="24"/>
        </w:rPr>
        <w:t xml:space="preserve">ομμύριο ψηφοφόρους. </w:t>
      </w:r>
    </w:p>
    <w:p w14:paraId="51EE551D" w14:textId="77777777" w:rsidR="00C3097C" w:rsidRDefault="008D23CE">
      <w:pPr>
        <w:spacing w:line="600" w:lineRule="auto"/>
        <w:ind w:firstLine="720"/>
        <w:jc w:val="both"/>
        <w:rPr>
          <w:rFonts w:eastAsia="Times New Roman"/>
          <w:szCs w:val="24"/>
        </w:rPr>
      </w:pPr>
      <w:r>
        <w:rPr>
          <w:rFonts w:eastAsia="Times New Roman"/>
          <w:szCs w:val="24"/>
        </w:rPr>
        <w:t xml:space="preserve">Στην εκστρατεία λάσπης και συκοφαντίας που έχετε εξαπολύσει από τότε που η Χρυσή Αυγή εισήλθε στο ελληνικό Κοινοβούλιο ποιους άλλους έχετε συμπαραστάτες πέρα από τα λοιπά κόμματα; </w:t>
      </w:r>
      <w:r>
        <w:rPr>
          <w:rFonts w:eastAsia="Times New Roman"/>
          <w:szCs w:val="24"/>
        </w:rPr>
        <w:t xml:space="preserve">Τα μέσα μαζικής ενημέρωσης! </w:t>
      </w:r>
      <w:r>
        <w:rPr>
          <w:rFonts w:eastAsia="Times New Roman"/>
          <w:szCs w:val="24"/>
        </w:rPr>
        <w:t>Τα μέσα μαζικής ενημερώσεως</w:t>
      </w:r>
      <w:r>
        <w:rPr>
          <w:rFonts w:eastAsia="Times New Roman"/>
          <w:szCs w:val="24"/>
        </w:rPr>
        <w:t xml:space="preserve">, τα οποία αναπαράγουν τη λάσπη σας, που προβάλλουν χωρίς αντίλογο τις συκοφαντίες σας, που συστηματικά και κατ’ εξακολούθηση λοιδορούν τη μοναδική </w:t>
      </w:r>
      <w:proofErr w:type="spellStart"/>
      <w:r>
        <w:rPr>
          <w:rFonts w:eastAsia="Times New Roman"/>
          <w:szCs w:val="24"/>
        </w:rPr>
        <w:t>αντιμνημονιακή</w:t>
      </w:r>
      <w:proofErr w:type="spellEnd"/>
      <w:r>
        <w:rPr>
          <w:rFonts w:eastAsia="Times New Roman"/>
          <w:szCs w:val="24"/>
        </w:rPr>
        <w:t xml:space="preserve"> φωνή σε αυτήν τη χώρα. Πόσο τυχαίο είναι το γεγονός ότι ανεξαρτήτως κυβέρνησης και πρωθυπουργ</w:t>
      </w:r>
      <w:r>
        <w:rPr>
          <w:rFonts w:eastAsia="Times New Roman"/>
          <w:szCs w:val="24"/>
        </w:rPr>
        <w:t>ού η Χρυσή Αυγή βάλλεται μονίμως από τα συστημικά μέσα μαζικής ενημερώσεως, στα οποία ουδέποτε της δίνεται ο προβλεπόμενος τηλεοπτικός χρόνος για να υπερασπιστεί την τιμή του Αρχηγού, των Βουλευτών, των στελεχών και των ψηφοφόρων της;</w:t>
      </w:r>
    </w:p>
    <w:p w14:paraId="51EE551E"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πειδή ο ΣΥΡΙΖΑ υποτί</w:t>
      </w:r>
      <w:r>
        <w:rPr>
          <w:rFonts w:eastAsia="Times New Roman" w:cs="Times New Roman"/>
          <w:szCs w:val="24"/>
        </w:rPr>
        <w:t>θεται ότι εξασφάλισε για τη χώρα ένα καθεστώς πολυφωνίας, μπορείτε να μου υποδείξετε έστω και έναν δημοσιογράφο που να έχει εκφραστεί ανοιχτά υπέρ της Χρυσής Αυγής, σε αντίθεση με τους κολαούζους κομματικούς εγκάθετους που έχετε διορίσει δεξιά και αριστερά</w:t>
      </w:r>
      <w:r>
        <w:rPr>
          <w:rFonts w:eastAsia="Times New Roman" w:cs="Times New Roman"/>
          <w:szCs w:val="24"/>
        </w:rPr>
        <w:t xml:space="preserve"> για να χειροκροτούν και να υπερασπίζονται τις αντιλαϊκές πολιτικές σας;</w:t>
      </w:r>
    </w:p>
    <w:p w14:paraId="51EE551F"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Το ερώτημα αυτό αφορά ασφαλώς και τη Νέα Δημοκρατία που επί των ημερών της συνέβησαν σημεία και τέρατα εις ό,τι αφορά τον χώρο της ενημέρωσης και της διαφήμισης. Ο Πρόεδρός της να φαν</w:t>
      </w:r>
      <w:r>
        <w:rPr>
          <w:rFonts w:eastAsia="Times New Roman" w:cs="Times New Roman"/>
          <w:szCs w:val="24"/>
        </w:rPr>
        <w:t>ταστούμε ότι ουδέποτε απόρησε για ποιον λόγο μ</w:t>
      </w:r>
      <w:r>
        <w:rPr>
          <w:rFonts w:eastAsia="Times New Roman" w:cs="Times New Roman"/>
          <w:szCs w:val="24"/>
        </w:rPr>
        <w:t>ί</w:t>
      </w:r>
      <w:r>
        <w:rPr>
          <w:rFonts w:eastAsia="Times New Roman" w:cs="Times New Roman"/>
          <w:szCs w:val="24"/>
        </w:rPr>
        <w:t xml:space="preserve">α δημόσια αντισυνταγματική παρέμβαση σε ελεγχόμενους κύκλους της </w:t>
      </w:r>
      <w:r>
        <w:rPr>
          <w:rFonts w:eastAsia="Times New Roman" w:cs="Times New Roman"/>
          <w:szCs w:val="24"/>
        </w:rPr>
        <w:t>δ</w:t>
      </w:r>
      <w:r>
        <w:rPr>
          <w:rFonts w:eastAsia="Times New Roman" w:cs="Times New Roman"/>
          <w:szCs w:val="24"/>
        </w:rPr>
        <w:t>ικαιοσύνης από τον πρώην Πρωθυπουργό και νυν Βουλευτή του κόμματός του εξαφανίστηκε από όλα τα μέσα ενημέρωσης.</w:t>
      </w:r>
    </w:p>
    <w:p w14:paraId="51EE5520"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Να φανταστούμε, επίσης, ότι το </w:t>
      </w:r>
      <w:r>
        <w:rPr>
          <w:rFonts w:eastAsia="Times New Roman" w:cs="Times New Roman"/>
          <w:szCs w:val="24"/>
        </w:rPr>
        <w:t xml:space="preserve">ηχητικό Σαμαρά, το βίντεο </w:t>
      </w:r>
      <w:proofErr w:type="spellStart"/>
      <w:r>
        <w:rPr>
          <w:rFonts w:eastAsia="Times New Roman" w:cs="Times New Roman"/>
          <w:szCs w:val="24"/>
        </w:rPr>
        <w:t>Μπαλτάκου</w:t>
      </w:r>
      <w:proofErr w:type="spellEnd"/>
      <w:r>
        <w:rPr>
          <w:rFonts w:eastAsia="Times New Roman" w:cs="Times New Roman"/>
          <w:szCs w:val="24"/>
        </w:rPr>
        <w:t xml:space="preserve">, οι ομολογίες Αθανασίου για παρέμβαση στο έργο της </w:t>
      </w:r>
      <w:r>
        <w:rPr>
          <w:rFonts w:eastAsia="Times New Roman" w:cs="Times New Roman"/>
          <w:szCs w:val="24"/>
        </w:rPr>
        <w:t>δ</w:t>
      </w:r>
      <w:r>
        <w:rPr>
          <w:rFonts w:eastAsia="Times New Roman" w:cs="Times New Roman"/>
          <w:szCs w:val="24"/>
        </w:rPr>
        <w:t>ικαιοσύνης για τον ανηλεή διωγμό της Χρυσής Αυγής αποσιωπήθηκαν από όλα τα μέσα μαζικής ενημερώσεως όχι επειδή η Νέα Δημοκρατία ήλεγχε ένα ποσοστό τους, αλλά επειδή δεν</w:t>
      </w:r>
      <w:r>
        <w:rPr>
          <w:rFonts w:eastAsia="Times New Roman" w:cs="Times New Roman"/>
          <w:szCs w:val="24"/>
        </w:rPr>
        <w:t xml:space="preserve"> υπήρχε κάποιος σοβαρός λόγος να αμαυρωθεί το προφίλ του πρώην </w:t>
      </w:r>
      <w:proofErr w:type="spellStart"/>
      <w:r>
        <w:rPr>
          <w:rFonts w:eastAsia="Times New Roman" w:cs="Times New Roman"/>
          <w:szCs w:val="24"/>
        </w:rPr>
        <w:t>μνημονιακού</w:t>
      </w:r>
      <w:proofErr w:type="spellEnd"/>
      <w:r>
        <w:rPr>
          <w:rFonts w:eastAsia="Times New Roman" w:cs="Times New Roman"/>
          <w:szCs w:val="24"/>
        </w:rPr>
        <w:t xml:space="preserve"> Πρωθυπουργού, που από τη μία ψήφιζε τα μνημόνια και από την άλλη προφυλάκιζε πολιτικούς του αντιπάλους επειδή του έκοβαν ψήφους.</w:t>
      </w:r>
    </w:p>
    <w:p w14:paraId="51EE5521"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Για τις καταγγελίες δημοσιογράφων που τον καιρό εκεί</w:t>
      </w:r>
      <w:r>
        <w:rPr>
          <w:rFonts w:eastAsia="Times New Roman" w:cs="Times New Roman"/>
          <w:szCs w:val="24"/>
        </w:rPr>
        <w:t>νο δέχθηκαν προσωπικά τηλεφωνήματα από τον ίδιο τον Σαμαρά, ο οποίος ζήτησε ή πρόσταξε να μην αναπαράγουν τα ως άνω αίσχη που διέπραξε, έχει να μας πει τίποτα η Νέα Δημοκρατία ή θα αναλωθεί και πάλι σε μια στείρα αντιπαράθεση για τα μάτια του κόσμου παριστ</w:t>
      </w:r>
      <w:r>
        <w:rPr>
          <w:rFonts w:eastAsia="Times New Roman" w:cs="Times New Roman"/>
          <w:szCs w:val="24"/>
        </w:rPr>
        <w:t>άνοντας την αθώα; Γι’ αυτό ανέφερα προηγουμένως ότι οι ενστάσεις και οι διαμαρτυρίες της Αξιωματικής Αντιπολιτεύσεως είναι καθαρά προσχηματικές.</w:t>
      </w:r>
    </w:p>
    <w:p w14:paraId="51EE5522"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αναφερθώ στο θέμα που προέκυψε σχετικά με το Εθνικό Συμβούλιο Ραδιοτηλεόρασης. </w:t>
      </w:r>
      <w:proofErr w:type="spellStart"/>
      <w:r>
        <w:rPr>
          <w:rFonts w:eastAsia="Times New Roman" w:cs="Times New Roman"/>
          <w:szCs w:val="24"/>
        </w:rPr>
        <w:t>Τασσ</w:t>
      </w:r>
      <w:r>
        <w:rPr>
          <w:rFonts w:eastAsia="Times New Roman" w:cs="Times New Roman"/>
          <w:szCs w:val="24"/>
        </w:rPr>
        <w:t>όμεθα</w:t>
      </w:r>
      <w:proofErr w:type="spellEnd"/>
      <w:r>
        <w:rPr>
          <w:rFonts w:eastAsia="Times New Roman" w:cs="Times New Roman"/>
          <w:szCs w:val="24"/>
        </w:rPr>
        <w:t xml:space="preserve"> υπέρ της σύστασης μιας πραγματικά ανεξάρτητης αρχής που θα επιτελεί τον ρόλο της ανεπηρέαστα, χωρίς διακρίσεις, χωρίς πολιτικές παρεμβάσεις και χωρίς εμπόδια. Η μέχρι τώρα πρόχειρη κατάσταση που επικρατούσε στον χώρο της ενημέρωσης βόλευε τους πάντες</w:t>
      </w:r>
      <w:r>
        <w:rPr>
          <w:rFonts w:eastAsia="Times New Roman" w:cs="Times New Roman"/>
          <w:szCs w:val="24"/>
        </w:rPr>
        <w:t>, καθότι, απουσία ρυθμιστικού οργάνου, ο καθείς μπορούσε αυθαίρετα να αποκλείει από τον δημόσιο διάλογο εκλεγμένους εκπροσώπους του έθνους, αυτούς της Χρυσής Αυγής.</w:t>
      </w:r>
    </w:p>
    <w:p w14:paraId="51EE5523"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Το σύστημα κυρώσεων στο οποίο στοχεύει το νομοσχέδιο θα πρέπει να είναι αυστηρό και να επαν</w:t>
      </w:r>
      <w:r>
        <w:rPr>
          <w:rFonts w:eastAsia="Times New Roman" w:cs="Times New Roman"/>
          <w:szCs w:val="24"/>
        </w:rPr>
        <w:t xml:space="preserve">αφέρει στην τάξη όλους εκείνους που παραβαίνουν τον νόμο. Πώς εγγυάστε κάτι τέτοιο, όταν στις συζητήσεις που προηγήθηκαν σχετικά με την </w:t>
      </w:r>
      <w:r>
        <w:rPr>
          <w:rFonts w:eastAsia="Times New Roman" w:cs="Times New Roman"/>
          <w:szCs w:val="24"/>
        </w:rPr>
        <w:t>«</w:t>
      </w:r>
      <w:r>
        <w:rPr>
          <w:rFonts w:eastAsia="Times New Roman" w:cs="Times New Roman"/>
          <w:szCs w:val="24"/>
        </w:rPr>
        <w:t>ΕΡΤ</w:t>
      </w:r>
      <w:r>
        <w:rPr>
          <w:rFonts w:eastAsia="Times New Roman" w:cs="Times New Roman"/>
          <w:szCs w:val="24"/>
        </w:rPr>
        <w:t>»</w:t>
      </w:r>
      <w:r>
        <w:rPr>
          <w:rFonts w:eastAsia="Times New Roman" w:cs="Times New Roman"/>
          <w:szCs w:val="24"/>
        </w:rPr>
        <w:t xml:space="preserve"> και την προληπτική λογοκρισία που επέβαλλε εις βάρος της Χρυσής Αυγής το μόνο που δεν κάνατε </w:t>
      </w:r>
      <w:r>
        <w:rPr>
          <w:rFonts w:eastAsia="Times New Roman" w:cs="Times New Roman"/>
          <w:szCs w:val="24"/>
        </w:rPr>
        <w:t>ήταν</w:t>
      </w:r>
      <w:r>
        <w:rPr>
          <w:rFonts w:eastAsia="Times New Roman" w:cs="Times New Roman"/>
          <w:szCs w:val="24"/>
        </w:rPr>
        <w:t xml:space="preserve"> να χειροκροτήσετ</w:t>
      </w:r>
      <w:r>
        <w:rPr>
          <w:rFonts w:eastAsia="Times New Roman" w:cs="Times New Roman"/>
          <w:szCs w:val="24"/>
        </w:rPr>
        <w:t>ε τον υπαίτιο αυτής της κατάφωρης παράβασης του Συντάγματος;</w:t>
      </w:r>
    </w:p>
    <w:p w14:paraId="51EE5524"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Πόσα στελέχη και Βουλευτές της Κυβέρνησης διαμαρτυρήθηκαν για την εξόφθαλμη κατάργηση του πιο βασικού δικαιώματος σε μ</w:t>
      </w:r>
      <w:r>
        <w:rPr>
          <w:rFonts w:eastAsia="Times New Roman" w:cs="Times New Roman"/>
          <w:szCs w:val="24"/>
        </w:rPr>
        <w:t>ί</w:t>
      </w:r>
      <w:r>
        <w:rPr>
          <w:rFonts w:eastAsia="Times New Roman" w:cs="Times New Roman"/>
          <w:szCs w:val="24"/>
        </w:rPr>
        <w:t>α δημοκρατία, αυτού της ελεύθερης διακίνησης των ιδεών και της ελευθερίας το</w:t>
      </w:r>
      <w:r>
        <w:rPr>
          <w:rFonts w:eastAsia="Times New Roman" w:cs="Times New Roman"/>
          <w:szCs w:val="24"/>
        </w:rPr>
        <w:t>υ λόγου;</w:t>
      </w:r>
    </w:p>
    <w:p w14:paraId="51EE5525"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Τι έκανε το τάχα μου «δημοκρατικό τόξο» όταν απαγορεύτηκαν ακόμη και οι ζωντανές μεταδόσεις της ομιλίας του Αρχηγού της Χρυσής Αυγής, με πρόσχημα απεργιακές κινητοποιήσεις των κομματικών εγκάθετων που έχουν διοριστεί στην </w:t>
      </w:r>
      <w:proofErr w:type="spellStart"/>
      <w:r>
        <w:rPr>
          <w:rFonts w:eastAsia="Times New Roman" w:cs="Times New Roman"/>
          <w:szCs w:val="24"/>
        </w:rPr>
        <w:t>αριστεροκρατούμενη</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ΕΡΤ</w:t>
      </w:r>
      <w:r>
        <w:rPr>
          <w:rFonts w:eastAsia="Times New Roman" w:cs="Times New Roman"/>
          <w:szCs w:val="24"/>
        </w:rPr>
        <w:t>»</w:t>
      </w:r>
      <w:r>
        <w:rPr>
          <w:rFonts w:eastAsia="Times New Roman" w:cs="Times New Roman"/>
          <w:szCs w:val="24"/>
        </w:rPr>
        <w:t>;</w:t>
      </w:r>
    </w:p>
    <w:p w14:paraId="51EE5526"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Ουδεμία νομοθετική πρωτοβουλία πήρατε για τις παραπάνω σοβαρότατες παραβάσεις που καταργούν στην ουσία τους δημοκρατικούς θεσμούς. Απλώς άπαντες αποδεχτήκατε το γεγονός ότι ένας δημόσιος υπάλληλος είναι ανώτερος του Συντάγματος και ότι είναι στη διακριτικ</w:t>
      </w:r>
      <w:r>
        <w:rPr>
          <w:rFonts w:eastAsia="Times New Roman" w:cs="Times New Roman"/>
          <w:szCs w:val="24"/>
        </w:rPr>
        <w:t>ή του ευχέρεια να αποφασίζει, χωρίς κανέναν έλεγχο, για το ποιος θα μιλάει δημόσια, για το τι θα λέει και για το αν οι απόψεις του πρέπει να μεταφερθούν ελεύθερα στον λαό χωρίς παρεμβάσεις και λογοκρισία.</w:t>
      </w:r>
    </w:p>
    <w:p w14:paraId="51EE5527"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Ας επανέλθουμε, όμως, στα του νομοσχεδίου. </w:t>
      </w:r>
    </w:p>
    <w:p w14:paraId="51EE5528"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Η δομή </w:t>
      </w:r>
      <w:r>
        <w:rPr>
          <w:rFonts w:eastAsia="Times New Roman" w:cs="Times New Roman"/>
          <w:szCs w:val="24"/>
        </w:rPr>
        <w:t xml:space="preserve">και τα κεφάλαια που το απαρτίζουν </w:t>
      </w:r>
      <w:proofErr w:type="spellStart"/>
      <w:r>
        <w:rPr>
          <w:rFonts w:eastAsia="Times New Roman" w:cs="Times New Roman"/>
          <w:szCs w:val="24"/>
        </w:rPr>
        <w:t>διέπονται</w:t>
      </w:r>
      <w:proofErr w:type="spellEnd"/>
      <w:r>
        <w:rPr>
          <w:rFonts w:eastAsia="Times New Roman" w:cs="Times New Roman"/>
          <w:szCs w:val="24"/>
        </w:rPr>
        <w:t xml:space="preserve"> από πνεύμα αοριστίας τα οποία υπερασπίστηκαν οι εισηγητές του ΣΥΡΙΖΑ, αντικαθιστώντας τα επιχειρήματα με ευχολόγια και κατηγορίες προς τις προηγούμενες κυβερνήσεις.</w:t>
      </w:r>
    </w:p>
    <w:p w14:paraId="51EE5529"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Εάν τα κόμματα που κυβέρνησαν τη χώρα ευθύνοντα</w:t>
      </w:r>
      <w:r>
        <w:rPr>
          <w:rFonts w:eastAsia="Times New Roman" w:cs="Times New Roman"/>
          <w:szCs w:val="24"/>
        </w:rPr>
        <w:t>ι για το χάλι στον χώρο της ενημέρωσης, τότε ίδια ευθύνη φέρει και η παρούσα Κυβέρνηση που ανήλθε στην εξουσία το φθινόπωρο του 2015. Αν υποθέσουμε ότι ο ΣΥΡΙΖΑ έδινε για δύο ολόκληρα χρόνια μάχη με τα μεγάλα συμφέροντα, τότε δύο πράγματα θα μπορούσαν να π</w:t>
      </w:r>
      <w:r>
        <w:rPr>
          <w:rFonts w:eastAsia="Times New Roman" w:cs="Times New Roman"/>
          <w:szCs w:val="24"/>
        </w:rPr>
        <w:t>ροκύψουν: Ή να είχε πολλαπλασιάσει το ποσοστό του, εξαιτίας της συμπαράστασης που θα έδειχνε ο ελληνικός λαός, που αναμφισβήτητα θέλει μ</w:t>
      </w:r>
      <w:r>
        <w:rPr>
          <w:rFonts w:eastAsia="Times New Roman" w:cs="Times New Roman"/>
          <w:szCs w:val="24"/>
        </w:rPr>
        <w:t>ί</w:t>
      </w:r>
      <w:r>
        <w:rPr>
          <w:rFonts w:eastAsia="Times New Roman" w:cs="Times New Roman"/>
          <w:szCs w:val="24"/>
        </w:rPr>
        <w:t xml:space="preserve">α κυβέρνηση μακριά από παιχνίδια διαπλοκής, ή να είχε καταρρεύσει υπό το βάρος των αποκαλύψεων σχετικά με την </w:t>
      </w:r>
      <w:proofErr w:type="spellStart"/>
      <w:r>
        <w:rPr>
          <w:rFonts w:eastAsia="Times New Roman" w:cs="Times New Roman"/>
          <w:szCs w:val="24"/>
        </w:rPr>
        <w:t>εθνοπροδοτική</w:t>
      </w:r>
      <w:proofErr w:type="spellEnd"/>
      <w:r>
        <w:rPr>
          <w:rFonts w:eastAsia="Times New Roman" w:cs="Times New Roman"/>
          <w:szCs w:val="24"/>
        </w:rPr>
        <w:t xml:space="preserve"> και </w:t>
      </w:r>
      <w:proofErr w:type="spellStart"/>
      <w:r>
        <w:rPr>
          <w:rFonts w:eastAsia="Times New Roman" w:cs="Times New Roman"/>
          <w:szCs w:val="24"/>
        </w:rPr>
        <w:t>φιλομνημονιακή</w:t>
      </w:r>
      <w:proofErr w:type="spellEnd"/>
      <w:r>
        <w:rPr>
          <w:rFonts w:eastAsia="Times New Roman" w:cs="Times New Roman"/>
          <w:szCs w:val="24"/>
        </w:rPr>
        <w:t xml:space="preserve"> πολιτική που ακολουθεί σε κρίσιμους τομείς, όπως η παιδεία, η εθνική άμυνα, η οικονομία και άλλα. Αντ’ αυτού, όμως, βλέπουμε ότι όσο ο ΣΥΡΙΖΑ εκπληρώνει τις αλλεπάλληλες </w:t>
      </w:r>
      <w:proofErr w:type="spellStart"/>
      <w:r>
        <w:rPr>
          <w:rFonts w:eastAsia="Times New Roman" w:cs="Times New Roman"/>
          <w:szCs w:val="24"/>
        </w:rPr>
        <w:t>μνημονιακές</w:t>
      </w:r>
      <w:proofErr w:type="spellEnd"/>
      <w:r>
        <w:rPr>
          <w:rFonts w:eastAsia="Times New Roman" w:cs="Times New Roman"/>
          <w:szCs w:val="24"/>
        </w:rPr>
        <w:t xml:space="preserve"> δεσμεύσεις τόσο ευνοϊκότερη μεταχείριση έ</w:t>
      </w:r>
      <w:r>
        <w:rPr>
          <w:rFonts w:eastAsia="Times New Roman" w:cs="Times New Roman"/>
          <w:szCs w:val="24"/>
        </w:rPr>
        <w:t>χει από τα μέσα μαζικής ενημερώσεως.</w:t>
      </w:r>
    </w:p>
    <w:p w14:paraId="51EE552A"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Βλέπετε ότι αποφεύγω να αναφερθώ στα επιμέρους ζητήματα που προβλέπονται από το εκάστοτε άρθρο του νομοσχεδίου. Θα μπορούσα να το κάνω, αν πίστευα ότι η όλη συζήτηση έχει κάποιο νόημα και εφόσον η Κυβέρνηση απεδείκνυε ό</w:t>
      </w:r>
      <w:r>
        <w:rPr>
          <w:rFonts w:eastAsia="Times New Roman" w:cs="Times New Roman"/>
          <w:szCs w:val="24"/>
        </w:rPr>
        <w:t xml:space="preserve">τι στόχος της είναι η πάταξη της διαπλοκής και η εφαρμογή όλων των άλλων διατάξεων που εισηγείται με όρους διαφάνειας. </w:t>
      </w:r>
    </w:p>
    <w:p w14:paraId="51EE552B"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Κάτι τέτοιο, όμως, έχω ήδη αποδείξει ότι δεν συμβαίνει και ως εκ τούτου καταψηφίζουμε το σχέδιο νόμου, καταγγέλλοντας την υποκρισία που </w:t>
      </w:r>
      <w:r>
        <w:rPr>
          <w:rFonts w:eastAsia="Times New Roman" w:cs="Times New Roman"/>
          <w:szCs w:val="24"/>
        </w:rPr>
        <w:t>διέπει μία Κυβέρνηση που χρησιμοποιεί τις ίδιες αντιδημοκρατικές μεθόδους με την προηγούμενη, για να χειραγωγήσει την κοινή γνώμη και να την προετοιμάσει ώστε να αποδεχθεί χωρίς καμμία διαμαρτυρία τα όσα έχει δεσμευτεί να υλοποιήσει εις βάρος του ελληνικού</w:t>
      </w:r>
      <w:r>
        <w:rPr>
          <w:rFonts w:eastAsia="Times New Roman" w:cs="Times New Roman"/>
          <w:szCs w:val="24"/>
        </w:rPr>
        <w:t xml:space="preserve"> λαού.</w:t>
      </w:r>
    </w:p>
    <w:p w14:paraId="51EE552C"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1EE552D" w14:textId="77777777" w:rsidR="00C3097C" w:rsidRDefault="008D23C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51EE552E"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Μάριος </w:t>
      </w:r>
      <w:proofErr w:type="spellStart"/>
      <w:r>
        <w:rPr>
          <w:rFonts w:eastAsia="Times New Roman" w:cs="Times New Roman"/>
          <w:szCs w:val="24"/>
        </w:rPr>
        <w:t>Κάτσης</w:t>
      </w:r>
      <w:proofErr w:type="spellEnd"/>
      <w:r>
        <w:rPr>
          <w:rFonts w:eastAsia="Times New Roman" w:cs="Times New Roman"/>
          <w:szCs w:val="24"/>
        </w:rPr>
        <w:t xml:space="preserve"> από τον ΣΥΡΙΖΑ, τελευταίος ομιλητής για απόψε.  </w:t>
      </w:r>
    </w:p>
    <w:p w14:paraId="51EE552F" w14:textId="77777777" w:rsidR="00C3097C" w:rsidRDefault="008D23CE">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Ευχαριστώ, κύριε Πρόεδρε. </w:t>
      </w:r>
    </w:p>
    <w:p w14:paraId="51EE5530"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Βλέπω μ</w:t>
      </w:r>
      <w:r>
        <w:rPr>
          <w:rFonts w:eastAsia="Times New Roman" w:cs="Times New Roman"/>
          <w:szCs w:val="24"/>
        </w:rPr>
        <w:t>ί</w:t>
      </w:r>
      <w:r>
        <w:rPr>
          <w:rFonts w:eastAsia="Times New Roman" w:cs="Times New Roman"/>
          <w:szCs w:val="24"/>
        </w:rPr>
        <w:t xml:space="preserve">α ανακούφιση για το «τελευταίος ομιλητής». </w:t>
      </w:r>
    </w:p>
    <w:p w14:paraId="51EE5531"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Κατ’ αρχάς θα ήθελα να απαντήσω -με την ευκαιρία- σε αυτά που ακούστηκαν προηγουμένως, κυρίως από τον Αντιπρόεδρο της Νέας Δημοκρατίας κ. Γεωργιάδη. Θα ήθελα να του πω να αρχίσει να συμβιβάζεται με την ιδέα της π</w:t>
      </w:r>
      <w:r>
        <w:rPr>
          <w:rFonts w:eastAsia="Times New Roman" w:cs="Times New Roman"/>
          <w:szCs w:val="24"/>
        </w:rPr>
        <w:t xml:space="preserve">λατφόρμας και της χρήσης αυτής, γιατί θα καταλάβει πόσο υποχρεωτική είναι, καθώς οι </w:t>
      </w:r>
      <w:proofErr w:type="spellStart"/>
      <w:r>
        <w:rPr>
          <w:rFonts w:eastAsia="Times New Roman" w:cs="Times New Roman"/>
          <w:szCs w:val="24"/>
        </w:rPr>
        <w:t>τηλεπωλήσεις</w:t>
      </w:r>
      <w:proofErr w:type="spellEnd"/>
      <w:r>
        <w:rPr>
          <w:rFonts w:eastAsia="Times New Roman" w:cs="Times New Roman"/>
          <w:szCs w:val="24"/>
        </w:rPr>
        <w:t xml:space="preserve"> συμπεριλαμβάνονται στην καταγραφή του τηλεοπτικού διαφημιστικού χρόνου. Άρα ως επιχειρηματίας πλέον και όχι ως Αντιπρόεδρος της Νέας Δημοκρατίας θα καταλάβει π</w:t>
      </w:r>
      <w:r>
        <w:rPr>
          <w:rFonts w:eastAsia="Times New Roman" w:cs="Times New Roman"/>
          <w:szCs w:val="24"/>
        </w:rPr>
        <w:t xml:space="preserve">όσο υποχρεωτική είναι η πλατφόρμα. Πρώτο αυτό. </w:t>
      </w:r>
    </w:p>
    <w:p w14:paraId="51EE5532"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Δεύτερον. Σας κατηγορώ ευθέως για πολιτικό «</w:t>
      </w:r>
      <w:proofErr w:type="spellStart"/>
      <w:r>
        <w:rPr>
          <w:rFonts w:eastAsia="Times New Roman" w:cs="Times New Roman"/>
          <w:szCs w:val="24"/>
        </w:rPr>
        <w:t>βέρτιγκο</w:t>
      </w:r>
      <w:proofErr w:type="spellEnd"/>
      <w:r>
        <w:rPr>
          <w:rFonts w:eastAsia="Times New Roman" w:cs="Times New Roman"/>
          <w:szCs w:val="24"/>
        </w:rPr>
        <w:t>». Ευθέως! Συγγνώμη, μας εγκαλείτε γιατί ανταποκρινόμαστε στον ρόλο μας, επειδή στη νομοθετική διαδικασία, στη διαδικασία δηλαδή της συζήτησης του νομοσχεδί</w:t>
      </w:r>
      <w:r>
        <w:rPr>
          <w:rFonts w:eastAsia="Times New Roman" w:cs="Times New Roman"/>
          <w:szCs w:val="24"/>
        </w:rPr>
        <w:t xml:space="preserve">ου, στις </w:t>
      </w:r>
      <w:r>
        <w:rPr>
          <w:rFonts w:eastAsia="Times New Roman" w:cs="Times New Roman"/>
          <w:szCs w:val="24"/>
        </w:rPr>
        <w:t>ε</w:t>
      </w:r>
      <w:r>
        <w:rPr>
          <w:rFonts w:eastAsia="Times New Roman" w:cs="Times New Roman"/>
          <w:szCs w:val="24"/>
        </w:rPr>
        <w:t xml:space="preserve">πιτροπές αλλά και στην Ολομέλεια, κάνουμε τα απαραίτητα βήματα προκειμένου να καταλήξουμε σε μία σύγκλιση. </w:t>
      </w:r>
    </w:p>
    <w:p w14:paraId="51EE5533"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ραγματικά απορώ, γιατί δεν λέτε ότι γίνονται τα απαραίτητα βήματα,  ότι διασφαλίζεται η διαφάνεια και ότι ναι, είμαστε υπέρ του νομοσχεδί</w:t>
      </w:r>
      <w:r>
        <w:rPr>
          <w:rFonts w:eastAsia="Times New Roman" w:cs="Times New Roman"/>
          <w:szCs w:val="24"/>
        </w:rPr>
        <w:t xml:space="preserve">ου. Αυτό που σας ενδιαφέρει περισσότερο είναι εμείς να πούμε ότι «όχι, δεν κάνουμε τίποτα». Όμως, ούτε το ένα συμβαίνει ούτε το άλλο. </w:t>
      </w:r>
      <w:r>
        <w:rPr>
          <w:rFonts w:eastAsia="Times New Roman" w:cs="Times New Roman"/>
          <w:szCs w:val="24"/>
        </w:rPr>
        <w:t>Θ</w:t>
      </w:r>
      <w:r>
        <w:rPr>
          <w:rFonts w:eastAsia="Times New Roman" w:cs="Times New Roman"/>
          <w:szCs w:val="24"/>
        </w:rPr>
        <w:t xml:space="preserve">α σας πω γιατί. </w:t>
      </w:r>
    </w:p>
    <w:p w14:paraId="51EE5534"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Λέξεις όπως «καταναγκασμός», που είπε ο κ. Τζαβάρας, «δυσκολία» ή «γιατί τους βάζετε σε αυτήν τη διαδικα</w:t>
      </w:r>
      <w:r>
        <w:rPr>
          <w:rFonts w:eastAsia="Times New Roman" w:cs="Times New Roman"/>
          <w:szCs w:val="24"/>
        </w:rPr>
        <w:t xml:space="preserve">σία;» τι σημαίνουν; Κρύβουν κατά τη γνώμη μου κάτω από το χαλί, επιμελώς, ότι δεν κόπτεστε για τη διαφάνεια. Το αντίθετο. Δεν αναγνωρίζετε ότι υπάρχει χρήση ενός δημόσιου αγαθού, που κάποιοι κερδίζουν απ’ αυτό με τις διαφημίσεις. </w:t>
      </w:r>
      <w:r>
        <w:rPr>
          <w:rFonts w:eastAsia="Times New Roman" w:cs="Times New Roman"/>
          <w:szCs w:val="24"/>
        </w:rPr>
        <w:t>Π</w:t>
      </w:r>
      <w:r>
        <w:rPr>
          <w:rFonts w:eastAsia="Times New Roman" w:cs="Times New Roman"/>
          <w:szCs w:val="24"/>
        </w:rPr>
        <w:t>ρέπει επιτέλους, αφού καν</w:t>
      </w:r>
      <w:r>
        <w:rPr>
          <w:rFonts w:eastAsia="Times New Roman" w:cs="Times New Roman"/>
          <w:szCs w:val="24"/>
        </w:rPr>
        <w:t xml:space="preserve">ένας σε αυτήν την Αίθουσα δεν έχει απάντηση στο ερώτημα για το πόση είναι αυτή η διαφημιστική πίτα, να καταλάβετε ότι μια τέτοια διαδικασία και μια τέτοια νομοθέτηση απαντά σε αυτό το ερώτημα. Άρα νομίζω ότι είναι αδήριτη ανάγκη να υπάρχει αυτή η τομή. </w:t>
      </w:r>
    </w:p>
    <w:p w14:paraId="51EE5535"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w:t>
      </w:r>
      <w:r>
        <w:rPr>
          <w:rFonts w:eastAsia="Times New Roman" w:cs="Times New Roman"/>
          <w:szCs w:val="24"/>
        </w:rPr>
        <w:t xml:space="preserve"> ήθελα, μιας και ακούστηκαν τα προηγούμενα, να πω ότι προσωπικά είναι από τις φορές που αισθάνομαι χαρούμενος, γιατί σαν Σώμα επιτελούμε τον θεσμικό μας ρόλο ακριβώς όπως οφείλει να είναι, δηλαδή πολλά νομοσχέδια, πλήρης ιδιοκτησία των νομοσχεδίων – τομών </w:t>
      </w:r>
      <w:r>
        <w:rPr>
          <w:rFonts w:eastAsia="Times New Roman" w:cs="Times New Roman"/>
          <w:szCs w:val="24"/>
        </w:rPr>
        <w:t>από την πλευρά μας. Διότι είναι στον πυρήνα του παράλληλου προγράμματός μας η ενίσχυση της υγείας, της παιδείας χωρίς ταξικούς φραγμούς και η ιδεολογικοπολιτική σύγκρουση με την Αντιπολίτευση, που αποκρυσταλλώνει εν τέλει τις διαφορές μας και τη διαφορετικ</w:t>
      </w:r>
      <w:r>
        <w:rPr>
          <w:rFonts w:eastAsia="Times New Roman" w:cs="Times New Roman"/>
          <w:szCs w:val="24"/>
        </w:rPr>
        <w:t>ή πολιτική αντίληψη που μας διέπει, αυτό που κι εσείς παρουσιάζετε, ότι είμαστε δύο διαφορετικοί κόσμοι. Ναι, αυτά προφανώς βγαίνουν στην επιφάνεια. Πάντα τέτοια εύχομαι και ας είναι και ντάλα καλοκαίρι, να βγαίνουν στην επιφάνεια, για να ξέρει ο κόσμος σε</w:t>
      </w:r>
      <w:r>
        <w:rPr>
          <w:rFonts w:eastAsia="Times New Roman" w:cs="Times New Roman"/>
          <w:szCs w:val="24"/>
        </w:rPr>
        <w:t xml:space="preserve"> ποιον απευθυνόμαστε και ποιους εκπροσωπούμε. </w:t>
      </w:r>
    </w:p>
    <w:p w14:paraId="51EE5536"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Έρχομαι τώρα στα του νομοσχεδίου. Είναι ένα νομοσχέδιο το οποίο συζητήθηκε διεξοδικά -όπως είπα και νωρίτερα- και γόνιμα στις </w:t>
      </w:r>
      <w:r>
        <w:rPr>
          <w:rFonts w:eastAsia="Times New Roman" w:cs="Times New Roman"/>
          <w:szCs w:val="24"/>
        </w:rPr>
        <w:t>ε</w:t>
      </w:r>
      <w:r>
        <w:rPr>
          <w:rFonts w:eastAsia="Times New Roman" w:cs="Times New Roman"/>
          <w:szCs w:val="24"/>
        </w:rPr>
        <w:t>πιτροπές, παρουσία πλήθους φορέων και μάλιστα υπήρξαν ένθεν και κακείθεν μετατοπίσ</w:t>
      </w:r>
      <w:r>
        <w:rPr>
          <w:rFonts w:eastAsia="Times New Roman" w:cs="Times New Roman"/>
          <w:szCs w:val="24"/>
        </w:rPr>
        <w:t xml:space="preserve">εις και συγκλίσεις και αυτό είναι πολύ χρήσιμο. </w:t>
      </w:r>
    </w:p>
    <w:p w14:paraId="51EE5537"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Το παρόν σχέδιο νόμου στο ένα σκέλος αφορά τον καίριο τομέα της δημόσιας ζωής, τον τομέα της ενημέρωσης. Η ελευθεροτυπία και ο πλουραλισμός στην ενημέρωση αποτελούν οργανικά στοιχεία του κοινωνικού ελέγχου κ</w:t>
      </w:r>
      <w:r>
        <w:rPr>
          <w:rFonts w:eastAsia="Times New Roman" w:cs="Times New Roman"/>
          <w:szCs w:val="24"/>
        </w:rPr>
        <w:t xml:space="preserve">αι αντικατοπτρίζουν το επίπεδο της </w:t>
      </w:r>
      <w:r>
        <w:rPr>
          <w:rFonts w:eastAsia="Times New Roman" w:cs="Times New Roman"/>
          <w:szCs w:val="24"/>
        </w:rPr>
        <w:t>δ</w:t>
      </w:r>
      <w:r>
        <w:rPr>
          <w:rFonts w:eastAsia="Times New Roman" w:cs="Times New Roman"/>
          <w:szCs w:val="24"/>
        </w:rPr>
        <w:t xml:space="preserve">ημοκρατίας μας. </w:t>
      </w:r>
    </w:p>
    <w:p w14:paraId="51EE5538"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Δυστυχώς, στη χώρα μας η εμπιστοσύνη των πολιτών προς τα ΜΜΕ έχει κλονιστεί σοβαρά. Όπως δείχνουν τα στοιχεία του ευρωβαρομέτρου του 2016, οι πολίτες σε ποσοστό 74% δεν τα εμπιστεύονται στη χώρα μας. Ο λ</w:t>
      </w:r>
      <w:r>
        <w:rPr>
          <w:rFonts w:eastAsia="Times New Roman" w:cs="Times New Roman"/>
          <w:szCs w:val="24"/>
        </w:rPr>
        <w:t>όγος που οι συμπολίτες μας έχουν αυτήν την άποψη είναι, κατά τη γνώμη μου, προφανής. Θεωρώ πως είναι ίδιος ο τρόπος λειτουργίας ολόκληρου του χώρου των ΜΜΕ, καθώς αυτό που χαρακτηρίζει τον χώρο αυτό είναι η απουσία ισχυρού ρυθμιστικού πλαισίου με διαδικασί</w:t>
      </w:r>
      <w:r>
        <w:rPr>
          <w:rFonts w:eastAsia="Times New Roman" w:cs="Times New Roman"/>
          <w:szCs w:val="24"/>
        </w:rPr>
        <w:t xml:space="preserve">ες που θα διασφαλίζουν ίσους κανόνες και διαφάνεια, αυτή η απουσία που στο νεοφιλελεύθερο γλωσσάρι λέγεται μικρό και ευέλικτο κράτος. </w:t>
      </w:r>
    </w:p>
    <w:p w14:paraId="51EE5539" w14:textId="77777777" w:rsidR="00C3097C" w:rsidRDefault="008D23CE">
      <w:pPr>
        <w:spacing w:line="600" w:lineRule="auto"/>
        <w:ind w:firstLine="720"/>
        <w:jc w:val="both"/>
        <w:rPr>
          <w:rFonts w:eastAsia="Times New Roman"/>
          <w:szCs w:val="24"/>
        </w:rPr>
      </w:pPr>
      <w:r>
        <w:rPr>
          <w:rFonts w:eastAsia="Times New Roman"/>
          <w:szCs w:val="24"/>
        </w:rPr>
        <w:t>Είναι αυτή η απουσία που αποτέλεσε το πρόσφορο έδαφος ώστε να μετατραπεί η είδηση σε προϊόν συναλλαγής ανάμεσα σε επιχειρ</w:t>
      </w:r>
      <w:r>
        <w:rPr>
          <w:rFonts w:eastAsia="Times New Roman"/>
          <w:szCs w:val="24"/>
        </w:rPr>
        <w:t>ηματικά συμφέροντα και πολιτικές καρέκλες. Ο κόσμος, όμως, έχει μάτια και βλέπει. Βλέπει επιχειρηματίες που επί είκοσι οκτώ χρόνια δεν είχαν πληρώσει ούτε ένα ευρώ για τις δημόσιες συχνότητες. Μέχρι το 2015, βέβαια, αφού μέχρι σήμερα έχουμε εισπράξει 90 εκ</w:t>
      </w:r>
      <w:r>
        <w:rPr>
          <w:rFonts w:eastAsia="Times New Roman"/>
          <w:szCs w:val="24"/>
        </w:rPr>
        <w:t xml:space="preserve">ατομμύρια ευρώ. </w:t>
      </w:r>
    </w:p>
    <w:p w14:paraId="51EE553A" w14:textId="77777777" w:rsidR="00C3097C" w:rsidRDefault="008D23CE">
      <w:pPr>
        <w:spacing w:line="600" w:lineRule="auto"/>
        <w:ind w:firstLine="720"/>
        <w:jc w:val="both"/>
        <w:rPr>
          <w:rFonts w:eastAsia="Times New Roman"/>
          <w:szCs w:val="24"/>
        </w:rPr>
      </w:pPr>
      <w:r>
        <w:rPr>
          <w:rFonts w:eastAsia="Times New Roman"/>
          <w:szCs w:val="24"/>
        </w:rPr>
        <w:t>Σήμερα είμαστε σε μ</w:t>
      </w:r>
      <w:r>
        <w:rPr>
          <w:rFonts w:eastAsia="Times New Roman"/>
          <w:szCs w:val="24"/>
        </w:rPr>
        <w:t>ί</w:t>
      </w:r>
      <w:r>
        <w:rPr>
          <w:rFonts w:eastAsia="Times New Roman"/>
          <w:szCs w:val="24"/>
        </w:rPr>
        <w:t xml:space="preserve">α καινούργια φάση. Έχουν γίνει τα απαραίτητα βήματα και δεν χρειάζεται να υπενθυμίσουμε για πολλοστή φορά ότι η πρώτη νομοθέτηση που κάναμε το 2015, με τον ν.4339, περιλάμβανε διαγωνιστική διαδικασία από το ΕΣΡ. </w:t>
      </w:r>
      <w:r>
        <w:rPr>
          <w:rFonts w:eastAsia="Times New Roman"/>
          <w:szCs w:val="24"/>
        </w:rPr>
        <w:t>Δ</w:t>
      </w:r>
      <w:r>
        <w:rPr>
          <w:rFonts w:eastAsia="Times New Roman"/>
          <w:szCs w:val="24"/>
        </w:rPr>
        <w:t>εν χρε</w:t>
      </w:r>
      <w:r>
        <w:rPr>
          <w:rFonts w:eastAsia="Times New Roman"/>
          <w:szCs w:val="24"/>
        </w:rPr>
        <w:t xml:space="preserve">ιάζεται να σας απολογηθούμε, ενώ εσείς δεν συστήνατε ΕΣΡ και δεν συμβάλλατε στο να συσταθεί ΕΣΡ, στο γιατί εμείς δεν έπρεπε να εφαρμόσουμε έναν ψηφισμένο από το ελληνικό Κοινοβούλιο νόμο, επειδή εσείς βάζετε εμπόδια. Ήταν αυτονόητο. Για την πρώτη και μόνο </w:t>
      </w:r>
      <w:r>
        <w:rPr>
          <w:rFonts w:eastAsia="Times New Roman"/>
          <w:szCs w:val="24"/>
        </w:rPr>
        <w:t xml:space="preserve">διαδικασία πήραμε τις αρμοδιότητες. </w:t>
      </w:r>
    </w:p>
    <w:p w14:paraId="51EE553B" w14:textId="77777777" w:rsidR="00C3097C" w:rsidRDefault="008D23CE">
      <w:pPr>
        <w:spacing w:line="600" w:lineRule="auto"/>
        <w:ind w:firstLine="720"/>
        <w:jc w:val="both"/>
        <w:rPr>
          <w:rFonts w:eastAsia="Times New Roman"/>
          <w:szCs w:val="24"/>
        </w:rPr>
      </w:pPr>
      <w:r>
        <w:rPr>
          <w:rFonts w:eastAsia="Times New Roman"/>
          <w:szCs w:val="24"/>
        </w:rPr>
        <w:t>Β</w:t>
      </w:r>
      <w:r>
        <w:rPr>
          <w:rFonts w:eastAsia="Times New Roman"/>
          <w:szCs w:val="24"/>
        </w:rPr>
        <w:t>άλαμε και κριτήρια βιωσιμότητας, τα οποία, ξαφνικά, αρχίζετε και τα επικαλείστε εσείς και λέτε ότι τριάντα πέντε είναι πολλά. Μήπως να γυρίσουμε στα τέσσερα; Θα τρελαθούμε, δηλαδή. Πραγματικά, δεν ξέρω πώς μπορεί κάποι</w:t>
      </w:r>
      <w:r>
        <w:rPr>
          <w:rFonts w:eastAsia="Times New Roman"/>
          <w:szCs w:val="24"/>
        </w:rPr>
        <w:t>ος να κάνει ορθολογικό πολιτικό διάλογο μαζί σας για να ξέρω πού να απαντήσω.</w:t>
      </w:r>
    </w:p>
    <w:p w14:paraId="51EE553C" w14:textId="77777777" w:rsidR="00C3097C" w:rsidRDefault="008D23CE">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όμως, είδε ο κόσμος έναν ασύδοτο δανεισμό από τις τράπεζες προς τα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 xml:space="preserve">νημέρωσης, τις οποίες </w:t>
      </w:r>
      <w:proofErr w:type="spellStart"/>
      <w:r>
        <w:rPr>
          <w:rFonts w:eastAsia="Times New Roman"/>
          <w:szCs w:val="24"/>
        </w:rPr>
        <w:t>ανακεφαλαιοποίησε</w:t>
      </w:r>
      <w:proofErr w:type="spellEnd"/>
      <w:r>
        <w:rPr>
          <w:rFonts w:eastAsia="Times New Roman"/>
          <w:szCs w:val="24"/>
        </w:rPr>
        <w:t xml:space="preserve"> ο ελληνικός λαός με τα λεφτά και τις </w:t>
      </w:r>
      <w:r>
        <w:rPr>
          <w:rFonts w:eastAsia="Times New Roman"/>
          <w:szCs w:val="24"/>
        </w:rPr>
        <w:t>θυσίες του. Είδε κυκλώματα εκβιαστών δημοσιογράφων και εκδοτών να εκβιάζουν ΔΕΚΟ για να λάβουν υπέρογκη διαφήμιση ή να ταΐζουν πολιτική προστασία, με το ανάλογο φυσικά τίμημα.</w:t>
      </w:r>
    </w:p>
    <w:p w14:paraId="51EE553D" w14:textId="77777777" w:rsidR="00C3097C" w:rsidRDefault="008D23CE">
      <w:pPr>
        <w:spacing w:line="600" w:lineRule="auto"/>
        <w:ind w:firstLine="720"/>
        <w:jc w:val="both"/>
        <w:rPr>
          <w:rFonts w:eastAsia="Times New Roman"/>
          <w:szCs w:val="24"/>
        </w:rPr>
      </w:pPr>
      <w:r>
        <w:rPr>
          <w:rFonts w:eastAsia="Times New Roman"/>
          <w:szCs w:val="24"/>
        </w:rPr>
        <w:t xml:space="preserve">Αυτή η Κυβέρνηση έχει και το χρέος και τη θέληση να δώσει ένα οριστικό τέλος σε </w:t>
      </w:r>
      <w:r>
        <w:rPr>
          <w:rFonts w:eastAsia="Times New Roman"/>
          <w:szCs w:val="24"/>
        </w:rPr>
        <w:t xml:space="preserve">όλα αυτά. Το παρόν σχέδιο νόμου κινείται ακριβώς σε αυτή την κατεύθυνση. </w:t>
      </w:r>
    </w:p>
    <w:p w14:paraId="51EE553E" w14:textId="77777777" w:rsidR="00C3097C" w:rsidRDefault="008D23CE">
      <w:pPr>
        <w:spacing w:line="600" w:lineRule="auto"/>
        <w:ind w:firstLine="720"/>
        <w:jc w:val="both"/>
        <w:rPr>
          <w:rFonts w:eastAsia="Times New Roman"/>
          <w:szCs w:val="24"/>
        </w:rPr>
      </w:pPr>
      <w:r>
        <w:rPr>
          <w:rFonts w:eastAsia="Times New Roman"/>
          <w:szCs w:val="24"/>
        </w:rPr>
        <w:t>Με τη δημιουργία ηλεκτρονικού συστήματος διάθεσης τηλεοπτικού διαφημιστικού χρόνου, αλλά και με τη ρύθμιση των κανόνων για τον περιφερειακό Τύπο, θα πέσει φως στις στρεβλώσεις και στις σκιές και στις πρακτικές της διαφημιστικής αγοράς. Οι συναλλαγές διάθεσ</w:t>
      </w:r>
      <w:r>
        <w:rPr>
          <w:rFonts w:eastAsia="Times New Roman"/>
          <w:szCs w:val="24"/>
        </w:rPr>
        <w:t xml:space="preserve">ης από τους τηλεοπτικούς σταθμούς θα αποτυπώνονται στο νέο σύστημα. Επίσης, θα πέσει φως σε αυτές τις γκρίζες ζώνες που είχε θεσμοθετήσει το προηγούμενο καθεστώς με τις επιστροφές και τις συμφωνίες κάτω από το τραπέζι. </w:t>
      </w:r>
    </w:p>
    <w:p w14:paraId="51EE553F" w14:textId="77777777" w:rsidR="00C3097C" w:rsidRDefault="008D23CE">
      <w:pPr>
        <w:spacing w:line="600" w:lineRule="auto"/>
        <w:ind w:firstLine="720"/>
        <w:jc w:val="both"/>
        <w:rPr>
          <w:rFonts w:eastAsia="Times New Roman"/>
          <w:szCs w:val="24"/>
        </w:rPr>
      </w:pPr>
      <w:r>
        <w:rPr>
          <w:rFonts w:eastAsia="Times New Roman"/>
          <w:szCs w:val="24"/>
        </w:rPr>
        <w:t>Με αυτόν τον τρόπο αντιμετωπίζεται α</w:t>
      </w:r>
      <w:r>
        <w:rPr>
          <w:rFonts w:eastAsia="Times New Roman"/>
          <w:szCs w:val="24"/>
        </w:rPr>
        <w:t xml:space="preserve">ποτελεσματικά η φοροδιαφυγή, καταπολεμούνται οι πρακτικές των επιστροφών και των πιστωτικών σημειωμάτων, όπως σας είπα, των καθυστερήσεων πληρωμών, που ακούστηκε στην </w:t>
      </w:r>
      <w:r>
        <w:rPr>
          <w:rFonts w:eastAsia="Times New Roman"/>
          <w:szCs w:val="24"/>
        </w:rPr>
        <w:t>ε</w:t>
      </w:r>
      <w:r>
        <w:rPr>
          <w:rFonts w:eastAsia="Times New Roman"/>
          <w:szCs w:val="24"/>
        </w:rPr>
        <w:t>πιτροπή ότι έφταναν μέχρι και τον έναν χρόνο, αλλά και των απαιτήσεων για παροχή ιδιαίτε</w:t>
      </w:r>
      <w:r>
        <w:rPr>
          <w:rFonts w:eastAsia="Times New Roman"/>
          <w:szCs w:val="24"/>
        </w:rPr>
        <w:t xml:space="preserve">ρα υψηλών πιστώσεων εκ μέρους των τηλεοπτικών οργανισμών. Αδιαφανείς συναλλαγές, λοιπόν, τέλος. </w:t>
      </w:r>
    </w:p>
    <w:p w14:paraId="51EE5540" w14:textId="77777777" w:rsidR="00C3097C" w:rsidRDefault="008D23CE">
      <w:pPr>
        <w:spacing w:line="600" w:lineRule="auto"/>
        <w:ind w:firstLine="720"/>
        <w:jc w:val="both"/>
        <w:rPr>
          <w:rFonts w:eastAsia="Times New Roman"/>
          <w:szCs w:val="24"/>
        </w:rPr>
      </w:pPr>
      <w:r>
        <w:rPr>
          <w:rFonts w:eastAsia="Times New Roman"/>
          <w:szCs w:val="24"/>
        </w:rPr>
        <w:t xml:space="preserve">Καθιερώνουμε  την ειδική σήμανση του γραμμωτού κώδικα, που πάλι </w:t>
      </w:r>
      <w:proofErr w:type="spellStart"/>
      <w:r>
        <w:rPr>
          <w:rFonts w:eastAsia="Times New Roman"/>
          <w:szCs w:val="24"/>
        </w:rPr>
        <w:t>σιγοψελλίζετε</w:t>
      </w:r>
      <w:proofErr w:type="spellEnd"/>
      <w:r>
        <w:rPr>
          <w:rFonts w:eastAsia="Times New Roman"/>
          <w:szCs w:val="24"/>
        </w:rPr>
        <w:t xml:space="preserve"> ότι μάλλον έχετε κάνει λάθος, αλλά δεν έχετε το πολιτικό ανάστημα και το θάρρος ν</w:t>
      </w:r>
      <w:r>
        <w:rPr>
          <w:rFonts w:eastAsia="Times New Roman"/>
          <w:szCs w:val="24"/>
        </w:rPr>
        <w:t>α πείτε ότι, ναι, το ψηφίζουμε πλέον στην Ολομέλεια. Κάντε το! Εμείς κάνουμε τα απαραίτητα βήματα για τις συγκλίσεις. Για την ειδική σήμανση του γραμμωτού κώδικα υποχρεωτικά για όλες τις έντυπες εκδόσεις περιοδικών και εφημερίδων, θα δοθεί καθαρή εικόνα γι</w:t>
      </w:r>
      <w:r>
        <w:rPr>
          <w:rFonts w:eastAsia="Times New Roman"/>
          <w:szCs w:val="24"/>
        </w:rPr>
        <w:t xml:space="preserve">α την πραγματική κυκλοφορία των εντύπων αυτών, ώστε η διαφημιστική πίτα να μοιραστεί δικαιότερα και διαφανέστερα. </w:t>
      </w:r>
    </w:p>
    <w:p w14:paraId="51EE5541" w14:textId="77777777" w:rsidR="00C3097C" w:rsidRDefault="008D23CE">
      <w:pPr>
        <w:spacing w:line="600" w:lineRule="auto"/>
        <w:ind w:firstLine="720"/>
        <w:jc w:val="both"/>
        <w:rPr>
          <w:rFonts w:eastAsia="Times New Roman"/>
          <w:szCs w:val="24"/>
        </w:rPr>
      </w:pPr>
      <w:r>
        <w:rPr>
          <w:rFonts w:eastAsia="Times New Roman"/>
          <w:szCs w:val="24"/>
        </w:rPr>
        <w:t>Δεν νομίζω ότι χωράει συζήτηση για το αν πρέπει αν έχουμε ξεκάθαρη αποτύπωση της πραγματικής κυκλοφορίας των εφημερίδων και των περιοδικών. Ο</w:t>
      </w:r>
      <w:r>
        <w:rPr>
          <w:rFonts w:eastAsia="Times New Roman"/>
          <w:szCs w:val="24"/>
        </w:rPr>
        <w:t xml:space="preserve">ι όποιες τεχνικές λεπτομέρειες θεωρώ πως θα προκύψουν μέσα από υπουργικές αποφάσεις. Καλώ τον Υπουργό, μέσα από διαβούλευση, όταν εκδοθούν να εκδοθούν σωστά. </w:t>
      </w:r>
    </w:p>
    <w:p w14:paraId="51EE5542" w14:textId="77777777" w:rsidR="00C3097C" w:rsidRDefault="008D23CE">
      <w:pPr>
        <w:spacing w:line="600" w:lineRule="auto"/>
        <w:ind w:firstLine="720"/>
        <w:jc w:val="both"/>
        <w:rPr>
          <w:rFonts w:eastAsia="Times New Roman"/>
          <w:szCs w:val="24"/>
        </w:rPr>
      </w:pPr>
      <w:r>
        <w:rPr>
          <w:rFonts w:eastAsia="Times New Roman"/>
          <w:szCs w:val="24"/>
        </w:rPr>
        <w:t>Όσον αφορά τη σύσταση μητρώου, το οποίο παίζει και τεράστιο ρόλο στη σωστή και άμεση ενημέρωση τω</w:t>
      </w:r>
      <w:r>
        <w:rPr>
          <w:rFonts w:eastAsia="Times New Roman"/>
          <w:szCs w:val="24"/>
        </w:rPr>
        <w:t xml:space="preserve">ν τοπικών κοινωνιών, για εμάς η παρουσία του τοπικού Τύπου, αλλά και η στήριξη που πρέπει να έχει είναι δεδομένα. Γι’ αυτό και προχωρήσαμε στην αυστηρή τήρηση της ποσόστωσης καταβολής της δημόσιας διαφημιστικής δαπάνης με ποσοστό 70% για τα </w:t>
      </w:r>
      <w:r>
        <w:rPr>
          <w:rFonts w:eastAsia="Times New Roman"/>
          <w:szCs w:val="24"/>
        </w:rPr>
        <w:t>μ</w:t>
      </w:r>
      <w:r>
        <w:rPr>
          <w:rFonts w:eastAsia="Times New Roman"/>
          <w:szCs w:val="24"/>
        </w:rPr>
        <w:t>έσα πανελλαδικ</w:t>
      </w:r>
      <w:r>
        <w:rPr>
          <w:rFonts w:eastAsia="Times New Roman"/>
          <w:szCs w:val="24"/>
        </w:rPr>
        <w:t xml:space="preserve">ής εμβέλειας και 50% υπέρ των </w:t>
      </w:r>
      <w:r>
        <w:rPr>
          <w:rFonts w:eastAsia="Times New Roman"/>
          <w:szCs w:val="24"/>
        </w:rPr>
        <w:t>μ</w:t>
      </w:r>
      <w:r>
        <w:rPr>
          <w:rFonts w:eastAsia="Times New Roman"/>
          <w:szCs w:val="24"/>
        </w:rPr>
        <w:t xml:space="preserve">έσων της περιφέρειας. </w:t>
      </w:r>
    </w:p>
    <w:p w14:paraId="51EE5543" w14:textId="77777777" w:rsidR="00C3097C" w:rsidRDefault="008D23CE">
      <w:pPr>
        <w:spacing w:line="600" w:lineRule="auto"/>
        <w:ind w:firstLine="720"/>
        <w:jc w:val="both"/>
        <w:rPr>
          <w:rFonts w:eastAsia="Times New Roman"/>
          <w:szCs w:val="24"/>
        </w:rPr>
      </w:pPr>
      <w:r>
        <w:rPr>
          <w:rFonts w:eastAsia="Times New Roman"/>
          <w:szCs w:val="24"/>
        </w:rPr>
        <w:t xml:space="preserve">Μέχρι τώρα ο περιφερειακός Τύπος δεν εισέπραττε τίποτα απ’ όλα αυτά τα ποσά. Υπάρχουν, δυστυχώς, μεγάλες παθογένειες και στον περιφερειακό Τύπο, οι οποίες εμποδίζουν την εύρυθμη λειτουργία και πλήττουν </w:t>
      </w:r>
      <w:r>
        <w:rPr>
          <w:rFonts w:eastAsia="Times New Roman"/>
          <w:szCs w:val="24"/>
        </w:rPr>
        <w:t xml:space="preserve">την αξιοπιστία του. </w:t>
      </w:r>
    </w:p>
    <w:p w14:paraId="51EE5544" w14:textId="77777777" w:rsidR="00C3097C" w:rsidRDefault="008D23CE">
      <w:pPr>
        <w:spacing w:line="600" w:lineRule="auto"/>
        <w:ind w:firstLine="720"/>
        <w:jc w:val="both"/>
        <w:rPr>
          <w:rFonts w:eastAsia="Times New Roman"/>
          <w:szCs w:val="24"/>
        </w:rPr>
      </w:pPr>
      <w:r>
        <w:rPr>
          <w:rFonts w:eastAsia="Times New Roman"/>
          <w:szCs w:val="24"/>
        </w:rPr>
        <w:t>Μέσα σε αυτό το πλαίσιο, κι επειδή ακούστηκαν πολλά πράγματα στις επιτροπές -και εμείς σεβόμαστε αυτόν τον κοινοβουλευτικό διάλογο- καλούμε τον Υπουργό να κάνει δεκτή αύριο μ</w:t>
      </w:r>
      <w:r>
        <w:rPr>
          <w:rFonts w:eastAsia="Times New Roman"/>
          <w:szCs w:val="24"/>
        </w:rPr>
        <w:t>ί</w:t>
      </w:r>
      <w:r>
        <w:rPr>
          <w:rFonts w:eastAsia="Times New Roman"/>
          <w:szCs w:val="24"/>
        </w:rPr>
        <w:t xml:space="preserve">α βουλευτική τροπολογία που καταθέσαμε -μετά από συνεννόηση </w:t>
      </w:r>
      <w:r>
        <w:rPr>
          <w:rFonts w:eastAsia="Times New Roman"/>
          <w:szCs w:val="24"/>
        </w:rPr>
        <w:t>των Βουλευτών και διακομματική συναίνεση, κατά τη γνώμη μου, με συναδέλφους από τη Νέα Δημοκρατία και από την Αντιπολίτευση γενικότερα, που εργάζονται στον περιφερειακό Τύπο- η οποία αφορά την αλλαγή στο εμβαδό των ημερήσιων εφημερίδων και μάλιστα, κάποιες</w:t>
      </w:r>
      <w:r>
        <w:rPr>
          <w:rFonts w:eastAsia="Times New Roman"/>
          <w:szCs w:val="24"/>
        </w:rPr>
        <w:t xml:space="preserve"> νομοτεχνικές βελτιώσεις, οι οποίες διασφαλίζουν αυτή τη διαδικασία. Καλούμε, κύριε Υπουργέ, έστω και εκπρόθεσμη να την κάνετε αποδεκτή, προκειμένου να υπάρξει η μέγιστη δυνατή συναίνεση, όπως έχουμε πάει μέχρι τώρα.   </w:t>
      </w:r>
    </w:p>
    <w:p w14:paraId="51EE5545" w14:textId="77777777" w:rsidR="00C3097C" w:rsidRDefault="008D23CE">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w:t>
      </w:r>
      <w:r>
        <w:rPr>
          <w:rFonts w:eastAsia="Times New Roman"/>
          <w:szCs w:val="24"/>
        </w:rPr>
        <w:t xml:space="preserve"> λήξεως του χρόνου ομιλίας του κυρίου Βουλευτή)</w:t>
      </w:r>
    </w:p>
    <w:p w14:paraId="51EE5546" w14:textId="77777777" w:rsidR="00C3097C" w:rsidRDefault="008D23CE">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Κάτση</w:t>
      </w:r>
      <w:proofErr w:type="spellEnd"/>
      <w:r>
        <w:rPr>
          <w:rFonts w:eastAsia="Times New Roman"/>
          <w:szCs w:val="24"/>
        </w:rPr>
        <w:t xml:space="preserve">, θα πρέπει να ολοκληρώσετε. </w:t>
      </w:r>
    </w:p>
    <w:p w14:paraId="51EE5547" w14:textId="77777777" w:rsidR="00C3097C" w:rsidRDefault="008D23CE">
      <w:pPr>
        <w:spacing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Τελειώνω, κύριε Πρόεδρε. </w:t>
      </w:r>
    </w:p>
    <w:p w14:paraId="51EE5548" w14:textId="77777777" w:rsidR="00C3097C" w:rsidRDefault="008D23CE">
      <w:pPr>
        <w:spacing w:line="600" w:lineRule="auto"/>
        <w:ind w:firstLine="720"/>
        <w:jc w:val="both"/>
        <w:rPr>
          <w:rFonts w:eastAsia="Times New Roman"/>
          <w:szCs w:val="24"/>
        </w:rPr>
      </w:pPr>
      <w:r>
        <w:rPr>
          <w:rFonts w:eastAsia="Times New Roman"/>
          <w:szCs w:val="24"/>
        </w:rPr>
        <w:t>Ο σφιχτός εναγκαλισμός, όπως έλεγα, με την εκάστοτε τοπική εξουσία και η εξάρτηση από την κρατική διαφήμιση μέσω των διακηρύξεων και των καταχωρήσεων, αλλά και ο διαβλητός έλεγχος από την πολιτική ηγεσία για το ποια εφημερίδα πληροί τα κριτήρια του νόμου γ</w:t>
      </w:r>
      <w:r>
        <w:rPr>
          <w:rFonts w:eastAsia="Times New Roman"/>
          <w:szCs w:val="24"/>
        </w:rPr>
        <w:t xml:space="preserve">ια την πρόσβαση σε αυτά τα ποσά, δημιουργούν ένα αδιαφανές πλαίσιο που πλήττει πρωτίστως την ενημέρωση. </w:t>
      </w:r>
    </w:p>
    <w:p w14:paraId="51EE5549"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Σε αυτό το σημείο, θα ήθελα να πω ότι η επίσημη θέση της Νέας Δημοκρατίας και του κ. Μητσοτάκη είναι υπέρ της κατάργησης των διακηρύξεων, γιατί είναι φ</w:t>
      </w:r>
      <w:r>
        <w:rPr>
          <w:rFonts w:eastAsia="Times New Roman" w:cs="Times New Roman"/>
          <w:szCs w:val="24"/>
        </w:rPr>
        <w:t>όρος υπέρ τρίτων, όπως ζητούσαν οι δανειστές. Δεν αποκαλύπτετε, όμως, το πρόγραμμά σας ανοιχτά. Εκτός εάν κάνω κάποιο λάθος για τη θέση σας αυτή, συνάδελφοι της Νέας Δημοκρατίας, και εάν με διαψεύσετε, εγώ θα ανακαλέσω πάραυτα. Εμείς, όμως, το διασφαλίσαμε</w:t>
      </w:r>
      <w:r>
        <w:rPr>
          <w:rFonts w:eastAsia="Times New Roman" w:cs="Times New Roman"/>
          <w:szCs w:val="24"/>
        </w:rPr>
        <w:t xml:space="preserve"> αυτό μέχρι το 2021 και θα δώσουμε ξανά μάχη για τον περιφερειακό Τύπο για να δούμε ποιος κόπτεται γι’ αυτόν.</w:t>
      </w:r>
    </w:p>
    <w:p w14:paraId="51EE554A"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Κλείνω. Με το παρόν σχέδιο νόμου έχουμε τη δημιουργία θεσμικού πλαισίου για την ενίσχυση των οπτικοακουστικών παραγωγών για να αξιοποιήσουμε επιτέ</w:t>
      </w:r>
      <w:r>
        <w:rPr>
          <w:rFonts w:eastAsia="Times New Roman" w:cs="Times New Roman"/>
          <w:szCs w:val="24"/>
        </w:rPr>
        <w:t xml:space="preserve">λους τα μεγάλα συγκριτικά πλεονεκτήματα της χώρας μας. Προχωράμε στη διαμόρφωση μιας νέας εξωστρεφούς εθνικής ταυτότητας με πολλαπλασιαστικά οφέλη για την ελληνική οικονομία. </w:t>
      </w:r>
    </w:p>
    <w:p w14:paraId="51EE554B"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Η προσέλκυση κεφαλαίων από το εξωτερικό για οπτικοακουστικές παραγωγές με την πα</w:t>
      </w:r>
      <w:r>
        <w:rPr>
          <w:rFonts w:eastAsia="Times New Roman" w:cs="Times New Roman"/>
          <w:szCs w:val="24"/>
        </w:rPr>
        <w:t>ροχή κινήτρων θα δημιουργήσει νέες θέσεις εργασίας, θα βελτιώσει την εικόνα της χώρας μας και θα ενισχύσει την ανάπτυξη και τον τουρισμό. Ταυτόχρονα το νέο θεσμικό πλαίσιο θα δώσει ανάσα και στην εγχώρια παραγωγή, η οποία μπορεί να αναπτυχθεί και να πρωτοπ</w:t>
      </w:r>
      <w:r>
        <w:rPr>
          <w:rFonts w:eastAsia="Times New Roman" w:cs="Times New Roman"/>
          <w:szCs w:val="24"/>
        </w:rPr>
        <w:t xml:space="preserve">ορήσει. </w:t>
      </w:r>
    </w:p>
    <w:p w14:paraId="51EE554C"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χρόνος για να δράσουμε έχει φτάσει. Τώρα είναι η ευκαιρία να βάλουμε καθαρούς κανόνες. Τώρα είναι η ευκαιρία να απελευθερώσουμε την ενημέρωση από τα δεσμά των επιχειρηματικών και πολιτικών συμφερόντων και να προχωρή</w:t>
      </w:r>
      <w:r>
        <w:rPr>
          <w:rFonts w:eastAsia="Times New Roman" w:cs="Times New Roman"/>
          <w:szCs w:val="24"/>
        </w:rPr>
        <w:t>σουμε και σε καινοτόμες προτάσεις. Η κοινωνία περιμένει να προχωρήσουμε αποφασιστικά. Ας μην την απογοητεύσουμε.</w:t>
      </w:r>
    </w:p>
    <w:p w14:paraId="51EE554D"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 xml:space="preserve">Καλώ όλες τις πτέρυγες του Κοινοβουλίου να αποφασίσουν την υπερψήφιση του νομοσχεδίου συναινετικά. </w:t>
      </w:r>
    </w:p>
    <w:p w14:paraId="51EE554E"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Σας ευχαριστώ.</w:t>
      </w:r>
    </w:p>
    <w:p w14:paraId="51EE554F" w14:textId="77777777" w:rsidR="00C3097C" w:rsidRDefault="008D23C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w:t>
      </w:r>
      <w:r>
        <w:rPr>
          <w:rFonts w:eastAsia="Times New Roman" w:cs="Times New Roman"/>
          <w:szCs w:val="24"/>
        </w:rPr>
        <w:t>υγα του ΣΥΡΙΖΑ)</w:t>
      </w:r>
    </w:p>
    <w:p w14:paraId="51EE5550" w14:textId="77777777" w:rsidR="00C3097C" w:rsidRDefault="008D23CE">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Κυρίες και κύριοι συνάδελφοι, έχουν διανεμηθεί τα Πρακτικά της Πέμπτης 15 Ιουνίου 2017, της Πέμπτης 22 Ιουνίου 2017, της Παρασκευής 23 Ιουνίου 2017 και </w:t>
      </w:r>
      <w:r>
        <w:rPr>
          <w:rFonts w:eastAsia="Times New Roman"/>
          <w:bCs/>
          <w:szCs w:val="24"/>
        </w:rPr>
        <w:t xml:space="preserve">της </w:t>
      </w:r>
      <w:r>
        <w:rPr>
          <w:rFonts w:eastAsia="Times New Roman"/>
          <w:bCs/>
          <w:szCs w:val="24"/>
        </w:rPr>
        <w:t xml:space="preserve">Δευτέρας 26 Ιουνίου 2017 και ερωτάται το Σώμα εάν </w:t>
      </w:r>
      <w:r>
        <w:rPr>
          <w:rFonts w:eastAsia="Times New Roman"/>
          <w:bCs/>
          <w:szCs w:val="24"/>
        </w:rPr>
        <w:t>τα επικυρώνει.</w:t>
      </w:r>
    </w:p>
    <w:p w14:paraId="51EE5551" w14:textId="77777777" w:rsidR="00C3097C" w:rsidRDefault="008D23CE">
      <w:pPr>
        <w:spacing w:line="600" w:lineRule="auto"/>
        <w:ind w:firstLine="720"/>
        <w:jc w:val="both"/>
        <w:rPr>
          <w:rFonts w:eastAsia="Times New Roman"/>
          <w:bCs/>
          <w:szCs w:val="24"/>
        </w:rPr>
      </w:pPr>
      <w:r>
        <w:rPr>
          <w:rFonts w:eastAsia="Times New Roman" w:cs="Times New Roman"/>
          <w:b/>
          <w:bCs/>
          <w:szCs w:val="24"/>
        </w:rPr>
        <w:t>ΟΛΟΙ ΟΙ ΒΟΥΛΕΥΤΕΣ:</w:t>
      </w:r>
      <w:r>
        <w:rPr>
          <w:rFonts w:eastAsia="Times New Roman"/>
          <w:b/>
          <w:bCs/>
          <w:szCs w:val="24"/>
        </w:rPr>
        <w:t xml:space="preserve"> </w:t>
      </w:r>
      <w:r>
        <w:rPr>
          <w:rFonts w:eastAsia="Times New Roman"/>
          <w:bCs/>
          <w:szCs w:val="24"/>
        </w:rPr>
        <w:t>Μάλιστα, μάλιστα.</w:t>
      </w:r>
    </w:p>
    <w:p w14:paraId="51EE5552" w14:textId="77777777" w:rsidR="00C3097C" w:rsidRDefault="008D23CE">
      <w:pPr>
        <w:spacing w:line="600" w:lineRule="auto"/>
        <w:ind w:firstLine="720"/>
        <w:jc w:val="both"/>
        <w:rPr>
          <w:rFonts w:eastAsia="Times New Roman" w:cs="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Συνεπώς τα Πρακτικά της Πέμπτης 15 Ιουνίου 2017, της Πέμπτης 22 Ιουνίου 2017, της Παρασκευής 23 Ιουνίου 2017 και</w:t>
      </w:r>
      <w:r>
        <w:rPr>
          <w:rFonts w:eastAsia="Times New Roman"/>
          <w:bCs/>
          <w:szCs w:val="24"/>
        </w:rPr>
        <w:t xml:space="preserve"> της</w:t>
      </w:r>
      <w:r>
        <w:rPr>
          <w:rFonts w:eastAsia="Times New Roman"/>
          <w:bCs/>
          <w:szCs w:val="24"/>
        </w:rPr>
        <w:t xml:space="preserve"> Δευτέρας 26 Ιουνίου 2017</w:t>
      </w:r>
      <w:r>
        <w:rPr>
          <w:rFonts w:eastAsia="Times New Roman" w:cs="Times New Roman"/>
          <w:szCs w:val="24"/>
        </w:rPr>
        <w:t xml:space="preserve"> επικυρώθηκαν.</w:t>
      </w:r>
    </w:p>
    <w:p w14:paraId="51EE5553" w14:textId="77777777" w:rsidR="00C3097C" w:rsidRDefault="008D23CE">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51EE5554" w14:textId="77777777" w:rsidR="00C3097C" w:rsidRDefault="008D23CE">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1EE5555" w14:textId="77777777" w:rsidR="00C3097C" w:rsidRDefault="008D23CE">
      <w:pPr>
        <w:spacing w:line="600" w:lineRule="auto"/>
        <w:ind w:firstLine="720"/>
        <w:jc w:val="both"/>
        <w:rPr>
          <w:rFonts w:eastAsia="Times New Roman" w:cs="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cs="Times New Roman"/>
          <w:szCs w:val="24"/>
        </w:rPr>
        <w:t xml:space="preserve">Με τη συναίνεση του Σώματος και ώρα 0.27΄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σήμερα Παρασκευή 4 Αυγούστου 2017 και ώρα 10.00΄, μ</w:t>
      </w:r>
      <w:r>
        <w:rPr>
          <w:rFonts w:eastAsia="Times New Roman" w:cs="Times New Roman"/>
          <w:szCs w:val="24"/>
        </w:rPr>
        <w:t xml:space="preserve">ε αντικείμενο εργασιών του Σώματος νομοθετική εργασία: </w:t>
      </w:r>
      <w:r>
        <w:rPr>
          <w:rFonts w:eastAsia="Times New Roman" w:cs="Times New Roman"/>
          <w:szCs w:val="24"/>
        </w:rPr>
        <w:t>σ</w:t>
      </w:r>
      <w:r>
        <w:rPr>
          <w:rFonts w:eastAsia="Times New Roman" w:cs="Times New Roman"/>
          <w:szCs w:val="24"/>
        </w:rPr>
        <w:t>υνέχιση της συζήτησης και ψήφιση επί της αρχής, των άρθρων και του συνόλου του σχεδίου νόμου του Υπουργείου Ψηφιακής Πολιτικής, Τηλεπικοινωνιών και Ενημέρωσης</w:t>
      </w:r>
      <w:r>
        <w:rPr>
          <w:rFonts w:eastAsia="Times New Roman" w:cs="Times New Roman"/>
          <w:szCs w:val="24"/>
        </w:rPr>
        <w:t>:</w:t>
      </w:r>
      <w:r>
        <w:rPr>
          <w:rFonts w:eastAsia="Times New Roman" w:cs="Times New Roman"/>
          <w:szCs w:val="24"/>
        </w:rPr>
        <w:t xml:space="preserve"> «Ηλεκτρονικό σύστημα διάθεσης τηλεοπτικο</w:t>
      </w:r>
      <w:r>
        <w:rPr>
          <w:rFonts w:eastAsia="Times New Roman" w:cs="Times New Roman"/>
          <w:szCs w:val="24"/>
        </w:rPr>
        <w:t xml:space="preserve">ύ διαφημιστικού χρόνου, τροποποίηση του ν.3548/2007, σύσταση μητρώου περιφερειακού και τοπικού τύπου, ειδική σήμανση γραμμωτού κώδικα στις έντυπες εκδόσεις, δημιουργία θεσμικού πλαισίου για την ενίσχυση της παραγωγής οπτικοακουστικών έργων στην Ελλάδα και </w:t>
      </w:r>
      <w:r>
        <w:rPr>
          <w:rFonts w:eastAsia="Times New Roman" w:cs="Times New Roman"/>
          <w:szCs w:val="24"/>
        </w:rPr>
        <w:t>άλλες διατάξεις».</w:t>
      </w:r>
    </w:p>
    <w:p w14:paraId="51EE5556" w14:textId="77777777" w:rsidR="00C3097C" w:rsidRDefault="008D23CE">
      <w:pPr>
        <w:spacing w:line="600" w:lineRule="auto"/>
        <w:ind w:left="720"/>
        <w:jc w:val="both"/>
        <w:rPr>
          <w:rFonts w:eastAsia="Times New Roman" w:cs="Times New Roman"/>
          <w:szCs w:val="24"/>
          <w:lang w:val="en-US"/>
        </w:rPr>
      </w:pPr>
      <w:r>
        <w:rPr>
          <w:rFonts w:eastAsia="Times New Roman" w:cs="Times New Roman"/>
          <w:b/>
          <w:bCs/>
          <w:szCs w:val="24"/>
        </w:rPr>
        <w:t>Ο ΠΡΟΕΔΡΟΣ                                                        ΟΙ ΓΡΑΜΜΑΤΕΙΣ</w:t>
      </w:r>
      <w:r>
        <w:rPr>
          <w:rFonts w:eastAsia="Times New Roman" w:cs="Times New Roman"/>
          <w:szCs w:val="24"/>
        </w:rPr>
        <w:t xml:space="preserve">  </w:t>
      </w:r>
    </w:p>
    <w:sectPr w:rsidR="00C3097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t2Fls3lbm5F46J9zGEbDnJ+lwEI=" w:salt="6Q/4CuztMpNVWWfipZNv+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97C"/>
    <w:rsid w:val="008D23CE"/>
    <w:rsid w:val="00C3097C"/>
    <w:rsid w:val="00D645C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51C8"/>
  <w15:docId w15:val="{5D63A45F-0BBE-4A19-BD53-7AE7221E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E152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E15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494</MetadataID>
    <Session xmlns="641f345b-441b-4b81-9152-adc2e73ba5e1">Β´</Session>
    <Date xmlns="641f345b-441b-4b81-9152-adc2e73ba5e1">2017-08-02T21:00:00+00:00</Date>
    <Status xmlns="641f345b-441b-4b81-9152-adc2e73ba5e1">
      <Url>http://srv-sp1/praktika/Lists/Incoming_Metadata/EditForm.aspx?ID=494&amp;Source=/praktika/Recordings_Library/Forms/AllItems.aspx</Url>
      <Description>Δημοσιεύτηκε</Description>
    </Status>
    <Meeting xmlns="641f345b-441b-4b81-9152-adc2e73ba5e1">ΡΞΣΤ´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D06C7A-2CDD-4BAA-9BCA-7E58B07253E2}">
  <ds:schemaRefs>
    <ds:schemaRef ds:uri="http://schemas.microsoft.com/office/2006/metadata/properties"/>
    <ds:schemaRef ds:uri="http://schemas.microsoft.com/office/2006/documentManagement/types"/>
    <ds:schemaRef ds:uri="http://purl.org/dc/dcmitype/"/>
    <ds:schemaRef ds:uri="http://www.w3.org/XML/1998/namespace"/>
    <ds:schemaRef ds:uri="http://purl.org/dc/elements/1.1/"/>
    <ds:schemaRef ds:uri="http://purl.org/dc/terms/"/>
    <ds:schemaRef ds:uri="http://schemas.openxmlformats.org/package/2006/metadata/core-properties"/>
    <ds:schemaRef ds:uri="http://schemas.microsoft.com/office/infopath/2007/PartnerControls"/>
    <ds:schemaRef ds:uri="641f345b-441b-4b81-9152-adc2e73ba5e1"/>
  </ds:schemaRefs>
</ds:datastoreItem>
</file>

<file path=customXml/itemProps2.xml><?xml version="1.0" encoding="utf-8"?>
<ds:datastoreItem xmlns:ds="http://schemas.openxmlformats.org/officeDocument/2006/customXml" ds:itemID="{17F5CA45-2B80-4D80-B0A1-D3277A33D5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D3A238-804C-46FA-AE61-C875AB24C3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212</Pages>
  <Words>38730</Words>
  <Characters>209145</Characters>
  <Application>Microsoft Office Word</Application>
  <DocSecurity>0</DocSecurity>
  <Lines>1742</Lines>
  <Paragraphs>494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2017-09-01T06:17:00Z</dcterms:created>
  <dcterms:modified xsi:type="dcterms:W3CDTF">2017-09-01T06:17:00Z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