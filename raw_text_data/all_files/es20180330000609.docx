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71B35" w14:textId="77777777" w:rsidR="00743C97" w:rsidRPr="00743C97" w:rsidRDefault="00743C97" w:rsidP="00743C97">
      <w:pPr>
        <w:spacing w:after="0" w:line="360" w:lineRule="auto"/>
        <w:rPr>
          <w:ins w:id="0" w:author="Φλούδα Χριστίνα" w:date="2018-04-16T13:26:00Z"/>
          <w:rFonts w:eastAsia="Times New Roman"/>
          <w:szCs w:val="24"/>
          <w:lang w:eastAsia="en-US"/>
        </w:rPr>
      </w:pPr>
      <w:ins w:id="1" w:author="Φλούδα Χριστίνα" w:date="2018-04-16T13:26:00Z">
        <w:r w:rsidRPr="00743C9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FFB8E1A" w14:textId="77777777" w:rsidR="00743C97" w:rsidRPr="00743C97" w:rsidRDefault="00743C97" w:rsidP="00743C97">
      <w:pPr>
        <w:spacing w:after="0" w:line="360" w:lineRule="auto"/>
        <w:rPr>
          <w:ins w:id="2" w:author="Φλούδα Χριστίνα" w:date="2018-04-16T13:26:00Z"/>
          <w:rFonts w:eastAsia="Times New Roman"/>
          <w:szCs w:val="24"/>
          <w:lang w:eastAsia="en-US"/>
        </w:rPr>
      </w:pPr>
    </w:p>
    <w:p w14:paraId="50877115" w14:textId="77777777" w:rsidR="00743C97" w:rsidRPr="00743C97" w:rsidRDefault="00743C97" w:rsidP="00743C97">
      <w:pPr>
        <w:spacing w:after="0" w:line="360" w:lineRule="auto"/>
        <w:rPr>
          <w:ins w:id="3" w:author="Φλούδα Χριστίνα" w:date="2018-04-16T13:26:00Z"/>
          <w:rFonts w:eastAsia="Times New Roman"/>
          <w:szCs w:val="24"/>
          <w:lang w:eastAsia="en-US"/>
        </w:rPr>
      </w:pPr>
      <w:ins w:id="4" w:author="Φλούδα Χριστίνα" w:date="2018-04-16T13:26:00Z">
        <w:r w:rsidRPr="00743C97">
          <w:rPr>
            <w:rFonts w:eastAsia="Times New Roman"/>
            <w:szCs w:val="24"/>
            <w:lang w:eastAsia="en-US"/>
          </w:rPr>
          <w:t>ΠΙΝΑΚΑΣ ΠΕΡΙΕΧΟΜΕΝΩΝ</w:t>
        </w:r>
      </w:ins>
    </w:p>
    <w:p w14:paraId="770A1335" w14:textId="77777777" w:rsidR="00743C97" w:rsidRPr="00743C97" w:rsidRDefault="00743C97" w:rsidP="00743C97">
      <w:pPr>
        <w:spacing w:after="0" w:line="360" w:lineRule="auto"/>
        <w:rPr>
          <w:ins w:id="5" w:author="Φλούδα Χριστίνα" w:date="2018-04-16T13:26:00Z"/>
          <w:rFonts w:eastAsia="Times New Roman"/>
          <w:szCs w:val="24"/>
          <w:lang w:eastAsia="en-US"/>
        </w:rPr>
      </w:pPr>
      <w:ins w:id="6" w:author="Φλούδα Χριστίνα" w:date="2018-04-16T13:26:00Z">
        <w:r w:rsidRPr="00743C97">
          <w:rPr>
            <w:rFonts w:eastAsia="Times New Roman"/>
            <w:szCs w:val="24"/>
            <w:lang w:eastAsia="en-US"/>
          </w:rPr>
          <w:t xml:space="preserve">ΙΖ΄ ΠΕΡΙΟΔΟΣ </w:t>
        </w:r>
      </w:ins>
    </w:p>
    <w:p w14:paraId="588FDDA0" w14:textId="77777777" w:rsidR="00743C97" w:rsidRPr="00743C97" w:rsidRDefault="00743C97" w:rsidP="00743C97">
      <w:pPr>
        <w:spacing w:after="0" w:line="360" w:lineRule="auto"/>
        <w:rPr>
          <w:ins w:id="7" w:author="Φλούδα Χριστίνα" w:date="2018-04-16T13:26:00Z"/>
          <w:rFonts w:eastAsia="Times New Roman"/>
          <w:szCs w:val="24"/>
          <w:lang w:eastAsia="en-US"/>
        </w:rPr>
      </w:pPr>
      <w:ins w:id="8" w:author="Φλούδα Χριστίνα" w:date="2018-04-16T13:26:00Z">
        <w:r w:rsidRPr="00743C97">
          <w:rPr>
            <w:rFonts w:eastAsia="Times New Roman"/>
            <w:szCs w:val="24"/>
            <w:lang w:eastAsia="en-US"/>
          </w:rPr>
          <w:t>ΠΡΟΕΔΡΕΥΟΜΕΝΗΣ ΚΟΙΝΟΒΟΥΛΕΥΤΙΚΗΣ ΔΗΜΟΚΡΑΤΙΑΣ</w:t>
        </w:r>
      </w:ins>
    </w:p>
    <w:p w14:paraId="22362941" w14:textId="77777777" w:rsidR="00743C97" w:rsidRPr="00743C97" w:rsidRDefault="00743C97" w:rsidP="00743C97">
      <w:pPr>
        <w:spacing w:after="0" w:line="360" w:lineRule="auto"/>
        <w:rPr>
          <w:ins w:id="9" w:author="Φλούδα Χριστίνα" w:date="2018-04-16T13:26:00Z"/>
          <w:rFonts w:eastAsia="Times New Roman"/>
          <w:szCs w:val="24"/>
          <w:lang w:eastAsia="en-US"/>
        </w:rPr>
      </w:pPr>
      <w:ins w:id="10" w:author="Φλούδα Χριστίνα" w:date="2018-04-16T13:26:00Z">
        <w:r w:rsidRPr="00743C97">
          <w:rPr>
            <w:rFonts w:eastAsia="Times New Roman"/>
            <w:szCs w:val="24"/>
            <w:lang w:eastAsia="en-US"/>
          </w:rPr>
          <w:t>ΣΥΝΟΔΟΣ Γ΄</w:t>
        </w:r>
      </w:ins>
    </w:p>
    <w:p w14:paraId="12D96C32" w14:textId="77777777" w:rsidR="00743C97" w:rsidRPr="00743C97" w:rsidRDefault="00743C97" w:rsidP="00743C97">
      <w:pPr>
        <w:spacing w:after="0" w:line="360" w:lineRule="auto"/>
        <w:rPr>
          <w:ins w:id="11" w:author="Φλούδα Χριστίνα" w:date="2018-04-16T13:26:00Z"/>
          <w:rFonts w:eastAsia="Times New Roman"/>
          <w:szCs w:val="24"/>
          <w:lang w:eastAsia="en-US"/>
        </w:rPr>
      </w:pPr>
    </w:p>
    <w:p w14:paraId="3A187BE0" w14:textId="77777777" w:rsidR="00743C97" w:rsidRPr="00743C97" w:rsidRDefault="00743C97" w:rsidP="00743C97">
      <w:pPr>
        <w:spacing w:after="0" w:line="360" w:lineRule="auto"/>
        <w:rPr>
          <w:ins w:id="12" w:author="Φλούδα Χριστίνα" w:date="2018-04-16T13:26:00Z"/>
          <w:rFonts w:eastAsia="Times New Roman"/>
          <w:szCs w:val="24"/>
          <w:lang w:eastAsia="en-US"/>
        </w:rPr>
      </w:pPr>
      <w:ins w:id="13" w:author="Φλούδα Χριστίνα" w:date="2018-04-16T13:26:00Z">
        <w:r w:rsidRPr="00743C97">
          <w:rPr>
            <w:rFonts w:eastAsia="Times New Roman"/>
            <w:szCs w:val="24"/>
            <w:lang w:eastAsia="en-US"/>
          </w:rPr>
          <w:t>ΣΥΝΕΔΡΙΑΣΗ ϞΕ΄</w:t>
        </w:r>
      </w:ins>
    </w:p>
    <w:p w14:paraId="585525AD" w14:textId="77777777" w:rsidR="00743C97" w:rsidRPr="00743C97" w:rsidRDefault="00743C97" w:rsidP="00743C97">
      <w:pPr>
        <w:spacing w:after="0" w:line="360" w:lineRule="auto"/>
        <w:rPr>
          <w:ins w:id="14" w:author="Φλούδα Χριστίνα" w:date="2018-04-16T13:26:00Z"/>
          <w:rFonts w:eastAsia="Times New Roman"/>
          <w:szCs w:val="24"/>
          <w:lang w:eastAsia="en-US"/>
        </w:rPr>
      </w:pPr>
      <w:ins w:id="15" w:author="Φλούδα Χριστίνα" w:date="2018-04-16T13:26:00Z">
        <w:r w:rsidRPr="00743C97">
          <w:rPr>
            <w:rFonts w:eastAsia="Times New Roman"/>
            <w:szCs w:val="24"/>
            <w:lang w:eastAsia="en-US"/>
          </w:rPr>
          <w:t>Παρασκευή  30 Μαρτίου 2018</w:t>
        </w:r>
      </w:ins>
    </w:p>
    <w:p w14:paraId="55934DDD" w14:textId="77777777" w:rsidR="00743C97" w:rsidRPr="00743C97" w:rsidRDefault="00743C97" w:rsidP="00743C97">
      <w:pPr>
        <w:spacing w:after="0" w:line="360" w:lineRule="auto"/>
        <w:rPr>
          <w:ins w:id="16" w:author="Φλούδα Χριστίνα" w:date="2018-04-16T13:26:00Z"/>
          <w:rFonts w:eastAsia="Times New Roman"/>
          <w:szCs w:val="24"/>
          <w:lang w:eastAsia="en-US"/>
        </w:rPr>
      </w:pPr>
    </w:p>
    <w:p w14:paraId="0F1F0655" w14:textId="77777777" w:rsidR="00743C97" w:rsidRPr="00743C97" w:rsidRDefault="00743C97" w:rsidP="00743C97">
      <w:pPr>
        <w:spacing w:after="0" w:line="360" w:lineRule="auto"/>
        <w:rPr>
          <w:ins w:id="17" w:author="Φλούδα Χριστίνα" w:date="2018-04-16T13:26:00Z"/>
          <w:rFonts w:eastAsia="Times New Roman"/>
          <w:szCs w:val="24"/>
          <w:lang w:eastAsia="en-US"/>
        </w:rPr>
      </w:pPr>
      <w:ins w:id="18" w:author="Φλούδα Χριστίνα" w:date="2018-04-16T13:26:00Z">
        <w:r w:rsidRPr="00743C97">
          <w:rPr>
            <w:rFonts w:eastAsia="Times New Roman"/>
            <w:szCs w:val="24"/>
            <w:lang w:eastAsia="en-US"/>
          </w:rPr>
          <w:t>ΘΕΜΑΤΑ</w:t>
        </w:r>
      </w:ins>
    </w:p>
    <w:p w14:paraId="3442A5B3" w14:textId="77777777" w:rsidR="00743C97" w:rsidRPr="00743C97" w:rsidRDefault="00743C97" w:rsidP="00743C97">
      <w:pPr>
        <w:spacing w:after="0" w:line="360" w:lineRule="auto"/>
        <w:rPr>
          <w:ins w:id="19" w:author="Φλούδα Χριστίνα" w:date="2018-04-16T13:26:00Z"/>
          <w:rFonts w:eastAsia="Times New Roman"/>
          <w:szCs w:val="24"/>
          <w:lang w:eastAsia="en-US"/>
        </w:rPr>
      </w:pPr>
      <w:ins w:id="20" w:author="Φλούδα Χριστίνα" w:date="2018-04-16T13:26:00Z">
        <w:r w:rsidRPr="00743C97">
          <w:rPr>
            <w:rFonts w:eastAsia="Times New Roman"/>
            <w:szCs w:val="24"/>
            <w:lang w:eastAsia="en-US"/>
          </w:rPr>
          <w:t xml:space="preserve"> </w:t>
        </w:r>
        <w:r w:rsidRPr="00743C97">
          <w:rPr>
            <w:rFonts w:eastAsia="Times New Roman"/>
            <w:szCs w:val="24"/>
            <w:lang w:eastAsia="en-US"/>
          </w:rPr>
          <w:br/>
          <w:t xml:space="preserve">Α. ΕΙΔΙΚΑ ΘΕΜΑΤΑ </w:t>
        </w:r>
        <w:r w:rsidRPr="00743C97">
          <w:rPr>
            <w:rFonts w:eastAsia="Times New Roman"/>
            <w:szCs w:val="24"/>
            <w:lang w:eastAsia="en-US"/>
          </w:rPr>
          <w:br/>
          <w:t xml:space="preserve">1. Επικύρωση Πρακτικών, σελ. </w:t>
        </w:r>
        <w:r w:rsidRPr="00743C97">
          <w:rPr>
            <w:rFonts w:eastAsia="Times New Roman"/>
            <w:szCs w:val="24"/>
            <w:lang w:eastAsia="en-US"/>
          </w:rPr>
          <w:br/>
          <w:t xml:space="preserve">2. Επί διαδικαστικού θέματος, σελ. </w:t>
        </w:r>
        <w:r w:rsidRPr="00743C97">
          <w:rPr>
            <w:rFonts w:eastAsia="Times New Roman"/>
            <w:szCs w:val="24"/>
            <w:lang w:eastAsia="en-US"/>
          </w:rPr>
          <w:br/>
          <w:t xml:space="preserve"> </w:t>
        </w:r>
        <w:r w:rsidRPr="00743C97">
          <w:rPr>
            <w:rFonts w:eastAsia="Times New Roman"/>
            <w:szCs w:val="24"/>
            <w:lang w:eastAsia="en-US"/>
          </w:rPr>
          <w:br/>
          <w:t xml:space="preserve">Β. ΚΟΙΝΟΒΟΥΛΕΥΤΙΚΟΣ ΕΛΕΓΧΟΣ </w:t>
        </w:r>
        <w:r w:rsidRPr="00743C97">
          <w:rPr>
            <w:rFonts w:eastAsia="Times New Roman"/>
            <w:szCs w:val="24"/>
            <w:lang w:eastAsia="en-US"/>
          </w:rPr>
          <w:br/>
          <w:t xml:space="preserve">1. Ανακοίνωση αναφορών, σελ. </w:t>
        </w:r>
        <w:r w:rsidRPr="00743C97">
          <w:rPr>
            <w:rFonts w:eastAsia="Times New Roman"/>
            <w:szCs w:val="24"/>
            <w:lang w:eastAsia="en-US"/>
          </w:rPr>
          <w:br/>
          <w:t xml:space="preserve">2. Ανακοίνωση του δελτίου επικαίρων ερωτήσεων της Δευτέρας 2 Απριλίου 2018, σελ. </w:t>
        </w:r>
        <w:r w:rsidRPr="00743C97">
          <w:rPr>
            <w:rFonts w:eastAsia="Times New Roman"/>
            <w:szCs w:val="24"/>
            <w:lang w:eastAsia="en-US"/>
          </w:rPr>
          <w:br/>
          <w:t xml:space="preserve">3. Συζήτηση επίκαιρη ερώτησης προς τον Υπουργό Μεταναστευτικής Πολιτικής, με θέμα: «Ανεπαρκής η Κυβέρνηση στη διαχείριση του Προσφυγικού - Μεταναστευτικού», σελ. </w:t>
        </w:r>
        <w:r w:rsidRPr="00743C97">
          <w:rPr>
            <w:rFonts w:eastAsia="Times New Roman"/>
            <w:szCs w:val="24"/>
            <w:lang w:eastAsia="en-US"/>
          </w:rPr>
          <w:br/>
        </w:r>
      </w:ins>
    </w:p>
    <w:p w14:paraId="7BDB8E0E" w14:textId="77777777" w:rsidR="00743C97" w:rsidRPr="00743C97" w:rsidRDefault="00743C97" w:rsidP="00743C97">
      <w:pPr>
        <w:spacing w:after="0" w:line="360" w:lineRule="auto"/>
        <w:rPr>
          <w:ins w:id="21" w:author="Φλούδα Χριστίνα" w:date="2018-04-16T13:26:00Z"/>
          <w:rFonts w:eastAsia="Times New Roman"/>
          <w:szCs w:val="24"/>
          <w:lang w:eastAsia="en-US"/>
        </w:rPr>
      </w:pPr>
      <w:ins w:id="22" w:author="Φλούδα Χριστίνα" w:date="2018-04-16T13:26:00Z">
        <w:r w:rsidRPr="00743C97">
          <w:rPr>
            <w:rFonts w:eastAsia="Times New Roman"/>
            <w:szCs w:val="24"/>
            <w:lang w:eastAsia="en-US"/>
          </w:rPr>
          <w:t>ΠΡΟΕΔΡΕΥΩΝ</w:t>
        </w:r>
      </w:ins>
    </w:p>
    <w:p w14:paraId="30E59A9C" w14:textId="77777777" w:rsidR="00743C97" w:rsidRPr="00743C97" w:rsidRDefault="00743C97" w:rsidP="00743C97">
      <w:pPr>
        <w:spacing w:after="0" w:line="360" w:lineRule="auto"/>
        <w:rPr>
          <w:ins w:id="23" w:author="Φλούδα Χριστίνα" w:date="2018-04-16T13:26:00Z"/>
          <w:rFonts w:eastAsia="Times New Roman"/>
          <w:szCs w:val="24"/>
          <w:lang w:eastAsia="en-US"/>
        </w:rPr>
      </w:pPr>
    </w:p>
    <w:p w14:paraId="73691F52" w14:textId="77777777" w:rsidR="00743C97" w:rsidRPr="00743C97" w:rsidRDefault="00743C97" w:rsidP="00743C97">
      <w:pPr>
        <w:spacing w:after="0" w:line="360" w:lineRule="auto"/>
        <w:rPr>
          <w:ins w:id="24" w:author="Φλούδα Χριστίνα" w:date="2018-04-16T13:26:00Z"/>
          <w:rFonts w:eastAsia="Times New Roman"/>
          <w:szCs w:val="24"/>
          <w:lang w:eastAsia="en-US"/>
        </w:rPr>
      </w:pPr>
      <w:ins w:id="25" w:author="Φλούδα Χριστίνα" w:date="2018-04-16T13:26:00Z">
        <w:r w:rsidRPr="00743C97">
          <w:rPr>
            <w:rFonts w:eastAsia="Times New Roman"/>
            <w:szCs w:val="24"/>
            <w:lang w:eastAsia="en-US"/>
          </w:rPr>
          <w:t>ΚΡΕΜΑΣΤΙΝΟΣ Δ. , σελ.</w:t>
        </w:r>
        <w:r w:rsidRPr="00743C97">
          <w:rPr>
            <w:rFonts w:eastAsia="Times New Roman"/>
            <w:szCs w:val="24"/>
            <w:lang w:eastAsia="en-US"/>
          </w:rPr>
          <w:br/>
        </w:r>
      </w:ins>
    </w:p>
    <w:p w14:paraId="22E38606" w14:textId="77777777" w:rsidR="00743C97" w:rsidRPr="00743C97" w:rsidRDefault="00743C97" w:rsidP="00743C97">
      <w:pPr>
        <w:spacing w:after="0" w:line="360" w:lineRule="auto"/>
        <w:rPr>
          <w:ins w:id="26" w:author="Φλούδα Χριστίνα" w:date="2018-04-16T13:26:00Z"/>
          <w:rFonts w:eastAsia="Times New Roman"/>
          <w:szCs w:val="24"/>
          <w:lang w:eastAsia="en-US"/>
        </w:rPr>
      </w:pPr>
    </w:p>
    <w:p w14:paraId="0D996A20" w14:textId="77777777" w:rsidR="00743C97" w:rsidRPr="00743C97" w:rsidRDefault="00743C97" w:rsidP="00743C97">
      <w:pPr>
        <w:spacing w:after="0" w:line="360" w:lineRule="auto"/>
        <w:rPr>
          <w:ins w:id="27" w:author="Φλούδα Χριστίνα" w:date="2018-04-16T13:26:00Z"/>
          <w:rFonts w:eastAsia="Times New Roman"/>
          <w:szCs w:val="24"/>
          <w:lang w:eastAsia="en-US"/>
        </w:rPr>
      </w:pPr>
      <w:ins w:id="28" w:author="Φλούδα Χριστίνα" w:date="2018-04-16T13:26:00Z">
        <w:r w:rsidRPr="00743C97">
          <w:rPr>
            <w:rFonts w:eastAsia="Times New Roman"/>
            <w:szCs w:val="24"/>
            <w:lang w:eastAsia="en-US"/>
          </w:rPr>
          <w:t>ΟΜΙΛΗΤΕΣ</w:t>
        </w:r>
      </w:ins>
    </w:p>
    <w:p w14:paraId="51890E36" w14:textId="77777777" w:rsidR="00743C97" w:rsidRPr="00743C97" w:rsidRDefault="00743C97" w:rsidP="00743C97">
      <w:pPr>
        <w:spacing w:after="0" w:line="360" w:lineRule="auto"/>
        <w:rPr>
          <w:ins w:id="29" w:author="Φλούδα Χριστίνα" w:date="2018-04-16T13:26:00Z"/>
          <w:rFonts w:eastAsia="Times New Roman"/>
          <w:szCs w:val="24"/>
          <w:lang w:eastAsia="en-US"/>
        </w:rPr>
      </w:pPr>
      <w:ins w:id="30" w:author="Φλούδα Χριστίνα" w:date="2018-04-16T13:26:00Z">
        <w:r w:rsidRPr="00743C97">
          <w:rPr>
            <w:rFonts w:eastAsia="Times New Roman"/>
            <w:szCs w:val="24"/>
            <w:lang w:eastAsia="en-US"/>
          </w:rPr>
          <w:br/>
          <w:t>Α. Επί διαδικαστικού θέματος:</w:t>
        </w:r>
        <w:r w:rsidRPr="00743C97">
          <w:rPr>
            <w:rFonts w:eastAsia="Times New Roman"/>
            <w:szCs w:val="24"/>
            <w:lang w:eastAsia="en-US"/>
          </w:rPr>
          <w:br/>
          <w:t>ΚΡΕΜΑΣΤΙΝΟΣ Δ. , σελ.</w:t>
        </w:r>
        <w:r w:rsidRPr="00743C97">
          <w:rPr>
            <w:rFonts w:eastAsia="Times New Roman"/>
            <w:szCs w:val="24"/>
            <w:lang w:eastAsia="en-US"/>
          </w:rPr>
          <w:br/>
        </w:r>
        <w:r w:rsidRPr="00743C97">
          <w:rPr>
            <w:rFonts w:eastAsia="Times New Roman"/>
            <w:szCs w:val="24"/>
            <w:lang w:eastAsia="en-US"/>
          </w:rPr>
          <w:br/>
          <w:t>Β. Συζήτηση επικαίρων ερωτήσεων:</w:t>
        </w:r>
        <w:r w:rsidRPr="00743C97">
          <w:rPr>
            <w:rFonts w:eastAsia="Times New Roman"/>
            <w:szCs w:val="24"/>
            <w:lang w:eastAsia="en-US"/>
          </w:rPr>
          <w:br/>
          <w:t>ΒΑΡΒΙΤΣΙΩΤΗΣ Μ. , σελ.</w:t>
        </w:r>
        <w:r w:rsidRPr="00743C97">
          <w:rPr>
            <w:rFonts w:eastAsia="Times New Roman"/>
            <w:szCs w:val="24"/>
            <w:lang w:eastAsia="en-US"/>
          </w:rPr>
          <w:br/>
          <w:t>ΒΙΤΣΑΣ Δ. , σελ.</w:t>
        </w:r>
        <w:r w:rsidRPr="00743C97">
          <w:rPr>
            <w:rFonts w:eastAsia="Times New Roman"/>
            <w:szCs w:val="24"/>
            <w:lang w:eastAsia="en-US"/>
          </w:rPr>
          <w:br/>
        </w:r>
      </w:ins>
    </w:p>
    <w:p w14:paraId="52C1597F" w14:textId="77777777" w:rsidR="009250B8" w:rsidRDefault="00743C97">
      <w:pPr>
        <w:spacing w:line="600" w:lineRule="auto"/>
        <w:ind w:firstLine="720"/>
        <w:jc w:val="center"/>
        <w:rPr>
          <w:rFonts w:eastAsia="Times New Roman" w:cs="Times New Roman"/>
          <w:szCs w:val="24"/>
        </w:rPr>
      </w:pPr>
      <w:bookmarkStart w:id="31" w:name="_GoBack"/>
      <w:bookmarkEnd w:id="31"/>
      <w:r>
        <w:rPr>
          <w:rFonts w:eastAsia="Times New Roman"/>
          <w:szCs w:val="24"/>
        </w:rPr>
        <w:t>ΠΡΑΚΤΙΚΑ ΒΟΥΛΗΣ</w:t>
      </w:r>
    </w:p>
    <w:p w14:paraId="52C15980" w14:textId="77777777" w:rsidR="009250B8" w:rsidRDefault="00743C97">
      <w:pPr>
        <w:spacing w:line="600" w:lineRule="auto"/>
        <w:ind w:firstLine="720"/>
        <w:jc w:val="center"/>
        <w:rPr>
          <w:rFonts w:eastAsia="Times New Roman" w:cs="Times New Roman"/>
          <w:szCs w:val="24"/>
        </w:rPr>
      </w:pPr>
      <w:r>
        <w:rPr>
          <w:rFonts w:eastAsia="Times New Roman"/>
          <w:szCs w:val="24"/>
        </w:rPr>
        <w:t xml:space="preserve">ΙΖ΄ ΠΕΡΙΟΔΟΣ </w:t>
      </w:r>
    </w:p>
    <w:p w14:paraId="52C15981" w14:textId="77777777" w:rsidR="009250B8" w:rsidRDefault="00743C97">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52C15982" w14:textId="77777777" w:rsidR="009250B8" w:rsidRDefault="00743C97">
      <w:pPr>
        <w:spacing w:line="600" w:lineRule="auto"/>
        <w:ind w:firstLine="720"/>
        <w:jc w:val="center"/>
        <w:rPr>
          <w:rFonts w:eastAsia="Times New Roman" w:cs="Times New Roman"/>
          <w:szCs w:val="24"/>
        </w:rPr>
      </w:pPr>
      <w:r>
        <w:rPr>
          <w:rFonts w:eastAsia="Times New Roman"/>
          <w:szCs w:val="24"/>
        </w:rPr>
        <w:t>ΣΥΝΟΔΟΣ Γ΄</w:t>
      </w:r>
    </w:p>
    <w:p w14:paraId="52C15983" w14:textId="77777777" w:rsidR="009250B8" w:rsidRDefault="00743C97">
      <w:pPr>
        <w:spacing w:line="600" w:lineRule="auto"/>
        <w:ind w:firstLine="720"/>
        <w:jc w:val="center"/>
        <w:rPr>
          <w:rFonts w:eastAsia="Times New Roman" w:cs="Times New Roman"/>
          <w:szCs w:val="24"/>
        </w:rPr>
      </w:pPr>
      <w:r>
        <w:rPr>
          <w:rFonts w:eastAsia="Times New Roman"/>
          <w:szCs w:val="24"/>
        </w:rPr>
        <w:t xml:space="preserve">ΣΥΝΕΔΡΙΑΣΗ </w:t>
      </w:r>
      <w:proofErr w:type="spellStart"/>
      <w:r>
        <w:rPr>
          <w:rFonts w:eastAsia="Times New Roman" w:cs="Times New Roman"/>
          <w:szCs w:val="24"/>
        </w:rPr>
        <w:t>ϟΕ</w:t>
      </w:r>
      <w:proofErr w:type="spellEnd"/>
      <w:r>
        <w:rPr>
          <w:rFonts w:eastAsia="Times New Roman" w:cs="Times New Roman"/>
          <w:szCs w:val="24"/>
        </w:rPr>
        <w:t>΄</w:t>
      </w:r>
      <w:r>
        <w:rPr>
          <w:rFonts w:eastAsia="Times New Roman"/>
          <w:szCs w:val="24"/>
        </w:rPr>
        <w:t xml:space="preserve"> </w:t>
      </w:r>
    </w:p>
    <w:p w14:paraId="52C15984" w14:textId="77777777" w:rsidR="009250B8" w:rsidRDefault="00743C97">
      <w:pPr>
        <w:spacing w:line="600" w:lineRule="auto"/>
        <w:ind w:firstLine="720"/>
        <w:jc w:val="center"/>
        <w:rPr>
          <w:rFonts w:eastAsia="Times New Roman" w:cs="Times New Roman"/>
          <w:szCs w:val="24"/>
        </w:rPr>
      </w:pPr>
      <w:r>
        <w:rPr>
          <w:rFonts w:eastAsia="Times New Roman"/>
          <w:szCs w:val="24"/>
        </w:rPr>
        <w:t>Παρασκευή 30 Μαρτίου 2018</w:t>
      </w:r>
    </w:p>
    <w:p w14:paraId="52C15985" w14:textId="77777777" w:rsidR="009250B8" w:rsidRDefault="00743C97">
      <w:pPr>
        <w:spacing w:line="600" w:lineRule="auto"/>
        <w:ind w:firstLine="720"/>
        <w:jc w:val="both"/>
        <w:rPr>
          <w:rFonts w:eastAsia="Times New Roman" w:cs="Times New Roman"/>
          <w:szCs w:val="24"/>
        </w:rPr>
      </w:pPr>
      <w:r>
        <w:rPr>
          <w:rFonts w:eastAsia="Times New Roman"/>
          <w:szCs w:val="24"/>
        </w:rPr>
        <w:t>Αθήνα, σήμερα στις 30 Μαρτίου 2018, ημέρα Παρασκευή και ώρα 10.03΄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4463F9">
        <w:rPr>
          <w:rFonts w:eastAsia="Times New Roman"/>
          <w:b/>
          <w:szCs w:val="24"/>
        </w:rPr>
        <w:t>ΔΗΜΗΤΡΙΟΥ ΚΡΕΜΑΣΤΙΝΟΥ</w:t>
      </w:r>
      <w:r>
        <w:rPr>
          <w:rFonts w:eastAsia="Times New Roman"/>
          <w:szCs w:val="24"/>
        </w:rPr>
        <w:t xml:space="preserve">. </w:t>
      </w:r>
    </w:p>
    <w:p w14:paraId="52C15986" w14:textId="77777777" w:rsidR="009250B8" w:rsidRDefault="00743C97">
      <w:pPr>
        <w:spacing w:line="600" w:lineRule="auto"/>
        <w:ind w:firstLine="720"/>
        <w:jc w:val="both"/>
        <w:rPr>
          <w:rFonts w:eastAsia="Times New Roman"/>
          <w:szCs w:val="24"/>
        </w:rPr>
      </w:pPr>
      <w:r>
        <w:rPr>
          <w:rFonts w:eastAsia="Times New Roman" w:cs="Times New Roman"/>
          <w:b/>
          <w:szCs w:val="24"/>
        </w:rPr>
        <w:lastRenderedPageBreak/>
        <w:t xml:space="preserve">ΠΡΟΕΔΡΕΥΩΝ (Δημήτριος Κρεμαστινός): </w:t>
      </w:r>
      <w:r>
        <w:rPr>
          <w:rFonts w:eastAsia="Times New Roman"/>
          <w:szCs w:val="24"/>
        </w:rPr>
        <w:t>Κυρίες και κύριοι συνάδελφοι, αρχίζει η συνεδρίαση.</w:t>
      </w:r>
    </w:p>
    <w:p w14:paraId="52C15987" w14:textId="77777777" w:rsidR="009250B8" w:rsidRDefault="00743C97">
      <w:pPr>
        <w:spacing w:line="600" w:lineRule="auto"/>
        <w:ind w:firstLine="720"/>
        <w:jc w:val="both"/>
        <w:rPr>
          <w:rFonts w:eastAsia="Times New Roman" w:cs="Times New Roman"/>
          <w:color w:val="000000"/>
          <w:szCs w:val="24"/>
        </w:rPr>
      </w:pPr>
      <w:r>
        <w:rPr>
          <w:rFonts w:eastAsia="Times New Roman"/>
          <w:szCs w:val="24"/>
        </w:rPr>
        <w:t>(Ε</w:t>
      </w:r>
      <w:r>
        <w:rPr>
          <w:rFonts w:eastAsia="Times New Roman"/>
          <w:szCs w:val="24"/>
        </w:rPr>
        <w:t>ΠΙΚΥΡΩΣΗ ΠΡΑΚΤΙΚΩΝ: Σύμφωνα με την από 29</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w:t>
      </w:r>
      <w:proofErr w:type="spellStart"/>
      <w:r>
        <w:rPr>
          <w:rFonts w:eastAsia="Times New Roman"/>
          <w:color w:val="000000"/>
          <w:szCs w:val="24"/>
          <w:shd w:val="clear" w:color="auto" w:fill="FFFFFF"/>
        </w:rPr>
        <w:t>ϟΔ</w:t>
      </w:r>
      <w:proofErr w:type="spellEnd"/>
      <w:r>
        <w:rPr>
          <w:rFonts w:eastAsia="Times New Roman"/>
          <w:szCs w:val="24"/>
        </w:rPr>
        <w:t xml:space="preserve">΄ </w:t>
      </w:r>
      <w:r>
        <w:rPr>
          <w:rFonts w:eastAsia="Times New Roman"/>
          <w:szCs w:val="24"/>
        </w:rPr>
        <w:t>συνεδριάσεως</w:t>
      </w:r>
      <w:r>
        <w:rPr>
          <w:rFonts w:eastAsia="Times New Roman"/>
          <w:szCs w:val="24"/>
        </w:rPr>
        <w:t>, της Πέμπτης 29 Μαρτίου 2018, σε ό,τι αφορά την ψήφιση στο σύνολο του σχεδίου νόμου: «Ι) Κύρωση της Σύμβασης τ</w:t>
      </w:r>
      <w:r>
        <w:rPr>
          <w:rFonts w:eastAsia="Times New Roman"/>
          <w:szCs w:val="24"/>
        </w:rPr>
        <w:t>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2005/214/ΔΕΥ απόφασης</w:t>
      </w:r>
      <w:r>
        <w:rPr>
          <w:rFonts w:eastAsia="Times New Roman"/>
          <w:szCs w:val="24"/>
        </w:rPr>
        <w:t>-</w:t>
      </w:r>
      <w:r>
        <w:rPr>
          <w:rFonts w:eastAsia="Times New Roman"/>
          <w:szCs w:val="24"/>
        </w:rPr>
        <w:t>πλαίσιο, όπως τροποποιήθηκε με την απόφαση</w:t>
      </w:r>
      <w:r>
        <w:rPr>
          <w:rFonts w:eastAsia="Times New Roman"/>
          <w:szCs w:val="24"/>
        </w:rPr>
        <w:t>-</w:t>
      </w:r>
      <w:r>
        <w:rPr>
          <w:rFonts w:eastAsia="Times New Roman"/>
          <w:szCs w:val="24"/>
        </w:rPr>
        <w:t>πλαίσιο 20</w:t>
      </w:r>
      <w:r>
        <w:rPr>
          <w:rFonts w:eastAsia="Times New Roman"/>
          <w:szCs w:val="24"/>
        </w:rPr>
        <w:t xml:space="preserve">09/299/ΔΕΥ, σχετικά με την εφαρμογή της αρχής της αμοιβαίας αναγνώρισης επί </w:t>
      </w:r>
      <w:r>
        <w:rPr>
          <w:rFonts w:eastAsia="Times New Roman"/>
          <w:szCs w:val="24"/>
        </w:rPr>
        <w:lastRenderedPageBreak/>
        <w:t xml:space="preserve">χρηματικών ποινών και ΙΙΙ) Άλλες διατάξεις αρμοδιότητας Υπουργείου Δικαιοσύνης, Διαφάνειας και Ανθρωπίνων Δικαιωμάτων και </w:t>
      </w:r>
      <w:r>
        <w:rPr>
          <w:rFonts w:eastAsia="Times New Roman"/>
          <w:szCs w:val="24"/>
        </w:rPr>
        <w:t xml:space="preserve">λοιπές </w:t>
      </w:r>
      <w:r>
        <w:rPr>
          <w:rFonts w:eastAsia="Times New Roman"/>
          <w:szCs w:val="24"/>
        </w:rPr>
        <w:t>διατάξεις»</w:t>
      </w:r>
      <w:r>
        <w:rPr>
          <w:rFonts w:eastAsia="Times New Roman"/>
          <w:color w:val="000000"/>
          <w:szCs w:val="24"/>
        </w:rPr>
        <w:t>).</w:t>
      </w:r>
    </w:p>
    <w:p w14:paraId="52C15988" w14:textId="77777777" w:rsidR="009250B8" w:rsidRDefault="00743C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w:t>
      </w:r>
      <w:r>
        <w:rPr>
          <w:rFonts w:eastAsia="Times New Roman" w:cs="Times New Roman"/>
          <w:szCs w:val="24"/>
        </w:rPr>
        <w:t>κοινώσει τις αναφορές προς το Σώμα.</w:t>
      </w:r>
    </w:p>
    <w:p w14:paraId="52C15989" w14:textId="77777777" w:rsidR="009250B8" w:rsidRDefault="00743C97">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τη Γραμματέα της Βουλής κ. Χαρούλα (Χαρά) </w:t>
      </w:r>
      <w:proofErr w:type="spellStart"/>
      <w:r>
        <w:rPr>
          <w:rFonts w:eastAsia="Times New Roman"/>
          <w:szCs w:val="24"/>
        </w:rPr>
        <w:t>Κεφαλίδου</w:t>
      </w:r>
      <w:proofErr w:type="spellEnd"/>
      <w:r>
        <w:rPr>
          <w:rFonts w:eastAsia="Times New Roman"/>
          <w:szCs w:val="24"/>
        </w:rPr>
        <w:t>, Βουλευτή Δράμας, τα ακόλουθα:</w:t>
      </w:r>
      <w:r>
        <w:rPr>
          <w:rFonts w:eastAsia="Times New Roman" w:cs="Times New Roman"/>
          <w:szCs w:val="24"/>
        </w:rPr>
        <w:t xml:space="preserve"> </w:t>
      </w:r>
    </w:p>
    <w:p w14:paraId="52C1598A" w14:textId="77777777" w:rsidR="009250B8" w:rsidRDefault="00743C97">
      <w:pPr>
        <w:spacing w:line="600" w:lineRule="auto"/>
        <w:ind w:firstLine="720"/>
        <w:jc w:val="both"/>
        <w:rPr>
          <w:rFonts w:eastAsia="Times New Roman"/>
          <w:szCs w:val="24"/>
        </w:rPr>
      </w:pPr>
      <w:r>
        <w:rPr>
          <w:rFonts w:eastAsia="Times New Roman"/>
          <w:szCs w:val="24"/>
        </w:rPr>
        <w:t>Α. ΚΑΤΑΘΕΣΗ ΑΝΑΦΟΡΩΝ.</w:t>
      </w:r>
    </w:p>
    <w:p w14:paraId="52C1598B" w14:textId="77777777" w:rsidR="009250B8" w:rsidRDefault="00743C97">
      <w:pPr>
        <w:spacing w:line="600" w:lineRule="auto"/>
        <w:ind w:firstLine="720"/>
        <w:jc w:val="center"/>
        <w:rPr>
          <w:rFonts w:eastAsia="Times New Roman"/>
          <w:color w:val="FF0000"/>
          <w:szCs w:val="24"/>
        </w:rPr>
      </w:pPr>
      <w:r w:rsidRPr="0047254B">
        <w:rPr>
          <w:rFonts w:eastAsia="Times New Roman"/>
          <w:color w:val="FF0000"/>
          <w:szCs w:val="24"/>
        </w:rPr>
        <w:t>(</w:t>
      </w:r>
      <w:r w:rsidRPr="0047254B">
        <w:rPr>
          <w:rFonts w:eastAsia="Times New Roman"/>
          <w:color w:val="FF0000"/>
          <w:szCs w:val="24"/>
        </w:rPr>
        <w:t>ΝΑ ΜΠΕΙ Η ΣΕΛΙΔΑ 2</w:t>
      </w:r>
      <w:r w:rsidRPr="0047254B">
        <w:rPr>
          <w:rFonts w:eastAsia="Times New Roman"/>
          <w:color w:val="FF0000"/>
          <w:szCs w:val="24"/>
          <w:vertAlign w:val="superscript"/>
        </w:rPr>
        <w:t>α</w:t>
      </w:r>
      <w:r w:rsidRPr="0047254B">
        <w:rPr>
          <w:rFonts w:eastAsia="Times New Roman"/>
          <w:color w:val="FF0000"/>
          <w:szCs w:val="24"/>
        </w:rPr>
        <w:t>)</w:t>
      </w:r>
    </w:p>
    <w:p w14:paraId="52C1598C" w14:textId="77777777" w:rsidR="009250B8" w:rsidRDefault="00743C97">
      <w:pPr>
        <w:spacing w:line="600" w:lineRule="auto"/>
        <w:ind w:firstLine="720"/>
        <w:jc w:val="both"/>
        <w:rPr>
          <w:rFonts w:eastAsia="Times New Roman"/>
          <w:szCs w:val="24"/>
        </w:rPr>
      </w:pPr>
      <w:r>
        <w:rPr>
          <w:rFonts w:eastAsia="Times New Roman"/>
          <w:szCs w:val="24"/>
        </w:rPr>
        <w:t>Β. ΑΠΑΝΤΗΣΕΙΣ ΥΠΟΥΡΓΩΝ ΣΕ ΕΡΩΤΗΣΕΙΣ</w:t>
      </w:r>
      <w:r>
        <w:rPr>
          <w:rFonts w:eastAsia="Times New Roman"/>
          <w:szCs w:val="24"/>
        </w:rPr>
        <w:t xml:space="preserve"> ΒΟΥΛΕΥΤΩΝ.</w:t>
      </w:r>
    </w:p>
    <w:p w14:paraId="52C1598D" w14:textId="77777777" w:rsidR="009250B8" w:rsidRDefault="00743C97">
      <w:pPr>
        <w:spacing w:line="600" w:lineRule="auto"/>
        <w:ind w:firstLine="720"/>
        <w:jc w:val="center"/>
        <w:rPr>
          <w:rFonts w:eastAsia="Times New Roman"/>
          <w:color w:val="FF0000"/>
          <w:szCs w:val="24"/>
        </w:rPr>
      </w:pPr>
      <w:r w:rsidRPr="0047254B">
        <w:rPr>
          <w:rFonts w:eastAsia="Times New Roman"/>
          <w:color w:val="FF0000"/>
          <w:szCs w:val="24"/>
        </w:rPr>
        <w:t>(</w:t>
      </w:r>
      <w:r w:rsidRPr="0047254B">
        <w:rPr>
          <w:rFonts w:eastAsia="Times New Roman"/>
          <w:color w:val="FF0000"/>
          <w:szCs w:val="24"/>
        </w:rPr>
        <w:t xml:space="preserve">ΝΑ ΜΠΕΙ Η </w:t>
      </w:r>
      <w:r w:rsidRPr="0047254B">
        <w:rPr>
          <w:rFonts w:eastAsia="Times New Roman"/>
          <w:color w:val="FF0000"/>
          <w:szCs w:val="24"/>
        </w:rPr>
        <w:t>ΣΕΛΙΔΑ 2</w:t>
      </w:r>
      <w:r w:rsidRPr="0047254B">
        <w:rPr>
          <w:rFonts w:eastAsia="Times New Roman"/>
          <w:color w:val="FF0000"/>
          <w:szCs w:val="24"/>
        </w:rPr>
        <w:t>β)</w:t>
      </w:r>
    </w:p>
    <w:p w14:paraId="52C1598E" w14:textId="77777777" w:rsidR="009250B8" w:rsidRDefault="00743C97">
      <w:pPr>
        <w:spacing w:line="600" w:lineRule="auto"/>
        <w:ind w:firstLine="720"/>
        <w:jc w:val="center"/>
        <w:rPr>
          <w:rFonts w:eastAsia="Times New Roman"/>
          <w:color w:val="FF0000"/>
          <w:szCs w:val="24"/>
        </w:rPr>
      </w:pPr>
      <w:r>
        <w:rPr>
          <w:rFonts w:eastAsia="Times New Roman"/>
          <w:color w:val="FF0000"/>
          <w:szCs w:val="24"/>
        </w:rPr>
        <w:t>(ΑΛΛΑΓΗ ΣΕΛΙΔΑΣ)</w:t>
      </w:r>
    </w:p>
    <w:p w14:paraId="52C1598F" w14:textId="77777777" w:rsidR="009250B8" w:rsidRDefault="00743C97">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Κυρίες και κύριοι συνάδελφοι, εισερχόμαστε στη συζήτηση των</w:t>
      </w:r>
    </w:p>
    <w:p w14:paraId="52C15990" w14:textId="77777777" w:rsidR="009250B8" w:rsidRDefault="00743C97">
      <w:pPr>
        <w:spacing w:line="600" w:lineRule="auto"/>
        <w:ind w:firstLine="720"/>
        <w:jc w:val="center"/>
        <w:rPr>
          <w:rFonts w:eastAsia="Times New Roman"/>
          <w:b/>
          <w:szCs w:val="24"/>
        </w:rPr>
      </w:pPr>
      <w:r>
        <w:rPr>
          <w:rFonts w:eastAsia="Times New Roman"/>
          <w:b/>
          <w:szCs w:val="24"/>
        </w:rPr>
        <w:t>ΕΠΙΚΑΙΡΩΝ ΕΡΩΤΗΣΕΩΝ</w:t>
      </w:r>
    </w:p>
    <w:p w14:paraId="52C15991" w14:textId="77777777" w:rsidR="009250B8" w:rsidRDefault="00743C97">
      <w:pPr>
        <w:spacing w:line="600" w:lineRule="auto"/>
        <w:ind w:firstLine="720"/>
        <w:jc w:val="both"/>
        <w:rPr>
          <w:rFonts w:eastAsia="Times New Roman"/>
          <w:szCs w:val="24"/>
        </w:rPr>
      </w:pPr>
      <w:r>
        <w:rPr>
          <w:rFonts w:eastAsia="Times New Roman"/>
          <w:szCs w:val="24"/>
        </w:rPr>
        <w:t xml:space="preserve">Ο Γραμματέας της Κυβέρνησης κ. Καλογήρου ενημερώνει τη Βουλή ότι δεν </w:t>
      </w:r>
      <w:r>
        <w:rPr>
          <w:rFonts w:eastAsia="Times New Roman"/>
          <w:szCs w:val="24"/>
        </w:rPr>
        <w:t xml:space="preserve">θα </w:t>
      </w:r>
      <w:r>
        <w:rPr>
          <w:rFonts w:eastAsia="Times New Roman"/>
          <w:szCs w:val="24"/>
        </w:rPr>
        <w:t>συζητηθούν λόγω κωλύματος Υπουργών οι ακ</w:t>
      </w:r>
      <w:r>
        <w:rPr>
          <w:rFonts w:eastAsia="Times New Roman"/>
          <w:szCs w:val="24"/>
        </w:rPr>
        <w:t>όλουθες επίκαιρες ερωτήσεις:</w:t>
      </w:r>
    </w:p>
    <w:p w14:paraId="52C15992" w14:textId="77777777" w:rsidR="009250B8" w:rsidRDefault="00743C97">
      <w:pPr>
        <w:spacing w:line="600" w:lineRule="auto"/>
        <w:ind w:firstLine="720"/>
        <w:jc w:val="both"/>
        <w:rPr>
          <w:rFonts w:eastAsia="Times New Roman"/>
          <w:szCs w:val="24"/>
        </w:rPr>
      </w:pPr>
      <w:r>
        <w:rPr>
          <w:rFonts w:eastAsia="Times New Roman"/>
          <w:szCs w:val="24"/>
        </w:rPr>
        <w:t xml:space="preserve">Η τέταρτη με αριθμό 1407/27-3-2018 επίκαιρη ερώτηση πρώτου κύκλου του Βουλευτή Β΄ Θεσσαλονίκης του Κομμουνιστικού Κόμματος </w:t>
      </w:r>
      <w:r>
        <w:rPr>
          <w:rFonts w:eastAsia="Times New Roman"/>
          <w:szCs w:val="24"/>
        </w:rPr>
        <w:t xml:space="preserve">Ελλάδας </w:t>
      </w:r>
      <w:r>
        <w:rPr>
          <w:rFonts w:eastAsia="Times New Roman"/>
          <w:szCs w:val="24"/>
        </w:rPr>
        <w:t>κ.</w:t>
      </w:r>
      <w:r>
        <w:rPr>
          <w:rFonts w:eastAsia="Times New Roman"/>
          <w:szCs w:val="24"/>
        </w:rPr>
        <w:t xml:space="preserve"> Αθανασίου </w:t>
      </w:r>
      <w:proofErr w:type="spellStart"/>
      <w:r>
        <w:rPr>
          <w:rFonts w:eastAsia="Times New Roman"/>
          <w:szCs w:val="24"/>
        </w:rPr>
        <w:t>Βαρδαλή</w:t>
      </w:r>
      <w:proofErr w:type="spellEnd"/>
      <w:r>
        <w:rPr>
          <w:rFonts w:eastAsia="Times New Roman"/>
          <w:szCs w:val="24"/>
        </w:rPr>
        <w:t xml:space="preserve"> προς τον Υπουργό Οικονομίας και Ανάπτυξης, με θέμα: «Σε αβεβαιότητα οι </w:t>
      </w:r>
      <w:proofErr w:type="spellStart"/>
      <w:r>
        <w:rPr>
          <w:rFonts w:eastAsia="Times New Roman"/>
          <w:szCs w:val="24"/>
        </w:rPr>
        <w:t>τευτ</w:t>
      </w:r>
      <w:r>
        <w:rPr>
          <w:rFonts w:eastAsia="Times New Roman"/>
          <w:szCs w:val="24"/>
        </w:rPr>
        <w:t>λοπαραγωγοί</w:t>
      </w:r>
      <w:proofErr w:type="spellEnd"/>
      <w:r>
        <w:rPr>
          <w:rFonts w:eastAsia="Times New Roman"/>
          <w:szCs w:val="24"/>
        </w:rPr>
        <w:t xml:space="preserve"> μπροστά στα αδιέξοδα του προγράμματος εξυγίανσης της Ελληνικής Βιομηχανίας Ζάχαρης (ΕΒΖ)», δεν θα συζητηθεί </w:t>
      </w:r>
      <w:r>
        <w:rPr>
          <w:rFonts w:eastAsia="Times New Roman"/>
          <w:szCs w:val="24"/>
        </w:rPr>
        <w:t xml:space="preserve">εξαιτίας </w:t>
      </w:r>
      <w:r>
        <w:rPr>
          <w:rFonts w:eastAsia="Times New Roman"/>
          <w:szCs w:val="24"/>
        </w:rPr>
        <w:lastRenderedPageBreak/>
        <w:t xml:space="preserve">κωλύματος του Αναπληρωτή Υπουργού Οικονομίας και Ανάπτυξης κ. </w:t>
      </w:r>
      <w:proofErr w:type="spellStart"/>
      <w:r>
        <w:rPr>
          <w:rFonts w:eastAsia="Times New Roman"/>
          <w:szCs w:val="24"/>
        </w:rPr>
        <w:t>Χαρίτση</w:t>
      </w:r>
      <w:proofErr w:type="spellEnd"/>
      <w:r>
        <w:rPr>
          <w:rFonts w:eastAsia="Times New Roman"/>
          <w:szCs w:val="24"/>
        </w:rPr>
        <w:t xml:space="preserve"> λόγω ανειλημμένων υποχρεώσεων.</w:t>
      </w:r>
    </w:p>
    <w:p w14:paraId="52C15993" w14:textId="77777777" w:rsidR="009250B8" w:rsidRDefault="00743C97">
      <w:pPr>
        <w:spacing w:line="600" w:lineRule="auto"/>
        <w:ind w:firstLine="720"/>
        <w:jc w:val="both"/>
        <w:rPr>
          <w:rFonts w:eastAsia="Times New Roman"/>
          <w:szCs w:val="24"/>
        </w:rPr>
      </w:pPr>
      <w:r>
        <w:rPr>
          <w:rFonts w:eastAsia="Times New Roman"/>
          <w:szCs w:val="24"/>
        </w:rPr>
        <w:t>Η τέταρτη με αριθμό 1261/6</w:t>
      </w:r>
      <w:r>
        <w:rPr>
          <w:rFonts w:eastAsia="Times New Roman"/>
          <w:szCs w:val="24"/>
        </w:rPr>
        <w:t xml:space="preserve">-3-2018 επίκαιρη ερώτηση δεύτερου κύκλου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Οικονομίας και Ανάπτυξης, με θέμα: «Βιωσιμότητα του Εργοστασίου της Ελληνικής Βιομηχανίας Ζάχαρης της Ορεστιάδας», δεν θα συζητηθεί </w:t>
      </w:r>
      <w:r>
        <w:rPr>
          <w:rFonts w:eastAsia="Times New Roman"/>
          <w:szCs w:val="24"/>
        </w:rPr>
        <w:t>εξ</w:t>
      </w:r>
      <w:r>
        <w:rPr>
          <w:rFonts w:eastAsia="Times New Roman"/>
          <w:szCs w:val="24"/>
        </w:rPr>
        <w:t xml:space="preserve">αιτίας </w:t>
      </w:r>
      <w:r>
        <w:rPr>
          <w:rFonts w:eastAsia="Times New Roman"/>
          <w:szCs w:val="24"/>
        </w:rPr>
        <w:t xml:space="preserve">κωλύματος του Αναπληρωτή Υπουργού Οικονομίας και Ανάπτυξης κ. </w:t>
      </w:r>
      <w:proofErr w:type="spellStart"/>
      <w:r>
        <w:rPr>
          <w:rFonts w:eastAsia="Times New Roman"/>
          <w:szCs w:val="24"/>
        </w:rPr>
        <w:t>Χαρίτση</w:t>
      </w:r>
      <w:proofErr w:type="spellEnd"/>
      <w:r>
        <w:rPr>
          <w:rFonts w:eastAsia="Times New Roman"/>
          <w:szCs w:val="24"/>
        </w:rPr>
        <w:t xml:space="preserve"> λόγω ανειλημμένων υποχρεώσεων.</w:t>
      </w:r>
    </w:p>
    <w:p w14:paraId="52C15994" w14:textId="77777777" w:rsidR="009250B8" w:rsidRDefault="00743C97">
      <w:pPr>
        <w:spacing w:line="600" w:lineRule="auto"/>
        <w:ind w:firstLine="720"/>
        <w:jc w:val="both"/>
        <w:rPr>
          <w:rFonts w:eastAsia="Times New Roman"/>
          <w:szCs w:val="24"/>
        </w:rPr>
      </w:pPr>
      <w:r>
        <w:rPr>
          <w:rFonts w:eastAsia="Times New Roman"/>
          <w:szCs w:val="24"/>
        </w:rPr>
        <w:t>Η δεύτερη με αριθμό 1378/22-3-2018 επίκαιρη ερώτηση δεύτερου κύκλου του Ανεξαρτήτου Βουλευτή Αχαΐας κ. Νικολάου Νικολόπουλου προς τον Υπουργό Περιβά</w:t>
      </w:r>
      <w:r>
        <w:rPr>
          <w:rFonts w:eastAsia="Times New Roman"/>
          <w:szCs w:val="24"/>
        </w:rPr>
        <w:t xml:space="preserve">λλοντος και Ενέργειας, σχετικά με τα επικίνδυνα απόβλητα της «Ελληνικός Χρυσός» σε «ΧΥΤΕΑ», </w:t>
      </w:r>
      <w:r>
        <w:rPr>
          <w:rFonts w:eastAsia="Times New Roman"/>
          <w:szCs w:val="24"/>
        </w:rPr>
        <w:lastRenderedPageBreak/>
        <w:t xml:space="preserve">δεν θα συζητηθεί </w:t>
      </w:r>
      <w:r>
        <w:rPr>
          <w:rFonts w:eastAsia="Times New Roman"/>
          <w:szCs w:val="24"/>
        </w:rPr>
        <w:t xml:space="preserve">εξαιτίας </w:t>
      </w:r>
      <w:r>
        <w:rPr>
          <w:rFonts w:eastAsia="Times New Roman"/>
          <w:szCs w:val="24"/>
        </w:rPr>
        <w:t>κωλύματος του Υπουργού Περιβάλλοντος και Ενέργειας κ. Σταθάκη λόγω φόρτου εργασίας.</w:t>
      </w:r>
    </w:p>
    <w:p w14:paraId="52C15995"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Η τρίτη με αριθμό 1388/23-3-2018 επίκαιρη ερώτηση πρώτ</w:t>
      </w:r>
      <w:r>
        <w:rPr>
          <w:rFonts w:eastAsia="Times New Roman" w:cs="Times New Roman"/>
          <w:szCs w:val="24"/>
        </w:rPr>
        <w:t xml:space="preserve">ου κύκλου του Βουλευτή Β΄ </w:t>
      </w:r>
      <w:r>
        <w:rPr>
          <w:rFonts w:eastAsia="Times New Roman" w:cs="Times New Roman"/>
          <w:szCs w:val="24"/>
        </w:rPr>
        <w:t xml:space="preserve">Πειραιώς </w:t>
      </w:r>
      <w:r>
        <w:rPr>
          <w:rFonts w:eastAsia="Times New Roman" w:cs="Times New Roman"/>
          <w:szCs w:val="24"/>
        </w:rPr>
        <w:t xml:space="preserve">του Λαϊκού Συνδέσμου - Χρυσή Αυγή κ. </w:t>
      </w:r>
      <w:r>
        <w:rPr>
          <w:rFonts w:eastAsia="Times New Roman" w:cs="Times New Roman"/>
          <w:bCs/>
          <w:szCs w:val="24"/>
        </w:rPr>
        <w:t xml:space="preserve">Ιωάννη Λαγού </w:t>
      </w:r>
      <w:r>
        <w:rPr>
          <w:rFonts w:eastAsia="Times New Roman" w:cs="Times New Roman"/>
          <w:szCs w:val="24"/>
        </w:rPr>
        <w:t xml:space="preserve">προς τον Υπουργό </w:t>
      </w:r>
      <w:r>
        <w:rPr>
          <w:rFonts w:eastAsia="Times New Roman" w:cs="Times New Roman"/>
          <w:bCs/>
          <w:szCs w:val="24"/>
        </w:rPr>
        <w:t>Ναυτιλίας και</w:t>
      </w:r>
      <w:r>
        <w:rPr>
          <w:rFonts w:eastAsia="Times New Roman" w:cs="Times New Roman"/>
          <w:szCs w:val="24"/>
        </w:rPr>
        <w:t xml:space="preserve"> </w:t>
      </w:r>
      <w:r>
        <w:rPr>
          <w:rFonts w:eastAsia="Times New Roman" w:cs="Times New Roman"/>
          <w:bCs/>
          <w:szCs w:val="24"/>
        </w:rPr>
        <w:t>Νησιωτικής Πολιτικής,</w:t>
      </w:r>
      <w:r>
        <w:rPr>
          <w:rFonts w:eastAsia="Times New Roman" w:cs="Times New Roman"/>
          <w:szCs w:val="24"/>
        </w:rPr>
        <w:t xml:space="preserve"> με θέμα: «Τούρκοι διενεργούν λαθρεμπόριο καπνού εντός των ελληνικών χωρικών υδάτων», δεν θα συζητηθεί λόγω κωλύματος του κυρίου Υπουργού.</w:t>
      </w:r>
    </w:p>
    <w:p w14:paraId="52C15996"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Η πρώτη με αριθμό 1404/27-3-2018 επίκαιρη ερώτηση δεύτερου κύκλου του Βουλευτή Δωδεκανήσου του Συνασπισμού Ριζοσπαστι</w:t>
      </w:r>
      <w:r>
        <w:rPr>
          <w:rFonts w:eastAsia="Times New Roman" w:cs="Times New Roman"/>
          <w:szCs w:val="24"/>
        </w:rPr>
        <w:t xml:space="preserve">κής Αριστεράς κ. </w:t>
      </w:r>
      <w:r>
        <w:rPr>
          <w:rFonts w:eastAsia="Times New Roman" w:cs="Times New Roman"/>
          <w:bCs/>
          <w:szCs w:val="24"/>
        </w:rPr>
        <w:t>Ηλία Καματερού</w:t>
      </w:r>
      <w:r>
        <w:rPr>
          <w:rFonts w:eastAsia="Times New Roman" w:cs="Times New Roman"/>
          <w:szCs w:val="24"/>
        </w:rPr>
        <w:t xml:space="preserve"> προς τον Υπουργό </w:t>
      </w:r>
      <w:r>
        <w:rPr>
          <w:rFonts w:eastAsia="Times New Roman" w:cs="Times New Roman"/>
          <w:bCs/>
          <w:szCs w:val="24"/>
        </w:rPr>
        <w:t>Ναυ</w:t>
      </w:r>
      <w:r>
        <w:rPr>
          <w:rFonts w:eastAsia="Times New Roman" w:cs="Times New Roman"/>
          <w:bCs/>
          <w:szCs w:val="24"/>
        </w:rPr>
        <w:lastRenderedPageBreak/>
        <w:t>τιλίας και Νησιωτικής Πολιτικής,</w:t>
      </w:r>
      <w:r>
        <w:rPr>
          <w:rFonts w:eastAsia="Times New Roman" w:cs="Times New Roman"/>
          <w:szCs w:val="24"/>
        </w:rPr>
        <w:t xml:space="preserve"> με θέμα: «Κατασκευές εντός περιοχών δικαιοδοσίας των φορέων διοίκησης και εκμετάλλευσης λιμένων», δεν θα συζητηθεί λόγω κωλύματος του κυρίου Υπουργού. </w:t>
      </w:r>
    </w:p>
    <w:p w14:paraId="52C15997"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1403/27-3-2018 επίκαιρη ερώτηση πρώτου κύκλου του Βουλευτή B΄ Αθηνών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Ξυδάκη</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Οικονομίας και Ανάπτυξης, </w:t>
      </w:r>
      <w:r>
        <w:rPr>
          <w:rFonts w:eastAsia="Times New Roman" w:cs="Times New Roman"/>
          <w:szCs w:val="24"/>
        </w:rPr>
        <w:t>με θέμα: «Μη διάκριση στην τραπεζική προμήθεια πιστωτικών και χρεωσ</w:t>
      </w:r>
      <w:r>
        <w:rPr>
          <w:rFonts w:eastAsia="Times New Roman" w:cs="Times New Roman"/>
          <w:szCs w:val="24"/>
        </w:rPr>
        <w:t>τικών καρτών», δεν θα συζητηθεί λόγω κωλύματος του κυρίου Υπουργού.</w:t>
      </w:r>
    </w:p>
    <w:p w14:paraId="52C15998"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Τέλος, η τρίτη με αριθμό 1080/13-2-2018 επίκαιρη ερώτηση δεύτερου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Περιβάλλοντος και Ενέργειας, </w:t>
      </w:r>
      <w:r>
        <w:rPr>
          <w:rFonts w:eastAsia="Times New Roman" w:cs="Times New Roman"/>
          <w:szCs w:val="24"/>
        </w:rPr>
        <w:t>με θέμα</w:t>
      </w:r>
      <w:r>
        <w:rPr>
          <w:rFonts w:eastAsia="Times New Roman" w:cs="Times New Roman"/>
          <w:szCs w:val="24"/>
        </w:rPr>
        <w:t xml:space="preserve">: « Διάβρωση αιγιαλού και επιπτώσεις σε παράκτιες </w:t>
      </w:r>
      <w:r>
        <w:rPr>
          <w:rFonts w:eastAsia="Times New Roman" w:cs="Times New Roman"/>
          <w:szCs w:val="24"/>
        </w:rPr>
        <w:lastRenderedPageBreak/>
        <w:t>περιοχές του Ν</w:t>
      </w:r>
      <w:r>
        <w:rPr>
          <w:rFonts w:eastAsia="Times New Roman" w:cs="Times New Roman"/>
          <w:szCs w:val="24"/>
        </w:rPr>
        <w:t xml:space="preserve">ομού </w:t>
      </w:r>
      <w:r>
        <w:rPr>
          <w:rFonts w:eastAsia="Times New Roman" w:cs="Times New Roman"/>
          <w:szCs w:val="24"/>
        </w:rPr>
        <w:t xml:space="preserve">Αχαΐας», δεν θα συζητηθεί λόγω κωλύματος του κυρίου Βουλευτή. </w:t>
      </w:r>
    </w:p>
    <w:p w14:paraId="52C15999"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Θα συζητηθεί η δεύτερη με αριθμό 1396/26-3-2018 επίκαιρη ερώτηση πρώτου κύκλου του Βουλευτή Β΄ Αθηνών της Νέας Δημοκρατίας κ</w:t>
      </w:r>
      <w:r>
        <w:rPr>
          <w:rFonts w:eastAsia="Times New Roman" w:cs="Times New Roman"/>
          <w:szCs w:val="24"/>
        </w:rPr>
        <w:t>.</w:t>
      </w:r>
      <w:r>
        <w:rPr>
          <w:rFonts w:eastAsia="Times New Roman" w:cs="Times New Roman"/>
          <w:bCs/>
          <w:szCs w:val="24"/>
        </w:rPr>
        <w:t xml:space="preserve"> Μιλτιάδη Βαρβιτσιώτη </w:t>
      </w:r>
      <w:r>
        <w:rPr>
          <w:rFonts w:eastAsia="Times New Roman" w:cs="Times New Roman"/>
          <w:szCs w:val="24"/>
        </w:rPr>
        <w:t xml:space="preserve">προς τον Υπουργό </w:t>
      </w:r>
      <w:r>
        <w:rPr>
          <w:rFonts w:eastAsia="Times New Roman" w:cs="Times New Roman"/>
          <w:bCs/>
          <w:szCs w:val="24"/>
        </w:rPr>
        <w:t>Μεταναστευτικής Πολιτικής,</w:t>
      </w:r>
      <w:r>
        <w:rPr>
          <w:rFonts w:eastAsia="Times New Roman" w:cs="Times New Roman"/>
          <w:szCs w:val="24"/>
        </w:rPr>
        <w:t xml:space="preserve"> με θέμα: «Ανεπαρκής η Κυβέρνηση στη διαχείριση του Προσφυγικού – Μεταναστευτικού». </w:t>
      </w:r>
    </w:p>
    <w:p w14:paraId="52C1599A"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Θα απαντήσει ο Υπουργός Μεταναστευτικής Πολιτικής κ. Βίτσας.</w:t>
      </w:r>
    </w:p>
    <w:p w14:paraId="52C1599B"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Κύριε Βαρβιτσιώτη, έχετε τον λόγο για δύο λε</w:t>
      </w:r>
      <w:r>
        <w:rPr>
          <w:rFonts w:eastAsia="Times New Roman" w:cs="Times New Roman"/>
          <w:szCs w:val="24"/>
        </w:rPr>
        <w:t>πτά</w:t>
      </w:r>
      <w:r>
        <w:rPr>
          <w:rFonts w:eastAsia="Times New Roman" w:cs="Times New Roman"/>
          <w:szCs w:val="24"/>
        </w:rPr>
        <w:t xml:space="preserve"> για να αναπτύξετε την επίκαιρη ερώτηση. </w:t>
      </w:r>
    </w:p>
    <w:p w14:paraId="52C1599C"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Κύριε Πρόεδρε,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θέλω να ευχηθώ καλή επιτυχία στον κ. Βίτσα, ο οποίος πρώτη φορά </w:t>
      </w:r>
      <w:r>
        <w:rPr>
          <w:rFonts w:eastAsia="Times New Roman" w:cs="Times New Roman"/>
          <w:szCs w:val="24"/>
        </w:rPr>
        <w:lastRenderedPageBreak/>
        <w:t>έρχεται στο Κοινοβούλιο να απαντήσει, μετά την ανάληψη των καθηκόντων του. Εύχομαι τουλάχιστον</w:t>
      </w:r>
      <w:r>
        <w:rPr>
          <w:rFonts w:eastAsia="Times New Roman" w:cs="Times New Roman"/>
          <w:szCs w:val="24"/>
        </w:rPr>
        <w:t>,</w:t>
      </w:r>
      <w:r>
        <w:rPr>
          <w:rFonts w:eastAsia="Times New Roman" w:cs="Times New Roman"/>
          <w:szCs w:val="24"/>
        </w:rPr>
        <w:t xml:space="preserve"> ν</w:t>
      </w:r>
      <w:r>
        <w:rPr>
          <w:rFonts w:eastAsia="Times New Roman" w:cs="Times New Roman"/>
          <w:szCs w:val="24"/>
        </w:rPr>
        <w:t xml:space="preserve">α έρχεται στο Κοινοβούλιο και να μην χρειάζεται –όπως ο προκάτοχός του- να καταθέσω τρεις, τέσσερις ή πέντε φορές την ερώτηση για να εμφανιστεί τελικά </w:t>
      </w:r>
      <w:r>
        <w:rPr>
          <w:rFonts w:eastAsia="Times New Roman" w:cs="Times New Roman"/>
          <w:szCs w:val="24"/>
        </w:rPr>
        <w:t xml:space="preserve">και </w:t>
      </w:r>
      <w:r>
        <w:rPr>
          <w:rFonts w:eastAsia="Times New Roman" w:cs="Times New Roman"/>
          <w:szCs w:val="24"/>
        </w:rPr>
        <w:t>να απαντήσει στις ερωτήσεις.</w:t>
      </w:r>
    </w:p>
    <w:p w14:paraId="52C1599D"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Κύριε Υπουργέ, είναι αλήθεια ότι ζούμε μια κατάσταση στα νησιά του Αιγαί</w:t>
      </w:r>
      <w:r>
        <w:rPr>
          <w:rFonts w:eastAsia="Times New Roman" w:cs="Times New Roman"/>
          <w:szCs w:val="24"/>
        </w:rPr>
        <w:t>ου η οποία είναι εκρηκτική. Αυτό το οποίο προειδοποιούσαμε όλο το προηγούμενο διάστημα, δηλαδή ότι η χώρα μας μπορεί να αποτελέσει τον αδύναμο κρίκο στη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να αποτελέσουν τα νησιά μας πεδίο πίεσης της τουρκικής εξωτερική</w:t>
      </w:r>
      <w:r>
        <w:rPr>
          <w:rFonts w:eastAsia="Times New Roman" w:cs="Times New Roman"/>
          <w:szCs w:val="24"/>
        </w:rPr>
        <w:t xml:space="preserve">ς πολιτικής και να γίνουμε τελικά έρμαιο των διαθέσεων της Τουρκίας, φαίνεται ότι σήμερα πραγματοποιείται. Η ανησυχία αυτή εκφράζεται και μετά από την πρόσκληση </w:t>
      </w:r>
      <w:r>
        <w:rPr>
          <w:rFonts w:eastAsia="Times New Roman" w:cs="Times New Roman"/>
          <w:szCs w:val="24"/>
        </w:rPr>
        <w:lastRenderedPageBreak/>
        <w:t xml:space="preserve">που </w:t>
      </w:r>
      <w:r>
        <w:rPr>
          <w:rFonts w:eastAsia="Times New Roman" w:cs="Times New Roman"/>
          <w:szCs w:val="24"/>
        </w:rPr>
        <w:t>απ</w:t>
      </w:r>
      <w:r>
        <w:rPr>
          <w:rFonts w:eastAsia="Times New Roman" w:cs="Times New Roman"/>
          <w:szCs w:val="24"/>
        </w:rPr>
        <w:t>ηύ</w:t>
      </w:r>
      <w:r>
        <w:rPr>
          <w:rFonts w:eastAsia="Times New Roman" w:cs="Times New Roman"/>
          <w:szCs w:val="24"/>
        </w:rPr>
        <w:t xml:space="preserve">θυνε </w:t>
      </w:r>
      <w:r>
        <w:rPr>
          <w:rFonts w:eastAsia="Times New Roman" w:cs="Times New Roman"/>
          <w:szCs w:val="24"/>
        </w:rPr>
        <w:t xml:space="preserve">ο Πρωθυπουργός στον κ. Αβραμόπουλο να τον επισκεφτεί σήμερα το μεσημέρι για να </w:t>
      </w:r>
      <w:r>
        <w:rPr>
          <w:rFonts w:eastAsia="Times New Roman" w:cs="Times New Roman"/>
          <w:szCs w:val="24"/>
        </w:rPr>
        <w:t>συζητήσουν, όπως φαίνεται από τις διαρροές και τα δημοσιογραφικά δίκτυα, αυτήν τη μεταβαλλόμενη τουρκική διάθεση.</w:t>
      </w:r>
    </w:p>
    <w:p w14:paraId="52C1599E"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Είναι αλήθεια ότι έχετε εγκαταλείψει τα νησιά. Έχετε εγκαταλείψει μια συμφωνία που καταρτίστηκε το 2016 -δύο χρόνια τώρα- μεταξύ της Ευρώπης κ</w:t>
      </w:r>
      <w:r>
        <w:rPr>
          <w:rFonts w:eastAsia="Times New Roman" w:cs="Times New Roman"/>
          <w:szCs w:val="24"/>
        </w:rPr>
        <w:t>αι της Τουρκίας. Την έχετε εγκαταλείψει απροετοίμαστα απέναντι σε οποιεσδήποτε αλλαγές διαθέσεων της τουρκικής πλευράς. Και αν είδαμε προχθές να φτάνουν τριακόσιοι άνθρωποι στη Λέσβο σε ένα βράδυ, να πανικοβάλλεται όλο το σύστημα, οι τοπικές αρχές, οι αρχέ</w:t>
      </w:r>
      <w:r>
        <w:rPr>
          <w:rFonts w:eastAsia="Times New Roman" w:cs="Times New Roman"/>
          <w:szCs w:val="24"/>
        </w:rPr>
        <w:t xml:space="preserve">ς της </w:t>
      </w:r>
      <w:proofErr w:type="spellStart"/>
      <w:r>
        <w:rPr>
          <w:rFonts w:eastAsia="Times New Roman" w:cs="Times New Roman"/>
          <w:szCs w:val="24"/>
        </w:rPr>
        <w:t>Μόριας</w:t>
      </w:r>
      <w:proofErr w:type="spellEnd"/>
      <w:r>
        <w:rPr>
          <w:rFonts w:eastAsia="Times New Roman" w:cs="Times New Roman"/>
          <w:szCs w:val="24"/>
        </w:rPr>
        <w:t xml:space="preserve"> και οι κεντρικές αρχές, φαντάζεστε τι θα γίνει μεθαύριο αν φτάσουν πέντε χιλιάδες. </w:t>
      </w:r>
    </w:p>
    <w:p w14:paraId="52C1599F"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Δεν υπάρχει καμμία προετοιμασία, κύριε Πρόεδρε, για το τι θα συμβεί αν αλλάξει ο ρυθμός των ροών. Ήδη στη Μόρια μένουν περίπου έξι χιλιάδες άνθρωποι σε ένα κέν</w:t>
      </w:r>
      <w:r>
        <w:rPr>
          <w:rFonts w:eastAsia="Times New Roman" w:cs="Times New Roman"/>
          <w:szCs w:val="24"/>
        </w:rPr>
        <w:t xml:space="preserve">τρο φιλοξενίας το οποίο δεν μπορεί να σηκώσει πάνω από τρεις χιλιάδες ανθρώπους. </w:t>
      </w:r>
    </w:p>
    <w:p w14:paraId="52C159A0"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Επισκεφτήκαμε με άλλους συναδέλφους –και του ΣΥΡΙΖΑ- πριν από μερικές μέρες, </w:t>
      </w:r>
      <w:r>
        <w:rPr>
          <w:rFonts w:eastAsia="Times New Roman" w:cs="Times New Roman"/>
          <w:szCs w:val="24"/>
        </w:rPr>
        <w:t xml:space="preserve">στο πλαίσιο </w:t>
      </w:r>
      <w:r>
        <w:rPr>
          <w:rFonts w:eastAsia="Times New Roman" w:cs="Times New Roman"/>
          <w:szCs w:val="24"/>
        </w:rPr>
        <w:t>του Συμβουλίου της Ευρώπης, προσφυγικά κέντρα στην Ιορδανία, κύριε Υπουργέ. Ογδόντα χ</w:t>
      </w:r>
      <w:r>
        <w:rPr>
          <w:rFonts w:eastAsia="Times New Roman" w:cs="Times New Roman"/>
          <w:szCs w:val="24"/>
        </w:rPr>
        <w:t xml:space="preserve">ιλιάδες άνθρωποι μένουν σε </w:t>
      </w:r>
      <w:proofErr w:type="spellStart"/>
      <w:r>
        <w:rPr>
          <w:rFonts w:eastAsia="Times New Roman" w:cs="Times New Roman"/>
          <w:szCs w:val="24"/>
        </w:rPr>
        <w:t>camp</w:t>
      </w:r>
      <w:proofErr w:type="spellEnd"/>
      <w:r>
        <w:rPr>
          <w:rFonts w:eastAsia="Times New Roman" w:cs="Times New Roman"/>
          <w:szCs w:val="24"/>
        </w:rPr>
        <w:t xml:space="preserve"> στην Ιορδανία, άρτιο, οργανωμένο. Ντράπηκα </w:t>
      </w:r>
      <w:r>
        <w:rPr>
          <w:rFonts w:eastAsia="Times New Roman" w:cs="Times New Roman"/>
          <w:szCs w:val="24"/>
        </w:rPr>
        <w:t xml:space="preserve">ως </w:t>
      </w:r>
      <w:r>
        <w:rPr>
          <w:rFonts w:eastAsia="Times New Roman" w:cs="Times New Roman"/>
          <w:szCs w:val="24"/>
        </w:rPr>
        <w:t xml:space="preserve">Έλληνας για τις συνθήκες που παρέχουμε εμείς στη Μόρια ή στη Σάμο, </w:t>
      </w:r>
      <w:r>
        <w:rPr>
          <w:rFonts w:eastAsia="Times New Roman" w:cs="Times New Roman"/>
          <w:szCs w:val="24"/>
        </w:rPr>
        <w:t>όπου</w:t>
      </w:r>
      <w:r>
        <w:rPr>
          <w:rFonts w:eastAsia="Times New Roman" w:cs="Times New Roman"/>
          <w:szCs w:val="24"/>
        </w:rPr>
        <w:t xml:space="preserve"> οι άνθρωποι μένουν πραγματικά σε σκηνές μέσα στις λάσπες, όταν έχουμε τέτοια γενναία χρηματοδότηση και ότα</w:t>
      </w:r>
      <w:r>
        <w:rPr>
          <w:rFonts w:eastAsia="Times New Roman" w:cs="Times New Roman"/>
          <w:szCs w:val="24"/>
        </w:rPr>
        <w:t xml:space="preserve">ν το πρόβλημα τα τελευταία δύο χρόνια δεν είναι εκρηκτικό. </w:t>
      </w:r>
    </w:p>
    <w:p w14:paraId="52C159A1"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Έχουν περάσει δ</w:t>
      </w:r>
      <w:r>
        <w:rPr>
          <w:rFonts w:eastAsia="Times New Roman" w:cs="Times New Roman"/>
          <w:szCs w:val="24"/>
        </w:rPr>
        <w:t>ύ</w:t>
      </w:r>
      <w:r>
        <w:rPr>
          <w:rFonts w:eastAsia="Times New Roman" w:cs="Times New Roman"/>
          <w:szCs w:val="24"/>
        </w:rPr>
        <w:t>ο χρόνια από την κατάρτιση αυτής της συμφωνίας. Δεν έχετε επιστρέψει ικανό αριθμό στην Τουρκία</w:t>
      </w:r>
      <w:r>
        <w:rPr>
          <w:rFonts w:eastAsia="Times New Roman" w:cs="Times New Roman"/>
          <w:szCs w:val="24"/>
        </w:rPr>
        <w:t>,</w:t>
      </w:r>
      <w:r>
        <w:rPr>
          <w:rFonts w:eastAsia="Times New Roman" w:cs="Times New Roman"/>
          <w:szCs w:val="24"/>
        </w:rPr>
        <w:t xml:space="preserve"> ώστε να πούμε ότι αυτή η συμφωνία λειτουργεί. Χίλιοι εξακόσιοι άνθρωποι έχουν γυρίσε</w:t>
      </w:r>
      <w:r>
        <w:rPr>
          <w:rFonts w:eastAsia="Times New Roman" w:cs="Times New Roman"/>
          <w:szCs w:val="24"/>
        </w:rPr>
        <w:t xml:space="preserve">ι. Και βρίσκεστε υπό κατηγορία ακόμα και από τον αρχιτέκτονα της συμφωνίας Ευρώπης-Τουρκίας για τον τρόπο με τον οποίο η ελληνική Κυβέρνηση τα αντιμετωπίζει. </w:t>
      </w:r>
    </w:p>
    <w:p w14:paraId="52C159A2"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μας πείτε τι σκοπεύετε να κάνετε για την αντιμετώπιση του θέματος. Μετά την </w:t>
      </w:r>
      <w:r>
        <w:rPr>
          <w:rFonts w:eastAsia="Times New Roman" w:cs="Times New Roman"/>
          <w:szCs w:val="24"/>
        </w:rPr>
        <w:t>περιοδεία σας στα νησιά να το πείτε και στο Κοινοβούλιο με συγκεκριμένα μέτρα κι όχι ευχολόγια.</w:t>
      </w:r>
    </w:p>
    <w:p w14:paraId="52C159A3"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Δεύτερον, να μας πείτε τι θα γίνει μ</w:t>
      </w:r>
      <w:r>
        <w:rPr>
          <w:rFonts w:eastAsia="Times New Roman" w:cs="Times New Roman"/>
          <w:szCs w:val="24"/>
        </w:rPr>
        <w:t>ε</w:t>
      </w:r>
      <w:r>
        <w:rPr>
          <w:rFonts w:eastAsia="Times New Roman" w:cs="Times New Roman"/>
          <w:szCs w:val="24"/>
        </w:rPr>
        <w:t xml:space="preserve"> αυτή τη σχεδιαζόμενη αλλαγή στον τρόπο απονομής του ασύλου. Εδώ και περίπου εννιά </w:t>
      </w:r>
      <w:r>
        <w:rPr>
          <w:rFonts w:eastAsia="Times New Roman" w:cs="Times New Roman"/>
          <w:szCs w:val="24"/>
        </w:rPr>
        <w:lastRenderedPageBreak/>
        <w:t>μήνες, από πέρυσι το καλοκαίρι, κυοφορεί</w:t>
      </w:r>
      <w:r>
        <w:rPr>
          <w:rFonts w:eastAsia="Times New Roman" w:cs="Times New Roman"/>
          <w:szCs w:val="24"/>
        </w:rPr>
        <w:t>ται μια αλλαγή στις διαδικασίες για την απονομή ασύλου. Είναι αλλαγές που έχουμε προτείνει πάρα πολλές φορές, για μια πιο γρήγορη διαδικασία, για να μην μένουν άνθρωποι σε εκκρεμότητα δύο χρόνια.</w:t>
      </w:r>
    </w:p>
    <w:p w14:paraId="52C159A4"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 </w:t>
      </w:r>
      <w:r>
        <w:rPr>
          <w:rFonts w:eastAsia="Times New Roman" w:cs="Times New Roman"/>
          <w:szCs w:val="24"/>
        </w:rPr>
        <w:t>κύριε Βαρβιτσιώτη.</w:t>
      </w:r>
    </w:p>
    <w:p w14:paraId="52C159A5"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κλείνω. Δεν βλέπω και την πίεση. Δεν υπάρχουν άλλοι συνάδελφοι εδώ. Κανείς άλλος Υπουργός δεν εμφανίστηκε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άρα μπορείτε να μας δώσετε την ευκαιρία για να κάνουμε τη συζήτ</w:t>
      </w:r>
      <w:r>
        <w:rPr>
          <w:rFonts w:eastAsia="Times New Roman" w:cs="Times New Roman"/>
          <w:szCs w:val="24"/>
        </w:rPr>
        <w:t xml:space="preserve">ηση λίγο πιο ολοκληρωμένη. Δεν νομίζω ότι </w:t>
      </w:r>
      <w:proofErr w:type="spellStart"/>
      <w:r>
        <w:rPr>
          <w:rFonts w:eastAsia="Times New Roman" w:cs="Times New Roman"/>
          <w:szCs w:val="24"/>
        </w:rPr>
        <w:t>καταχρώμαστε</w:t>
      </w:r>
      <w:proofErr w:type="spellEnd"/>
      <w:r>
        <w:rPr>
          <w:rFonts w:eastAsia="Times New Roman" w:cs="Times New Roman"/>
          <w:szCs w:val="24"/>
        </w:rPr>
        <w:t xml:space="preserve"> τον χρόνο. </w:t>
      </w:r>
    </w:p>
    <w:p w14:paraId="52C159A6"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Να κοιτάμε </w:t>
      </w:r>
      <w:r>
        <w:rPr>
          <w:rFonts w:eastAsia="Times New Roman" w:cs="Times New Roman"/>
          <w:szCs w:val="24"/>
        </w:rPr>
        <w:t xml:space="preserve">όμως </w:t>
      </w:r>
      <w:r>
        <w:rPr>
          <w:rFonts w:eastAsia="Times New Roman" w:cs="Times New Roman"/>
          <w:szCs w:val="24"/>
        </w:rPr>
        <w:t>και τον Κανονισμό.</w:t>
      </w:r>
    </w:p>
    <w:p w14:paraId="52C159A7"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52C159A8"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Κυοφορείται μια αλλαγή στον τρόπο απονομής ασύλου. Έχουν βγει και </w:t>
      </w:r>
      <w:r>
        <w:rPr>
          <w:rFonts w:eastAsia="Times New Roman" w:cs="Times New Roman"/>
          <w:szCs w:val="24"/>
        </w:rPr>
        <w:t>συγκεκριμένες δέσμες προτάσεων στον Τύπο που υιοθετούν ένα μεγάλο κομμάτι των προτάσεων της Νέας Δημοκρατίας. Ήταν να έρθει τα Χριστούγεννα. Δεν ήρθε. Ήταν να έρθει τον Γενάρη. Δεν ήρθε. Ήταν να έρθει τον Φεβρουάριο. Δεν ήρθε. Τελειώνει ο Μάρτιος. Θα τις φ</w:t>
      </w:r>
      <w:r>
        <w:rPr>
          <w:rFonts w:eastAsia="Times New Roman" w:cs="Times New Roman"/>
          <w:szCs w:val="24"/>
        </w:rPr>
        <w:t xml:space="preserve">έρετε ή όχι; Και ποιες απ’ αυτές θα φέρετε; Γιατί πάλι διαβάζουμε στον Τύπο ότι η εσωτερική αντιπολίτευση του ΣΥΡΙΖΑ αντιδρά στις οποιεσδήποτε τέτοιες αλλαγές. Μάλιστα συνάδελφοι Βουλευτές λένε ότι δεν </w:t>
      </w:r>
      <w:r>
        <w:rPr>
          <w:rFonts w:eastAsia="Times New Roman" w:cs="Times New Roman"/>
          <w:szCs w:val="24"/>
        </w:rPr>
        <w:lastRenderedPageBreak/>
        <w:t>θα πρέπει να συλλαμβάνονται και να απελαύνονται όσοι π</w:t>
      </w:r>
      <w:r>
        <w:rPr>
          <w:rFonts w:eastAsia="Times New Roman" w:cs="Times New Roman"/>
          <w:szCs w:val="24"/>
        </w:rPr>
        <w:t>αρανόμως ζουν και εργάζονται στη χώρα μας. Είναι ερώτηση που σας καταθέσαμε.</w:t>
      </w:r>
    </w:p>
    <w:p w14:paraId="52C159A9" w14:textId="77777777" w:rsidR="009250B8" w:rsidRDefault="00743C97">
      <w:pPr>
        <w:spacing w:line="600" w:lineRule="auto"/>
        <w:jc w:val="both"/>
        <w:rPr>
          <w:rFonts w:eastAsia="Times New Roman" w:cs="Times New Roman"/>
          <w:szCs w:val="24"/>
        </w:rPr>
      </w:pPr>
      <w:r>
        <w:rPr>
          <w:rFonts w:eastAsia="Times New Roman" w:cs="Times New Roman"/>
          <w:szCs w:val="24"/>
        </w:rPr>
        <w:t>Πείτε μας, λοιπόν, ποια είναι η θέση σας ως καινούρ</w:t>
      </w:r>
      <w:r>
        <w:rPr>
          <w:rFonts w:eastAsia="Times New Roman" w:cs="Times New Roman"/>
          <w:szCs w:val="24"/>
        </w:rPr>
        <w:t>γ</w:t>
      </w:r>
      <w:r>
        <w:rPr>
          <w:rFonts w:eastAsia="Times New Roman" w:cs="Times New Roman"/>
          <w:szCs w:val="24"/>
        </w:rPr>
        <w:t>ιος Υπουργός Μεταναστευτικής Πολιτικής. Εύχομαι η εμπειρία σας από το Υπουργείο Άμυνας να είναι στη σωστή κατεύθυνση και εποικο</w:t>
      </w:r>
      <w:r>
        <w:rPr>
          <w:rFonts w:eastAsia="Times New Roman" w:cs="Times New Roman"/>
          <w:szCs w:val="24"/>
        </w:rPr>
        <w:t>δομητική για το πραγματικά εθνικά ζωντανό πρόβλημα της μετανάστευσης.</w:t>
      </w:r>
    </w:p>
    <w:p w14:paraId="52C159AA"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Υπουργέ, έχετε τον λόγο για τρία λεπτά. </w:t>
      </w:r>
    </w:p>
    <w:p w14:paraId="52C159AB"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Ευχαριστώ, κύριε Πρόεδρε.</w:t>
      </w:r>
    </w:p>
    <w:p w14:paraId="52C159AC"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Κύριε Βαρβιτ</w:t>
      </w:r>
      <w:r>
        <w:rPr>
          <w:rFonts w:eastAsia="Times New Roman" w:cs="Times New Roman"/>
          <w:szCs w:val="24"/>
        </w:rPr>
        <w:t>σιώτη, όπως ξέρετε, την περίοδο ανάμεσα στην 21</w:t>
      </w:r>
      <w:r>
        <w:rPr>
          <w:rFonts w:eastAsia="Times New Roman" w:cs="Times New Roman"/>
          <w:szCs w:val="24"/>
          <w:vertAlign w:val="superscript"/>
        </w:rPr>
        <w:t>η</w:t>
      </w:r>
      <w:r>
        <w:rPr>
          <w:rFonts w:eastAsia="Times New Roman" w:cs="Times New Roman"/>
          <w:szCs w:val="24"/>
        </w:rPr>
        <w:t xml:space="preserve"> και την 25</w:t>
      </w:r>
      <w:r>
        <w:rPr>
          <w:rFonts w:eastAsia="Times New Roman" w:cs="Times New Roman"/>
          <w:szCs w:val="24"/>
          <w:vertAlign w:val="superscript"/>
        </w:rPr>
        <w:t>η</w:t>
      </w:r>
      <w:r>
        <w:rPr>
          <w:rFonts w:eastAsia="Times New Roman" w:cs="Times New Roman"/>
          <w:szCs w:val="24"/>
        </w:rPr>
        <w:t xml:space="preserve"> Μαρτίου επισκέφθηκα και τα πέντε νησιά. Είδα την </w:t>
      </w:r>
      <w:r>
        <w:rPr>
          <w:rFonts w:eastAsia="Times New Roman" w:cs="Times New Roman"/>
          <w:szCs w:val="24"/>
        </w:rPr>
        <w:lastRenderedPageBreak/>
        <w:t xml:space="preserve">κατάσταση. Δεν ήταν μια κατάσταση άγνωστη. Όπως πάλι ξέρετε, συμμετείχαμε με την προηγούμενη θέση στην κατασκευή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εκμηρίωσης, στην ενδιαίτηση και στη διαμονή αυτών των ανθρώπων.</w:t>
      </w:r>
    </w:p>
    <w:p w14:paraId="52C159AD"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Βεβαίως κι εσείς -και μπορούμε να το συζητήσουμε και στη δευτερολογία- θα πρέπει να παραδεχθείτε ότι πολλά έχουν γίνει ανάμεσα στο 2015 και το 2018. Όμως, η κατάσταση είναι δύσκολη και δεν θα </w:t>
      </w:r>
      <w:r>
        <w:rPr>
          <w:rFonts w:eastAsia="Times New Roman" w:cs="Times New Roman"/>
          <w:szCs w:val="24"/>
        </w:rPr>
        <w:t xml:space="preserve">το αρνηθώ. Κι αν θέλετε να βάλω μια κατάταξη, η μεγαλύτερη δυσκολία υπάρχει στη Λέσβο, κατά κύριο λόγο στη Μόρια, αμέσως μετά στη Σάμο, στη Χίο, στην Κω, στη Λέρο. Είδα τους θεσμικούς παράγοντες, τους δημάρχους τους </w:t>
      </w:r>
      <w:proofErr w:type="spellStart"/>
      <w:r>
        <w:rPr>
          <w:rFonts w:eastAsia="Times New Roman" w:cs="Times New Roman"/>
          <w:szCs w:val="24"/>
        </w:rPr>
        <w:t>αντιπεριφερειάρχες</w:t>
      </w:r>
      <w:proofErr w:type="spellEnd"/>
      <w:r>
        <w:rPr>
          <w:rFonts w:eastAsia="Times New Roman" w:cs="Times New Roman"/>
          <w:szCs w:val="24"/>
        </w:rPr>
        <w:t>. Είδα τους πολίτες. Ή</w:t>
      </w:r>
      <w:r>
        <w:rPr>
          <w:rFonts w:eastAsia="Times New Roman" w:cs="Times New Roman"/>
          <w:szCs w:val="24"/>
        </w:rPr>
        <w:t xml:space="preserve">ταν υποχρέωσή μου να δω και τους πολίτες που εδώ και αρκετό καιρό βρίσκονται έξω από τη ΒΙΑΛ και ζητάνε </w:t>
      </w:r>
      <w:r>
        <w:rPr>
          <w:rFonts w:eastAsia="Times New Roman" w:cs="Times New Roman"/>
          <w:szCs w:val="24"/>
        </w:rPr>
        <w:lastRenderedPageBreak/>
        <w:t xml:space="preserve">κάποιου είδους λύση και περιέγραψα το σχέδιο του Υπουργείου, που δεν είναι ξένο προς το σχέδιο που είχε προετοιμάσει ο Γιάννης </w:t>
      </w:r>
      <w:proofErr w:type="spellStart"/>
      <w:r>
        <w:rPr>
          <w:rFonts w:eastAsia="Times New Roman" w:cs="Times New Roman"/>
          <w:szCs w:val="24"/>
        </w:rPr>
        <w:t>Μουζάλας</w:t>
      </w:r>
      <w:proofErr w:type="spellEnd"/>
      <w:r>
        <w:rPr>
          <w:rFonts w:eastAsia="Times New Roman" w:cs="Times New Roman"/>
          <w:szCs w:val="24"/>
        </w:rPr>
        <w:t>, για την αναγκαί</w:t>
      </w:r>
      <w:r>
        <w:rPr>
          <w:rFonts w:eastAsia="Times New Roman" w:cs="Times New Roman"/>
          <w:szCs w:val="24"/>
        </w:rPr>
        <w:t>α αποσυμφόρηση των νησιών.</w:t>
      </w:r>
    </w:p>
    <w:p w14:paraId="52C159AE"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Θα σας δώσω ορισμένα βασικά. Πώς θα γίνει η αποσυμφόρηση των νησιών; Με δύο τρόπους. Ο ένας τρόπος είναι αυτοί που δικαιούνται να έρθουν στην ηπειρωτική Ελλάδα να έρθουν και αυτοί που πρέπει να επιστραφούν στην Τουρκία με βάση τη</w:t>
      </w:r>
      <w:r>
        <w:rPr>
          <w:rFonts w:eastAsia="Times New Roman" w:cs="Times New Roman"/>
          <w:szCs w:val="24"/>
        </w:rPr>
        <w:t>ν κοινή δήλωση Ευρωπαϊκής Ένωσης και Τουρκίας ή στις χώρες καταγωγής, να επιστραφούν. Αν χρειαστεί θα μιλήσω στη δευτερολογία μου για τα συγκεκριμένα μέσα.</w:t>
      </w:r>
    </w:p>
    <w:p w14:paraId="52C159AF"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Ποια είναι η ανάγκη μας σ</w:t>
      </w:r>
      <w:r>
        <w:rPr>
          <w:rFonts w:eastAsia="Times New Roman" w:cs="Times New Roman"/>
          <w:szCs w:val="24"/>
        </w:rPr>
        <w:t xml:space="preserve">ε </w:t>
      </w:r>
      <w:r>
        <w:rPr>
          <w:rFonts w:eastAsia="Times New Roman" w:cs="Times New Roman"/>
          <w:szCs w:val="24"/>
        </w:rPr>
        <w:t>αυτή την περίοδο; Είναι να επιταχύνονται οι διαδικασίες. Και αυτό είναι π</w:t>
      </w:r>
      <w:r>
        <w:rPr>
          <w:rFonts w:eastAsia="Times New Roman" w:cs="Times New Roman"/>
          <w:szCs w:val="24"/>
        </w:rPr>
        <w:t>ρος το συμφέρον των προσφύγων και των μεταναστών. Πώς θα το κάνουμε αυτό;</w:t>
      </w:r>
    </w:p>
    <w:p w14:paraId="52C159B0" w14:textId="77777777" w:rsidR="009250B8" w:rsidRDefault="00743C97">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lastRenderedPageBreak/>
        <w:tab/>
      </w:r>
      <w:r>
        <w:rPr>
          <w:rFonts w:eastAsia="Times New Roman"/>
          <w:szCs w:val="24"/>
        </w:rPr>
        <w:t>Κατ’ αρχ</w:t>
      </w:r>
      <w:r>
        <w:rPr>
          <w:rFonts w:eastAsia="Times New Roman"/>
          <w:szCs w:val="24"/>
        </w:rPr>
        <w:t>άς</w:t>
      </w:r>
      <w:r>
        <w:rPr>
          <w:rFonts w:eastAsia="Times New Roman"/>
          <w:szCs w:val="24"/>
        </w:rPr>
        <w:t xml:space="preserve">, θα ενισχύσουμε και τις πρωτοβάθμιες </w:t>
      </w:r>
      <w:r>
        <w:rPr>
          <w:rFonts w:eastAsia="Times New Roman"/>
          <w:szCs w:val="24"/>
        </w:rPr>
        <w:t>ε</w:t>
      </w:r>
      <w:r>
        <w:rPr>
          <w:rFonts w:eastAsia="Times New Roman"/>
          <w:szCs w:val="24"/>
        </w:rPr>
        <w:t xml:space="preserve">πιτροπές </w:t>
      </w:r>
      <w:r>
        <w:rPr>
          <w:rFonts w:eastAsia="Times New Roman"/>
          <w:szCs w:val="24"/>
        </w:rPr>
        <w:t>α</w:t>
      </w:r>
      <w:r>
        <w:rPr>
          <w:rFonts w:eastAsia="Times New Roman"/>
          <w:szCs w:val="24"/>
        </w:rPr>
        <w:t xml:space="preserve">σύλου και τις δευτεροβάθμιες </w:t>
      </w:r>
      <w:r>
        <w:rPr>
          <w:rFonts w:eastAsia="Times New Roman"/>
          <w:szCs w:val="24"/>
        </w:rPr>
        <w:t>ε</w:t>
      </w:r>
      <w:r>
        <w:rPr>
          <w:rFonts w:eastAsia="Times New Roman"/>
          <w:szCs w:val="24"/>
        </w:rPr>
        <w:t xml:space="preserve">πιτροπές </w:t>
      </w:r>
      <w:r>
        <w:rPr>
          <w:rFonts w:eastAsia="Times New Roman"/>
          <w:szCs w:val="24"/>
        </w:rPr>
        <w:t>π</w:t>
      </w:r>
      <w:r>
        <w:rPr>
          <w:rFonts w:eastAsia="Times New Roman"/>
          <w:szCs w:val="24"/>
        </w:rPr>
        <w:t xml:space="preserve">ροσφυγών. Ποιος είναι ο στόχος μας; Ήδη έχουμε κάνει διακόσιες -και πλέον- </w:t>
      </w:r>
      <w:r>
        <w:rPr>
          <w:rFonts w:eastAsia="Times New Roman"/>
          <w:szCs w:val="24"/>
        </w:rPr>
        <w:t>προσλήψεις μόνιμου προσωπικού. Συγχρόνως, θα ανανεώσουμε τις συμβάσεις -έχουμε αυτό το δικαίωμα γιατί δεν μπαίνουν στη διαδικασία 1 προς 4, 1 προς 3, ό, τι αφορά το προσφυγικό- όλων των ανθρώπων που αυτή</w:t>
      </w:r>
      <w:r>
        <w:rPr>
          <w:rFonts w:eastAsia="Times New Roman"/>
          <w:szCs w:val="24"/>
        </w:rPr>
        <w:t xml:space="preserve"> </w:t>
      </w:r>
      <w:r>
        <w:rPr>
          <w:rFonts w:eastAsia="Times New Roman"/>
          <w:szCs w:val="24"/>
        </w:rPr>
        <w:t>τη στιγμή είναι στην Υπηρεσία Ασύλου και στην Υπηρεσ</w:t>
      </w:r>
      <w:r>
        <w:rPr>
          <w:rFonts w:eastAsia="Times New Roman"/>
          <w:szCs w:val="24"/>
        </w:rPr>
        <w:t>ία Πρώτης Υποδοχής, αφού λύσαμε ορισμένα εκκρεμή ζητήματα σε σχέση και με τα οικονομικά τους.</w:t>
      </w:r>
    </w:p>
    <w:p w14:paraId="52C159B1" w14:textId="77777777" w:rsidR="009250B8" w:rsidRDefault="00743C97">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r>
      <w:r>
        <w:rPr>
          <w:rFonts w:eastAsia="Times New Roman"/>
          <w:szCs w:val="24"/>
        </w:rPr>
        <w:t>Συγχρόνως, φέρνουμε έναν καινούργιο νόμο στη Βουλή, που απλοποιεί, επιταχύνει και οργανώνει τη διαδικασία απονομής ασύλου, ώστε αυτό που λέμε δύο επίπεδα -που υπ</w:t>
      </w:r>
      <w:r>
        <w:rPr>
          <w:rFonts w:eastAsia="Times New Roman"/>
          <w:szCs w:val="24"/>
        </w:rPr>
        <w:t xml:space="preserve">άρχει και στην Ολλανδία, υπάρχει και στη Γερμανία και παντού- να υλοποιείται. Αυτός </w:t>
      </w:r>
      <w:r>
        <w:rPr>
          <w:rFonts w:eastAsia="Times New Roman"/>
          <w:szCs w:val="24"/>
        </w:rPr>
        <w:lastRenderedPageBreak/>
        <w:t>ο νόμος, ευελπιστώ ή μάλλον είμαι σίγουρος, ότι μέχρι το τέλος του Απριλίου θα ψηφιστεί.</w:t>
      </w:r>
    </w:p>
    <w:p w14:paraId="52C159B2" w14:textId="77777777" w:rsidR="009250B8" w:rsidRDefault="00743C97">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Στα νησιά έχουμε και άλλα ζητήματα, για τα οποία ανέφερα -ίσως ατυχώς ίσως επιτυχώς</w:t>
      </w:r>
      <w:r>
        <w:rPr>
          <w:rFonts w:eastAsia="Times New Roman"/>
          <w:szCs w:val="24"/>
        </w:rPr>
        <w:t xml:space="preserve">, δεν ξέρω- ότι χρειάζεται μία ισορροπία δικαιωμάτων. Τι εννοώ; Ότι φροντίζουμε τα δικαιώματα των προσφύγων και των μεταναστών, αλλά φροντίζουμε και τα δικαιώματα και των νησιωτών, αλλά ίσως και των κατοίκων του Έβρου. Ο στόχος μας είναι </w:t>
      </w:r>
      <w:r>
        <w:rPr>
          <w:rFonts w:eastAsia="Times New Roman"/>
          <w:szCs w:val="24"/>
        </w:rPr>
        <w:t xml:space="preserve">κατά </w:t>
      </w:r>
      <w:r>
        <w:rPr>
          <w:rFonts w:eastAsia="Times New Roman"/>
          <w:szCs w:val="24"/>
        </w:rPr>
        <w:t>μία έννοια, π</w:t>
      </w:r>
      <w:r>
        <w:rPr>
          <w:rFonts w:eastAsia="Times New Roman"/>
          <w:szCs w:val="24"/>
        </w:rPr>
        <w:t xml:space="preserve">ρώτον να αποζημιωθούν -ο νόμος </w:t>
      </w:r>
      <w:r>
        <w:rPr>
          <w:rFonts w:eastAsia="Times New Roman"/>
          <w:szCs w:val="24"/>
        </w:rPr>
        <w:t xml:space="preserve">προβλέπει </w:t>
      </w:r>
      <w:r>
        <w:rPr>
          <w:rFonts w:eastAsia="Times New Roman"/>
          <w:szCs w:val="24"/>
        </w:rPr>
        <w:t xml:space="preserve">αποζημίωση </w:t>
      </w:r>
      <w:r>
        <w:rPr>
          <w:rFonts w:eastAsia="Times New Roman"/>
          <w:szCs w:val="24"/>
        </w:rPr>
        <w:t>απ’ ό,τι έχει μείνει από το 2016- και δεύτερον, να υπάρχει ένα αναπτυξιακό πρόγραμμα.</w:t>
      </w:r>
    </w:p>
    <w:p w14:paraId="52C159B3" w14:textId="77777777" w:rsidR="009250B8" w:rsidRDefault="00743C97">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r>
      <w:r>
        <w:rPr>
          <w:rFonts w:eastAsia="Times New Roman"/>
          <w:szCs w:val="24"/>
        </w:rPr>
        <w:t>Ήδη το Υπουργείο Εθνικής Οικονομίας, δι</w:t>
      </w:r>
      <w:r>
        <w:rPr>
          <w:rFonts w:eastAsia="Times New Roman"/>
          <w:szCs w:val="24"/>
        </w:rPr>
        <w:t>ά</w:t>
      </w:r>
      <w:r>
        <w:rPr>
          <w:rFonts w:eastAsia="Times New Roman"/>
          <w:szCs w:val="24"/>
        </w:rPr>
        <w:t xml:space="preserve"> του αρμόδιου Υπουργού, του κ. </w:t>
      </w:r>
      <w:proofErr w:type="spellStart"/>
      <w:r>
        <w:rPr>
          <w:rFonts w:eastAsia="Times New Roman"/>
          <w:szCs w:val="24"/>
        </w:rPr>
        <w:t>Χαρίτση</w:t>
      </w:r>
      <w:proofErr w:type="spellEnd"/>
      <w:r>
        <w:rPr>
          <w:rFonts w:eastAsia="Times New Roman"/>
          <w:szCs w:val="24"/>
        </w:rPr>
        <w:t xml:space="preserve">, ανακοίνωσε ένα μεγάλο αναπτυξιακό </w:t>
      </w:r>
      <w:r>
        <w:rPr>
          <w:rFonts w:eastAsia="Times New Roman"/>
          <w:szCs w:val="24"/>
        </w:rPr>
        <w:lastRenderedPageBreak/>
        <w:t>πρό</w:t>
      </w:r>
      <w:r>
        <w:rPr>
          <w:rFonts w:eastAsia="Times New Roman"/>
          <w:szCs w:val="24"/>
        </w:rPr>
        <w:t>γραμμα, που ασμένως έγινε δεκτό και από τους τοπικούς παράγοντες. Και ήδη η περίφραξη της ΒΙΑΛ έχει ξεκινήσει, οι διαδικασίες για τον αγωγό λυμάτων στη Μόρια έχουν προχωρήσει σε συμφωνία με τη ΔΕΥΑΛ, δηλαδή του δήμου, και ήδη προχωράει το μεγάλο αποχετευτι</w:t>
      </w:r>
      <w:r>
        <w:rPr>
          <w:rFonts w:eastAsia="Times New Roman"/>
          <w:szCs w:val="24"/>
        </w:rPr>
        <w:t>κό έργο με χρηματοδότηση μέσω ΕΣΠΑ και Υπηρεσίας Ασύλου στη Λέρο. Υπάρχουν πολλά. Να μην αναφερθώ. Το τελευταίο έργο είναι αξίας ενός εκατομμυρίου εξακοσίων χιλιάδων ευρώ και πλέον.</w:t>
      </w:r>
    </w:p>
    <w:p w14:paraId="52C159B4" w14:textId="77777777" w:rsidR="009250B8" w:rsidRDefault="00743C9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Δεύτερον, αν αυτό είναι το περίγραμμα του σχεδίου -και ευχαρίστως στο γραφ</w:t>
      </w:r>
      <w:r>
        <w:rPr>
          <w:rFonts w:eastAsia="Times New Roman"/>
          <w:szCs w:val="24"/>
        </w:rPr>
        <w:t xml:space="preserve">είο μου να σας δώσω πολύ πιο αναλυτικά πράγματα- και επειδή εξαρτώμεθα από τις ροές και επειδή πρέπει να δεχθούμε ότι η καρδιά της κοινής δήλωσης μεταξύ Ευρωπαϊκής Ένωσης και Τουρκίας είναι ότι θα δίνονται χρήματα στην Τουρκία για </w:t>
      </w:r>
      <w:r>
        <w:rPr>
          <w:rFonts w:eastAsia="Times New Roman"/>
          <w:szCs w:val="24"/>
        </w:rPr>
        <w:lastRenderedPageBreak/>
        <w:t>να παραμένουν και να περι</w:t>
      </w:r>
      <w:r>
        <w:rPr>
          <w:rFonts w:eastAsia="Times New Roman"/>
          <w:szCs w:val="24"/>
        </w:rPr>
        <w:t xml:space="preserve">θάλπονται στην Τουρκία αυτοί οι άνθρωποι -και οι επιστροφές είναι διορθωτικός μηχανισμός- και επειδή πρέπει να πάρουμε πολύ σαφή μέτρα καθώς ο μεγάλος μας αντίπαλος είναι οι </w:t>
      </w:r>
      <w:r>
        <w:rPr>
          <w:rFonts w:eastAsia="Times New Roman"/>
          <w:szCs w:val="24"/>
          <w:lang w:val="en-US"/>
        </w:rPr>
        <w:t>smugglers</w:t>
      </w:r>
      <w:r>
        <w:rPr>
          <w:rFonts w:eastAsia="Times New Roman"/>
          <w:szCs w:val="24"/>
        </w:rPr>
        <w:t>, είναι οι διακινητές. Σε αυτό το επίπεδο, λοιπόν, θα πρέπει να δώσουμε μ</w:t>
      </w:r>
      <w:r>
        <w:rPr>
          <w:rFonts w:eastAsia="Times New Roman"/>
          <w:szCs w:val="24"/>
        </w:rPr>
        <w:t>ια μεγάλη, θα έλεγα, μάχη.</w:t>
      </w:r>
    </w:p>
    <w:p w14:paraId="52C159B5" w14:textId="77777777" w:rsidR="009250B8" w:rsidRDefault="00743C9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επειδή εξαρτόμαστε από τις ροές πρέπει να έχουμε και ένα σχέδιο –και να το, εδώ είναι το σχέδιο, αλλά δεν μπορώ να το διαβάσω στη Βουλή- για το τι θα γίνει στην πιθανότητα αύξησης των ροών. Έχουμε αύξηση των ροών; Έχουμε. Τ</w:t>
      </w:r>
      <w:r>
        <w:rPr>
          <w:rFonts w:eastAsia="Times New Roman"/>
          <w:szCs w:val="24"/>
        </w:rPr>
        <w:t xml:space="preserve">ο πρώτο τρίμηνο του 2018 η αύξηση είναι περίπου 33%. Δεν είναι τρομερό. Μπορούμε να αποδεχθούμε αυτά που λέει ο Πρόεδρος της Τουρκίας, ότι μπορούν να χρησιμοποιηθούν οι πρόσφυγες και οι μετανάστες ως </w:t>
      </w:r>
      <w:r>
        <w:rPr>
          <w:rFonts w:eastAsia="Times New Roman"/>
          <w:szCs w:val="24"/>
        </w:rPr>
        <w:t xml:space="preserve">μοχλός </w:t>
      </w:r>
      <w:r>
        <w:rPr>
          <w:rFonts w:eastAsia="Times New Roman"/>
          <w:szCs w:val="24"/>
        </w:rPr>
        <w:t>πίεσης; Ούτε η Ευρώπη πρέπει να το αποδεχθεί ούτε</w:t>
      </w:r>
      <w:r>
        <w:rPr>
          <w:rFonts w:eastAsia="Times New Roman"/>
          <w:szCs w:val="24"/>
        </w:rPr>
        <w:t xml:space="preserve"> ο ΟΗΕ </w:t>
      </w:r>
      <w:r>
        <w:rPr>
          <w:rFonts w:eastAsia="Times New Roman"/>
          <w:szCs w:val="24"/>
        </w:rPr>
        <w:lastRenderedPageBreak/>
        <w:t>πρέπει να το αποδεχθεί ούτε εμείς πρέπει να το αποδεχθούμε. Όμως, σχέδιο σε αυτό το επίπεδο έχουμε.</w:t>
      </w:r>
    </w:p>
    <w:p w14:paraId="52C159B6" w14:textId="77777777" w:rsidR="009250B8" w:rsidRDefault="00743C9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κλείνω, κύριε Πρόεδρε, λέγοντας ότι έχουμε κι ένα επιπλέον σχέδιο, το σχέδιο της εθνικής στρατηγικής για τη μετανάστευση και την προσφυγική κρίση</w:t>
      </w:r>
      <w:r>
        <w:rPr>
          <w:rFonts w:eastAsia="Times New Roman"/>
          <w:szCs w:val="24"/>
        </w:rPr>
        <w:t>. Ήδη είχα την ευκαιρία να κάνω μια πρώτη συζήτηση με τον κ. Πατούλη, γιατί η τοπική αυτοδιοίκηση είναι βασικός συμμέτοχος και όχι αρωγός σε αυτή τη διαδικασία και θα χρειαστούν και νομοθετικές παρεμβάσεις σε όλο αυτό, το οποίο θα παρουσιαστεί στην αρμόδια</w:t>
      </w:r>
      <w:r>
        <w:rPr>
          <w:rFonts w:eastAsia="Times New Roman"/>
          <w:szCs w:val="24"/>
        </w:rPr>
        <w:t xml:space="preserve"> επιτροπή της Βουλής και ο στόχος μου είναι να γίνει εθνικό σχέδιο.</w:t>
      </w:r>
    </w:p>
    <w:p w14:paraId="52C159B7" w14:textId="77777777" w:rsidR="009250B8" w:rsidRDefault="00743C9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Δηλαδή, θέλω να πω ότι το προσφυγικό -ορθώς κι εσείς είπατε- είναι ένα εθνικό ζήτημα. Έχει μέσα του και την πολιτική -θα έλεγα- </w:t>
      </w:r>
      <w:r>
        <w:rPr>
          <w:rFonts w:eastAsia="Times New Roman"/>
          <w:szCs w:val="24"/>
        </w:rPr>
        <w:lastRenderedPageBreak/>
        <w:t>αντιπαράθεση, αλλά όσον αφορά το σύνολό του, όσον αφορά το ζ</w:t>
      </w:r>
      <w:r>
        <w:rPr>
          <w:rFonts w:eastAsia="Times New Roman"/>
          <w:szCs w:val="24"/>
        </w:rPr>
        <w:t xml:space="preserve">ήτημα της διαχείρισής του είναι ένα εθνικό ζήτημα. </w:t>
      </w:r>
    </w:p>
    <w:p w14:paraId="52C159B8"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2C159B9"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Κύριε Βαρβιτσιώτη, έχετε τον λόγο ξανά για τρία λεπτά.</w:t>
      </w:r>
    </w:p>
    <w:p w14:paraId="52C159BA"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άκουσα από τον κύριο Υπουργό μία δέσμη υποσχέσεων, την οποία</w:t>
      </w:r>
      <w:r>
        <w:rPr>
          <w:rFonts w:eastAsia="Times New Roman" w:cs="Times New Roman"/>
          <w:szCs w:val="24"/>
        </w:rPr>
        <w:t xml:space="preserve"> άκουσαν και οι νησιώτες, όπως πολύ σωστά είπατε ότι πήγατε σε όλα τα νησιά και τα επισκεφτήκατε και συνομιλήσατε. Αν θέλετε μία συμβουλή, υλοποιήστε τες. Έχουν κουραστεί από υποσχέσεις οι νησιώτες.</w:t>
      </w:r>
    </w:p>
    <w:p w14:paraId="52C159BB"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 xml:space="preserve"> έφτασε κάποια στιγμή να μην μπορεί να αποβι</w:t>
      </w:r>
      <w:r>
        <w:rPr>
          <w:rFonts w:eastAsia="Times New Roman" w:cs="Times New Roman"/>
          <w:szCs w:val="24"/>
        </w:rPr>
        <w:t>βαστεί ή να προσγειωθεί σε οποιοδήποτε νησί του Αιγαίου, γιατί ο κόσμος κουράστηκε από τις κούφιες υποσχέσεις. Η υπόσχεση παραδείγματος χάρ</w:t>
      </w:r>
      <w:r>
        <w:rPr>
          <w:rFonts w:eastAsia="Times New Roman" w:cs="Times New Roman"/>
          <w:szCs w:val="24"/>
        </w:rPr>
        <w:t>ιν</w:t>
      </w:r>
      <w:r>
        <w:rPr>
          <w:rFonts w:eastAsia="Times New Roman" w:cs="Times New Roman"/>
          <w:szCs w:val="24"/>
        </w:rPr>
        <w:t xml:space="preserve"> για τον αγωγό λυμάτων της </w:t>
      </w:r>
      <w:proofErr w:type="spellStart"/>
      <w:r>
        <w:rPr>
          <w:rFonts w:eastAsia="Times New Roman" w:cs="Times New Roman"/>
          <w:szCs w:val="24"/>
        </w:rPr>
        <w:t>Μόριας</w:t>
      </w:r>
      <w:proofErr w:type="spellEnd"/>
      <w:r>
        <w:rPr>
          <w:rFonts w:eastAsia="Times New Roman" w:cs="Times New Roman"/>
          <w:szCs w:val="24"/>
        </w:rPr>
        <w:t xml:space="preserve">, κύριε </w:t>
      </w:r>
      <w:r>
        <w:rPr>
          <w:rFonts w:eastAsia="Times New Roman" w:cs="Times New Roman"/>
          <w:szCs w:val="24"/>
        </w:rPr>
        <w:lastRenderedPageBreak/>
        <w:t xml:space="preserve">Πρόεδρε, έχει δοθεί εδώ και καιρό. Ένας αγωγός λυμάτων αξίας 450.000 ευρώ </w:t>
      </w:r>
      <w:r>
        <w:rPr>
          <w:rFonts w:eastAsia="Times New Roman" w:cs="Times New Roman"/>
          <w:szCs w:val="24"/>
        </w:rPr>
        <w:t>δεν μπορεί να κατασκευαστεί τόσον καιρό. Το αποτέλεσμα είναι ότι έχει πλουτίσει ο βοθρατζής της Μυτιλήνης. Έχει πάρει 5,5 εκατομμύρια ευρώ, γιατί δεν μπορούμε να φτιάξουμε έναν αγωγό λυμάτων αξίας 450.000 ευρώ. Το αναλάβατε πριν από μερικούς μήνες σαν Αναπ</w:t>
      </w:r>
      <w:r>
        <w:rPr>
          <w:rFonts w:eastAsia="Times New Roman" w:cs="Times New Roman"/>
          <w:szCs w:val="24"/>
        </w:rPr>
        <w:t>ληρωτής Υπουργός Άμυνας, ότι θα το έκανε ο στρατός, από το</w:t>
      </w:r>
      <w:r>
        <w:rPr>
          <w:rFonts w:eastAsia="Times New Roman" w:cs="Times New Roman"/>
          <w:szCs w:val="24"/>
        </w:rPr>
        <w:t>ν</w:t>
      </w:r>
      <w:r>
        <w:rPr>
          <w:rFonts w:eastAsia="Times New Roman" w:cs="Times New Roman"/>
          <w:szCs w:val="24"/>
        </w:rPr>
        <w:t xml:space="preserve"> Δεκέμβριο και ακόμα δεν έχει υλοποιηθεί. Το ακούω ως υπόσχεση.</w:t>
      </w:r>
    </w:p>
    <w:p w14:paraId="52C159BC"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Ακούω, επίσης, ότι πρέπει να </w:t>
      </w:r>
      <w:r>
        <w:rPr>
          <w:rFonts w:eastAsia="Times New Roman" w:cs="Times New Roman"/>
          <w:szCs w:val="24"/>
        </w:rPr>
        <w:t>κ</w:t>
      </w:r>
      <w:r>
        <w:rPr>
          <w:rFonts w:eastAsia="Times New Roman" w:cs="Times New Roman"/>
          <w:szCs w:val="24"/>
        </w:rPr>
        <w:t>τυπήσουμε τους διακινητές. Πηγαίνετε στην Τουρκία, κατ</w:t>
      </w:r>
      <w:r>
        <w:rPr>
          <w:rFonts w:eastAsia="Times New Roman" w:cs="Times New Roman"/>
          <w:szCs w:val="24"/>
        </w:rPr>
        <w:t xml:space="preserve">’ </w:t>
      </w:r>
      <w:r>
        <w:rPr>
          <w:rFonts w:eastAsia="Times New Roman" w:cs="Times New Roman"/>
          <w:szCs w:val="24"/>
        </w:rPr>
        <w:t>αρχάς, και πείτε: «δεν θέλουμε άλλους». Κάντε δ</w:t>
      </w:r>
      <w:r>
        <w:rPr>
          <w:rFonts w:eastAsia="Times New Roman" w:cs="Times New Roman"/>
          <w:szCs w:val="24"/>
        </w:rPr>
        <w:t>ιαφημιστική καμπάνια στα παράλια της Τουρκίας και πείτε ότι δεν θέλουμε, ότι η Ελλάδα δεν είναι ικανή να σας φιλοξενήσει.</w:t>
      </w:r>
    </w:p>
    <w:p w14:paraId="52C159BD"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 xml:space="preserve">Πήγε ο κ. </w:t>
      </w:r>
      <w:proofErr w:type="spellStart"/>
      <w:r>
        <w:rPr>
          <w:rFonts w:eastAsia="Times New Roman" w:cs="Times New Roman"/>
          <w:szCs w:val="24"/>
        </w:rPr>
        <w:t>Μουζάλας</w:t>
      </w:r>
      <w:proofErr w:type="spellEnd"/>
      <w:r>
        <w:rPr>
          <w:rFonts w:eastAsia="Times New Roman" w:cs="Times New Roman"/>
          <w:szCs w:val="24"/>
        </w:rPr>
        <w:t xml:space="preserve"> στην Τουρκία, είδε τον ομόλογό του και στις δηλώσεις που έκανε μετά, δεν είπε, στέλνοντας ένα μήνυμα στα τρία εκατο</w:t>
      </w:r>
      <w:r>
        <w:rPr>
          <w:rFonts w:eastAsia="Times New Roman" w:cs="Times New Roman"/>
          <w:szCs w:val="24"/>
        </w:rPr>
        <w:t>μμύρια προσφύγων που είναι αυτή τη στιγμή εγκλωβισμένοι στην Τουρκία, ότι «δεν θέλουμε να έρθετε στην Ελλάδα». Κάντε το. Κάντε μια αυστηρή πολιτική απέναντι στους διακινητές. Ελάχιστες είναι οι συλλήψεις. Και ακόμα πιο μακρές οι διαδικασίες της απονομής τη</w:t>
      </w:r>
      <w:r>
        <w:rPr>
          <w:rFonts w:eastAsia="Times New Roman" w:cs="Times New Roman"/>
          <w:szCs w:val="24"/>
        </w:rPr>
        <w:t>ς δικαιοσύνης.</w:t>
      </w:r>
    </w:p>
    <w:p w14:paraId="52C159BE"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Θέσατε το θέμα των Ενόπλων Δυνάμεων. Ως πότε ο </w:t>
      </w:r>
      <w:r>
        <w:rPr>
          <w:rFonts w:eastAsia="Times New Roman" w:cs="Times New Roman"/>
          <w:szCs w:val="24"/>
        </w:rPr>
        <w:t>Σ</w:t>
      </w:r>
      <w:r>
        <w:rPr>
          <w:rFonts w:eastAsia="Times New Roman" w:cs="Times New Roman"/>
          <w:szCs w:val="24"/>
        </w:rPr>
        <w:t xml:space="preserve">τρατός θα συνεχίζει να έχει την ευθύνη της σίτισης; Ως πότε ο </w:t>
      </w:r>
      <w:r>
        <w:rPr>
          <w:rFonts w:eastAsia="Times New Roman" w:cs="Times New Roman"/>
          <w:szCs w:val="24"/>
        </w:rPr>
        <w:t>Σ</w:t>
      </w:r>
      <w:r>
        <w:rPr>
          <w:rFonts w:eastAsia="Times New Roman" w:cs="Times New Roman"/>
          <w:szCs w:val="24"/>
        </w:rPr>
        <w:t>τρατός θα καλύπτει τις αδυναμίες ενός Υπουργείου που συστήθηκε για να μην είναι στρατιωτική η επιχείρηση πλέον; Δεν ζούμε τις έκτα</w:t>
      </w:r>
      <w:r>
        <w:rPr>
          <w:rFonts w:eastAsia="Times New Roman" w:cs="Times New Roman"/>
          <w:szCs w:val="24"/>
        </w:rPr>
        <w:t xml:space="preserve">κτες ανάγκες του 2015. Ως πότε ο </w:t>
      </w:r>
      <w:r>
        <w:rPr>
          <w:rFonts w:eastAsia="Times New Roman" w:cs="Times New Roman"/>
          <w:szCs w:val="24"/>
        </w:rPr>
        <w:t>Σ</w:t>
      </w:r>
      <w:r>
        <w:rPr>
          <w:rFonts w:eastAsia="Times New Roman" w:cs="Times New Roman"/>
          <w:szCs w:val="24"/>
        </w:rPr>
        <w:t xml:space="preserve">τρατός θα καθίσει να μετράει κάθε μέρα μερίδες που μοιράζονται και να απασχολείται σε μια περίοδο στην </w:t>
      </w:r>
      <w:r>
        <w:rPr>
          <w:rFonts w:eastAsia="Times New Roman" w:cs="Times New Roman"/>
          <w:szCs w:val="24"/>
        </w:rPr>
        <w:lastRenderedPageBreak/>
        <w:t>οποία τα εθνικά θέματα και η προστασία των νησιών αποκτούν ιδιαίτερο χαρακτήρα;</w:t>
      </w:r>
    </w:p>
    <w:p w14:paraId="52C159BF"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Σχετικά με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w:t>
      </w:r>
      <w:r>
        <w:rPr>
          <w:rFonts w:eastAsia="Times New Roman" w:cs="Times New Roman"/>
          <w:szCs w:val="24"/>
        </w:rPr>
        <w:t xml:space="preserve">οδιοίκησης θα ήθελα να πω τα εξής: Μακάρι να τους εμπλέξετε. Φωνάζουμε από την πρώτη στιγμή ότι έχετε εξαιρέσει τις περιφέρεις και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από τη διαχείριση του ζητήματος. Εξαιρούνται από τη χρηματοδότηση, δεν μπορούν να αναλ</w:t>
      </w:r>
      <w:r>
        <w:rPr>
          <w:rFonts w:eastAsia="Times New Roman" w:cs="Times New Roman"/>
          <w:szCs w:val="24"/>
        </w:rPr>
        <w:t xml:space="preserve">άβουν οποιοδήποτε μέρος της ευθύνης, γιατί επιλέξατε ότι πρέπει κάποιες μη κυβερνητικές οργανώσεις να κάνουν τη δουλειά. Μακάρι, περιμένω να το ακούσω. Μέχρι τώρα δεν έχω δει κανένα βήμα εμπλοκής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στη διαχείριση του προσ</w:t>
      </w:r>
      <w:r>
        <w:rPr>
          <w:rFonts w:eastAsia="Times New Roman" w:cs="Times New Roman"/>
          <w:szCs w:val="24"/>
        </w:rPr>
        <w:t>φυγικού, ούτε των περιφερειών, ούτε των δήμων.</w:t>
      </w:r>
    </w:p>
    <w:p w14:paraId="52C159C0"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Τέλος, κύριε Υπουργέ, ο πρώην προϊστάμενός σας, ο κ. Καμμένος ήταν αυτός που είχε απειλήσει την Ευρώπη πριν από μερικά χρόνια ότι θα την πλημμυρίσουμε με μετανάστες, αν δεν κάνουμε αυτό που θέλουμε. Σήμερα την</w:t>
      </w:r>
      <w:r>
        <w:rPr>
          <w:rFonts w:eastAsia="Times New Roman" w:cs="Times New Roman"/>
          <w:szCs w:val="24"/>
        </w:rPr>
        <w:t xml:space="preserve"> απειλή την ακούμε από την Τουρκία.</w:t>
      </w:r>
    </w:p>
    <w:p w14:paraId="52C159C1"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Αυτό θέλω να σας το θυμίσω, όχι να σας ζητήσω να τοποθετηθείτε, αλλά για να καταλάβετε πόσο λάθος έχετε διαχειριστεί εδώ και πάρα πολύ καιρό, με λάθος συμβολισμούς και με λάθος όπλα, μια υπόθεση από την οποία περιμένουμε</w:t>
      </w:r>
      <w:r>
        <w:rPr>
          <w:rFonts w:eastAsia="Times New Roman" w:cs="Times New Roman"/>
          <w:szCs w:val="24"/>
        </w:rPr>
        <w:t xml:space="preserve"> από την Ευρώπη και τη στήριξή της και τη συμπαράστασή της και την πολιτική της πίεση στην Τουρκία και τη χρηματοδότησή της για την αντιμετώπιση των αναγκών στη χώρα.</w:t>
      </w:r>
    </w:p>
    <w:p w14:paraId="52C159C2"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2C159C3"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2C159C4"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r>
        <w:rPr>
          <w:rFonts w:eastAsia="Times New Roman" w:cs="Times New Roman"/>
          <w:szCs w:val="24"/>
        </w:rPr>
        <w:t>Υπουργέ, έχετε τον λόγο.</w:t>
      </w:r>
    </w:p>
    <w:p w14:paraId="52C159C5"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θέλω να επιμείνω ότι ο προκάτοχός μου κ. </w:t>
      </w:r>
      <w:proofErr w:type="spellStart"/>
      <w:r>
        <w:rPr>
          <w:rFonts w:eastAsia="Times New Roman" w:cs="Times New Roman"/>
          <w:szCs w:val="24"/>
        </w:rPr>
        <w:t>Μουζάλας</w:t>
      </w:r>
      <w:proofErr w:type="spellEnd"/>
      <w:r>
        <w:rPr>
          <w:rFonts w:eastAsia="Times New Roman" w:cs="Times New Roman"/>
          <w:szCs w:val="24"/>
        </w:rPr>
        <w:t xml:space="preserve"> έκανε πολύ μεγάλη δουλειά πάνω σε ένα ζήτημα που συνήθως υπάρχουν καθημερινά προκλήσεις και πρέπει να ανταποκρίνεσα</w:t>
      </w:r>
      <w:r>
        <w:rPr>
          <w:rFonts w:eastAsia="Times New Roman" w:cs="Times New Roman"/>
          <w:szCs w:val="24"/>
        </w:rPr>
        <w:t>ι.</w:t>
      </w:r>
    </w:p>
    <w:p w14:paraId="52C159C6" w14:textId="77777777" w:rsidR="009250B8" w:rsidRDefault="00743C97">
      <w:pPr>
        <w:spacing w:line="600" w:lineRule="auto"/>
        <w:ind w:firstLine="720"/>
        <w:jc w:val="both"/>
        <w:rPr>
          <w:rFonts w:eastAsia="Times New Roman"/>
          <w:szCs w:val="24"/>
        </w:rPr>
      </w:pPr>
      <w:r>
        <w:rPr>
          <w:rFonts w:eastAsia="Times New Roman"/>
          <w:szCs w:val="24"/>
        </w:rPr>
        <w:t>Το ξέρετε και το ξέρετε πολύ περισσότερο, γιατί προτιμάω να συζητάω με τον κ. Βαρβιτσιώτη, ο οποίος ήταν εισηγητής στο Συμβούλιο της Ευρώπης μιας έκθεσης που αναγνώριζε τα προβλήματα και τις δυσκολίες, αλλά έβλεπε και την πρόοδο.</w:t>
      </w:r>
    </w:p>
    <w:p w14:paraId="52C159C7" w14:textId="77777777" w:rsidR="009250B8" w:rsidRDefault="00743C97">
      <w:pPr>
        <w:spacing w:line="600" w:lineRule="auto"/>
        <w:ind w:firstLine="720"/>
        <w:jc w:val="both"/>
        <w:rPr>
          <w:rFonts w:eastAsia="Times New Roman"/>
          <w:szCs w:val="24"/>
        </w:rPr>
      </w:pPr>
      <w:r>
        <w:rPr>
          <w:rFonts w:eastAsia="Times New Roman"/>
          <w:szCs w:val="24"/>
        </w:rPr>
        <w:t xml:space="preserve">Με αυτή την έννοια δεν </w:t>
      </w:r>
      <w:r>
        <w:rPr>
          <w:rFonts w:eastAsia="Times New Roman"/>
          <w:szCs w:val="24"/>
        </w:rPr>
        <w:t xml:space="preserve">λέω να συνεννοηθούμε, αλλά μπορούμε –ας το πω- με έναν εθνικό τρόπο να αντιμετωπίσουμε το ζήτημα και αυτή τη γραμμή συνεννόησης. Συνεννόηση δεν σημαίνει </w:t>
      </w:r>
      <w:r>
        <w:rPr>
          <w:rFonts w:eastAsia="Times New Roman"/>
          <w:szCs w:val="24"/>
        </w:rPr>
        <w:lastRenderedPageBreak/>
        <w:t>ότι δεν υπάρχουν διαφωνίες. Συνεννόηση σημαίνει ότι συζητάμε, εκδηλώνουμε, προχωράμε σε αυτά που είμαστ</w:t>
      </w:r>
      <w:r>
        <w:rPr>
          <w:rFonts w:eastAsia="Times New Roman"/>
          <w:szCs w:val="24"/>
        </w:rPr>
        <w:t>ε από κοινού. Αυτό είναι το ένα ζήτημα που θέλω να πω.</w:t>
      </w:r>
    </w:p>
    <w:p w14:paraId="52C159C8" w14:textId="77777777" w:rsidR="009250B8" w:rsidRDefault="00743C97">
      <w:pPr>
        <w:spacing w:line="600" w:lineRule="auto"/>
        <w:ind w:firstLine="720"/>
        <w:jc w:val="both"/>
        <w:rPr>
          <w:rFonts w:eastAsia="Times New Roman"/>
          <w:szCs w:val="24"/>
        </w:rPr>
      </w:pPr>
      <w:r>
        <w:rPr>
          <w:rFonts w:eastAsia="Times New Roman"/>
          <w:szCs w:val="24"/>
        </w:rPr>
        <w:t xml:space="preserve">Δεύτερον, αυτή τη στιγμή πάει να </w:t>
      </w:r>
      <w:proofErr w:type="spellStart"/>
      <w:r>
        <w:rPr>
          <w:rFonts w:eastAsia="Times New Roman"/>
          <w:szCs w:val="24"/>
        </w:rPr>
        <w:t>οικοδομηθεί</w:t>
      </w:r>
      <w:proofErr w:type="spellEnd"/>
      <w:r>
        <w:rPr>
          <w:rFonts w:eastAsia="Times New Roman"/>
          <w:szCs w:val="24"/>
        </w:rPr>
        <w:t xml:space="preserve"> μια αφήγηση. Δεν πρέπει να την δεχτούμε αυτή την αφήγηση. Τι μας λέει αυτή η αφήγηση; Υπάρχει κοινή δήλωση Τουρκίας - Ευρωπαϊκής Ένωσης, αλλά ξεχνιέται η κα</w:t>
      </w:r>
      <w:r>
        <w:rPr>
          <w:rFonts w:eastAsia="Times New Roman"/>
          <w:szCs w:val="24"/>
        </w:rPr>
        <w:t>ρδιά της που είναι, παραμένουμε στην Τουρκία. Θα πάω και στην Τουρκία, θα δω και τον ομόλογό μου σε αυτή την κατεύθυνση, αλλά όλο το πρόβλημα εναπόκειται στην Ελλάδα και με επιλεκτικά στοιχεία.</w:t>
      </w:r>
    </w:p>
    <w:p w14:paraId="52C159C9" w14:textId="77777777" w:rsidR="009250B8" w:rsidRDefault="00743C97">
      <w:pPr>
        <w:spacing w:line="600" w:lineRule="auto"/>
        <w:ind w:firstLine="720"/>
        <w:jc w:val="both"/>
        <w:rPr>
          <w:rFonts w:eastAsia="Times New Roman"/>
          <w:szCs w:val="24"/>
        </w:rPr>
      </w:pPr>
      <w:r>
        <w:rPr>
          <w:rFonts w:eastAsia="Times New Roman"/>
          <w:szCs w:val="24"/>
        </w:rPr>
        <w:t xml:space="preserve">Δεν είναι χίλιες πεντακόσιες εβδομήντα οι επιστροφές. Χίλιες πεντακόσιες εβδομήντα και κάτι παραπάνω είναι οι επιστροφές με </w:t>
      </w:r>
      <w:r>
        <w:rPr>
          <w:rFonts w:eastAsia="Times New Roman"/>
          <w:szCs w:val="24"/>
        </w:rPr>
        <w:lastRenderedPageBreak/>
        <w:t>βάση τη δήλωση προς την Τουρκία. Υπάρχουν οι οικειοθελείς επιστροφές, υπάρχουν οι επιστροφές στη χώρα καταγωγής. Και επειδή οι αναγκ</w:t>
      </w:r>
      <w:r>
        <w:rPr>
          <w:rFonts w:eastAsia="Times New Roman"/>
          <w:szCs w:val="24"/>
        </w:rPr>
        <w:t xml:space="preserve">αστικές επιστροφές, όπως καταλαβαίνετε και εσείς, είναι το πιο δύσκολο πράγμα, πρέπει να </w:t>
      </w:r>
      <w:r>
        <w:rPr>
          <w:rFonts w:eastAsia="Times New Roman"/>
          <w:szCs w:val="24"/>
        </w:rPr>
        <w:t xml:space="preserve">ληφθούν </w:t>
      </w:r>
      <w:r>
        <w:rPr>
          <w:rFonts w:eastAsia="Times New Roman"/>
          <w:szCs w:val="24"/>
        </w:rPr>
        <w:t xml:space="preserve">μέτρα και θα πάρουμε μέτρα σε αυτή την κατεύθυνση. </w:t>
      </w:r>
    </w:p>
    <w:p w14:paraId="52C159CA" w14:textId="77777777" w:rsidR="009250B8" w:rsidRDefault="00743C97">
      <w:pPr>
        <w:spacing w:line="600" w:lineRule="auto"/>
        <w:ind w:firstLine="720"/>
        <w:jc w:val="both"/>
        <w:rPr>
          <w:rFonts w:eastAsia="Times New Roman"/>
          <w:szCs w:val="24"/>
        </w:rPr>
      </w:pPr>
      <w:r>
        <w:rPr>
          <w:rFonts w:eastAsia="Times New Roman"/>
          <w:szCs w:val="24"/>
        </w:rPr>
        <w:t>Το ποσοστό των αναγκαστικών επιστροφών που έγινε από την Ελλάδα δεν είναι πολύ διαφορετικό -και μερικές φορ</w:t>
      </w:r>
      <w:r>
        <w:rPr>
          <w:rFonts w:eastAsia="Times New Roman"/>
          <w:szCs w:val="24"/>
        </w:rPr>
        <w:t>ές είναι υψηλότερο- από άλλες χώρες της Ευρώπης, όπως είναι η Ιταλία, όπως είναι η Γαλλία και η ίδια η Γερμανία. Αν δείτε τα ποσοστά είναι παρόμοια. Πρέπει να αυξηθούν, εγώ είπα και τους τρόπους, αλλά δεν είναι η καρδιά αυτής της ιστορίας.</w:t>
      </w:r>
    </w:p>
    <w:p w14:paraId="52C159CB" w14:textId="77777777" w:rsidR="009250B8" w:rsidRDefault="00743C97">
      <w:pPr>
        <w:spacing w:line="600" w:lineRule="auto"/>
        <w:ind w:firstLine="720"/>
        <w:jc w:val="both"/>
        <w:rPr>
          <w:rFonts w:eastAsia="Times New Roman"/>
          <w:szCs w:val="24"/>
        </w:rPr>
      </w:pPr>
      <w:r>
        <w:rPr>
          <w:rFonts w:eastAsia="Times New Roman"/>
          <w:szCs w:val="24"/>
        </w:rPr>
        <w:t>Δεν μπορούν να χ</w:t>
      </w:r>
      <w:r>
        <w:rPr>
          <w:rFonts w:eastAsia="Times New Roman"/>
          <w:szCs w:val="24"/>
        </w:rPr>
        <w:t xml:space="preserve">ρησιμοποιούνται ορισμένα και επιλεκτικά στοιχεία, ώστε σε μια διαδικασία </w:t>
      </w:r>
      <w:r>
        <w:rPr>
          <w:rFonts w:eastAsia="Times New Roman"/>
          <w:szCs w:val="24"/>
          <w:lang w:val="en-US"/>
        </w:rPr>
        <w:t>blame</w:t>
      </w:r>
      <w:r>
        <w:rPr>
          <w:rFonts w:eastAsia="Times New Roman"/>
          <w:szCs w:val="24"/>
        </w:rPr>
        <w:t xml:space="preserve"> </w:t>
      </w:r>
      <w:r>
        <w:rPr>
          <w:rFonts w:eastAsia="Times New Roman"/>
          <w:szCs w:val="24"/>
          <w:lang w:val="en-US"/>
        </w:rPr>
        <w:t>game</w:t>
      </w:r>
      <w:r>
        <w:rPr>
          <w:rFonts w:eastAsia="Times New Roman"/>
          <w:szCs w:val="24"/>
        </w:rPr>
        <w:t xml:space="preserve"> να </w:t>
      </w:r>
      <w:proofErr w:type="spellStart"/>
      <w:r>
        <w:rPr>
          <w:rFonts w:eastAsia="Times New Roman"/>
          <w:szCs w:val="24"/>
        </w:rPr>
        <w:t>στοχοποιείται</w:t>
      </w:r>
      <w:proofErr w:type="spellEnd"/>
      <w:r>
        <w:rPr>
          <w:rFonts w:eastAsia="Times New Roman"/>
          <w:szCs w:val="24"/>
        </w:rPr>
        <w:t xml:space="preserve"> η </w:t>
      </w:r>
      <w:r>
        <w:rPr>
          <w:rFonts w:eastAsia="Times New Roman"/>
          <w:szCs w:val="24"/>
        </w:rPr>
        <w:lastRenderedPageBreak/>
        <w:t>χώρα, την οποία από τη μια μεριά την θαυμάζουμε και την επαινούμε για το έργο που έχει κάνει και από την άλλη μεριά κλείνουμε τα σύνορά μας. Χώρες, οι οπ</w:t>
      </w:r>
      <w:r>
        <w:rPr>
          <w:rFonts w:eastAsia="Times New Roman"/>
          <w:szCs w:val="24"/>
        </w:rPr>
        <w:t>οίες δεν έχουν πάρει ούτε έναν πρόσφυγα, ούτε έναν μετανάστη δεν κάνουν αυτή τη δουλειά.</w:t>
      </w:r>
    </w:p>
    <w:p w14:paraId="52C159CC" w14:textId="77777777" w:rsidR="009250B8" w:rsidRDefault="00743C97">
      <w:pPr>
        <w:spacing w:line="600" w:lineRule="auto"/>
        <w:ind w:firstLine="720"/>
        <w:jc w:val="both"/>
        <w:rPr>
          <w:rFonts w:eastAsia="Times New Roman"/>
          <w:szCs w:val="24"/>
        </w:rPr>
      </w:pPr>
      <w:r>
        <w:rPr>
          <w:rFonts w:eastAsia="Times New Roman"/>
          <w:szCs w:val="24"/>
        </w:rPr>
        <w:t>Συγχρόνως, έχουμε και τις οικογενειακές επανενώσεις, τις οποίες και αυτές τις προωθούμε. Όλα αυτά πρέπει να επιταχυνθούν; Όλα αυτά πρέπει να τα κάνουμε ακόμα καλύτερα;</w:t>
      </w:r>
      <w:r>
        <w:rPr>
          <w:rFonts w:eastAsia="Times New Roman"/>
          <w:szCs w:val="24"/>
        </w:rPr>
        <w:t xml:space="preserve"> Βεβαίως, δεν υπάρχει καμμία αντίρρηση επ’ αυτού. Και σε αυτό πρέπει να επικεντρωθούμε. Αυτό σημαίνει ότι πρέπει να απαιτήσουμε κοινούς μηχανισμούς ασύλου σε σχέση με την Ευρωπαϊκή Ένωση, πρέπει να απαιτήσουμε μεγαλύτερη βοήθεια σε προσωπικό και σε </w:t>
      </w:r>
      <w:r>
        <w:rPr>
          <w:rFonts w:eastAsia="Times New Roman"/>
          <w:szCs w:val="24"/>
          <w:lang w:val="en-US"/>
        </w:rPr>
        <w:t>funding</w:t>
      </w:r>
      <w:r>
        <w:rPr>
          <w:rFonts w:eastAsia="Times New Roman"/>
          <w:szCs w:val="24"/>
        </w:rPr>
        <w:t xml:space="preserve"> των δράσεων και πρέπει να απαιτήσουμε να δοθούν λύσεις και σε ευρωπαϊκό επίπεδο σε περίοδο κρίσης.</w:t>
      </w:r>
    </w:p>
    <w:p w14:paraId="52C159CD" w14:textId="77777777" w:rsidR="009250B8" w:rsidRDefault="00743C97">
      <w:pPr>
        <w:spacing w:line="600" w:lineRule="auto"/>
        <w:ind w:firstLine="720"/>
        <w:jc w:val="both"/>
        <w:rPr>
          <w:rFonts w:eastAsia="Times New Roman"/>
          <w:szCs w:val="24"/>
        </w:rPr>
      </w:pPr>
      <w:r>
        <w:rPr>
          <w:rFonts w:eastAsia="Times New Roman"/>
          <w:szCs w:val="24"/>
        </w:rPr>
        <w:lastRenderedPageBreak/>
        <w:t>Είπα -και το επαναλαμβάνω και στη Βουλή για να γίνει ακόμα πιο επίσημ</w:t>
      </w:r>
      <w:r>
        <w:rPr>
          <w:rFonts w:eastAsia="Times New Roman"/>
          <w:szCs w:val="24"/>
        </w:rPr>
        <w:t>ο</w:t>
      </w:r>
      <w:r>
        <w:rPr>
          <w:rFonts w:eastAsia="Times New Roman"/>
          <w:szCs w:val="24"/>
        </w:rPr>
        <w:t xml:space="preserve">- ότι βρισκόμαστε σε μια φάση προσπάθειας συνεννόησης με άλλες χώρες πρώτης υποδοχής, </w:t>
      </w:r>
      <w:r>
        <w:rPr>
          <w:rFonts w:eastAsia="Times New Roman"/>
          <w:szCs w:val="24"/>
        </w:rPr>
        <w:t xml:space="preserve">όχι για να φτιάξουμε </w:t>
      </w:r>
      <w:r>
        <w:rPr>
          <w:rFonts w:eastAsia="Times New Roman"/>
          <w:szCs w:val="24"/>
        </w:rPr>
        <w:t xml:space="preserve">κάποιου </w:t>
      </w:r>
      <w:r>
        <w:rPr>
          <w:rFonts w:eastAsia="Times New Roman"/>
          <w:szCs w:val="24"/>
        </w:rPr>
        <w:t xml:space="preserve">είδους μέτωπο απέναντι στο μέτωπο των χωρών του </w:t>
      </w:r>
      <w:proofErr w:type="spellStart"/>
      <w:r>
        <w:rPr>
          <w:rFonts w:eastAsia="Times New Roman"/>
          <w:szCs w:val="24"/>
        </w:rPr>
        <w:t>Βίσεγκραντ</w:t>
      </w:r>
      <w:proofErr w:type="spellEnd"/>
      <w:r>
        <w:rPr>
          <w:rFonts w:eastAsia="Times New Roman"/>
          <w:szCs w:val="24"/>
        </w:rPr>
        <w:t xml:space="preserve">, αλλά για να προσπαθήσουμε από κοινού να λύσουμε τα προβλήματα. Νομίζω ότι προς αυτή την κατεύθυνση, άμα κινηθούμε, θα έχουμε αποτελέσματα. </w:t>
      </w:r>
    </w:p>
    <w:p w14:paraId="52C159CE" w14:textId="77777777" w:rsidR="009250B8" w:rsidRDefault="00743C97">
      <w:pPr>
        <w:spacing w:line="600" w:lineRule="auto"/>
        <w:ind w:firstLine="720"/>
        <w:jc w:val="both"/>
        <w:rPr>
          <w:rFonts w:eastAsia="Times New Roman"/>
          <w:szCs w:val="24"/>
        </w:rPr>
      </w:pPr>
      <w:r>
        <w:rPr>
          <w:rFonts w:eastAsia="Times New Roman"/>
          <w:szCs w:val="24"/>
        </w:rPr>
        <w:t xml:space="preserve">Θέλω να σας πω </w:t>
      </w:r>
      <w:r>
        <w:rPr>
          <w:rFonts w:eastAsia="Times New Roman"/>
          <w:szCs w:val="24"/>
        </w:rPr>
        <w:t>ότι ό</w:t>
      </w:r>
      <w:r>
        <w:rPr>
          <w:rFonts w:eastAsia="Times New Roman"/>
          <w:szCs w:val="24"/>
        </w:rPr>
        <w:t>πως και</w:t>
      </w:r>
      <w:r>
        <w:rPr>
          <w:rFonts w:eastAsia="Times New Roman"/>
          <w:szCs w:val="24"/>
        </w:rPr>
        <w:t xml:space="preserve"> εσείς γνωρίζετε, από προηγούμενες θέσεις σας, υπάρχουν ορισμένες λέξεις που </w:t>
      </w:r>
      <w:r>
        <w:rPr>
          <w:rFonts w:eastAsia="Times New Roman"/>
          <w:szCs w:val="24"/>
        </w:rPr>
        <w:t>κατά μία</w:t>
      </w:r>
      <w:r>
        <w:rPr>
          <w:rFonts w:eastAsia="Times New Roman"/>
          <w:szCs w:val="24"/>
        </w:rPr>
        <w:t xml:space="preserve"> έννοια στο δημόσιο διάλογο απαγορεύονται. Τι εννοώ με αυτό; Σε ένα πρόβλημα, σε ένα ζήτημα παγκόσμιο, αλλά και πολύ συγκεκριμένο για εμάς, δηλαδή το ζήτημα του προσφυγικο</w:t>
      </w:r>
      <w:r>
        <w:rPr>
          <w:rFonts w:eastAsia="Times New Roman"/>
          <w:szCs w:val="24"/>
        </w:rPr>
        <w:t xml:space="preserve">ύ–μεταναστευτικού, ποτέ </w:t>
      </w:r>
      <w:r>
        <w:rPr>
          <w:rFonts w:eastAsia="Times New Roman"/>
          <w:szCs w:val="24"/>
        </w:rPr>
        <w:lastRenderedPageBreak/>
        <w:t>δεν είσαι επαρκής, ποτέ δεν είσαι ανεπαρκής. Πρέπει να κάνεις συνεχή προσπάθεια. Αυτό ήθελα να επισημάνω.</w:t>
      </w:r>
    </w:p>
    <w:p w14:paraId="52C159CF" w14:textId="77777777" w:rsidR="009250B8" w:rsidRDefault="00743C97">
      <w:pPr>
        <w:spacing w:line="600" w:lineRule="auto"/>
        <w:ind w:firstLine="720"/>
        <w:jc w:val="both"/>
        <w:rPr>
          <w:rFonts w:eastAsia="Times New Roman"/>
          <w:szCs w:val="24"/>
        </w:rPr>
      </w:pPr>
      <w:r>
        <w:rPr>
          <w:rFonts w:eastAsia="Times New Roman"/>
          <w:szCs w:val="24"/>
        </w:rPr>
        <w:t>Ευχαριστώ πολύ.</w:t>
      </w:r>
    </w:p>
    <w:p w14:paraId="52C159D0"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Στο σημείο αυτό ολοκληρώθηκε η συζήτηση των επικαίρων ερωτήσεων.</w:t>
      </w:r>
    </w:p>
    <w:p w14:paraId="52C159D1"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Δευτέρας 2 Απριλίου 2018.</w:t>
      </w:r>
    </w:p>
    <w:p w14:paraId="52C159D2"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2C159D3"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1. Η με αριθμό 1402/27-3-2018 επίκαιρη ερώτησ</w:t>
      </w:r>
      <w:r>
        <w:rPr>
          <w:rFonts w:eastAsia="Times New Roman" w:cs="Times New Roman"/>
          <w:szCs w:val="24"/>
        </w:rPr>
        <w:t>η του Βουλευτή Χίου του Συνασπισμού Ριζοσπαστικής Αριστεράς κ. Ανδρέα Μιχαη</w:t>
      </w:r>
      <w:r>
        <w:rPr>
          <w:rFonts w:eastAsia="Times New Roman" w:cs="Times New Roman"/>
          <w:szCs w:val="24"/>
        </w:rPr>
        <w:lastRenderedPageBreak/>
        <w:t>λίδη προς τον Υπουργό Υγείας, με θέμα: «Αποκατάσταση προβλημάτων στις αίθουσες χειρουργείων της νέας πτέρυγας του Νοσοκομείου Χίου».</w:t>
      </w:r>
    </w:p>
    <w:p w14:paraId="52C159D4"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2. Η με αριθμό 1397/26-3-2018 επίκαιρη ερώτηση τ</w:t>
      </w:r>
      <w:r>
        <w:rPr>
          <w:rFonts w:eastAsia="Times New Roman" w:cs="Times New Roman"/>
          <w:szCs w:val="24"/>
        </w:rPr>
        <w:t xml:space="preserve">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Υγείας, με θέμα: «Αποκαλύψεις για το ΚΕΕΛΠΝΟ που εκθέτουν την ηγεσία του Υπουργείου Υγείας».</w:t>
      </w:r>
    </w:p>
    <w:p w14:paraId="52C159D5"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3. Η με αριθμό 1376/21-3-2018 επίκαιρη ερώτηση του Βουλευτή Αργολίδας της Δημοκρατικής Συ</w:t>
      </w:r>
      <w:r>
        <w:rPr>
          <w:rFonts w:eastAsia="Times New Roman" w:cs="Times New Roman"/>
          <w:szCs w:val="24"/>
        </w:rPr>
        <w:t xml:space="preserve">μπαράταξης ΠΑΣΟΚ – ΔΗΜΑΡ κ. Ιωάννη Μανιάτη προς τον Υπουργό Οικονομικών, με θέμα: «Μόνο 350 ευρώ παίρνουν οι </w:t>
      </w:r>
      <w:r>
        <w:rPr>
          <w:rFonts w:eastAsia="Times New Roman" w:cs="Times New Roman"/>
          <w:szCs w:val="24"/>
        </w:rPr>
        <w:t xml:space="preserve">πέντε χιλιάδες </w:t>
      </w:r>
      <w:r>
        <w:rPr>
          <w:rFonts w:eastAsia="Times New Roman" w:cs="Times New Roman"/>
          <w:szCs w:val="24"/>
        </w:rPr>
        <w:t>υποψήφιοι διδάκτορες της χώρας. Τους αντιμετωπίζουν ως επιχειρηματίες».</w:t>
      </w:r>
    </w:p>
    <w:p w14:paraId="52C159D6"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 xml:space="preserve">4. Η με αριθμό 1387/22-3-2018 επίκαιρη ερώτηση του Βουλευτή </w:t>
      </w:r>
      <w:r>
        <w:rPr>
          <w:rFonts w:eastAsia="Times New Roman" w:cs="Times New Roman"/>
          <w:szCs w:val="24"/>
        </w:rPr>
        <w:t>Α΄ Θεσσαλονίκης του Λαϊκού Συνδέσμου - Χρυσή Αυγή κ. Αντωνίου Γρέγου προς τον Υπουργό Εθνικής Άμυνας, με θέμα: «Περί της καταργήσεως του Αεροπορικού Αποσπάσματος Χρυσούπολης».</w:t>
      </w:r>
    </w:p>
    <w:p w14:paraId="52C159D7"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5. Η με αριθμό 1408/27-3-2018 επίκαιρη ερώτηση του Βουλευτή Α΄ Θεσσαλονίκης του </w:t>
      </w:r>
      <w:r>
        <w:rPr>
          <w:rFonts w:eastAsia="Times New Roman" w:cs="Times New Roman"/>
          <w:szCs w:val="24"/>
        </w:rPr>
        <w:t>Κομμουνιστικού Κόμματος Ελλάδ</w:t>
      </w:r>
      <w:r>
        <w:rPr>
          <w:rFonts w:eastAsia="Times New Roman" w:cs="Times New Roman"/>
          <w:szCs w:val="24"/>
        </w:rPr>
        <w:t>α</w:t>
      </w:r>
      <w:r>
        <w:rPr>
          <w:rFonts w:eastAsia="Times New Roman" w:cs="Times New Roman"/>
          <w:szCs w:val="24"/>
        </w:rPr>
        <w:t>ς κ. Ιωάννη Δελή προς τον Υπουργό Παιδείας, Έρευνας και Θρησκευμάτων, σχετικά με τα προβλήματα των χιλιάδων συμβασιούχων (αναπληρωτών και ωρομισθίων) εκπαιδευτικών.</w:t>
      </w:r>
    </w:p>
    <w:p w14:paraId="52C159D8"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2C159D9"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1. Η με αριθμό 1398/26-3-2018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Κωνσταντίνου Κατσαφάδου </w:t>
      </w:r>
      <w:r>
        <w:rPr>
          <w:rFonts w:eastAsia="Times New Roman" w:cs="Times New Roman"/>
          <w:szCs w:val="24"/>
        </w:rPr>
        <w:lastRenderedPageBreak/>
        <w:t xml:space="preserve">προς τον Υπουργό Οικονομικών, με θέμα: «Αδιαφάνεια στις τοποθετήσεις </w:t>
      </w:r>
      <w:r>
        <w:rPr>
          <w:rFonts w:eastAsia="Times New Roman" w:cs="Times New Roman"/>
          <w:szCs w:val="24"/>
        </w:rPr>
        <w:t>π</w:t>
      </w:r>
      <w:r>
        <w:rPr>
          <w:rFonts w:eastAsia="Times New Roman" w:cs="Times New Roman"/>
          <w:szCs w:val="24"/>
        </w:rPr>
        <w:t>ροϊσταμένων στο ΣΔΟΕ».</w:t>
      </w:r>
    </w:p>
    <w:p w14:paraId="52C159DA"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2. Η με</w:t>
      </w:r>
      <w:r>
        <w:rPr>
          <w:rFonts w:eastAsia="Times New Roman" w:cs="Times New Roman"/>
          <w:szCs w:val="24"/>
        </w:rPr>
        <w:t xml:space="preserve"> αριθμό 1389/26-3-2018 επίκαιρη ερώτηση της Βουλευτού Δράμας της Δημοκρατικής Συμπαράταξης ΠΑΣΟΚ – ΔΗΜ</w:t>
      </w:r>
      <w:r>
        <w:rPr>
          <w:rFonts w:eastAsia="Times New Roman" w:cs="Times New Roman"/>
          <w:szCs w:val="24"/>
        </w:rPr>
        <w:t>Α</w:t>
      </w:r>
      <w:r>
        <w:rPr>
          <w:rFonts w:eastAsia="Times New Roman" w:cs="Times New Roman"/>
          <w:szCs w:val="24"/>
        </w:rPr>
        <w:t>Ρ κ</w:t>
      </w:r>
      <w:r>
        <w:rPr>
          <w:rFonts w:eastAsia="Times New Roman" w:cs="Times New Roman"/>
          <w:szCs w:val="24"/>
        </w:rPr>
        <w:t>.</w:t>
      </w:r>
      <w:r>
        <w:rPr>
          <w:rFonts w:eastAsia="Times New Roman" w:cs="Times New Roman"/>
          <w:szCs w:val="24"/>
        </w:rPr>
        <w:t xml:space="preserve">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Δικαιοσύνης, Διαφάνειας και Ανθρωπίνων Δικαιωμάτων, με θέμα: «Φυλακές Νικηφόρου Δράμας και </w:t>
      </w:r>
      <w:r>
        <w:rPr>
          <w:rFonts w:eastAsia="Times New Roman" w:cs="Times New Roman"/>
          <w:szCs w:val="24"/>
        </w:rPr>
        <w:t>σ</w:t>
      </w:r>
      <w:r>
        <w:rPr>
          <w:rFonts w:eastAsia="Times New Roman" w:cs="Times New Roman"/>
          <w:szCs w:val="24"/>
        </w:rPr>
        <w:t xml:space="preserve">τελέχωσή τους: </w:t>
      </w:r>
      <w:r>
        <w:rPr>
          <w:rFonts w:eastAsia="Times New Roman" w:cs="Times New Roman"/>
          <w:szCs w:val="24"/>
        </w:rPr>
        <w:t>ψ</w:t>
      </w:r>
      <w:r>
        <w:rPr>
          <w:rFonts w:eastAsia="Times New Roman" w:cs="Times New Roman"/>
          <w:szCs w:val="24"/>
        </w:rPr>
        <w:t>έμα στο</w:t>
      </w:r>
      <w:r>
        <w:rPr>
          <w:rFonts w:eastAsia="Times New Roman" w:cs="Times New Roman"/>
          <w:szCs w:val="24"/>
        </w:rPr>
        <w:t xml:space="preserve"> </w:t>
      </w:r>
      <w:r>
        <w:rPr>
          <w:rFonts w:eastAsia="Times New Roman" w:cs="Times New Roman"/>
          <w:szCs w:val="24"/>
        </w:rPr>
        <w:t>ψ</w:t>
      </w:r>
      <w:r>
        <w:rPr>
          <w:rFonts w:eastAsia="Times New Roman" w:cs="Times New Roman"/>
          <w:szCs w:val="24"/>
        </w:rPr>
        <w:t>έμα;». </w:t>
      </w:r>
    </w:p>
    <w:p w14:paraId="52C159DB"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3. Η με αριθμό 1377/21-3-2018 επίκαιρη ερώτηση του Βουλευτή Αργολίδας της Δημοκρατικής Συμπαράταξης ΠΑΣΟΚ – ΔΗΜΑΡ κ. Ιωάννη Μανιάτη προς τον Υπουργό Οικονομικών, με θέμα: «Απελευθέρωση των Ειδικών Λογαριασμών Κονδυλίων Έρευνας (ΕΛΚΕ) από τη γραφε</w:t>
      </w:r>
      <w:r>
        <w:rPr>
          <w:rFonts w:eastAsia="Times New Roman" w:cs="Times New Roman"/>
          <w:szCs w:val="24"/>
        </w:rPr>
        <w:t>ιοκρατία».</w:t>
      </w:r>
    </w:p>
    <w:p w14:paraId="52C159DC"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lastRenderedPageBreak/>
        <w:t xml:space="preserve">4. Η με αριθμό 1400/26-3-2018 επίκαιρη ερώτηση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Οικονομικών, με θέμα: «Μεταφορικό ισοδύναμο και εξαίρεση</w:t>
      </w:r>
      <w:r>
        <w:rPr>
          <w:rFonts w:eastAsia="Times New Roman" w:cs="Times New Roman"/>
          <w:szCs w:val="24"/>
        </w:rPr>
        <w:t xml:space="preserve"> της Καρπάθου».</w:t>
      </w:r>
    </w:p>
    <w:p w14:paraId="52C159DD"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5. Η με αριθμό 1401/26-3-2018 επίκαιρη ερώτηση του Βουλευτή Αρκαδίας της Δημοκρατικής Συμπαράταξης ΠΑΣΟΚ – ΔΗΜΑΡ κ. Οδυσσέα Κωνσταντινόπουλου προς τον Υπουργό Οικονομικών με θέμα: «Ανησυχητικές εξελίξεις σχετικά με την πώληση της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Γ</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sidRPr="00FC08DC">
        <w:rPr>
          <w:rFonts w:eastAsia="Times New Roman" w:cs="Times New Roman"/>
          <w:szCs w:val="24"/>
        </w:rPr>
        <w:t>“</w:t>
      </w:r>
      <w:r>
        <w:rPr>
          <w:rFonts w:eastAsia="Times New Roman" w:cs="Times New Roman"/>
          <w:szCs w:val="24"/>
        </w:rPr>
        <w:t xml:space="preserve">Η </w:t>
      </w:r>
      <w:r>
        <w:rPr>
          <w:rFonts w:eastAsia="Times New Roman" w:cs="Times New Roman"/>
          <w:szCs w:val="24"/>
        </w:rPr>
        <w:t>ΕΘΝΙΚΗ</w:t>
      </w:r>
      <w:r>
        <w:rPr>
          <w:rFonts w:eastAsia="Times New Roman" w:cs="Times New Roman"/>
          <w:szCs w:val="24"/>
        </w:rPr>
        <w:t>”».</w:t>
      </w:r>
    </w:p>
    <w:p w14:paraId="52C159DE"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6. Η με αριθμό 1369/20-3-2018 επίκαιρη ερώτηση του Βουλευτή Β΄ Αθηνών της Νέας Δημοκρατίας κ. Σπυρίδωνος – </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Οικονομικών, με θέμα: «Σιγή ιχθύος </w:t>
      </w:r>
      <w:r>
        <w:rPr>
          <w:rFonts w:eastAsia="Times New Roman" w:cs="Times New Roman"/>
          <w:szCs w:val="24"/>
        </w:rPr>
        <w:lastRenderedPageBreak/>
        <w:t>τηρεί το Υπουργείο Οικονομικών σχετικά με τη σύμβαση του Οργανισ</w:t>
      </w:r>
      <w:r>
        <w:rPr>
          <w:rFonts w:eastAsia="Times New Roman" w:cs="Times New Roman"/>
          <w:szCs w:val="24"/>
        </w:rPr>
        <w:t xml:space="preserve">μού Διαχείρισης Δημοσίου Χρέους (ΟΔΔΗΧ) με την επενδυτική τράπεζα </w:t>
      </w:r>
      <w:proofErr w:type="spellStart"/>
      <w:r>
        <w:rPr>
          <w:rFonts w:eastAsia="Times New Roman" w:cs="Times New Roman"/>
          <w:szCs w:val="24"/>
        </w:rPr>
        <w:t>Rothschild</w:t>
      </w:r>
      <w:proofErr w:type="spellEnd"/>
      <w:r>
        <w:rPr>
          <w:rFonts w:eastAsia="Times New Roman" w:cs="Times New Roman"/>
          <w:szCs w:val="24"/>
        </w:rPr>
        <w:t>».</w:t>
      </w:r>
    </w:p>
    <w:p w14:paraId="52C159DF"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7. Η με αριθμό 1314/13-3-2018 επίκαιρη ερώτηση του Βουλευτή Λακωνίας της Νέας Δημοκρατίας κ. Αθανασίου Δαβάκη προς τον Υπουργό Εθνικής Άμυνας, με θέμα: «Αναστολή λειτουργίας του</w:t>
      </w:r>
      <w:r>
        <w:rPr>
          <w:rFonts w:eastAsia="Times New Roman" w:cs="Times New Roman"/>
          <w:szCs w:val="24"/>
        </w:rPr>
        <w:t xml:space="preserve"> Κέντρου Εκπαίδευσης Εφοδιασμού Μεταφορών ως Κέντρο Εκπαίδευσης Νεοσυλλέκτων».</w:t>
      </w:r>
    </w:p>
    <w:p w14:paraId="52C159E0"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2C159E1"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 xml:space="preserve">1. Η με αριθμό 3508/14-2-2018 ερώτηση του Βουλευτή Δράμας της Νέας Δημοκρατίας κ. Δημητρίου Κυριαζίδη </w:t>
      </w:r>
      <w:r>
        <w:rPr>
          <w:rFonts w:eastAsia="Times New Roman" w:cs="Times New Roman"/>
          <w:szCs w:val="24"/>
        </w:rPr>
        <w:t xml:space="preserve">προς τον Υπουργό Δικαιοσύνης, Διαφάνειας και Ανθρωπίνων Δικαιωμάτων, με θέμα: </w:t>
      </w:r>
      <w:r>
        <w:rPr>
          <w:rFonts w:eastAsia="Times New Roman" w:cs="Times New Roman"/>
          <w:szCs w:val="24"/>
        </w:rPr>
        <w:lastRenderedPageBreak/>
        <w:t>«Ίδρυση Τμήματος Μεταγωγών και Δικαστηρίων Δράμας και στελέχωσή του με το αναγκαίο προσωπικό. Στελέχωση με το αναγκαίο προσωπικό του Καταστήματος Κράτησης Δράμας».</w:t>
      </w:r>
    </w:p>
    <w:p w14:paraId="52C159E2"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έχουν διανεμηθεί τα Πρακτικά της Δευτέρας 11 Δεκεμβρίου 2018 και ερωτάται το Σώμα αν τα επικυρώνει. </w:t>
      </w:r>
    </w:p>
    <w:p w14:paraId="52C159E3" w14:textId="77777777" w:rsidR="009250B8" w:rsidRDefault="00743C97">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52C159E4" w14:textId="77777777" w:rsidR="009250B8" w:rsidRDefault="00743C97">
      <w:pPr>
        <w:spacing w:line="600" w:lineRule="auto"/>
        <w:ind w:firstLine="720"/>
        <w:jc w:val="both"/>
        <w:rPr>
          <w:rFonts w:eastAsia="Times New Roman" w:cs="Times New Roman"/>
          <w:szCs w:val="24"/>
        </w:rPr>
      </w:pPr>
      <w:r>
        <w:rPr>
          <w:rFonts w:eastAsia="Times New Roman"/>
          <w:b/>
          <w:bCs/>
          <w:szCs w:val="24"/>
        </w:rPr>
        <w:t xml:space="preserve">ΠΡΟΕΔΡΕΥΩΝ (Δημήτριος Κρεμαστινός): </w:t>
      </w:r>
      <w:r>
        <w:rPr>
          <w:rFonts w:eastAsia="Times New Roman" w:cs="Times New Roman"/>
          <w:szCs w:val="24"/>
        </w:rPr>
        <w:t>Συνεπώς τα Πρακτικά της Δευτέρας 11 Δεκεμβρίου 2018 επικυρώθηκαν</w:t>
      </w:r>
      <w:r>
        <w:rPr>
          <w:rFonts w:eastAsia="Times New Roman" w:cs="Times New Roman"/>
          <w:szCs w:val="24"/>
        </w:rPr>
        <w:t>.</w:t>
      </w:r>
    </w:p>
    <w:p w14:paraId="52C159E5" w14:textId="77777777" w:rsidR="009250B8" w:rsidRDefault="00743C9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2C159E6" w14:textId="77777777" w:rsidR="009250B8" w:rsidRDefault="00743C9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2C159E7" w14:textId="77777777" w:rsidR="009250B8" w:rsidRDefault="00743C9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Με τη συναίνεση του Σώματος και ώρα 10.40</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2 Απριλίου 201</w:t>
      </w:r>
      <w:r>
        <w:rPr>
          <w:rFonts w:eastAsia="Times New Roman" w:cs="Times New Roman"/>
          <w:szCs w:val="24"/>
        </w:rPr>
        <w:t>8 και ώρα 12.00΄, με αντικείμενο εργασιών του Σώματος</w:t>
      </w:r>
      <w:r>
        <w:rPr>
          <w:rFonts w:eastAsia="Times New Roman" w:cs="Times New Roman"/>
          <w:szCs w:val="24"/>
        </w:rPr>
        <w:t>:</w:t>
      </w:r>
      <w:r>
        <w:rPr>
          <w:rFonts w:eastAsia="Times New Roman" w:cs="Times New Roman"/>
          <w:szCs w:val="24"/>
        </w:rPr>
        <w:t xml:space="preserve"> α) νομοθετική εργασία</w:t>
      </w:r>
      <w:r>
        <w:rPr>
          <w:rFonts w:eastAsia="Times New Roman" w:cs="Times New Roman"/>
          <w:szCs w:val="24"/>
        </w:rPr>
        <w:t>,</w:t>
      </w:r>
      <w:r>
        <w:rPr>
          <w:rFonts w:eastAsia="Times New Roman" w:cs="Times New Roman"/>
          <w:szCs w:val="24"/>
        </w:rPr>
        <w:t xml:space="preserve"> σύμφωνα με την ημερήσια διάταξη που έχει διανεμηθεί και β)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52C159E8" w14:textId="77777777" w:rsidR="009250B8" w:rsidRDefault="00743C97">
      <w:pPr>
        <w:spacing w:line="600" w:lineRule="auto"/>
        <w:ind w:firstLine="709"/>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9250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3/qWQNDa2EJQzIypJN/Ef/pa04Q=" w:salt="G68zqU2GCvvpdiWKLcBG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B8"/>
    <w:rsid w:val="00743C97"/>
    <w:rsid w:val="009250B8"/>
    <w:rsid w:val="00F371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597F"/>
  <w15:docId w15:val="{1F17D015-A640-437D-BFBD-D8059DA3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6A5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36A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609</MetadataID>
    <Session xmlns="641f345b-441b-4b81-9152-adc2e73ba5e1">Γ´</Session>
    <Date xmlns="641f345b-441b-4b81-9152-adc2e73ba5e1">2018-03-29T21:00:00+00:00</Date>
    <Status xmlns="641f345b-441b-4b81-9152-adc2e73ba5e1">
      <Url>http://srv-sp1/praktika/Lists/Incoming_Metadata/EditForm.aspx?ID=609&amp;Source=/praktika/Recordings_Library/Forms/AllItems.aspx</Url>
      <Description>Δημοσιεύτηκε</Description>
    </Status>
    <Meeting xmlns="641f345b-441b-4b81-9152-adc2e73ba5e1">ϞΕ´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22FC4D-0B72-4456-A22F-6B24ECA068C2}">
  <ds:schemaRefs>
    <ds:schemaRef ds:uri="http://schemas.microsoft.com/office/2006/documentManagement/types"/>
    <ds:schemaRef ds:uri="http://schemas.openxmlformats.org/package/2006/metadata/core-properties"/>
    <ds:schemaRef ds:uri="641f345b-441b-4b81-9152-adc2e73ba5e1"/>
    <ds:schemaRef ds:uri="http://www.w3.org/XML/1998/namespace"/>
    <ds:schemaRef ds:uri="http://purl.org/dc/elements/1.1/"/>
    <ds:schemaRef ds:uri="http://schemas.microsoft.com/office/2006/metadata/properties"/>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05616D70-8979-4A24-B058-32BC87D11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5957B-7514-4E28-9B05-0BABC09333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4330</Words>
  <Characters>23386</Characters>
  <Application>Microsoft Office Word</Application>
  <DocSecurity>0</DocSecurity>
  <Lines>194</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2018-04-16T10:27:00Z</dcterms:created>
  <dcterms:modified xsi:type="dcterms:W3CDTF">2018-04-16T10:27:00Z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