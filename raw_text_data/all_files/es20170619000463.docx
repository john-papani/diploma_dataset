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01F80" w14:textId="77777777" w:rsidR="006A4903" w:rsidRPr="006A4903" w:rsidRDefault="006A4903" w:rsidP="006A4903">
      <w:pPr>
        <w:spacing w:after="0" w:line="360" w:lineRule="auto"/>
        <w:rPr>
          <w:ins w:id="0" w:author="Φλούδα Χριστίνα" w:date="2017-06-26T13:57:00Z"/>
          <w:rFonts w:eastAsia="Times New Roman"/>
          <w:szCs w:val="24"/>
          <w:lang w:eastAsia="en-US"/>
        </w:rPr>
      </w:pPr>
      <w:ins w:id="1" w:author="Φλούδα Χριστίνα" w:date="2017-06-26T13:57:00Z">
        <w:r w:rsidRPr="006A490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954AF7" w14:textId="77777777" w:rsidR="006A4903" w:rsidRPr="006A4903" w:rsidRDefault="006A4903" w:rsidP="006A4903">
      <w:pPr>
        <w:spacing w:after="0" w:line="360" w:lineRule="auto"/>
        <w:rPr>
          <w:ins w:id="2" w:author="Φλούδα Χριστίνα" w:date="2017-06-26T13:57:00Z"/>
          <w:rFonts w:eastAsia="Times New Roman"/>
          <w:szCs w:val="24"/>
          <w:lang w:eastAsia="en-US"/>
        </w:rPr>
      </w:pPr>
    </w:p>
    <w:p w14:paraId="6969BAEC" w14:textId="77777777" w:rsidR="006A4903" w:rsidRPr="006A4903" w:rsidRDefault="006A4903" w:rsidP="006A4903">
      <w:pPr>
        <w:spacing w:after="0" w:line="360" w:lineRule="auto"/>
        <w:rPr>
          <w:ins w:id="3" w:author="Φλούδα Χριστίνα" w:date="2017-06-26T13:57:00Z"/>
          <w:rFonts w:eastAsia="Times New Roman"/>
          <w:szCs w:val="24"/>
          <w:lang w:eastAsia="en-US"/>
        </w:rPr>
      </w:pPr>
      <w:ins w:id="4" w:author="Φλούδα Χριστίνα" w:date="2017-06-26T13:57:00Z">
        <w:r w:rsidRPr="006A4903">
          <w:rPr>
            <w:rFonts w:eastAsia="Times New Roman"/>
            <w:szCs w:val="24"/>
            <w:lang w:eastAsia="en-US"/>
          </w:rPr>
          <w:t>ΠΙΝΑΚΑΣ ΠΕΡΙΕΧΟΜΕΝΩΝ</w:t>
        </w:r>
      </w:ins>
    </w:p>
    <w:p w14:paraId="1834DDBB" w14:textId="01429836" w:rsidR="006A4903" w:rsidRPr="006A4903" w:rsidRDefault="006A4903" w:rsidP="006A4903">
      <w:pPr>
        <w:spacing w:after="0" w:line="360" w:lineRule="auto"/>
        <w:rPr>
          <w:ins w:id="5" w:author="Φλούδα Χριστίνα" w:date="2017-06-26T13:57:00Z"/>
          <w:rFonts w:eastAsia="Times New Roman"/>
          <w:szCs w:val="24"/>
          <w:lang w:eastAsia="en-US"/>
        </w:rPr>
      </w:pPr>
      <w:ins w:id="6" w:author="Φλούδα Χριστίνα" w:date="2017-06-26T13:57:00Z">
        <w:r w:rsidRPr="006A4903">
          <w:rPr>
            <w:rFonts w:eastAsia="Times New Roman"/>
            <w:szCs w:val="24"/>
            <w:lang w:eastAsia="en-US"/>
          </w:rPr>
          <w:t>ΙΖ</w:t>
        </w:r>
        <w:r>
          <w:rPr>
            <w:rFonts w:eastAsia="Times New Roman"/>
            <w:szCs w:val="24"/>
            <w:lang w:eastAsia="en-US"/>
          </w:rPr>
          <w:t>΄</w:t>
        </w:r>
        <w:bookmarkStart w:id="7" w:name="_GoBack"/>
        <w:bookmarkEnd w:id="7"/>
        <w:r w:rsidRPr="006A4903">
          <w:rPr>
            <w:rFonts w:eastAsia="Times New Roman"/>
            <w:szCs w:val="24"/>
            <w:lang w:eastAsia="en-US"/>
          </w:rPr>
          <w:t xml:space="preserve"> ΠΕΡΙΟΔΟΣ </w:t>
        </w:r>
      </w:ins>
    </w:p>
    <w:p w14:paraId="3F2B1B49" w14:textId="77777777" w:rsidR="006A4903" w:rsidRPr="006A4903" w:rsidRDefault="006A4903" w:rsidP="006A4903">
      <w:pPr>
        <w:spacing w:after="0" w:line="360" w:lineRule="auto"/>
        <w:rPr>
          <w:ins w:id="8" w:author="Φλούδα Χριστίνα" w:date="2017-06-26T13:57:00Z"/>
          <w:rFonts w:eastAsia="Times New Roman"/>
          <w:szCs w:val="24"/>
          <w:lang w:eastAsia="en-US"/>
        </w:rPr>
      </w:pPr>
      <w:ins w:id="9" w:author="Φλούδα Χριστίνα" w:date="2017-06-26T13:57:00Z">
        <w:r w:rsidRPr="006A4903">
          <w:rPr>
            <w:rFonts w:eastAsia="Times New Roman"/>
            <w:szCs w:val="24"/>
            <w:lang w:eastAsia="en-US"/>
          </w:rPr>
          <w:t>ΠΡΟΕΔΡΕΥΟΜΕΝΗΣ ΚΟΙΝΟΒΟΥΛΕΥΤΙΚΗΣ ΔΗΜΟΚΡΑΤΙΑΣ</w:t>
        </w:r>
      </w:ins>
    </w:p>
    <w:p w14:paraId="73C29CE1" w14:textId="77777777" w:rsidR="006A4903" w:rsidRPr="006A4903" w:rsidRDefault="006A4903" w:rsidP="006A4903">
      <w:pPr>
        <w:spacing w:after="0" w:line="360" w:lineRule="auto"/>
        <w:rPr>
          <w:ins w:id="10" w:author="Φλούδα Χριστίνα" w:date="2017-06-26T13:57:00Z"/>
          <w:rFonts w:eastAsia="Times New Roman"/>
          <w:szCs w:val="24"/>
          <w:lang w:eastAsia="en-US"/>
        </w:rPr>
      </w:pPr>
      <w:ins w:id="11" w:author="Φλούδα Χριστίνα" w:date="2017-06-26T13:57:00Z">
        <w:r w:rsidRPr="006A4903">
          <w:rPr>
            <w:rFonts w:eastAsia="Times New Roman"/>
            <w:szCs w:val="24"/>
            <w:lang w:eastAsia="en-US"/>
          </w:rPr>
          <w:t>ΣΥΝΟΔΟΣ Β΄</w:t>
        </w:r>
      </w:ins>
    </w:p>
    <w:p w14:paraId="0C094A05" w14:textId="77777777" w:rsidR="006A4903" w:rsidRPr="006A4903" w:rsidRDefault="006A4903" w:rsidP="006A4903">
      <w:pPr>
        <w:spacing w:after="0" w:line="360" w:lineRule="auto"/>
        <w:rPr>
          <w:ins w:id="12" w:author="Φλούδα Χριστίνα" w:date="2017-06-26T13:57:00Z"/>
          <w:rFonts w:eastAsia="Times New Roman"/>
          <w:szCs w:val="24"/>
          <w:lang w:eastAsia="en-US"/>
        </w:rPr>
      </w:pPr>
    </w:p>
    <w:p w14:paraId="5B69530B" w14:textId="77777777" w:rsidR="006A4903" w:rsidRPr="006A4903" w:rsidRDefault="006A4903" w:rsidP="006A4903">
      <w:pPr>
        <w:spacing w:after="0" w:line="360" w:lineRule="auto"/>
        <w:rPr>
          <w:ins w:id="13" w:author="Φλούδα Χριστίνα" w:date="2017-06-26T13:57:00Z"/>
          <w:rFonts w:eastAsia="Times New Roman"/>
          <w:szCs w:val="24"/>
          <w:lang w:eastAsia="en-US"/>
        </w:rPr>
      </w:pPr>
      <w:ins w:id="14" w:author="Φλούδα Χριστίνα" w:date="2017-06-26T13:57:00Z">
        <w:r w:rsidRPr="006A4903">
          <w:rPr>
            <w:rFonts w:eastAsia="Times New Roman"/>
            <w:szCs w:val="24"/>
            <w:lang w:eastAsia="en-US"/>
          </w:rPr>
          <w:t>ΣΥΝΕΔΡΙΑΣΗ ΡΛΣΤ ΄</w:t>
        </w:r>
      </w:ins>
    </w:p>
    <w:p w14:paraId="72A3B3CC" w14:textId="77777777" w:rsidR="006A4903" w:rsidRPr="006A4903" w:rsidRDefault="006A4903" w:rsidP="006A4903">
      <w:pPr>
        <w:spacing w:after="0" w:line="360" w:lineRule="auto"/>
        <w:rPr>
          <w:ins w:id="15" w:author="Φλούδα Χριστίνα" w:date="2017-06-26T13:57:00Z"/>
          <w:rFonts w:eastAsia="Times New Roman"/>
          <w:szCs w:val="24"/>
          <w:lang w:eastAsia="en-US"/>
        </w:rPr>
      </w:pPr>
      <w:ins w:id="16" w:author="Φλούδα Χριστίνα" w:date="2017-06-26T13:57:00Z">
        <w:r w:rsidRPr="006A4903">
          <w:rPr>
            <w:rFonts w:eastAsia="Times New Roman"/>
            <w:szCs w:val="24"/>
            <w:lang w:eastAsia="en-US"/>
          </w:rPr>
          <w:t>Δευτέρα  19 Ιουνίου 2017</w:t>
        </w:r>
      </w:ins>
    </w:p>
    <w:p w14:paraId="0D357B0B" w14:textId="77777777" w:rsidR="006A4903" w:rsidRPr="006A4903" w:rsidRDefault="006A4903" w:rsidP="006A4903">
      <w:pPr>
        <w:spacing w:after="0" w:line="360" w:lineRule="auto"/>
        <w:rPr>
          <w:ins w:id="17" w:author="Φλούδα Χριστίνα" w:date="2017-06-26T13:57:00Z"/>
          <w:rFonts w:eastAsia="Times New Roman"/>
          <w:szCs w:val="24"/>
          <w:lang w:eastAsia="en-US"/>
        </w:rPr>
      </w:pPr>
    </w:p>
    <w:p w14:paraId="57BE180E" w14:textId="77777777" w:rsidR="006A4903" w:rsidRPr="006A4903" w:rsidRDefault="006A4903" w:rsidP="006A4903">
      <w:pPr>
        <w:spacing w:after="0" w:line="360" w:lineRule="auto"/>
        <w:rPr>
          <w:ins w:id="18" w:author="Φλούδα Χριστίνα" w:date="2017-06-26T13:57:00Z"/>
          <w:rFonts w:eastAsia="Times New Roman"/>
          <w:szCs w:val="24"/>
          <w:lang w:eastAsia="en-US"/>
        </w:rPr>
      </w:pPr>
      <w:ins w:id="19" w:author="Φλούδα Χριστίνα" w:date="2017-06-26T13:57:00Z">
        <w:r w:rsidRPr="006A4903">
          <w:rPr>
            <w:rFonts w:eastAsia="Times New Roman"/>
            <w:szCs w:val="24"/>
            <w:lang w:eastAsia="en-US"/>
          </w:rPr>
          <w:t>ΘΕΜΑΤΑ</w:t>
        </w:r>
      </w:ins>
    </w:p>
    <w:p w14:paraId="32ADC0BB" w14:textId="77777777" w:rsidR="006A4903" w:rsidRPr="006A4903" w:rsidRDefault="006A4903" w:rsidP="006A4903">
      <w:pPr>
        <w:spacing w:after="0" w:line="360" w:lineRule="auto"/>
        <w:rPr>
          <w:ins w:id="20" w:author="Φλούδα Χριστίνα" w:date="2017-06-26T13:57:00Z"/>
          <w:rFonts w:eastAsia="Times New Roman"/>
          <w:szCs w:val="24"/>
          <w:lang w:eastAsia="en-US"/>
        </w:rPr>
      </w:pPr>
      <w:ins w:id="21" w:author="Φλούδα Χριστίνα" w:date="2017-06-26T13:57:00Z">
        <w:r w:rsidRPr="006A4903">
          <w:rPr>
            <w:rFonts w:eastAsia="Times New Roman"/>
            <w:szCs w:val="24"/>
            <w:lang w:eastAsia="en-US"/>
          </w:rPr>
          <w:t xml:space="preserve"> </w:t>
        </w:r>
        <w:r w:rsidRPr="006A4903">
          <w:rPr>
            <w:rFonts w:eastAsia="Times New Roman"/>
            <w:szCs w:val="24"/>
            <w:lang w:eastAsia="en-US"/>
          </w:rPr>
          <w:br/>
          <w:t xml:space="preserve">Α. ΕΙΔΙΚΑ ΘΕΜΑΤΑ </w:t>
        </w:r>
        <w:r w:rsidRPr="006A4903">
          <w:rPr>
            <w:rFonts w:eastAsia="Times New Roman"/>
            <w:szCs w:val="24"/>
            <w:lang w:eastAsia="en-US"/>
          </w:rPr>
          <w:br/>
          <w:t xml:space="preserve">1.  Άδεια απουσίας των Βουλευτών κ.κ. Μ. </w:t>
        </w:r>
        <w:proofErr w:type="spellStart"/>
        <w:r w:rsidRPr="006A4903">
          <w:rPr>
            <w:rFonts w:eastAsia="Times New Roman"/>
            <w:szCs w:val="24"/>
            <w:lang w:eastAsia="en-US"/>
          </w:rPr>
          <w:t>Μπόλαρη</w:t>
        </w:r>
        <w:proofErr w:type="spellEnd"/>
        <w:r w:rsidRPr="006A4903">
          <w:rPr>
            <w:rFonts w:eastAsia="Times New Roman"/>
            <w:szCs w:val="24"/>
            <w:lang w:eastAsia="en-US"/>
          </w:rPr>
          <w:t xml:space="preserve"> και Γ. Κασαπίδη, σελ. </w:t>
        </w:r>
        <w:r w:rsidRPr="006A4903">
          <w:rPr>
            <w:rFonts w:eastAsia="Times New Roman"/>
            <w:szCs w:val="24"/>
            <w:lang w:eastAsia="en-US"/>
          </w:rPr>
          <w:br/>
          <w:t xml:space="preserve">2. Επί διαδικαστικού θέματος, σελ. </w:t>
        </w:r>
        <w:r w:rsidRPr="006A4903">
          <w:rPr>
            <w:rFonts w:eastAsia="Times New Roman"/>
            <w:szCs w:val="24"/>
            <w:lang w:eastAsia="en-US"/>
          </w:rPr>
          <w:br/>
          <w:t xml:space="preserve"> </w:t>
        </w:r>
        <w:r w:rsidRPr="006A4903">
          <w:rPr>
            <w:rFonts w:eastAsia="Times New Roman"/>
            <w:szCs w:val="24"/>
            <w:lang w:eastAsia="en-US"/>
          </w:rPr>
          <w:br/>
          <w:t xml:space="preserve">Β. ΚΟΙΝΟΒΟΥΛΕΥΤΙΚΟΣ ΕΛΕΓΧΟΣ </w:t>
        </w:r>
        <w:r w:rsidRPr="006A4903">
          <w:rPr>
            <w:rFonts w:eastAsia="Times New Roman"/>
            <w:szCs w:val="24"/>
            <w:lang w:eastAsia="en-US"/>
          </w:rPr>
          <w:br/>
          <w:t>1. Συζήτηση επικαίρων ερωτήσεων:</w:t>
        </w:r>
        <w:r w:rsidRPr="006A4903">
          <w:rPr>
            <w:rFonts w:eastAsia="Times New Roman"/>
            <w:szCs w:val="24"/>
            <w:lang w:eastAsia="en-US"/>
          </w:rPr>
          <w:br/>
          <w:t xml:space="preserve">   α) Προς τον Υπουργό Οικονομικών με θέμα: "Είναι οριστική η κατάργηση του μειωμένου συντελεστή ΦΠΑ στα νησιά του Βορείου και Ανατολικού Αιγαίου;’’, σελ. </w:t>
        </w:r>
        <w:r w:rsidRPr="006A4903">
          <w:rPr>
            <w:rFonts w:eastAsia="Times New Roman"/>
            <w:szCs w:val="24"/>
            <w:lang w:eastAsia="en-US"/>
          </w:rPr>
          <w:br/>
          <w:t xml:space="preserve">   β) Προς τον Υπουργό Παιδείας,  Έρευνας και Θρησκευμάτων:</w:t>
        </w:r>
        <w:r w:rsidRPr="006A4903">
          <w:rPr>
            <w:rFonts w:eastAsia="Times New Roman"/>
            <w:szCs w:val="24"/>
            <w:lang w:eastAsia="en-US"/>
          </w:rPr>
          <w:br/>
          <w:t xml:space="preserve">      i. σχετικά με τη χορήγηση δελτίου ειδικού εισιτηρίου για τους φοιτητές που φοιτούν μέσω κατατακτηρίων εξετάσεων για δεύτερο πτυχίο καθώς και για τους φοιτητές του ΕΑΠ, σελ. </w:t>
        </w:r>
        <w:r w:rsidRPr="006A4903">
          <w:rPr>
            <w:rFonts w:eastAsia="Times New Roman"/>
            <w:szCs w:val="24"/>
            <w:lang w:eastAsia="en-US"/>
          </w:rPr>
          <w:br/>
          <w:t xml:space="preserve">         </w:t>
        </w:r>
        <w:proofErr w:type="spellStart"/>
        <w:r w:rsidRPr="006A4903">
          <w:rPr>
            <w:rFonts w:eastAsia="Times New Roman"/>
            <w:szCs w:val="24"/>
            <w:lang w:eastAsia="en-US"/>
          </w:rPr>
          <w:t>ii</w:t>
        </w:r>
        <w:proofErr w:type="spellEnd"/>
        <w:r w:rsidRPr="006A4903">
          <w:rPr>
            <w:rFonts w:eastAsia="Times New Roman"/>
            <w:szCs w:val="24"/>
            <w:lang w:eastAsia="en-US"/>
          </w:rPr>
          <w:t xml:space="preserve">. σχετικά με την κατάργηση σχολικών μονάδων ορεινών, απομακρυσμένων και νησιωτικών περιοχών, σελ. </w:t>
        </w:r>
        <w:r w:rsidRPr="006A4903">
          <w:rPr>
            <w:rFonts w:eastAsia="Times New Roman"/>
            <w:szCs w:val="24"/>
            <w:lang w:eastAsia="en-US"/>
          </w:rPr>
          <w:br/>
          <w:t xml:space="preserve">        </w:t>
        </w:r>
        <w:proofErr w:type="spellStart"/>
        <w:r w:rsidRPr="006A4903">
          <w:rPr>
            <w:rFonts w:eastAsia="Times New Roman"/>
            <w:szCs w:val="24"/>
            <w:lang w:eastAsia="en-US"/>
          </w:rPr>
          <w:t>iii</w:t>
        </w:r>
        <w:proofErr w:type="spellEnd"/>
        <w:r w:rsidRPr="006A4903">
          <w:rPr>
            <w:rFonts w:eastAsia="Times New Roman"/>
            <w:szCs w:val="24"/>
            <w:lang w:eastAsia="en-US"/>
          </w:rPr>
          <w:t xml:space="preserve">. με θέμα: "Αυθαίρετη και παράνομα διακριτική μεταχείριση υποψηφίων μελών Συνεργαζόμενου Εκπαιδευτικού Προσωπικού (Σ.Ε.Π.) σε προκηρύξεις του Ελληνικού Ανοικτού Πανεπιστημίου (Ε.Α.Π.), σελ. </w:t>
        </w:r>
        <w:r w:rsidRPr="006A4903">
          <w:rPr>
            <w:rFonts w:eastAsia="Times New Roman"/>
            <w:szCs w:val="24"/>
            <w:lang w:eastAsia="en-US"/>
          </w:rPr>
          <w:br/>
          <w:t xml:space="preserve">        </w:t>
        </w:r>
        <w:proofErr w:type="spellStart"/>
        <w:r w:rsidRPr="006A4903">
          <w:rPr>
            <w:rFonts w:eastAsia="Times New Roman"/>
            <w:szCs w:val="24"/>
            <w:lang w:eastAsia="en-US"/>
          </w:rPr>
          <w:t>iv</w:t>
        </w:r>
        <w:proofErr w:type="spellEnd"/>
        <w:r w:rsidRPr="006A4903">
          <w:rPr>
            <w:rFonts w:eastAsia="Times New Roman"/>
            <w:szCs w:val="24"/>
            <w:lang w:eastAsia="en-US"/>
          </w:rPr>
          <w:t xml:space="preserve">. σχετικά με τη μη κατάργηση ή αναστολή λειτουργίας του 12ου Δημοτικού Σχολείου του Δήμου Θεσσαλονίκης, σελ. </w:t>
        </w:r>
      </w:ins>
    </w:p>
    <w:p w14:paraId="4EC79223" w14:textId="77777777" w:rsidR="006A4903" w:rsidRPr="006A4903" w:rsidRDefault="006A4903" w:rsidP="006A4903">
      <w:pPr>
        <w:spacing w:after="0" w:line="360" w:lineRule="auto"/>
        <w:rPr>
          <w:ins w:id="22" w:author="Φλούδα Χριστίνα" w:date="2017-06-26T13:57:00Z"/>
          <w:rFonts w:eastAsia="Times New Roman"/>
          <w:szCs w:val="24"/>
          <w:lang w:eastAsia="en-US"/>
        </w:rPr>
      </w:pPr>
      <w:ins w:id="23" w:author="Φλούδα Χριστίνα" w:date="2017-06-26T13:57:00Z">
        <w:r w:rsidRPr="006A4903">
          <w:rPr>
            <w:rFonts w:eastAsia="Times New Roman"/>
            <w:szCs w:val="24"/>
            <w:lang w:eastAsia="en-US"/>
          </w:rPr>
          <w:t xml:space="preserve">        </w:t>
        </w:r>
        <w:proofErr w:type="gramStart"/>
        <w:r w:rsidRPr="006A4903">
          <w:rPr>
            <w:rFonts w:eastAsia="Times New Roman"/>
            <w:szCs w:val="24"/>
            <w:lang w:val="en-US" w:eastAsia="en-US"/>
          </w:rPr>
          <w:t>v</w:t>
        </w:r>
        <w:proofErr w:type="gramEnd"/>
        <w:r w:rsidRPr="006A4903">
          <w:rPr>
            <w:rFonts w:eastAsia="Times New Roman"/>
            <w:szCs w:val="24"/>
            <w:lang w:eastAsia="en-US"/>
          </w:rPr>
          <w:t xml:space="preserve">. με θέμα:  "Ο θεσμός και η λειτουργία των σχολικών βιβλιοθηκών", σελ. </w:t>
        </w:r>
        <w:r w:rsidRPr="006A4903">
          <w:rPr>
            <w:rFonts w:eastAsia="Times New Roman"/>
            <w:szCs w:val="24"/>
            <w:lang w:eastAsia="en-US"/>
          </w:rPr>
          <w:br/>
          <w:t xml:space="preserve"> </w:t>
        </w:r>
        <w:r w:rsidRPr="006A4903">
          <w:rPr>
            <w:rFonts w:eastAsia="Times New Roman"/>
            <w:szCs w:val="24"/>
            <w:lang w:eastAsia="en-US"/>
          </w:rPr>
          <w:br/>
          <w:t xml:space="preserve">Γ. ΝΟΜΟΘΕΤΙΚΗ ΕΡΓΑΣΙΑ </w:t>
        </w:r>
        <w:r w:rsidRPr="006A4903">
          <w:rPr>
            <w:rFonts w:eastAsia="Times New Roman"/>
            <w:szCs w:val="24"/>
            <w:lang w:eastAsia="en-US"/>
          </w:rPr>
          <w:br/>
          <w:t>Κατάθεση Εκθέσεως Διαρκούς Επιτροπής:</w:t>
        </w:r>
      </w:ins>
    </w:p>
    <w:p w14:paraId="593E1823" w14:textId="77777777" w:rsidR="006A4903" w:rsidRPr="006A4903" w:rsidRDefault="006A4903" w:rsidP="006A4903">
      <w:pPr>
        <w:spacing w:after="0" w:line="360" w:lineRule="auto"/>
        <w:rPr>
          <w:ins w:id="24" w:author="Φλούδα Χριστίνα" w:date="2017-06-26T13:57:00Z"/>
          <w:rFonts w:eastAsia="Times New Roman"/>
          <w:szCs w:val="24"/>
          <w:lang w:eastAsia="en-US"/>
        </w:rPr>
      </w:pPr>
      <w:ins w:id="25" w:author="Φλούδα Χριστίνα" w:date="2017-06-26T13:57:00Z">
        <w:r w:rsidRPr="006A4903">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«Ι) Κύρωση και προσαρμογή της ελληνικής νομοθεσίας στη Σύμβαση της Βαρσοβίας της 16ης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ενσωμάτωση της Α-Π 2003/577/ΔΕΥ, της Α-Π 2005/212/ΔΕΥ, της Α-Π 2006/783/ ΔΕΥ, όπως τροποποιήθηκε με την Α-Π 2009/299/ΔΕΥ και της Οδηγίας 2014/42/ ΕΕ, ΙΙ) Προϋποθέσεις τοποθέτησης ανηλίκων σε ίδρυμα ή ανάδοχη οικογένεια από και προς κράτη μέλη της Ευρωπαϊκής  Ένωσης βάσει του άρθρου 56 του Κανονισμού αριθ. 2201/2003 του Συμβουλίου, της 27ης Νοεμβρίου 2003, για τη διεθνή δικαιοδοσία και την αναγνώριση και εκτέλεση αποφάσεων σε </w:t>
        </w:r>
        <w:proofErr w:type="spellStart"/>
        <w:r w:rsidRPr="006A4903">
          <w:rPr>
            <w:rFonts w:eastAsia="Times New Roman"/>
            <w:szCs w:val="24"/>
            <w:lang w:eastAsia="en-US"/>
          </w:rPr>
          <w:t>γαμικές</w:t>
        </w:r>
        <w:proofErr w:type="spellEnd"/>
        <w:r w:rsidRPr="006A4903">
          <w:rPr>
            <w:rFonts w:eastAsia="Times New Roman"/>
            <w:szCs w:val="24"/>
            <w:lang w:eastAsia="en-US"/>
          </w:rPr>
          <w:t xml:space="preserve"> διαφορές και διαφορές γονικής μέριμνας, ο οποίος καταργεί τον Κανονισμό 1347/2000, ΙΙΙ) Ενσωμάτωση της Οδηγίας 2013/48/ΕΕ του Ευρωπαϊκού Κοινοβουλίου και Συμβουλίου της 22ας Οκτωβρίου 2013 σχετικά με το δικαίωμα πρόσβασης σε δικηγόρο στο πλαίσιο ποινικής διαδικασίας και διαδικασίας εκτέλεσης του ευρωπαϊκού εντάλματος σύλληψης, καθώς και σχετικά με το δικαίωμα ενημέρωσης τρίτου προσώπου σε περίπτωση στέρησης της ελευθερίας του και με το δικαίωμα επικοινωνίας με τρίτα πρόσωπα και με προξενικές αρχές κατά τη διάρκεια στέρησης της ελευθερίας, IV) Ενσωμάτωση της Οδηγίας 2012/29/ΕΕ για τη θέσπιση ελάχιστων προτύπων σχετικά με τα δικαιώματα, την υποστήριξη και την προστασία θυμάτων της εγκληματικότητας και για την αντικατάσταση της Απόφασης-Πλαίσιο 2001/220/ΔΕΥ του Συμβουλίου», σελ. </w:t>
        </w:r>
      </w:ins>
    </w:p>
    <w:p w14:paraId="3E30E53C" w14:textId="77777777" w:rsidR="006A4903" w:rsidRPr="006A4903" w:rsidRDefault="006A4903" w:rsidP="006A4903">
      <w:pPr>
        <w:spacing w:after="0" w:line="360" w:lineRule="auto"/>
        <w:rPr>
          <w:ins w:id="26" w:author="Φλούδα Χριστίνα" w:date="2017-06-26T13:57:00Z"/>
          <w:rFonts w:eastAsia="Times New Roman"/>
          <w:szCs w:val="24"/>
          <w:lang w:eastAsia="en-US"/>
        </w:rPr>
      </w:pPr>
    </w:p>
    <w:p w14:paraId="74D70590" w14:textId="77777777" w:rsidR="006A4903" w:rsidRPr="006A4903" w:rsidRDefault="006A4903" w:rsidP="006A4903">
      <w:pPr>
        <w:spacing w:after="0" w:line="360" w:lineRule="auto"/>
        <w:rPr>
          <w:ins w:id="27" w:author="Φλούδα Χριστίνα" w:date="2017-06-26T13:57:00Z"/>
          <w:rFonts w:eastAsia="Times New Roman"/>
          <w:szCs w:val="24"/>
          <w:lang w:eastAsia="en-US"/>
        </w:rPr>
      </w:pPr>
    </w:p>
    <w:p w14:paraId="77FD4C30" w14:textId="77777777" w:rsidR="006A4903" w:rsidRPr="006A4903" w:rsidRDefault="006A4903" w:rsidP="006A4903">
      <w:pPr>
        <w:spacing w:after="0" w:line="360" w:lineRule="auto"/>
        <w:rPr>
          <w:ins w:id="28" w:author="Φλούδα Χριστίνα" w:date="2017-06-26T13:57:00Z"/>
          <w:rFonts w:eastAsia="Times New Roman"/>
          <w:szCs w:val="24"/>
          <w:lang w:eastAsia="en-US"/>
        </w:rPr>
      </w:pPr>
      <w:ins w:id="29" w:author="Φλούδα Χριστίνα" w:date="2017-06-26T13:57:00Z">
        <w:r w:rsidRPr="006A4903">
          <w:rPr>
            <w:rFonts w:eastAsia="Times New Roman"/>
            <w:szCs w:val="24"/>
            <w:lang w:eastAsia="en-US"/>
          </w:rPr>
          <w:t>ΠΡΟΕΔΡΕΥΩΝ</w:t>
        </w:r>
      </w:ins>
    </w:p>
    <w:p w14:paraId="4B60B669" w14:textId="77777777" w:rsidR="006A4903" w:rsidRPr="006A4903" w:rsidRDefault="006A4903" w:rsidP="006A4903">
      <w:pPr>
        <w:spacing w:after="0" w:line="360" w:lineRule="auto"/>
        <w:rPr>
          <w:ins w:id="30" w:author="Φλούδα Χριστίνα" w:date="2017-06-26T13:57:00Z"/>
          <w:rFonts w:eastAsia="Times New Roman"/>
          <w:szCs w:val="24"/>
          <w:lang w:eastAsia="en-US"/>
        </w:rPr>
      </w:pPr>
      <w:ins w:id="31" w:author="Φλούδα Χριστίνα" w:date="2017-06-26T13:57:00Z">
        <w:r w:rsidRPr="006A4903">
          <w:rPr>
            <w:rFonts w:eastAsia="Times New Roman"/>
            <w:szCs w:val="24"/>
            <w:lang w:eastAsia="en-US"/>
          </w:rPr>
          <w:t>ΛΥΚΟΥΔΗΣ Σ., σελ.</w:t>
        </w:r>
      </w:ins>
    </w:p>
    <w:p w14:paraId="5842C66A" w14:textId="77777777" w:rsidR="006A4903" w:rsidRPr="006A4903" w:rsidRDefault="006A4903" w:rsidP="006A4903">
      <w:pPr>
        <w:spacing w:after="0" w:line="360" w:lineRule="auto"/>
        <w:rPr>
          <w:ins w:id="32" w:author="Φλούδα Χριστίνα" w:date="2017-06-26T13:57:00Z"/>
          <w:rFonts w:eastAsia="Times New Roman"/>
          <w:szCs w:val="24"/>
          <w:lang w:eastAsia="en-US"/>
        </w:rPr>
      </w:pPr>
      <w:ins w:id="33" w:author="Φλούδα Χριστίνα" w:date="2017-06-26T13:57:00Z">
        <w:r w:rsidRPr="006A4903">
          <w:rPr>
            <w:rFonts w:eastAsia="Times New Roman"/>
            <w:szCs w:val="24"/>
            <w:lang w:eastAsia="en-US"/>
          </w:rPr>
          <w:br/>
        </w:r>
      </w:ins>
    </w:p>
    <w:p w14:paraId="14C2BC68" w14:textId="77777777" w:rsidR="006A4903" w:rsidRPr="006A4903" w:rsidRDefault="006A4903" w:rsidP="006A4903">
      <w:pPr>
        <w:spacing w:after="0" w:line="360" w:lineRule="auto"/>
        <w:rPr>
          <w:ins w:id="34" w:author="Φλούδα Χριστίνα" w:date="2017-06-26T13:57:00Z"/>
          <w:rFonts w:eastAsia="Times New Roman"/>
          <w:szCs w:val="24"/>
          <w:lang w:eastAsia="en-US"/>
        </w:rPr>
      </w:pPr>
      <w:ins w:id="35" w:author="Φλούδα Χριστίνα" w:date="2017-06-26T13:57:00Z">
        <w:r w:rsidRPr="006A4903">
          <w:rPr>
            <w:rFonts w:eastAsia="Times New Roman"/>
            <w:szCs w:val="24"/>
            <w:lang w:eastAsia="en-US"/>
          </w:rPr>
          <w:t>ΟΜΙΛΗΤΕΣ</w:t>
        </w:r>
      </w:ins>
    </w:p>
    <w:p w14:paraId="61E48533" w14:textId="0DC2AAD7" w:rsidR="00D64E44" w:rsidRDefault="006A4903" w:rsidP="006A4903">
      <w:pPr>
        <w:spacing w:line="600" w:lineRule="auto"/>
        <w:ind w:firstLine="720"/>
        <w:contextualSpacing/>
        <w:jc w:val="center"/>
        <w:rPr>
          <w:ins w:id="36" w:author="Φλούδα Χριστίνα" w:date="2017-06-26T13:57:00Z"/>
          <w:rFonts w:eastAsia="Times New Roman"/>
          <w:szCs w:val="24"/>
        </w:rPr>
      </w:pPr>
      <w:ins w:id="37" w:author="Φλούδα Χριστίνα" w:date="2017-06-26T13:57:00Z">
        <w:r w:rsidRPr="006A4903">
          <w:rPr>
            <w:rFonts w:eastAsia="Times New Roman"/>
            <w:szCs w:val="24"/>
            <w:lang w:eastAsia="en-US"/>
          </w:rPr>
          <w:br/>
          <w:t>Α. Επί διαδικαστικού θέματος:</w:t>
        </w:r>
        <w:r w:rsidRPr="006A4903">
          <w:rPr>
            <w:rFonts w:eastAsia="Times New Roman"/>
            <w:szCs w:val="24"/>
            <w:lang w:eastAsia="en-US"/>
          </w:rPr>
          <w:br/>
          <w:t>ΛΥΚΟΥΔΗΣ Σ. , σελ.</w:t>
        </w:r>
        <w:r w:rsidRPr="006A4903">
          <w:rPr>
            <w:rFonts w:eastAsia="Times New Roman"/>
            <w:szCs w:val="24"/>
            <w:lang w:eastAsia="en-US"/>
          </w:rPr>
          <w:br/>
          <w:t>ΜΠΟΥΚΩΡΟΣ Χ. , σελ.</w:t>
        </w:r>
        <w:r w:rsidRPr="006A4903">
          <w:rPr>
            <w:rFonts w:eastAsia="Times New Roman"/>
            <w:szCs w:val="24"/>
            <w:lang w:eastAsia="en-US"/>
          </w:rPr>
          <w:br/>
          <w:t>ΠΑΠΠΑΣ Χ. , σελ.</w:t>
        </w:r>
        <w:r w:rsidRPr="006A4903">
          <w:rPr>
            <w:rFonts w:eastAsia="Times New Roman"/>
            <w:szCs w:val="24"/>
            <w:lang w:eastAsia="en-US"/>
          </w:rPr>
          <w:br/>
        </w:r>
        <w:r w:rsidRPr="006A4903">
          <w:rPr>
            <w:rFonts w:eastAsia="Times New Roman"/>
            <w:szCs w:val="24"/>
            <w:lang w:eastAsia="en-US"/>
          </w:rPr>
          <w:br/>
          <w:t>Β. Επί των επικαίρων ερωτήσεων:</w:t>
        </w:r>
        <w:r w:rsidRPr="006A4903">
          <w:rPr>
            <w:rFonts w:eastAsia="Times New Roman"/>
            <w:szCs w:val="24"/>
            <w:lang w:eastAsia="en-US"/>
          </w:rPr>
          <w:br/>
          <w:t>ΓΑΒΡΟΓΛΟΥ Κ. , σελ.</w:t>
        </w:r>
        <w:r w:rsidRPr="006A4903">
          <w:rPr>
            <w:rFonts w:eastAsia="Times New Roman"/>
            <w:szCs w:val="24"/>
            <w:lang w:eastAsia="en-US"/>
          </w:rPr>
          <w:br/>
          <w:t>ΔΕΛΗΣ Ι. , σελ.</w:t>
        </w:r>
        <w:r w:rsidRPr="006A4903">
          <w:rPr>
            <w:rFonts w:eastAsia="Times New Roman"/>
            <w:szCs w:val="24"/>
            <w:lang w:eastAsia="en-US"/>
          </w:rPr>
          <w:br/>
          <w:t>ΚΑΚΛΑΜΑΝΗΣ Ν. , σελ.</w:t>
        </w:r>
        <w:r w:rsidRPr="006A4903">
          <w:rPr>
            <w:rFonts w:eastAsia="Times New Roman"/>
            <w:szCs w:val="24"/>
            <w:lang w:eastAsia="en-US"/>
          </w:rPr>
          <w:br/>
          <w:t>ΚΑΤΣΑΒΡΙΑ - ΣΙΩΡΟΠΟΥΛΟΥ Χ. , σελ.</w:t>
        </w:r>
        <w:r w:rsidRPr="006A4903">
          <w:rPr>
            <w:rFonts w:eastAsia="Times New Roman"/>
            <w:szCs w:val="24"/>
            <w:lang w:eastAsia="en-US"/>
          </w:rPr>
          <w:br/>
          <w:t>ΜΗΤΑΡΑΚΗΣ Π. , σελ.</w:t>
        </w:r>
        <w:r w:rsidRPr="006A4903">
          <w:rPr>
            <w:rFonts w:eastAsia="Times New Roman"/>
            <w:szCs w:val="24"/>
            <w:lang w:eastAsia="en-US"/>
          </w:rPr>
          <w:br/>
          <w:t>ΠΑΠΑΘΕΟΔΩΡΟΥ Θ. , σελ.</w:t>
        </w:r>
        <w:r w:rsidRPr="006A4903">
          <w:rPr>
            <w:rFonts w:eastAsia="Times New Roman"/>
            <w:szCs w:val="24"/>
            <w:lang w:eastAsia="en-US"/>
          </w:rPr>
          <w:br/>
          <w:t>ΠΑΠΑΝΑΤΣΙΟΥ Α. , σελ.</w:t>
        </w:r>
        <w:r w:rsidRPr="006A4903">
          <w:rPr>
            <w:rFonts w:eastAsia="Times New Roman"/>
            <w:szCs w:val="24"/>
            <w:lang w:eastAsia="en-US"/>
          </w:rPr>
          <w:br/>
          <w:t>ΣΤΥΛΙΟΣ Γ. , σελ.</w:t>
        </w:r>
        <w:r w:rsidRPr="006A4903">
          <w:rPr>
            <w:rFonts w:eastAsia="Times New Roman"/>
            <w:szCs w:val="24"/>
            <w:lang w:eastAsia="en-US"/>
          </w:rPr>
          <w:br/>
        </w:r>
      </w:ins>
    </w:p>
    <w:p w14:paraId="52D770D3" w14:textId="77777777" w:rsidR="006A4903" w:rsidRDefault="006A4903">
      <w:pPr>
        <w:spacing w:line="600" w:lineRule="auto"/>
        <w:ind w:firstLine="720"/>
        <w:contextualSpacing/>
        <w:jc w:val="center"/>
        <w:rPr>
          <w:rFonts w:eastAsia="Times New Roman"/>
          <w:szCs w:val="24"/>
        </w:rPr>
      </w:pPr>
    </w:p>
    <w:p w14:paraId="61E48534" w14:textId="77777777" w:rsidR="00D64E44" w:rsidRDefault="006A4903">
      <w:pPr>
        <w:spacing w:line="600" w:lineRule="auto"/>
        <w:ind w:firstLine="720"/>
        <w:contextualSpacing/>
        <w:jc w:val="center"/>
        <w:rPr>
          <w:rFonts w:eastAsia="Times New Roman"/>
          <w:szCs w:val="24"/>
        </w:rPr>
      </w:pPr>
      <w:r>
        <w:rPr>
          <w:rFonts w:eastAsia="Times New Roman"/>
          <w:szCs w:val="24"/>
        </w:rPr>
        <w:t>ΠΡΑΚΤΙΚΑ ΒΟΥΛΗΣ</w:t>
      </w:r>
    </w:p>
    <w:p w14:paraId="61E48535" w14:textId="77777777" w:rsidR="00D64E44" w:rsidRDefault="006A4903">
      <w:pPr>
        <w:spacing w:line="600" w:lineRule="auto"/>
        <w:ind w:firstLine="720"/>
        <w:contextualSpacing/>
        <w:jc w:val="center"/>
        <w:rPr>
          <w:rFonts w:eastAsia="Times New Roman"/>
          <w:szCs w:val="24"/>
        </w:rPr>
      </w:pPr>
      <w:r>
        <w:rPr>
          <w:rFonts w:eastAsia="Times New Roman"/>
          <w:szCs w:val="24"/>
        </w:rPr>
        <w:t xml:space="preserve">ΙΖ΄ ΠΕΡΙΟΔΟΣ </w:t>
      </w:r>
    </w:p>
    <w:p w14:paraId="61E48536" w14:textId="77777777" w:rsidR="00D64E44" w:rsidRDefault="006A490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1E48537" w14:textId="77777777" w:rsidR="00D64E44" w:rsidRDefault="006A4903">
      <w:pPr>
        <w:spacing w:line="600" w:lineRule="auto"/>
        <w:ind w:firstLine="720"/>
        <w:contextualSpacing/>
        <w:jc w:val="center"/>
        <w:rPr>
          <w:rFonts w:eastAsia="Times New Roman"/>
          <w:szCs w:val="24"/>
        </w:rPr>
      </w:pPr>
      <w:r>
        <w:rPr>
          <w:rFonts w:eastAsia="Times New Roman"/>
          <w:szCs w:val="24"/>
        </w:rPr>
        <w:t>ΣΥΝΟΔΟΣ Β΄</w:t>
      </w:r>
    </w:p>
    <w:p w14:paraId="61E48538" w14:textId="77777777" w:rsidR="00D64E44" w:rsidRDefault="006A4903">
      <w:pPr>
        <w:spacing w:line="600" w:lineRule="auto"/>
        <w:ind w:firstLine="720"/>
        <w:contextualSpacing/>
        <w:jc w:val="center"/>
        <w:rPr>
          <w:rFonts w:eastAsia="Times New Roman"/>
          <w:szCs w:val="24"/>
        </w:rPr>
      </w:pPr>
      <w:r>
        <w:rPr>
          <w:rFonts w:eastAsia="Times New Roman"/>
          <w:szCs w:val="24"/>
        </w:rPr>
        <w:t>ΣΥΝΕΔΡΙΑΣΗ ΡΛΣΤ΄</w:t>
      </w:r>
    </w:p>
    <w:p w14:paraId="61E48539" w14:textId="77777777" w:rsidR="00D64E44" w:rsidRDefault="006A4903">
      <w:pPr>
        <w:spacing w:line="600" w:lineRule="auto"/>
        <w:ind w:firstLine="720"/>
        <w:contextualSpacing/>
        <w:jc w:val="center"/>
        <w:rPr>
          <w:rFonts w:eastAsia="Times New Roman"/>
          <w:szCs w:val="24"/>
        </w:rPr>
      </w:pPr>
      <w:r>
        <w:rPr>
          <w:rFonts w:eastAsia="Times New Roman"/>
          <w:szCs w:val="24"/>
        </w:rPr>
        <w:t>Δευτέρα 19 Ιουνίου 2017</w:t>
      </w:r>
    </w:p>
    <w:p w14:paraId="61E4853A" w14:textId="77777777" w:rsidR="00D64E44" w:rsidRDefault="006A4903">
      <w:pPr>
        <w:spacing w:line="600" w:lineRule="auto"/>
        <w:ind w:firstLine="720"/>
        <w:contextualSpacing/>
        <w:jc w:val="both"/>
        <w:rPr>
          <w:rFonts w:eastAsia="Times New Roman"/>
          <w:szCs w:val="24"/>
        </w:rPr>
      </w:pPr>
      <w:r>
        <w:rPr>
          <w:rFonts w:eastAsia="Times New Roman"/>
          <w:szCs w:val="24"/>
        </w:rPr>
        <w:t>Αθήνα, σήμερα στις 19 Ιουνίου 2017, ημέρα Δευτέρα και ώρα 18.00΄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635892">
        <w:rPr>
          <w:rFonts w:eastAsia="Times New Roman"/>
          <w:b/>
          <w:szCs w:val="24"/>
        </w:rPr>
        <w:t>ΣΠΥΡΙΔΩΝΟΣ ΛΥΚΟΥΔΗ</w:t>
      </w:r>
      <w:r w:rsidRPr="005E1276">
        <w:rPr>
          <w:rFonts w:eastAsia="Times New Roman"/>
          <w:szCs w:val="24"/>
        </w:rPr>
        <w:t>.</w:t>
      </w:r>
    </w:p>
    <w:p w14:paraId="61E4853B" w14:textId="77777777" w:rsidR="00D64E44" w:rsidRDefault="006A4903">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szCs w:val="24"/>
        </w:rPr>
        <w:t>Κυρίες και κύριοι συνάδελφοι, αρχίζει η συνεδρίαση.</w:t>
      </w:r>
    </w:p>
    <w:p w14:paraId="61E4853C" w14:textId="77777777" w:rsidR="00D64E44" w:rsidRDefault="006A4903">
      <w:pPr>
        <w:spacing w:line="600" w:lineRule="auto"/>
        <w:ind w:firstLine="720"/>
        <w:contextualSpacing/>
        <w:jc w:val="both"/>
        <w:rPr>
          <w:rFonts w:eastAsia="Times New Roman" w:cs="Times New Roman"/>
          <w:b/>
          <w:szCs w:val="24"/>
        </w:rPr>
      </w:pPr>
      <w:r>
        <w:rPr>
          <w:rFonts w:eastAsia="Times New Roman"/>
          <w:szCs w:val="24"/>
        </w:rPr>
        <w:t>Ε</w:t>
      </w:r>
      <w:r>
        <w:rPr>
          <w:rFonts w:eastAsia="Times New Roman"/>
          <w:szCs w:val="24"/>
        </w:rPr>
        <w:t>ισερχόμασ</w:t>
      </w:r>
      <w:r>
        <w:rPr>
          <w:rFonts w:eastAsia="Times New Roman"/>
          <w:szCs w:val="24"/>
        </w:rPr>
        <w:t xml:space="preserve">τε </w:t>
      </w:r>
      <w:r>
        <w:rPr>
          <w:rFonts w:eastAsia="Times New Roman" w:cs="Times New Roman"/>
          <w:szCs w:val="24"/>
        </w:rPr>
        <w:t xml:space="preserve">στη συζήτηση των </w:t>
      </w:r>
    </w:p>
    <w:p w14:paraId="61E4853D" w14:textId="77777777" w:rsidR="00D64E44" w:rsidRDefault="006A4903">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61E4853E" w14:textId="77777777" w:rsidR="00D64E44" w:rsidRDefault="006A4903">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 xml:space="preserve">α </w:t>
      </w:r>
      <w:r>
        <w:rPr>
          <w:rFonts w:eastAsia="Times New Roman"/>
          <w:szCs w:val="24"/>
        </w:rPr>
        <w:t>ξεκινήσουμε με</w:t>
      </w:r>
      <w:r>
        <w:rPr>
          <w:rFonts w:eastAsia="Times New Roman"/>
          <w:szCs w:val="24"/>
        </w:rPr>
        <w:t xml:space="preserve"> </w:t>
      </w:r>
      <w:r>
        <w:rPr>
          <w:rFonts w:eastAsia="Times New Roman"/>
          <w:szCs w:val="24"/>
        </w:rPr>
        <w:t>τ</w:t>
      </w:r>
      <w:r>
        <w:rPr>
          <w:rFonts w:eastAsia="Times New Roman"/>
          <w:szCs w:val="24"/>
        </w:rPr>
        <w:t xml:space="preserve">η δεύτερη με αριθμό 988/9-6-2017 </w:t>
      </w:r>
      <w:r>
        <w:rPr>
          <w:rFonts w:eastAsia="Times New Roman"/>
          <w:szCs w:val="24"/>
        </w:rPr>
        <w:t xml:space="preserve">επίκαιρη ερώτηση </w:t>
      </w:r>
      <w:r>
        <w:rPr>
          <w:rFonts w:eastAsia="Times New Roman"/>
          <w:szCs w:val="24"/>
        </w:rPr>
        <w:t xml:space="preserve">δεύτερου κύκλου του Βουλευτή Χίου της Νέας Δημοκρατίας κ. </w:t>
      </w:r>
      <w:r>
        <w:rPr>
          <w:rFonts w:eastAsia="Times New Roman"/>
          <w:bCs/>
          <w:szCs w:val="24"/>
        </w:rPr>
        <w:t xml:space="preserve">Παναγιώτη (Νότη) </w:t>
      </w:r>
      <w:proofErr w:type="spellStart"/>
      <w:r>
        <w:rPr>
          <w:rFonts w:eastAsia="Times New Roman"/>
          <w:bCs/>
          <w:szCs w:val="24"/>
        </w:rPr>
        <w:t>Μηταράκη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«Είναι οριστική η κατάρ</w:t>
      </w:r>
      <w:r>
        <w:rPr>
          <w:rFonts w:eastAsia="Times New Roman"/>
          <w:szCs w:val="24"/>
        </w:rPr>
        <w:t xml:space="preserve">γηση του μειωμένου συντελεστή ΦΠΑ στα νησιά του </w:t>
      </w:r>
      <w:r>
        <w:rPr>
          <w:rFonts w:eastAsia="Times New Roman"/>
          <w:szCs w:val="24"/>
        </w:rPr>
        <w:t>β</w:t>
      </w:r>
      <w:r>
        <w:rPr>
          <w:rFonts w:eastAsia="Times New Roman"/>
          <w:szCs w:val="24"/>
        </w:rPr>
        <w:t xml:space="preserve">ορείου και </w:t>
      </w:r>
      <w:r>
        <w:rPr>
          <w:rFonts w:eastAsia="Times New Roman"/>
          <w:szCs w:val="24"/>
        </w:rPr>
        <w:t>α</w:t>
      </w:r>
      <w:r>
        <w:rPr>
          <w:rFonts w:eastAsia="Times New Roman"/>
          <w:szCs w:val="24"/>
        </w:rPr>
        <w:t>νατολικού Αιγαίου;».</w:t>
      </w:r>
    </w:p>
    <w:p w14:paraId="61E4853F"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 xml:space="preserve">Στην </w:t>
      </w:r>
      <w:r>
        <w:rPr>
          <w:rFonts w:eastAsia="Times New Roman"/>
          <w:szCs w:val="24"/>
        </w:rPr>
        <w:t xml:space="preserve">επίκαιρη </w:t>
      </w:r>
      <w:r>
        <w:rPr>
          <w:rFonts w:eastAsia="Times New Roman"/>
          <w:szCs w:val="24"/>
        </w:rPr>
        <w:t xml:space="preserve">ερώτηση θα απαντήσει η Υφυπουργός Οικονομικών κ. Αικατερίνη </w:t>
      </w:r>
      <w:proofErr w:type="spellStart"/>
      <w:r>
        <w:rPr>
          <w:rFonts w:eastAsia="Times New Roman"/>
          <w:szCs w:val="24"/>
        </w:rPr>
        <w:t>Παπανάτσιου</w:t>
      </w:r>
      <w:proofErr w:type="spellEnd"/>
      <w:r>
        <w:rPr>
          <w:rFonts w:eastAsia="Times New Roman"/>
          <w:szCs w:val="24"/>
        </w:rPr>
        <w:t>.</w:t>
      </w:r>
    </w:p>
    <w:p w14:paraId="61E48540"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Μηταράκη</w:t>
      </w:r>
      <w:proofErr w:type="spellEnd"/>
      <w:r>
        <w:rPr>
          <w:rFonts w:eastAsia="Times New Roman"/>
          <w:szCs w:val="24"/>
        </w:rPr>
        <w:t xml:space="preserve">, έχετε τον λόγο για δύο λεπτά για την </w:t>
      </w:r>
      <w:proofErr w:type="spellStart"/>
      <w:r>
        <w:rPr>
          <w:rFonts w:eastAsia="Times New Roman"/>
          <w:szCs w:val="24"/>
        </w:rPr>
        <w:t>πρωτολογία</w:t>
      </w:r>
      <w:proofErr w:type="spellEnd"/>
      <w:r>
        <w:rPr>
          <w:rFonts w:eastAsia="Times New Roman"/>
          <w:szCs w:val="24"/>
        </w:rPr>
        <w:t xml:space="preserve"> σας.</w:t>
      </w:r>
    </w:p>
    <w:p w14:paraId="61E48541" w14:textId="77777777" w:rsidR="00D64E44" w:rsidRDefault="006A4903">
      <w:pPr>
        <w:spacing w:line="600" w:lineRule="auto"/>
        <w:ind w:firstLine="720"/>
        <w:contextualSpacing/>
        <w:jc w:val="both"/>
        <w:rPr>
          <w:rFonts w:eastAsia="Times New Roman"/>
          <w:szCs w:val="24"/>
        </w:rPr>
      </w:pPr>
      <w:r>
        <w:rPr>
          <w:rFonts w:eastAsia="Times New Roman"/>
          <w:b/>
          <w:szCs w:val="24"/>
        </w:rPr>
        <w:t>ΝΟΤΗΣ ΜΗΤΑ</w:t>
      </w:r>
      <w:r>
        <w:rPr>
          <w:rFonts w:eastAsia="Times New Roman"/>
          <w:b/>
          <w:szCs w:val="24"/>
        </w:rPr>
        <w:t xml:space="preserve">ΡΑΚΗΣ: </w:t>
      </w:r>
      <w:r>
        <w:rPr>
          <w:rFonts w:eastAsia="Times New Roman"/>
          <w:szCs w:val="24"/>
        </w:rPr>
        <w:t>Ευχαριστώ πάρα πολύ, κύριε Πρόεδρε.</w:t>
      </w:r>
    </w:p>
    <w:p w14:paraId="61E48542" w14:textId="77777777" w:rsidR="00D64E44" w:rsidRDefault="006A4903">
      <w:pPr>
        <w:spacing w:line="600" w:lineRule="auto"/>
        <w:ind w:firstLine="720"/>
        <w:contextualSpacing/>
        <w:jc w:val="both"/>
        <w:rPr>
          <w:rFonts w:eastAsia="Times New Roman"/>
          <w:szCs w:val="24"/>
        </w:rPr>
      </w:pPr>
      <w:r>
        <w:rPr>
          <w:rFonts w:eastAsia="Times New Roman"/>
          <w:szCs w:val="24"/>
        </w:rPr>
        <w:t>Κυρίες και κύριοι συνάδελφοι, κυρία Υπουργέ, ακριβώς αυτό είναι το θέμα της ερώτησής μου, εάν είναι οριστική η κατάργηση του μειωμένου συντελεστή ΦΠΑ στα νησιά της Λέσβου, της Χίου, της Σάμου και στα νησιά της Δωδ</w:t>
      </w:r>
      <w:r>
        <w:rPr>
          <w:rFonts w:eastAsia="Times New Roman"/>
          <w:szCs w:val="24"/>
        </w:rPr>
        <w:t>εκανήσου</w:t>
      </w:r>
      <w:r>
        <w:rPr>
          <w:rFonts w:eastAsia="Times New Roman"/>
          <w:szCs w:val="24"/>
        </w:rPr>
        <w:t>,</w:t>
      </w:r>
      <w:r>
        <w:rPr>
          <w:rFonts w:eastAsia="Times New Roman"/>
          <w:szCs w:val="24"/>
        </w:rPr>
        <w:t xml:space="preserve"> πλην Ρόδου και Καρπάθου, η οποία θα ισχύσει σύμφωνα με την κείμενη νομοθεσία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2017.</w:t>
      </w:r>
    </w:p>
    <w:p w14:paraId="61E48543"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Σας θυμίζω ότι το ειδικό καθεστώς προστασίας της </w:t>
      </w:r>
      <w:proofErr w:type="spellStart"/>
      <w:r>
        <w:rPr>
          <w:rFonts w:eastAsia="Times New Roman"/>
          <w:szCs w:val="24"/>
        </w:rPr>
        <w:t>νησιωτικότητας</w:t>
      </w:r>
      <w:proofErr w:type="spellEnd"/>
      <w:r>
        <w:rPr>
          <w:rFonts w:eastAsia="Times New Roman"/>
          <w:szCs w:val="24"/>
        </w:rPr>
        <w:t xml:space="preserve">, το οποίο στηρίζεται και στο Σύνταγμα της Ελλάδος, θεσπίστηκε προ εικοσαετίας και όριζε </w:t>
      </w:r>
      <w:r>
        <w:rPr>
          <w:rFonts w:eastAsia="Times New Roman"/>
          <w:szCs w:val="24"/>
        </w:rPr>
        <w:t>ότι τα νησιά θα έχουν μειωμένο συντελεστή ΦΠΑ κατά 30%</w:t>
      </w:r>
      <w:r>
        <w:rPr>
          <w:rFonts w:eastAsia="Times New Roman"/>
          <w:szCs w:val="24"/>
        </w:rPr>
        <w:t>,</w:t>
      </w:r>
      <w:r>
        <w:rPr>
          <w:rFonts w:eastAsia="Times New Roman"/>
          <w:szCs w:val="24"/>
        </w:rPr>
        <w:t xml:space="preserve"> για να ισοσκελίσουν το αυξημένο μεταφορικό κόστος, το αυξημένο κόστος παραγωγής προϊόντων και υπηρεσιών σε αυτά τα νησιά. </w:t>
      </w:r>
    </w:p>
    <w:p w14:paraId="61E48544"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Η Κυβέρνηση ΣΥΡΙΖΑ, με την επιστολή που είχε στείλει ο κ. Τσίπρας στον κ. </w:t>
      </w:r>
      <w:proofErr w:type="spellStart"/>
      <w:r>
        <w:rPr>
          <w:rFonts w:eastAsia="Times New Roman"/>
          <w:szCs w:val="24"/>
        </w:rPr>
        <w:t>Γιο</w:t>
      </w:r>
      <w:r>
        <w:rPr>
          <w:rFonts w:eastAsia="Times New Roman"/>
          <w:szCs w:val="24"/>
        </w:rPr>
        <w:t>ύνκερ</w:t>
      </w:r>
      <w:proofErr w:type="spellEnd"/>
      <w:r>
        <w:rPr>
          <w:rFonts w:eastAsia="Times New Roman"/>
          <w:szCs w:val="24"/>
        </w:rPr>
        <w:t xml:space="preserve"> πριν από το δημοψήφισμα, είχε προτείνει ελάχιστα μέτρα δημοσιονομικής προσαρμογής, ένα από τα οποία όμως, δυστυχώς, από την πρώτη στιγμή, στο δικό σας πρόγραμμα, ήταν η κατάργηση του ΦΠΑ στα νησιά του Αιγαίου.</w:t>
      </w:r>
    </w:p>
    <w:p w14:paraId="61E48545"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Τώρα, λόγω της προσφυγικής κρίσης</w:t>
      </w:r>
      <w:r>
        <w:rPr>
          <w:rFonts w:eastAsia="Times New Roman"/>
          <w:szCs w:val="24"/>
        </w:rPr>
        <w:t>,</w:t>
      </w:r>
      <w:r>
        <w:rPr>
          <w:rFonts w:eastAsia="Times New Roman"/>
          <w:szCs w:val="24"/>
        </w:rPr>
        <w:t xml:space="preserve"> η Ελλ</w:t>
      </w:r>
      <w:r>
        <w:rPr>
          <w:rFonts w:eastAsia="Times New Roman"/>
          <w:szCs w:val="24"/>
        </w:rPr>
        <w:t>άδα, μονομερώς κατά κάποιους, αποφάσισε την παράταση κατά ένα</w:t>
      </w:r>
      <w:r>
        <w:rPr>
          <w:rFonts w:eastAsia="Times New Roman"/>
          <w:szCs w:val="24"/>
        </w:rPr>
        <w:t>ν</w:t>
      </w:r>
      <w:r>
        <w:rPr>
          <w:rFonts w:eastAsia="Times New Roman"/>
          <w:szCs w:val="24"/>
        </w:rPr>
        <w:t xml:space="preserve"> χρόνο της κατάργησης για τα νησιά που πλήττονται από την προσφυγική κρίση</w:t>
      </w:r>
      <w:r>
        <w:rPr>
          <w:rFonts w:eastAsia="Times New Roman"/>
          <w:szCs w:val="24"/>
        </w:rPr>
        <w:t>,</w:t>
      </w:r>
      <w:r>
        <w:rPr>
          <w:rFonts w:eastAsia="Times New Roman"/>
          <w:szCs w:val="24"/>
        </w:rPr>
        <w:t xml:space="preserve"> μέχρι το τέλος του παρόντος έτους. Όμως, ο κ. </w:t>
      </w:r>
      <w:proofErr w:type="spellStart"/>
      <w:r>
        <w:rPr>
          <w:rFonts w:eastAsia="Times New Roman"/>
          <w:szCs w:val="24"/>
        </w:rPr>
        <w:t>Τσακαλώτος</w:t>
      </w:r>
      <w:proofErr w:type="spellEnd"/>
      <w:r>
        <w:rPr>
          <w:rFonts w:eastAsia="Times New Roman"/>
          <w:szCs w:val="24"/>
        </w:rPr>
        <w:t xml:space="preserve"> έσπευσε με επιστολή που έστειλε προς τους θεσμούς να τονίσει </w:t>
      </w:r>
      <w:r>
        <w:rPr>
          <w:rFonts w:eastAsia="Times New Roman"/>
          <w:szCs w:val="24"/>
        </w:rPr>
        <w:t>ότι αυτή η αναστολή θα είναι μόνο για ένα έτος και δεν θα δώσει κα</w:t>
      </w:r>
      <w:r>
        <w:rPr>
          <w:rFonts w:eastAsia="Times New Roman"/>
          <w:szCs w:val="24"/>
        </w:rPr>
        <w:t>μ</w:t>
      </w:r>
      <w:r>
        <w:rPr>
          <w:rFonts w:eastAsia="Times New Roman"/>
          <w:szCs w:val="24"/>
        </w:rPr>
        <w:t xml:space="preserve">μία παράταση. Επίσης σημειώνω ότι η Κυβέρνηση, στα περίφημα και αμφιβόλου αξίας αντίμετρα, ούτε καν συμπεριέλαβε τον ΦΠΑ στα νησιά στη λίστα που ψηφίσατε πρόσφατα. </w:t>
      </w:r>
    </w:p>
    <w:p w14:paraId="61E48546" w14:textId="77777777" w:rsidR="00D64E44" w:rsidRDefault="006A4903">
      <w:pPr>
        <w:spacing w:line="600" w:lineRule="auto"/>
        <w:ind w:firstLine="720"/>
        <w:contextualSpacing/>
        <w:jc w:val="both"/>
        <w:rPr>
          <w:rFonts w:eastAsia="Times New Roman"/>
          <w:szCs w:val="24"/>
        </w:rPr>
      </w:pPr>
      <w:r>
        <w:rPr>
          <w:rFonts w:eastAsia="Times New Roman"/>
          <w:szCs w:val="24"/>
        </w:rPr>
        <w:t>Τέλος, από πολλούς νομικ</w:t>
      </w:r>
      <w:r>
        <w:rPr>
          <w:rFonts w:eastAsia="Times New Roman"/>
          <w:szCs w:val="24"/>
        </w:rPr>
        <w:t>ούς υπάρχει η άποψη ότι</w:t>
      </w:r>
      <w:r>
        <w:rPr>
          <w:rFonts w:eastAsia="Times New Roman"/>
          <w:szCs w:val="24"/>
        </w:rPr>
        <w:t>,</w:t>
      </w:r>
      <w:r>
        <w:rPr>
          <w:rFonts w:eastAsia="Times New Roman"/>
          <w:szCs w:val="24"/>
        </w:rPr>
        <w:t xml:space="preserve"> εάν η Ελλάδα απεμπολήσει αυτό το ειδικό καθεστώς εξαίρεσης στον </w:t>
      </w:r>
      <w:r>
        <w:rPr>
          <w:rFonts w:eastAsia="Times New Roman"/>
          <w:szCs w:val="24"/>
        </w:rPr>
        <w:t>Κ</w:t>
      </w:r>
      <w:r>
        <w:rPr>
          <w:rFonts w:eastAsia="Times New Roman"/>
          <w:szCs w:val="24"/>
        </w:rPr>
        <w:t xml:space="preserve">οινοτικό </w:t>
      </w:r>
      <w:r>
        <w:rPr>
          <w:rFonts w:eastAsia="Times New Roman"/>
          <w:szCs w:val="24"/>
        </w:rPr>
        <w:t>Κ</w:t>
      </w:r>
      <w:r>
        <w:rPr>
          <w:rFonts w:eastAsia="Times New Roman"/>
          <w:szCs w:val="24"/>
        </w:rPr>
        <w:t xml:space="preserve">ανονισμό ΦΠΑ, είναι κάτι που δεν μπορεί να ανακτήσει στο μέλλον. </w:t>
      </w:r>
    </w:p>
    <w:p w14:paraId="61E48547" w14:textId="77777777" w:rsidR="00D64E44" w:rsidRDefault="006A4903">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E48548" w14:textId="77777777" w:rsidR="00D64E44" w:rsidRDefault="006A4903">
      <w:pPr>
        <w:spacing w:line="600" w:lineRule="auto"/>
        <w:ind w:firstLine="720"/>
        <w:contextualSpacing/>
        <w:jc w:val="both"/>
        <w:rPr>
          <w:rFonts w:eastAsia="Times New Roman"/>
          <w:szCs w:val="24"/>
        </w:rPr>
      </w:pPr>
      <w:r>
        <w:rPr>
          <w:rFonts w:eastAsia="Times New Roman"/>
          <w:szCs w:val="24"/>
        </w:rPr>
        <w:t>Σας ρω</w:t>
      </w:r>
      <w:r>
        <w:rPr>
          <w:rFonts w:eastAsia="Times New Roman"/>
          <w:szCs w:val="24"/>
        </w:rPr>
        <w:t>τάω λοιπόν, είναι οριστικό ότι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2017 καταργείται ο μειωμένος συντελεστής ΦΠΑ στα νησιά που ανέφερα πριν; Εάν συμβεί αυτό, μπορεί να ανατραπεί στο μέλλον; Έχετε πάρει νομική γνώμη γι’ αυτό; </w:t>
      </w:r>
    </w:p>
    <w:p w14:paraId="61E48549" w14:textId="77777777" w:rsidR="00D64E44" w:rsidRDefault="006A4903">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έλος, τι αντισταθμιστικά μέτρα προτίθεστε να λάβετε, πα</w:t>
      </w:r>
      <w:r>
        <w:rPr>
          <w:rFonts w:eastAsia="Times New Roman"/>
          <w:szCs w:val="24"/>
        </w:rPr>
        <w:t>ραδείγματος χάριν, το μεταφορικό ισοδύναμο που ζητάτε εδώ και μήνες, εδώ και καιρό</w:t>
      </w:r>
      <w:r>
        <w:rPr>
          <w:rFonts w:eastAsia="Times New Roman"/>
          <w:szCs w:val="24"/>
        </w:rPr>
        <w:t>,</w:t>
      </w:r>
      <w:r>
        <w:rPr>
          <w:rFonts w:eastAsia="Times New Roman"/>
          <w:szCs w:val="24"/>
        </w:rPr>
        <w:t xml:space="preserve"> και τίποτα δεν έχει γίνει, για τα νησιά τα οποία πλήττονται όχι μόνο από την οικονομική κρίση, αλλά και από την προσφυγική; </w:t>
      </w:r>
    </w:p>
    <w:p w14:paraId="61E4854A"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Σας ευχαριστώ.</w:t>
      </w:r>
    </w:p>
    <w:p w14:paraId="61E4854B"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61E4854C" w14:textId="77777777" w:rsidR="00D64E44" w:rsidRDefault="006A4903">
      <w:pPr>
        <w:spacing w:line="600" w:lineRule="auto"/>
        <w:ind w:firstLine="720"/>
        <w:contextualSpacing/>
        <w:jc w:val="both"/>
        <w:rPr>
          <w:rFonts w:eastAsia="Times New Roman"/>
          <w:szCs w:val="24"/>
        </w:rPr>
      </w:pPr>
      <w:r>
        <w:rPr>
          <w:rFonts w:eastAsia="Times New Roman"/>
          <w:szCs w:val="24"/>
        </w:rPr>
        <w:t>Ορίστε, κυρία Υφυπουργέ, έχετε τον λόγο.</w:t>
      </w:r>
    </w:p>
    <w:p w14:paraId="61E4854D"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Ευχαριστώ, κύριε Πρόεδρε. </w:t>
      </w:r>
    </w:p>
    <w:p w14:paraId="61E4854E"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συμφωνήσω μαζί σας</w:t>
      </w:r>
      <w:r>
        <w:rPr>
          <w:rFonts w:eastAsia="Times New Roman"/>
          <w:szCs w:val="24"/>
        </w:rPr>
        <w:t>,</w:t>
      </w:r>
      <w:r>
        <w:rPr>
          <w:rFonts w:eastAsia="Times New Roman"/>
          <w:szCs w:val="24"/>
        </w:rPr>
        <w:t xml:space="preserve"> ότι ο μειωμένος συντελεστής ΦΠΑ είχε αρχικά δοθεί σαν αντιστάθμισμα των ειδικών συνθηκών που επικρατούν στα νησιά μας, κυρίως λόγω της γεωγραφικής απομόνωσης και της απόστασης των νησιών από την </w:t>
      </w:r>
      <w:r>
        <w:rPr>
          <w:rFonts w:eastAsia="Times New Roman"/>
          <w:szCs w:val="24"/>
        </w:rPr>
        <w:t>η</w:t>
      </w:r>
      <w:r>
        <w:rPr>
          <w:rFonts w:eastAsia="Times New Roman"/>
          <w:szCs w:val="24"/>
        </w:rPr>
        <w:t>πειρωτική Ελλάδα</w:t>
      </w:r>
      <w:r>
        <w:rPr>
          <w:rFonts w:eastAsia="Times New Roman"/>
          <w:szCs w:val="24"/>
        </w:rPr>
        <w:t>,</w:t>
      </w:r>
      <w:r>
        <w:rPr>
          <w:rFonts w:eastAsia="Times New Roman"/>
          <w:szCs w:val="24"/>
        </w:rPr>
        <w:t xml:space="preserve"> με όσα αυτά συνεπάγονται μεταξύ άλλων και</w:t>
      </w:r>
      <w:r>
        <w:rPr>
          <w:rFonts w:eastAsia="Times New Roman"/>
          <w:szCs w:val="24"/>
        </w:rPr>
        <w:t xml:space="preserve"> για το κόστος των αγαθών.</w:t>
      </w:r>
    </w:p>
    <w:p w14:paraId="61E4854F" w14:textId="77777777" w:rsidR="00D64E44" w:rsidRDefault="006A4903">
      <w:pPr>
        <w:spacing w:line="600" w:lineRule="auto"/>
        <w:ind w:firstLine="720"/>
        <w:contextualSpacing/>
        <w:jc w:val="both"/>
        <w:rPr>
          <w:rFonts w:eastAsia="Times New Roman"/>
          <w:szCs w:val="24"/>
        </w:rPr>
      </w:pPr>
      <w:r>
        <w:rPr>
          <w:rFonts w:eastAsia="Times New Roman"/>
          <w:szCs w:val="24"/>
        </w:rPr>
        <w:t>Πράγματι, με τις διατάξεις των ν</w:t>
      </w:r>
      <w:r>
        <w:rPr>
          <w:rFonts w:eastAsia="Times New Roman"/>
          <w:szCs w:val="24"/>
        </w:rPr>
        <w:t>όμων</w:t>
      </w:r>
      <w:r>
        <w:rPr>
          <w:rFonts w:eastAsia="Times New Roman"/>
          <w:szCs w:val="24"/>
        </w:rPr>
        <w:t xml:space="preserve"> 4334/2015 και 4336/2015 προβλέφθηκε η σταδιακή κατάργηση των μειωμένων συντελεστών ΦΠΑ κατά 30% στις περιοχές των νησιών Αιγαίου μέχρι τ</w:t>
      </w:r>
      <w:r>
        <w:rPr>
          <w:rFonts w:eastAsia="Times New Roman"/>
          <w:szCs w:val="24"/>
        </w:rPr>
        <w:t>ις</w:t>
      </w:r>
      <w:r>
        <w:rPr>
          <w:rFonts w:eastAsia="Times New Roman"/>
          <w:szCs w:val="24"/>
        </w:rPr>
        <w:t xml:space="preserve"> 31</w:t>
      </w:r>
      <w:r>
        <w:rPr>
          <w:rFonts w:eastAsia="Times New Roman"/>
          <w:szCs w:val="24"/>
        </w:rPr>
        <w:t>-</w:t>
      </w:r>
      <w:r>
        <w:rPr>
          <w:rFonts w:eastAsia="Times New Roman"/>
          <w:szCs w:val="24"/>
        </w:rPr>
        <w:t>12</w:t>
      </w:r>
      <w:r>
        <w:rPr>
          <w:rFonts w:eastAsia="Times New Roman"/>
          <w:szCs w:val="24"/>
        </w:rPr>
        <w:t>-</w:t>
      </w:r>
      <w:r>
        <w:rPr>
          <w:rFonts w:eastAsia="Times New Roman"/>
          <w:szCs w:val="24"/>
        </w:rPr>
        <w:t>2016. Ωστόσο, σας υπενθυμίζουμε ότι οι διατάξει</w:t>
      </w:r>
      <w:r>
        <w:rPr>
          <w:rFonts w:eastAsia="Times New Roman"/>
          <w:szCs w:val="24"/>
        </w:rPr>
        <w:t>ς του ν.4336/2015 αποτέλεσαν δεσμεύσεις</w:t>
      </w:r>
      <w:r>
        <w:rPr>
          <w:rFonts w:eastAsia="Times New Roman"/>
          <w:szCs w:val="24"/>
        </w:rPr>
        <w:t>,</w:t>
      </w:r>
      <w:r>
        <w:rPr>
          <w:rFonts w:eastAsia="Times New Roman"/>
          <w:szCs w:val="24"/>
        </w:rPr>
        <w:t xml:space="preserve"> προκειμένου να υλοποιηθεί η </w:t>
      </w:r>
      <w:r>
        <w:rPr>
          <w:rFonts w:eastAsia="Times New Roman"/>
          <w:szCs w:val="24"/>
        </w:rPr>
        <w:t>σ</w:t>
      </w:r>
      <w:r>
        <w:rPr>
          <w:rFonts w:eastAsia="Times New Roman"/>
          <w:szCs w:val="24"/>
        </w:rPr>
        <w:t>υμφωνία με τον Ευρωπαϊκό Μηχανισμό Σταθερότητας και να διασφαλιστεί η απρόσκοπτη χρηματοδότηση της χώρας και γι’ αυτό άλλωστε ο συγκεκριμένος νόμος ψηφίστηκε από τη συντριπτική πλειοψηφί</w:t>
      </w:r>
      <w:r>
        <w:rPr>
          <w:rFonts w:eastAsia="Times New Roman"/>
          <w:szCs w:val="24"/>
        </w:rPr>
        <w:t xml:space="preserve">α των Βουλευτών. </w:t>
      </w:r>
    </w:p>
    <w:p w14:paraId="61E48550"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Έχουμε επανειλημμένως τονίσει ότι η νομοθέτηση του μέτρου της κατάργησης των μειωμένων κατά 30% συντελεστών του ΦΠΑ στα νησιά αποτέλεσε για την Κυβέρνηση πολιτική αναγκαιότητα και όχι επιλογή στο πλαίσιο των απολύτως επιβεβλημένων παρεμβά</w:t>
      </w:r>
      <w:r>
        <w:rPr>
          <w:rFonts w:eastAsia="Times New Roman"/>
          <w:szCs w:val="24"/>
        </w:rPr>
        <w:t>σεων δημοσιονομικής προσαρμογής. Με την ανωτέρω ρύθμιση</w:t>
      </w:r>
      <w:r>
        <w:rPr>
          <w:rFonts w:eastAsia="Times New Roman"/>
          <w:szCs w:val="24"/>
        </w:rPr>
        <w:t>,</w:t>
      </w:r>
      <w:r>
        <w:rPr>
          <w:rFonts w:eastAsia="Times New Roman"/>
          <w:szCs w:val="24"/>
        </w:rPr>
        <w:t xml:space="preserve"> για να μην πληγούν άμεσα όλα μαζί τα νησιά του Αιγαίου, προβλέπονταν τρία στάδια κατάργησης του μειωμένου ΦΠΑ, αρχής γενομένης από την 1</w:t>
      </w:r>
      <w:r>
        <w:rPr>
          <w:rFonts w:eastAsia="Times New Roman"/>
          <w:szCs w:val="24"/>
        </w:rPr>
        <w:t>-</w:t>
      </w:r>
      <w:r>
        <w:rPr>
          <w:rFonts w:eastAsia="Times New Roman"/>
          <w:szCs w:val="24"/>
        </w:rPr>
        <w:t>10</w:t>
      </w:r>
      <w:r>
        <w:rPr>
          <w:rFonts w:eastAsia="Times New Roman"/>
          <w:szCs w:val="24"/>
        </w:rPr>
        <w:t>-</w:t>
      </w:r>
      <w:r>
        <w:rPr>
          <w:rFonts w:eastAsia="Times New Roman"/>
          <w:szCs w:val="24"/>
        </w:rPr>
        <w:t>2015 μέχρι την οριστική κατάργηση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w:t>
      </w:r>
    </w:p>
    <w:p w14:paraId="61E48551" w14:textId="77777777" w:rsidR="00D64E44" w:rsidRDefault="006A4903">
      <w:pPr>
        <w:spacing w:line="600" w:lineRule="auto"/>
        <w:ind w:firstLine="720"/>
        <w:contextualSpacing/>
        <w:jc w:val="both"/>
        <w:rPr>
          <w:rFonts w:eastAsia="Times New Roman"/>
          <w:szCs w:val="24"/>
        </w:rPr>
      </w:pPr>
      <w:r>
        <w:rPr>
          <w:rFonts w:eastAsia="Times New Roman"/>
          <w:szCs w:val="24"/>
        </w:rPr>
        <w:t>Συγκεκριμένα με τις διατάξεις του ν.4389/16 ορίστηκε ότι η κατάργηση της μείωσης του συντελεστή ΦΠΑ επήλθε από 1</w:t>
      </w:r>
      <w:r>
        <w:rPr>
          <w:rFonts w:eastAsia="Times New Roman"/>
          <w:szCs w:val="24"/>
        </w:rPr>
        <w:t>-</w:t>
      </w:r>
      <w:r>
        <w:rPr>
          <w:rFonts w:eastAsia="Times New Roman"/>
          <w:szCs w:val="24"/>
        </w:rPr>
        <w:t>10</w:t>
      </w:r>
      <w:r>
        <w:rPr>
          <w:rFonts w:eastAsia="Times New Roman"/>
          <w:szCs w:val="24"/>
        </w:rPr>
        <w:t>-</w:t>
      </w:r>
      <w:r>
        <w:rPr>
          <w:rFonts w:eastAsia="Times New Roman"/>
          <w:szCs w:val="24"/>
        </w:rPr>
        <w:t>2015 στα νησιά Θήρα, Μύκονο, Νάξο, Πάρο, Ρόδο και Σκιάθο.</w:t>
      </w:r>
    </w:p>
    <w:p w14:paraId="61E48552" w14:textId="77777777" w:rsidR="00D64E44" w:rsidRDefault="006A4903">
      <w:pPr>
        <w:spacing w:line="600" w:lineRule="auto"/>
        <w:ind w:firstLine="720"/>
        <w:contextualSpacing/>
        <w:jc w:val="both"/>
        <w:rPr>
          <w:rFonts w:eastAsia="Times New Roman"/>
          <w:szCs w:val="24"/>
        </w:rPr>
      </w:pPr>
      <w:r>
        <w:rPr>
          <w:rFonts w:eastAsia="Times New Roman"/>
          <w:szCs w:val="24"/>
        </w:rPr>
        <w:t>Δεύτερον, θα επερχόταν, όπως και συνέβη, από 1</w:t>
      </w:r>
      <w:r>
        <w:rPr>
          <w:rFonts w:eastAsia="Times New Roman"/>
          <w:szCs w:val="24"/>
        </w:rPr>
        <w:t>-</w:t>
      </w:r>
      <w:r>
        <w:rPr>
          <w:rFonts w:eastAsia="Times New Roman"/>
          <w:szCs w:val="24"/>
        </w:rPr>
        <w:t>6</w:t>
      </w:r>
      <w:r>
        <w:rPr>
          <w:rFonts w:eastAsia="Times New Roman"/>
          <w:szCs w:val="24"/>
        </w:rPr>
        <w:t>-</w:t>
      </w:r>
      <w:r>
        <w:rPr>
          <w:rFonts w:eastAsia="Times New Roman"/>
          <w:szCs w:val="24"/>
        </w:rPr>
        <w:t>2016, στα νησιά Σύρο, Θάσο, Άνδρο</w:t>
      </w:r>
      <w:r>
        <w:rPr>
          <w:rFonts w:eastAsia="Times New Roman"/>
          <w:szCs w:val="24"/>
        </w:rPr>
        <w:t>, Τήνο, Κάρπαθο, Μήλο, Σκύρο, Αλόννησο, Κέα, Αντίπαρο και Σίφνο, ενώ για τη Σκόπελο, λόγω των φυσικών καταστροφών που υπέστη, δόθηκε παράταση εφαρμογής του νόμου για 1</w:t>
      </w:r>
      <w:r>
        <w:rPr>
          <w:rFonts w:eastAsia="Times New Roman"/>
          <w:szCs w:val="24"/>
        </w:rPr>
        <w:t>-</w:t>
      </w:r>
      <w:r>
        <w:rPr>
          <w:rFonts w:eastAsia="Times New Roman"/>
          <w:szCs w:val="24"/>
        </w:rPr>
        <w:t>1</w:t>
      </w:r>
      <w:r>
        <w:rPr>
          <w:rFonts w:eastAsia="Times New Roman"/>
          <w:szCs w:val="24"/>
        </w:rPr>
        <w:t>-</w:t>
      </w:r>
      <w:r>
        <w:rPr>
          <w:rFonts w:eastAsia="Times New Roman"/>
          <w:szCs w:val="24"/>
        </w:rPr>
        <w:t>2017.</w:t>
      </w:r>
    </w:p>
    <w:p w14:paraId="61E48553" w14:textId="77777777" w:rsidR="00D64E44" w:rsidRDefault="006A4903">
      <w:pPr>
        <w:spacing w:line="600" w:lineRule="auto"/>
        <w:ind w:firstLine="720"/>
        <w:contextualSpacing/>
        <w:jc w:val="both"/>
        <w:rPr>
          <w:rFonts w:eastAsia="Times New Roman"/>
          <w:szCs w:val="24"/>
        </w:rPr>
      </w:pPr>
      <w:r>
        <w:rPr>
          <w:rFonts w:eastAsia="Times New Roman"/>
          <w:szCs w:val="24"/>
        </w:rPr>
        <w:t>Τρίτον,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θα επερχόταν και στα νησιά των ανατολικών συνόρων της χώρας</w:t>
      </w:r>
      <w:r>
        <w:rPr>
          <w:rFonts w:eastAsia="Times New Roman"/>
          <w:szCs w:val="24"/>
        </w:rPr>
        <w:t>. Ωστόσο, με τις διατάξεις του ν.4446/16 ρυθμίστηκε η παραμονή τους στον μειωμένο κατά 30% συντελεστή ΦΠΑ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2017, ακριβώς λόγω της προσφυγικής κρίσης και των αρνητικών συνεπειών που έ</w:t>
      </w:r>
      <w:r>
        <w:rPr>
          <w:rFonts w:eastAsia="Times New Roman"/>
          <w:szCs w:val="24"/>
        </w:rPr>
        <w:lastRenderedPageBreak/>
        <w:t>χουν υποστεί τα νησιά αυτά εξαιτίας του μεταναστευτικού ζητήματ</w:t>
      </w:r>
      <w:r>
        <w:rPr>
          <w:rFonts w:eastAsia="Times New Roman"/>
          <w:szCs w:val="24"/>
        </w:rPr>
        <w:t>ος. Το συγκεκριμένο μέτρο αφορά τα νησιά των Νομών Έβρου, Λέσβου, Χίου, Σάμου και Δωδεκανήσου, πλην Ρόδου και Καρπάθου</w:t>
      </w:r>
      <w:r>
        <w:rPr>
          <w:rFonts w:eastAsia="Times New Roman"/>
          <w:szCs w:val="24"/>
        </w:rPr>
        <w:t>,</w:t>
      </w:r>
      <w:r>
        <w:rPr>
          <w:rFonts w:eastAsia="Times New Roman"/>
          <w:szCs w:val="24"/>
        </w:rPr>
        <w:t xml:space="preserve"> που ήδη είχαν υπαχθεί στον κανονικό συντελεστή ΦΠΑ, η Ρόδος από 1</w:t>
      </w:r>
      <w:r>
        <w:rPr>
          <w:rFonts w:eastAsia="Times New Roman"/>
          <w:szCs w:val="24"/>
        </w:rPr>
        <w:t>-</w:t>
      </w:r>
      <w:r>
        <w:rPr>
          <w:rFonts w:eastAsia="Times New Roman"/>
          <w:szCs w:val="24"/>
        </w:rPr>
        <w:t>10</w:t>
      </w:r>
      <w:r>
        <w:rPr>
          <w:rFonts w:eastAsia="Times New Roman"/>
          <w:szCs w:val="24"/>
        </w:rPr>
        <w:t>-</w:t>
      </w:r>
      <w:r>
        <w:rPr>
          <w:rFonts w:eastAsia="Times New Roman"/>
          <w:szCs w:val="24"/>
        </w:rPr>
        <w:t>2015 και η Κάρπαθος από 1</w:t>
      </w:r>
      <w:r>
        <w:rPr>
          <w:rFonts w:eastAsia="Times New Roman"/>
          <w:szCs w:val="24"/>
        </w:rPr>
        <w:t>-</w:t>
      </w:r>
      <w:r>
        <w:rPr>
          <w:rFonts w:eastAsia="Times New Roman"/>
          <w:szCs w:val="24"/>
        </w:rPr>
        <w:t>6</w:t>
      </w:r>
      <w:r>
        <w:rPr>
          <w:rFonts w:eastAsia="Times New Roman"/>
          <w:szCs w:val="24"/>
        </w:rPr>
        <w:t>-</w:t>
      </w:r>
      <w:r>
        <w:rPr>
          <w:rFonts w:eastAsia="Times New Roman"/>
          <w:szCs w:val="24"/>
        </w:rPr>
        <w:t>2016.</w:t>
      </w:r>
    </w:p>
    <w:p w14:paraId="61E48554"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Η επιλογή των νησιών αυτών έγινε </w:t>
      </w:r>
      <w:r>
        <w:rPr>
          <w:rFonts w:eastAsia="Times New Roman"/>
          <w:szCs w:val="24"/>
        </w:rPr>
        <w:t>με μετρήσιμα</w:t>
      </w:r>
      <w:r>
        <w:rPr>
          <w:rFonts w:eastAsia="Times New Roman"/>
          <w:szCs w:val="24"/>
        </w:rPr>
        <w:t>,</w:t>
      </w:r>
      <w:r>
        <w:rPr>
          <w:rFonts w:eastAsia="Times New Roman"/>
          <w:szCs w:val="24"/>
        </w:rPr>
        <w:t xml:space="preserve"> ενιαία και διαφανή κριτήρια και με κύριο γνώμονα την ελάφρυνση των κατοίκων τους, αφού ήδη οι κοινωνίες αυτές σηκώνουν μεγάλο βάρος και παίζουν σημαντικό ρόλο στη διαχείριση των προσφυγικών ρευμάτων.</w:t>
      </w:r>
    </w:p>
    <w:p w14:paraId="61E48555" w14:textId="77777777" w:rsidR="00D64E44" w:rsidRDefault="006A4903">
      <w:pPr>
        <w:spacing w:line="600" w:lineRule="auto"/>
        <w:ind w:firstLine="720"/>
        <w:contextualSpacing/>
        <w:jc w:val="both"/>
        <w:rPr>
          <w:rFonts w:eastAsia="Times New Roman"/>
          <w:szCs w:val="24"/>
        </w:rPr>
      </w:pPr>
      <w:r>
        <w:rPr>
          <w:rFonts w:eastAsia="Times New Roman"/>
          <w:szCs w:val="24"/>
        </w:rPr>
        <w:t>Παράλληλα, βούληση της Κυβέρνησής μας είνα</w:t>
      </w:r>
      <w:r>
        <w:rPr>
          <w:rFonts w:eastAsia="Times New Roman"/>
          <w:szCs w:val="24"/>
        </w:rPr>
        <w:t xml:space="preserve">ι να θεσπιστούν κατάλληλα και </w:t>
      </w:r>
      <w:proofErr w:type="spellStart"/>
      <w:r>
        <w:rPr>
          <w:rFonts w:eastAsia="Times New Roman"/>
          <w:szCs w:val="24"/>
        </w:rPr>
        <w:t>στοχευμένα</w:t>
      </w:r>
      <w:proofErr w:type="spellEnd"/>
      <w:r>
        <w:rPr>
          <w:rFonts w:eastAsia="Times New Roman"/>
          <w:szCs w:val="24"/>
        </w:rPr>
        <w:t xml:space="preserve"> μέτρα για τη στήριξη της νησιωτικής Ελλάδας. Εξάλλου η σύσταση του Υφυπουργείου Ναυτιλίας και Νησιωτικής Πολιτικής αυτό ακριβώς καταδεικνύει, τη βούληση αυτής της Κυβέρνησης να εφαρμόσει ειδικές νησιωτικές πολιτικές</w:t>
      </w:r>
      <w:r>
        <w:rPr>
          <w:rFonts w:eastAsia="Times New Roman"/>
          <w:szCs w:val="24"/>
        </w:rPr>
        <w:t>,</w:t>
      </w:r>
      <w:r>
        <w:rPr>
          <w:rFonts w:eastAsia="Times New Roman"/>
          <w:szCs w:val="24"/>
        </w:rPr>
        <w:t xml:space="preserve"> σε αντίθεση με όσα έπρατταν οι κυβερνήσεις σας και οι συγκυβερνήσεις σας τόσα χρόνια, περιορίζοντας την ασκούμενη νησιωτική πολιτική στην έκπτωση των συντελεστών ΦΠΑ.</w:t>
      </w:r>
    </w:p>
    <w:p w14:paraId="61E48556" w14:textId="77777777" w:rsidR="00D64E44" w:rsidRDefault="006A4903">
      <w:pPr>
        <w:spacing w:line="600" w:lineRule="auto"/>
        <w:ind w:firstLine="720"/>
        <w:contextualSpacing/>
        <w:jc w:val="both"/>
        <w:rPr>
          <w:rFonts w:eastAsia="Times New Roman"/>
          <w:szCs w:val="24"/>
        </w:rPr>
      </w:pPr>
      <w:r>
        <w:rPr>
          <w:rFonts w:eastAsia="Times New Roman"/>
          <w:szCs w:val="24"/>
        </w:rPr>
        <w:t>Σε κάθε περίπτωση, όμως, το Υπουργείο Οικονομικών παρακολουθεί την αποτελεσματικότητα τ</w:t>
      </w:r>
      <w:r>
        <w:rPr>
          <w:rFonts w:eastAsia="Times New Roman"/>
          <w:szCs w:val="24"/>
        </w:rPr>
        <w:t>ης ασκούμενης φορολογικής πολιτικής και αξιολογεί τα αποτελέσματά της. Στο πλαίσιο αυτό και με δεδομένους τους δημοσιονομι</w:t>
      </w:r>
      <w:r>
        <w:rPr>
          <w:rFonts w:eastAsia="Times New Roman"/>
          <w:szCs w:val="24"/>
        </w:rPr>
        <w:lastRenderedPageBreak/>
        <w:t>κούς περιορισμούς της ελληνικής οικονομίας, εφόσον κριθεί αναγκαίο και εφικτό, θα προβούμε στις απαραίτητες νομοθετικές ρυθμίσεις</w:t>
      </w:r>
      <w:r>
        <w:rPr>
          <w:rFonts w:eastAsia="Times New Roman"/>
          <w:szCs w:val="24"/>
        </w:rPr>
        <w:t>,</w:t>
      </w:r>
      <w:r>
        <w:rPr>
          <w:rFonts w:eastAsia="Times New Roman"/>
          <w:szCs w:val="24"/>
        </w:rPr>
        <w:t xml:space="preserve"> με </w:t>
      </w:r>
      <w:r>
        <w:rPr>
          <w:rFonts w:eastAsia="Times New Roman"/>
          <w:szCs w:val="24"/>
        </w:rPr>
        <w:t>γνώμονα την κοινωνική δικαιοσύνη και τη βιώσιμη ανάπτυξη.</w:t>
      </w:r>
    </w:p>
    <w:p w14:paraId="61E48557"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Καταθέτω τα σχετικά απαντητικά έγγραφα των </w:t>
      </w:r>
      <w:r>
        <w:rPr>
          <w:rFonts w:eastAsia="Times New Roman"/>
          <w:szCs w:val="24"/>
        </w:rPr>
        <w:t>Υ</w:t>
      </w:r>
      <w:r>
        <w:rPr>
          <w:rFonts w:eastAsia="Times New Roman"/>
          <w:szCs w:val="24"/>
        </w:rPr>
        <w:t>πηρεσιών του Υπουργείου Οικονομικών και της Ανεξάρτητης Αρχής Δημοσίων Εσόδων.</w:t>
      </w:r>
    </w:p>
    <w:p w14:paraId="61E48558"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(Στο σημείο αυτό η Υφυπουργός κ.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w:t>
      </w:r>
      <w:r>
        <w:rPr>
          <w:rFonts w:eastAsia="Times New Roman"/>
          <w:szCs w:val="24"/>
        </w:rPr>
        <w:t>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E48559" w14:textId="77777777" w:rsidR="00D64E44" w:rsidRDefault="00D64E44">
      <w:pPr>
        <w:contextualSpacing/>
        <w:rPr>
          <w:rFonts w:eastAsia="Times New Roman"/>
          <w:szCs w:val="24"/>
        </w:rPr>
      </w:pPr>
    </w:p>
    <w:p w14:paraId="61E4855A"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κυρία Υπουργέ.</w:t>
      </w:r>
    </w:p>
    <w:p w14:paraId="61E4855B" w14:textId="77777777" w:rsidR="00D64E44" w:rsidRDefault="006A4903">
      <w:pPr>
        <w:spacing w:line="600" w:lineRule="auto"/>
        <w:ind w:firstLine="720"/>
        <w:contextualSpacing/>
        <w:jc w:val="both"/>
        <w:rPr>
          <w:rFonts w:eastAsia="Times New Roman"/>
          <w:szCs w:val="24"/>
        </w:rPr>
      </w:pPr>
      <w:r>
        <w:rPr>
          <w:rFonts w:eastAsia="Times New Roman"/>
          <w:szCs w:val="24"/>
        </w:rPr>
        <w:t>Κύριε συνάδελφε, έχετε τον λόγο για τρία λεπτά.</w:t>
      </w:r>
    </w:p>
    <w:p w14:paraId="61E4855C" w14:textId="77777777" w:rsidR="00D64E44" w:rsidRDefault="006A4903">
      <w:pPr>
        <w:spacing w:line="600" w:lineRule="auto"/>
        <w:ind w:firstLine="720"/>
        <w:contextualSpacing/>
        <w:jc w:val="both"/>
        <w:rPr>
          <w:rFonts w:eastAsia="Times New Roman"/>
          <w:szCs w:val="24"/>
        </w:rPr>
      </w:pPr>
      <w:r>
        <w:rPr>
          <w:rFonts w:eastAsia="Times New Roman"/>
          <w:b/>
          <w:szCs w:val="24"/>
        </w:rPr>
        <w:t>ΝΟ</w:t>
      </w:r>
      <w:r>
        <w:rPr>
          <w:rFonts w:eastAsia="Times New Roman"/>
          <w:b/>
          <w:szCs w:val="24"/>
        </w:rPr>
        <w:t>ΤΗΣ</w:t>
      </w:r>
      <w:r>
        <w:rPr>
          <w:rFonts w:eastAsia="Times New Roman"/>
          <w:b/>
          <w:szCs w:val="24"/>
        </w:rPr>
        <w:t xml:space="preserve"> ΜΗΤΑΡΑΚΗΣ:</w:t>
      </w:r>
      <w:r>
        <w:rPr>
          <w:rFonts w:eastAsia="Times New Roman"/>
          <w:szCs w:val="24"/>
        </w:rPr>
        <w:t xml:space="preserve"> Ευχαριστώ πολύ, κύριε Πρόεδρε.</w:t>
      </w:r>
    </w:p>
    <w:p w14:paraId="61E4855D" w14:textId="77777777" w:rsidR="00D64E44" w:rsidRDefault="006A4903">
      <w:pPr>
        <w:spacing w:line="600" w:lineRule="auto"/>
        <w:ind w:firstLine="720"/>
        <w:contextualSpacing/>
        <w:jc w:val="both"/>
        <w:rPr>
          <w:rFonts w:eastAsia="Times New Roman"/>
          <w:szCs w:val="24"/>
        </w:rPr>
      </w:pPr>
      <w:r>
        <w:rPr>
          <w:rFonts w:eastAsia="Times New Roman"/>
          <w:szCs w:val="24"/>
        </w:rPr>
        <w:t>Κυρία Υπουργέ, συμφωνούμε ότι το ειδικό καθεστώς ΦΠΑ στα νησιά δημιουργήθηκε για να αντιμετωπίσει τα προβλήματα της γεωγραφικής απομόνωσης και ό,τι αυτό συνεπάγεται στο κόστος παραγωγής. Αυτές οι συνθήκες δεν έχου</w:t>
      </w:r>
      <w:r>
        <w:rPr>
          <w:rFonts w:eastAsia="Times New Roman"/>
          <w:szCs w:val="24"/>
        </w:rPr>
        <w:t>ν αλλάξει.</w:t>
      </w:r>
    </w:p>
    <w:p w14:paraId="61E4855E" w14:textId="77777777" w:rsidR="00D64E44" w:rsidRDefault="006A4903">
      <w:pPr>
        <w:spacing w:line="600" w:lineRule="auto"/>
        <w:ind w:firstLine="720"/>
        <w:contextualSpacing/>
        <w:jc w:val="both"/>
        <w:rPr>
          <w:rFonts w:eastAsia="Times New Roman"/>
          <w:szCs w:val="24"/>
        </w:rPr>
      </w:pPr>
      <w:r>
        <w:rPr>
          <w:rFonts w:eastAsia="Times New Roman"/>
          <w:szCs w:val="24"/>
        </w:rPr>
        <w:t>Απ</w:t>
      </w:r>
      <w:r>
        <w:rPr>
          <w:rFonts w:eastAsia="Times New Roman"/>
          <w:szCs w:val="24"/>
        </w:rPr>
        <w:t>ό</w:t>
      </w:r>
      <w:r>
        <w:rPr>
          <w:rFonts w:eastAsia="Times New Roman"/>
          <w:szCs w:val="24"/>
        </w:rPr>
        <w:t xml:space="preserve"> ό,τι συμπεραίνω από την </w:t>
      </w:r>
      <w:proofErr w:type="spellStart"/>
      <w:r>
        <w:rPr>
          <w:rFonts w:eastAsia="Times New Roman"/>
          <w:szCs w:val="24"/>
        </w:rPr>
        <w:t>πρωτολογία</w:t>
      </w:r>
      <w:proofErr w:type="spellEnd"/>
      <w:r>
        <w:rPr>
          <w:rFonts w:eastAsia="Times New Roman"/>
          <w:szCs w:val="24"/>
        </w:rPr>
        <w:t xml:space="preserve"> σας, και παρακαλώ διορθώστε με στη δευτερολογία σας, είναι οριστικό ότι καταργείται το μέτρο. Δεν κάνατε καμ</w:t>
      </w:r>
      <w:r>
        <w:rPr>
          <w:rFonts w:eastAsia="Times New Roman"/>
          <w:szCs w:val="24"/>
        </w:rPr>
        <w:t>μ</w:t>
      </w:r>
      <w:r>
        <w:rPr>
          <w:rFonts w:eastAsia="Times New Roman"/>
          <w:szCs w:val="24"/>
        </w:rPr>
        <w:t xml:space="preserve">ία αναφορά ότι θα δοθεί παράταση. Ήδη, βέβαια, ο κ. </w:t>
      </w:r>
      <w:proofErr w:type="spellStart"/>
      <w:r>
        <w:rPr>
          <w:rFonts w:eastAsia="Times New Roman"/>
          <w:szCs w:val="24"/>
        </w:rPr>
        <w:t>Τσακαλώτος</w:t>
      </w:r>
      <w:proofErr w:type="spellEnd"/>
      <w:r>
        <w:rPr>
          <w:rFonts w:eastAsia="Times New Roman"/>
          <w:szCs w:val="24"/>
        </w:rPr>
        <w:t xml:space="preserve"> </w:t>
      </w:r>
      <w:r>
        <w:rPr>
          <w:rFonts w:eastAsia="Times New Roman"/>
          <w:szCs w:val="24"/>
        </w:rPr>
        <w:lastRenderedPageBreak/>
        <w:t xml:space="preserve">έχει δεσμευτεί προς τους θεσμούς </w:t>
      </w:r>
      <w:r>
        <w:rPr>
          <w:rFonts w:eastAsia="Times New Roman"/>
          <w:szCs w:val="24"/>
        </w:rPr>
        <w:t>ότι δεν θα δοθεί παράταση. Δεν είπατε κανένα συγκεκριμένο ισοδύναμο, το οποίο θα εφαρμοστεί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2018. Επίσης, δεν απαντήσατε στα περίφημα θεωρητικά σας αντίμετρα των 7,5 δισεκατομμυρίων. Δεν χωρούσαν τα νησιά στα 7,5 δισεκατομμύρια, τα λίγα εκατομμύρια</w:t>
      </w:r>
      <w:r>
        <w:rPr>
          <w:rFonts w:eastAsia="Times New Roman"/>
          <w:szCs w:val="24"/>
        </w:rPr>
        <w:t xml:space="preserve"> που κοστίζει ο μειωμένος συντελεστής ΦΠΑ, έτσι</w:t>
      </w:r>
      <w:r>
        <w:rPr>
          <w:rFonts w:eastAsia="Times New Roman"/>
          <w:szCs w:val="24"/>
        </w:rPr>
        <w:t>,</w:t>
      </w:r>
      <w:r>
        <w:rPr>
          <w:rFonts w:eastAsia="Times New Roman"/>
          <w:szCs w:val="24"/>
        </w:rPr>
        <w:t xml:space="preserve"> για να το λέγατε στους νησιώτες; Όχι ότι θα πίστευαν ότι θα εφαρμοστούν, αλλά τουλάχιστον να το λέγατε.</w:t>
      </w:r>
    </w:p>
    <w:p w14:paraId="61E4855F" w14:textId="77777777" w:rsidR="00D64E44" w:rsidRDefault="006A4903">
      <w:pPr>
        <w:spacing w:line="600" w:lineRule="auto"/>
        <w:ind w:firstLine="720"/>
        <w:contextualSpacing/>
        <w:jc w:val="both"/>
        <w:rPr>
          <w:rFonts w:eastAsia="Times New Roman"/>
          <w:szCs w:val="24"/>
        </w:rPr>
      </w:pPr>
      <w:r>
        <w:rPr>
          <w:rFonts w:eastAsia="Times New Roman"/>
          <w:szCs w:val="24"/>
        </w:rPr>
        <w:t>Επίσης, διαφωνώ μαζί σας ότι η κατάργηση του μειωμένου συντελεστή ΦΠΑ αποτέλεσε μέρος των δεσμεύσεων τη</w:t>
      </w:r>
      <w:r>
        <w:rPr>
          <w:rFonts w:eastAsia="Times New Roman"/>
          <w:szCs w:val="24"/>
        </w:rPr>
        <w:t xml:space="preserve">ς χώρας προς τους θεσμούς. Ξέρετε γιατί; Γιατί όταν ο κ. </w:t>
      </w:r>
      <w:proofErr w:type="spellStart"/>
      <w:r>
        <w:rPr>
          <w:rFonts w:eastAsia="Times New Roman"/>
          <w:szCs w:val="24"/>
        </w:rPr>
        <w:t>Βαρουφάκης</w:t>
      </w:r>
      <w:proofErr w:type="spellEnd"/>
      <w:r>
        <w:rPr>
          <w:rFonts w:eastAsia="Times New Roman"/>
          <w:szCs w:val="24"/>
        </w:rPr>
        <w:t xml:space="preserve">, την εποχή των λεονταρισμών, είχε πει «εγώ θα δεχτώ ελάχιστα δημοσιονομικά μέτρα» και έστειλε ο κ. Τσίπρας την επιστολή του προς τον κ. </w:t>
      </w:r>
      <w:proofErr w:type="spellStart"/>
      <w:r>
        <w:rPr>
          <w:rFonts w:eastAsia="Times New Roman"/>
          <w:szCs w:val="24"/>
        </w:rPr>
        <w:t>Γιούνκερ</w:t>
      </w:r>
      <w:proofErr w:type="spellEnd"/>
      <w:r>
        <w:rPr>
          <w:rFonts w:eastAsia="Times New Roman"/>
          <w:szCs w:val="24"/>
        </w:rPr>
        <w:t>,</w:t>
      </w:r>
      <w:r>
        <w:rPr>
          <w:rFonts w:eastAsia="Times New Roman"/>
          <w:szCs w:val="24"/>
        </w:rPr>
        <w:t xml:space="preserve"> τον Ιούνιο του 2015, στα ελάχιστα δημοσιον</w:t>
      </w:r>
      <w:r>
        <w:rPr>
          <w:rFonts w:eastAsia="Times New Roman"/>
          <w:szCs w:val="24"/>
        </w:rPr>
        <w:t>ομικά μέτρα που ο τότε ΣΥΡΙΖΑ δεχόταν είχε συμπεριλάβει και την κατάργηση του μειωμένου συντελεστή ΦΠΑ στα νησιά, πριν το ζητήσει η τρόικα.</w:t>
      </w:r>
    </w:p>
    <w:p w14:paraId="61E48560" w14:textId="77777777" w:rsidR="00D64E44" w:rsidRDefault="006A4903">
      <w:pPr>
        <w:spacing w:line="600" w:lineRule="auto"/>
        <w:ind w:firstLine="709"/>
        <w:contextualSpacing/>
        <w:jc w:val="both"/>
        <w:rPr>
          <w:rFonts w:eastAsia="Times New Roman"/>
          <w:szCs w:val="24"/>
        </w:rPr>
      </w:pPr>
      <w:r>
        <w:rPr>
          <w:rFonts w:eastAsia="Times New Roman"/>
          <w:szCs w:val="24"/>
        </w:rPr>
        <w:t xml:space="preserve">Ήταν δική σας επιλογή, ως Υπουργείο Οικονομικών -στα λίγα που τότε ήσασταν διατεθειμένοι να δεχτείτε-, να θυσιάσετε </w:t>
      </w:r>
      <w:r>
        <w:rPr>
          <w:rFonts w:eastAsia="Times New Roman"/>
          <w:szCs w:val="24"/>
        </w:rPr>
        <w:t xml:space="preserve">τα νησιά. </w:t>
      </w:r>
      <w:r>
        <w:rPr>
          <w:rFonts w:eastAsia="Times New Roman"/>
          <w:szCs w:val="24"/>
        </w:rPr>
        <w:t>Σ</w:t>
      </w:r>
      <w:r>
        <w:rPr>
          <w:rFonts w:eastAsia="Times New Roman"/>
          <w:szCs w:val="24"/>
        </w:rPr>
        <w:t xml:space="preserve">ας θυμίζω ότι η </w:t>
      </w:r>
      <w:r>
        <w:rPr>
          <w:rFonts w:eastAsia="Times New Roman"/>
          <w:szCs w:val="24"/>
        </w:rPr>
        <w:t>κ</w:t>
      </w:r>
      <w:r>
        <w:rPr>
          <w:rFonts w:eastAsia="Times New Roman"/>
          <w:szCs w:val="24"/>
        </w:rPr>
        <w:t xml:space="preserve">υβέρνηση Σαμαρά είχε δεχθεί εντονότατες πιέσεις για την κατάργηση του μειωμένου συντελεστή ΦΠΑ και δεν ενέδωσε. Εμείς στηρίξαμε τη </w:t>
      </w:r>
      <w:proofErr w:type="spellStart"/>
      <w:r>
        <w:rPr>
          <w:rFonts w:eastAsia="Times New Roman"/>
          <w:szCs w:val="24"/>
        </w:rPr>
        <w:t>νησιωτικότητα</w:t>
      </w:r>
      <w:proofErr w:type="spellEnd"/>
      <w:r>
        <w:rPr>
          <w:rFonts w:eastAsia="Times New Roman"/>
          <w:szCs w:val="24"/>
        </w:rPr>
        <w:t xml:space="preserve"> στην πράξη.</w:t>
      </w:r>
    </w:p>
    <w:p w14:paraId="61E48561"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Επίσης, κυρία Υπουργέ, δεν μου απαντήσατε σε ένα πολύ συγκεκριμένο ερώτ</w:t>
      </w:r>
      <w:r>
        <w:rPr>
          <w:rFonts w:eastAsia="Times New Roman"/>
          <w:szCs w:val="24"/>
        </w:rPr>
        <w:t xml:space="preserve">ημα: Αν καταργηθεί ο μειωμένος συντελεστής ΦΠΑ στα νησιά του Αιγαίου, καθεστώς το οποίο έχει δοθεί στην Ελλάδα ως εξαίρεση της </w:t>
      </w:r>
      <w:r>
        <w:rPr>
          <w:rFonts w:eastAsia="Times New Roman"/>
          <w:szCs w:val="24"/>
        </w:rPr>
        <w:t>ε</w:t>
      </w:r>
      <w:r>
        <w:rPr>
          <w:rFonts w:eastAsia="Times New Roman"/>
          <w:szCs w:val="24"/>
        </w:rPr>
        <w:t>υρωπαϊκής νομοθεσίας, βάσει της γνώμης των νομικών του Υπουργείου Οικονομικών είναι σε θέση η Ελλάδα, σε λίγα χρόνια, όταν το επ</w:t>
      </w:r>
      <w:r>
        <w:rPr>
          <w:rFonts w:eastAsia="Times New Roman"/>
          <w:szCs w:val="24"/>
        </w:rPr>
        <w:t xml:space="preserve">ιτρέψει η δημοσιονομική κατάσταση, να επαναφέρει τον μειωμένο συντελεστή ή θα αποτελεί παράβαση τότε του ευρωπαϊκού κεκτημένου της </w:t>
      </w:r>
      <w:r>
        <w:rPr>
          <w:rFonts w:eastAsia="Times New Roman"/>
          <w:szCs w:val="24"/>
        </w:rPr>
        <w:t>ε</w:t>
      </w:r>
      <w:r>
        <w:rPr>
          <w:rFonts w:eastAsia="Times New Roman"/>
          <w:szCs w:val="24"/>
        </w:rPr>
        <w:t xml:space="preserve">υρωπαϊκής </w:t>
      </w:r>
      <w:r>
        <w:rPr>
          <w:rFonts w:eastAsia="Times New Roman"/>
          <w:szCs w:val="24"/>
        </w:rPr>
        <w:t>φ</w:t>
      </w:r>
      <w:r>
        <w:rPr>
          <w:rFonts w:eastAsia="Times New Roman"/>
          <w:szCs w:val="24"/>
        </w:rPr>
        <w:t xml:space="preserve">ορολογικής </w:t>
      </w:r>
      <w:r>
        <w:rPr>
          <w:rFonts w:eastAsia="Times New Roman"/>
          <w:szCs w:val="24"/>
        </w:rPr>
        <w:t>ν</w:t>
      </w:r>
      <w:r>
        <w:rPr>
          <w:rFonts w:eastAsia="Times New Roman"/>
          <w:szCs w:val="24"/>
        </w:rPr>
        <w:t>ομοθεσίας;</w:t>
      </w:r>
    </w:p>
    <w:p w14:paraId="61E48562" w14:textId="77777777" w:rsidR="00D64E44" w:rsidRDefault="006A4903">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έλος, επειδή αναφερθήκατε στο Υπουργείο Νησιωτικής Πολιτικής, πρόσφατα σε ημερίδα που πρα</w:t>
      </w:r>
      <w:r>
        <w:rPr>
          <w:rFonts w:eastAsia="Times New Roman"/>
          <w:szCs w:val="24"/>
        </w:rPr>
        <w:t xml:space="preserve">γματοποιήθηκε στις Βρυξέλλες, ο Υφυπουργός Ναυτιλίας, ο κ. Σαντορινιός, επεσήμανε ότι </w:t>
      </w:r>
      <w:r>
        <w:rPr>
          <w:rFonts w:eastAsia="Times New Roman"/>
          <w:szCs w:val="24"/>
        </w:rPr>
        <w:t>ε</w:t>
      </w:r>
      <w:r>
        <w:rPr>
          <w:rFonts w:eastAsia="Times New Roman"/>
          <w:szCs w:val="24"/>
        </w:rPr>
        <w:t>λληνική Κυβέρνηση προσπαθεί να θεσπίσει ειδικά φορολογικά κίνητρα, όπως</w:t>
      </w:r>
      <w:r>
        <w:rPr>
          <w:rFonts w:eastAsia="Times New Roman"/>
          <w:szCs w:val="24"/>
        </w:rPr>
        <w:t>,</w:t>
      </w:r>
      <w:r>
        <w:rPr>
          <w:rFonts w:eastAsia="Times New Roman"/>
          <w:szCs w:val="24"/>
        </w:rPr>
        <w:t xml:space="preserve"> παραδείγματος χάριν</w:t>
      </w:r>
      <w:r>
        <w:rPr>
          <w:rFonts w:eastAsia="Times New Roman"/>
          <w:szCs w:val="24"/>
        </w:rPr>
        <w:t>,</w:t>
      </w:r>
      <w:r>
        <w:rPr>
          <w:rFonts w:eastAsia="Times New Roman"/>
          <w:szCs w:val="24"/>
        </w:rPr>
        <w:t xml:space="preserve"> χαμηλή φορολογία εισοδήματος στα νησιά. Υπάρχει κάποια πρόταση της Κυβέρνησ</w:t>
      </w:r>
      <w:r>
        <w:rPr>
          <w:rFonts w:eastAsia="Times New Roman"/>
          <w:szCs w:val="24"/>
        </w:rPr>
        <w:t>ης, έτοιμη να εφαρμοστεί; Διότι τα νησιά μετράνε εβδομάδες μέχρι την κατάργηση του μειωμένου συντελεστή.</w:t>
      </w:r>
    </w:p>
    <w:p w14:paraId="61E48563" w14:textId="77777777" w:rsidR="00D64E44" w:rsidRDefault="006A4903">
      <w:pPr>
        <w:spacing w:line="600" w:lineRule="auto"/>
        <w:ind w:firstLine="720"/>
        <w:contextualSpacing/>
        <w:jc w:val="both"/>
        <w:rPr>
          <w:rFonts w:eastAsia="Times New Roman"/>
          <w:szCs w:val="24"/>
        </w:rPr>
      </w:pPr>
      <w:r>
        <w:rPr>
          <w:rFonts w:eastAsia="Times New Roman"/>
          <w:szCs w:val="24"/>
        </w:rPr>
        <w:t>Δεν θεωρώ ότι τα νησιά χρειάζονται αντίδωρα για τη μεταναστευτική κρίση. Μια κρίση η οποία δημιουργήθηκε με ευθύνη πολιτική. Χρειάζεται, όμως, να λάβου</w:t>
      </w:r>
      <w:r>
        <w:rPr>
          <w:rFonts w:eastAsia="Times New Roman"/>
          <w:szCs w:val="24"/>
        </w:rPr>
        <w:t>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ότι οι ουσιαστικοί και μόνιμοι παράγοντες της ανταγωνιστικότητας των νησιών επηρεάζονται από αυξημένο κόστος παραγωγής </w:t>
      </w:r>
      <w:r>
        <w:rPr>
          <w:rFonts w:eastAsia="Times New Roman"/>
          <w:szCs w:val="24"/>
        </w:rPr>
        <w:lastRenderedPageBreak/>
        <w:t>και χρειάζεται να υπάρχει μόνιμα ένα ειδικό φορολογικό καθεστώς που είχε θεσπίσει η Κυβέρνηση της Νέας Δημοκρατίας και σήμερα</w:t>
      </w:r>
      <w:r>
        <w:rPr>
          <w:rFonts w:eastAsia="Times New Roman"/>
          <w:szCs w:val="24"/>
        </w:rPr>
        <w:t xml:space="preserve"> εσείς καταργείτε.</w:t>
      </w:r>
    </w:p>
    <w:p w14:paraId="61E48564" w14:textId="77777777" w:rsidR="00D64E44" w:rsidRDefault="006A4903">
      <w:pPr>
        <w:spacing w:line="600" w:lineRule="auto"/>
        <w:ind w:firstLine="720"/>
        <w:contextualSpacing/>
        <w:jc w:val="both"/>
        <w:rPr>
          <w:rFonts w:eastAsia="Times New Roman"/>
          <w:szCs w:val="24"/>
        </w:rPr>
      </w:pPr>
      <w:r>
        <w:rPr>
          <w:rFonts w:eastAsia="Times New Roman"/>
          <w:szCs w:val="24"/>
        </w:rPr>
        <w:t>Ευχαριστώ.</w:t>
      </w:r>
    </w:p>
    <w:p w14:paraId="61E48565" w14:textId="77777777" w:rsidR="00D64E44" w:rsidRDefault="006A490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1E48566" w14:textId="77777777" w:rsidR="00D64E44" w:rsidRDefault="006A4903">
      <w:pPr>
        <w:spacing w:line="600" w:lineRule="auto"/>
        <w:ind w:firstLine="720"/>
        <w:contextualSpacing/>
        <w:jc w:val="both"/>
        <w:rPr>
          <w:rFonts w:eastAsia="Times New Roman"/>
          <w:szCs w:val="24"/>
        </w:rPr>
      </w:pPr>
      <w:r>
        <w:rPr>
          <w:rFonts w:eastAsia="Times New Roman"/>
          <w:szCs w:val="24"/>
        </w:rPr>
        <w:t>Κυρία Υπουργέ, έχετε τον λόγο για τρία λεπτά.</w:t>
      </w:r>
    </w:p>
    <w:p w14:paraId="61E48567" w14:textId="77777777" w:rsidR="00D64E44" w:rsidRDefault="006A4903">
      <w:pPr>
        <w:spacing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Η κατάργηση της μείωσης του συντελεστή ΦΠΑ στα νησιά που πλήττονται από την προσφυγική κρίση έχει ανασταλεί μέχρι το τέλος του έτους. Πραγματικά πλήττονται από την προσφυγική κρίση και εδώ, κύριε </w:t>
      </w:r>
      <w:proofErr w:type="spellStart"/>
      <w:r>
        <w:rPr>
          <w:rFonts w:eastAsia="Times New Roman"/>
          <w:szCs w:val="24"/>
        </w:rPr>
        <w:t>Μηταράκη</w:t>
      </w:r>
      <w:proofErr w:type="spellEnd"/>
      <w:r>
        <w:rPr>
          <w:rFonts w:eastAsia="Times New Roman"/>
          <w:szCs w:val="24"/>
        </w:rPr>
        <w:t>, θα διαφωνήσω μαζί σας ότι η προσφυγική κρίση οφεί</w:t>
      </w:r>
      <w:r>
        <w:rPr>
          <w:rFonts w:eastAsia="Times New Roman"/>
          <w:szCs w:val="24"/>
        </w:rPr>
        <w:t>λεται στην Κυβέρνηση. Σε κα</w:t>
      </w:r>
      <w:r>
        <w:rPr>
          <w:rFonts w:eastAsia="Times New Roman"/>
          <w:szCs w:val="24"/>
        </w:rPr>
        <w:t>μ</w:t>
      </w:r>
      <w:r>
        <w:rPr>
          <w:rFonts w:eastAsia="Times New Roman"/>
          <w:szCs w:val="24"/>
        </w:rPr>
        <w:t xml:space="preserve">μία περίπτωση. </w:t>
      </w:r>
      <w:r>
        <w:rPr>
          <w:rFonts w:eastAsia="Times New Roman"/>
          <w:szCs w:val="24"/>
        </w:rPr>
        <w:t>Α</w:t>
      </w:r>
      <w:r>
        <w:rPr>
          <w:rFonts w:eastAsia="Times New Roman"/>
          <w:szCs w:val="24"/>
        </w:rPr>
        <w:t>ν τολμάτε να πείτε κάτι τέτοιο, νομίζω ότι όλος ο ελληνικός λαός και όλη η Ευρωπαϊκή Ένωση</w:t>
      </w:r>
      <w:r>
        <w:rPr>
          <w:rFonts w:eastAsia="Times New Roman"/>
          <w:szCs w:val="24"/>
        </w:rPr>
        <w:t>,</w:t>
      </w:r>
      <w:r>
        <w:rPr>
          <w:rFonts w:eastAsia="Times New Roman"/>
          <w:szCs w:val="24"/>
        </w:rPr>
        <w:t xml:space="preserve"> τουλάχιστον, θα έπρεπε να ακούσει τις απόψεις σας γι’ αυτό το θέμα. Όλοι ξέρουμε και όλοι ξέρουν στην Ευρώπη πού είναι τ</w:t>
      </w:r>
      <w:r>
        <w:rPr>
          <w:rFonts w:eastAsia="Times New Roman"/>
          <w:szCs w:val="24"/>
        </w:rPr>
        <w:t xml:space="preserve">ο πρόβλημα και πού είναι η εμπόλεμη ζώνη. Εν πάση </w:t>
      </w:r>
      <w:proofErr w:type="spellStart"/>
      <w:r>
        <w:rPr>
          <w:rFonts w:eastAsia="Times New Roman"/>
          <w:szCs w:val="24"/>
        </w:rPr>
        <w:t>περιπτώσει</w:t>
      </w:r>
      <w:proofErr w:type="spellEnd"/>
      <w:r>
        <w:rPr>
          <w:rFonts w:eastAsia="Times New Roman"/>
          <w:szCs w:val="24"/>
        </w:rPr>
        <w:t>, τυχόν παράταση της εφαρμογής του ευνοϊκού καθεστώτος, θα κριθεί εκείνη τη χρονική στιγμή</w:t>
      </w:r>
      <w:r>
        <w:rPr>
          <w:rFonts w:eastAsia="Times New Roman"/>
          <w:szCs w:val="24"/>
        </w:rPr>
        <w:t>,</w:t>
      </w:r>
      <w:r>
        <w:rPr>
          <w:rFonts w:eastAsia="Times New Roman"/>
          <w:szCs w:val="24"/>
        </w:rPr>
        <w:t xml:space="preserve"> με βάση τα τότε δημοσιονομικά δεδομένα και τις πραγματικές συνθήκες και ανάγκες των συγκεκριμένων νησιών</w:t>
      </w:r>
      <w:r>
        <w:rPr>
          <w:rFonts w:eastAsia="Times New Roman"/>
          <w:szCs w:val="24"/>
        </w:rPr>
        <w:t>.</w:t>
      </w:r>
    </w:p>
    <w:p w14:paraId="61E48568"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Εξάλλου θα πρέπει να σημειώσουμε ότι βρίσκεται ακόμη σε ισχύ η </w:t>
      </w:r>
      <w:r>
        <w:rPr>
          <w:rFonts w:eastAsia="Times New Roman"/>
          <w:szCs w:val="24"/>
        </w:rPr>
        <w:t>ο</w:t>
      </w:r>
      <w:r>
        <w:rPr>
          <w:rFonts w:eastAsia="Times New Roman"/>
          <w:szCs w:val="24"/>
        </w:rPr>
        <w:t xml:space="preserve">δηγία 2006/112, η οποία ενσωματώνει το δικαίωμα της Ελλάδας να εφαρμόζει </w:t>
      </w:r>
      <w:r>
        <w:rPr>
          <w:rFonts w:eastAsia="Times New Roman"/>
          <w:szCs w:val="24"/>
        </w:rPr>
        <w:lastRenderedPageBreak/>
        <w:t>καθεστώς ειδικών συντελεστών ΦΠΑ. Η Ελλάδα σε καμ</w:t>
      </w:r>
      <w:r>
        <w:rPr>
          <w:rFonts w:eastAsia="Times New Roman"/>
          <w:szCs w:val="24"/>
        </w:rPr>
        <w:t>μ</w:t>
      </w:r>
      <w:r>
        <w:rPr>
          <w:rFonts w:eastAsia="Times New Roman"/>
          <w:szCs w:val="24"/>
        </w:rPr>
        <w:t>ία περίπτωση δεν απεμπολεί το δικαίωμά της. Αυτή είναι η απάντηση τ</w:t>
      </w:r>
      <w:r>
        <w:rPr>
          <w:rFonts w:eastAsia="Times New Roman"/>
          <w:szCs w:val="24"/>
        </w:rPr>
        <w:t>ων νομικών του Υπουργείου.</w:t>
      </w:r>
    </w:p>
    <w:p w14:paraId="61E48569" w14:textId="77777777" w:rsidR="00D64E44" w:rsidRDefault="006A4903">
      <w:pPr>
        <w:spacing w:line="600" w:lineRule="auto"/>
        <w:ind w:firstLine="720"/>
        <w:contextualSpacing/>
        <w:jc w:val="both"/>
        <w:rPr>
          <w:rFonts w:eastAsia="Times New Roman"/>
          <w:szCs w:val="24"/>
        </w:rPr>
      </w:pPr>
      <w:r>
        <w:rPr>
          <w:rFonts w:eastAsia="Times New Roman"/>
          <w:szCs w:val="24"/>
        </w:rPr>
        <w:t>Θέλω εδώ να σας υπενθυμίσω ότι η Κυβέρνηση δι</w:t>
      </w:r>
      <w:r>
        <w:rPr>
          <w:rFonts w:eastAsia="Times New Roman"/>
          <w:szCs w:val="24"/>
        </w:rPr>
        <w:t>ά</w:t>
      </w:r>
      <w:r>
        <w:rPr>
          <w:rFonts w:eastAsia="Times New Roman"/>
          <w:szCs w:val="24"/>
        </w:rPr>
        <w:t xml:space="preserve"> μέσ</w:t>
      </w:r>
      <w:r>
        <w:rPr>
          <w:rFonts w:eastAsia="Times New Roman"/>
          <w:szCs w:val="24"/>
        </w:rPr>
        <w:t>ου</w:t>
      </w:r>
      <w:r>
        <w:rPr>
          <w:rFonts w:eastAsia="Times New Roman"/>
          <w:szCs w:val="24"/>
        </w:rPr>
        <w:t xml:space="preserve"> του Πρωθυπουργού -για το οποίο πριν είπατε ψευδώς- έχει ήδη ανακοινώσει την επεξεργασία αντισταθμιστικών μέτρων, που θα ισοσταθμίσουν τις απώλειες που υφίσταται ο μόνιμος κάτοι</w:t>
      </w:r>
      <w:r>
        <w:rPr>
          <w:rFonts w:eastAsia="Times New Roman"/>
          <w:szCs w:val="24"/>
        </w:rPr>
        <w:t xml:space="preserve">κος των νησιών από την κατάργηση του ειδικού καθεστώτος μειωμένων συντελεστών ΦΠΑ. Μάλιστα το Υπουργείο Οικονομικών, σε συνεργασία με το </w:t>
      </w:r>
      <w:r>
        <w:rPr>
          <w:rFonts w:eastAsia="Times New Roman"/>
          <w:szCs w:val="24"/>
        </w:rPr>
        <w:t>Γ</w:t>
      </w:r>
      <w:r>
        <w:rPr>
          <w:rFonts w:eastAsia="Times New Roman"/>
          <w:szCs w:val="24"/>
        </w:rPr>
        <w:t xml:space="preserve">ραφείο του αρμόδιου Υφυπουργού για θέματα </w:t>
      </w:r>
      <w:proofErr w:type="spellStart"/>
      <w:r>
        <w:rPr>
          <w:rFonts w:eastAsia="Times New Roman"/>
          <w:szCs w:val="24"/>
        </w:rPr>
        <w:t>νησιωτικότητας</w:t>
      </w:r>
      <w:proofErr w:type="spellEnd"/>
      <w:r>
        <w:rPr>
          <w:rFonts w:eastAsia="Times New Roman"/>
          <w:szCs w:val="24"/>
        </w:rPr>
        <w:t xml:space="preserve">, μελετά και σχεδιάζει τη λήψη ειδικών οικονομικών μέτρων, άμεσα για τους νησιώτες. </w:t>
      </w:r>
    </w:p>
    <w:p w14:paraId="61E4856A" w14:textId="77777777" w:rsidR="00D64E44" w:rsidRDefault="006A4903">
      <w:pPr>
        <w:spacing w:line="600" w:lineRule="auto"/>
        <w:ind w:firstLine="720"/>
        <w:contextualSpacing/>
        <w:jc w:val="both"/>
        <w:rPr>
          <w:rFonts w:eastAsia="Times New Roman"/>
          <w:szCs w:val="24"/>
        </w:rPr>
      </w:pPr>
      <w:r>
        <w:rPr>
          <w:rFonts w:eastAsia="Times New Roman"/>
          <w:szCs w:val="24"/>
        </w:rPr>
        <w:t>Αναφορικά δε με το σκέλος της ερώτησή</w:t>
      </w:r>
      <w:r>
        <w:rPr>
          <w:rFonts w:eastAsia="Times New Roman"/>
          <w:szCs w:val="24"/>
        </w:rPr>
        <w:t>ς</w:t>
      </w:r>
      <w:r>
        <w:rPr>
          <w:rFonts w:eastAsia="Times New Roman"/>
          <w:szCs w:val="24"/>
        </w:rPr>
        <w:t xml:space="preserve"> σας για τα εναλλακτικά σχέδια εφαρμογής του λεγόμενου «μεταφορικού ισοδύναμο</w:t>
      </w:r>
      <w:r>
        <w:rPr>
          <w:rFonts w:eastAsia="Times New Roman"/>
          <w:szCs w:val="24"/>
        </w:rPr>
        <w:t>υ», θα έπρεπε ήδη να γνωρίζετε -και ίσως το γνωρίζετε, αλλά το αποκρύπτετε- από τα σχετικά δημοσιεύματα ότι το Υπουργείο Ναυτιλίας και Νησιωτικής Πολιτικής έχει προχωρήσει δι</w:t>
      </w:r>
      <w:r>
        <w:rPr>
          <w:rFonts w:eastAsia="Times New Roman"/>
          <w:szCs w:val="24"/>
        </w:rPr>
        <w:t>ά</w:t>
      </w:r>
      <w:r>
        <w:rPr>
          <w:rFonts w:eastAsia="Times New Roman"/>
          <w:szCs w:val="24"/>
        </w:rPr>
        <w:t xml:space="preserve"> της Γενικής Γραμματείας Νησιωτικής Πολιτικής και σε συνεργασία με το Πανεπιστήμι</w:t>
      </w:r>
      <w:r>
        <w:rPr>
          <w:rFonts w:eastAsia="Times New Roman"/>
          <w:szCs w:val="24"/>
        </w:rPr>
        <w:t xml:space="preserve">ο Αιγαίου στην εκπόνηση σχετικών μελετών, οι οποίες αυτή τη στιγμή βρίσκονται σε εξέλιξη. Με το που θα ολοκληρωθούν όλες αυτές οι μελέτες, θα προχωρήσουμε και εμείς σε όλα τα μέτρα για τα οποία υπάρχει </w:t>
      </w:r>
      <w:r>
        <w:rPr>
          <w:rFonts w:eastAsia="Times New Roman"/>
          <w:szCs w:val="24"/>
        </w:rPr>
        <w:lastRenderedPageBreak/>
        <w:t>πρόθεση από την Κυβέρνηση να προχωρήσουν, όσον αφορά τ</w:t>
      </w:r>
      <w:r>
        <w:rPr>
          <w:rFonts w:eastAsia="Times New Roman"/>
          <w:szCs w:val="24"/>
        </w:rPr>
        <w:t>η νησιωτική πολιτική.</w:t>
      </w:r>
    </w:p>
    <w:p w14:paraId="61E4856B"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κυρία Υπουργέ. </w:t>
      </w:r>
    </w:p>
    <w:p w14:paraId="61E4856C" w14:textId="77777777" w:rsidR="00D64E44" w:rsidRDefault="006A4903">
      <w:pPr>
        <w:spacing w:line="600" w:lineRule="auto"/>
        <w:ind w:firstLine="720"/>
        <w:contextualSpacing/>
        <w:jc w:val="both"/>
        <w:rPr>
          <w:rFonts w:eastAsia="Times New Roman"/>
          <w:szCs w:val="24"/>
        </w:rPr>
      </w:pPr>
      <w:r>
        <w:rPr>
          <w:rFonts w:eastAsia="Times New Roman"/>
          <w:b/>
          <w:szCs w:val="24"/>
        </w:rPr>
        <w:t>ΝΟΤΗΣ ΜΗΤΑΡΑΚΗΣ:</w:t>
      </w:r>
      <w:r>
        <w:rPr>
          <w:rFonts w:eastAsia="Times New Roman"/>
          <w:szCs w:val="24"/>
        </w:rPr>
        <w:t xml:space="preserve"> Κύριε Πρόεδρε, μόνο μια διευκρίνιση.</w:t>
      </w:r>
    </w:p>
    <w:p w14:paraId="61E4856D"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για μερικά δευτερόλεπτα</w:t>
      </w:r>
      <w:r>
        <w:rPr>
          <w:rFonts w:eastAsia="Times New Roman"/>
          <w:szCs w:val="24"/>
        </w:rPr>
        <w:t>,</w:t>
      </w:r>
      <w:r>
        <w:rPr>
          <w:rFonts w:eastAsia="Times New Roman"/>
          <w:szCs w:val="24"/>
        </w:rPr>
        <w:t xml:space="preserve"> παρακαλώ.</w:t>
      </w:r>
    </w:p>
    <w:p w14:paraId="61E4856E" w14:textId="77777777" w:rsidR="00D64E44" w:rsidRDefault="006A4903">
      <w:pPr>
        <w:spacing w:line="600" w:lineRule="auto"/>
        <w:ind w:firstLine="720"/>
        <w:contextualSpacing/>
        <w:jc w:val="both"/>
        <w:rPr>
          <w:rFonts w:eastAsia="Times New Roman"/>
          <w:szCs w:val="24"/>
        </w:rPr>
      </w:pPr>
      <w:r>
        <w:rPr>
          <w:rFonts w:eastAsia="Times New Roman"/>
          <w:b/>
          <w:szCs w:val="24"/>
        </w:rPr>
        <w:t>ΝΟΤΗΣ ΜΗΤΑΡΑΚΗΣ:</w:t>
      </w:r>
      <w:r>
        <w:rPr>
          <w:rFonts w:eastAsia="Times New Roman"/>
          <w:szCs w:val="24"/>
        </w:rPr>
        <w:t xml:space="preserve"> Κυρία Υπουργέ, για τη</w:t>
      </w:r>
      <w:r>
        <w:rPr>
          <w:rFonts w:eastAsia="Times New Roman"/>
          <w:szCs w:val="24"/>
        </w:rPr>
        <w:t xml:space="preserve"> μεταναστευτική κρίση είπα ότι είναι πολιτική ευθύνη. Δεν είπα κυβερνητική, αν εσείς ακούσατε κυβερνητική.</w:t>
      </w:r>
    </w:p>
    <w:p w14:paraId="61E4856F"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w:t>
      </w:r>
    </w:p>
    <w:p w14:paraId="61E48570" w14:textId="77777777" w:rsidR="00D64E44" w:rsidRDefault="006A4903">
      <w:pPr>
        <w:spacing w:line="600" w:lineRule="auto"/>
        <w:ind w:firstLine="720"/>
        <w:contextualSpacing/>
        <w:jc w:val="both"/>
        <w:rPr>
          <w:rFonts w:eastAsia="Times New Roman"/>
          <w:szCs w:val="24"/>
        </w:rPr>
      </w:pPr>
      <w:r>
        <w:rPr>
          <w:rFonts w:eastAsia="Times New Roman"/>
          <w:szCs w:val="24"/>
        </w:rPr>
        <w:t>Θα συζητηθεί η πρώτη με αριθμό 4421/23-3-2017 ερώτηση τ</w:t>
      </w:r>
      <w:r>
        <w:rPr>
          <w:rFonts w:eastAsia="Times New Roman"/>
          <w:szCs w:val="24"/>
        </w:rPr>
        <w:t>ου κύκλου</w:t>
      </w:r>
      <w:r>
        <w:rPr>
          <w:rFonts w:eastAsia="Times New Roman"/>
          <w:szCs w:val="24"/>
        </w:rPr>
        <w:t xml:space="preserve"> αναφορών </w:t>
      </w:r>
      <w:r>
        <w:rPr>
          <w:rFonts w:eastAsia="Times New Roman"/>
          <w:szCs w:val="24"/>
        </w:rPr>
        <w:t xml:space="preserve">- ερωτήσεων </w:t>
      </w:r>
      <w:r>
        <w:rPr>
          <w:rFonts w:eastAsia="Times New Roman"/>
          <w:szCs w:val="24"/>
        </w:rPr>
        <w:t>του Δ΄ Αντιπροέδρ</w:t>
      </w:r>
      <w:r>
        <w:rPr>
          <w:rFonts w:eastAsia="Times New Roman"/>
          <w:szCs w:val="24"/>
        </w:rPr>
        <w:t xml:space="preserve">ου της Βουλής και Βουλευτή Α΄ Αθηνών της Νέας Δημοκρατίας κ. </w:t>
      </w:r>
      <w:r>
        <w:rPr>
          <w:rFonts w:eastAsia="Times New Roman"/>
          <w:bCs/>
          <w:szCs w:val="24"/>
        </w:rPr>
        <w:t>Νικήτα Κακλαμάνη</w:t>
      </w:r>
      <w:r>
        <w:rPr>
          <w:rFonts w:eastAsia="Times New Roman"/>
          <w:b/>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σχετικά με τη χορήγηση δελτίου ειδικού εισιτηρίου για τους φοιτητές που φοιτούν μέσω κατατακτηρίων εξετάσεων για δεύτερο πτυχ</w:t>
      </w:r>
      <w:r>
        <w:rPr>
          <w:rFonts w:eastAsia="Times New Roman"/>
          <w:szCs w:val="24"/>
        </w:rPr>
        <w:t>ίο καθώς και για τους φοιτητές του ΕΑΠ.</w:t>
      </w:r>
    </w:p>
    <w:p w14:paraId="61E48571" w14:textId="77777777" w:rsidR="00D64E44" w:rsidRDefault="006A4903">
      <w:pPr>
        <w:spacing w:line="600" w:lineRule="auto"/>
        <w:ind w:firstLine="720"/>
        <w:contextualSpacing/>
        <w:jc w:val="both"/>
        <w:rPr>
          <w:rFonts w:eastAsia="Times New Roman"/>
          <w:szCs w:val="24"/>
        </w:rPr>
      </w:pPr>
      <w:r>
        <w:rPr>
          <w:rFonts w:eastAsia="Times New Roman"/>
          <w:szCs w:val="24"/>
        </w:rPr>
        <w:t>Κύριε Κακλαμάνη, έχετε τον λόγο για δύο λεπτά.</w:t>
      </w:r>
    </w:p>
    <w:p w14:paraId="61E4857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Ευχαριστώ, κύριε Πρόεδρε. </w:t>
      </w:r>
    </w:p>
    <w:p w14:paraId="61E4857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όπως γνωρίζετε, με βάση την ισχύουσα νομοθεσία οι φοιτητές οι οποίοι φοιτούν γ</w:t>
      </w:r>
      <w:r>
        <w:rPr>
          <w:rFonts w:eastAsia="Times New Roman" w:cs="Times New Roman"/>
          <w:szCs w:val="24"/>
        </w:rPr>
        <w:t>ια δεύτερο πτυχίο και εισήχθησαν στην τριτοβάθμια εκπαίδευση μέσω κατατακτηρίων εξετάσεων δεν δικαιούνται δελτίο ειδικού εισιτηρίου. Ακριβώς την ίδια δυσκολία αντιμετωπίζουν και οι φοιτητές οι οποίοι σπουδάζουν στο Ανοι</w:t>
      </w:r>
      <w:r>
        <w:rPr>
          <w:rFonts w:eastAsia="Times New Roman" w:cs="Times New Roman"/>
          <w:szCs w:val="24"/>
        </w:rPr>
        <w:t>κ</w:t>
      </w:r>
      <w:r>
        <w:rPr>
          <w:rFonts w:eastAsia="Times New Roman" w:cs="Times New Roman"/>
          <w:szCs w:val="24"/>
        </w:rPr>
        <w:t xml:space="preserve">τό Πανεπιστήμιο. </w:t>
      </w:r>
    </w:p>
    <w:p w14:paraId="61E4857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το ζήτημα </w:t>
      </w:r>
      <w:r>
        <w:rPr>
          <w:rFonts w:eastAsia="Times New Roman" w:cs="Times New Roman"/>
          <w:szCs w:val="24"/>
        </w:rPr>
        <w:t xml:space="preserve">αυτό δεν προέκυψε επί των ημερών σας. Είναι διαχρονικό και παλιό το πρόβλημα. Απασχολεί έντονα τους φοιτητές και τις φοιτήτριες οι οποίοι ανήκουν στις κατηγορίες που ανέφερα προηγουμένως. </w:t>
      </w:r>
    </w:p>
    <w:p w14:paraId="61E4857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Ωστόσο, η οικονομική κατάσταση στην οποία έχει περιέλθει μεγάλη μερ</w:t>
      </w:r>
      <w:r>
        <w:rPr>
          <w:rFonts w:eastAsia="Times New Roman" w:cs="Times New Roman"/>
          <w:szCs w:val="24"/>
        </w:rPr>
        <w:t>ίδα των πολιτών της χώρας αλλά και το αίσθημα δικαίου το οποίο η πολιτεία οφείλει να υπερασπίζεται κρίνουν επιτακτική την παρέμβασή σας</w:t>
      </w:r>
      <w:r>
        <w:rPr>
          <w:rFonts w:eastAsia="Times New Roman" w:cs="Times New Roman"/>
          <w:szCs w:val="24"/>
        </w:rPr>
        <w:t>,</w:t>
      </w:r>
      <w:r>
        <w:rPr>
          <w:rFonts w:eastAsia="Times New Roman" w:cs="Times New Roman"/>
          <w:szCs w:val="24"/>
        </w:rPr>
        <w:t xml:space="preserve"> προκειμένου να υπάρξει ίση μεταχείριση μεταξύ αυτών των φοιτητών. </w:t>
      </w:r>
    </w:p>
    <w:p w14:paraId="61E4857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οφείλω να σας υπενθυμίσω πως δεν είν</w:t>
      </w:r>
      <w:r>
        <w:rPr>
          <w:rFonts w:eastAsia="Times New Roman" w:cs="Times New Roman"/>
          <w:szCs w:val="24"/>
        </w:rPr>
        <w:t>αι η πρώτη φορά που συζητάμε το θέμα του μειωμένου εισιτηρίου στην Αίθουσα της Ολομέλειας. Στις 9 Φεβρουαρίου έτυχε να προεδρεύω</w:t>
      </w:r>
      <w:r>
        <w:rPr>
          <w:rFonts w:eastAsia="Times New Roman" w:cs="Times New Roman"/>
          <w:szCs w:val="24"/>
        </w:rPr>
        <w:t>,</w:t>
      </w:r>
      <w:r>
        <w:rPr>
          <w:rFonts w:eastAsia="Times New Roman" w:cs="Times New Roman"/>
          <w:szCs w:val="24"/>
        </w:rPr>
        <w:t xml:space="preserve"> όταν εσείς υπερασπιζόσασταν κάποιο νομοσχέδιο</w:t>
      </w:r>
      <w:r>
        <w:rPr>
          <w:rFonts w:eastAsia="Times New Roman" w:cs="Times New Roman"/>
          <w:szCs w:val="24"/>
        </w:rPr>
        <w:t>,</w:t>
      </w:r>
      <w:r>
        <w:rPr>
          <w:rFonts w:eastAsia="Times New Roman" w:cs="Times New Roman"/>
          <w:szCs w:val="24"/>
        </w:rPr>
        <w:t xml:space="preserve"> και είχα θέσει το θέμα επισημαίνοντας την αδικία η οποία υπάρχει. Τότε μου δώσα</w:t>
      </w:r>
      <w:r>
        <w:rPr>
          <w:rFonts w:eastAsia="Times New Roman" w:cs="Times New Roman"/>
          <w:szCs w:val="24"/>
        </w:rPr>
        <w:t xml:space="preserve">τε μια απάντηση που έδινε ελπίδες για αυτά τα παιδιά, καθώς αναφέρατε επί λέξει: «Χαίρομαι, κύριε Πρόεδρε, γιατί σας </w:t>
      </w:r>
      <w:r>
        <w:rPr>
          <w:rFonts w:eastAsia="Times New Roman" w:cs="Times New Roman"/>
          <w:szCs w:val="24"/>
        </w:rPr>
        <w:lastRenderedPageBreak/>
        <w:t>βλέπω σήμερα σε ριζοσπαστική και αγωνιστική διάθεση, οπότε να το σημειώσουμε και δημόσια. Κύριε Πρόεδρε, για αυτό που είπατε έχετε δίκιο. Π</w:t>
      </w:r>
      <w:r>
        <w:rPr>
          <w:rFonts w:eastAsia="Times New Roman" w:cs="Times New Roman"/>
          <w:szCs w:val="24"/>
        </w:rPr>
        <w:t>ρέπει να λυθεί. Το διερευνούμε</w:t>
      </w:r>
      <w:r>
        <w:rPr>
          <w:rFonts w:eastAsia="Times New Roman" w:cs="Times New Roman"/>
          <w:szCs w:val="24"/>
        </w:rPr>
        <w:t>.</w:t>
      </w:r>
      <w:r>
        <w:rPr>
          <w:rFonts w:eastAsia="Times New Roman" w:cs="Times New Roman"/>
          <w:szCs w:val="24"/>
        </w:rPr>
        <w:t xml:space="preserve">». </w:t>
      </w:r>
    </w:p>
    <w:p w14:paraId="61E4857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Επειδή, όμως, από τότε πέρασαν αρκετοί μήνες και δεν έχει προκύψει κάποιο νεότερο, η χρονιά τελειώνει, άρα σε δύο τρεις μήνες θα αρχίσει η καινούργια. Για αυτό επαναφέρω το θέμα. Μάλιστα βρήκα ότι για το ίδιο θέμα τον Απρ</w:t>
      </w:r>
      <w:r>
        <w:rPr>
          <w:rFonts w:eastAsia="Times New Roman" w:cs="Times New Roman"/>
          <w:szCs w:val="24"/>
        </w:rPr>
        <w:t xml:space="preserve">ίλιο του 2015 δεκαπέντε συνάδελφοι του ΣΥΡΙΖΑ, μεταξύ των οποίων και ο νυν Υφυπουργός σας κ. </w:t>
      </w:r>
      <w:proofErr w:type="spellStart"/>
      <w:r>
        <w:rPr>
          <w:rFonts w:eastAsia="Times New Roman" w:cs="Times New Roman"/>
          <w:szCs w:val="24"/>
        </w:rPr>
        <w:t>Μπαξεβανάκης</w:t>
      </w:r>
      <w:proofErr w:type="spellEnd"/>
      <w:r>
        <w:rPr>
          <w:rFonts w:eastAsia="Times New Roman" w:cs="Times New Roman"/>
          <w:szCs w:val="24"/>
        </w:rPr>
        <w:t>, είχαν κάνει στον κ. Μπαλτά τότε την ίδια ερώτηση. Τους είχε απαντήσει τότε περίπου όπως μου απαντήσατε εσείς, ότι το βρίσκετε δίκαιο και ως Κυβέρνηση</w:t>
      </w:r>
      <w:r>
        <w:rPr>
          <w:rFonts w:eastAsia="Times New Roman" w:cs="Times New Roman"/>
          <w:szCs w:val="24"/>
        </w:rPr>
        <w:t xml:space="preserve"> το διερευνάτε</w:t>
      </w:r>
      <w:r>
        <w:rPr>
          <w:rFonts w:eastAsia="Times New Roman" w:cs="Times New Roman"/>
          <w:szCs w:val="24"/>
        </w:rPr>
        <w:t>,</w:t>
      </w:r>
      <w:r>
        <w:rPr>
          <w:rFonts w:eastAsia="Times New Roman" w:cs="Times New Roman"/>
          <w:szCs w:val="24"/>
        </w:rPr>
        <w:t xml:space="preserve"> με σκοπό να βρεθεί κάποια λύση.</w:t>
      </w:r>
    </w:p>
    <w:p w14:paraId="61E4857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 εάν έχουμε κάποιο νέο. Είναι σίγουρο ότι θα έχετε τη συμπαράσταση της Ολομέλειας της Βουλής για αυτό το θέμα. Ξέρω ότι ενδεχομένως το πρόσκομμα να είναι η πλατεία Συντάγματος, δηλαδή εννοώ το Γενικό Λογιστήριο. Εκεί ενδεχομένως, ε</w:t>
      </w:r>
      <w:r>
        <w:rPr>
          <w:rFonts w:eastAsia="Times New Roman" w:cs="Times New Roman"/>
          <w:szCs w:val="24"/>
        </w:rPr>
        <w:t xml:space="preserve">άν πιέσουμε όλοι μαζί, να μπορέσουμε να βρούμε μια λύση. </w:t>
      </w:r>
    </w:p>
    <w:p w14:paraId="61E4857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1E4857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1E4857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πρέπει </w:t>
      </w:r>
      <w:r>
        <w:rPr>
          <w:rFonts w:eastAsia="Times New Roman" w:cs="Times New Roman"/>
          <w:szCs w:val="24"/>
        </w:rPr>
        <w:t xml:space="preserve">κάποιος </w:t>
      </w:r>
      <w:r>
        <w:rPr>
          <w:rFonts w:eastAsia="Times New Roman" w:cs="Times New Roman"/>
          <w:szCs w:val="24"/>
        </w:rPr>
        <w:t>να προσέ</w:t>
      </w:r>
      <w:r>
        <w:rPr>
          <w:rFonts w:eastAsia="Times New Roman" w:cs="Times New Roman"/>
          <w:szCs w:val="24"/>
        </w:rPr>
        <w:t>χει τον ενθουσιασμό του</w:t>
      </w:r>
      <w:r>
        <w:rPr>
          <w:rFonts w:eastAsia="Times New Roman" w:cs="Times New Roman"/>
          <w:szCs w:val="24"/>
        </w:rPr>
        <w:t>,</w:t>
      </w:r>
      <w:r>
        <w:rPr>
          <w:rFonts w:eastAsia="Times New Roman" w:cs="Times New Roman"/>
          <w:szCs w:val="24"/>
        </w:rPr>
        <w:t xml:space="preserve"> όταν προεδρεύετε, γιατί από ό,τι βλέπω καταγράφονται τα πάντα. </w:t>
      </w:r>
    </w:p>
    <w:p w14:paraId="61E4857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Να επαναλάβω ότι είναι ένα δίκαιο αίτημα. Μάλιστα με έναν νόμο που ψηφίσαμε το 2016 τα παιδιά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 οποία μπαίνουν </w:t>
      </w:r>
      <w:r>
        <w:rPr>
          <w:rFonts w:eastAsia="Times New Roman" w:cs="Times New Roman"/>
          <w:szCs w:val="24"/>
        </w:rPr>
        <w:t>με κατατακτήριες δικαιούνται συγγράμματα, κάτι που ήτα</w:t>
      </w:r>
      <w:r>
        <w:rPr>
          <w:rFonts w:eastAsia="Times New Roman" w:cs="Times New Roman"/>
          <w:szCs w:val="24"/>
        </w:rPr>
        <w:t xml:space="preserve">ν πάρα πολύ σημαντικό. </w:t>
      </w:r>
    </w:p>
    <w:p w14:paraId="61E4857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Δεύτερον, το Υπουργείο Παιδείας κάνει συμβάσεις με τους οργανισμούς αστικών λεωφορείων, μετρό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Το σύνολο αυτών των συμβάσεων είναι γύρω στα 30 εκατομμύρια για όλη την Ελλάδα. Εμείς έχουμε υπολογίσει ότι πρέπει να υπάρχουν περί</w:t>
      </w:r>
      <w:r>
        <w:rPr>
          <w:rFonts w:eastAsia="Times New Roman" w:cs="Times New Roman"/>
          <w:szCs w:val="24"/>
        </w:rPr>
        <w:t xml:space="preserve">που είκοσι χιλιάδες φοιτητές που είναι με κατατακτήριες. Είναι προφανές ότι θα ενταχθούν αυτοί, αλλά για να ενταχθούν δεν έχει σχέση το Γενικό Λογιστήριο του Κράτους όσο η επαναδιαπραγμάτευση των συμβάσεων. </w:t>
      </w:r>
    </w:p>
    <w:p w14:paraId="61E4857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Όπως καταλαβαίνετε, είναι πολύ δύσκολο να συμφων</w:t>
      </w:r>
      <w:r>
        <w:rPr>
          <w:rFonts w:eastAsia="Times New Roman" w:cs="Times New Roman"/>
          <w:szCs w:val="24"/>
        </w:rPr>
        <w:t xml:space="preserve">ήσουμε με αυτούς τους οργανισμούς -έχουμε συμφωνήσει, αλλά το ξαναβλέπουμε- στο ποιες είναι οι παραδοχές για τον υπολογισμό του κόστους μετακίνησης των φοιτητών. Διότι, σίγουρα όλοι οι φοιτητές δεν πηγαίνουν κάθε μέρα σε όλα τα μαθήματα, </w:t>
      </w:r>
      <w:r>
        <w:rPr>
          <w:rFonts w:eastAsia="Times New Roman" w:cs="Times New Roman"/>
          <w:szCs w:val="24"/>
        </w:rPr>
        <w:t>παραδείγματος χάρι</w:t>
      </w:r>
      <w:r>
        <w:rPr>
          <w:rFonts w:eastAsia="Times New Roman" w:cs="Times New Roman"/>
          <w:szCs w:val="24"/>
        </w:rPr>
        <w:t xml:space="preserve">ν </w:t>
      </w:r>
      <w:r>
        <w:rPr>
          <w:rFonts w:eastAsia="Times New Roman" w:cs="Times New Roman"/>
          <w:szCs w:val="24"/>
        </w:rPr>
        <w:t>έχουμε τα σαββατοκύριακα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Μία πολύ μικρή διαφοροποίηση φέρνει πολύ μεγάλο πρόβλημα.</w:t>
      </w:r>
    </w:p>
    <w:p w14:paraId="61E4857F" w14:textId="77777777" w:rsidR="00D64E44" w:rsidRDefault="006A4903">
      <w:pPr>
        <w:spacing w:line="600" w:lineRule="auto"/>
        <w:ind w:firstLine="720"/>
        <w:contextualSpacing/>
        <w:jc w:val="both"/>
        <w:rPr>
          <w:rFonts w:eastAsia="Times New Roman" w:cs="Times New Roman"/>
          <w:b/>
          <w:szCs w:val="24"/>
        </w:rPr>
      </w:pPr>
      <w:r>
        <w:rPr>
          <w:rFonts w:eastAsia="Times New Roman" w:cs="Times New Roman"/>
          <w:szCs w:val="24"/>
        </w:rPr>
        <w:lastRenderedPageBreak/>
        <w:t>Γι</w:t>
      </w:r>
      <w:r>
        <w:rPr>
          <w:rFonts w:eastAsia="Times New Roman" w:cs="Times New Roman"/>
          <w:szCs w:val="24"/>
        </w:rPr>
        <w:t>’</w:t>
      </w:r>
      <w:r>
        <w:rPr>
          <w:rFonts w:eastAsia="Times New Roman" w:cs="Times New Roman"/>
          <w:szCs w:val="24"/>
        </w:rPr>
        <w:t xml:space="preserve"> αυτό, λοιπόν, είπαμε -και δεν έχει σχέση μόνο με την ερώτησή σας, αλλά προφανώς η ερώτησή σας το φέρνει στην επικαιρότητα-, να βάλουμε στον υπολογισμό όλους του</w:t>
      </w:r>
      <w:r>
        <w:rPr>
          <w:rFonts w:eastAsia="Times New Roman" w:cs="Times New Roman"/>
          <w:szCs w:val="24"/>
        </w:rPr>
        <w:t>ς φοιτητές. Δηλαδή, να μη θεωρηθούν οι προπτυχιακοί, μεταπτυχιακοί, να είναι και αυτοί και προφανώς όχι του Ανοι</w:t>
      </w:r>
      <w:r>
        <w:rPr>
          <w:rFonts w:eastAsia="Times New Roman" w:cs="Times New Roman"/>
          <w:szCs w:val="24"/>
        </w:rPr>
        <w:t>κ</w:t>
      </w:r>
      <w:r>
        <w:rPr>
          <w:rFonts w:eastAsia="Times New Roman" w:cs="Times New Roman"/>
          <w:szCs w:val="24"/>
        </w:rPr>
        <w:t>τού Πανεπιστημίου. Εκεί καταλαβαίνετε ότι υπάρχουν άλλοι λόγοι που είναι ακόμη πιο περίπλοκοι.</w:t>
      </w:r>
    </w:p>
    <w:p w14:paraId="61E4858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Όταν θα γίνουν οι συμβάσεις με τους οργανισμούς,</w:t>
      </w:r>
      <w:r>
        <w:rPr>
          <w:rFonts w:eastAsia="Times New Roman" w:cs="Times New Roman"/>
          <w:szCs w:val="24"/>
        </w:rPr>
        <w:t xml:space="preserve"> σίγουρα θα είναι και ο υπολογισμός αυτών των ατόμων και άρα θα πάρουν τότε το πάσο. Ελπίζω με την αρχή της νέας χρονιάς να ολοκληρωθούν οι διαπραγματεύσεις με τους οργανισμούς. </w:t>
      </w:r>
    </w:p>
    <w:p w14:paraId="61E4858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1E4858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Κακλαμάνη, έχ</w:t>
      </w:r>
      <w:r>
        <w:rPr>
          <w:rFonts w:eastAsia="Times New Roman" w:cs="Times New Roman"/>
          <w:szCs w:val="24"/>
        </w:rPr>
        <w:t>ετε τον λόγο.</w:t>
      </w:r>
    </w:p>
    <w:p w14:paraId="61E4858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κρίνω ικανοποιητική, κύριε Υπουργέ, την απάντησή σας, γνωρίζοντας και την ευαισθησία σας ως ακαδημαϊκού. Και χαίρομαι που τυπικά το Γενικό Λογιστήριο του Κράτους δεν εμπλέκεται. Εγώ το ανέφερα </w:t>
      </w:r>
      <w:r>
        <w:rPr>
          <w:rFonts w:eastAsia="Times New Roman" w:cs="Times New Roman"/>
          <w:szCs w:val="24"/>
        </w:rPr>
        <w:t xml:space="preserve">για </w:t>
      </w:r>
      <w:r>
        <w:rPr>
          <w:rFonts w:eastAsia="Times New Roman" w:cs="Times New Roman"/>
          <w:szCs w:val="24"/>
        </w:rPr>
        <w:t>το πώς είναι οι προϋπολογισμοί των Υπουργείων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Ξ</w:t>
      </w:r>
      <w:r>
        <w:rPr>
          <w:rFonts w:eastAsia="Times New Roman" w:cs="Times New Roman"/>
          <w:szCs w:val="24"/>
        </w:rPr>
        <w:t>εκινάει κ</w:t>
      </w:r>
      <w:r>
        <w:rPr>
          <w:rFonts w:eastAsia="Times New Roman" w:cs="Times New Roman"/>
          <w:szCs w:val="24"/>
        </w:rPr>
        <w:t>αι τελειώνει εκεί</w:t>
      </w:r>
      <w:r>
        <w:rPr>
          <w:rFonts w:eastAsia="Times New Roman" w:cs="Times New Roman"/>
          <w:szCs w:val="24"/>
        </w:rPr>
        <w:t xml:space="preserve"> το ζήτημα</w:t>
      </w:r>
      <w:r>
        <w:rPr>
          <w:rFonts w:eastAsia="Times New Roman" w:cs="Times New Roman"/>
          <w:szCs w:val="24"/>
        </w:rPr>
        <w:t>. Υπό αυτή την έννοια.</w:t>
      </w:r>
    </w:p>
    <w:p w14:paraId="61E4858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κατάλαβα.</w:t>
      </w:r>
    </w:p>
    <w:p w14:paraId="61E4858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ΝΙΚΗΤΑΣ ΚΑΚΛΑΜΑΝΗΣ (Δ΄ Αντιπρόεδρος της Βουλής):</w:t>
      </w:r>
      <w:r>
        <w:rPr>
          <w:rFonts w:eastAsia="Times New Roman" w:cs="Times New Roman"/>
          <w:szCs w:val="24"/>
        </w:rPr>
        <w:t xml:space="preserve"> Τώρα, επειδή έχω λίγο χρόνο θα πάω σε μια άλλη ερώτηση, σχετικά με ένα άλλο θέμα, που σας έχω κάνει από </w:t>
      </w:r>
      <w:r>
        <w:rPr>
          <w:rFonts w:eastAsia="Times New Roman" w:cs="Times New Roman"/>
          <w:szCs w:val="24"/>
        </w:rPr>
        <w:t xml:space="preserve">τις </w:t>
      </w:r>
      <w:r>
        <w:rPr>
          <w:rFonts w:eastAsia="Times New Roman" w:cs="Times New Roman"/>
          <w:szCs w:val="24"/>
        </w:rPr>
        <w:t>23</w:t>
      </w:r>
      <w:r>
        <w:rPr>
          <w:rFonts w:eastAsia="Times New Roman" w:cs="Times New Roman"/>
          <w:szCs w:val="24"/>
        </w:rPr>
        <w:t xml:space="preserve"> Μαρτίου.</w:t>
      </w:r>
      <w:r>
        <w:rPr>
          <w:rFonts w:eastAsia="Times New Roman" w:cs="Times New Roman"/>
          <w:szCs w:val="24"/>
        </w:rPr>
        <w:t xml:space="preserve"> Και επειδή το ξέρετε το θέμα και έχετε ασχοληθεί, αντί να επανέρχομαι στην Αίθουσα και να φέρνω κι εσάς την ερχόμενη εβδομάδα –διότι εσ</w:t>
      </w:r>
      <w:r>
        <w:rPr>
          <w:rFonts w:eastAsia="Times New Roman" w:cs="Times New Roman"/>
          <w:szCs w:val="24"/>
        </w:rPr>
        <w:t xml:space="preserve">είς έρχεστε- το θέτω τώρα και αν θέλετε μου απαντάτε, καθώς είναι μια άλλη ερώτηση. Αφορά, όπως γνωρίζετε, την ιστορία πολλών μελών ΔΕΠ και την ιστορία του ΕΛΚΕ,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λ</w:t>
      </w:r>
      <w:r>
        <w:rPr>
          <w:rFonts w:eastAsia="Times New Roman" w:cs="Times New Roman"/>
          <w:szCs w:val="24"/>
        </w:rPr>
        <w:t xml:space="preserve">ογαριασμού. </w:t>
      </w:r>
    </w:p>
    <w:p w14:paraId="61E4858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1997 θεσπίστηκε για πρώτη φορά η υποχρέωση καταβολής ποσοστού από</w:t>
      </w:r>
      <w:r>
        <w:rPr>
          <w:rFonts w:eastAsia="Times New Roman" w:cs="Times New Roman"/>
          <w:szCs w:val="24"/>
        </w:rPr>
        <w:t xml:space="preserve"> τις αμοιβές του ελεύθερου επαγγέλματός τους, που λαμβάνουν μέλη ΔΕΠ όλων των ΑΕΙ της χώρας, υπέρ των ΕΛΚΕ. Αρχικώς το παραπάνω ποσοστό ορίστηκε στο 20% -και χαίρομαι που θα το ακούσει και η Υφυπουργός Οικονομικών- στην αμοιβή από την άσκηση κάθε είδους έρ</w:t>
      </w:r>
      <w:r>
        <w:rPr>
          <w:rFonts w:eastAsia="Times New Roman" w:cs="Times New Roman"/>
          <w:szCs w:val="24"/>
        </w:rPr>
        <w:t xml:space="preserve">γου, αλλά στη συνέχεια τροποποιήθηκε αυτό πάρα πολλές φορές. </w:t>
      </w:r>
    </w:p>
    <w:p w14:paraId="61E4858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παρακράτηση είχε εξαρχής την έννοια της ενίσχυσης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λ</w:t>
      </w:r>
      <w:r>
        <w:rPr>
          <w:rFonts w:eastAsia="Times New Roman" w:cs="Times New Roman"/>
          <w:szCs w:val="24"/>
        </w:rPr>
        <w:t xml:space="preserve">ογαριασμού </w:t>
      </w:r>
      <w:r>
        <w:rPr>
          <w:rFonts w:eastAsia="Times New Roman" w:cs="Times New Roman"/>
          <w:szCs w:val="24"/>
        </w:rPr>
        <w:t>έ</w:t>
      </w:r>
      <w:r>
        <w:rPr>
          <w:rFonts w:eastAsia="Times New Roman" w:cs="Times New Roman"/>
          <w:szCs w:val="24"/>
        </w:rPr>
        <w:t>ρευνας από υπηρεσίες που παρέχονταν εντός του χώρου των ΑΕΙ. Όμως, στην ουσία, με την ανωτέρω διάταξη κα</w:t>
      </w:r>
      <w:r>
        <w:rPr>
          <w:rFonts w:eastAsia="Times New Roman" w:cs="Times New Roman"/>
          <w:szCs w:val="24"/>
        </w:rPr>
        <w:t xml:space="preserve">ι με τις τροποποιήσεις που έχει υποστεί μέχρι σήμερα, επιχειρείται να εισπραχθούν έσοδα από παροχές υπηρεσιών σε χώρους που δεν ανήκουν στο </w:t>
      </w:r>
      <w:r>
        <w:rPr>
          <w:rFonts w:eastAsia="Times New Roman" w:cs="Times New Roman"/>
          <w:szCs w:val="24"/>
        </w:rPr>
        <w:t>ί</w:t>
      </w:r>
      <w:r>
        <w:rPr>
          <w:rFonts w:eastAsia="Times New Roman" w:cs="Times New Roman"/>
          <w:szCs w:val="24"/>
        </w:rPr>
        <w:t>δρυμα, δεν συμμετείχαν στον εξοπλισμό τους και δεν συμμετέχουν στα καθημερινά λειτουρ</w:t>
      </w:r>
      <w:r>
        <w:rPr>
          <w:rFonts w:eastAsia="Times New Roman" w:cs="Times New Roman"/>
          <w:szCs w:val="24"/>
        </w:rPr>
        <w:lastRenderedPageBreak/>
        <w:t>γικά τους έξοδα, με μόνο πρόσχ</w:t>
      </w:r>
      <w:r>
        <w:rPr>
          <w:rFonts w:eastAsia="Times New Roman" w:cs="Times New Roman"/>
          <w:szCs w:val="24"/>
        </w:rPr>
        <w:t>ημα την πανεπιστημιακή ιδιότητα των ασκούντων το ελεύθερο επάγγελμα. Για να μην πολυλογώ, ένας μεγάλος αριθμός ΔΕΠ προσέφυγε τότε στο Συμβούλιο της Επικρατείας, το 2002, για αντισυνταγματικότητα του νόμου. Μετά από πολλά χρόνια, ως συνήθως γίνεται και όλοι</w:t>
      </w:r>
      <w:r>
        <w:rPr>
          <w:rFonts w:eastAsia="Times New Roman" w:cs="Times New Roman"/>
          <w:szCs w:val="24"/>
        </w:rPr>
        <w:t xml:space="preserve"> το γνωρίζουμε αυτό, πρόσφατα, το 2015, βγήκε η απόφαση του Συμβουλίου της Επικρατείας που δεν τους δικαίωσε, αντίθετα, τους είπε ότι: «Όχι, ο νόμος είναι συνταγματικός» με ένα σκεπτικό το οποίο δεν είναι να το κρίνουμε εσείς ή εγώ. </w:t>
      </w:r>
    </w:p>
    <w:p w14:paraId="61E4858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Τώρα, τι είχε συμβεί; </w:t>
      </w:r>
      <w:r>
        <w:rPr>
          <w:rFonts w:eastAsia="Times New Roman" w:cs="Times New Roman"/>
          <w:szCs w:val="24"/>
        </w:rPr>
        <w:t>Τα μέλη ΔΕΠ της Νομικής, τα οποία ξέρουν καλά τα νομικά θέματα και βρίσκουν πάντα τρόπους διαφυγής, έκαναν εταιρείες μεταξύ τους και σε αυτά τα μέλη των ΔΕΠ, της Νομικής κατά κύριο λόγο –και καλά έκαναν δεν το κατακρίνω- δόθηκε μια λύση να δίνουν το 20% μό</w:t>
      </w:r>
      <w:r>
        <w:rPr>
          <w:rFonts w:eastAsia="Times New Roman" w:cs="Times New Roman"/>
          <w:szCs w:val="24"/>
        </w:rPr>
        <w:t xml:space="preserve">νο. Όμως, όλοι οι υπόλοιποι έχουν μείνει </w:t>
      </w:r>
      <w:proofErr w:type="spellStart"/>
      <w:r>
        <w:rPr>
          <w:rFonts w:eastAsia="Times New Roman" w:cs="Times New Roman"/>
          <w:szCs w:val="24"/>
        </w:rPr>
        <w:t>έρμαιοι</w:t>
      </w:r>
      <w:proofErr w:type="spellEnd"/>
      <w:r>
        <w:rPr>
          <w:rFonts w:eastAsia="Times New Roman" w:cs="Times New Roman"/>
          <w:szCs w:val="24"/>
        </w:rPr>
        <w:t xml:space="preserve"> τώρα να καταβάλ</w:t>
      </w:r>
      <w:r>
        <w:rPr>
          <w:rFonts w:eastAsia="Times New Roman" w:cs="Times New Roman"/>
          <w:szCs w:val="24"/>
        </w:rPr>
        <w:t>λ</w:t>
      </w:r>
      <w:r>
        <w:rPr>
          <w:rFonts w:eastAsia="Times New Roman" w:cs="Times New Roman"/>
          <w:szCs w:val="24"/>
        </w:rPr>
        <w:t xml:space="preserve">ουν υπέρογκα ποσά, τα οποία και δεν μπορούν να τα καταβάλουν, και το ερώτημα είναι, αν μπορούμε να κάνουμε μια τροπολογία -που πιστεύω ότι θα στηριχθεί από πολλές πτέρυγες της Βουλής- </w:t>
      </w:r>
      <w:r>
        <w:rPr>
          <w:rFonts w:eastAsia="Times New Roman" w:cs="Times New Roman"/>
          <w:szCs w:val="24"/>
        </w:rPr>
        <w:t>στην οπ</w:t>
      </w:r>
      <w:r>
        <w:rPr>
          <w:rFonts w:eastAsia="Times New Roman" w:cs="Times New Roman"/>
          <w:szCs w:val="24"/>
        </w:rPr>
        <w:t xml:space="preserve">οία </w:t>
      </w:r>
      <w:r>
        <w:rPr>
          <w:rFonts w:eastAsia="Times New Roman" w:cs="Times New Roman"/>
          <w:szCs w:val="24"/>
        </w:rPr>
        <w:t>να ενταχθούν και αυτοί στο ειδικό καθεστώς του 20%.</w:t>
      </w:r>
    </w:p>
    <w:p w14:paraId="61E4858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Η γνώμη μου, κύριε Υπουργέ, είναι ότι έτσι δεν θα πάρει λεφτά ούτε το κράτος και αυτοί θα θεωρούνται ότι έχουν ένα τεράστιο πρόβλημα, ενώ αν </w:t>
      </w:r>
      <w:r>
        <w:rPr>
          <w:rFonts w:eastAsia="Times New Roman" w:cs="Times New Roman"/>
          <w:szCs w:val="24"/>
        </w:rPr>
        <w:lastRenderedPageBreak/>
        <w:t xml:space="preserve">τους βοηθήσουμε με αυτή την τροπολογία, η οποία όταν έρθει </w:t>
      </w:r>
      <w:r>
        <w:rPr>
          <w:rFonts w:eastAsia="Times New Roman" w:cs="Times New Roman"/>
          <w:szCs w:val="24"/>
        </w:rPr>
        <w:t xml:space="preserve">–επαναλαμβάνω- εγώ προσωπικά θα τη στηρίξω και σας το λέω, το κράτος θα πάρει λεφτά -γι’ αυτό είπα ότι χαίρομαι που θα το ακούσει η κυρία Υφυπουργός. Ενδεχομένως δεν θα πάρει όσα </w:t>
      </w:r>
      <w:proofErr w:type="spellStart"/>
      <w:r>
        <w:rPr>
          <w:rFonts w:eastAsia="Times New Roman" w:cs="Times New Roman"/>
          <w:szCs w:val="24"/>
        </w:rPr>
        <w:t>προβλέποντο</w:t>
      </w:r>
      <w:proofErr w:type="spellEnd"/>
      <w:r>
        <w:rPr>
          <w:rFonts w:eastAsia="Times New Roman" w:cs="Times New Roman"/>
          <w:szCs w:val="24"/>
        </w:rPr>
        <w:t xml:space="preserve"> αρχικά με τον νόμο, αλλά αν θέλετε «ηθικά» ίσως είναι ένα πρόβλημ</w:t>
      </w:r>
      <w:r>
        <w:rPr>
          <w:rFonts w:eastAsia="Times New Roman" w:cs="Times New Roman"/>
          <w:szCs w:val="24"/>
        </w:rPr>
        <w:t xml:space="preserve">α γι’ αυτούς τους συναδέλφους που δεν έχουν πληρώσει, αλλά και αυτοί οι συνάδελφοι θα ανταποκριθούν στις υποχρεώσεις τους χωρίς να νιώθουν ότι είναι φοροφυγάδες, γιατί στην ουσία δεν είναι. </w:t>
      </w:r>
    </w:p>
    <w:p w14:paraId="61E4858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Εάν τυχόν το γνωρίζετε και σας έχει απασχολήσει και μπορείτε να μ</w:t>
      </w:r>
      <w:r>
        <w:rPr>
          <w:rFonts w:eastAsia="Times New Roman" w:cs="Times New Roman"/>
          <w:szCs w:val="24"/>
        </w:rPr>
        <w:t>ου δώσετε μια κατ’ αρχήν απάντηση -γιατί νομίζω ότι έχουν συναντηθεί με τον Γενικό Γραμματέα του Υπουργείου γι’ αυτό το θέμα- θα ήθελα να την ακούσω, με την ευχή να έρθει κάποια στιγμή η τροπολογία και να την ψηφίσουμε πολλές πτέρυγες της Βουλής και να λύσ</w:t>
      </w:r>
      <w:r>
        <w:rPr>
          <w:rFonts w:eastAsia="Times New Roman" w:cs="Times New Roman"/>
          <w:szCs w:val="24"/>
        </w:rPr>
        <w:t>ουμε το θέμα.</w:t>
      </w:r>
    </w:p>
    <w:p w14:paraId="61E4858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61E4858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1E4858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Πρόεδρε, είναι δύο σε ένα σήμερα με τον κ. Κακλαμάνη.</w:t>
      </w:r>
    </w:p>
    <w:p w14:paraId="61E4858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ΝΙΚΗΤΑΣ ΚΑΚΛΑΜΑΝΗΣ (</w:t>
      </w:r>
      <w:r>
        <w:rPr>
          <w:rFonts w:eastAsia="Times New Roman" w:cs="Times New Roman"/>
          <w:b/>
          <w:szCs w:val="24"/>
        </w:rPr>
        <w:t>Δ΄ Αντιπρόεδρος της Βουλής):</w:t>
      </w:r>
      <w:r>
        <w:rPr>
          <w:rFonts w:eastAsia="Times New Roman" w:cs="Times New Roman"/>
          <w:szCs w:val="24"/>
        </w:rPr>
        <w:t xml:space="preserve"> Το είπα εξαρχής και σας είπα αν θέλετε να απαντήσετε.</w:t>
      </w:r>
    </w:p>
    <w:p w14:paraId="61E4858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Ναι, θα σας απαντήσω γιατί το γνωρίζω το θέμα.</w:t>
      </w:r>
    </w:p>
    <w:p w14:paraId="61E4859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νομικό θέμα και </w:t>
      </w:r>
      <w:r>
        <w:rPr>
          <w:rFonts w:eastAsia="Times New Roman" w:cs="Times New Roman"/>
          <w:szCs w:val="24"/>
        </w:rPr>
        <w:t xml:space="preserve">ένα ηθικό θέμα </w:t>
      </w:r>
      <w:r>
        <w:rPr>
          <w:rFonts w:eastAsia="Times New Roman" w:cs="Times New Roman"/>
          <w:szCs w:val="24"/>
        </w:rPr>
        <w:t xml:space="preserve">. Σχετικά με </w:t>
      </w:r>
      <w:r>
        <w:rPr>
          <w:rFonts w:eastAsia="Times New Roman" w:cs="Times New Roman"/>
          <w:szCs w:val="24"/>
        </w:rPr>
        <w:t>το νομικό θέμα, συμφωνώ απολύτως μαζί σας, γιατί νομίζω ότι παραπάνω ταλαιπωρία δεν θα οδηγήσει πουθενά. Λεφτά δεν θα πάρουμε και θα ήταν ένας τρόπος να κλείσουμε αυτή</w:t>
      </w:r>
      <w:r>
        <w:rPr>
          <w:rFonts w:eastAsia="Times New Roman" w:cs="Times New Roman"/>
          <w:szCs w:val="24"/>
        </w:rPr>
        <w:t xml:space="preserve"> </w:t>
      </w:r>
      <w:r>
        <w:rPr>
          <w:rFonts w:eastAsia="Times New Roman" w:cs="Times New Roman"/>
          <w:szCs w:val="24"/>
        </w:rPr>
        <w:t>την ολίγον θλιβερή ιστορία.</w:t>
      </w:r>
    </w:p>
    <w:p w14:paraId="61E4859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Τι εννοούμε «θλιβερή ιστορία»: Υπάρχουν συνάδελφοι στο πανεπ</w:t>
      </w:r>
      <w:r>
        <w:rPr>
          <w:rFonts w:eastAsia="Times New Roman" w:cs="Times New Roman"/>
          <w:szCs w:val="24"/>
        </w:rPr>
        <w:t>ιστήμιο -και το ξέρετε γιατί αμφότεροι είμαστε από το πανεπιστήμιο- που έχουν πληρώσει αυτά που έπρεπε να πληρώσουν. Εδώ, λοιπόν, θα έπρεπε όχι μόνον όλοι μας να το ψηφίσουμε στη Βουλή, αλλά να έχουμε και ένα επιχείρημα στους συναδέλφους που θα έρθουν καλο</w:t>
      </w:r>
      <w:r>
        <w:rPr>
          <w:rFonts w:eastAsia="Times New Roman" w:cs="Times New Roman"/>
          <w:szCs w:val="24"/>
        </w:rPr>
        <w:t>προαίρετα και αυτοί και θα πουν: «Ρε παιδιά, εμείς πληρώσαμε τόσα χρόνια κανονικά. Θα μας επιστρέψετε πίσω αυτά που πληρώσαμε ως ένα βαθμό»;</w:t>
      </w:r>
    </w:p>
    <w:p w14:paraId="61E4859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Δεν είναι προσωπικό το θέμα. Νομίζω ότι το συμμεριζόσαστε κι εσείς. Η πολιτική βούληση είναι να το κλείσουμε. Να το</w:t>
      </w:r>
      <w:r>
        <w:rPr>
          <w:rFonts w:eastAsia="Times New Roman" w:cs="Times New Roman"/>
          <w:szCs w:val="24"/>
        </w:rPr>
        <w:t xml:space="preserve"> κλείσουμε, όμως, με έναν τρόπο που να μην θεωρηθεί επιβράβευση, έστω και μετά από πολλά χρόνια, ατόμων που </w:t>
      </w:r>
      <w:r>
        <w:rPr>
          <w:rFonts w:eastAsia="Times New Roman" w:cs="Times New Roman"/>
          <w:szCs w:val="24"/>
        </w:rPr>
        <w:t>-</w:t>
      </w:r>
      <w:r>
        <w:rPr>
          <w:rFonts w:eastAsia="Times New Roman" w:cs="Times New Roman"/>
          <w:szCs w:val="24"/>
        </w:rPr>
        <w:t>κατά τη γνώμη μου</w:t>
      </w:r>
      <w:r>
        <w:rPr>
          <w:rFonts w:eastAsia="Times New Roman" w:cs="Times New Roman"/>
          <w:szCs w:val="24"/>
        </w:rPr>
        <w:t>-</w:t>
      </w:r>
      <w:r>
        <w:rPr>
          <w:rFonts w:eastAsia="Times New Roman" w:cs="Times New Roman"/>
          <w:szCs w:val="24"/>
        </w:rPr>
        <w:t xml:space="preserve"> απόκτησαν την αξία που έχουν λόγω της </w:t>
      </w:r>
      <w:r>
        <w:rPr>
          <w:rFonts w:eastAsia="Times New Roman" w:cs="Times New Roman"/>
          <w:szCs w:val="24"/>
        </w:rPr>
        <w:lastRenderedPageBreak/>
        <w:t>πανεπιστημιακής τους θέσης στο ελεύθερο επάγγελμα που έκαναν</w:t>
      </w:r>
      <w:r>
        <w:rPr>
          <w:rFonts w:eastAsia="Times New Roman" w:cs="Times New Roman"/>
          <w:szCs w:val="24"/>
        </w:rPr>
        <w:t>,</w:t>
      </w:r>
      <w:r>
        <w:rPr>
          <w:rFonts w:eastAsia="Times New Roman" w:cs="Times New Roman"/>
          <w:szCs w:val="24"/>
        </w:rPr>
        <w:t xml:space="preserve"> και δεν ήταν συνεπείς στις υ</w:t>
      </w:r>
      <w:r>
        <w:rPr>
          <w:rFonts w:eastAsia="Times New Roman" w:cs="Times New Roman"/>
          <w:szCs w:val="24"/>
        </w:rPr>
        <w:t>ποχρεώσεις τους στο πανεπιστήμιο.</w:t>
      </w:r>
    </w:p>
    <w:p w14:paraId="61E4859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Λέω, λοιπόν, ότι υπάρχουν κάποια τεχνικά και νομικά προβλήματα. Είμαι σίγουρος ότι θα τα λύσουμε και θα το καταθέσουμε στο νομοσχέδιο για την τριτοβάθμια εκπαίδευση. Ζητάω την κατανόηση των συναδέλφων που πραγματικά ήταν π</w:t>
      </w:r>
      <w:r>
        <w:rPr>
          <w:rFonts w:eastAsia="Times New Roman" w:cs="Times New Roman"/>
          <w:szCs w:val="24"/>
        </w:rPr>
        <w:t>ολύ εντάξει στις υποχρεώσεις τους.</w:t>
      </w:r>
    </w:p>
    <w:p w14:paraId="61E4859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1E4859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θα ήθελα τον λόγο επί της διαδικασίας.</w:t>
      </w:r>
    </w:p>
    <w:p w14:paraId="61E4859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Πέστε μου τι θέλετε, παρακαλώ.</w:t>
      </w:r>
    </w:p>
    <w:p w14:paraId="61E4859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Το έχουμε πει επανειλημμένα και στη Διάσκεψη των Προέδρων. Είναι μια επίκαιρη ερώτηση δική μου</w:t>
      </w:r>
      <w:r>
        <w:rPr>
          <w:rFonts w:eastAsia="Times New Roman" w:cs="Times New Roman"/>
          <w:szCs w:val="24"/>
        </w:rPr>
        <w:t>,</w:t>
      </w:r>
      <w:r>
        <w:rPr>
          <w:rFonts w:eastAsia="Times New Roman" w:cs="Times New Roman"/>
          <w:szCs w:val="24"/>
        </w:rPr>
        <w:t xml:space="preserve"> η οποία δεν απαντάται από τον Απρίλιο και αφορά τον Υπουργό Παιδείας. Θα ήθελα, παρακαλώ, να τοποθετηθώ.</w:t>
      </w:r>
    </w:p>
    <w:p w14:paraId="61E4859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Παππά, πρέπει να</w:t>
      </w:r>
      <w:r>
        <w:rPr>
          <w:rFonts w:eastAsia="Times New Roman" w:cs="Times New Roman"/>
          <w:szCs w:val="24"/>
        </w:rPr>
        <w:t xml:space="preserve"> ξέρετε ότι εγώ έχω ειδοποιηθεί από τον κ. Καλογήρου, τον Γενικό Γραμματέα της Κυβέρνησης, για το ποιες επίκαιρες ερωτήσεις θα απαντηθούν σήμερα και ποιες όχι. Η δική σας ερώτηση δεν θα συζητηθεί με βάση αυτό που...</w:t>
      </w:r>
    </w:p>
    <w:p w14:paraId="61E4859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Επειδή είστε μέλος της Δ</w:t>
      </w:r>
      <w:r>
        <w:rPr>
          <w:rFonts w:eastAsia="Times New Roman" w:cs="Times New Roman"/>
          <w:szCs w:val="24"/>
        </w:rPr>
        <w:t>ιασκέψεως των Προέδρων και έχουμε αναφερθεί πάρα πολλές φορές σε αυτό το πρόβλημα, έλαβε η γραμματέας μου ένα τηλεφώνημα την Παρασκευή από τις γραμματείς του κυρίου Υπουργού και μας είπαν ένα ξερό: «Η ερώτησή σας δεν θα συζητηθεί».</w:t>
      </w:r>
    </w:p>
    <w:p w14:paraId="61E4859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w:t>
      </w:r>
      <w:r>
        <w:rPr>
          <w:rFonts w:eastAsia="Times New Roman" w:cs="Times New Roman"/>
          <w:b/>
          <w:szCs w:val="24"/>
        </w:rPr>
        <w:t>ούδης):</w:t>
      </w:r>
      <w:r>
        <w:rPr>
          <w:rFonts w:eastAsia="Times New Roman" w:cs="Times New Roman"/>
          <w:szCs w:val="24"/>
        </w:rPr>
        <w:t xml:space="preserve"> Κάπως έτσι γίνεται πάντως.</w:t>
      </w:r>
    </w:p>
    <w:p w14:paraId="61E4859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Είναι από τον Απρίλιο αυτή η ερώτηση...</w:t>
      </w:r>
    </w:p>
    <w:p w14:paraId="61E4859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Παππά, μισό λεπτό, για να συνεννοηθούμε. Να εκφράσετε τη διαμαρτυρία σας επειδή καθυστερεί η ερώτησή σας το καταλαβαίνω και σας</w:t>
      </w:r>
      <w:r>
        <w:rPr>
          <w:rFonts w:eastAsia="Times New Roman" w:cs="Times New Roman"/>
          <w:szCs w:val="24"/>
        </w:rPr>
        <w:t xml:space="preserve"> δίνω τη δυνατότητα να το κάνετε κατά παρέκκλιση του Κανονισμού, αλλά να την εκφωνήσετε ως ερώτηση και να συζητηθεί, αποκλείεται. Θα είναι η απόλυτη παραβίαση του Κανονισμού.</w:t>
      </w:r>
    </w:p>
    <w:p w14:paraId="61E4859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Όχι, δεν θα εκφωνήσω την ερώτηση. Θα πω ότι είναι από τον Απρίλιο</w:t>
      </w:r>
      <w:r>
        <w:rPr>
          <w:rFonts w:eastAsia="Times New Roman" w:cs="Times New Roman"/>
          <w:szCs w:val="24"/>
        </w:rPr>
        <w:t xml:space="preserve"> η ερώτηση που έχει γίνει προς το Υπουργείο Παιδείας. Κατά καιρούς το Υπουργείο Παιδείας έλεγε ότι ο Υπουργός έχει φόρτο εργασίας. Του το ανέφερα μια φορά εδώ κατά τη διάρκεια συζητήσεως νομοσχεδίου. Δεν μου απάντησε ούτε τότε. Αφορά την εκπλήρωση του </w:t>
      </w:r>
      <w:r>
        <w:rPr>
          <w:rFonts w:eastAsia="Times New Roman" w:cs="Times New Roman"/>
          <w:szCs w:val="24"/>
        </w:rPr>
        <w:t>«τ</w:t>
      </w:r>
      <w:r>
        <w:rPr>
          <w:rFonts w:eastAsia="Times New Roman" w:cs="Times New Roman"/>
          <w:szCs w:val="24"/>
        </w:rPr>
        <w:t>άμ</w:t>
      </w:r>
      <w:r>
        <w:rPr>
          <w:rFonts w:eastAsia="Times New Roman" w:cs="Times New Roman"/>
          <w:szCs w:val="24"/>
        </w:rPr>
        <w:t xml:space="preserve">ατος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 xml:space="preserve">. Αφού αναφέρω για την Δ΄ Εθνοσυνέλευση, το </w:t>
      </w:r>
      <w:r>
        <w:rPr>
          <w:rFonts w:eastAsia="Times New Roman" w:cs="Times New Roman"/>
          <w:szCs w:val="24"/>
        </w:rPr>
        <w:t>β</w:t>
      </w:r>
      <w:r>
        <w:rPr>
          <w:rFonts w:eastAsia="Times New Roman" w:cs="Times New Roman"/>
          <w:szCs w:val="24"/>
        </w:rPr>
        <w:t xml:space="preserve">ασιλικό </w:t>
      </w:r>
      <w:r>
        <w:rPr>
          <w:rFonts w:eastAsia="Times New Roman" w:cs="Times New Roman"/>
          <w:szCs w:val="24"/>
        </w:rPr>
        <w:t>δ</w:t>
      </w:r>
      <w:r>
        <w:rPr>
          <w:rFonts w:eastAsia="Times New Roman" w:cs="Times New Roman"/>
          <w:szCs w:val="24"/>
        </w:rPr>
        <w:t xml:space="preserve">ιάταγμα </w:t>
      </w:r>
      <w:proofErr w:type="spellStart"/>
      <w:r>
        <w:rPr>
          <w:rFonts w:eastAsia="Times New Roman" w:cs="Times New Roman"/>
          <w:szCs w:val="24"/>
        </w:rPr>
        <w:t>κ.λπ</w:t>
      </w:r>
      <w:proofErr w:type="spellEnd"/>
      <w:r>
        <w:rPr>
          <w:rFonts w:eastAsia="Times New Roman" w:cs="Times New Roman"/>
          <w:szCs w:val="24"/>
        </w:rPr>
        <w:t>…</w:t>
      </w:r>
    </w:p>
    <w:p w14:paraId="61E4859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Μην ανακοινώνετε τώρα την ερώτησή σας.</w:t>
      </w:r>
    </w:p>
    <w:p w14:paraId="61E4859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Όχι, όχι. Αφού αναφέρω...</w:t>
      </w:r>
    </w:p>
    <w:p w14:paraId="61E485A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μπορεί να συζητηθεί. Εκφράστε την ένστασή σας και τη διαμαρτυρία σας και μέχρι εκεί. Δεν μπορώ να σας δώσω τον λόγο να την εκφωνήσετε.</w:t>
      </w:r>
    </w:p>
    <w:p w14:paraId="61E485A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Θέλω να μας πει ο κύριος Υπουργός για ποιον λόγο απαξιώνει...</w:t>
      </w:r>
    </w:p>
    <w:p w14:paraId="61E485A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Πρόεδρε, το έχουμε συζητήσει πάρ</w:t>
      </w:r>
      <w:r>
        <w:rPr>
          <w:rFonts w:eastAsia="Times New Roman" w:cs="Times New Roman"/>
          <w:szCs w:val="24"/>
        </w:rPr>
        <w:t>α πολλές φορές.</w:t>
      </w:r>
    </w:p>
    <w:p w14:paraId="61E485A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Παππά, δεν μπορείτε να εκφωνήσετε μια ερώτηση που δεν θα συζητηθεί.</w:t>
      </w:r>
    </w:p>
    <w:p w14:paraId="61E485A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δώστε μου ένα λεπτό. Δεν μιλάω για την ερώτηση.</w:t>
      </w:r>
    </w:p>
    <w:p w14:paraId="61E485A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θα σας απαντήσει ο </w:t>
      </w:r>
      <w:r>
        <w:rPr>
          <w:rFonts w:eastAsia="Times New Roman" w:cs="Times New Roman"/>
          <w:szCs w:val="24"/>
        </w:rPr>
        <w:t>κύριος Υπουργός και αυτό δεν είναι σωστό.</w:t>
      </w:r>
    </w:p>
    <w:p w14:paraId="61E485A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Για ποιον λόγο ο κ. </w:t>
      </w:r>
      <w:proofErr w:type="spellStart"/>
      <w:r>
        <w:rPr>
          <w:rFonts w:eastAsia="Times New Roman" w:cs="Times New Roman"/>
          <w:szCs w:val="24"/>
        </w:rPr>
        <w:t>Γαβρόγλου</w:t>
      </w:r>
      <w:proofErr w:type="spellEnd"/>
      <w:r>
        <w:rPr>
          <w:rFonts w:eastAsia="Times New Roman" w:cs="Times New Roman"/>
          <w:szCs w:val="24"/>
        </w:rPr>
        <w:t xml:space="preserve"> κοροϊδεύει κυριολεκτικά τον κοινοβουλευτικό έλεγχο και από τον Απρίλιο δεν έρχεται να απαντήσει στη συγκεκριμένη ερώτηση που αφορά το </w:t>
      </w:r>
      <w:r>
        <w:rPr>
          <w:rFonts w:eastAsia="Times New Roman" w:cs="Times New Roman"/>
          <w:szCs w:val="24"/>
        </w:rPr>
        <w:t>«τ</w:t>
      </w:r>
      <w:r>
        <w:rPr>
          <w:rFonts w:eastAsia="Times New Roman" w:cs="Times New Roman"/>
          <w:szCs w:val="24"/>
        </w:rPr>
        <w:t xml:space="preserve">άμα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w:t>
      </w:r>
    </w:p>
    <w:p w14:paraId="61E485A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Εντάξει. Ωραία, εκφράσατε την ένστασή σας. Άμα θέλει, θα σχολιάσει ο κ. </w:t>
      </w:r>
      <w:proofErr w:type="spellStart"/>
      <w:r>
        <w:rPr>
          <w:rFonts w:eastAsia="Times New Roman" w:cs="Times New Roman"/>
          <w:szCs w:val="24"/>
        </w:rPr>
        <w:t>Γαβρόγλου</w:t>
      </w:r>
      <w:proofErr w:type="spellEnd"/>
      <w:r>
        <w:rPr>
          <w:rFonts w:eastAsia="Times New Roman" w:cs="Times New Roman"/>
          <w:szCs w:val="24"/>
        </w:rPr>
        <w:t>.</w:t>
      </w:r>
    </w:p>
    <w:p w14:paraId="61E485A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Θα απαντήσω γιατί δεν θέλει ο κ. </w:t>
      </w:r>
      <w:proofErr w:type="spellStart"/>
      <w:r>
        <w:rPr>
          <w:rFonts w:eastAsia="Times New Roman" w:cs="Times New Roman"/>
          <w:szCs w:val="24"/>
        </w:rPr>
        <w:t>Γαβρόγλου</w:t>
      </w:r>
      <w:proofErr w:type="spellEnd"/>
      <w:r>
        <w:rPr>
          <w:rFonts w:eastAsia="Times New Roman" w:cs="Times New Roman"/>
          <w:szCs w:val="24"/>
        </w:rPr>
        <w:t xml:space="preserve"> να σχολιάσει, γιατί αφορά το </w:t>
      </w:r>
      <w:r>
        <w:rPr>
          <w:rFonts w:eastAsia="Times New Roman" w:cs="Times New Roman"/>
          <w:szCs w:val="24"/>
        </w:rPr>
        <w:t>«τ</w:t>
      </w:r>
      <w:r>
        <w:rPr>
          <w:rFonts w:eastAsia="Times New Roman" w:cs="Times New Roman"/>
          <w:szCs w:val="24"/>
        </w:rPr>
        <w:t xml:space="preserve">άμα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 xml:space="preserve"> …</w:t>
      </w:r>
    </w:p>
    <w:p w14:paraId="61E485A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Σεβαστείτε, όμως, το Προεδρείο. Σας παρακαλώ.</w:t>
      </w:r>
    </w:p>
    <w:p w14:paraId="61E485A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 κ. </w:t>
      </w:r>
      <w:proofErr w:type="spellStart"/>
      <w:r>
        <w:rPr>
          <w:rFonts w:eastAsia="Times New Roman" w:cs="Times New Roman"/>
          <w:szCs w:val="24"/>
        </w:rPr>
        <w:t>Γαβρόγλου</w:t>
      </w:r>
      <w:proofErr w:type="spellEnd"/>
      <w:r>
        <w:rPr>
          <w:rFonts w:eastAsia="Times New Roman" w:cs="Times New Roman"/>
          <w:szCs w:val="24"/>
        </w:rPr>
        <w:t xml:space="preserve"> μάς </w:t>
      </w:r>
      <w:proofErr w:type="spellStart"/>
      <w:r>
        <w:rPr>
          <w:rFonts w:eastAsia="Times New Roman" w:cs="Times New Roman"/>
          <w:szCs w:val="24"/>
        </w:rPr>
        <w:t>κοροιδεύει</w:t>
      </w:r>
      <w:proofErr w:type="spellEnd"/>
      <w:r>
        <w:rPr>
          <w:rFonts w:eastAsia="Times New Roman" w:cs="Times New Roman"/>
          <w:szCs w:val="24"/>
        </w:rPr>
        <w:t xml:space="preserve"> και δεν απαντά γιατί δεν έχει τίποτα να πει πάνω στο θέμα και γιατί –δεν θα το πάρετε ως ύβρη αυτό- είναι μειωμένης εθνικής και θρησκευτικής συνείδησης.</w:t>
      </w:r>
    </w:p>
    <w:p w14:paraId="61E485A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 </w:t>
      </w:r>
      <w:r>
        <w:rPr>
          <w:rFonts w:eastAsia="Times New Roman" w:cs="Times New Roman"/>
          <w:szCs w:val="24"/>
        </w:rPr>
        <w:t>Σύμφωνοι, εντάξει.</w:t>
      </w:r>
    </w:p>
    <w:p w14:paraId="61E485A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Το αιτιολογώ: Στην ιστοσελίδα του ο κ. </w:t>
      </w:r>
      <w:proofErr w:type="spellStart"/>
      <w:r>
        <w:rPr>
          <w:rFonts w:eastAsia="Times New Roman" w:cs="Times New Roman"/>
          <w:szCs w:val="24"/>
        </w:rPr>
        <w:t>Γαβρόγλου</w:t>
      </w:r>
      <w:proofErr w:type="spellEnd"/>
      <w:r>
        <w:rPr>
          <w:rFonts w:eastAsia="Times New Roman" w:cs="Times New Roman"/>
          <w:szCs w:val="24"/>
        </w:rPr>
        <w:t xml:space="preserve"> γράφει…</w:t>
      </w:r>
    </w:p>
    <w:p w14:paraId="61E485A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σας επιτρέπω να συνεχίσετε, κύριε Παππά.</w:t>
      </w:r>
    </w:p>
    <w:p w14:paraId="61E485A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Παρακαλώ να μη γραφτούν όλα τα επόμενα στα Πρακτικά.</w:t>
      </w:r>
    </w:p>
    <w:p w14:paraId="61E485A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w:t>
      </w:r>
      <w:r>
        <w:rPr>
          <w:rFonts w:eastAsia="Times New Roman" w:cs="Times New Roman"/>
          <w:b/>
          <w:szCs w:val="24"/>
        </w:rPr>
        <w:t>ΑΣ:</w:t>
      </w:r>
      <w:r>
        <w:rPr>
          <w:rFonts w:eastAsia="Times New Roman" w:cs="Times New Roman"/>
          <w:szCs w:val="24"/>
        </w:rPr>
        <w:t xml:space="preserve"> ...</w:t>
      </w:r>
    </w:p>
    <w:p w14:paraId="61E485B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μπορείτε να συνεχίσετε.</w:t>
      </w:r>
    </w:p>
    <w:p w14:paraId="61E485B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p>
    <w:p w14:paraId="61E485B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μπορείτε να συνεχίσετε.</w:t>
      </w:r>
    </w:p>
    <w:p w14:paraId="61E485B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Παππά, δεν θα εκφωνήσετε θέλετε δεν θέλετε...</w:t>
      </w:r>
    </w:p>
    <w:p w14:paraId="61E485B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p>
    <w:p w14:paraId="61E485B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Μάλι</w:t>
      </w:r>
      <w:r>
        <w:rPr>
          <w:rFonts w:eastAsia="Times New Roman" w:cs="Times New Roman"/>
          <w:szCs w:val="24"/>
        </w:rPr>
        <w:t>στα, το ακούσαμε.</w:t>
      </w:r>
    </w:p>
    <w:p w14:paraId="61E485B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θέλετε κάτι να σχολιάσετε ή να πάμε παρακάτω; </w:t>
      </w:r>
    </w:p>
    <w:p w14:paraId="61E485B7" w14:textId="77777777" w:rsidR="00D64E44" w:rsidRDefault="006A4903">
      <w:pPr>
        <w:spacing w:line="600" w:lineRule="auto"/>
        <w:ind w:firstLine="720"/>
        <w:contextualSpacing/>
        <w:jc w:val="both"/>
        <w:rPr>
          <w:rFonts w:eastAsia="Times New Roman"/>
          <w:bCs/>
          <w:szCs w:val="24"/>
        </w:rPr>
      </w:pPr>
      <w:r>
        <w:rPr>
          <w:rFonts w:eastAsia="Times New Roman"/>
          <w:b/>
          <w:bCs/>
          <w:szCs w:val="24"/>
        </w:rPr>
        <w:t xml:space="preserve">ΚΩΝΣΤΑΝΤΙΝΟΣ ΓΑΒΡΟΓΛΟΥ (Υπουργός Παιδείας, Έρευνας και Θρησκευμάτων): </w:t>
      </w:r>
      <w:r>
        <w:rPr>
          <w:rFonts w:eastAsia="Times New Roman"/>
          <w:bCs/>
          <w:szCs w:val="24"/>
        </w:rPr>
        <w:t>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δεν θέλω να σχολιάσω τα διάφορα που λέχθηκαν.</w:t>
      </w:r>
    </w:p>
    <w:p w14:paraId="61E485B8" w14:textId="77777777" w:rsidR="00D64E44" w:rsidRDefault="006A4903">
      <w:pPr>
        <w:spacing w:line="600" w:lineRule="auto"/>
        <w:ind w:firstLine="720"/>
        <w:contextualSpacing/>
        <w:jc w:val="both"/>
        <w:rPr>
          <w:rFonts w:eastAsia="Times New Roman"/>
          <w:b/>
          <w:bCs/>
          <w:szCs w:val="24"/>
        </w:rPr>
      </w:pPr>
      <w:r>
        <w:rPr>
          <w:rFonts w:eastAsia="Times New Roman"/>
          <w:bCs/>
          <w:szCs w:val="24"/>
        </w:rPr>
        <w:t xml:space="preserve">Ο </w:t>
      </w:r>
      <w:proofErr w:type="spellStart"/>
      <w:r>
        <w:rPr>
          <w:rFonts w:eastAsia="Times New Roman"/>
          <w:bCs/>
          <w:szCs w:val="24"/>
        </w:rPr>
        <w:t>Μακαριώτατος</w:t>
      </w:r>
      <w:proofErr w:type="spellEnd"/>
      <w:r>
        <w:rPr>
          <w:rFonts w:eastAsia="Times New Roman"/>
          <w:bCs/>
          <w:szCs w:val="24"/>
        </w:rPr>
        <w:t xml:space="preserve"> Αρχιεπίσκοπος κ. Ιερώνυμος στις 9</w:t>
      </w:r>
      <w:r>
        <w:rPr>
          <w:rFonts w:eastAsia="Times New Roman"/>
          <w:bCs/>
          <w:szCs w:val="24"/>
        </w:rPr>
        <w:t xml:space="preserve"> Μαρτίου 2017, μετά από την Ιερά Σύνοδο και στη διάρκεια παρουσίασης ενός βιβλίου, δήλωσε μεταξύ άλλων ότι «μας έχει κουράσει αυτό το περίφημο θέμα του </w:t>
      </w:r>
      <w:r>
        <w:rPr>
          <w:rFonts w:eastAsia="Times New Roman"/>
          <w:bCs/>
          <w:szCs w:val="24"/>
        </w:rPr>
        <w:t>«τ</w:t>
      </w:r>
      <w:r>
        <w:rPr>
          <w:rFonts w:eastAsia="Times New Roman"/>
          <w:bCs/>
          <w:szCs w:val="24"/>
        </w:rPr>
        <w:t xml:space="preserve">άματος του </w:t>
      </w:r>
      <w:r>
        <w:rPr>
          <w:rFonts w:eastAsia="Times New Roman"/>
          <w:bCs/>
          <w:szCs w:val="24"/>
        </w:rPr>
        <w:t>έ</w:t>
      </w:r>
      <w:r>
        <w:rPr>
          <w:rFonts w:eastAsia="Times New Roman"/>
          <w:bCs/>
          <w:szCs w:val="24"/>
        </w:rPr>
        <w:t>θνους». Με καλύπτει απολύτως ως δήλωση.</w:t>
      </w:r>
    </w:p>
    <w:p w14:paraId="61E485B9" w14:textId="77777777" w:rsidR="00D64E44" w:rsidRDefault="006A4903">
      <w:pPr>
        <w:spacing w:line="600" w:lineRule="auto"/>
        <w:ind w:firstLine="720"/>
        <w:contextualSpacing/>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Ωραία. Ένας σχολια</w:t>
      </w:r>
      <w:r>
        <w:rPr>
          <w:rFonts w:eastAsia="Times New Roman"/>
          <w:bCs/>
          <w:szCs w:val="24"/>
        </w:rPr>
        <w:t>σμός ήταν.</w:t>
      </w:r>
    </w:p>
    <w:p w14:paraId="61E485BA" w14:textId="77777777" w:rsidR="00D64E44" w:rsidRDefault="006A4903">
      <w:pPr>
        <w:spacing w:line="600" w:lineRule="auto"/>
        <w:ind w:firstLine="720"/>
        <w:contextualSpacing/>
        <w:jc w:val="both"/>
        <w:rPr>
          <w:rFonts w:eastAsia="Times New Roman"/>
          <w:bCs/>
          <w:szCs w:val="24"/>
        </w:rPr>
      </w:pPr>
      <w:r>
        <w:rPr>
          <w:rFonts w:eastAsia="Times New Roman"/>
          <w:bCs/>
          <w:szCs w:val="24"/>
        </w:rPr>
        <w:t>Θα συζητηθεί</w:t>
      </w:r>
      <w:r>
        <w:rPr>
          <w:rFonts w:eastAsia="Times New Roman"/>
          <w:bCs/>
          <w:szCs w:val="24"/>
        </w:rPr>
        <w:t xml:space="preserve"> τώρα</w:t>
      </w:r>
      <w:r>
        <w:rPr>
          <w:rFonts w:eastAsia="Times New Roman"/>
          <w:bCs/>
          <w:szCs w:val="24"/>
        </w:rPr>
        <w:t xml:space="preserve"> </w:t>
      </w:r>
      <w:r>
        <w:rPr>
          <w:rFonts w:eastAsia="Times New Roman"/>
          <w:bCs/>
          <w:szCs w:val="24"/>
        </w:rPr>
        <w:t xml:space="preserve">η δεύτερη με αριθμό 987/9-6-2017 επίκαιρη ερώτηση πρώτου κύκλου του Βουλευτή Άρτας της Νέας Δημοκρατίας κ. Γεωργίου </w:t>
      </w:r>
      <w:proofErr w:type="spellStart"/>
      <w:r>
        <w:rPr>
          <w:rFonts w:eastAsia="Times New Roman"/>
          <w:bCs/>
          <w:szCs w:val="24"/>
        </w:rPr>
        <w:t>Στύλιου</w:t>
      </w:r>
      <w:proofErr w:type="spellEnd"/>
      <w:r>
        <w:rPr>
          <w:rFonts w:eastAsia="Times New Roman"/>
          <w:bCs/>
          <w:szCs w:val="24"/>
        </w:rPr>
        <w:t xml:space="preserve"> προς τον Υπουργό Παιδείας, Έρευνας και Θρησκευμάτων, με θέμα: «Κατάργηση σχολικών μονάδων ορεινών, </w:t>
      </w:r>
      <w:r>
        <w:rPr>
          <w:rFonts w:eastAsia="Times New Roman"/>
          <w:bCs/>
          <w:szCs w:val="24"/>
        </w:rPr>
        <w:t>απομακρυσμένων και νησιωτικών περιοχών».</w:t>
      </w:r>
    </w:p>
    <w:p w14:paraId="61E485BB" w14:textId="77777777" w:rsidR="00D64E44" w:rsidRDefault="006A4903">
      <w:pPr>
        <w:spacing w:line="600" w:lineRule="auto"/>
        <w:ind w:firstLine="720"/>
        <w:contextualSpacing/>
        <w:jc w:val="both"/>
        <w:rPr>
          <w:rFonts w:eastAsia="Times New Roman"/>
          <w:bCs/>
          <w:szCs w:val="24"/>
        </w:rPr>
      </w:pPr>
      <w:r>
        <w:rPr>
          <w:rFonts w:eastAsia="Times New Roman"/>
          <w:bCs/>
          <w:szCs w:val="24"/>
        </w:rPr>
        <w:t>Κύριε συνάδελφε, έχετε τον λόγο για δύο λεπτά.</w:t>
      </w:r>
    </w:p>
    <w:p w14:paraId="61E485BC" w14:textId="77777777" w:rsidR="00D64E44" w:rsidRDefault="006A4903">
      <w:pPr>
        <w:spacing w:line="600" w:lineRule="auto"/>
        <w:ind w:firstLine="720"/>
        <w:contextualSpacing/>
        <w:jc w:val="both"/>
        <w:rPr>
          <w:rFonts w:eastAsia="Times New Roman"/>
          <w:bCs/>
          <w:szCs w:val="24"/>
        </w:rPr>
      </w:pPr>
      <w:r>
        <w:rPr>
          <w:rFonts w:eastAsia="Times New Roman"/>
          <w:b/>
          <w:bCs/>
          <w:szCs w:val="24"/>
        </w:rPr>
        <w:t xml:space="preserve">ΓΕΩΡΓΙΟΣ ΣΤΥΛΙΟΣ: </w:t>
      </w:r>
      <w:r>
        <w:rPr>
          <w:rFonts w:eastAsia="Times New Roman"/>
          <w:bCs/>
          <w:szCs w:val="24"/>
        </w:rPr>
        <w:t>Ευχαριστώ πολύ, κύριε Πρόεδρε.</w:t>
      </w:r>
    </w:p>
    <w:p w14:paraId="61E485BD" w14:textId="77777777" w:rsidR="00D64E44" w:rsidRDefault="006A4903">
      <w:pPr>
        <w:spacing w:line="600" w:lineRule="auto"/>
        <w:ind w:firstLine="720"/>
        <w:contextualSpacing/>
        <w:jc w:val="both"/>
        <w:rPr>
          <w:rFonts w:eastAsia="Times New Roman"/>
          <w:b/>
          <w:bCs/>
          <w:szCs w:val="24"/>
        </w:rPr>
      </w:pPr>
      <w:r>
        <w:rPr>
          <w:rFonts w:eastAsia="Times New Roman"/>
          <w:bCs/>
          <w:szCs w:val="24"/>
        </w:rPr>
        <w:t xml:space="preserve">Κύριε Υπουργέ, αναφέρομαι σε ένα θέμα που αφορά τις σχολικές μονάδες, τα παραρτήματα δημοτικών σχολείων ορεινών, </w:t>
      </w:r>
      <w:r>
        <w:rPr>
          <w:rFonts w:eastAsia="Times New Roman"/>
          <w:bCs/>
          <w:szCs w:val="24"/>
        </w:rPr>
        <w:t>απομακρυσμένων και νησιωτικών περιοχών.</w:t>
      </w:r>
    </w:p>
    <w:p w14:paraId="61E485BE" w14:textId="77777777" w:rsidR="00D64E44" w:rsidRDefault="006A4903">
      <w:pPr>
        <w:spacing w:line="600" w:lineRule="auto"/>
        <w:ind w:firstLine="720"/>
        <w:contextualSpacing/>
        <w:jc w:val="both"/>
        <w:rPr>
          <w:rFonts w:eastAsia="Times New Roman"/>
          <w:bCs/>
          <w:szCs w:val="24"/>
        </w:rPr>
      </w:pPr>
      <w:r>
        <w:rPr>
          <w:rFonts w:eastAsia="Times New Roman"/>
          <w:bCs/>
          <w:szCs w:val="24"/>
        </w:rPr>
        <w:lastRenderedPageBreak/>
        <w:t xml:space="preserve">Κύριε Υπουργέ, το Υπουργείο σας εξέδωσε εγκύκλιο στις αρχές Μαΐου με θέμα: «Ενέργειες προγραμματισμού του εκπαιδευτικού έργου των </w:t>
      </w:r>
      <w:r>
        <w:rPr>
          <w:rFonts w:eastAsia="Times New Roman"/>
          <w:bCs/>
          <w:szCs w:val="24"/>
        </w:rPr>
        <w:t>δ</w:t>
      </w:r>
      <w:r>
        <w:rPr>
          <w:rFonts w:eastAsia="Times New Roman"/>
          <w:bCs/>
          <w:szCs w:val="24"/>
        </w:rPr>
        <w:t xml:space="preserve">ημοτικών </w:t>
      </w:r>
      <w:r>
        <w:rPr>
          <w:rFonts w:eastAsia="Times New Roman"/>
          <w:bCs/>
          <w:szCs w:val="24"/>
        </w:rPr>
        <w:t>σ</w:t>
      </w:r>
      <w:r>
        <w:rPr>
          <w:rFonts w:eastAsia="Times New Roman"/>
          <w:bCs/>
          <w:szCs w:val="24"/>
        </w:rPr>
        <w:t xml:space="preserve">χολείων για το σχολικό έτος 2017 - 2018 – </w:t>
      </w:r>
      <w:r>
        <w:rPr>
          <w:rFonts w:eastAsia="Times New Roman"/>
          <w:bCs/>
          <w:szCs w:val="24"/>
        </w:rPr>
        <w:t>π</w:t>
      </w:r>
      <w:r>
        <w:rPr>
          <w:rFonts w:eastAsia="Times New Roman"/>
          <w:bCs/>
          <w:szCs w:val="24"/>
        </w:rPr>
        <w:t xml:space="preserve">ρογραμματισμός λειτουργίας </w:t>
      </w:r>
      <w:r>
        <w:rPr>
          <w:rFonts w:eastAsia="Times New Roman"/>
          <w:bCs/>
          <w:szCs w:val="24"/>
        </w:rPr>
        <w:t>ο</w:t>
      </w:r>
      <w:r>
        <w:rPr>
          <w:rFonts w:eastAsia="Times New Roman"/>
          <w:bCs/>
          <w:szCs w:val="24"/>
        </w:rPr>
        <w:t>λοήμ</w:t>
      </w:r>
      <w:r>
        <w:rPr>
          <w:rFonts w:eastAsia="Times New Roman"/>
          <w:bCs/>
          <w:szCs w:val="24"/>
        </w:rPr>
        <w:t xml:space="preserve">ερου </w:t>
      </w:r>
      <w:r>
        <w:rPr>
          <w:rFonts w:eastAsia="Times New Roman"/>
          <w:bCs/>
          <w:szCs w:val="24"/>
        </w:rPr>
        <w:t>π</w:t>
      </w:r>
      <w:r>
        <w:rPr>
          <w:rFonts w:eastAsia="Times New Roman"/>
          <w:bCs/>
          <w:szCs w:val="24"/>
        </w:rPr>
        <w:t xml:space="preserve">ρογράμματος». Στην παράγραφο 10 της εν λόγω εγκυκλίου αναγράφεται ρητά ότι δεν προβλέπεται η λειτουργία παραρτημάτων σε </w:t>
      </w:r>
      <w:r>
        <w:rPr>
          <w:rFonts w:eastAsia="Times New Roman"/>
          <w:bCs/>
          <w:szCs w:val="24"/>
        </w:rPr>
        <w:t>δ</w:t>
      </w:r>
      <w:r>
        <w:rPr>
          <w:rFonts w:eastAsia="Times New Roman"/>
          <w:bCs/>
          <w:szCs w:val="24"/>
        </w:rPr>
        <w:t xml:space="preserve">ημοτικά </w:t>
      </w:r>
      <w:r>
        <w:rPr>
          <w:rFonts w:eastAsia="Times New Roman"/>
          <w:bCs/>
          <w:szCs w:val="24"/>
        </w:rPr>
        <w:t>σ</w:t>
      </w:r>
      <w:r>
        <w:rPr>
          <w:rFonts w:eastAsia="Times New Roman"/>
          <w:bCs/>
          <w:szCs w:val="24"/>
        </w:rPr>
        <w:t>χολεία.</w:t>
      </w:r>
    </w:p>
    <w:p w14:paraId="61E485BF" w14:textId="77777777" w:rsidR="00D64E44" w:rsidRDefault="006A4903">
      <w:pPr>
        <w:spacing w:line="600" w:lineRule="auto"/>
        <w:ind w:firstLine="720"/>
        <w:contextualSpacing/>
        <w:jc w:val="both"/>
        <w:rPr>
          <w:rFonts w:eastAsia="Times New Roman"/>
          <w:bCs/>
          <w:szCs w:val="24"/>
        </w:rPr>
      </w:pPr>
      <w:r>
        <w:rPr>
          <w:rFonts w:eastAsia="Times New Roman"/>
          <w:bCs/>
          <w:szCs w:val="24"/>
        </w:rPr>
        <w:t>Κύριε Υπουργέ, τα παραρτήματα αυτά των δημοτικών σχολείων στην πλειοψηφία τους εξυπηρετούν μαθητές των πρώτων τά</w:t>
      </w:r>
      <w:r>
        <w:rPr>
          <w:rFonts w:eastAsia="Times New Roman"/>
          <w:bCs/>
          <w:szCs w:val="24"/>
        </w:rPr>
        <w:t xml:space="preserve">ξεων δημοτικών σχολείων σε νησιωτικές, ορεινές και απομακρυσμένες περιοχές της χώρας μας. Σε περίπτωση διακοπής της λειτουργίας τους, μικρά παιδιά θα καλούνται καθημερινά να διανύουν μεγάλες αποστάσεις. Συνήθως δε στις περιοχές αυτές το οδικό δίκτυο είναι </w:t>
      </w:r>
      <w:r>
        <w:rPr>
          <w:rFonts w:eastAsia="Times New Roman"/>
          <w:bCs/>
          <w:szCs w:val="24"/>
        </w:rPr>
        <w:t>δύσβατο και επιφυλάσσει κινδύνους. Ειδικότερα, κατά τους χειμερινούς μήνες σε αρκετές περιπτώσεις παρουσιάζονται έντονα καιρικά φαινόμενα που καθιστούν την μετακίνηση απαγορευτική. Οι αρνητικές επιπτώσεις στην παιδαγωγική και εκπαιδευτική διαδικασία των μι</w:t>
      </w:r>
      <w:r>
        <w:rPr>
          <w:rFonts w:eastAsia="Times New Roman"/>
          <w:bCs/>
          <w:szCs w:val="24"/>
        </w:rPr>
        <w:t>κρών μαθητών, όταν αυτοί καλούνται να μετακινούνται καθημερινά κάτω από τις συνθήκες αυτές, είναι προφανείς.</w:t>
      </w:r>
    </w:p>
    <w:p w14:paraId="61E485C0" w14:textId="77777777" w:rsidR="00D64E44" w:rsidRDefault="006A4903">
      <w:pPr>
        <w:spacing w:line="600" w:lineRule="auto"/>
        <w:ind w:firstLine="720"/>
        <w:contextualSpacing/>
        <w:jc w:val="both"/>
        <w:rPr>
          <w:rFonts w:eastAsia="Times New Roman"/>
          <w:bCs/>
          <w:szCs w:val="24"/>
        </w:rPr>
      </w:pPr>
      <w:r>
        <w:rPr>
          <w:rFonts w:eastAsia="Times New Roman"/>
          <w:bCs/>
          <w:szCs w:val="24"/>
        </w:rPr>
        <w:t>Με βάση τα παραπάνω ερωτάστε, κύριε Υπουργέ:</w:t>
      </w:r>
    </w:p>
    <w:p w14:paraId="61E485C1" w14:textId="77777777" w:rsidR="00D64E44" w:rsidRDefault="006A4903">
      <w:pPr>
        <w:spacing w:line="600" w:lineRule="auto"/>
        <w:ind w:firstLine="720"/>
        <w:contextualSpacing/>
        <w:jc w:val="both"/>
        <w:rPr>
          <w:rFonts w:eastAsia="Times New Roman"/>
          <w:bCs/>
          <w:szCs w:val="24"/>
        </w:rPr>
      </w:pPr>
      <w:r>
        <w:rPr>
          <w:rFonts w:eastAsia="Times New Roman"/>
          <w:bCs/>
          <w:szCs w:val="24"/>
        </w:rPr>
        <w:t>Σκοπεύετε να εκδώσετε νέα υπουργική απόφαση που να επιτρέπει τη λειτουργία παραρτημάτων δημοτικών σχολ</w:t>
      </w:r>
      <w:r>
        <w:rPr>
          <w:rFonts w:eastAsia="Times New Roman"/>
          <w:bCs/>
          <w:szCs w:val="24"/>
        </w:rPr>
        <w:t>είων;</w:t>
      </w:r>
    </w:p>
    <w:p w14:paraId="61E485C2" w14:textId="77777777" w:rsidR="00D64E44" w:rsidRDefault="006A4903">
      <w:pPr>
        <w:spacing w:line="600" w:lineRule="auto"/>
        <w:ind w:firstLine="720"/>
        <w:contextualSpacing/>
        <w:jc w:val="both"/>
        <w:rPr>
          <w:rFonts w:eastAsia="Times New Roman"/>
          <w:bCs/>
          <w:szCs w:val="24"/>
        </w:rPr>
      </w:pPr>
      <w:r>
        <w:rPr>
          <w:rFonts w:eastAsia="Times New Roman"/>
          <w:bCs/>
          <w:szCs w:val="24"/>
        </w:rPr>
        <w:lastRenderedPageBreak/>
        <w:t>Προτίθεστε να δώσετε λύση που να αντιμετωπίζει τις παιδαγωγικές και εκπαιδευτικές ανάγκες των μικρών μαθητών;</w:t>
      </w:r>
    </w:p>
    <w:p w14:paraId="61E485C3" w14:textId="77777777" w:rsidR="00D64E44" w:rsidRDefault="006A4903">
      <w:pPr>
        <w:spacing w:line="600" w:lineRule="auto"/>
        <w:ind w:firstLine="720"/>
        <w:contextualSpacing/>
        <w:jc w:val="both"/>
        <w:rPr>
          <w:rFonts w:eastAsia="Times New Roman"/>
          <w:bCs/>
          <w:szCs w:val="24"/>
        </w:rPr>
      </w:pPr>
      <w:r>
        <w:rPr>
          <w:rFonts w:eastAsia="Times New Roman"/>
          <w:bCs/>
          <w:szCs w:val="24"/>
        </w:rPr>
        <w:t>Στην Άρτα, στον Δήμο Κεντρικών Τζουμέρκων, δύο παραρτήματα λειτουργούσαν τα προηγούμενα χρόνια, μέχρι και πέρ</w:t>
      </w:r>
      <w:r>
        <w:rPr>
          <w:rFonts w:eastAsia="Times New Roman"/>
          <w:bCs/>
          <w:szCs w:val="24"/>
        </w:rPr>
        <w:t>υ</w:t>
      </w:r>
      <w:r>
        <w:rPr>
          <w:rFonts w:eastAsia="Times New Roman"/>
          <w:bCs/>
          <w:szCs w:val="24"/>
        </w:rPr>
        <w:t xml:space="preserve">σι στην Τοπική Κοινότητα </w:t>
      </w:r>
      <w:proofErr w:type="spellStart"/>
      <w:r>
        <w:rPr>
          <w:rFonts w:eastAsia="Times New Roman"/>
          <w:bCs/>
          <w:szCs w:val="24"/>
        </w:rPr>
        <w:t>Αγνάν</w:t>
      </w:r>
      <w:r>
        <w:rPr>
          <w:rFonts w:eastAsia="Times New Roman"/>
          <w:bCs/>
          <w:szCs w:val="24"/>
        </w:rPr>
        <w:t>των</w:t>
      </w:r>
      <w:proofErr w:type="spellEnd"/>
      <w:r>
        <w:rPr>
          <w:rFonts w:eastAsia="Times New Roman"/>
          <w:bCs/>
          <w:szCs w:val="24"/>
        </w:rPr>
        <w:t xml:space="preserve"> και στην Τοπική Κοινότητα Κάτω </w:t>
      </w:r>
      <w:proofErr w:type="spellStart"/>
      <w:r>
        <w:rPr>
          <w:rFonts w:eastAsia="Times New Roman"/>
          <w:bCs/>
          <w:szCs w:val="24"/>
        </w:rPr>
        <w:t>Αθαμανίου</w:t>
      </w:r>
      <w:proofErr w:type="spellEnd"/>
      <w:r>
        <w:rPr>
          <w:rFonts w:eastAsia="Times New Roman"/>
          <w:bCs/>
          <w:szCs w:val="24"/>
        </w:rPr>
        <w:t>. Καταλαβαίνετε ότι υπάρχει πολύ μεγάλη ανησυχία στους γονείς για την επόμενη χρονιά.</w:t>
      </w:r>
    </w:p>
    <w:p w14:paraId="61E485C4" w14:textId="77777777" w:rsidR="00D64E44" w:rsidRDefault="006A4903">
      <w:pPr>
        <w:spacing w:line="600" w:lineRule="auto"/>
        <w:ind w:firstLine="720"/>
        <w:contextualSpacing/>
        <w:jc w:val="both"/>
        <w:rPr>
          <w:rFonts w:eastAsia="Times New Roman"/>
          <w:bCs/>
          <w:szCs w:val="24"/>
        </w:rPr>
      </w:pPr>
      <w:r>
        <w:rPr>
          <w:rFonts w:eastAsia="Times New Roman"/>
          <w:bCs/>
          <w:szCs w:val="24"/>
        </w:rPr>
        <w:t>Ευχαριστώ πολύ.</w:t>
      </w:r>
    </w:p>
    <w:p w14:paraId="61E485C5" w14:textId="77777777" w:rsidR="00D64E44" w:rsidRDefault="006A490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61E485C6" w14:textId="77777777" w:rsidR="00D64E44" w:rsidRDefault="006A4903">
      <w:pPr>
        <w:spacing w:line="600" w:lineRule="auto"/>
        <w:ind w:firstLine="720"/>
        <w:contextualSpacing/>
        <w:jc w:val="both"/>
        <w:rPr>
          <w:rFonts w:eastAsia="Times New Roman"/>
          <w:b/>
          <w:bCs/>
          <w:szCs w:val="24"/>
        </w:rPr>
      </w:pPr>
      <w:r>
        <w:rPr>
          <w:rFonts w:eastAsia="Times New Roman"/>
          <w:bCs/>
          <w:szCs w:val="24"/>
        </w:rPr>
        <w:t>Κύριε Υπουργέ, έχετε τον λόγο.</w:t>
      </w:r>
    </w:p>
    <w:p w14:paraId="61E485C7" w14:textId="77777777" w:rsidR="00D64E44" w:rsidRDefault="006A4903">
      <w:pPr>
        <w:spacing w:line="600" w:lineRule="auto"/>
        <w:ind w:firstLine="720"/>
        <w:contextualSpacing/>
        <w:jc w:val="both"/>
        <w:rPr>
          <w:rFonts w:eastAsia="Times New Roman"/>
          <w:bCs/>
          <w:szCs w:val="24"/>
        </w:rPr>
      </w:pPr>
      <w:r>
        <w:rPr>
          <w:rFonts w:eastAsia="Times New Roman"/>
          <w:b/>
          <w:bCs/>
          <w:szCs w:val="24"/>
        </w:rPr>
        <w:t>ΚΩΝΣΤΑΝΤΙΝΟΣ ΓΑΒΡΟΓ</w:t>
      </w:r>
      <w:r>
        <w:rPr>
          <w:rFonts w:eastAsia="Times New Roman"/>
          <w:b/>
          <w:bCs/>
          <w:szCs w:val="24"/>
        </w:rPr>
        <w:t xml:space="preserve">ΛΟΥ (Υπουργός Παιδείας, Έρευνας και Θρησκευμάτων): </w:t>
      </w:r>
      <w:r>
        <w:rPr>
          <w:rFonts w:eastAsia="Times New Roman"/>
          <w:bCs/>
          <w:szCs w:val="24"/>
        </w:rPr>
        <w:t>Κατ</w:t>
      </w:r>
      <w:r>
        <w:rPr>
          <w:rFonts w:eastAsia="Times New Roman"/>
          <w:bCs/>
          <w:szCs w:val="24"/>
        </w:rPr>
        <w:t>’</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
          <w:bCs/>
          <w:szCs w:val="24"/>
        </w:rPr>
        <w:t xml:space="preserve"> </w:t>
      </w:r>
      <w:r>
        <w:rPr>
          <w:rFonts w:eastAsia="Times New Roman"/>
          <w:bCs/>
          <w:szCs w:val="24"/>
        </w:rPr>
        <w:t xml:space="preserve">γνωρίζετε ότι υπάρχει ένα σοβαρό θέμα με το θεσμικό πλαίσιο λειτουργίας των παραρτημάτων και παιδαγωγικά και εκπαιδευτικά δεν είναι κάτι το ορθό. </w:t>
      </w:r>
    </w:p>
    <w:p w14:paraId="61E485C8" w14:textId="77777777" w:rsidR="00D64E44" w:rsidRDefault="006A4903">
      <w:pPr>
        <w:spacing w:line="600" w:lineRule="auto"/>
        <w:ind w:firstLine="720"/>
        <w:contextualSpacing/>
        <w:jc w:val="both"/>
        <w:rPr>
          <w:rFonts w:eastAsia="Times New Roman"/>
          <w:bCs/>
          <w:szCs w:val="24"/>
        </w:rPr>
      </w:pPr>
      <w:r>
        <w:rPr>
          <w:rFonts w:eastAsia="Times New Roman"/>
          <w:bCs/>
          <w:szCs w:val="24"/>
        </w:rPr>
        <w:t xml:space="preserve">Εμείς, λοιπόν, δεν θέλουμε να συνεχίσουμε αυτή </w:t>
      </w:r>
      <w:r>
        <w:rPr>
          <w:rFonts w:eastAsia="Times New Roman"/>
          <w:bCs/>
          <w:szCs w:val="24"/>
        </w:rPr>
        <w:t>την κατάσταση. Αντιθέτως, θέλουμε να εξασφαλίσουμε με όποιον καλύτερο τρόπο γίνεται την λειτουργία κανονικών σχολείων, ολιγοθέσιων ενδεχομένως, που τώρα θα γίνουν και ολοήμερα όλα τα ολιγοθέσια, ή με νέα δημοτικά, διότι αυτή η λύση, η οποία ήταν από το 201</w:t>
      </w:r>
      <w:r>
        <w:rPr>
          <w:rFonts w:eastAsia="Times New Roman"/>
          <w:bCs/>
          <w:szCs w:val="24"/>
        </w:rPr>
        <w:t>2-2013, ήταν μια λύση συγκυριακή εντελώς, η οποία εκτιμή</w:t>
      </w:r>
      <w:r>
        <w:rPr>
          <w:rFonts w:eastAsia="Times New Roman"/>
          <w:bCs/>
          <w:szCs w:val="24"/>
        </w:rPr>
        <w:lastRenderedPageBreak/>
        <w:t>θηκε και αξιολογήθηκε ότι εκπαιδευτικά δεν λειτουργεί σωστά. Άρα μην επιμένετε στη συνέχιση αυτών των παραρτημάτων, παρά μόνο στην ίδρυση κανονικών σχολείων, έστω και ολιγοθέσιων, για να αντιμετωπίσου</w:t>
      </w:r>
      <w:r>
        <w:rPr>
          <w:rFonts w:eastAsia="Times New Roman"/>
          <w:bCs/>
          <w:szCs w:val="24"/>
        </w:rPr>
        <w:t>με αυτά τα προβλήματα.</w:t>
      </w:r>
    </w:p>
    <w:p w14:paraId="61E485C9" w14:textId="77777777" w:rsidR="00D64E44" w:rsidRDefault="006A4903">
      <w:pPr>
        <w:spacing w:line="600" w:lineRule="auto"/>
        <w:ind w:firstLine="720"/>
        <w:contextualSpacing/>
        <w:jc w:val="both"/>
        <w:rPr>
          <w:rFonts w:eastAsia="Times New Roman"/>
          <w:color w:val="000000" w:themeColor="text1"/>
          <w:szCs w:val="24"/>
        </w:rPr>
      </w:pPr>
      <w:r w:rsidRPr="00E64115">
        <w:rPr>
          <w:rFonts w:eastAsia="Times New Roman"/>
          <w:b/>
          <w:color w:val="000000" w:themeColor="text1"/>
          <w:szCs w:val="24"/>
        </w:rPr>
        <w:t xml:space="preserve">ΠΡΟΕΔΡΕΥΩΝ (Σπυρίδων Λυκούδης): </w:t>
      </w:r>
      <w:r w:rsidRPr="00E64115">
        <w:rPr>
          <w:rFonts w:eastAsia="Times New Roman"/>
          <w:color w:val="000000" w:themeColor="text1"/>
          <w:szCs w:val="24"/>
        </w:rPr>
        <w:t>Ευχαριστώ, κύριε Υπουργέ.</w:t>
      </w:r>
    </w:p>
    <w:p w14:paraId="61E485CA" w14:textId="77777777" w:rsidR="00D64E44" w:rsidRDefault="006A4903">
      <w:pPr>
        <w:spacing w:line="600" w:lineRule="auto"/>
        <w:ind w:firstLine="720"/>
        <w:contextualSpacing/>
        <w:jc w:val="both"/>
        <w:rPr>
          <w:rFonts w:eastAsia="Times New Roman"/>
          <w:color w:val="000000" w:themeColor="text1"/>
          <w:szCs w:val="24"/>
        </w:rPr>
      </w:pPr>
      <w:r w:rsidRPr="00E64115">
        <w:rPr>
          <w:rFonts w:eastAsia="Times New Roman"/>
          <w:color w:val="000000" w:themeColor="text1"/>
          <w:szCs w:val="24"/>
        </w:rPr>
        <w:t>Κύριε συνάδελφε, έχετε τον λόγο.</w:t>
      </w:r>
    </w:p>
    <w:p w14:paraId="61E485CB" w14:textId="77777777" w:rsidR="00D64E44" w:rsidRDefault="006A4903">
      <w:pPr>
        <w:spacing w:line="600" w:lineRule="auto"/>
        <w:ind w:firstLine="720"/>
        <w:contextualSpacing/>
        <w:jc w:val="both"/>
        <w:rPr>
          <w:rFonts w:eastAsia="Times New Roman"/>
          <w:color w:val="000000" w:themeColor="text1"/>
          <w:szCs w:val="24"/>
        </w:rPr>
      </w:pPr>
      <w:r w:rsidRPr="00E64115">
        <w:rPr>
          <w:rFonts w:eastAsia="Times New Roman"/>
          <w:b/>
          <w:color w:val="000000" w:themeColor="text1"/>
          <w:szCs w:val="24"/>
        </w:rPr>
        <w:t xml:space="preserve">ΓΕΩΡΓΙΟΣ ΣΤΥΛΙΟΣ: </w:t>
      </w:r>
      <w:r w:rsidRPr="00E64115">
        <w:rPr>
          <w:rFonts w:eastAsia="Times New Roman"/>
          <w:color w:val="000000" w:themeColor="text1"/>
          <w:szCs w:val="24"/>
        </w:rPr>
        <w:t>Θα ήθελα μερικές διευκρινίσεις.</w:t>
      </w:r>
    </w:p>
    <w:p w14:paraId="61E485CC" w14:textId="77777777" w:rsidR="00D64E44" w:rsidRDefault="006A4903">
      <w:pPr>
        <w:spacing w:line="600" w:lineRule="auto"/>
        <w:ind w:firstLine="720"/>
        <w:contextualSpacing/>
        <w:jc w:val="both"/>
        <w:rPr>
          <w:rFonts w:eastAsia="Times New Roman"/>
          <w:bCs/>
          <w:szCs w:val="24"/>
        </w:rPr>
      </w:pPr>
      <w:r>
        <w:rPr>
          <w:rFonts w:eastAsia="Times New Roman"/>
          <w:bCs/>
          <w:szCs w:val="24"/>
        </w:rPr>
        <w:t>Εγώ έθεσα ένα ζήτημα, το οποίο είναι αντικειμενικό και ξεκάθαρο. Οι συνθήκες</w:t>
      </w:r>
      <w:r>
        <w:rPr>
          <w:rFonts w:eastAsia="Times New Roman"/>
          <w:bCs/>
          <w:szCs w:val="24"/>
        </w:rPr>
        <w:t>,</w:t>
      </w:r>
      <w:r>
        <w:rPr>
          <w:rFonts w:eastAsia="Times New Roman"/>
          <w:bCs/>
          <w:szCs w:val="24"/>
        </w:rPr>
        <w:t xml:space="preserve"> στις οποίες καλούνται να </w:t>
      </w:r>
      <w:proofErr w:type="spellStart"/>
      <w:r>
        <w:rPr>
          <w:rFonts w:eastAsia="Times New Roman"/>
          <w:bCs/>
          <w:szCs w:val="24"/>
        </w:rPr>
        <w:t>αντ</w:t>
      </w:r>
      <w:r>
        <w:rPr>
          <w:rFonts w:eastAsia="Times New Roman"/>
          <w:bCs/>
          <w:szCs w:val="24"/>
        </w:rPr>
        <w:t>ε</w:t>
      </w:r>
      <w:r>
        <w:rPr>
          <w:rFonts w:eastAsia="Times New Roman"/>
          <w:bCs/>
          <w:szCs w:val="24"/>
        </w:rPr>
        <w:t>πεξέλθουν</w:t>
      </w:r>
      <w:proofErr w:type="spellEnd"/>
      <w:r>
        <w:rPr>
          <w:rFonts w:eastAsia="Times New Roman"/>
          <w:bCs/>
          <w:szCs w:val="24"/>
        </w:rPr>
        <w:t xml:space="preserve"> αυτοί οι μαθητές</w:t>
      </w:r>
      <w:r>
        <w:rPr>
          <w:rFonts w:eastAsia="Times New Roman"/>
          <w:bCs/>
          <w:szCs w:val="24"/>
        </w:rPr>
        <w:t>,</w:t>
      </w:r>
      <w:r>
        <w:rPr>
          <w:rFonts w:eastAsia="Times New Roman"/>
          <w:bCs/>
          <w:szCs w:val="24"/>
        </w:rPr>
        <w:t xml:space="preserve"> δεν είναι οι ίδιες με τις συνθήκες που καλούνται άλλα παιδιά που είναι στις μεγάλες πόλεις, στην Αθήνα, στα κέντρα των πόλεων, κ.λπ</w:t>
      </w:r>
      <w:r>
        <w:rPr>
          <w:rFonts w:eastAsia="Times New Roman"/>
          <w:bCs/>
          <w:szCs w:val="24"/>
        </w:rPr>
        <w:t>.</w:t>
      </w:r>
      <w:r>
        <w:rPr>
          <w:rFonts w:eastAsia="Times New Roman"/>
          <w:bCs/>
          <w:szCs w:val="24"/>
        </w:rPr>
        <w:t>.</w:t>
      </w:r>
    </w:p>
    <w:p w14:paraId="61E485CD" w14:textId="77777777" w:rsidR="00D64E44" w:rsidRDefault="006A4903">
      <w:pPr>
        <w:spacing w:line="600" w:lineRule="auto"/>
        <w:ind w:firstLine="720"/>
        <w:contextualSpacing/>
        <w:jc w:val="both"/>
        <w:rPr>
          <w:rFonts w:eastAsia="Times New Roman"/>
          <w:bCs/>
          <w:szCs w:val="24"/>
        </w:rPr>
      </w:pPr>
      <w:r>
        <w:rPr>
          <w:rFonts w:eastAsia="Times New Roman"/>
          <w:bCs/>
          <w:szCs w:val="24"/>
        </w:rPr>
        <w:t>Αυτό είναι, επίσης, ένας παιδαγωγικός παράγοντας που πρέπει να τ</w:t>
      </w:r>
      <w:r>
        <w:rPr>
          <w:rFonts w:eastAsia="Times New Roman"/>
          <w:bCs/>
          <w:szCs w:val="24"/>
        </w:rPr>
        <w:t>ον λάβετε πολύ σοβαρά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σας, κύριε Υπουργέ.</w:t>
      </w:r>
    </w:p>
    <w:p w14:paraId="61E485CE" w14:textId="77777777" w:rsidR="00D64E44" w:rsidRDefault="006A4903">
      <w:pPr>
        <w:spacing w:line="600" w:lineRule="auto"/>
        <w:contextualSpacing/>
        <w:jc w:val="both"/>
        <w:rPr>
          <w:rFonts w:eastAsia="Times New Roman" w:cs="Times New Roman"/>
          <w:szCs w:val="24"/>
        </w:rPr>
      </w:pPr>
      <w:r>
        <w:rPr>
          <w:rFonts w:eastAsia="Times New Roman"/>
          <w:bCs/>
          <w:szCs w:val="24"/>
        </w:rPr>
        <w:t xml:space="preserve">Ρωτώ, λοιπόν: Εάν προτίθεστε να αντικαταστήσουμε τον όρο «παραρτήματα» από το να δημιουργηθούν νέα σχολεία ολιγοθέσια, μονοθέσια, τότε είναι δεκτή η απάντησή σας. </w:t>
      </w:r>
      <w:r>
        <w:rPr>
          <w:rFonts w:eastAsia="Times New Roman" w:cs="Times New Roman"/>
          <w:szCs w:val="24"/>
          <w:lang w:val="en-US"/>
        </w:rPr>
        <w:t>M</w:t>
      </w:r>
      <w:proofErr w:type="spellStart"/>
      <w:r>
        <w:rPr>
          <w:rFonts w:eastAsia="Times New Roman" w:cs="Times New Roman"/>
          <w:szCs w:val="24"/>
        </w:rPr>
        <w:t>ακάρι</w:t>
      </w:r>
      <w:proofErr w:type="spellEnd"/>
      <w:r>
        <w:rPr>
          <w:rFonts w:eastAsia="Times New Roman" w:cs="Times New Roman"/>
          <w:szCs w:val="24"/>
        </w:rPr>
        <w:t xml:space="preserve"> να προχωρήσετε το συντομότερο δυνατ</w:t>
      </w:r>
      <w:r>
        <w:rPr>
          <w:rFonts w:eastAsia="Times New Roman" w:cs="Times New Roman"/>
          <w:szCs w:val="24"/>
        </w:rPr>
        <w:t xml:space="preserve">όν, ώστε να δώσουμε μια λύση και μια απάντηση στην αγωνία όλων αυτών των γονιών, στην αγωνία των παιδιών που δεν ξέρουν πού θα βρίσκονται την επόμενη </w:t>
      </w:r>
      <w:r>
        <w:rPr>
          <w:rFonts w:eastAsia="Times New Roman" w:cs="Times New Roman"/>
          <w:szCs w:val="24"/>
        </w:rPr>
        <w:lastRenderedPageBreak/>
        <w:t xml:space="preserve">χρονιά, αλλά και μια απάντηση και στις συγκεκριμένες τοπικές κοινωνίες, όπου το σύνολο της οικογένειας θα </w:t>
      </w:r>
      <w:r>
        <w:rPr>
          <w:rFonts w:eastAsia="Times New Roman" w:cs="Times New Roman"/>
          <w:szCs w:val="24"/>
        </w:rPr>
        <w:t xml:space="preserve">αναγκαστεί να μετοικήσει διότι δεν θα έχει σχολείο να πάει τα παιδιά του. Πρέπει κάπου να τα στείλει, κάπου να τα πάει. </w:t>
      </w:r>
    </w:p>
    <w:p w14:paraId="61E485C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ότι από τα συγκεκριμένα χωριά, για τα οποία μίλησα -το Κάτω </w:t>
      </w:r>
      <w:proofErr w:type="spellStart"/>
      <w:r>
        <w:rPr>
          <w:rFonts w:eastAsia="Times New Roman" w:cs="Times New Roman"/>
          <w:szCs w:val="24"/>
        </w:rPr>
        <w:t>Αθαμάνιο</w:t>
      </w:r>
      <w:proofErr w:type="spellEnd"/>
      <w:r>
        <w:rPr>
          <w:rFonts w:eastAsia="Times New Roman" w:cs="Times New Roman"/>
          <w:szCs w:val="24"/>
        </w:rPr>
        <w:t xml:space="preserve"> και τα Άγναντα- κάθε μέρα θα πρέπει να μετ</w:t>
      </w:r>
      <w:r>
        <w:rPr>
          <w:rFonts w:eastAsia="Times New Roman" w:cs="Times New Roman"/>
          <w:szCs w:val="24"/>
        </w:rPr>
        <w:t xml:space="preserve">ακινούνται παιδιά της πρώτης, δευτέρας, τρίτης </w:t>
      </w:r>
      <w:r>
        <w:rPr>
          <w:rFonts w:eastAsia="Times New Roman" w:cs="Times New Roman"/>
          <w:szCs w:val="24"/>
        </w:rPr>
        <w:t>δ</w:t>
      </w:r>
      <w:r>
        <w:rPr>
          <w:rFonts w:eastAsia="Times New Roman" w:cs="Times New Roman"/>
          <w:szCs w:val="24"/>
        </w:rPr>
        <w:t xml:space="preserve">ημοτικού σε απόσταση πάνω </w:t>
      </w:r>
      <w:r>
        <w:rPr>
          <w:rFonts w:eastAsia="Times New Roman" w:cs="Times New Roman"/>
          <w:szCs w:val="24"/>
        </w:rPr>
        <w:t xml:space="preserve">της </w:t>
      </w:r>
      <w:r>
        <w:rPr>
          <w:rFonts w:eastAsia="Times New Roman" w:cs="Times New Roman"/>
          <w:szCs w:val="24"/>
        </w:rPr>
        <w:t xml:space="preserve">μισής ώρας, σε ορεινό δρόμο με στροφές και δυσκολίες. Καταλαβαίνω και είμαι σίγουρος ότι το ίδιο ισχύει και για πολλά μικρά νησιά. </w:t>
      </w:r>
    </w:p>
    <w:p w14:paraId="61E485D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Άρα, λοιπόν, ένα κράτος όπως είναι το δικό μας</w:t>
      </w:r>
      <w:r>
        <w:rPr>
          <w:rFonts w:eastAsia="Times New Roman" w:cs="Times New Roman"/>
          <w:szCs w:val="24"/>
        </w:rPr>
        <w:t xml:space="preserve"> δεν μπορεί να δώσει μια λύση και παιδαγωγική, αλλά και λύση που να μπορεί να υποστηριχθεί οικονομικά και τεχνικά απέναντι σε αυτά τα παιδιά; Καταλαβαίνετε ότι τίθεται κι ένα ζήτημα ερήμωσης της ελληνικής περιφέρειας. </w:t>
      </w:r>
    </w:p>
    <w:p w14:paraId="61E485D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Υπουργέ, δώστε μ</w:t>
      </w:r>
      <w:r>
        <w:rPr>
          <w:rFonts w:eastAsia="Times New Roman" w:cs="Times New Roman"/>
          <w:szCs w:val="24"/>
        </w:rPr>
        <w:t>ια διευκρίνιση για το πώς το αντιλαμβάνεστε. Δεν λέω ότι είναι ο καλύτερος θεσμός αυτός που ίσχυε και μακάρι να έχουμε κάτι καλύτερο. Όμως, μην πάμε στην κατάργηση επειδή δεν μπορούμε να πετύχουμε το 100%.</w:t>
      </w:r>
    </w:p>
    <w:p w14:paraId="61E485D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1E485D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w:t>
      </w:r>
      <w:r>
        <w:rPr>
          <w:rFonts w:eastAsia="Times New Roman" w:cs="Times New Roman"/>
          <w:szCs w:val="24"/>
        </w:rPr>
        <w:t xml:space="preserve">ν λόγο έχει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61E485D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Ευχαριστώ, κύριε Πρόεδρε. </w:t>
      </w:r>
    </w:p>
    <w:p w14:paraId="61E485D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Στύλιε</w:t>
      </w:r>
      <w:proofErr w:type="spellEnd"/>
      <w:r>
        <w:rPr>
          <w:rFonts w:eastAsia="Times New Roman" w:cs="Times New Roman"/>
          <w:szCs w:val="24"/>
        </w:rPr>
        <w:t>, θα γνωρίζετε ενδεχομένως ότι φέτος, από τον Σεπτέμβρη και μ</w:t>
      </w:r>
      <w:r>
        <w:rPr>
          <w:rFonts w:eastAsia="Times New Roman" w:cs="Times New Roman"/>
          <w:szCs w:val="24"/>
        </w:rPr>
        <w:t xml:space="preserve">ετά, για πρώτη φορά οκτακόσια τριάντα επτά ολιγοθέσια σχολεία θα γίνουν ολοήμερα. </w:t>
      </w:r>
    </w:p>
    <w:p w14:paraId="61E485D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Εμείς, λοιπόν, θέλουμε να ενισχύσουμε τα ολιγοθέσια σχολεία, τα οποία είναι στις εσχατιές της χώρας μας. Ενώ υπάρχει ενδεχομένως μια διάσταση σε πολλούς συμπολίτες μας ότι αυτά είναι υποβαθμισμένα, πρέπει να κλείσουν κ.λπ., εμείς θεωρούμε το ακριβώς αντίθε</w:t>
      </w:r>
      <w:r>
        <w:rPr>
          <w:rFonts w:eastAsia="Times New Roman" w:cs="Times New Roman"/>
          <w:szCs w:val="24"/>
        </w:rPr>
        <w:t xml:space="preserve">το, ακριβώς για να μπορέσουμε να αντιμετωπίσουμε τα προβλήματα στα οποία αναφερθήκατε. </w:t>
      </w:r>
    </w:p>
    <w:p w14:paraId="61E485D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δεύτερο, με το οποίο συμφωνώ απολύτως μαζί σας και καλό είναι να το ακούν οι συμπολίτες μας, είναι το εξής: Στις συζητήσεις μας με τους θεσμούς και στις συζητήσεις μ</w:t>
      </w:r>
      <w:r>
        <w:rPr>
          <w:rFonts w:eastAsia="Times New Roman" w:cs="Times New Roman"/>
          <w:szCs w:val="24"/>
        </w:rPr>
        <w:t xml:space="preserve">ας με τον ΟΟΣΑ προσπαθούμε να κατοχυρώσουμε -και εν πολλοίς το έχουμε κατοχυρώσει, μένει να δούμε συγκεκριμένα πώς θα εκφραστεί αυτό- ότι το θέμα της γεωγραφίας στον τόπο μας δεν είναι κάτι το φυσικό, αλλά είναι κάτι το κοινωνικό και πολιτικό. Δηλαδή, όσο </w:t>
      </w:r>
      <w:r>
        <w:rPr>
          <w:rFonts w:eastAsia="Times New Roman" w:cs="Times New Roman"/>
          <w:szCs w:val="24"/>
        </w:rPr>
        <w:t xml:space="preserve">κι αν μας κοστίζει το σχολείο στο Καστελόριζο, όσο κι αν μας κοστίζει το </w:t>
      </w:r>
      <w:r>
        <w:rPr>
          <w:rFonts w:eastAsia="Times New Roman" w:cs="Times New Roman"/>
          <w:szCs w:val="24"/>
        </w:rPr>
        <w:t>σ</w:t>
      </w:r>
      <w:r>
        <w:rPr>
          <w:rFonts w:eastAsia="Times New Roman" w:cs="Times New Roman"/>
          <w:szCs w:val="24"/>
        </w:rPr>
        <w:t>χολείο στο Αγαθονήσι, θα το συντηρήσουμε ό,τι κι αν γίνει. Τελεία και παύλα. Δεν εμπλέκεται ούτε σε υπολογισμούς αποτελεσματικότητας, τάδε, δείνα κ.λπ.</w:t>
      </w:r>
      <w:r>
        <w:rPr>
          <w:rFonts w:eastAsia="Times New Roman" w:cs="Times New Roman"/>
          <w:szCs w:val="24"/>
        </w:rPr>
        <w:t>.</w:t>
      </w:r>
      <w:r>
        <w:rPr>
          <w:rFonts w:eastAsia="Times New Roman" w:cs="Times New Roman"/>
          <w:szCs w:val="24"/>
        </w:rPr>
        <w:t xml:space="preserve"> Άρα το θέμα της γεωγραφίας στ</w:t>
      </w:r>
      <w:r>
        <w:rPr>
          <w:rFonts w:eastAsia="Times New Roman" w:cs="Times New Roman"/>
          <w:szCs w:val="24"/>
        </w:rPr>
        <w:t xml:space="preserve">ον τόπο μας είναι ένα βαθιά πολιτικό ζήτημα </w:t>
      </w:r>
      <w:r>
        <w:rPr>
          <w:rFonts w:eastAsia="Times New Roman" w:cs="Times New Roman"/>
          <w:szCs w:val="24"/>
        </w:rPr>
        <w:lastRenderedPageBreak/>
        <w:t>και προσπαθούμε να πείσουμε έναν κόσμο, κυρίως στην Ευρώπη, ότι οι συζητήσεις που γίνονται και για μόνιμους διορισμούς και για αύξηση της χρηματοδότησης κ.λπ., δεν μπορούν να υπακούν σε μοντέλα τα οποία είναι απλ</w:t>
      </w:r>
      <w:r>
        <w:rPr>
          <w:rFonts w:eastAsia="Times New Roman" w:cs="Times New Roman"/>
          <w:szCs w:val="24"/>
        </w:rPr>
        <w:t xml:space="preserve">ής αποτελεσματικότητας, αλλά πρέπει να μπουν και τέτοιου είδους παράμετροι. </w:t>
      </w:r>
    </w:p>
    <w:p w14:paraId="61E485D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Συμφωνώ, λοιπόν, μαζί σας ότι είναι ένα πράγμα το οποίο μας απασχολεί. Μέσα στις υπάρχουσες οικονομικές δυνατότητες προσπαθούμε πραγματικά να κάνουμε ό,τι μπορούμε και κυρίως διασ</w:t>
      </w:r>
      <w:r>
        <w:rPr>
          <w:rFonts w:eastAsia="Times New Roman" w:cs="Times New Roman"/>
          <w:szCs w:val="24"/>
        </w:rPr>
        <w:t xml:space="preserve">φαλίζοντας την ποιότητα. </w:t>
      </w:r>
    </w:p>
    <w:p w14:paraId="61E485D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61E485D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w:t>
      </w:r>
      <w:r>
        <w:rPr>
          <w:rFonts w:eastAsia="Times New Roman" w:cs="Times New Roman"/>
          <w:szCs w:val="24"/>
        </w:rPr>
        <w:t>τ</w:t>
      </w:r>
      <w:r>
        <w:rPr>
          <w:rFonts w:eastAsia="Times New Roman" w:cs="Times New Roman"/>
          <w:szCs w:val="24"/>
        </w:rPr>
        <w:t>ρίτη</w:t>
      </w:r>
      <w:r>
        <w:rPr>
          <w:rFonts w:eastAsia="Times New Roman" w:cs="Times New Roman"/>
          <w:szCs w:val="24"/>
        </w:rPr>
        <w:t xml:space="preserve"> </w:t>
      </w:r>
      <w:r>
        <w:rPr>
          <w:rFonts w:eastAsia="Times New Roman" w:cs="Times New Roman"/>
          <w:szCs w:val="24"/>
        </w:rPr>
        <w:t xml:space="preserve">με αριθμό 974/6-6-2017 επίκαιρη ερώτηση </w:t>
      </w:r>
      <w:r>
        <w:rPr>
          <w:rFonts w:eastAsia="Times New Roman" w:cs="Times New Roman"/>
          <w:szCs w:val="24"/>
        </w:rPr>
        <w:t xml:space="preserve">πρώτου κύκλου </w:t>
      </w:r>
      <w:r>
        <w:rPr>
          <w:rFonts w:eastAsia="Times New Roman" w:cs="Times New Roman"/>
          <w:szCs w:val="24"/>
        </w:rPr>
        <w:t>του Βουλευτή Αχαΐας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Θεόδωρου Παπαθεοδώρου</w:t>
      </w:r>
      <w:r>
        <w:rPr>
          <w:rFonts w:eastAsia="Times New Roman" w:cs="Times New Roman"/>
          <w:szCs w:val="24"/>
        </w:rPr>
        <w:t xml:space="preserve"> προς</w:t>
      </w:r>
      <w:r>
        <w:rPr>
          <w:rFonts w:eastAsia="Times New Roman" w:cs="Times New Roman"/>
          <w:szCs w:val="24"/>
        </w:rPr>
        <w:t xml:space="preserve">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με θέμα: «Αυθαίρετη και παράνομα διακριτική μεταχείριση υποψηφίων μελών Συνεργαζόμενου Εκπαιδευτικού Προσωπικού (ΣΕΠ) σε προκηρύξεις του Ελληνικού Ανοι</w:t>
      </w:r>
      <w:r>
        <w:rPr>
          <w:rFonts w:eastAsia="Times New Roman" w:cs="Times New Roman"/>
          <w:szCs w:val="24"/>
        </w:rPr>
        <w:t>κ</w:t>
      </w:r>
      <w:r>
        <w:rPr>
          <w:rFonts w:eastAsia="Times New Roman" w:cs="Times New Roman"/>
          <w:szCs w:val="24"/>
        </w:rPr>
        <w:t>τού Πανεπιστημίου (ΕΑΠ)».</w:t>
      </w:r>
    </w:p>
    <w:p w14:paraId="61E485D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Θεόδωρος Π</w:t>
      </w:r>
      <w:r>
        <w:rPr>
          <w:rFonts w:eastAsia="Times New Roman" w:cs="Times New Roman"/>
          <w:szCs w:val="24"/>
        </w:rPr>
        <w:t xml:space="preserve">απαθεοδώρου για δύο λεπτά. </w:t>
      </w:r>
    </w:p>
    <w:p w14:paraId="61E485D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61E485D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ενθυμείστε ότι πριν δ</w:t>
      </w:r>
      <w:r>
        <w:rPr>
          <w:rFonts w:eastAsia="Times New Roman" w:cs="Times New Roman"/>
          <w:szCs w:val="24"/>
        </w:rPr>
        <w:t>ύ</w:t>
      </w:r>
      <w:r>
        <w:rPr>
          <w:rFonts w:eastAsia="Times New Roman" w:cs="Times New Roman"/>
          <w:szCs w:val="24"/>
        </w:rPr>
        <w:t xml:space="preserve">ο μήνες είχαμε μια συζήτηση εδώ στο πλαίσιο του κοινοβουλευτικού ελέγχου για τα κριτήρια τα οποία είχε </w:t>
      </w:r>
      <w:r>
        <w:rPr>
          <w:rFonts w:eastAsia="Times New Roman" w:cs="Times New Roman"/>
          <w:szCs w:val="24"/>
        </w:rPr>
        <w:lastRenderedPageBreak/>
        <w:t>θεσπίσει η Διοικούσα Επιτροπή του Ε</w:t>
      </w:r>
      <w:r>
        <w:rPr>
          <w:rFonts w:eastAsia="Times New Roman" w:cs="Times New Roman"/>
          <w:szCs w:val="24"/>
        </w:rPr>
        <w:t>ΑΠ στην προκήρυξη για το συνεργαζόμενο επιστημονικό προσωπικό. Θα ενθυμείστε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τότε είχα θεωρήσει ως αντισυνταγματικά και παράνομα τα κριτήρια, ιδιαίτερα αυτά που αφορούσαν τη διαθεσιμότητα και την αρνητική </w:t>
      </w:r>
      <w:proofErr w:type="spellStart"/>
      <w:r>
        <w:rPr>
          <w:rFonts w:eastAsia="Times New Roman" w:cs="Times New Roman"/>
          <w:szCs w:val="24"/>
        </w:rPr>
        <w:t>μοριοδότηση</w:t>
      </w:r>
      <w:proofErr w:type="spellEnd"/>
      <w:r>
        <w:rPr>
          <w:rFonts w:eastAsia="Times New Roman" w:cs="Times New Roman"/>
          <w:szCs w:val="24"/>
        </w:rPr>
        <w:t xml:space="preserve">, καθώς και τον χρόνο του </w:t>
      </w:r>
      <w:r>
        <w:rPr>
          <w:rFonts w:eastAsia="Times New Roman" w:cs="Times New Roman"/>
          <w:szCs w:val="24"/>
        </w:rPr>
        <w:t xml:space="preserve">ερευνητικού έργου. </w:t>
      </w:r>
    </w:p>
    <w:p w14:paraId="61E485DE"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συζήτηση εσείς είχατε τοποθετηθεί και είχατε υπερθεματίσει υπέρ της ακαδημαϊκότητας των κριτηρίων αυτών, θεωρώντας ότι αυτά τα κριτήρια είναι πολύ σωστά, διότι έτσι θα διαμορφωθούν και συνθήκες εισαγωγής στο </w:t>
      </w:r>
      <w:r>
        <w:rPr>
          <w:rFonts w:eastAsia="Times New Roman" w:cs="Times New Roman"/>
          <w:szCs w:val="24"/>
        </w:rPr>
        <w:t>συνεργαζόμενο επιστημονι</w:t>
      </w:r>
      <w:r>
        <w:rPr>
          <w:rFonts w:eastAsia="Times New Roman" w:cs="Times New Roman"/>
          <w:szCs w:val="24"/>
        </w:rPr>
        <w:t>κό προσωπικό</w:t>
      </w:r>
      <w:r>
        <w:rPr>
          <w:rFonts w:eastAsia="Times New Roman" w:cs="Times New Roman"/>
          <w:szCs w:val="24"/>
        </w:rPr>
        <w:t xml:space="preserve"> νέων ανθρώπων, οι οποίοι θα είχαν μεγαλύτερη διαθεσιμότητα, θα είχαν θετική </w:t>
      </w:r>
      <w:proofErr w:type="spellStart"/>
      <w:r>
        <w:rPr>
          <w:rFonts w:eastAsia="Times New Roman" w:cs="Times New Roman"/>
          <w:szCs w:val="24"/>
        </w:rPr>
        <w:t>μοριοδότηση</w:t>
      </w:r>
      <w:proofErr w:type="spellEnd"/>
      <w:r>
        <w:rPr>
          <w:rFonts w:eastAsia="Times New Roman" w:cs="Times New Roman"/>
          <w:szCs w:val="24"/>
        </w:rPr>
        <w:t xml:space="preserve">, παραπάνω </w:t>
      </w:r>
      <w:proofErr w:type="spellStart"/>
      <w:r>
        <w:rPr>
          <w:rFonts w:eastAsia="Times New Roman" w:cs="Times New Roman"/>
          <w:szCs w:val="24"/>
        </w:rPr>
        <w:t>μοριοδότηση</w:t>
      </w:r>
      <w:proofErr w:type="spellEnd"/>
      <w:r>
        <w:rPr>
          <w:rFonts w:eastAsia="Times New Roman" w:cs="Times New Roman"/>
          <w:szCs w:val="24"/>
        </w:rPr>
        <w:t xml:space="preserve"> από τους άλλους και θα μπορούσαν να αποδείξουν μέσα από τη διαδικασία αυτή το ερευνητικό τους έργο. </w:t>
      </w:r>
    </w:p>
    <w:p w14:paraId="61E485DF"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Δεν πέρασαν κάποιες εβδομάδες απ</w:t>
      </w:r>
      <w:r>
        <w:rPr>
          <w:rFonts w:eastAsia="Times New Roman" w:cs="Times New Roman"/>
          <w:szCs w:val="24"/>
        </w:rPr>
        <w:t xml:space="preserve">ό αυτή τη συζήτηση και η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πιτροπή του Ανοικτού Πανεπιστημίου έκανε νέα προκήρυξη για τη θεματική ενότητα «Φυσικές Επιστήμες», όπου ως δι</w:t>
      </w:r>
      <w:r>
        <w:rPr>
          <w:rFonts w:eastAsia="Times New Roman" w:cs="Times New Roman"/>
          <w:szCs w:val="24"/>
        </w:rPr>
        <w:t>ά</w:t>
      </w:r>
      <w:r>
        <w:rPr>
          <w:rFonts w:eastAsia="Times New Roman" w:cs="Times New Roman"/>
          <w:szCs w:val="24"/>
        </w:rPr>
        <w:t xml:space="preserve"> μαγείας τα συγκεκριμένα κριτήρια εξαφανίζονται, παραλείπονται. </w:t>
      </w:r>
    </w:p>
    <w:p w14:paraId="61E485E0"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Δεν υπάρχει πλέον το κριτήριο της διαθεσιμότ</w:t>
      </w:r>
      <w:r>
        <w:rPr>
          <w:rFonts w:eastAsia="Times New Roman" w:cs="Times New Roman"/>
          <w:szCs w:val="24"/>
        </w:rPr>
        <w:t>ητας για τη νέα προκήρυξη που ξεκίνησε από την 8</w:t>
      </w:r>
      <w:r>
        <w:rPr>
          <w:rFonts w:eastAsia="Times New Roman" w:cs="Times New Roman"/>
          <w:szCs w:val="24"/>
          <w:vertAlign w:val="superscript"/>
        </w:rPr>
        <w:t>η</w:t>
      </w:r>
      <w:r>
        <w:rPr>
          <w:rFonts w:eastAsia="Times New Roman" w:cs="Times New Roman"/>
          <w:szCs w:val="24"/>
        </w:rPr>
        <w:t xml:space="preserve"> Μ</w:t>
      </w:r>
      <w:r>
        <w:rPr>
          <w:rFonts w:eastAsia="Times New Roman" w:cs="Times New Roman"/>
          <w:szCs w:val="24"/>
        </w:rPr>
        <w:t>αΐ</w:t>
      </w:r>
      <w:r>
        <w:rPr>
          <w:rFonts w:eastAsia="Times New Roman" w:cs="Times New Roman"/>
          <w:szCs w:val="24"/>
        </w:rPr>
        <w:t>ου και έληξε την 29</w:t>
      </w:r>
      <w:r>
        <w:rPr>
          <w:rFonts w:eastAsia="Times New Roman" w:cs="Times New Roman"/>
          <w:szCs w:val="24"/>
          <w:vertAlign w:val="superscript"/>
        </w:rPr>
        <w:t>η</w:t>
      </w:r>
      <w:r>
        <w:rPr>
          <w:rFonts w:eastAsia="Times New Roman" w:cs="Times New Roman"/>
          <w:szCs w:val="24"/>
        </w:rPr>
        <w:t xml:space="preserve"> Μ</w:t>
      </w:r>
      <w:r>
        <w:rPr>
          <w:rFonts w:eastAsia="Times New Roman" w:cs="Times New Roman"/>
          <w:szCs w:val="24"/>
        </w:rPr>
        <w:t>αΐ</w:t>
      </w:r>
      <w:r>
        <w:rPr>
          <w:rFonts w:eastAsia="Times New Roman" w:cs="Times New Roman"/>
          <w:szCs w:val="24"/>
        </w:rPr>
        <w:t xml:space="preserve">ου 2017 και δεν υπάρχει το κριτήριο της αρνητικής </w:t>
      </w:r>
      <w:proofErr w:type="spellStart"/>
      <w:r>
        <w:rPr>
          <w:rFonts w:eastAsia="Times New Roman" w:cs="Times New Roman"/>
          <w:szCs w:val="24"/>
        </w:rPr>
        <w:t>μοριοδότησης</w:t>
      </w:r>
      <w:proofErr w:type="spellEnd"/>
      <w:r>
        <w:rPr>
          <w:rFonts w:eastAsia="Times New Roman" w:cs="Times New Roman"/>
          <w:szCs w:val="24"/>
        </w:rPr>
        <w:t xml:space="preserve">. Επίσης, η δεκαετής ερευνητική δραστηριότητα γίνεται πενταετής και μέσα σε αυτήν κρίνεται το μέλος </w:t>
      </w:r>
      <w:r>
        <w:rPr>
          <w:rFonts w:eastAsia="Times New Roman" w:cs="Times New Roman"/>
          <w:szCs w:val="24"/>
        </w:rPr>
        <w:lastRenderedPageBreak/>
        <w:t xml:space="preserve">ΣΕΠ, ο υποψήφιος για να γίνει </w:t>
      </w:r>
      <w:r>
        <w:rPr>
          <w:rFonts w:eastAsia="Times New Roman" w:cs="Times New Roman"/>
          <w:szCs w:val="24"/>
        </w:rPr>
        <w:t>συνεργαζόμενο επιστημονικό πρ</w:t>
      </w:r>
      <w:r>
        <w:rPr>
          <w:rFonts w:eastAsia="Times New Roman" w:cs="Times New Roman"/>
          <w:szCs w:val="24"/>
        </w:rPr>
        <w:t>οσωπικό, διαμορφώνοντας έτσι υποψηφ</w:t>
      </w:r>
      <w:r>
        <w:rPr>
          <w:rFonts w:eastAsia="Times New Roman" w:cs="Times New Roman"/>
          <w:szCs w:val="24"/>
        </w:rPr>
        <w:t xml:space="preserve">ίους δύο ταχυτήτων: Υποψήφιους που ήταν με την παλιά διαδικασία, η οποία διήρκησε μέχρι τον Απρίλιο και υποψηφίους που είναι με τη νέα διαδικασία, όχι με τα ίδια κριτήρια. </w:t>
      </w:r>
    </w:p>
    <w:p w14:paraId="61E485E1"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Επομένως αυτό δημιουργεί ανισότητα ως προς την κρίση των υποψηφίων αυτών. Επίσης, δ</w:t>
      </w:r>
      <w:r>
        <w:rPr>
          <w:rFonts w:eastAsia="Times New Roman" w:cs="Times New Roman"/>
          <w:szCs w:val="24"/>
        </w:rPr>
        <w:t>ημιουργεί αυτό το οποίο είχα πει και την προηγούμενη φορά</w:t>
      </w:r>
      <w:r>
        <w:rPr>
          <w:rFonts w:eastAsia="Times New Roman" w:cs="Times New Roman"/>
          <w:szCs w:val="24"/>
        </w:rPr>
        <w:t>,</w:t>
      </w:r>
      <w:r>
        <w:rPr>
          <w:rFonts w:eastAsia="Times New Roman" w:cs="Times New Roman"/>
          <w:szCs w:val="24"/>
        </w:rPr>
        <w:t xml:space="preserve"> είτε στη μια περίπτωση είτε στην άλλη, δηλαδή παράνομες και αυθαίρετες διαδικασίες, οι οποίες έχουν αποφασιστεί από τη διοικούσα επιτροπή. </w:t>
      </w:r>
    </w:p>
    <w:p w14:paraId="61E485E2"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Νομίζω ότι εδώ χρειάζεται μια τοποθέτηση, διότι και τα δύ</w:t>
      </w:r>
      <w:r>
        <w:rPr>
          <w:rFonts w:eastAsia="Times New Roman" w:cs="Times New Roman"/>
          <w:szCs w:val="24"/>
        </w:rPr>
        <w:t>ο δεν μπορούν να συμβαίνουν. Είτε είναι ακαδημαϊκά αυτά τα κριτήρια και πρέπει να τα εφαρμόσει είτε για την άλλη κατηγορία δεν έπρεπε να εφαρμόσει τα καινούργια</w:t>
      </w:r>
      <w:r>
        <w:rPr>
          <w:rFonts w:eastAsia="Times New Roman" w:cs="Times New Roman"/>
          <w:szCs w:val="24"/>
        </w:rPr>
        <w:t>,</w:t>
      </w:r>
      <w:r>
        <w:rPr>
          <w:rFonts w:eastAsia="Times New Roman" w:cs="Times New Roman"/>
          <w:szCs w:val="24"/>
        </w:rPr>
        <w:t xml:space="preserve"> που, κατά την άποψή μου, ορθώς το έκανε. Οι υποψήφιοι, όμως, οι οποίοι θα προσφύγουν στα δικασ</w:t>
      </w:r>
      <w:r>
        <w:rPr>
          <w:rFonts w:eastAsia="Times New Roman" w:cs="Times New Roman"/>
          <w:szCs w:val="24"/>
        </w:rPr>
        <w:t xml:space="preserve">τήρια, πρέπει να ξέρουν ποια είναι η στάση του Υπουργείου. </w:t>
      </w:r>
    </w:p>
    <w:p w14:paraId="61E485E3"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61E485E4"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61E485E5"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Με εντυπωσιάζει η εμμονή σας ν</w:t>
      </w:r>
      <w:r>
        <w:rPr>
          <w:rFonts w:eastAsia="Times New Roman" w:cs="Times New Roman"/>
          <w:szCs w:val="24"/>
        </w:rPr>
        <w:t xml:space="preserve">α επανερχόσαστε στα ίδια ζητήματα. Η ουσία του προβλήματος είναι πώς θα επιλέγονται τα μέλη στο </w:t>
      </w:r>
      <w:r>
        <w:rPr>
          <w:rFonts w:eastAsia="Times New Roman" w:cs="Times New Roman"/>
          <w:szCs w:val="24"/>
        </w:rPr>
        <w:lastRenderedPageBreak/>
        <w:t xml:space="preserve">Ελληνικό Ανοικτό Πανεπιστήμιο, ώστε να αυξηθεί η δυνατότητα πρόσβασης των νέων επιστημόνων. </w:t>
      </w:r>
    </w:p>
    <w:p w14:paraId="61E485E6"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Να δεχθούμε και οι δύο -γιατί σε αυτό δεν έχετε απαντήσει, αν και σ</w:t>
      </w:r>
      <w:r>
        <w:rPr>
          <w:rFonts w:eastAsia="Times New Roman" w:cs="Times New Roman"/>
          <w:szCs w:val="24"/>
        </w:rPr>
        <w:t xml:space="preserve">ας το ρώτησα και την περασμένη φορά- </w:t>
      </w:r>
      <w:r>
        <w:rPr>
          <w:rFonts w:eastAsia="Times New Roman" w:cs="Times New Roman"/>
          <w:szCs w:val="24"/>
        </w:rPr>
        <w:t>πως</w:t>
      </w:r>
      <w:r>
        <w:rPr>
          <w:rFonts w:eastAsia="Times New Roman" w:cs="Times New Roman"/>
          <w:szCs w:val="24"/>
        </w:rPr>
        <w:t xml:space="preserve"> είναι μια παθογένεια του συστήματος ότι το 75% του αμειβόμενου προσωπικού ΣΕΠ στο Ελληνικό Ανοικτό Πανεπιστήμιο είναι ταυτοχρόνως και καθηγητές στα </w:t>
      </w:r>
      <w:r>
        <w:rPr>
          <w:rFonts w:eastAsia="Times New Roman" w:cs="Times New Roman"/>
          <w:szCs w:val="24"/>
        </w:rPr>
        <w:t xml:space="preserve">άλλα </w:t>
      </w:r>
      <w:r>
        <w:rPr>
          <w:rFonts w:eastAsia="Times New Roman" w:cs="Times New Roman"/>
          <w:szCs w:val="24"/>
        </w:rPr>
        <w:t>πανεπιστήμια; Δεν είναι σωστό αυτό, νομίζω. Δεν είναι σωστό σε</w:t>
      </w:r>
      <w:r>
        <w:rPr>
          <w:rFonts w:eastAsia="Times New Roman" w:cs="Times New Roman"/>
          <w:szCs w:val="24"/>
        </w:rPr>
        <w:t xml:space="preserve"> πολλά επίπεδα. </w:t>
      </w:r>
    </w:p>
    <w:p w14:paraId="61E485E7"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Ξέρουμε πώς γίνεται η επιλογή. Η επιλογή γίνεται με βάση το πόση διδακτική εμπειρία έχει κανείς, πόσες δημοσιεύσεις κ.λπ</w:t>
      </w:r>
      <w:r>
        <w:rPr>
          <w:rFonts w:eastAsia="Times New Roman" w:cs="Times New Roman"/>
          <w:szCs w:val="24"/>
        </w:rPr>
        <w:t>.</w:t>
      </w:r>
      <w:r>
        <w:rPr>
          <w:rFonts w:eastAsia="Times New Roman" w:cs="Times New Roman"/>
          <w:szCs w:val="24"/>
        </w:rPr>
        <w:t xml:space="preserve">. Ουσιαστικά είναι μια </w:t>
      </w:r>
      <w:proofErr w:type="spellStart"/>
      <w:r>
        <w:rPr>
          <w:rFonts w:eastAsia="Times New Roman" w:cs="Times New Roman"/>
          <w:szCs w:val="24"/>
        </w:rPr>
        <w:t>μοριοδότηση</w:t>
      </w:r>
      <w:proofErr w:type="spellEnd"/>
      <w:r>
        <w:rPr>
          <w:rFonts w:eastAsia="Times New Roman" w:cs="Times New Roman"/>
          <w:szCs w:val="24"/>
        </w:rPr>
        <w:t>, δεν είναι μια επί της ουσίας αξιολόγηση των φακέλων. Αν, λοιπόν, όλοι μας κοπτόμασ</w:t>
      </w:r>
      <w:r>
        <w:rPr>
          <w:rFonts w:eastAsia="Times New Roman" w:cs="Times New Roman"/>
          <w:szCs w:val="24"/>
        </w:rPr>
        <w:t xml:space="preserve">τε στο ότι πρέπει να ανοίξουν τα ιδρύματά μας για τους νέους επιστήμονες κ.λπ., πρέπει να το δηλώνουμε και στην πράξη. </w:t>
      </w:r>
    </w:p>
    <w:p w14:paraId="61E485E8"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Ανοικτό Πανεπιστήμιο, λοιπόν, αποφάσισε ότι στις φυσικές επιστήμες θέλει να επιλέξει με αυτόν τον τρόπο. Το ερώτημά μας, λοιπόν, δεν </w:t>
      </w:r>
      <w:r>
        <w:rPr>
          <w:rFonts w:eastAsia="Times New Roman" w:cs="Times New Roman"/>
          <w:szCs w:val="24"/>
        </w:rPr>
        <w:t xml:space="preserve">είναι αν τυχόν το ένα κομμάτι είναι συνταγματικό ή αν το άλλο δεν είναι κ.λπ., αλλά αν τυχόν οι αποφάσεις στο σύνολο του ΕΑΠ βοηθούν το άνοιγμα του ΕΑΠ στους νέους επιστήμονες. </w:t>
      </w:r>
    </w:p>
    <w:p w14:paraId="61E485E9"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Σε αυτό χρειάζεται και μια δέσμευση πολιτική εδώ μέσα, για να δει ο κόσμος έξω</w:t>
      </w:r>
      <w:r>
        <w:rPr>
          <w:rFonts w:eastAsia="Times New Roman" w:cs="Times New Roman"/>
          <w:szCs w:val="24"/>
        </w:rPr>
        <w:t xml:space="preserve"> εκεί αν όντως εννοούμε όλο αυτό με τους νέους επιστήμονες, εκτός αν δεν το εννοούμε και προσπαθούμε να βρούμε χιλιάδες τρόπους για </w:t>
      </w:r>
      <w:r>
        <w:rPr>
          <w:rFonts w:eastAsia="Times New Roman" w:cs="Times New Roman"/>
          <w:szCs w:val="24"/>
        </w:rPr>
        <w:lastRenderedPageBreak/>
        <w:t>να παίρνουν πρόσθετο μισθό άτομα</w:t>
      </w:r>
      <w:r>
        <w:rPr>
          <w:rFonts w:eastAsia="Times New Roman" w:cs="Times New Roman"/>
          <w:szCs w:val="24"/>
        </w:rPr>
        <w:t>,</w:t>
      </w:r>
      <w:r>
        <w:rPr>
          <w:rFonts w:eastAsia="Times New Roman" w:cs="Times New Roman"/>
          <w:szCs w:val="24"/>
        </w:rPr>
        <w:t xml:space="preserve"> τα οποία ήδη εργάζονται. Εγώ δεν λέω ότι δεν τον αξίζουν τον πρόσθετο μισθό που παίρνουν, </w:t>
      </w:r>
      <w:r>
        <w:rPr>
          <w:rFonts w:eastAsia="Times New Roman" w:cs="Times New Roman"/>
          <w:szCs w:val="24"/>
        </w:rPr>
        <w:t xml:space="preserve">αλλά υπάρχει ένα θέμα στην ακαδημαϊκή κοινότητα σήμερα ως προς τις δυνατότητες πρόσβασης σε αυτή των νέων επιστημόνων. Αυτό πώς θα γίνει; </w:t>
      </w:r>
    </w:p>
    <w:p w14:paraId="61E485EA"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Νομίζω ότι το Ανοικτό Πανεπιστήμιο κάνει μια πολύ συστηματική προσπάθεια να φύγει από τις παλιές νόρμες και να μπορέσ</w:t>
      </w:r>
      <w:r>
        <w:rPr>
          <w:rFonts w:eastAsia="Times New Roman" w:cs="Times New Roman"/>
          <w:szCs w:val="24"/>
        </w:rPr>
        <w:t xml:space="preserve">ει να εμπλακεί σε ένα επί της ουσίας άνοιγμα στους νέους επιστήμονες. </w:t>
      </w:r>
    </w:p>
    <w:p w14:paraId="61E485EB"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1E485EC"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 </w:t>
      </w:r>
    </w:p>
    <w:p w14:paraId="61E485ED"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Παπαθεοδώρου, έχετε το λόγο. </w:t>
      </w:r>
    </w:p>
    <w:p w14:paraId="61E485EE"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Έχετε δίκιο, κύριε Υπουργέ. Έχω εμμονή με τη νομιμότητα</w:t>
      </w:r>
      <w:r>
        <w:rPr>
          <w:rFonts w:eastAsia="Times New Roman" w:cs="Times New Roman"/>
          <w:szCs w:val="24"/>
        </w:rPr>
        <w:t xml:space="preserve">. </w:t>
      </w:r>
    </w:p>
    <w:p w14:paraId="61E485EF" w14:textId="77777777" w:rsidR="00D64E44" w:rsidRDefault="006A4903">
      <w:pPr>
        <w:spacing w:after="0" w:line="600" w:lineRule="auto"/>
        <w:ind w:firstLine="720"/>
        <w:contextualSpacing/>
        <w:jc w:val="both"/>
        <w:rPr>
          <w:rFonts w:eastAsia="Times New Roman" w:cs="Times New Roman"/>
          <w:szCs w:val="24"/>
        </w:rPr>
      </w:pPr>
      <w:r>
        <w:rPr>
          <w:rFonts w:eastAsia="Times New Roman" w:cs="Times New Roman"/>
          <w:szCs w:val="24"/>
        </w:rPr>
        <w:t>Ας πάρουμε, λοιπόν, δύο νέους επιστήμονες</w:t>
      </w:r>
      <w:r>
        <w:rPr>
          <w:rFonts w:eastAsia="Times New Roman" w:cs="Times New Roman"/>
          <w:szCs w:val="24"/>
        </w:rPr>
        <w:t>,</w:t>
      </w:r>
      <w:r>
        <w:rPr>
          <w:rFonts w:eastAsia="Times New Roman" w:cs="Times New Roman"/>
          <w:szCs w:val="24"/>
        </w:rPr>
        <w:t xml:space="preserve"> οι οποίοι δεν είχαν την ευκαιρία μέχρι τώρα να εργαστούν στο πανεπιστήμιο. Ο ένας εργάζεται στον Ελληνικό Πολιτισμό ή στον Ευρωπαϊκό Πολιτισμό ή στην Οργάνωση και Διοίκηση Επιχειρήσεων και ο άλλος θέλει να είνα</w:t>
      </w:r>
      <w:r>
        <w:rPr>
          <w:rFonts w:eastAsia="Times New Roman" w:cs="Times New Roman"/>
          <w:szCs w:val="24"/>
        </w:rPr>
        <w:t xml:space="preserve">ι υποψήφιος στις Φυσικές Επιστήμες. </w:t>
      </w:r>
    </w:p>
    <w:p w14:paraId="61E485F0" w14:textId="77777777" w:rsidR="00D64E44" w:rsidRDefault="006A4903">
      <w:pPr>
        <w:spacing w:line="600" w:lineRule="auto"/>
        <w:ind w:firstLine="720"/>
        <w:contextualSpacing/>
        <w:jc w:val="both"/>
        <w:rPr>
          <w:rFonts w:eastAsia="Times New Roman"/>
          <w:szCs w:val="24"/>
        </w:rPr>
      </w:pPr>
      <w:r>
        <w:rPr>
          <w:rFonts w:eastAsia="Times New Roman"/>
          <w:szCs w:val="24"/>
        </w:rPr>
        <w:t>Τον πρώτο, λοιπόν, θα τον προσλάβει σύμφωνα με τα κριτήρια τα οποία έχει θεσπίσει το Ελληνικό Πανεπιστήμιο –όπου εκεί υπάρχει και η αρνη</w:t>
      </w:r>
      <w:r>
        <w:rPr>
          <w:rFonts w:eastAsia="Times New Roman"/>
          <w:szCs w:val="24"/>
        </w:rPr>
        <w:lastRenderedPageBreak/>
        <w:t xml:space="preserve">τική </w:t>
      </w:r>
      <w:proofErr w:type="spellStart"/>
      <w:r>
        <w:rPr>
          <w:rFonts w:eastAsia="Times New Roman"/>
          <w:szCs w:val="24"/>
        </w:rPr>
        <w:t>μοριοδότηση</w:t>
      </w:r>
      <w:proofErr w:type="spellEnd"/>
      <w:r>
        <w:rPr>
          <w:rFonts w:eastAsia="Times New Roman"/>
          <w:szCs w:val="24"/>
        </w:rPr>
        <w:t xml:space="preserve">- και τον δεύτερο, επειδή έτσι σκέφτηκε, επειδή έτσι αποφάσισε, θα τον προσλάβει με άλλα κριτήρια, στην </w:t>
      </w:r>
      <w:r>
        <w:rPr>
          <w:rFonts w:eastAsia="Times New Roman"/>
          <w:szCs w:val="24"/>
        </w:rPr>
        <w:t>ουσία με τα κριτήρια τα οποία θεωρήσαμε εμείς την προηγούμενη φορά αντισυνταγματικά και εσείς υπερθεματίσατε ότι είναι ακαδημαϊκά και μπορούν να ισχύσουν.</w:t>
      </w:r>
      <w:r>
        <w:rPr>
          <w:rFonts w:eastAsia="Times New Roman"/>
          <w:szCs w:val="24"/>
        </w:rPr>
        <w:t xml:space="preserve"> Αυτό</w:t>
      </w:r>
      <w:r>
        <w:rPr>
          <w:rFonts w:eastAsia="Times New Roman"/>
          <w:szCs w:val="24"/>
        </w:rPr>
        <w:t xml:space="preserve"> είναι ο ορισμός της παράνομης και διακριτικής μεταχείρισης υποψηφίων στο ίδιο πανεπιστήμιο. </w:t>
      </w:r>
    </w:p>
    <w:p w14:paraId="61E485F1" w14:textId="77777777" w:rsidR="00D64E44" w:rsidRDefault="006A4903">
      <w:pPr>
        <w:spacing w:line="600" w:lineRule="auto"/>
        <w:ind w:firstLine="720"/>
        <w:contextualSpacing/>
        <w:jc w:val="both"/>
        <w:rPr>
          <w:rFonts w:eastAsia="Times New Roman"/>
          <w:szCs w:val="24"/>
        </w:rPr>
      </w:pPr>
      <w:r>
        <w:rPr>
          <w:rFonts w:eastAsia="Times New Roman"/>
          <w:szCs w:val="24"/>
        </w:rPr>
        <w:t>Δυσ</w:t>
      </w:r>
      <w:r>
        <w:rPr>
          <w:rFonts w:eastAsia="Times New Roman"/>
          <w:szCs w:val="24"/>
        </w:rPr>
        <w:t xml:space="preserve">τυχώς, κύριε Υπουργέ -πραγματικά θα σας δυσαρεστήσω- δεν έχει το δικαίωμα η </w:t>
      </w:r>
      <w:r>
        <w:rPr>
          <w:rFonts w:eastAsia="Times New Roman"/>
          <w:szCs w:val="24"/>
        </w:rPr>
        <w:t>δ</w:t>
      </w:r>
      <w:r>
        <w:rPr>
          <w:rFonts w:eastAsia="Times New Roman"/>
          <w:szCs w:val="24"/>
        </w:rPr>
        <w:t xml:space="preserve">ιοικούσα </w:t>
      </w:r>
      <w:r>
        <w:rPr>
          <w:rFonts w:eastAsia="Times New Roman"/>
          <w:szCs w:val="24"/>
        </w:rPr>
        <w:t>επιτροπή</w:t>
      </w:r>
      <w:r>
        <w:rPr>
          <w:rFonts w:eastAsia="Times New Roman"/>
          <w:szCs w:val="24"/>
        </w:rPr>
        <w:t xml:space="preserve"> να έχει τέτοιες πρακτικές. Και –επειδή αναγνωρίζω ότι καταλαβαίνετε τα ζητήματα- μιλάμε για νέους επιστήμονες. Δεν μιλάμε ούτε για ΔΕΠ</w:t>
      </w:r>
      <w:r>
        <w:rPr>
          <w:rFonts w:eastAsia="Times New Roman"/>
          <w:szCs w:val="24"/>
        </w:rPr>
        <w:t xml:space="preserve"> ούτε για καθηγητές που έχουν διπλούς μισθούς. Για να μην μπούμε σε αυτές τις διαδικασίες, υπάρχουν</w:t>
      </w:r>
      <w:r>
        <w:rPr>
          <w:rFonts w:eastAsia="Times New Roman"/>
          <w:szCs w:val="24"/>
        </w:rPr>
        <w:t>,</w:t>
      </w:r>
      <w:r>
        <w:rPr>
          <w:rFonts w:eastAsia="Times New Roman"/>
          <w:szCs w:val="24"/>
        </w:rPr>
        <w:t xml:space="preserve"> αν θέλετε</w:t>
      </w:r>
      <w:r>
        <w:rPr>
          <w:rFonts w:eastAsia="Times New Roman"/>
          <w:szCs w:val="24"/>
        </w:rPr>
        <w:t>,</w:t>
      </w:r>
      <w:r>
        <w:rPr>
          <w:rFonts w:eastAsia="Times New Roman"/>
          <w:szCs w:val="24"/>
        </w:rPr>
        <w:t xml:space="preserve"> άλλου είδους συζητήσεις που θα μπορούσαμε να ανοίξουμε. </w:t>
      </w:r>
    </w:p>
    <w:p w14:paraId="61E485F2" w14:textId="77777777" w:rsidR="00D64E44" w:rsidRDefault="006A4903">
      <w:pPr>
        <w:spacing w:line="600" w:lineRule="auto"/>
        <w:ind w:firstLine="720"/>
        <w:contextualSpacing/>
        <w:jc w:val="both"/>
        <w:rPr>
          <w:rFonts w:eastAsia="Times New Roman"/>
          <w:szCs w:val="24"/>
        </w:rPr>
      </w:pPr>
      <w:r>
        <w:rPr>
          <w:rFonts w:eastAsia="Times New Roman"/>
          <w:szCs w:val="24"/>
        </w:rPr>
        <w:t>Μιλάμε, όμως, για τους ίδιους τους επιστήμονες. Ο ένας είχε, λοιπόν, την ατυχία να είνα</w:t>
      </w:r>
      <w:r>
        <w:rPr>
          <w:rFonts w:eastAsia="Times New Roman"/>
          <w:szCs w:val="24"/>
        </w:rPr>
        <w:t xml:space="preserve">ι υποψήφιος στην </w:t>
      </w:r>
      <w:r>
        <w:rPr>
          <w:rFonts w:eastAsia="Times New Roman"/>
          <w:szCs w:val="24"/>
        </w:rPr>
        <w:t>άλφα</w:t>
      </w:r>
      <w:r>
        <w:rPr>
          <w:rFonts w:eastAsia="Times New Roman"/>
          <w:szCs w:val="24"/>
        </w:rPr>
        <w:t xml:space="preserve"> θεματική ενότητα και ο άλλος την ευτυχία να είναι υποψήφιος στη </w:t>
      </w:r>
      <w:r>
        <w:rPr>
          <w:rFonts w:eastAsia="Times New Roman"/>
          <w:szCs w:val="24"/>
        </w:rPr>
        <w:t>βήτα</w:t>
      </w:r>
      <w:r>
        <w:rPr>
          <w:rFonts w:eastAsia="Times New Roman"/>
          <w:szCs w:val="24"/>
        </w:rPr>
        <w:t xml:space="preserve"> θεματική ενότητα, να ζητάμε από τον έναν πιστοποιητικά συγγραφικής ερευνητικής δραστηριότητας για δέκα χρόνια και από τον άλλον μόνο για πέντε χρόνια. </w:t>
      </w:r>
    </w:p>
    <w:p w14:paraId="61E485F3"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Κύριε Υπουργέ</w:t>
      </w:r>
      <w:r>
        <w:rPr>
          <w:rFonts w:eastAsia="Times New Roman"/>
          <w:szCs w:val="24"/>
        </w:rPr>
        <w:t xml:space="preserve">, δεν μπορεί να συμβαίνουν αυτά τα πράγματα, γιατί αυτό θα οδηγήσει –και το ξέρετε- τελικά στην έκπτωση. Θα καταπέσει η συγκεκριμένη προκήρυξη και αυτό θα έχει αρνητικές συνέπειες στους φοιτητές αλλά και στους καθηγητές. </w:t>
      </w:r>
    </w:p>
    <w:p w14:paraId="61E485F4"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Επειδή πιστεύω ότι ασχολείστε και </w:t>
      </w:r>
      <w:r>
        <w:rPr>
          <w:rFonts w:eastAsia="Times New Roman"/>
          <w:szCs w:val="24"/>
        </w:rPr>
        <w:t>εσείς με το Ανοι</w:t>
      </w:r>
      <w:r>
        <w:rPr>
          <w:rFonts w:eastAsia="Times New Roman"/>
          <w:szCs w:val="24"/>
        </w:rPr>
        <w:t>κ</w:t>
      </w:r>
      <w:r>
        <w:rPr>
          <w:rFonts w:eastAsia="Times New Roman"/>
          <w:szCs w:val="24"/>
        </w:rPr>
        <w:t xml:space="preserve">τό Πανεπιστήμιο –όπως ασχολούμαι και εγώ- όχι μόνο επειδή έχει την έδρα του στην Πάτρα, θα ήθελα να σας ρωτήσω –θα το ξέρετε βέβαια, επειδή ολοκληρώνεται η διαδικασία- και κάτι συμπληρωματικό που είναι εκτός της συγκεκριμένης ερώτησης. </w:t>
      </w:r>
    </w:p>
    <w:p w14:paraId="61E485F5" w14:textId="77777777" w:rsidR="00D64E44" w:rsidRDefault="006A4903">
      <w:pPr>
        <w:spacing w:line="600" w:lineRule="auto"/>
        <w:ind w:firstLine="720"/>
        <w:contextualSpacing/>
        <w:jc w:val="both"/>
        <w:rPr>
          <w:rFonts w:eastAsia="Times New Roman"/>
          <w:szCs w:val="24"/>
        </w:rPr>
      </w:pPr>
      <w:r>
        <w:rPr>
          <w:rFonts w:eastAsia="Times New Roman"/>
          <w:szCs w:val="24"/>
        </w:rPr>
        <w:t>Γν</w:t>
      </w:r>
      <w:r>
        <w:rPr>
          <w:rFonts w:eastAsia="Times New Roman"/>
          <w:szCs w:val="24"/>
        </w:rPr>
        <w:t xml:space="preserve">ωρίζετε ότι από τα </w:t>
      </w:r>
      <w:r>
        <w:rPr>
          <w:rFonts w:eastAsia="Times New Roman"/>
          <w:szCs w:val="24"/>
        </w:rPr>
        <w:t xml:space="preserve">διακόσια τριάντα πέντε </w:t>
      </w:r>
      <w:r>
        <w:rPr>
          <w:rFonts w:eastAsia="Times New Roman"/>
          <w:szCs w:val="24"/>
        </w:rPr>
        <w:t>μέλη του διοικητικού προσωπικού του Ανοι</w:t>
      </w:r>
      <w:r>
        <w:rPr>
          <w:rFonts w:eastAsia="Times New Roman"/>
          <w:szCs w:val="24"/>
        </w:rPr>
        <w:t>κ</w:t>
      </w:r>
      <w:r>
        <w:rPr>
          <w:rFonts w:eastAsia="Times New Roman"/>
          <w:szCs w:val="24"/>
        </w:rPr>
        <w:t xml:space="preserve">τού Πανεπιστημίου, τα </w:t>
      </w:r>
      <w:proofErr w:type="spellStart"/>
      <w:r>
        <w:rPr>
          <w:rFonts w:eastAsia="Times New Roman"/>
          <w:szCs w:val="24"/>
        </w:rPr>
        <w:t>εκατόν</w:t>
      </w:r>
      <w:proofErr w:type="spellEnd"/>
      <w:r>
        <w:rPr>
          <w:rFonts w:eastAsia="Times New Roman"/>
          <w:szCs w:val="24"/>
        </w:rPr>
        <w:t xml:space="preserve"> ενενήντα τέσσερα</w:t>
      </w:r>
      <w:r>
        <w:rPr>
          <w:rFonts w:eastAsia="Times New Roman"/>
          <w:szCs w:val="24"/>
        </w:rPr>
        <w:t xml:space="preserve"> θα ολοκληρώσουν τη σύμβαση</w:t>
      </w:r>
      <w:r>
        <w:rPr>
          <w:rFonts w:eastAsia="Times New Roman"/>
          <w:szCs w:val="24"/>
        </w:rPr>
        <w:t>,</w:t>
      </w:r>
      <w:r>
        <w:rPr>
          <w:rFonts w:eastAsia="Times New Roman"/>
          <w:szCs w:val="24"/>
        </w:rPr>
        <w:t xml:space="preserve"> για την οποία είχαμε ψηφίσει πέρυσι, στις 30 Ιουνίου. Μιλάμε για διακόσιες οικογένειες στην Πάτρα, </w:t>
      </w:r>
      <w:r>
        <w:rPr>
          <w:rFonts w:eastAsia="Times New Roman"/>
          <w:szCs w:val="24"/>
        </w:rPr>
        <w:t xml:space="preserve">οικογένειες ανθρώπων που θα χάσουν τη δουλειά τους και μέχρι τώρα πολλοί απ’ αυτούς είχαν συμβάσεις με το πανεπιστήμιο για δέκα και δεκαπέντε χρόνια. </w:t>
      </w:r>
    </w:p>
    <w:p w14:paraId="61E485F6" w14:textId="77777777" w:rsidR="00D64E44" w:rsidRDefault="006A4903">
      <w:pPr>
        <w:spacing w:line="600" w:lineRule="auto"/>
        <w:ind w:firstLine="720"/>
        <w:contextualSpacing/>
        <w:jc w:val="both"/>
        <w:rPr>
          <w:rFonts w:eastAsia="Times New Roman"/>
          <w:szCs w:val="24"/>
        </w:rPr>
      </w:pPr>
      <w:r>
        <w:rPr>
          <w:rFonts w:eastAsia="Times New Roman"/>
          <w:szCs w:val="24"/>
        </w:rPr>
        <w:t>Επομένως καταλαβαίνετε –και ολοκληρώνω με αυτό- ότι το Ελληνικό Ανοικτό Πανεπιστήμιο από την επόμενη μέρα</w:t>
      </w:r>
      <w:r>
        <w:rPr>
          <w:rFonts w:eastAsia="Times New Roman"/>
          <w:szCs w:val="24"/>
        </w:rPr>
        <w:t>, από την 1η Ιουλίου, δεν θα μπορεί να λειτουργήσει ούτε για να κάνει την επιλογή των μελών ΣΕΠ ούτε για να ανοίξει τον Σεπτέμβρη.</w:t>
      </w:r>
    </w:p>
    <w:p w14:paraId="61E485F7" w14:textId="77777777" w:rsidR="00D64E44" w:rsidRDefault="006A4903">
      <w:pPr>
        <w:spacing w:line="600" w:lineRule="auto"/>
        <w:ind w:firstLine="720"/>
        <w:contextualSpacing/>
        <w:jc w:val="both"/>
        <w:rPr>
          <w:rFonts w:eastAsia="Times New Roman"/>
          <w:szCs w:val="24"/>
        </w:rPr>
      </w:pPr>
      <w:r>
        <w:rPr>
          <w:rFonts w:eastAsia="Times New Roman"/>
          <w:szCs w:val="24"/>
        </w:rPr>
        <w:lastRenderedPageBreak/>
        <w:t>Άρα η αυτονόητη ερώτηση –και είμαι υποχρεωμένος να σας τη θέσω, επειδή βρισκόμαστε σήμερα στο πλαίσιο του κοινοβουλευτικού ελ</w:t>
      </w:r>
      <w:r>
        <w:rPr>
          <w:rFonts w:eastAsia="Times New Roman"/>
          <w:szCs w:val="24"/>
        </w:rPr>
        <w:t>έγχου- είναι: Έχει βρει κάποια λύση το Υπουργείο Παιδείας για το πώς θα υπάρξει μονιμότερη παραμονή αυτών των διοικητικών υπαλλήλων μετά την 30</w:t>
      </w:r>
      <w:r>
        <w:rPr>
          <w:rFonts w:eastAsia="Times New Roman"/>
          <w:szCs w:val="24"/>
          <w:vertAlign w:val="superscript"/>
        </w:rPr>
        <w:t>η</w:t>
      </w:r>
      <w:r>
        <w:rPr>
          <w:rFonts w:eastAsia="Times New Roman"/>
          <w:szCs w:val="24"/>
        </w:rPr>
        <w:t xml:space="preserve"> Ιουνίου; Εάν δεν υπάρξει, τότε η όλη συζήτηση που κάνουμε σήμερα απλά δεν έχει νόημα. Το </w:t>
      </w:r>
      <w:r>
        <w:rPr>
          <w:rFonts w:eastAsia="Times New Roman"/>
          <w:szCs w:val="24"/>
        </w:rPr>
        <w:t>π</w:t>
      </w:r>
      <w:r>
        <w:rPr>
          <w:rFonts w:eastAsia="Times New Roman"/>
          <w:szCs w:val="24"/>
        </w:rPr>
        <w:t>ανεπιστήμιο δεν θα μπ</w:t>
      </w:r>
      <w:r>
        <w:rPr>
          <w:rFonts w:eastAsia="Times New Roman"/>
          <w:szCs w:val="24"/>
        </w:rPr>
        <w:t>ορεί να λειτουργήσει ούτε μια μέρα παραπάνω, εφόσον το 85%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90% των υπαλλήλων του θα βρεθεί εκτός εργασιακού περιβάλλοντος.</w:t>
      </w:r>
    </w:p>
    <w:p w14:paraId="61E485F8" w14:textId="77777777" w:rsidR="00D64E44" w:rsidRDefault="006A490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πολύ.</w:t>
      </w:r>
    </w:p>
    <w:p w14:paraId="61E485F9" w14:textId="77777777" w:rsidR="00D64E44" w:rsidRDefault="006A4903">
      <w:pPr>
        <w:spacing w:line="600" w:lineRule="auto"/>
        <w:ind w:firstLine="720"/>
        <w:contextualSpacing/>
        <w:jc w:val="both"/>
        <w:rPr>
          <w:rFonts w:eastAsia="Times New Roman"/>
          <w:szCs w:val="24"/>
        </w:rPr>
      </w:pPr>
      <w:r>
        <w:rPr>
          <w:rFonts w:eastAsia="Times New Roman"/>
          <w:szCs w:val="24"/>
        </w:rPr>
        <w:t>Τον λόγο έχει ο κύριος Υπουργός.</w:t>
      </w:r>
    </w:p>
    <w:p w14:paraId="61E485FA" w14:textId="77777777" w:rsidR="00D64E44" w:rsidRDefault="006A4903">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w:t>
      </w:r>
      <w:r>
        <w:rPr>
          <w:rFonts w:eastAsia="Times New Roman"/>
          <w:b/>
          <w:szCs w:val="24"/>
        </w:rPr>
        <w:t xml:space="preserve"> και Θρησκευμάτων):</w:t>
      </w:r>
      <w:r>
        <w:rPr>
          <w:rFonts w:eastAsia="Times New Roman"/>
          <w:szCs w:val="24"/>
        </w:rPr>
        <w:t xml:space="preserve"> Κύριε Πρόεδρε, όπως βλέπετε, σήμερα έχουμε και πρόσθετες ερωτήσεις.</w:t>
      </w:r>
    </w:p>
    <w:p w14:paraId="61E485FB" w14:textId="77777777" w:rsidR="00D64E44" w:rsidRDefault="006A490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Ναι, αλλά είναι εξαιρετική η λακωνικότητα με την οποία απαντώνται. Είστε η χαρά του Προεδρείου, κύριε Υπουργέ.</w:t>
      </w:r>
    </w:p>
    <w:p w14:paraId="61E485FC" w14:textId="77777777" w:rsidR="00D64E44" w:rsidRDefault="006A4903">
      <w:pPr>
        <w:spacing w:line="600" w:lineRule="auto"/>
        <w:ind w:firstLine="720"/>
        <w:contextualSpacing/>
        <w:jc w:val="both"/>
        <w:rPr>
          <w:rFonts w:eastAsia="Times New Roman"/>
          <w:szCs w:val="24"/>
        </w:rPr>
      </w:pPr>
      <w:r>
        <w:rPr>
          <w:rFonts w:eastAsia="Times New Roman"/>
          <w:b/>
          <w:szCs w:val="24"/>
        </w:rPr>
        <w:t>ΚΩΝΣΤΑΝΤΙΝΟΣ ΓΑΒΡΟΓΛΟΥ (Υ</w:t>
      </w:r>
      <w:r>
        <w:rPr>
          <w:rFonts w:eastAsia="Times New Roman"/>
          <w:b/>
          <w:szCs w:val="24"/>
        </w:rPr>
        <w:t>πουργός Παιδείας, Έρευνας και Θρησκευμάτων):</w:t>
      </w:r>
      <w:r>
        <w:rPr>
          <w:rFonts w:eastAsia="Times New Roman"/>
          <w:szCs w:val="24"/>
        </w:rPr>
        <w:t xml:space="preserve"> Χαίρομαι ιδιαιτέρως γι’ αυτό το τελευταίο, κύριε Πρόεδρε.</w:t>
      </w:r>
    </w:p>
    <w:p w14:paraId="61E485FD" w14:textId="77777777" w:rsidR="00D64E44" w:rsidRDefault="006A490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w:t>
      </w:r>
    </w:p>
    <w:p w14:paraId="61E485FE" w14:textId="77777777" w:rsidR="00D64E44" w:rsidRDefault="006A4903">
      <w:pPr>
        <w:spacing w:line="600" w:lineRule="auto"/>
        <w:ind w:firstLine="720"/>
        <w:contextualSpacing/>
        <w:jc w:val="both"/>
        <w:rPr>
          <w:rFonts w:eastAsia="Times New Roman"/>
          <w:szCs w:val="24"/>
        </w:rPr>
      </w:pPr>
      <w:r>
        <w:rPr>
          <w:rFonts w:eastAsia="Times New Roman"/>
          <w:szCs w:val="24"/>
        </w:rPr>
        <w:t>Ορίστε, έχετε τον λόγο, λοιπόν.</w:t>
      </w:r>
    </w:p>
    <w:p w14:paraId="61E485FF" w14:textId="77777777" w:rsidR="00D64E44" w:rsidRDefault="006A4903">
      <w:pPr>
        <w:spacing w:line="600" w:lineRule="auto"/>
        <w:ind w:firstLine="720"/>
        <w:contextualSpacing/>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Ας αρχί</w:t>
      </w:r>
      <w:r>
        <w:rPr>
          <w:rFonts w:eastAsia="Times New Roman"/>
          <w:szCs w:val="24"/>
        </w:rPr>
        <w:t xml:space="preserve">σουμε, λοιπόν, με το πρώτο. </w:t>
      </w:r>
    </w:p>
    <w:p w14:paraId="61E48600"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Κύριε συνάδελφε, το πρώτο δεν έχει σχέση </w:t>
      </w:r>
      <w:r>
        <w:rPr>
          <w:rFonts w:eastAsia="Times New Roman"/>
          <w:szCs w:val="24"/>
        </w:rPr>
        <w:t>-</w:t>
      </w:r>
      <w:r>
        <w:rPr>
          <w:rFonts w:eastAsia="Times New Roman"/>
          <w:szCs w:val="24"/>
        </w:rPr>
        <w:t>πολύ φοβάμαι ότι δεν το καταλάβατε- με δύο διαφορετικούς τρόπους με τους οποίους θα προσληφθούν οι νέοι επιστήμονες. Έχει να κάνει με δύο διαφορετικούς τρόπους με τους οποίους θα αποθαρ</w:t>
      </w:r>
      <w:r>
        <w:rPr>
          <w:rFonts w:eastAsia="Times New Roman"/>
          <w:szCs w:val="24"/>
        </w:rPr>
        <w:t>ρυνθούν άτομα που ήταν πάρα πολλά χρόνια στο Ανοικτό Πανεπιστήμιο.</w:t>
      </w:r>
    </w:p>
    <w:p w14:paraId="61E48601"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Εξαιρετικό αυτό, γιατί σας ακούν οι υποψήφιοι.</w:t>
      </w:r>
    </w:p>
    <w:p w14:paraId="61E48602" w14:textId="77777777" w:rsidR="00D64E44" w:rsidRDefault="006A4903">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Με ακούν οι υποψήφιοι, ωραία. Όντως να δεχθούμε ό</w:t>
      </w:r>
      <w:r>
        <w:rPr>
          <w:rFonts w:eastAsia="Times New Roman"/>
          <w:szCs w:val="24"/>
        </w:rPr>
        <w:t>τι το Ανοικτό Πανεπιστήμιο είναι από τα λίγα μέρη που μπορούν αυτοί οι άνθρωποι να έχουν μία πρώτη επαφή με διδακτική διαδικασία.</w:t>
      </w:r>
    </w:p>
    <w:p w14:paraId="61E48603" w14:textId="77777777" w:rsidR="00D64E44" w:rsidRDefault="006A4903">
      <w:pPr>
        <w:spacing w:line="600" w:lineRule="auto"/>
        <w:ind w:firstLine="720"/>
        <w:contextualSpacing/>
        <w:jc w:val="both"/>
        <w:rPr>
          <w:rFonts w:eastAsia="Times New Roman"/>
          <w:szCs w:val="24"/>
        </w:rPr>
      </w:pPr>
      <w:r>
        <w:rPr>
          <w:rFonts w:eastAsia="Times New Roman"/>
          <w:szCs w:val="24"/>
        </w:rPr>
        <w:t>Το δεύτερο που είπατε είναι πάρα πολύ σοβαρό. Κατ’ αρχ</w:t>
      </w:r>
      <w:r>
        <w:rPr>
          <w:rFonts w:eastAsia="Times New Roman"/>
          <w:szCs w:val="24"/>
        </w:rPr>
        <w:t>άς</w:t>
      </w:r>
      <w:r>
        <w:rPr>
          <w:rFonts w:eastAsia="Times New Roman"/>
          <w:szCs w:val="24"/>
        </w:rPr>
        <w:t xml:space="preserve"> να ξέρουμε ότι όλοι αυτοί ήταν διορισμοί που δεν έγιναν από την Κυβέρνηση ΣΥΡΙΖΑ.</w:t>
      </w:r>
    </w:p>
    <w:p w14:paraId="61E48604"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Έγιναν πριν από δεκαπέντε χρόνια.</w:t>
      </w:r>
    </w:p>
    <w:p w14:paraId="61E48605" w14:textId="77777777" w:rsidR="00D64E44" w:rsidRDefault="006A4903">
      <w:pPr>
        <w:spacing w:line="600" w:lineRule="auto"/>
        <w:ind w:firstLine="720"/>
        <w:contextualSpacing/>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Ακριβώς.</w:t>
      </w:r>
    </w:p>
    <w:p w14:paraId="61E48606" w14:textId="77777777" w:rsidR="00D64E44" w:rsidRDefault="006A4903">
      <w:pPr>
        <w:spacing w:line="600" w:lineRule="auto"/>
        <w:ind w:firstLine="720"/>
        <w:contextualSpacing/>
        <w:jc w:val="both"/>
        <w:rPr>
          <w:rFonts w:eastAsia="Times New Roman"/>
          <w:szCs w:val="24"/>
        </w:rPr>
      </w:pPr>
      <w:r>
        <w:rPr>
          <w:rFonts w:eastAsia="Times New Roman"/>
          <w:szCs w:val="24"/>
        </w:rPr>
        <w:t>Μάλιστα, εάν θυμάστε, πέρυσι έγινε κα</w:t>
      </w:r>
      <w:r>
        <w:rPr>
          <w:rFonts w:eastAsia="Times New Roman"/>
          <w:szCs w:val="24"/>
        </w:rPr>
        <w:t xml:space="preserve">ι μία προσπάθεια και επεκτάθηκαν οι συμβάσεις. </w:t>
      </w:r>
    </w:p>
    <w:p w14:paraId="61E4860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σε συνεννόηση με το Υπουργείο Διοικητικής Μεταρρύθμισης και είμαστε σχεδόν βέβαιοι –σχεδόν βέβαιοι, είναι κάποια νομικά προβλήματα που πρέπει να λειανθούν- ότι μέχρι 30 Ιουνίου θα έχουμε ανακοινώσει τ</w:t>
      </w:r>
      <w:r>
        <w:rPr>
          <w:rFonts w:eastAsia="Times New Roman" w:cs="Times New Roman"/>
          <w:szCs w:val="24"/>
        </w:rPr>
        <w:t>η λύση</w:t>
      </w:r>
      <w:r>
        <w:rPr>
          <w:rFonts w:eastAsia="Times New Roman" w:cs="Times New Roman"/>
          <w:szCs w:val="24"/>
        </w:rPr>
        <w:t>,</w:t>
      </w:r>
      <w:r>
        <w:rPr>
          <w:rFonts w:eastAsia="Times New Roman" w:cs="Times New Roman"/>
          <w:szCs w:val="24"/>
        </w:rPr>
        <w:t xml:space="preserve"> διότι θα ενταχθεί στο νομοσχέδιο για την τριτοβάθμια εκπαίδευση, που μπορεί να ψηφιστεί στις αρχές Ιουλίου. Είναι ένα σύνθετο πρόβλημα –το γνωρίζετε- που έχει σχέση με τις συμβάσεις. Αυτές οι συμβάσεις δεν μπορούν να γίνουν αορίστου χρόνου, πρέπει </w:t>
      </w:r>
      <w:r>
        <w:rPr>
          <w:rFonts w:eastAsia="Times New Roman" w:cs="Times New Roman"/>
          <w:szCs w:val="24"/>
        </w:rPr>
        <w:t xml:space="preserve">να εμπλακεί και το ΑΣΕΠ. </w:t>
      </w:r>
    </w:p>
    <w:p w14:paraId="61E4860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Προσπαθούμε να βρούμε μία λύση με στόχο, πρώτον, να μη χάσει κανείς τη δουλειά του</w:t>
      </w:r>
      <w:r>
        <w:rPr>
          <w:rFonts w:eastAsia="Times New Roman" w:cs="Times New Roman"/>
          <w:szCs w:val="24"/>
        </w:rPr>
        <w:t>,</w:t>
      </w:r>
      <w:r>
        <w:rPr>
          <w:rFonts w:eastAsia="Times New Roman" w:cs="Times New Roman"/>
          <w:szCs w:val="24"/>
        </w:rPr>
        <w:t xml:space="preserve"> διότι οι άνθρωποι έχουν και τεράστια τεχνογνωσία πέρα από οτιδήποτε άλλο και</w:t>
      </w:r>
      <w:r>
        <w:rPr>
          <w:rFonts w:eastAsia="Times New Roman" w:cs="Times New Roman"/>
          <w:szCs w:val="24"/>
        </w:rPr>
        <w:t>,</w:t>
      </w:r>
      <w:r>
        <w:rPr>
          <w:rFonts w:eastAsia="Times New Roman" w:cs="Times New Roman"/>
          <w:szCs w:val="24"/>
        </w:rPr>
        <w:t xml:space="preserve"> δεύτερον, να αναγνωριστεί το γεγονός ότι τόσα χρόνια προσέφεραν οι ά</w:t>
      </w:r>
      <w:r>
        <w:rPr>
          <w:rFonts w:eastAsia="Times New Roman" w:cs="Times New Roman"/>
          <w:szCs w:val="24"/>
        </w:rPr>
        <w:t>νθρωποι τις υπηρεσίες τους μέσα από αυτές τις συμβάσεις. Είμαστε σχεδόν βέβαιοι ότι θα λυθεί το θέμα.</w:t>
      </w:r>
    </w:p>
    <w:p w14:paraId="61E4860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1E4860A" w14:textId="77777777" w:rsidR="00D64E44" w:rsidRDefault="006A4903">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Ακολουθεί η πέμπτη με αριθμό 1023/13-6-2017 </w:t>
      </w:r>
      <w:r>
        <w:rPr>
          <w:rFonts w:eastAsia="Times New Roman" w:cs="Times New Roman"/>
          <w:szCs w:val="24"/>
        </w:rPr>
        <w:t xml:space="preserve">επίκαιρη ερώτηση πρώτου κύκλου </w:t>
      </w:r>
      <w:r>
        <w:rPr>
          <w:rFonts w:eastAsia="Times New Roman" w:cs="Times New Roman"/>
          <w:szCs w:val="24"/>
        </w:rPr>
        <w:t>του Βουλευτή Α΄ Θεσσα</w:t>
      </w:r>
      <w:r>
        <w:rPr>
          <w:rFonts w:eastAsia="Times New Roman" w:cs="Times New Roman"/>
          <w:szCs w:val="24"/>
        </w:rPr>
        <w:t>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 xml:space="preserve">Παιδείας, Έρευνας και </w:t>
      </w:r>
      <w:r w:rsidRPr="007D2FE1">
        <w:rPr>
          <w:rFonts w:eastAsia="Times New Roman" w:cs="Times New Roman"/>
          <w:color w:val="000000" w:themeColor="text1"/>
          <w:szCs w:val="24"/>
        </w:rPr>
        <w:t>Θρησκευμάτων,</w:t>
      </w:r>
      <w:r w:rsidRPr="007D2FE1">
        <w:rPr>
          <w:rFonts w:eastAsia="Times New Roman" w:cs="Times New Roman"/>
          <w:b/>
          <w:color w:val="000000" w:themeColor="text1"/>
          <w:szCs w:val="24"/>
        </w:rPr>
        <w:t xml:space="preserve"> </w:t>
      </w:r>
      <w:r w:rsidRPr="007D2FE1">
        <w:rPr>
          <w:rFonts w:eastAsia="Times New Roman" w:cs="Times New Roman"/>
          <w:color w:val="000000" w:themeColor="text1"/>
          <w:szCs w:val="24"/>
        </w:rPr>
        <w:t>σχετικά με τη μη κατάργηση ή αναστολή λειτουργίας του 12</w:t>
      </w:r>
      <w:r w:rsidRPr="007D2FE1">
        <w:rPr>
          <w:rFonts w:eastAsia="Times New Roman" w:cs="Times New Roman"/>
          <w:color w:val="000000" w:themeColor="text1"/>
          <w:szCs w:val="24"/>
          <w:vertAlign w:val="superscript"/>
        </w:rPr>
        <w:t>ου</w:t>
      </w:r>
      <w:r w:rsidRPr="007D2FE1">
        <w:rPr>
          <w:rFonts w:eastAsia="Times New Roman" w:cs="Times New Roman"/>
          <w:color w:val="000000" w:themeColor="text1"/>
          <w:szCs w:val="24"/>
        </w:rPr>
        <w:t xml:space="preserve"> Δημοτικού Σχολείου του Δήμου Θεσσαλονίκης.</w:t>
      </w:r>
    </w:p>
    <w:p w14:paraId="61E4860B" w14:textId="77777777" w:rsidR="00D64E44" w:rsidRDefault="006A4903">
      <w:pPr>
        <w:spacing w:line="600" w:lineRule="auto"/>
        <w:ind w:firstLine="720"/>
        <w:contextualSpacing/>
        <w:jc w:val="both"/>
        <w:rPr>
          <w:rFonts w:eastAsia="Times New Roman" w:cs="Times New Roman"/>
          <w:color w:val="000000" w:themeColor="text1"/>
          <w:szCs w:val="24"/>
        </w:rPr>
      </w:pPr>
      <w:r w:rsidRPr="007D2FE1">
        <w:rPr>
          <w:rFonts w:eastAsia="Times New Roman" w:cs="Times New Roman"/>
          <w:color w:val="000000" w:themeColor="text1"/>
          <w:szCs w:val="24"/>
        </w:rPr>
        <w:t>Τον λόγο έχει ο κ. Δελής.</w:t>
      </w:r>
    </w:p>
    <w:p w14:paraId="61E4860C" w14:textId="77777777" w:rsidR="00D64E44" w:rsidRDefault="006A4903">
      <w:pPr>
        <w:spacing w:line="600" w:lineRule="auto"/>
        <w:ind w:firstLine="720"/>
        <w:contextualSpacing/>
        <w:jc w:val="both"/>
        <w:rPr>
          <w:rFonts w:eastAsia="Times New Roman" w:cs="Times New Roman"/>
          <w:szCs w:val="24"/>
        </w:rPr>
      </w:pPr>
      <w:r w:rsidRPr="00783470">
        <w:rPr>
          <w:rFonts w:eastAsia="Times New Roman" w:cs="Times New Roman"/>
          <w:b/>
          <w:szCs w:val="24"/>
        </w:rPr>
        <w:t>ΙΩΑΝΝΗΣ ΔΕΛΗΣ:</w:t>
      </w:r>
      <w:r w:rsidRPr="00783470">
        <w:rPr>
          <w:rFonts w:eastAsia="Times New Roman" w:cs="Times New Roman"/>
          <w:szCs w:val="24"/>
        </w:rPr>
        <w:t xml:space="preserve"> Ευχαριστώ, κύριε Πρόεδρε.</w:t>
      </w:r>
    </w:p>
    <w:p w14:paraId="61E4860D" w14:textId="77777777" w:rsidR="00D64E44" w:rsidRDefault="006A4903">
      <w:pPr>
        <w:spacing w:line="600" w:lineRule="auto"/>
        <w:ind w:firstLine="720"/>
        <w:contextualSpacing/>
        <w:jc w:val="both"/>
        <w:rPr>
          <w:rFonts w:eastAsia="Times New Roman" w:cs="Times New Roman"/>
          <w:szCs w:val="24"/>
        </w:rPr>
      </w:pPr>
      <w:r w:rsidRPr="00783470">
        <w:rPr>
          <w:rFonts w:eastAsia="Times New Roman" w:cs="Times New Roman"/>
          <w:szCs w:val="24"/>
        </w:rPr>
        <w:lastRenderedPageBreak/>
        <w:t xml:space="preserve">Όπως είπε και ο κύριος Πρόεδρος στην προσφώνηση της ερώτησης, το ζήτημα που θίγει σήμερα η ερώτησή </w:t>
      </w:r>
      <w:r w:rsidRPr="00783470">
        <w:rPr>
          <w:rFonts w:eastAsia="Times New Roman" w:cs="Times New Roman"/>
          <w:szCs w:val="24"/>
        </w:rPr>
        <w:t>μας,</w:t>
      </w:r>
      <w:r w:rsidRPr="00783470">
        <w:rPr>
          <w:rFonts w:eastAsia="Times New Roman" w:cs="Times New Roman"/>
          <w:szCs w:val="24"/>
        </w:rPr>
        <w:t xml:space="preserve"> αφορά την πιο βασική, την πιο στοιχειώδη ίσως προϋπόθεση για τη λειτουργία ενός εκπαιδευτικού </w:t>
      </w:r>
      <w:r>
        <w:rPr>
          <w:rFonts w:eastAsia="Times New Roman" w:cs="Times New Roman"/>
          <w:szCs w:val="24"/>
        </w:rPr>
        <w:t>συστήματος, δηλαδή το ζήτημα τη</w:t>
      </w:r>
      <w:r>
        <w:rPr>
          <w:rFonts w:eastAsia="Times New Roman" w:cs="Times New Roman"/>
          <w:szCs w:val="24"/>
        </w:rPr>
        <w:t>ς σχολικής στέγης -</w:t>
      </w:r>
      <w:r w:rsidRPr="00280240">
        <w:rPr>
          <w:rFonts w:eastAsia="Times New Roman" w:cs="Times New Roman"/>
          <w:szCs w:val="24"/>
        </w:rPr>
        <w:t xml:space="preserve">είναι εκ των </w:t>
      </w:r>
      <w:r w:rsidRPr="00280240">
        <w:rPr>
          <w:rFonts w:eastAsia="Times New Roman" w:cs="Times New Roman"/>
          <w:szCs w:val="24"/>
        </w:rPr>
        <w:t>ω</w:t>
      </w:r>
      <w:r w:rsidRPr="00280240">
        <w:rPr>
          <w:rFonts w:eastAsia="Times New Roman" w:cs="Times New Roman"/>
          <w:szCs w:val="24"/>
        </w:rPr>
        <w:t xml:space="preserve">ν ουκ άνευ- </w:t>
      </w:r>
      <w:r>
        <w:rPr>
          <w:rFonts w:eastAsia="Times New Roman" w:cs="Times New Roman"/>
          <w:szCs w:val="24"/>
        </w:rPr>
        <w:t>και πιο συγκεκριμένα το ζήτημα της σχολικής στέγης του 12</w:t>
      </w:r>
      <w:r>
        <w:rPr>
          <w:rFonts w:eastAsia="Times New Roman" w:cs="Times New Roman"/>
          <w:szCs w:val="24"/>
          <w:vertAlign w:val="superscript"/>
        </w:rPr>
        <w:t>ου</w:t>
      </w:r>
      <w:r>
        <w:rPr>
          <w:rFonts w:eastAsia="Times New Roman" w:cs="Times New Roman"/>
          <w:szCs w:val="24"/>
        </w:rPr>
        <w:t xml:space="preserve"> Δημοτικού Σχολείου Θεσσαλονίκης. </w:t>
      </w:r>
    </w:p>
    <w:p w14:paraId="61E4860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ταν μιλάμε για ένα σχολείο, κύριε Υπουργέ, μιλάμε, βεβαίως, για ένα σχολείο που έχει μαθητές. Το συγκεκριμένο έχει π</w:t>
      </w:r>
      <w:r>
        <w:rPr>
          <w:rFonts w:eastAsia="Times New Roman" w:cs="Times New Roman"/>
          <w:szCs w:val="24"/>
        </w:rPr>
        <w:t xml:space="preserve">ερίπου </w:t>
      </w:r>
      <w:proofErr w:type="spellStart"/>
      <w:r>
        <w:rPr>
          <w:rFonts w:eastAsia="Times New Roman" w:cs="Times New Roman"/>
          <w:szCs w:val="24"/>
        </w:rPr>
        <w:t>εκατόν</w:t>
      </w:r>
      <w:proofErr w:type="spellEnd"/>
      <w:r>
        <w:rPr>
          <w:rFonts w:eastAsia="Times New Roman" w:cs="Times New Roman"/>
          <w:szCs w:val="24"/>
        </w:rPr>
        <w:t xml:space="preserve"> είκοσι μαθητές, που αντιστοιχούν σε πάνω από εκατό περίπου οικογένειες.</w:t>
      </w:r>
    </w:p>
    <w:p w14:paraId="61E4860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συγκεκριμένο σχολείο βρίσκεται σε μια μοιραία ίσως θέση και συγκεκριμένα στην άκρη του παραλιακού μετώπου της νέας παραλίας της Θεσσαλονίκης, ακριβώς μπροστά από το υπ</w:t>
      </w:r>
      <w:r>
        <w:rPr>
          <w:rFonts w:eastAsia="Times New Roman" w:cs="Times New Roman"/>
          <w:szCs w:val="24"/>
        </w:rPr>
        <w:t>ερσύγχρονο Μέγαρο Μουσικής. Σύμφωνα με τις υπηρεσίες του Δήμου Θεσσαλονίκης οι οποίες βεβαιώνουν ότι είναι ακατάλληλο από εδώ και πέρα για χρήση και έχοντας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τις κάθετες απόψεις της διοίκησης του Δήμου Θεσσαλονίκης ότι αυτό το σχολείο, αυτό το </w:t>
      </w:r>
      <w:r>
        <w:rPr>
          <w:rFonts w:eastAsia="Times New Roman" w:cs="Times New Roman"/>
          <w:szCs w:val="24"/>
        </w:rPr>
        <w:t>κτήριο δεν μπορεί να λειτουργήσει, αυτοί οι μαθητές και αυτές οι οικογένειες ζουν σε μια αβεβαιότητα -είμαστε στον Ιούνη, έκλεισαν τα σχολεία, αλλά ο Σεπτέμβρης δεν είναι μακριά- για το τι θα γίνει ακριβώς με το σχολείο τους. Δηλαδή πού θα πάνε αυτά τα παι</w:t>
      </w:r>
      <w:r>
        <w:rPr>
          <w:rFonts w:eastAsia="Times New Roman" w:cs="Times New Roman"/>
          <w:szCs w:val="24"/>
        </w:rPr>
        <w:t>διά τον Σεπτέμβρη;</w:t>
      </w:r>
    </w:p>
    <w:p w14:paraId="61E4861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ακούγονται πάρα πολλά και υπήρχαν και φήμες για τη διασπορά αυτών των μαθητών στα σχολεία της περιοχής, να πούμε εδώ ότι ήδη αυτά τα σχολεία είναι υπεράριθμα, δηλαδή δεν χωράνε επιπλέον μαθητές. </w:t>
      </w:r>
    </w:p>
    <w:p w14:paraId="61E4861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 κάθε περίπτωση γνωρίζετε, κύριε</w:t>
      </w:r>
      <w:r>
        <w:rPr>
          <w:rFonts w:eastAsia="Times New Roman" w:cs="Times New Roman"/>
          <w:szCs w:val="24"/>
        </w:rPr>
        <w:t xml:space="preserve"> Υπουργέ, ότι μια τυχόν αναστολή λειτουργίας ενός σχολείου ή μια διασπορά των μαθητών αυτού του σχολείου οδηγεί στις ελληνικές καλένδες το αίτημα για να αποκτήσει τη δική του στέγη. Μια στέγη την οποία έχασε από το 2004, που και εκείνη δεν ήταν δική του, γ</w:t>
      </w:r>
      <w:r>
        <w:rPr>
          <w:rFonts w:eastAsia="Times New Roman" w:cs="Times New Roman"/>
          <w:szCs w:val="24"/>
        </w:rPr>
        <w:t xml:space="preserve">ιατί στεγαζόταν σε ένα οίκημα το οποίο ανήκε και ανήκει ακόμα στην Εκκλησία της Ελλάδας. </w:t>
      </w:r>
    </w:p>
    <w:p w14:paraId="61E4861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Άρα, λοιπόν, το ζήτημα -και αυτό σας ρωτάμε και θέλουμε μια απάντηση γιατί έχει ευθύνη και το Υπουργείο Παιδείας- είναι τι θα κάνετε</w:t>
      </w:r>
      <w:r>
        <w:rPr>
          <w:rFonts w:eastAsia="Times New Roman" w:cs="Times New Roman"/>
          <w:szCs w:val="24"/>
        </w:rPr>
        <w:t>,</w:t>
      </w:r>
      <w:r>
        <w:rPr>
          <w:rFonts w:eastAsia="Times New Roman" w:cs="Times New Roman"/>
          <w:szCs w:val="24"/>
        </w:rPr>
        <w:t xml:space="preserve"> έτσι ώστε να συνεχίσει τη λειτου</w:t>
      </w:r>
      <w:r>
        <w:rPr>
          <w:rFonts w:eastAsia="Times New Roman" w:cs="Times New Roman"/>
          <w:szCs w:val="24"/>
        </w:rPr>
        <w:t xml:space="preserve">ργία του το σχολείο αυτοτελώς, ως σχολείο δηλαδή και ως σχολική μονάδα, να μη </w:t>
      </w:r>
      <w:proofErr w:type="spellStart"/>
      <w:r>
        <w:rPr>
          <w:rFonts w:eastAsia="Times New Roman" w:cs="Times New Roman"/>
          <w:szCs w:val="24"/>
        </w:rPr>
        <w:t>διασπαρούν</w:t>
      </w:r>
      <w:proofErr w:type="spellEnd"/>
      <w:r>
        <w:rPr>
          <w:rFonts w:eastAsia="Times New Roman" w:cs="Times New Roman"/>
          <w:szCs w:val="24"/>
        </w:rPr>
        <w:t xml:space="preserve"> τα παιδιά στα σχολεία της γύρω περιοχής και να εξασφαλιστούν όλες εκείνες οι αναγκαίες προϋποθέσεις για την ομαλή λειτουργία αυτού του σχολείου.</w:t>
      </w:r>
    </w:p>
    <w:p w14:paraId="61E4861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1E4861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Ευχαριστώ, κύριε συνάδελφε.</w:t>
      </w:r>
    </w:p>
    <w:p w14:paraId="61E4861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61E4861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Το σχολείο αυτό, κύριε Δελή, μαζί με το 27</w:t>
      </w:r>
      <w:r>
        <w:rPr>
          <w:rFonts w:eastAsia="Times New Roman" w:cs="Times New Roman"/>
          <w:szCs w:val="24"/>
          <w:vertAlign w:val="superscript"/>
        </w:rPr>
        <w:t>ο</w:t>
      </w:r>
      <w:r>
        <w:rPr>
          <w:rFonts w:eastAsia="Times New Roman" w:cs="Times New Roman"/>
          <w:szCs w:val="24"/>
        </w:rPr>
        <w:t xml:space="preserve"> Γυμνάσιο και το 12</w:t>
      </w:r>
      <w:r>
        <w:rPr>
          <w:rFonts w:eastAsia="Times New Roman" w:cs="Times New Roman"/>
          <w:szCs w:val="24"/>
          <w:vertAlign w:val="superscript"/>
        </w:rPr>
        <w:t>ο</w:t>
      </w:r>
      <w:r>
        <w:rPr>
          <w:rFonts w:eastAsia="Times New Roman" w:cs="Times New Roman"/>
          <w:szCs w:val="24"/>
        </w:rPr>
        <w:t xml:space="preserve"> Λύκειο ήταν από τα σχολεία που είχαν υπο</w:t>
      </w:r>
      <w:r>
        <w:rPr>
          <w:rFonts w:eastAsia="Times New Roman" w:cs="Times New Roman"/>
          <w:szCs w:val="24"/>
        </w:rPr>
        <w:t xml:space="preserve">στεί τεράστιες ζημιές με τον σεισμό του 1978. Σήμερα ενώ το </w:t>
      </w:r>
      <w:r>
        <w:rPr>
          <w:rFonts w:eastAsia="Times New Roman" w:cs="Times New Roman"/>
          <w:szCs w:val="24"/>
        </w:rPr>
        <w:t>γ</w:t>
      </w:r>
      <w:r>
        <w:rPr>
          <w:rFonts w:eastAsia="Times New Roman" w:cs="Times New Roman"/>
          <w:szCs w:val="24"/>
        </w:rPr>
        <w:t xml:space="preserve">υμνάσιο και το </w:t>
      </w:r>
      <w:r>
        <w:rPr>
          <w:rFonts w:eastAsia="Times New Roman" w:cs="Times New Roman"/>
          <w:szCs w:val="24"/>
        </w:rPr>
        <w:t>λ</w:t>
      </w:r>
      <w:r>
        <w:rPr>
          <w:rFonts w:eastAsia="Times New Roman" w:cs="Times New Roman"/>
          <w:szCs w:val="24"/>
        </w:rPr>
        <w:t>ύκειο έχουν μεταφερθεί, ειδικά το 12</w:t>
      </w:r>
      <w:r>
        <w:rPr>
          <w:rFonts w:eastAsia="Times New Roman" w:cs="Times New Roman"/>
          <w:szCs w:val="24"/>
          <w:vertAlign w:val="superscript"/>
        </w:rPr>
        <w:t>ο</w:t>
      </w:r>
      <w:r>
        <w:rPr>
          <w:rFonts w:eastAsia="Times New Roman" w:cs="Times New Roman"/>
          <w:szCs w:val="24"/>
        </w:rPr>
        <w:t xml:space="preserve"> Δημοτικό είναι ακατάλληλο. Ο </w:t>
      </w:r>
      <w:r>
        <w:rPr>
          <w:rFonts w:eastAsia="Times New Roman" w:cs="Times New Roman"/>
          <w:szCs w:val="24"/>
        </w:rPr>
        <w:t>δ</w:t>
      </w:r>
      <w:r>
        <w:rPr>
          <w:rFonts w:eastAsia="Times New Roman" w:cs="Times New Roman"/>
          <w:szCs w:val="24"/>
        </w:rPr>
        <w:t>ήμος έχει άλλα κτήρια στα οποία μπορεί να λειτουργήσει το συγκεκριμένο σχολείο, έχει δεσμευτεί και είμαστε σε μ</w:t>
      </w:r>
      <w:r>
        <w:rPr>
          <w:rFonts w:eastAsia="Times New Roman" w:cs="Times New Roman"/>
          <w:szCs w:val="24"/>
        </w:rPr>
        <w:t xml:space="preserve">ία επαφή για να δούμε τι θα γίνει. </w:t>
      </w:r>
    </w:p>
    <w:p w14:paraId="61E4861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Θα ήθελα όμως εδώ και τη συνδρομή σας για ένα πολύ σοβαρό ζήτημα που έχει προκύψει με τα σχολικά κτήρια. Όπως ξέρετε, τα κτήρια των δημοτικών σχολείων είναι ευθύνη των δήμων. Ορισμένοι δήμοι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έχουν λειτουργήσει υποδειγματικά, ορισμένοι όμως δήμοι έχουν αγνοήσει πλήρως αυτή την ευθύνη. Πληρώνουν κάποιες φορές τα λειτουργικά έξοδα. Όταν έχεις όμως την ευθύνη ενός κτηρίου</w:t>
      </w:r>
      <w:r>
        <w:rPr>
          <w:rFonts w:eastAsia="Times New Roman" w:cs="Times New Roman"/>
          <w:szCs w:val="24"/>
        </w:rPr>
        <w:t>,</w:t>
      </w:r>
      <w:r>
        <w:rPr>
          <w:rFonts w:eastAsia="Times New Roman" w:cs="Times New Roman"/>
          <w:szCs w:val="24"/>
        </w:rPr>
        <w:t xml:space="preserve"> δεν έχεις μόνο την ευθύνη των λειτουργικών εξόδων, έχεις την ευθύνη να κατ</w:t>
      </w:r>
      <w:r>
        <w:rPr>
          <w:rFonts w:eastAsia="Times New Roman" w:cs="Times New Roman"/>
          <w:szCs w:val="24"/>
        </w:rPr>
        <w:t>αγράφεις ζημιές, να δεις τι θα γίνει προοπτικά σε αυτό το κτήριο κ.λπ.. Έχω ζητήσει από πολλούς δήμους</w:t>
      </w:r>
      <w:r>
        <w:rPr>
          <w:rFonts w:eastAsia="Times New Roman" w:cs="Times New Roman"/>
          <w:szCs w:val="24"/>
        </w:rPr>
        <w:t>,</w:t>
      </w:r>
      <w:r>
        <w:rPr>
          <w:rFonts w:eastAsia="Times New Roman" w:cs="Times New Roman"/>
          <w:szCs w:val="24"/>
        </w:rPr>
        <w:t xml:space="preserve"> να μου δώσουν τον προγραμματισμό τους ως προς το μέλλον διαφόρων κτηρίων. Ορισμένοι δήμοι, επιμένω, είναι υποδειγματικοί αλλά ορισμένοι δήμοι είναι σε κ</w:t>
      </w:r>
      <w:r>
        <w:rPr>
          <w:rFonts w:eastAsia="Times New Roman" w:cs="Times New Roman"/>
          <w:szCs w:val="24"/>
        </w:rPr>
        <w:t>ατάσταση που δεν επιτρέπεται. Δεν θέλω να τους ονοματίσω αλλά θα αναγκαστώ κάποια στιγμή να ονοματίσω αυτούς τους δήμους. Καλώ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όλους τους δήμους ανεξαρτήτως των οικονομικών πόρων που έχουν, να μπουν σε μία </w:t>
      </w:r>
      <w:r>
        <w:rPr>
          <w:rFonts w:eastAsia="Times New Roman" w:cs="Times New Roman"/>
          <w:szCs w:val="24"/>
        </w:rPr>
        <w:lastRenderedPageBreak/>
        <w:t>λογική προγραμματισμού για το τι θα κάνου</w:t>
      </w:r>
      <w:r>
        <w:rPr>
          <w:rFonts w:eastAsia="Times New Roman" w:cs="Times New Roman"/>
          <w:szCs w:val="24"/>
        </w:rPr>
        <w:t>ν με τα κτήρια. Διότι μπορεί σε πέντε χρόνια να είναι τέτοιες οι φθορές</w:t>
      </w:r>
      <w:r>
        <w:rPr>
          <w:rFonts w:eastAsia="Times New Roman" w:cs="Times New Roman"/>
          <w:szCs w:val="24"/>
        </w:rPr>
        <w:t>,</w:t>
      </w:r>
      <w:r>
        <w:rPr>
          <w:rFonts w:eastAsia="Times New Roman" w:cs="Times New Roman"/>
          <w:szCs w:val="24"/>
        </w:rPr>
        <w:t xml:space="preserve"> ή οι ανάγκες συντήρησης των κτηρίων</w:t>
      </w:r>
      <w:r>
        <w:rPr>
          <w:rFonts w:eastAsia="Times New Roman" w:cs="Times New Roman"/>
          <w:szCs w:val="24"/>
        </w:rPr>
        <w:t>,</w:t>
      </w:r>
      <w:r>
        <w:rPr>
          <w:rFonts w:eastAsia="Times New Roman" w:cs="Times New Roman"/>
          <w:szCs w:val="24"/>
        </w:rPr>
        <w:t xml:space="preserve"> που να μην έχουμε πια τις δυνατότητες αντιστροφής της κατάστασης σε πάρα πολλά σχολεία. </w:t>
      </w:r>
    </w:p>
    <w:p w14:paraId="61E4861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Ως προς το 12</w:t>
      </w:r>
      <w:r>
        <w:rPr>
          <w:rFonts w:eastAsia="Times New Roman" w:cs="Times New Roman"/>
          <w:szCs w:val="24"/>
          <w:vertAlign w:val="superscript"/>
        </w:rPr>
        <w:t>ο</w:t>
      </w:r>
      <w:r>
        <w:rPr>
          <w:rFonts w:eastAsia="Times New Roman" w:cs="Times New Roman"/>
          <w:szCs w:val="24"/>
        </w:rPr>
        <w:t xml:space="preserve"> Δημοτικό Σχολείο, λοιπόν, νομίζω ότι πρέπε</w:t>
      </w:r>
      <w:r>
        <w:rPr>
          <w:rFonts w:eastAsia="Times New Roman" w:cs="Times New Roman"/>
          <w:szCs w:val="24"/>
        </w:rPr>
        <w:t>ι να το λύσουμε με τον Δήμο Θεσσαλονίκης, που δηλώνει ότι έχει άλλα κτήρια -διότι το συγκεκριμένο έχει πολύ σοβαρές φθορές- και μέσα στις δυνατότητες που παρέχονται</w:t>
      </w:r>
      <w:r>
        <w:rPr>
          <w:rFonts w:eastAsia="Times New Roman" w:cs="Times New Roman"/>
          <w:szCs w:val="24"/>
        </w:rPr>
        <w:t>,</w:t>
      </w:r>
      <w:r>
        <w:rPr>
          <w:rFonts w:eastAsia="Times New Roman" w:cs="Times New Roman"/>
          <w:szCs w:val="24"/>
        </w:rPr>
        <w:t xml:space="preserve"> να βρεθεί μία λύση άμεσα. Συμφωνώ μαζί σας ότι δεν πρέπει τα παιδιά να σπάσουν και να πάνε</w:t>
      </w:r>
      <w:r>
        <w:rPr>
          <w:rFonts w:eastAsia="Times New Roman" w:cs="Times New Roman"/>
          <w:szCs w:val="24"/>
        </w:rPr>
        <w:t xml:space="preserve"> σε άλλα σχολεία κ.λπ.. Πάντως έχουμε επικοινωνήσει και μας έχουν απαντήσει ότι οπωσδήποτε θα μας πουν πολύ συγκεκριμένα</w:t>
      </w:r>
      <w:r>
        <w:rPr>
          <w:rFonts w:eastAsia="Times New Roman" w:cs="Times New Roman"/>
          <w:szCs w:val="24"/>
        </w:rPr>
        <w:t>,</w:t>
      </w:r>
      <w:r>
        <w:rPr>
          <w:rFonts w:eastAsia="Times New Roman" w:cs="Times New Roman"/>
          <w:szCs w:val="24"/>
        </w:rPr>
        <w:t xml:space="preserve"> πώς πρόκειται να λειτουργήσει το 12</w:t>
      </w:r>
      <w:r>
        <w:rPr>
          <w:rFonts w:eastAsia="Times New Roman" w:cs="Times New Roman"/>
          <w:szCs w:val="24"/>
          <w:vertAlign w:val="superscript"/>
        </w:rPr>
        <w:t>ο</w:t>
      </w:r>
      <w:r>
        <w:rPr>
          <w:rFonts w:eastAsia="Times New Roman" w:cs="Times New Roman"/>
          <w:szCs w:val="24"/>
        </w:rPr>
        <w:t xml:space="preserve"> Δημοτικό.</w:t>
      </w:r>
    </w:p>
    <w:p w14:paraId="61E4861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1E4861A" w14:textId="77777777" w:rsidR="00D64E44" w:rsidRDefault="006A4903">
      <w:pPr>
        <w:spacing w:line="600" w:lineRule="auto"/>
        <w:ind w:firstLine="720"/>
        <w:contextualSpacing/>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Ε</w:t>
      </w:r>
      <w:r>
        <w:rPr>
          <w:rFonts w:eastAsia="Times New Roman" w:cs="Times New Roman"/>
          <w:szCs w:val="24"/>
        </w:rPr>
        <w:t xml:space="preserve">υχαριστώ, κύριε Υπουργέ. </w:t>
      </w:r>
    </w:p>
    <w:p w14:paraId="61E4861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Δελή, έχετε</w:t>
      </w:r>
      <w:r>
        <w:rPr>
          <w:rFonts w:eastAsia="Times New Roman" w:cs="Times New Roman"/>
          <w:szCs w:val="24"/>
        </w:rPr>
        <w:t xml:space="preserve"> τον λόγο.</w:t>
      </w:r>
    </w:p>
    <w:p w14:paraId="61E4861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Υπουργέ, δεν δεσμευτήκατε -μπορείτε να το κάνετε στη δευτερολογία σας- ότι δεν θα ανασταλεί η λειτουργία του σχολείου ούτε θα </w:t>
      </w:r>
      <w:proofErr w:type="spellStart"/>
      <w:r>
        <w:rPr>
          <w:rFonts w:eastAsia="Times New Roman" w:cs="Times New Roman"/>
          <w:szCs w:val="24"/>
        </w:rPr>
        <w:t>διασπαρούν</w:t>
      </w:r>
      <w:proofErr w:type="spellEnd"/>
      <w:r>
        <w:rPr>
          <w:rFonts w:eastAsia="Times New Roman" w:cs="Times New Roman"/>
          <w:szCs w:val="24"/>
        </w:rPr>
        <w:t xml:space="preserve"> οι μαθητές του –γιατί αυτό είναι ευθύνη του Υπουργείου Παιδείας, δεν είναι του Δήμου Θε</w:t>
      </w:r>
      <w:r>
        <w:rPr>
          <w:rFonts w:eastAsia="Times New Roman" w:cs="Times New Roman"/>
          <w:szCs w:val="24"/>
        </w:rPr>
        <w:t xml:space="preserve">σσαλονίκης ή του όποιου δήμου- και την απάντησή σας την κρίνουμε ως αρκετά αόριστη, λέγοντας ότι δηλαδή υπάρχουν </w:t>
      </w:r>
      <w:r>
        <w:rPr>
          <w:rFonts w:eastAsia="Times New Roman" w:cs="Times New Roman"/>
          <w:szCs w:val="24"/>
        </w:rPr>
        <w:lastRenderedPageBreak/>
        <w:t>κάποιες επαφές ανάμεσα στο Υπουργείο και στον Δήμο Θεσσαλονίκης και αναζητούνται κάποιες λύσεις. Η εμπειρία μας λέει ότι οι λύσεις που προτάθηκ</w:t>
      </w:r>
      <w:r>
        <w:rPr>
          <w:rFonts w:eastAsia="Times New Roman" w:cs="Times New Roman"/>
          <w:szCs w:val="24"/>
        </w:rPr>
        <w:t>αν μέχρι τώρα στους γονείς</w:t>
      </w:r>
      <w:r>
        <w:rPr>
          <w:rFonts w:eastAsia="Times New Roman" w:cs="Times New Roman"/>
          <w:szCs w:val="24"/>
        </w:rPr>
        <w:t>,</w:t>
      </w:r>
      <w:r>
        <w:rPr>
          <w:rFonts w:eastAsia="Times New Roman" w:cs="Times New Roman"/>
          <w:szCs w:val="24"/>
        </w:rPr>
        <w:t xml:space="preserve"> ήταν σε σχολεία αρκετά απομακρυσμένα από την περιοχή. </w:t>
      </w:r>
    </w:p>
    <w:p w14:paraId="61E4861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είναι ολοφάνερες οι ευθύνες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της δημοτικής αρχής της Θεσσαλονίκης τα τελευταία χρόνια, που ενώ γνώριζε το πρόβλημα</w:t>
      </w:r>
      <w:r>
        <w:rPr>
          <w:rFonts w:eastAsia="Times New Roman" w:cs="Times New Roman"/>
          <w:szCs w:val="24"/>
        </w:rPr>
        <w:t>,</w:t>
      </w:r>
      <w:r>
        <w:rPr>
          <w:rFonts w:eastAsia="Times New Roman" w:cs="Times New Roman"/>
          <w:szCs w:val="24"/>
        </w:rPr>
        <w:t xml:space="preserve"> δεν έκανε απολύτως τίποτα για </w:t>
      </w:r>
      <w:r>
        <w:rPr>
          <w:rFonts w:eastAsia="Times New Roman" w:cs="Times New Roman"/>
          <w:szCs w:val="24"/>
        </w:rPr>
        <w:t>τη στέγαση αυτού του σχολείου καθώς επίσης και της Κυβέρνησης, γιατί δεν είστε Κυβέρνηση από χθες αλλά εδώ και δυόμισι περίπου χρόνια. Το ζήτημα είχε τεθεί και σε μια ερώτηση στον προκάτοχό σας κ. Μπαλτά, ο οποίος απάντησε μάλιστα ότι δεν υπάρχει και κανέν</w:t>
      </w:r>
      <w:r>
        <w:rPr>
          <w:rFonts w:eastAsia="Times New Roman" w:cs="Times New Roman"/>
          <w:szCs w:val="24"/>
        </w:rPr>
        <w:t xml:space="preserve">α πρόγραμμα –λέει- </w:t>
      </w:r>
      <w:proofErr w:type="spellStart"/>
      <w:r>
        <w:rPr>
          <w:rFonts w:eastAsia="Times New Roman" w:cs="Times New Roman"/>
          <w:szCs w:val="24"/>
        </w:rPr>
        <w:t>κτηριολογικό</w:t>
      </w:r>
      <w:proofErr w:type="spellEnd"/>
      <w:r>
        <w:rPr>
          <w:rFonts w:eastAsia="Times New Roman" w:cs="Times New Roman"/>
          <w:szCs w:val="24"/>
        </w:rPr>
        <w:t>,</w:t>
      </w:r>
      <w:r>
        <w:rPr>
          <w:rFonts w:eastAsia="Times New Roman" w:cs="Times New Roman"/>
          <w:szCs w:val="24"/>
        </w:rPr>
        <w:t xml:space="preserve"> που να αφορά το συγκεκριμένο σχολείο, δηλαδή η ευθύνη και του </w:t>
      </w:r>
      <w:r>
        <w:rPr>
          <w:rFonts w:eastAsia="Times New Roman" w:cs="Times New Roman"/>
          <w:szCs w:val="24"/>
        </w:rPr>
        <w:t>δ</w:t>
      </w:r>
      <w:r>
        <w:rPr>
          <w:rFonts w:eastAsia="Times New Roman" w:cs="Times New Roman"/>
          <w:szCs w:val="24"/>
        </w:rPr>
        <w:t xml:space="preserve">ήμου αλλά και της πολιτείας νομίζω ότι είναι κοινή, τη μοιράζεστε αυτή την ευθύνη και για το συγκεκριμένο ζήτημα της σχολικής στέγης. </w:t>
      </w:r>
    </w:p>
    <w:p w14:paraId="61E4861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αυτό πο</w:t>
      </w:r>
      <w:r>
        <w:rPr>
          <w:rFonts w:eastAsia="Times New Roman" w:cs="Times New Roman"/>
          <w:szCs w:val="24"/>
        </w:rPr>
        <w:t>υ θέλουμε να σας πούμε, κύριε Υπουργέ, είναι ότι υπάρχει χρόνος. Πρέπει να δοθεί μια προσωρινή λύση, εμείς λέμε στον ίδιο χώρο που λειτουργεί σήμερα το σχολείο. Μίλησα προηγουμένως για τη μοιραία θέση αυτού του σχολείου, γιατί είναι σε μία θέση που την ορέ</w:t>
      </w:r>
      <w:r>
        <w:rPr>
          <w:rFonts w:eastAsia="Times New Roman" w:cs="Times New Roman"/>
          <w:szCs w:val="24"/>
        </w:rPr>
        <w:t>γονται αρκετά συμφέροντα εκεί. Ακούμε διάφορα ότι πρόκειται να γίνει χώρος πρασί</w:t>
      </w:r>
      <w:r>
        <w:rPr>
          <w:rFonts w:eastAsia="Times New Roman" w:cs="Times New Roman"/>
          <w:szCs w:val="24"/>
        </w:rPr>
        <w:lastRenderedPageBreak/>
        <w:t>νου. Δεν μπορούμε να καταλάβουμε</w:t>
      </w:r>
      <w:r>
        <w:rPr>
          <w:rFonts w:eastAsia="Times New Roman" w:cs="Times New Roman"/>
          <w:szCs w:val="24"/>
        </w:rPr>
        <w:t>,</w:t>
      </w:r>
      <w:r>
        <w:rPr>
          <w:rFonts w:eastAsia="Times New Roman" w:cs="Times New Roman"/>
          <w:szCs w:val="24"/>
        </w:rPr>
        <w:t xml:space="preserve"> γιατί δεν μπορεί να συνδυαστεί ένας χώρος πρασίνου με ένα σχολείο. Πού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ασύμβατο αυτής της σχέσης; Ίσα ίσα. Και θα μπορούσε ε</w:t>
      </w:r>
      <w:r>
        <w:rPr>
          <w:rFonts w:eastAsia="Times New Roman" w:cs="Times New Roman"/>
          <w:szCs w:val="24"/>
        </w:rPr>
        <w:t>κεί να γίνει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ένα σχολικό κτήριο. </w:t>
      </w:r>
    </w:p>
    <w:p w14:paraId="61E4861F"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δοθεί μία προσωρινή λύση εκεί αλλά θα πρέπει και ο </w:t>
      </w:r>
      <w:r>
        <w:rPr>
          <w:rFonts w:eastAsia="Times New Roman" w:cs="Times New Roman"/>
          <w:szCs w:val="24"/>
        </w:rPr>
        <w:t>δ</w:t>
      </w:r>
      <w:r>
        <w:rPr>
          <w:rFonts w:eastAsia="Times New Roman" w:cs="Times New Roman"/>
          <w:szCs w:val="24"/>
        </w:rPr>
        <w:t>ήμος και η πολιτεία και συγκεκριμένα το Υπουργείο Παιδείας να φροντίσει</w:t>
      </w:r>
      <w:r>
        <w:rPr>
          <w:rFonts w:eastAsia="Times New Roman" w:cs="Times New Roman"/>
          <w:szCs w:val="24"/>
        </w:rPr>
        <w:t>,</w:t>
      </w:r>
      <w:r>
        <w:rPr>
          <w:rFonts w:eastAsia="Times New Roman" w:cs="Times New Roman"/>
          <w:szCs w:val="24"/>
        </w:rPr>
        <w:t xml:space="preserve"> έτσι ώστε να δοθεί και μία οριστική λύση, για να μην έχουμε κάθε χρόνο το</w:t>
      </w:r>
      <w:r>
        <w:rPr>
          <w:rFonts w:eastAsia="Times New Roman" w:cs="Times New Roman"/>
          <w:szCs w:val="24"/>
        </w:rPr>
        <w:t xml:space="preserve"> ίδιο ζήτημα. </w:t>
      </w:r>
    </w:p>
    <w:p w14:paraId="61E48620"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Τώρα, βεβαίως, για το γενικότερο ζήτημα που βάλατε σχετικά με το ζήτημα της σχολικής στέγης, νομίζω ότι η κυβερνητική πολιτική είναι ελάχιστα πειστική</w:t>
      </w:r>
      <w:r>
        <w:rPr>
          <w:rFonts w:eastAsia="Times New Roman" w:cs="Times New Roman"/>
          <w:szCs w:val="24"/>
        </w:rPr>
        <w:t>,</w:t>
      </w:r>
      <w:r>
        <w:rPr>
          <w:rFonts w:eastAsia="Times New Roman" w:cs="Times New Roman"/>
          <w:szCs w:val="24"/>
        </w:rPr>
        <w:t xml:space="preserve"> ως προς το τι λύση θα δώσει, μιας και είναι γνωστή η συρρίκνωση του Οργανισμού Σχολικών Κ</w:t>
      </w:r>
      <w:r>
        <w:rPr>
          <w:rFonts w:eastAsia="Times New Roman" w:cs="Times New Roman"/>
          <w:szCs w:val="24"/>
        </w:rPr>
        <w:t>τ</w:t>
      </w:r>
      <w:r>
        <w:rPr>
          <w:rFonts w:eastAsia="Times New Roman" w:cs="Times New Roman"/>
          <w:szCs w:val="24"/>
        </w:rPr>
        <w:t>η</w:t>
      </w:r>
      <w:r>
        <w:rPr>
          <w:rFonts w:eastAsia="Times New Roman" w:cs="Times New Roman"/>
          <w:szCs w:val="24"/>
        </w:rPr>
        <w:t>ρίων –του ΟΣΚ</w:t>
      </w:r>
      <w:r>
        <w:rPr>
          <w:rFonts w:eastAsia="Times New Roman" w:cs="Times New Roman"/>
          <w:szCs w:val="24"/>
        </w:rPr>
        <w:t xml:space="preserve"> νυν κτηριακές υποδομές- μια υπηρεσία δημόσια η οποία λειτουργεί στα όριά της και η οποία δεν μπορεί να ανταποκριθεί πια στο έργο που επιτελούσε τα προηγούμενα χρόνια, λόγω ακριβώς της ελλείψεως του προσωπικού, αλλά και λόγω του νομοθετικού πλαισίου το οπο</w:t>
      </w:r>
      <w:r>
        <w:rPr>
          <w:rFonts w:eastAsia="Times New Roman" w:cs="Times New Roman"/>
          <w:szCs w:val="24"/>
        </w:rPr>
        <w:t xml:space="preserve">ίο έχει θεσπιστεί. </w:t>
      </w:r>
    </w:p>
    <w:p w14:paraId="61E48621"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Επειδή μας ακούν και γονείς τούτη την ώρα, κύριε Υπουργέ, αυτού του σχολείου, νομίζω ότι θα πρέπει να δεσμευθείτε ότι δεν θα σταματήσει αυτό το σχολείο να λειτουργεί και ότι η λύση που θα δοθεί, τόσο η προσωρινή όσο και η οριστική, θα α</w:t>
      </w:r>
      <w:r>
        <w:rPr>
          <w:rFonts w:eastAsia="Times New Roman" w:cs="Times New Roman"/>
          <w:szCs w:val="24"/>
        </w:rPr>
        <w:t>φορά το σχολείο συνολικά ως σχολείο με τους μαθητές του.</w:t>
      </w:r>
    </w:p>
    <w:p w14:paraId="61E48622"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1E48623"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κύριε συνάδελφε.</w:t>
      </w:r>
    </w:p>
    <w:p w14:paraId="61E48624"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p>
    <w:p w14:paraId="61E48625"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σχολείο έχει υποστεί πολύ σοβαρές φθορές, χωρίς να είναι η Κυβέρνηση υπεύθυνη</w:t>
      </w:r>
      <w:r>
        <w:rPr>
          <w:rFonts w:eastAsia="Times New Roman" w:cs="Times New Roman"/>
          <w:szCs w:val="24"/>
        </w:rPr>
        <w:t>,</w:t>
      </w:r>
      <w:r>
        <w:rPr>
          <w:rFonts w:eastAsia="Times New Roman" w:cs="Times New Roman"/>
          <w:szCs w:val="24"/>
        </w:rPr>
        <w:t xml:space="preserve"> γιατί αυτές οι φθορές δεν αντιμετωπίστηκαν εγκαίρως. Εμείς δεν υπάρχει περίπτωση να πούμε ότι θα συνεχίσει τη λειτουργία του</w:t>
      </w:r>
      <w:r>
        <w:rPr>
          <w:rFonts w:eastAsia="Times New Roman" w:cs="Times New Roman"/>
          <w:szCs w:val="24"/>
        </w:rPr>
        <w:t>,</w:t>
      </w:r>
      <w:r>
        <w:rPr>
          <w:rFonts w:eastAsia="Times New Roman" w:cs="Times New Roman"/>
          <w:szCs w:val="24"/>
        </w:rPr>
        <w:t xml:space="preserve"> αν δεν είμαστε σίγουροι για την </w:t>
      </w:r>
      <w:proofErr w:type="spellStart"/>
      <w:r>
        <w:rPr>
          <w:rFonts w:eastAsia="Times New Roman" w:cs="Times New Roman"/>
          <w:szCs w:val="24"/>
        </w:rPr>
        <w:t>καταλληλότητα</w:t>
      </w:r>
      <w:proofErr w:type="spellEnd"/>
      <w:r>
        <w:rPr>
          <w:rFonts w:eastAsia="Times New Roman" w:cs="Times New Roman"/>
          <w:szCs w:val="24"/>
        </w:rPr>
        <w:t xml:space="preserve"> τ</w:t>
      </w:r>
      <w:r>
        <w:rPr>
          <w:rFonts w:eastAsia="Times New Roman" w:cs="Times New Roman"/>
          <w:szCs w:val="24"/>
        </w:rPr>
        <w:t xml:space="preserve">ου κτηρίου κατ’ αρχήν. Δεν μπορούμε να παίζουμε με αυτά. Άρα γι’ αυτό σας λέω ότι είμαστε σε επαφή με τον </w:t>
      </w:r>
      <w:r>
        <w:rPr>
          <w:rFonts w:eastAsia="Times New Roman" w:cs="Times New Roman"/>
          <w:szCs w:val="24"/>
        </w:rPr>
        <w:t>δ</w:t>
      </w:r>
      <w:r>
        <w:rPr>
          <w:rFonts w:eastAsia="Times New Roman" w:cs="Times New Roman"/>
          <w:szCs w:val="24"/>
        </w:rPr>
        <w:t xml:space="preserve">ήμο, ώστε ο </w:t>
      </w:r>
      <w:r>
        <w:rPr>
          <w:rFonts w:eastAsia="Times New Roman" w:cs="Times New Roman"/>
          <w:szCs w:val="24"/>
        </w:rPr>
        <w:t>δ</w:t>
      </w:r>
      <w:r>
        <w:rPr>
          <w:rFonts w:eastAsia="Times New Roman" w:cs="Times New Roman"/>
          <w:szCs w:val="24"/>
        </w:rPr>
        <w:t xml:space="preserve">ήμος να δεσμευθεί με χρονοδιάγραμμα, προφανώς για να βρεθεί λύση το επόμενο ακαδημαϊκό έτος. Αλλά αν ο </w:t>
      </w:r>
      <w:r>
        <w:rPr>
          <w:rFonts w:eastAsia="Times New Roman" w:cs="Times New Roman"/>
          <w:szCs w:val="24"/>
        </w:rPr>
        <w:t>δ</w:t>
      </w:r>
      <w:r>
        <w:rPr>
          <w:rFonts w:eastAsia="Times New Roman" w:cs="Times New Roman"/>
          <w:szCs w:val="24"/>
        </w:rPr>
        <w:t>ήμος δεν το κάνει αυτό, αν δεν μ</w:t>
      </w:r>
      <w:r>
        <w:rPr>
          <w:rFonts w:eastAsia="Times New Roman" w:cs="Times New Roman"/>
          <w:szCs w:val="24"/>
        </w:rPr>
        <w:t xml:space="preserve">πορούμε τις φθορές να τις αντιμετωπίσουμε εντός χρονοδιαγράμματος, τότε δεν μπορούμε να πάρουμε αυτή την ευθύνη. Το σίγουρο είναι ότι θα λειτουργήσουν τα σχολεία. Τα παιδιά αυτά θα προσπαθήσουμε να πάνε αλλού. </w:t>
      </w:r>
    </w:p>
    <w:p w14:paraId="61E48626"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πολύ βασικό, όμως, είναι να διασφαλιστεί κ</w:t>
      </w:r>
      <w:r>
        <w:rPr>
          <w:rFonts w:eastAsia="Times New Roman" w:cs="Times New Roman"/>
          <w:szCs w:val="24"/>
        </w:rPr>
        <w:t xml:space="preserve">αι η ποιότητα αλλά και η ασφάλεια των παιδιών. Δεν μπορούμε να παίζουμε με αυτά τα ζητήματα. Γι’ αυτό και σας απάντησα όπως σας απάντησα και γι’ αυτό επιμένω ότι είναι μία </w:t>
      </w:r>
      <w:r>
        <w:rPr>
          <w:rFonts w:eastAsia="Times New Roman" w:cs="Times New Roman"/>
          <w:szCs w:val="24"/>
        </w:rPr>
        <w:lastRenderedPageBreak/>
        <w:t>ερώτηση, την οποία θα πρέπει να υποβάλετε και με άλλο τρόπο και στην Τοπική Αυτοδιοί</w:t>
      </w:r>
      <w:r>
        <w:rPr>
          <w:rFonts w:eastAsia="Times New Roman" w:cs="Times New Roman"/>
          <w:szCs w:val="24"/>
        </w:rPr>
        <w:t>κηση, για να δούμε τι λένε και αυτοί. Εμείς κάνουμε ό,τι μπορούμε.</w:t>
      </w:r>
    </w:p>
    <w:p w14:paraId="61E48627"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Το έχουμε ήδη κάνει.</w:t>
      </w:r>
    </w:p>
    <w:p w14:paraId="61E48628"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r>
        <w:rPr>
          <w:rFonts w:eastAsia="Times New Roman" w:cs="Times New Roman"/>
          <w:szCs w:val="24"/>
        </w:rPr>
        <w:t>Ωραία, χαίρομαι πραγματικά.</w:t>
      </w:r>
    </w:p>
    <w:p w14:paraId="61E48629"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w:t>
      </w:r>
      <w:r>
        <w:rPr>
          <w:rFonts w:eastAsia="Times New Roman" w:cs="Times New Roman"/>
          <w:szCs w:val="24"/>
        </w:rPr>
        <w:t>υργέ.</w:t>
      </w:r>
    </w:p>
    <w:p w14:paraId="61E4862A"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πρώτη με αριθμό 1020/13-2017 επίκαιρη ερώτηση δεύτερου κύκλου της Βουλευτού Καρδίτσας του Συνασπισμού Ριζοσπαστικής Αριστεράς κ. Χρυσούλας </w:t>
      </w:r>
      <w:proofErr w:type="spellStart"/>
      <w:r>
        <w:rPr>
          <w:rFonts w:eastAsia="Times New Roman" w:cs="Times New Roman"/>
          <w:szCs w:val="24"/>
        </w:rPr>
        <w:t>Κατσιαβρά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προς τον Υπουργό Παιδείας, Έρευνας και Θρησκευμάτων, με θέμα: «Ο Θε</w:t>
      </w:r>
      <w:r>
        <w:rPr>
          <w:rFonts w:eastAsia="Times New Roman" w:cs="Times New Roman"/>
          <w:szCs w:val="24"/>
        </w:rPr>
        <w:t xml:space="preserve">σμός και η </w:t>
      </w:r>
      <w:r>
        <w:rPr>
          <w:rFonts w:eastAsia="Times New Roman" w:cs="Times New Roman"/>
          <w:szCs w:val="24"/>
        </w:rPr>
        <w:t>λ</w:t>
      </w:r>
      <w:r>
        <w:rPr>
          <w:rFonts w:eastAsia="Times New Roman" w:cs="Times New Roman"/>
          <w:szCs w:val="24"/>
        </w:rPr>
        <w:t xml:space="preserve">ειτουργία των Σχολικών Βιβλιοθηκών». </w:t>
      </w:r>
    </w:p>
    <w:p w14:paraId="61E4862B"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κυρία συνάδελφος έχει τον λόγο.</w:t>
      </w:r>
    </w:p>
    <w:p w14:paraId="61E4862C"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ΧΡΥΣΟΥΛΑ ΚΑΤΣΙΑΒΡΑ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Ευχαριστώ, κύριε Πρόεδρε.</w:t>
      </w:r>
    </w:p>
    <w:p w14:paraId="61E4862D"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η πρόσβαση στη γνώση, στο κατάλληλο βιβλίο και στο κατάλληλο διδακτικό προσωπικό αποτελεί θεμελιώ</w:t>
      </w:r>
      <w:r>
        <w:rPr>
          <w:rFonts w:eastAsia="Times New Roman" w:cs="Times New Roman"/>
          <w:szCs w:val="24"/>
        </w:rPr>
        <w:t xml:space="preserve">δες δικαίωμα για κάθε παιδί. Οι σύγχρονες εκπαιδευτικές αντιλήψεις τοποθετούν τη βιβλιοθήκη γενικά αλλά και τη </w:t>
      </w:r>
      <w:r>
        <w:rPr>
          <w:rFonts w:eastAsia="Times New Roman" w:cs="Times New Roman"/>
          <w:szCs w:val="24"/>
        </w:rPr>
        <w:t>Σ</w:t>
      </w:r>
      <w:r>
        <w:rPr>
          <w:rFonts w:eastAsia="Times New Roman" w:cs="Times New Roman"/>
          <w:szCs w:val="24"/>
        </w:rPr>
        <w:t xml:space="preserve">χολική </w:t>
      </w:r>
      <w:r>
        <w:rPr>
          <w:rFonts w:eastAsia="Times New Roman" w:cs="Times New Roman"/>
          <w:szCs w:val="24"/>
        </w:rPr>
        <w:t>Β</w:t>
      </w:r>
      <w:r>
        <w:rPr>
          <w:rFonts w:eastAsia="Times New Roman" w:cs="Times New Roman"/>
          <w:szCs w:val="24"/>
        </w:rPr>
        <w:t xml:space="preserve">ιβλιοθήκη ειδικότερα στην κορυφή της ερευνητικής </w:t>
      </w:r>
      <w:r>
        <w:rPr>
          <w:rFonts w:eastAsia="Times New Roman" w:cs="Times New Roman"/>
          <w:szCs w:val="24"/>
        </w:rPr>
        <w:lastRenderedPageBreak/>
        <w:t>και εκπαιδευτικής διαδικασίας. Αν επιθυμούμε να εξασφαλίσουμε στη νεολαία μας ένα σύγχρ</w:t>
      </w:r>
      <w:r>
        <w:rPr>
          <w:rFonts w:eastAsia="Times New Roman" w:cs="Times New Roman"/>
          <w:szCs w:val="24"/>
        </w:rPr>
        <w:t xml:space="preserve">ονο, ανοιχτό, απελευθερωτικό, δημοκρατικό δημόσιο σχολείο, με ίσες μορφωτικές ευκαιρίες για όλα τα παιδιά, η </w:t>
      </w:r>
      <w:r>
        <w:rPr>
          <w:rFonts w:eastAsia="Times New Roman" w:cs="Times New Roman"/>
          <w:szCs w:val="24"/>
        </w:rPr>
        <w:t>Σ</w:t>
      </w:r>
      <w:r>
        <w:rPr>
          <w:rFonts w:eastAsia="Times New Roman" w:cs="Times New Roman"/>
          <w:szCs w:val="24"/>
        </w:rPr>
        <w:t xml:space="preserve">χολική </w:t>
      </w:r>
      <w:r>
        <w:rPr>
          <w:rFonts w:eastAsia="Times New Roman" w:cs="Times New Roman"/>
          <w:szCs w:val="24"/>
        </w:rPr>
        <w:t>Β</w:t>
      </w:r>
      <w:r>
        <w:rPr>
          <w:rFonts w:eastAsia="Times New Roman" w:cs="Times New Roman"/>
          <w:szCs w:val="24"/>
        </w:rPr>
        <w:t>ιβλιοθήκη είναι εκείνη που μπορεί να αναλάβει αυτόν τον πολυδιάστατο ρόλο.</w:t>
      </w:r>
    </w:p>
    <w:p w14:paraId="61E4862E"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Οποιοδήποτε εκπαιδευτικό σύστημα που επιδιώκει τη μεταρρύθμιση </w:t>
      </w:r>
      <w:r>
        <w:rPr>
          <w:rFonts w:eastAsia="Times New Roman" w:cs="Times New Roman"/>
          <w:szCs w:val="24"/>
        </w:rPr>
        <w:t>της σχολικής εκπαίδευσης και τη σύνδεση με νέες διδακτικές και μαθητικές προσεγγίσεις, είναι καταδικασμένο να αποτύχει</w:t>
      </w:r>
      <w:r>
        <w:rPr>
          <w:rFonts w:eastAsia="Times New Roman" w:cs="Times New Roman"/>
          <w:szCs w:val="24"/>
        </w:rPr>
        <w:t>,</w:t>
      </w:r>
      <w:r>
        <w:rPr>
          <w:rFonts w:eastAsia="Times New Roman" w:cs="Times New Roman"/>
          <w:szCs w:val="24"/>
        </w:rPr>
        <w:t xml:space="preserve"> αν δεν υποστηρίζεται από ένα καλό δίκτυο Σχολικών Βιβλιοθηκών.</w:t>
      </w:r>
    </w:p>
    <w:p w14:paraId="61E4862F"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Στην περίπτωση των Σχολικών Βιβλιοθηκών καθρεφτίζονται οι παθογένειες της</w:t>
      </w:r>
      <w:r>
        <w:rPr>
          <w:rFonts w:eastAsia="Times New Roman" w:cs="Times New Roman"/>
          <w:szCs w:val="24"/>
        </w:rPr>
        <w:t xml:space="preserve"> ελληνικής μεταπολιτευτικής κοινωνίας με τραγικές ελλείψεις και ημιτελείς προσπάθειες, ερασιτεχνισμούς και αστοχίες, απουσία προγράμματος και παρά τις όποιες νομοθετικές ρυθμίσεις, απουσία οργανωμένης και αδιάλειπτης λειτουργίας και σύνδεσή τους με την εκπ</w:t>
      </w:r>
      <w:r>
        <w:rPr>
          <w:rFonts w:eastAsia="Times New Roman" w:cs="Times New Roman"/>
          <w:szCs w:val="24"/>
        </w:rPr>
        <w:t xml:space="preserve">αιδευτική διαδικασία. </w:t>
      </w:r>
    </w:p>
    <w:p w14:paraId="61E48630" w14:textId="77777777" w:rsidR="00D64E44" w:rsidRDefault="006A490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Τα προηγούμενα χρόνια, ακόμα και σε εποχές προ κρίσης, η πρωτοβάθμια εκπαίδευση εξαιρέθηκε από τη δημιουργία Σχολικών Βιβλιοθηκών. Οι χίλιες τριακόσιες περίπου Σχολικές Βιβλιοθήκες που ιδρύονται και παραμένουν ζωντανές στα δημοτικά σ</w:t>
      </w:r>
      <w:r>
        <w:rPr>
          <w:rFonts w:eastAsia="Times New Roman" w:cs="Times New Roman"/>
          <w:szCs w:val="24"/>
        </w:rPr>
        <w:t xml:space="preserve">χολεία όλης της χώρας, δημιουργήθηκαν και λειτουργούν χάρη στο πάθος και την ευαισθησία μερικών εκπαιδευτικών και τη συνδρομή συλλόγων γονέων, τοπικών φορέων και δωρητών, χωρίς όμως </w:t>
      </w:r>
      <w:r>
        <w:rPr>
          <w:rFonts w:eastAsia="Times New Roman" w:cs="Times New Roman"/>
          <w:szCs w:val="24"/>
        </w:rPr>
        <w:lastRenderedPageBreak/>
        <w:t>να ανταποκρίνονται συνήθως στις προδιαγραφές μίας σύγχρονης βιβλιοθήκης.</w:t>
      </w:r>
    </w:p>
    <w:p w14:paraId="61E4863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τη δευτεροβάθμια εκπαίδευση την προηγούμενη δεκαετία δημιουργήθηκε ένας μεγάλος αριθμός Σχολικών Βιβλιοθηκών, επτακόσιες πενήντα επτά σε όλη την Ελλάδα, σύμφωνα με τα διεθνή πρότυπα, με ένα φιλόδοξο σχέδιο που χρηματοδοτήθηκε από την Ευρωπαϊκή Ένωση μέσω τ</w:t>
      </w:r>
      <w:r>
        <w:rPr>
          <w:rFonts w:eastAsia="Times New Roman" w:cs="Times New Roman"/>
          <w:szCs w:val="24"/>
        </w:rPr>
        <w:t>ου επιχειρησιακού προγράμματος «Εκπαίδευση και Αρχική Επαγγελματική Κατάρτιση».</w:t>
      </w:r>
    </w:p>
    <w:p w14:paraId="61E4863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πρόγραμμα λειτούργησε υποδειγματικά με πλήθος δράσεων και ενεργειών, που έφεραν τα βιβλία κοντά στους νέους. Τα χρόνια της κρίσης ο θεσμός απαξιώθηκε και οι επτακόσιες πενήν</w:t>
      </w:r>
      <w:r>
        <w:rPr>
          <w:rFonts w:eastAsia="Times New Roman" w:cs="Times New Roman"/>
          <w:szCs w:val="24"/>
        </w:rPr>
        <w:t>τα επτά βιβλιοθήκες αφέθηκαν στην τύχη τους. Οι περισσότερες είναι κλειδωμένες ή υπολειτουργούν, ενώ η πολιτεία έπαψε να ενδιαφέρεται για τη συντήρηση και την ανανέωσή τους, προκειμένου να εξοικονομηθούν θέσεις εκπαιδευτικού προσωπικού, αφού το προσωπικό π</w:t>
      </w:r>
      <w:r>
        <w:rPr>
          <w:rFonts w:eastAsia="Times New Roman" w:cs="Times New Roman"/>
          <w:szCs w:val="24"/>
        </w:rPr>
        <w:t>ου είχε εκπαιδευτεί επέστρεψε στη θέση του.</w:t>
      </w:r>
    </w:p>
    <w:p w14:paraId="61E4863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τα παραπάνω σας ερωτώ, κύριε Υπουργέ: Πρώτον, οραματίζεστε και σχεδιάζετε ένα καλύτερο σχολείο. Σ’ αυτό το σχολείο ποια θα είναι η θέση της Σχολικής Βιβλιοθήκης; </w:t>
      </w:r>
    </w:p>
    <w:p w14:paraId="61E4863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Δεύτερον, προαναγγείλατε επέκταση του θεσ</w:t>
      </w:r>
      <w:r>
        <w:rPr>
          <w:rFonts w:eastAsia="Times New Roman" w:cs="Times New Roman"/>
          <w:szCs w:val="24"/>
        </w:rPr>
        <w:t xml:space="preserve">μού των </w:t>
      </w:r>
      <w:r>
        <w:rPr>
          <w:rFonts w:eastAsia="Times New Roman" w:cs="Times New Roman"/>
          <w:szCs w:val="24"/>
        </w:rPr>
        <w:t>β</w:t>
      </w:r>
      <w:r>
        <w:rPr>
          <w:rFonts w:eastAsia="Times New Roman" w:cs="Times New Roman"/>
          <w:szCs w:val="24"/>
        </w:rPr>
        <w:t xml:space="preserve">ιβλιοθηκών στην πρωτοβάθμια εκπαίδευση, δημιουργία συστήματος δικτύου Σχολικών </w:t>
      </w:r>
      <w:r>
        <w:rPr>
          <w:rFonts w:eastAsia="Times New Roman" w:cs="Times New Roman"/>
          <w:szCs w:val="24"/>
        </w:rPr>
        <w:lastRenderedPageBreak/>
        <w:t>Βιβλιοθηκών και σύνδεσή τους με όλα τα σχολεία της Ελλάδας. Έχει προβλεφθεί η στελέχωσή τους, καθώς και η συνεχής ανανέωση του υλικού τους με πόρους του Υπουργείου;</w:t>
      </w:r>
    </w:p>
    <w:p w14:paraId="61E4863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Τρί</w:t>
      </w:r>
      <w:r>
        <w:rPr>
          <w:rFonts w:eastAsia="Times New Roman" w:cs="Times New Roman"/>
          <w:szCs w:val="24"/>
        </w:rPr>
        <w:t>τον, υπάρχουν στοιχεία της πραγματικής κατάστασης στην οποία βρίσκονται σήμερα οι επτακόσιες πενήντα επτά Σχολικές Βιβλιοθήκες, υλικό, εξοπλισμός, χώροι και τι προτίθεστε να κάνετε για την άμεση επαναλειτουργία τους;</w:t>
      </w:r>
    </w:p>
    <w:p w14:paraId="61E4863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1E4863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w:t>
      </w:r>
      <w:r>
        <w:rPr>
          <w:rFonts w:eastAsia="Times New Roman" w:cs="Times New Roman"/>
          <w:b/>
          <w:szCs w:val="24"/>
        </w:rPr>
        <w:t xml:space="preserve">ούδης): </w:t>
      </w:r>
      <w:r>
        <w:rPr>
          <w:rFonts w:eastAsia="Times New Roman" w:cs="Times New Roman"/>
          <w:szCs w:val="24"/>
        </w:rPr>
        <w:t>Ευχαριστώ, κυρία συνάδελφε.</w:t>
      </w:r>
    </w:p>
    <w:p w14:paraId="61E4863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1E4863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Χαίρομαι που η κ. </w:t>
      </w:r>
      <w:proofErr w:type="spellStart"/>
      <w:r>
        <w:rPr>
          <w:rFonts w:eastAsia="Times New Roman" w:cs="Times New Roman"/>
          <w:szCs w:val="24"/>
        </w:rPr>
        <w:t>Κατσαβριά</w:t>
      </w:r>
      <w:proofErr w:type="spellEnd"/>
      <w:r>
        <w:rPr>
          <w:rFonts w:eastAsia="Times New Roman" w:cs="Times New Roman"/>
          <w:szCs w:val="24"/>
        </w:rPr>
        <w:t xml:space="preserve"> με μια απίστευτη συστηματικότητα</w:t>
      </w:r>
      <w:r>
        <w:rPr>
          <w:rFonts w:eastAsia="Times New Roman" w:cs="Times New Roman"/>
          <w:szCs w:val="24"/>
        </w:rPr>
        <w:t>,</w:t>
      </w:r>
      <w:r>
        <w:rPr>
          <w:rFonts w:eastAsia="Times New Roman" w:cs="Times New Roman"/>
          <w:szCs w:val="24"/>
        </w:rPr>
        <w:t xml:space="preserve"> θέλει να μας θυμίζει αυτόν τον θεμελιώδη θεσμό όχι μόνο σ</w:t>
      </w:r>
      <w:r>
        <w:rPr>
          <w:rFonts w:eastAsia="Times New Roman" w:cs="Times New Roman"/>
          <w:szCs w:val="24"/>
        </w:rPr>
        <w:t xml:space="preserve">την εκπαίδευση αλλά και στην κοινωνία. </w:t>
      </w:r>
    </w:p>
    <w:p w14:paraId="61E4863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Έχετε δίκιο. Οι βιβλιοθήκες τα τελευταία χρόνια έχουν υποστεί μια ιδιόμορφη απαξίωση, όταν την ίδια στιγμή ο χώρος των βιβλιοθηκών έχει δείξει απίστευτα σημεία ανάκαμψης. Δηλαδή ας αρχίσουμε από την Εθνική Βιβλιοθήκη</w:t>
      </w:r>
      <w:r>
        <w:rPr>
          <w:rFonts w:eastAsia="Times New Roman" w:cs="Times New Roman"/>
          <w:szCs w:val="24"/>
        </w:rPr>
        <w:t xml:space="preserve">, που τώρα είναι τώρα στους νέους χώρους, ας αρχίσουμε από τη βράβευση της Βιβλιοθήκης στη Βέροια από το </w:t>
      </w:r>
      <w:r>
        <w:rPr>
          <w:rFonts w:eastAsia="Times New Roman" w:cs="Times New Roman"/>
          <w:szCs w:val="24"/>
          <w:lang w:val="en-US"/>
        </w:rPr>
        <w:t>Bill</w:t>
      </w:r>
      <w:r>
        <w:rPr>
          <w:rFonts w:eastAsia="Times New Roman" w:cs="Times New Roman"/>
          <w:szCs w:val="24"/>
        </w:rPr>
        <w:t xml:space="preserve"> </w:t>
      </w:r>
      <w:r>
        <w:rPr>
          <w:rFonts w:eastAsia="Times New Roman" w:cs="Times New Roman"/>
          <w:szCs w:val="24"/>
          <w:lang w:val="en-US"/>
        </w:rPr>
        <w:t>Gates</w:t>
      </w:r>
      <w:r>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 xml:space="preserve"> κλπ..</w:t>
      </w:r>
    </w:p>
    <w:p w14:paraId="61E4863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Να δούμε κάποιους αριθμούς και να απαντήσουμε στο ερώτημά σας. Το αναφέρατε και εσείς και θέλω να το αναφέρω υπογραμμίζοντά</w:t>
      </w:r>
      <w:r>
        <w:rPr>
          <w:rFonts w:eastAsia="Times New Roman" w:cs="Times New Roman"/>
          <w:szCs w:val="24"/>
        </w:rPr>
        <w:t xml:space="preserve">ς το ότι θα θεσμοθετήσουμε άμεσα –είναι έτοιμο- τις χίλιες </w:t>
      </w:r>
      <w:r>
        <w:rPr>
          <w:rFonts w:eastAsia="Times New Roman" w:cs="Times New Roman"/>
          <w:szCs w:val="24"/>
        </w:rPr>
        <w:t>β</w:t>
      </w:r>
      <w:r>
        <w:rPr>
          <w:rFonts w:eastAsia="Times New Roman" w:cs="Times New Roman"/>
          <w:szCs w:val="24"/>
        </w:rPr>
        <w:t xml:space="preserve">ιβλιοθήκες στα δημοτικά σχολεία, οι οποίες στήθηκαν με πρωτοβουλία των εκπαιδευτικών. Έχει ένα ενδιαφέρον αυτό </w:t>
      </w:r>
      <w:r>
        <w:rPr>
          <w:rFonts w:eastAsia="Times New Roman" w:cs="Times New Roman"/>
          <w:szCs w:val="24"/>
        </w:rPr>
        <w:t>κ</w:t>
      </w:r>
      <w:r>
        <w:rPr>
          <w:rFonts w:eastAsia="Times New Roman" w:cs="Times New Roman"/>
          <w:szCs w:val="24"/>
        </w:rPr>
        <w:t>αι έχει ένα ενδιαφέρον, όταν λέμε ότι οι εκπαιδευτικοί δεν κάνουν τίποτα ότι στα σχο</w:t>
      </w:r>
      <w:r>
        <w:rPr>
          <w:rFonts w:eastAsia="Times New Roman" w:cs="Times New Roman"/>
          <w:szCs w:val="24"/>
        </w:rPr>
        <w:t>λεία δεν γίνεται τίποτα κ</w:t>
      </w:r>
      <w:r>
        <w:rPr>
          <w:rFonts w:eastAsia="Times New Roman" w:cs="Times New Roman"/>
          <w:szCs w:val="24"/>
        </w:rPr>
        <w:t>.</w:t>
      </w:r>
      <w:r>
        <w:rPr>
          <w:rFonts w:eastAsia="Times New Roman" w:cs="Times New Roman"/>
          <w:szCs w:val="24"/>
        </w:rPr>
        <w:t>λπ.. Χίλια σχολεία και δεν είναι μόνο χίλια, είναι λίγο παραπάνω από χίλια…</w:t>
      </w:r>
    </w:p>
    <w:p w14:paraId="61E4863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Χίλι</w:t>
      </w:r>
      <w:r>
        <w:rPr>
          <w:rFonts w:eastAsia="Times New Roman" w:cs="Times New Roman"/>
          <w:szCs w:val="24"/>
        </w:rPr>
        <w:t>α</w:t>
      </w:r>
      <w:r>
        <w:rPr>
          <w:rFonts w:eastAsia="Times New Roman" w:cs="Times New Roman"/>
          <w:szCs w:val="24"/>
        </w:rPr>
        <w:t xml:space="preserve"> τριακόσια.</w:t>
      </w:r>
    </w:p>
    <w:p w14:paraId="61E4863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Χίλια τριακόσια. Είναι πρωτοβουλίες</w:t>
      </w:r>
      <w:r>
        <w:rPr>
          <w:rFonts w:eastAsia="Times New Roman" w:cs="Times New Roman"/>
          <w:szCs w:val="24"/>
        </w:rPr>
        <w:t xml:space="preserve"> των εκπαιδευτικών</w:t>
      </w:r>
      <w:r>
        <w:rPr>
          <w:rFonts w:eastAsia="Times New Roman" w:cs="Times New Roman"/>
          <w:szCs w:val="24"/>
        </w:rPr>
        <w:t>,</w:t>
      </w:r>
      <w:r>
        <w:rPr>
          <w:rFonts w:eastAsia="Times New Roman" w:cs="Times New Roman"/>
          <w:szCs w:val="24"/>
        </w:rPr>
        <w:t xml:space="preserve"> που διαμόρφωσαν χώρους βιβλιοθήκης. Όπως ξέρετε και εσείς, ενδεχομένως καλύτερα από εμένα, οι χώροι βιβλιοθήκης που διαμόρφωσαν</w:t>
      </w:r>
      <w:r>
        <w:rPr>
          <w:rFonts w:eastAsia="Times New Roman" w:cs="Times New Roman"/>
          <w:szCs w:val="24"/>
        </w:rPr>
        <w:t>,</w:t>
      </w:r>
      <w:r>
        <w:rPr>
          <w:rFonts w:eastAsia="Times New Roman" w:cs="Times New Roman"/>
          <w:szCs w:val="24"/>
        </w:rPr>
        <w:t xml:space="preserve"> δεν είναι μόνο χώροι που πας και διαβάζεις ένα βιβλίο, είναι ένα πιο σύνθετο περιεχόμενο ο χώρος μιας σύγχρ</w:t>
      </w:r>
      <w:r>
        <w:rPr>
          <w:rFonts w:eastAsia="Times New Roman" w:cs="Times New Roman"/>
          <w:szCs w:val="24"/>
        </w:rPr>
        <w:t>ονης βιβλιοθήκης. Αυτό πρέπει να το χαιρετίσουμε και για αυτόν τον λόγο τον θεσμοθετούμε.</w:t>
      </w:r>
    </w:p>
    <w:p w14:paraId="61E4863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το δίκτυο των </w:t>
      </w:r>
      <w:r>
        <w:rPr>
          <w:rFonts w:eastAsia="Times New Roman" w:cs="Times New Roman"/>
          <w:szCs w:val="24"/>
        </w:rPr>
        <w:t>β</w:t>
      </w:r>
      <w:r>
        <w:rPr>
          <w:rFonts w:eastAsia="Times New Roman" w:cs="Times New Roman"/>
          <w:szCs w:val="24"/>
        </w:rPr>
        <w:t>ιβλιοθηκών</w:t>
      </w:r>
      <w:r>
        <w:rPr>
          <w:rFonts w:eastAsia="Times New Roman" w:cs="Times New Roman"/>
          <w:szCs w:val="24"/>
        </w:rPr>
        <w:t>,</w:t>
      </w:r>
      <w:r>
        <w:rPr>
          <w:rFonts w:eastAsia="Times New Roman" w:cs="Times New Roman"/>
          <w:szCs w:val="24"/>
        </w:rPr>
        <w:t xml:space="preserve"> που θα είναι συνδεδεμένο με την Εθνική Βιβλιοθήκη της Ελλάδας. Αυτό θα αναβαθμίσει πάρα πολύ τις δημόσιες και δημοτικές βιβλιοθήκες. Ήδη το σύστημα άρχισε να λειτουργεί και είναι μια από τις πολλές σιωπηλές επιτυχίες της Εθνική</w:t>
      </w:r>
      <w:r>
        <w:rPr>
          <w:rFonts w:eastAsia="Times New Roman" w:cs="Times New Roman"/>
          <w:szCs w:val="24"/>
        </w:rPr>
        <w:t>ς</w:t>
      </w:r>
      <w:r>
        <w:rPr>
          <w:rFonts w:eastAsia="Times New Roman" w:cs="Times New Roman"/>
          <w:szCs w:val="24"/>
        </w:rPr>
        <w:t xml:space="preserve"> Βιβλιοθήκης της Ελλάδος κα</w:t>
      </w:r>
      <w:r>
        <w:rPr>
          <w:rFonts w:eastAsia="Times New Roman" w:cs="Times New Roman"/>
          <w:szCs w:val="24"/>
        </w:rPr>
        <w:t>ι η σύνδεση αλλά και η συνεχής τροφοδότηση.</w:t>
      </w:r>
    </w:p>
    <w:p w14:paraId="61E4863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Δυο πράγματα στα οποία και η Βουλή θα μπορούσε να παίξει έναν πολύ θετικό ρόλο</w:t>
      </w:r>
      <w:r>
        <w:rPr>
          <w:rFonts w:eastAsia="Times New Roman" w:cs="Times New Roman"/>
          <w:szCs w:val="24"/>
        </w:rPr>
        <w:t>,</w:t>
      </w:r>
      <w:r>
        <w:rPr>
          <w:rFonts w:eastAsia="Times New Roman" w:cs="Times New Roman"/>
          <w:szCs w:val="24"/>
        </w:rPr>
        <w:t xml:space="preserve"> είναι τα εξής: Πρώτον, θα πρέπει να προσληφθούν βιβλιοθηκονόμοι. Το να το λέει, βεβαίως, η Κυβέρνηση αυτό σαν παράπονο στη Βουλή</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ν μας οδηγεί πουθενά, αλλά είναι προφανές ότι εάν θέλουμε μια επί της ουσίας αναβάθμιση, πρέπει να υπάρξουν προσλήψεις βιβλιοθηκονόμων και είναι μέσα στο γενικότερο πρόγραμμα των προσλήψεων. Πάντως είναι από τις πρώτες προτεραιότητές μας.</w:t>
      </w:r>
    </w:p>
    <w:p w14:paraId="61E4864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δεύτερο όμως π</w:t>
      </w:r>
      <w:r>
        <w:rPr>
          <w:rFonts w:eastAsia="Times New Roman" w:cs="Times New Roman"/>
          <w:szCs w:val="24"/>
        </w:rPr>
        <w:t xml:space="preserve">ου είναι πολύ σοβαρό –κι εδώ η Βουλή όντως μπορεί να παίξει έναν αποφασιστικό ρόλο- είναι η διαμόρφωση αυτών των νέων χώρων. Δεν αναφέρομαι στην αρχιτεκτονική διαμόρφωση αλλά στο περιεχόμενο μιας σύγχρονης βιβλιοθήκης. </w:t>
      </w:r>
    </w:p>
    <w:p w14:paraId="61E4864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Τι σημαίνει μια σύγχρονη βιβλιοθήκη;</w:t>
      </w:r>
      <w:r>
        <w:rPr>
          <w:rFonts w:eastAsia="Times New Roman" w:cs="Times New Roman"/>
          <w:szCs w:val="24"/>
        </w:rPr>
        <w:t xml:space="preserve"> Είναι ένα πράγμα το οποίο συγκροτείται αποκλειστικά γύρω από το βιβλίο ή είναι ένας χώρος πολύ πιο ανοιχτός στην κοινωνία, όπου το βιβλίο προφανώς είναι ένα από τα σημαντικότερα στοιχεία της ταυτότητάς του αλλά δεν εξαντλείται σε αυτό; Αυτό νομίζω ότι είν</w:t>
      </w:r>
      <w:r>
        <w:rPr>
          <w:rFonts w:eastAsia="Times New Roman" w:cs="Times New Roman"/>
          <w:szCs w:val="24"/>
        </w:rPr>
        <w:t xml:space="preserve">αι και μια αναζήτηση της κοινωνίας συνολικότερα, και διεθνώς και στην Ελλάδα, για το πώς αυτοί οι χώροι θα ζωντανέψουν μέσα σε μια νέα πραγματικότητα, που έχει επηρεάσει και τον χαρακτήρα του ίδιου του βιβλίου. </w:t>
      </w:r>
    </w:p>
    <w:p w14:paraId="61E48642"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Πρόκειται για ερωτήματα στα οποία δεν υπάρχο</w:t>
      </w:r>
      <w:r>
        <w:rPr>
          <w:rFonts w:eastAsia="Times New Roman" w:cs="Times New Roman"/>
          <w:szCs w:val="24"/>
        </w:rPr>
        <w:t>υν έτοιμες απαντήσεις. Είναι όμως ερωτήματα στα οποία πολ</w:t>
      </w:r>
      <w:r>
        <w:rPr>
          <w:rFonts w:eastAsia="Times New Roman" w:cs="Times New Roman"/>
          <w:szCs w:val="24"/>
        </w:rPr>
        <w:t>λοί</w:t>
      </w:r>
      <w:r>
        <w:rPr>
          <w:rFonts w:eastAsia="Times New Roman" w:cs="Times New Roman"/>
          <w:szCs w:val="24"/>
        </w:rPr>
        <w:t xml:space="preserve"> βιβλιοθηκονόμοι, πολύς κόσμος </w:t>
      </w:r>
      <w:r>
        <w:rPr>
          <w:rFonts w:eastAsia="Times New Roman" w:cs="Times New Roman"/>
          <w:szCs w:val="24"/>
        </w:rPr>
        <w:lastRenderedPageBreak/>
        <w:t>που έχει μεράκι με τις βιβλιοθήκες, έχουν σκύψει. Είμαστε σίγουροι ότι σιγά-σιγά θα διαμορφώνονται, όπως έχουμε τέτοιες ενδείξεις, κάποιες νέες και φρέσκιες λύσεις σ</w:t>
      </w:r>
      <w:r>
        <w:rPr>
          <w:rFonts w:eastAsia="Times New Roman" w:cs="Times New Roman"/>
          <w:szCs w:val="24"/>
        </w:rPr>
        <w:t xml:space="preserve">το θέμα που θίγετε. </w:t>
      </w:r>
    </w:p>
    <w:p w14:paraId="61E48643"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1E48644"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14:paraId="61E48645" w14:textId="77777777" w:rsidR="00D64E44" w:rsidRDefault="006A4903">
      <w:pPr>
        <w:spacing w:line="600" w:lineRule="auto"/>
        <w:ind w:firstLine="720"/>
        <w:contextualSpacing/>
        <w:jc w:val="both"/>
        <w:rPr>
          <w:rFonts w:eastAsia="Times New Roman"/>
          <w:bCs/>
          <w:szCs w:val="24"/>
        </w:rPr>
      </w:pPr>
      <w:r>
        <w:rPr>
          <w:rFonts w:eastAsia="Times New Roman"/>
          <w:b/>
          <w:bCs/>
          <w:szCs w:val="24"/>
        </w:rPr>
        <w:t>ΧΡΥΣΟΥΛΑ ΚΑΤΣΑΒΡΙΑ</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 xml:space="preserve">ΣΙΩΡΟΠΟΥΛΟΥ: </w:t>
      </w:r>
      <w:r>
        <w:rPr>
          <w:rFonts w:eastAsia="Times New Roman"/>
          <w:bCs/>
          <w:szCs w:val="24"/>
        </w:rPr>
        <w:t xml:space="preserve">Ευχαριστώ, κύριε Πρόεδρε. </w:t>
      </w:r>
    </w:p>
    <w:p w14:paraId="61E48646" w14:textId="77777777" w:rsidR="00D64E44" w:rsidRDefault="006A4903">
      <w:pPr>
        <w:spacing w:line="600" w:lineRule="auto"/>
        <w:ind w:firstLine="720"/>
        <w:contextualSpacing/>
        <w:jc w:val="both"/>
        <w:rPr>
          <w:rFonts w:eastAsia="Times New Roman"/>
          <w:bCs/>
          <w:szCs w:val="24"/>
        </w:rPr>
      </w:pPr>
      <w:r>
        <w:rPr>
          <w:rFonts w:eastAsia="Times New Roman"/>
          <w:bCs/>
          <w:szCs w:val="24"/>
        </w:rPr>
        <w:t>Σας ευχαριστώ, κύριε Υπουργέ, για την απάντηση. Περιμένουμε σύντομα αποτελεσματικ</w:t>
      </w:r>
      <w:r>
        <w:rPr>
          <w:rFonts w:eastAsia="Times New Roman"/>
          <w:bCs/>
          <w:szCs w:val="24"/>
        </w:rPr>
        <w:t xml:space="preserve">ές δράσεις του Υπουργείου, ώστε ο θεσμός της Σχολικής Βιβλιοθήκης να ενδυναμωθεί και να αποτελέσει σημαντικό εργαλείο της εκπαιδευτικής διαδικασίας. </w:t>
      </w:r>
    </w:p>
    <w:p w14:paraId="61E48647" w14:textId="77777777" w:rsidR="00D64E44" w:rsidRDefault="006A4903">
      <w:pPr>
        <w:spacing w:line="600" w:lineRule="auto"/>
        <w:ind w:firstLine="720"/>
        <w:contextualSpacing/>
        <w:jc w:val="both"/>
        <w:rPr>
          <w:rFonts w:eastAsia="Times New Roman"/>
          <w:bCs/>
          <w:szCs w:val="24"/>
        </w:rPr>
      </w:pPr>
      <w:r>
        <w:rPr>
          <w:rFonts w:eastAsia="Times New Roman"/>
          <w:bCs/>
          <w:szCs w:val="24"/>
        </w:rPr>
        <w:t>Κύριε Υπουργέ, όπως είπατε κι εσείς, ο όρος «Σχολική Βιβλιοθήκη» χάρη στις ραγδαίες τεχνολογικές και πολιτ</w:t>
      </w:r>
      <w:r>
        <w:rPr>
          <w:rFonts w:eastAsia="Times New Roman"/>
          <w:bCs/>
          <w:szCs w:val="24"/>
        </w:rPr>
        <w:t xml:space="preserve">ιστικές εξελίξεις αλλά και στις νέες απόψεις για την παιδεία παραπέμπει σήμερα σε εκπαιδευτικό περιβάλλον νέου τύπου το οποίο αντιπροσωπεύει πολύ περισσότερο από έναν απλό χώρο αποθήκευσης, ταξινόμησης, </w:t>
      </w:r>
      <w:proofErr w:type="spellStart"/>
      <w:r>
        <w:rPr>
          <w:rFonts w:eastAsia="Times New Roman"/>
          <w:bCs/>
          <w:szCs w:val="24"/>
        </w:rPr>
        <w:t>καταλογογράφησης</w:t>
      </w:r>
      <w:proofErr w:type="spellEnd"/>
      <w:r>
        <w:rPr>
          <w:rFonts w:eastAsia="Times New Roman"/>
          <w:bCs/>
          <w:szCs w:val="24"/>
        </w:rPr>
        <w:t xml:space="preserve"> και δανεισμού των βιβλίων. </w:t>
      </w:r>
    </w:p>
    <w:p w14:paraId="61E48648" w14:textId="77777777" w:rsidR="00D64E44" w:rsidRDefault="006A4903">
      <w:pPr>
        <w:spacing w:line="600" w:lineRule="auto"/>
        <w:ind w:firstLine="720"/>
        <w:contextualSpacing/>
        <w:jc w:val="both"/>
        <w:rPr>
          <w:rFonts w:eastAsia="Times New Roman"/>
          <w:bCs/>
          <w:szCs w:val="24"/>
        </w:rPr>
      </w:pPr>
      <w:r>
        <w:rPr>
          <w:rFonts w:eastAsia="Times New Roman"/>
          <w:bCs/>
          <w:szCs w:val="24"/>
        </w:rPr>
        <w:t>Η βιβλιο</w:t>
      </w:r>
      <w:r>
        <w:rPr>
          <w:rFonts w:eastAsia="Times New Roman"/>
          <w:bCs/>
          <w:szCs w:val="24"/>
        </w:rPr>
        <w:t>θήκη μπορεί να λειτουργήσει ως μοχλός στήριξης κι ενίσχυσης της εκπαιδευτικής διαδικασίας και ως δημιουργικός χώρος ανταλλαγής από</w:t>
      </w:r>
      <w:r>
        <w:rPr>
          <w:rFonts w:eastAsia="Times New Roman"/>
          <w:bCs/>
          <w:szCs w:val="24"/>
        </w:rPr>
        <w:lastRenderedPageBreak/>
        <w:t>ψεων</w:t>
      </w:r>
      <w:r>
        <w:rPr>
          <w:rFonts w:eastAsia="Times New Roman"/>
          <w:bCs/>
          <w:szCs w:val="24"/>
        </w:rPr>
        <w:t>,</w:t>
      </w:r>
      <w:r>
        <w:rPr>
          <w:rFonts w:eastAsia="Times New Roman"/>
          <w:bCs/>
          <w:szCs w:val="24"/>
        </w:rPr>
        <w:t xml:space="preserve"> μέσω του οποίου βιβλιοθηκονόμοι και εκπαιδευτικοί δουλεύουν συνεργατικά, μπορούν να ανεβάσουν το επίπεδο των μαθητών του</w:t>
      </w:r>
      <w:r>
        <w:rPr>
          <w:rFonts w:eastAsia="Times New Roman"/>
          <w:bCs/>
          <w:szCs w:val="24"/>
        </w:rPr>
        <w:t xml:space="preserve">ς και να ενισχύσουν την ενεργό συμμετοχή τους. </w:t>
      </w:r>
    </w:p>
    <w:p w14:paraId="61E48649" w14:textId="77777777" w:rsidR="00D64E44" w:rsidRDefault="006A4903">
      <w:pPr>
        <w:spacing w:line="600" w:lineRule="auto"/>
        <w:ind w:firstLine="720"/>
        <w:contextualSpacing/>
        <w:jc w:val="both"/>
        <w:rPr>
          <w:rFonts w:eastAsia="Times New Roman"/>
          <w:bCs/>
          <w:szCs w:val="24"/>
        </w:rPr>
      </w:pPr>
      <w:r>
        <w:rPr>
          <w:rFonts w:eastAsia="Times New Roman"/>
          <w:bCs/>
          <w:szCs w:val="24"/>
        </w:rPr>
        <w:t>Η δημιουργία και η λειτουργία μιας πλούσιας συλλογής πηγών πληροφόρησης με πολυμορφικά υλικά, αλλά και υπηρεσίες επικοινωνίας σε κάθε σχολική μονάδα σηματοδοτεί μια διαφορετική αντίληψη για τη Σχολική Βιβλιοθ</w:t>
      </w:r>
      <w:r>
        <w:rPr>
          <w:rFonts w:eastAsia="Times New Roman"/>
          <w:bCs/>
          <w:szCs w:val="24"/>
        </w:rPr>
        <w:t>ήκη και τον ρόλο της. Μέσα στη Βιβλιοθήκη η γνώση θα αφομοιώνεται, αλλά και θα δημιουργείται με τη χρήση πολλών και σύγχρονων μέσων, στηρίζοντας κι εμπλουτίζοντας τα διδασκόμενα αντικείμενα και τις ποικίλες σχολικές δραστηριότητες. Θα καλύπτει τα βασικά εν</w:t>
      </w:r>
      <w:r>
        <w:rPr>
          <w:rFonts w:eastAsia="Times New Roman"/>
          <w:bCs/>
          <w:szCs w:val="24"/>
        </w:rPr>
        <w:t xml:space="preserve">διαφέροντα όλων των παιδιών και θα παρέχει έγκυρη και υπεύθυνη ενημέρωση, σχετικά με τα προβλήματα που τους απασχολούν στην εξωσχολική τους ζωή. </w:t>
      </w:r>
    </w:p>
    <w:p w14:paraId="61E4864A" w14:textId="77777777" w:rsidR="00D64E44" w:rsidRDefault="006A4903">
      <w:pPr>
        <w:spacing w:line="600" w:lineRule="auto"/>
        <w:ind w:firstLine="720"/>
        <w:contextualSpacing/>
        <w:jc w:val="both"/>
        <w:rPr>
          <w:rFonts w:eastAsia="Times New Roman"/>
          <w:bCs/>
          <w:szCs w:val="24"/>
        </w:rPr>
      </w:pPr>
      <w:r>
        <w:rPr>
          <w:rFonts w:eastAsia="Times New Roman"/>
          <w:bCs/>
          <w:szCs w:val="24"/>
        </w:rPr>
        <w:t xml:space="preserve">Εύκολα όμως αντιλαμβάνεται </w:t>
      </w:r>
      <w:r>
        <w:rPr>
          <w:rFonts w:eastAsia="Times New Roman"/>
          <w:bCs/>
          <w:szCs w:val="24"/>
        </w:rPr>
        <w:t>κάποιος</w:t>
      </w:r>
      <w:r>
        <w:rPr>
          <w:rFonts w:eastAsia="Times New Roman"/>
          <w:bCs/>
          <w:szCs w:val="24"/>
        </w:rPr>
        <w:t xml:space="preserve"> ότι δεν αρκεί μόνο η ίδρυση σύγχρονης Σχολικής Βιβλιοθήκης. Για να επιτελέσ</w:t>
      </w:r>
      <w:r>
        <w:rPr>
          <w:rFonts w:eastAsia="Times New Roman"/>
          <w:bCs/>
          <w:szCs w:val="24"/>
        </w:rPr>
        <w:t>ει τον ρόλο του το νέο αυτό εκπαιδευτικό περιβάλλον, πρέπει να εξασφαλιστεί η βιωσιμότητα του. Αυτό θα συμβεί εάν η Σχολική Βιβλιοθήκη αποτελέσει ζωντανό κύτταρο του σχολείου, αν ενταχθεί οργανωτικά και οργανικά στη λειτουργία της καθημερινής εκπαιδευτικής</w:t>
      </w:r>
      <w:r>
        <w:rPr>
          <w:rFonts w:eastAsia="Times New Roman"/>
          <w:bCs/>
          <w:szCs w:val="24"/>
        </w:rPr>
        <w:t xml:space="preserve"> διαδικασίας, αν εξασφαλιστούν πόροι για τη συνεχή ανανέωση του υλικού τους και αν εγγυηθεί η σωστή και σταθερή στελέχωσή της. </w:t>
      </w:r>
    </w:p>
    <w:p w14:paraId="61E4864B" w14:textId="77777777" w:rsidR="00D64E44" w:rsidRDefault="006A4903">
      <w:pPr>
        <w:spacing w:line="600" w:lineRule="auto"/>
        <w:ind w:firstLine="720"/>
        <w:contextualSpacing/>
        <w:jc w:val="both"/>
        <w:rPr>
          <w:rFonts w:eastAsia="Times New Roman"/>
          <w:bCs/>
          <w:szCs w:val="24"/>
        </w:rPr>
      </w:pPr>
      <w:r>
        <w:rPr>
          <w:rFonts w:eastAsia="Times New Roman"/>
          <w:bCs/>
          <w:szCs w:val="24"/>
        </w:rPr>
        <w:lastRenderedPageBreak/>
        <w:t>Το σημερινό σχολείο χρειάζεται μια βιβλιοθήκη έξω από τη λογική του μουσειακού αντικειμένου, που θα συμβάλει στη δυναμική εξέλιξ</w:t>
      </w:r>
      <w:r>
        <w:rPr>
          <w:rFonts w:eastAsia="Times New Roman"/>
          <w:bCs/>
          <w:szCs w:val="24"/>
        </w:rPr>
        <w:t xml:space="preserve">η της παιδείας σε ελκυστικό περιβάλλον διαρκώς βελτιούμενο. </w:t>
      </w:r>
    </w:p>
    <w:p w14:paraId="61E4864C" w14:textId="77777777" w:rsidR="00D64E44" w:rsidRDefault="006A4903">
      <w:pPr>
        <w:spacing w:line="600" w:lineRule="auto"/>
        <w:ind w:firstLine="720"/>
        <w:contextualSpacing/>
        <w:jc w:val="both"/>
        <w:rPr>
          <w:rFonts w:eastAsia="Times New Roman"/>
          <w:bCs/>
          <w:szCs w:val="24"/>
        </w:rPr>
      </w:pPr>
      <w:r>
        <w:rPr>
          <w:rFonts w:eastAsia="Times New Roman"/>
          <w:bCs/>
          <w:szCs w:val="24"/>
        </w:rPr>
        <w:t>Η Σχολική Βιβλιοθήκη πρέπει να στηρίζει το αναλυτικό πρόγραμμα του σχολείου, να αποτελεί δηλαδή εργαλείο για τον εκπαιδευτικό και για τον μαθητή στη μαθησιακή του πορεία και ταυτόχρονα, να καλλιε</w:t>
      </w:r>
      <w:r>
        <w:rPr>
          <w:rFonts w:eastAsia="Times New Roman"/>
          <w:bCs/>
          <w:szCs w:val="24"/>
        </w:rPr>
        <w:t xml:space="preserve">ργεί τη σχέση του παιδιού με το βιβλίο ώστε να γίνει σχέση αγάπης, που θα του προσφέρει χαρά και ικανοποίηση. </w:t>
      </w:r>
    </w:p>
    <w:p w14:paraId="61E4864D" w14:textId="77777777" w:rsidR="00D64E44" w:rsidRDefault="006A4903">
      <w:pPr>
        <w:spacing w:line="600" w:lineRule="auto"/>
        <w:ind w:firstLine="720"/>
        <w:contextualSpacing/>
        <w:jc w:val="both"/>
        <w:rPr>
          <w:rFonts w:eastAsia="Times New Roman"/>
          <w:bCs/>
          <w:szCs w:val="24"/>
        </w:rPr>
      </w:pPr>
      <w:r>
        <w:rPr>
          <w:rFonts w:eastAsia="Times New Roman"/>
          <w:bCs/>
          <w:szCs w:val="24"/>
        </w:rPr>
        <w:t xml:space="preserve">Δεν πρέπει να ξεχνάμε ότι η επαφή των παιδιών με το βιβλίο από την πολύ μικρή ηλικία, καθώς και οι δράσεις </w:t>
      </w:r>
      <w:proofErr w:type="spellStart"/>
      <w:r>
        <w:rPr>
          <w:rFonts w:eastAsia="Times New Roman"/>
          <w:bCs/>
          <w:szCs w:val="24"/>
        </w:rPr>
        <w:t>φιλαναγνωσίας</w:t>
      </w:r>
      <w:proofErr w:type="spellEnd"/>
      <w:r>
        <w:rPr>
          <w:rFonts w:eastAsia="Times New Roman"/>
          <w:bCs/>
          <w:szCs w:val="24"/>
        </w:rPr>
        <w:t xml:space="preserve"> στο σχολείο και στις βιβ</w:t>
      </w:r>
      <w:r>
        <w:rPr>
          <w:rFonts w:eastAsia="Times New Roman"/>
          <w:bCs/>
          <w:szCs w:val="24"/>
        </w:rPr>
        <w:t xml:space="preserve">λιοθήκες δημιουργούν μελλοντικούς αναγνώστες, δηλαδή σκεπτόμενους ενεργούς πολίτες. </w:t>
      </w:r>
    </w:p>
    <w:p w14:paraId="61E4864E" w14:textId="77777777" w:rsidR="00D64E44" w:rsidRDefault="006A4903">
      <w:pPr>
        <w:spacing w:line="600" w:lineRule="auto"/>
        <w:ind w:firstLine="720"/>
        <w:contextualSpacing/>
        <w:jc w:val="both"/>
        <w:rPr>
          <w:rFonts w:eastAsia="Times New Roman"/>
          <w:bCs/>
          <w:szCs w:val="24"/>
        </w:rPr>
      </w:pPr>
      <w:r>
        <w:rPr>
          <w:rFonts w:eastAsia="Times New Roman"/>
          <w:bCs/>
          <w:szCs w:val="24"/>
        </w:rPr>
        <w:t>Σε μια εποχή που το δημόσιο σχολείο βάλλεται από παντού και η παιδεία περνάει μία από τις μεγαλύτερες κρίσεις, οι βιβλιοθήκες, κύριε Υπουργέ, ειδικά στην περιφέρεια, μπορο</w:t>
      </w:r>
      <w:r>
        <w:rPr>
          <w:rFonts w:eastAsia="Times New Roman"/>
          <w:bCs/>
          <w:szCs w:val="24"/>
        </w:rPr>
        <w:t xml:space="preserve">ύν να γίνουν ζωντανοί χώροι γνώσης, δημιουργίας και πολιτισμού για τους μαθητές, τους εκπαιδευτικούς, τους γονείς, αλλά και την ευρύτερη τοπική κοινωνία, λειτουργώντας ως χώροι ανοιχτής πρόσβασης και επικοινωνίας. </w:t>
      </w:r>
    </w:p>
    <w:p w14:paraId="61E4864F" w14:textId="77777777" w:rsidR="00D64E44" w:rsidRDefault="006A490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Μια σχολική βιβλιοθήκη πρέπει να λειτουργ</w:t>
      </w:r>
      <w:r>
        <w:rPr>
          <w:rFonts w:eastAsia="Times New Roman" w:cs="Times New Roman"/>
          <w:bCs/>
          <w:shd w:val="clear" w:color="auto" w:fill="FFFFFF"/>
        </w:rPr>
        <w:t xml:space="preserve">εί ως χώρος μάθησης, ως χώρος ψυχαγωγίας και ως χώρος πολιτισμικής ενημέρωσης των μελών της. </w:t>
      </w:r>
      <w:r>
        <w:rPr>
          <w:rFonts w:eastAsia="Times New Roman"/>
          <w:bCs/>
          <w:shd w:val="clear" w:color="auto" w:fill="FFFFFF"/>
        </w:rPr>
        <w:lastRenderedPageBreak/>
        <w:t>Είναι</w:t>
      </w:r>
      <w:r>
        <w:rPr>
          <w:rFonts w:eastAsia="Times New Roman" w:cs="Times New Roman"/>
          <w:bCs/>
          <w:shd w:val="clear" w:color="auto" w:fill="FFFFFF"/>
        </w:rPr>
        <w:t xml:space="preserve"> επιτακτική ανάγκη, λοιπόν, η πολιτεία να προχωρήσει άμεσα στην υλοποίηση του θεσμού της Σχολικής Βιβλιοθήκης, σύμφωνα με τα σύγχρονα πρότυπα για την ανάπτυξη</w:t>
      </w:r>
      <w:r>
        <w:rPr>
          <w:rFonts w:eastAsia="Times New Roman" w:cs="Times New Roman"/>
          <w:bCs/>
          <w:shd w:val="clear" w:color="auto" w:fill="FFFFFF"/>
        </w:rPr>
        <w:t xml:space="preserve"> και τη λειτουργία της, ως προς τη φιλοσοφία της, την ανάπτυξή της και τον σχεδιασμό των </w:t>
      </w:r>
      <w:proofErr w:type="spellStart"/>
      <w:r>
        <w:rPr>
          <w:rFonts w:eastAsia="Times New Roman" w:cs="Times New Roman"/>
          <w:bCs/>
          <w:shd w:val="clear" w:color="auto" w:fill="FFFFFF"/>
        </w:rPr>
        <w:t>δράσεών</w:t>
      </w:r>
      <w:proofErr w:type="spellEnd"/>
      <w:r>
        <w:rPr>
          <w:rFonts w:eastAsia="Times New Roman" w:cs="Times New Roman"/>
          <w:bCs/>
          <w:shd w:val="clear" w:color="auto" w:fill="FFFFFF"/>
        </w:rPr>
        <w:t xml:space="preserve"> της. </w:t>
      </w:r>
    </w:p>
    <w:p w14:paraId="61E48650" w14:textId="77777777" w:rsidR="00D64E44" w:rsidRDefault="006A490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Απαραίτητες προϋποθέσεις </w:t>
      </w:r>
      <w:r>
        <w:rPr>
          <w:rFonts w:eastAsia="Times New Roman"/>
          <w:bCs/>
          <w:shd w:val="clear" w:color="auto" w:fill="FFFFFF"/>
        </w:rPr>
        <w:t>είναι</w:t>
      </w:r>
      <w:r>
        <w:rPr>
          <w:rFonts w:eastAsia="Times New Roman" w:cs="Times New Roman"/>
          <w:bCs/>
          <w:shd w:val="clear" w:color="auto" w:fill="FFFFFF"/>
        </w:rPr>
        <w:t xml:space="preserve"> ο εκσυγχρονισμός της σχετικής υπάρχουσας νομοθεσίας, η πρόβλεψη ειδικής αίθουσας στα νέα διδακτήρια, η αντιμετώπιση των πρ</w:t>
      </w:r>
      <w:r>
        <w:rPr>
          <w:rFonts w:eastAsia="Times New Roman" w:cs="Times New Roman"/>
          <w:bCs/>
          <w:shd w:val="clear" w:color="auto" w:fill="FFFFFF"/>
        </w:rPr>
        <w:t>οβλημάτων στέγασης στα υπάρχοντα και η κάλυψη των οικονομικών αναγκών για τη σωστή λειτουργία της.</w:t>
      </w:r>
    </w:p>
    <w:p w14:paraId="61E48651" w14:textId="77777777" w:rsidR="00D64E44" w:rsidRDefault="006A490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Κύριε Υπουργέ, η Σχολική Βιβλιοθήκη, με τις υπηρεσίες της και τον πλούτο των μέσων και των πηγών πληροφόρησης που διαθέτει, πρέπει να βρει τη θέση που της αρ</w:t>
      </w:r>
      <w:r>
        <w:rPr>
          <w:rFonts w:eastAsia="Times New Roman" w:cs="Times New Roman"/>
          <w:bCs/>
          <w:shd w:val="clear" w:color="auto" w:fill="FFFFFF"/>
        </w:rPr>
        <w:t xml:space="preserve">μόζει στην ελληνική δημόσια εκπαίδευση και με τις κατάλληλες ενέργειες να μπορεί να σταθεί αρωγός στην πορεία του σημερινού σχολείου και να στηρίζει τόσο τον εκπαιδευτικό όσο και τον μαθητή. </w:t>
      </w:r>
    </w:p>
    <w:p w14:paraId="61E48652" w14:textId="77777777" w:rsidR="00D64E44" w:rsidRDefault="006A490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αδιαφορία με την οποία αντιμετωπίστηκε το θέμα τα προηγούμενα χρόνια στέρησε από γενιές νέων την κουλτούρα της βιβλιοθήκης και της έρευνας μέσα σε αυτή, με αποτέλεσμα οι στατιστικές να μιλούν σήμερα για νέους οι οποίοι ερευνούν μόνο μέσα από τα ψηφιακά μ</w:t>
      </w:r>
      <w:r>
        <w:rPr>
          <w:rFonts w:eastAsia="Times New Roman" w:cs="Times New Roman"/>
          <w:bCs/>
          <w:shd w:val="clear" w:color="auto" w:fill="FFFFFF"/>
        </w:rPr>
        <w:t xml:space="preserve">έσα, χωρίς να αξιοποιούν τον τεράστιο πλούτο των βιβλιοθηκών, καθώς και το εξειδικευμένο προσωπικό. </w:t>
      </w:r>
    </w:p>
    <w:p w14:paraId="61E48653" w14:textId="77777777" w:rsidR="00D64E44" w:rsidRDefault="006A490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Το σύγχρονο ανοιχτό δημοκρατικό σχολείο του 21</w:t>
      </w:r>
      <w:r>
        <w:rPr>
          <w:rFonts w:eastAsia="Times New Roman" w:cs="Times New Roman"/>
          <w:bCs/>
          <w:shd w:val="clear" w:color="auto" w:fill="FFFFFF"/>
          <w:vertAlign w:val="superscript"/>
        </w:rPr>
        <w:t>ου</w:t>
      </w:r>
      <w:r>
        <w:rPr>
          <w:rFonts w:eastAsia="Times New Roman" w:cs="Times New Roman"/>
          <w:bCs/>
          <w:shd w:val="clear" w:color="auto" w:fill="FFFFFF"/>
        </w:rPr>
        <w:t xml:space="preserve"> αιώνα μπορούμε να το δημιουργήσουμε, γιατί έχουμε και πάθος και γνώση και, κυρίως, γιατί έχουμε όραμα. </w:t>
      </w:r>
    </w:p>
    <w:p w14:paraId="61E48654" w14:textId="77777777" w:rsidR="00D64E44" w:rsidRDefault="006A490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Σα</w:t>
      </w:r>
      <w:r>
        <w:rPr>
          <w:rFonts w:eastAsia="Times New Roman" w:cs="Times New Roman"/>
          <w:bCs/>
          <w:shd w:val="clear" w:color="auto" w:fill="FFFFFF"/>
        </w:rPr>
        <w:t xml:space="preserve">ς ευχαριστώ πολύ. </w:t>
      </w:r>
    </w:p>
    <w:p w14:paraId="61E48655"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Ευχαριστώ, κυρία συνάδελφε. </w:t>
      </w:r>
    </w:p>
    <w:p w14:paraId="61E48656"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Κύριε Υπουργέ, έχετε τον λόγο. </w:t>
      </w:r>
    </w:p>
    <w:p w14:paraId="61E48657"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Είναι προφανές ότι συμφωνώ με το σύνολο των διαπιστώσεων και των προτάσεων</w:t>
      </w:r>
      <w:r>
        <w:rPr>
          <w:rFonts w:eastAsia="Times New Roman"/>
          <w:bCs/>
          <w:shd w:val="clear" w:color="auto" w:fill="FFFFFF"/>
        </w:rPr>
        <w:t xml:space="preserve"> της </w:t>
      </w:r>
      <w:r>
        <w:rPr>
          <w:rFonts w:eastAsia="Times New Roman"/>
          <w:bCs/>
          <w:shd w:val="clear" w:color="auto" w:fill="FFFFFF"/>
        </w:rPr>
        <w:t xml:space="preserve">κ. </w:t>
      </w:r>
      <w:proofErr w:type="spellStart"/>
      <w:r>
        <w:rPr>
          <w:rFonts w:eastAsia="Times New Roman"/>
          <w:bCs/>
          <w:shd w:val="clear" w:color="auto" w:fill="FFFFFF"/>
        </w:rPr>
        <w:t>Κατσαβριά</w:t>
      </w:r>
      <w:proofErr w:type="spellEnd"/>
      <w:r>
        <w:rPr>
          <w:rFonts w:eastAsia="Times New Roman"/>
          <w:bCs/>
          <w:shd w:val="clear" w:color="auto" w:fill="FFFFFF"/>
        </w:rPr>
        <w:t xml:space="preserve">. </w:t>
      </w:r>
    </w:p>
    <w:p w14:paraId="61E48658"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Θα ήθελα να προσθέσω τα εξής: Πρώτον, οι βιβλιοθήκες, δυστυχώς, για πολλά χρόνια ήταν συνώνυμες με αποθηκευτικούς χώρους και αυτό αποθάρρυνε όχι μόνον τους μαθητές και τις μαθήτριες, αλλά πάρα πολλές φορές και τους εκπαιδευτικούς να εμπ</w:t>
      </w:r>
      <w:r>
        <w:rPr>
          <w:rFonts w:eastAsia="Times New Roman"/>
          <w:bCs/>
          <w:shd w:val="clear" w:color="auto" w:fill="FFFFFF"/>
        </w:rPr>
        <w:t xml:space="preserve">λακούν δυναμικά με τη βιβλιοθήκη. </w:t>
      </w:r>
    </w:p>
    <w:p w14:paraId="61E48659"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Σιγά σιγά αλλάζει αυτό το κλίμα, γιατί έχει αλλάξει την τελευταία δεκαετία σίγουρα με έναν εντελώς δραματικό τρόπο κάτι στη ζωή του σχολείου, και αυτό είναι ότι επαναπροσδιορίστηκε η σχέση πληροφορίας και γνώσης. Για πολλ</w:t>
      </w:r>
      <w:r>
        <w:rPr>
          <w:rFonts w:eastAsia="Times New Roman"/>
          <w:bCs/>
          <w:shd w:val="clear" w:color="auto" w:fill="FFFFFF"/>
        </w:rPr>
        <w:t xml:space="preserve">ές εκατονταετίες ήταν σχεδόν ταυτισμένα αυτά. Σήμερα, η πρόσβαση στην πληροφορία έχει αποκτήσει μια άλλη πρακτική απ’ ό,τι η πρόσβαση στη γνώση. </w:t>
      </w:r>
    </w:p>
    <w:p w14:paraId="61E4865A"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Αυτός ο επαναπροσδιορισμός της σχέσης ανάμεσα στην πληροφορία και τη γνώση αρχίζει να φαίνεται και στον τρόπο που λειτουργούν και θα λειτουργούν οι βιβλιοθήκες. Και εδώ υπάρχει πολύ μεγάλο περιθώριο για πρωτοβουλίες των εκπαιδευτικών, τις οποίες έχουμε από</w:t>
      </w:r>
      <w:r>
        <w:rPr>
          <w:rFonts w:eastAsia="Times New Roman"/>
          <w:bCs/>
          <w:shd w:val="clear" w:color="auto" w:fill="FFFFFF"/>
        </w:rPr>
        <w:t xml:space="preserve"> όλη την Ελλάδα. Παραδείγματος χάριν, και στη θεματική εβδομάδα που έγινε στα γυμνάσια και πολλές φορές στις διάφορες εργασίες που κάνουν τα παιδιά φαίνεται ότι η βιβλιοθήκη παίζει έναν κεντρικό ρόλο. </w:t>
      </w:r>
    </w:p>
    <w:p w14:paraId="61E4865B"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Βεβαίως, για να γίνουν όλα αυτά, ξαναερχόμαστε στους ε</w:t>
      </w:r>
      <w:r>
        <w:rPr>
          <w:rFonts w:eastAsia="Times New Roman"/>
          <w:bCs/>
          <w:shd w:val="clear" w:color="auto" w:fill="FFFFFF"/>
        </w:rPr>
        <w:t>κπαιδευτικούς μας, οι οποίοι σήμερα προσπαθούν –και το έχουν κάνει με συγκινητική συνέπεια– να κρατήσουν ένα σύστημα όρθιο. Εμείς τους ευγνωμονούμε.</w:t>
      </w:r>
    </w:p>
    <w:p w14:paraId="61E4865C"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Όντως, από πέρυσι, ξέρετε ότι παίρνουμε πολύ συγκεκριμένα μέτρα, για να </w:t>
      </w:r>
      <w:proofErr w:type="spellStart"/>
      <w:r>
        <w:rPr>
          <w:rFonts w:eastAsia="Times New Roman"/>
          <w:bCs/>
          <w:shd w:val="clear" w:color="auto" w:fill="FFFFFF"/>
        </w:rPr>
        <w:t>κανονικοποιήσουμε</w:t>
      </w:r>
      <w:proofErr w:type="spellEnd"/>
      <w:r>
        <w:rPr>
          <w:rFonts w:eastAsia="Times New Roman"/>
          <w:bCs/>
          <w:shd w:val="clear" w:color="auto" w:fill="FFFFFF"/>
        </w:rPr>
        <w:t xml:space="preserve"> τη ζωή στο σχολεί</w:t>
      </w:r>
      <w:r>
        <w:rPr>
          <w:rFonts w:eastAsia="Times New Roman"/>
          <w:bCs/>
          <w:shd w:val="clear" w:color="auto" w:fill="FFFFFF"/>
        </w:rPr>
        <w:t xml:space="preserve">ο. Μέρος της </w:t>
      </w:r>
      <w:proofErr w:type="spellStart"/>
      <w:r>
        <w:rPr>
          <w:rFonts w:eastAsia="Times New Roman"/>
          <w:bCs/>
          <w:shd w:val="clear" w:color="auto" w:fill="FFFFFF"/>
        </w:rPr>
        <w:t>κανονικοποίησης</w:t>
      </w:r>
      <w:proofErr w:type="spellEnd"/>
      <w:r>
        <w:rPr>
          <w:rFonts w:eastAsia="Times New Roman"/>
          <w:bCs/>
          <w:shd w:val="clear" w:color="auto" w:fill="FFFFFF"/>
        </w:rPr>
        <w:t xml:space="preserve"> είναι και η ανάδειξη των βιβλιοθηκών στα σχολεία. </w:t>
      </w:r>
    </w:p>
    <w:p w14:paraId="61E4865D"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Ευχαριστώ, κύριε Υπουργέ. </w:t>
      </w:r>
    </w:p>
    <w:p w14:paraId="61E4865E"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t>ΧΡΗΣΤΟΣ ΜΠΟΥΚΩΡΟΣ:</w:t>
      </w:r>
      <w:r>
        <w:rPr>
          <w:rFonts w:eastAsia="Times New Roman"/>
          <w:bCs/>
          <w:shd w:val="clear" w:color="auto" w:fill="FFFFFF"/>
        </w:rPr>
        <w:t xml:space="preserve"> Κύριε Πρόεδρε, επί της διαδικασίας για ένα λεπτό μπορώ να έχω τον λόγο; </w:t>
      </w:r>
    </w:p>
    <w:p w14:paraId="61E4865F"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t>ΠΡΟΕΔΡΕΥΩΝ (Σπυρίδων Λυκο</w:t>
      </w:r>
      <w:r>
        <w:rPr>
          <w:rFonts w:eastAsia="Times New Roman"/>
          <w:b/>
          <w:bCs/>
          <w:shd w:val="clear" w:color="auto" w:fill="FFFFFF"/>
        </w:rPr>
        <w:t xml:space="preserve">ύδης): </w:t>
      </w:r>
      <w:r>
        <w:rPr>
          <w:rFonts w:eastAsia="Times New Roman"/>
          <w:bCs/>
          <w:shd w:val="clear" w:color="auto" w:fill="FFFFFF"/>
        </w:rPr>
        <w:t xml:space="preserve">Επί ποιου θέματος; </w:t>
      </w:r>
    </w:p>
    <w:p w14:paraId="61E48660" w14:textId="77777777" w:rsidR="00D64E44" w:rsidRDefault="006A4903">
      <w:pPr>
        <w:spacing w:line="600" w:lineRule="auto"/>
        <w:ind w:firstLine="720"/>
        <w:contextualSpacing/>
        <w:jc w:val="both"/>
        <w:rPr>
          <w:rFonts w:eastAsia="Times New Roman"/>
          <w:b/>
          <w:bCs/>
          <w:shd w:val="clear" w:color="auto" w:fill="FFFFFF"/>
        </w:rPr>
      </w:pPr>
      <w:r>
        <w:rPr>
          <w:rFonts w:eastAsia="Times New Roman"/>
          <w:b/>
          <w:bCs/>
          <w:shd w:val="clear" w:color="auto" w:fill="FFFFFF"/>
        </w:rPr>
        <w:t xml:space="preserve">ΧΡΗΣΤΟΣ ΜΠΟΥΚΩΡΟΣ: </w:t>
      </w:r>
      <w:r>
        <w:rPr>
          <w:rFonts w:eastAsia="Times New Roman"/>
          <w:bCs/>
          <w:shd w:val="clear" w:color="auto" w:fill="FFFFFF"/>
        </w:rPr>
        <w:t>Θα σας εξηγήσω αμέσως.</w:t>
      </w:r>
      <w:r>
        <w:rPr>
          <w:rFonts w:eastAsia="Times New Roman"/>
          <w:b/>
          <w:bCs/>
          <w:shd w:val="clear" w:color="auto" w:fill="FFFFFF"/>
        </w:rPr>
        <w:t xml:space="preserve"> </w:t>
      </w:r>
    </w:p>
    <w:p w14:paraId="61E48661"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Έχετε τον λόγο, κύριε συνάδελφε. </w:t>
      </w:r>
    </w:p>
    <w:p w14:paraId="61E48662" w14:textId="77777777" w:rsidR="00D64E44" w:rsidRDefault="006A4903">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 xml:space="preserve">ΧΡΗΣΤΟΣ ΜΠΟΥΚΩΡΟΣ: </w:t>
      </w:r>
      <w:r>
        <w:rPr>
          <w:rFonts w:eastAsia="Times New Roman"/>
          <w:bCs/>
          <w:shd w:val="clear" w:color="auto" w:fill="FFFFFF"/>
        </w:rPr>
        <w:t xml:space="preserve">Σας ευχαριστώ. </w:t>
      </w:r>
    </w:p>
    <w:p w14:paraId="61E48663"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Κύριε Πρόεδρε, για σήμερα ήταν προγραμματισμένη στον δεύτερο κύκλο των ερωτήσεων να σ</w:t>
      </w:r>
      <w:r>
        <w:rPr>
          <w:rFonts w:eastAsia="Times New Roman"/>
          <w:bCs/>
          <w:shd w:val="clear" w:color="auto" w:fill="FFFFFF"/>
        </w:rPr>
        <w:t xml:space="preserve">υζητηθεί μια επίκαιρη ερώτησή μου προς τον Υπουργό Υγείας για την Β΄ Παθολογική Κλινική του Νοσοκομείου Βόλου. </w:t>
      </w:r>
    </w:p>
    <w:p w14:paraId="61E48664" w14:textId="77777777" w:rsidR="00D64E44" w:rsidRDefault="006A490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Θα ήθελα να ενημερώσω ότι έλαβα γνώση για την αναβολή της ερώτησης μόλις λίγα λεπτά πριν ξεκινήσει η διαδικασία της συζήτησης των </w:t>
      </w:r>
      <w:r>
        <w:rPr>
          <w:rFonts w:eastAsia="Times New Roman"/>
          <w:bCs/>
          <w:shd w:val="clear" w:color="auto" w:fill="FFFFFF"/>
        </w:rPr>
        <w:t xml:space="preserve">επικαίρων </w:t>
      </w:r>
      <w:r>
        <w:rPr>
          <w:rFonts w:eastAsia="Times New Roman"/>
          <w:bCs/>
          <w:shd w:val="clear" w:color="auto" w:fill="FFFFFF"/>
        </w:rPr>
        <w:t xml:space="preserve">ερωτήσεων. </w:t>
      </w:r>
    </w:p>
    <w:p w14:paraId="61E48665"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μεταφέρετε τόσο προς τον κύριο Πρόεδρο της Βουλής όσο και στη Διάσκεψη των Προέδρων ότι μπορεί βεβαίως από τον Κανονισμό να προβλέπεται η ειδοποίηση των Βουλευτών ακόμα και την ημέρα της συζήτησης των ερωτήσεων, αλλά αυτό είναι και </w:t>
      </w:r>
      <w:proofErr w:type="spellStart"/>
      <w:r>
        <w:rPr>
          <w:rFonts w:eastAsia="Times New Roman" w:cs="Times New Roman"/>
          <w:szCs w:val="24"/>
        </w:rPr>
        <w:t>αντισυναδελφικό</w:t>
      </w:r>
      <w:proofErr w:type="spellEnd"/>
      <w:r>
        <w:rPr>
          <w:rFonts w:eastAsia="Times New Roman" w:cs="Times New Roman"/>
          <w:szCs w:val="24"/>
        </w:rPr>
        <w:t xml:space="preserve"> και δεν είναι καθόλου βολικό για τους Βουλευτές της περιφέρειας, που μετακινούνται εκατοντάδες χιλιομέτρων, πολλές φορές έχοντας μία και μοναδική κοινοβουλευτική υποχρέωση, όπως αυτή η συζήτηση μιας επίκαιρης ερώτησης, ιδιαίτερα όταν η μέρα</w:t>
      </w:r>
      <w:r>
        <w:rPr>
          <w:rFonts w:eastAsia="Times New Roman" w:cs="Times New Roman"/>
          <w:szCs w:val="24"/>
        </w:rPr>
        <w:t xml:space="preserve"> είναι Δευτέρα.</w:t>
      </w:r>
    </w:p>
    <w:p w14:paraId="61E48666"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όλοι ότι υπάρχει ένας προγραμματισμός και πρέπει να είμαστε στις περιφέρειές μας και δεν μπορώ να πιστέψω ότι οι Υπουργοί δεν μπορούν να ρυθμίσουν ούτε το ημερήσιο πρόγραμμά τους. </w:t>
      </w:r>
    </w:p>
    <w:p w14:paraId="61E48667"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Θα σας παρακαλούσα, λοιπόν, κύριε Πρόεδρε, να με</w:t>
      </w:r>
      <w:r>
        <w:rPr>
          <w:rFonts w:eastAsia="Times New Roman" w:cs="Times New Roman"/>
          <w:szCs w:val="24"/>
        </w:rPr>
        <w:t>ταφέρετε αυτούς του</w:t>
      </w:r>
      <w:r>
        <w:rPr>
          <w:rFonts w:eastAsia="Times New Roman" w:cs="Times New Roman"/>
          <w:szCs w:val="24"/>
        </w:rPr>
        <w:t>ς</w:t>
      </w:r>
      <w:r>
        <w:rPr>
          <w:rFonts w:eastAsia="Times New Roman" w:cs="Times New Roman"/>
          <w:szCs w:val="24"/>
        </w:rPr>
        <w:t xml:space="preserve"> προβληματισμούς και αυτές τις επισημάνσεις και για έναν ακόμη λόγο. </w:t>
      </w:r>
      <w:r>
        <w:rPr>
          <w:rFonts w:eastAsia="Times New Roman" w:cs="Times New Roman"/>
          <w:szCs w:val="24"/>
        </w:rPr>
        <w:lastRenderedPageBreak/>
        <w:t>Άλλαξε το σύστημα κοινοβουλευτικού ελέγχου με στόχο όλων μας να συζητιούνται περισσότερες ερωτήσεις. Η συγκεκριμένη ερώτηση για δεύτερη εβδομάδα, με το ίδιο σύστημα κο</w:t>
      </w:r>
      <w:r>
        <w:rPr>
          <w:rFonts w:eastAsia="Times New Roman" w:cs="Times New Roman"/>
          <w:szCs w:val="24"/>
        </w:rPr>
        <w:t>ινοβουλευτικού ελέγχου, δεν συζητήθηκε πάλι.</w:t>
      </w:r>
    </w:p>
    <w:p w14:paraId="61E48668"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Βεβαίως, δεν αντιλέγω πως ο Υπουργός Υγείας μπορεί να αντιμετωπίζει κάποιες έκτακτες υποχρεώσεις, είναι και ένα δύσκολο Υπουργείο, αλλά νομίζω ότι οι Βουλευτές θα πρέπει έγκαιρα να ενημερώνονται και να μην ταλαι</w:t>
      </w:r>
      <w:r>
        <w:rPr>
          <w:rFonts w:eastAsia="Times New Roman" w:cs="Times New Roman"/>
          <w:szCs w:val="24"/>
        </w:rPr>
        <w:t xml:space="preserve">πωρούνται κατά αυτόν τον τρόπο, ιδιαίτερα όταν πρόκειται για τόσο σοβαρά κοινωνικά ζητήματα που αφορούν τις τοπικές κοινωνίες. </w:t>
      </w:r>
    </w:p>
    <w:p w14:paraId="61E48669"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Ελπίζοντας ότι θα μεταφέρετε τις παρατηρήσεις αυτάς, σας ευχαριστώ πολύ.</w:t>
      </w:r>
    </w:p>
    <w:p w14:paraId="61E4866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Μπουκώ</w:t>
      </w:r>
      <w:r>
        <w:rPr>
          <w:rFonts w:eastAsia="Times New Roman" w:cs="Times New Roman"/>
          <w:szCs w:val="24"/>
        </w:rPr>
        <w:t>ρο</w:t>
      </w:r>
      <w:proofErr w:type="spellEnd"/>
      <w:r>
        <w:rPr>
          <w:rFonts w:eastAsia="Times New Roman" w:cs="Times New Roman"/>
          <w:szCs w:val="24"/>
        </w:rPr>
        <w:t xml:space="preserve">. </w:t>
      </w:r>
    </w:p>
    <w:p w14:paraId="61E4866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δίκιο. Ξέρετε ότι πολλές φορές μπορεί να χρειάζεται να αναβληθεί μία ερώτηση και να μην συζητηθεί για κάποιους συγκεκριμένους λόγους, αλλά το ότι ειδοποιηθήκατε μερικά λεπτά πριν από την έναρξη της διαδικασίας, αυτό συνιστά πρόβλημα. </w:t>
      </w:r>
    </w:p>
    <w:p w14:paraId="61E4866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Έχετε δίκι</w:t>
      </w:r>
      <w:r>
        <w:rPr>
          <w:rFonts w:eastAsia="Times New Roman" w:cs="Times New Roman"/>
          <w:szCs w:val="24"/>
        </w:rPr>
        <w:t xml:space="preserve">ο. Εγώ θα το μεταφέρω όπου χρειάζεται και στη Διάσκεψη των Προέδρων κι ελπίζω να έχουμε μία απάντηση, η οποία να καλύπτει τη δική σας ένσταση, που είναι δικαιολογημένη. </w:t>
      </w:r>
    </w:p>
    <w:p w14:paraId="61E4866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Σας ευχαριστώ.</w:t>
      </w:r>
    </w:p>
    <w:p w14:paraId="61E4866E" w14:textId="77777777" w:rsidR="00D64E44" w:rsidRDefault="006A4903">
      <w:pPr>
        <w:spacing w:line="600" w:lineRule="auto"/>
        <w:ind w:firstLine="720"/>
        <w:contextualSpacing/>
        <w:jc w:val="both"/>
        <w:rPr>
          <w:rFonts w:eastAsia="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w:t>
      </w:r>
      <w:r>
        <w:rPr>
          <w:rFonts w:eastAsia="Times New Roman"/>
          <w:szCs w:val="24"/>
        </w:rPr>
        <w:t>Κυρίες και κύριοι συ</w:t>
      </w:r>
      <w:r>
        <w:rPr>
          <w:rFonts w:eastAsia="Times New Roman"/>
          <w:szCs w:val="24"/>
        </w:rPr>
        <w:t>νάδελφοι, έχω να ανακοινώσω κάποια αιτήματα αδειών.</w:t>
      </w:r>
    </w:p>
    <w:p w14:paraId="61E4866F"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Ο Βουλευτής </w:t>
      </w:r>
      <w:r>
        <w:rPr>
          <w:rFonts w:eastAsia="Times New Roman"/>
          <w:szCs w:val="24"/>
        </w:rPr>
        <w:t xml:space="preserve">Α΄ </w:t>
      </w:r>
      <w:r>
        <w:rPr>
          <w:rFonts w:eastAsia="Times New Roman"/>
          <w:szCs w:val="24"/>
        </w:rPr>
        <w:t xml:space="preserve">Θεσσαλονίκης κ. Μάρκος </w:t>
      </w:r>
      <w:proofErr w:type="spellStart"/>
      <w:r>
        <w:rPr>
          <w:rFonts w:eastAsia="Times New Roman"/>
          <w:szCs w:val="24"/>
        </w:rPr>
        <w:t>Μπόλαρης</w:t>
      </w:r>
      <w:proofErr w:type="spellEnd"/>
      <w:r>
        <w:rPr>
          <w:rFonts w:eastAsia="Times New Roman"/>
          <w:szCs w:val="24"/>
        </w:rPr>
        <w:t xml:space="preserve"> ζητεί άδεια ολιγοήμερης απουσίας από 20 Ιουνίου έως 30 Ιουνίου</w:t>
      </w:r>
      <w:r>
        <w:rPr>
          <w:rFonts w:eastAsia="Times New Roman"/>
          <w:szCs w:val="24"/>
        </w:rPr>
        <w:t xml:space="preserve"> 2017</w:t>
      </w:r>
      <w:r>
        <w:rPr>
          <w:rFonts w:eastAsia="Times New Roman"/>
          <w:szCs w:val="24"/>
        </w:rPr>
        <w:t xml:space="preserve"> στο εξωτερικό για προσωπικούς λόγους. Η Βουλή εγκρίνει; </w:t>
      </w:r>
    </w:p>
    <w:p w14:paraId="61E48670"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w:t>
      </w:r>
      <w:r>
        <w:rPr>
          <w:rFonts w:eastAsia="Times New Roman"/>
          <w:szCs w:val="24"/>
        </w:rPr>
        <w:t xml:space="preserve">στα. </w:t>
      </w:r>
    </w:p>
    <w:p w14:paraId="61E48671" w14:textId="77777777" w:rsidR="00D64E44" w:rsidRDefault="006A490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61E48672" w14:textId="77777777" w:rsidR="00D64E44" w:rsidRDefault="006A4903">
      <w:pPr>
        <w:spacing w:line="600" w:lineRule="auto"/>
        <w:ind w:firstLine="720"/>
        <w:contextualSpacing/>
        <w:jc w:val="both"/>
        <w:rPr>
          <w:rFonts w:eastAsia="Times New Roman"/>
          <w:szCs w:val="24"/>
        </w:rPr>
      </w:pPr>
      <w:r>
        <w:rPr>
          <w:rFonts w:eastAsia="Times New Roman"/>
          <w:szCs w:val="24"/>
        </w:rPr>
        <w:t>Ο Βουλευτής Κοζάνης κ. Γεώργιος Κασαπίδης ζητεί άδεια ολιγοήμερης απουσίας για μετάβαση στην Αλβανία από 16 Ιουνίου έως και 17 Ιουνίου</w:t>
      </w:r>
      <w:r>
        <w:rPr>
          <w:rFonts w:eastAsia="Times New Roman"/>
          <w:szCs w:val="24"/>
        </w:rPr>
        <w:t xml:space="preserve"> 2017</w:t>
      </w:r>
      <w:r>
        <w:rPr>
          <w:rFonts w:eastAsia="Times New Roman"/>
          <w:szCs w:val="24"/>
        </w:rPr>
        <w:t xml:space="preserve">. Η Βουλή εγκρίνει; </w:t>
      </w:r>
    </w:p>
    <w:p w14:paraId="61E48673" w14:textId="77777777" w:rsidR="00D64E44" w:rsidRDefault="006A4903">
      <w:pPr>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ΒΟΥΛ</w:t>
      </w:r>
      <w:r>
        <w:rPr>
          <w:rFonts w:eastAsia="Times New Roman"/>
          <w:b/>
          <w:szCs w:val="24"/>
        </w:rPr>
        <w:t>ΕΥΤΕΣ:</w:t>
      </w:r>
      <w:r>
        <w:rPr>
          <w:rFonts w:eastAsia="Times New Roman"/>
          <w:szCs w:val="24"/>
        </w:rPr>
        <w:t xml:space="preserve"> Μάλιστα, μάλιστα. </w:t>
      </w:r>
    </w:p>
    <w:p w14:paraId="61E48674" w14:textId="77777777" w:rsidR="00D64E44" w:rsidRDefault="006A490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61E48675" w14:textId="77777777" w:rsidR="00D64E44" w:rsidRDefault="006A4903">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η Διαρκής Επιτροπή Δημόσιας Διοίκησης, Δημόσιας Τάξης και Δικαιοσύνης καταθέτει την </w:t>
      </w:r>
      <w:r>
        <w:rPr>
          <w:rFonts w:eastAsia="Times New Roman"/>
          <w:szCs w:val="24"/>
        </w:rPr>
        <w:t xml:space="preserve">έκθεσή </w:t>
      </w:r>
      <w:r>
        <w:rPr>
          <w:rFonts w:eastAsia="Times New Roman"/>
          <w:szCs w:val="24"/>
        </w:rPr>
        <w:t>της στο σχέδιο νόμου του Υπουργείου Δικαιοσύνης, Διαφάνειας και Ανθρωπίνων Δικαιωμάτων: «Ι) Κύρ</w:t>
      </w:r>
      <w:r>
        <w:rPr>
          <w:rFonts w:eastAsia="Times New Roman"/>
          <w:szCs w:val="24"/>
        </w:rPr>
        <w:t xml:space="preserve">ωση και προσαρμογή της ελληνικής νομοθεσίας στη Σύμβαση της Βαρσοβίας της 16ης Μαΐου 2005 του </w:t>
      </w:r>
      <w:r>
        <w:rPr>
          <w:rFonts w:eastAsia="Times New Roman"/>
          <w:szCs w:val="24"/>
        </w:rPr>
        <w:lastRenderedPageBreak/>
        <w:t>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ενσ</w:t>
      </w:r>
      <w:r>
        <w:rPr>
          <w:rFonts w:eastAsia="Times New Roman"/>
          <w:szCs w:val="24"/>
        </w:rPr>
        <w:t>ωμάτωση της Α-Π 2003/577/ΔΕΥ, της Α-Π 2005/212/ΔΕΥ, της Α-Π 2006/783/ ΔΕΥ, όπως τροποποιήθηκε με την Α-Π 2009/299/ΔΕΥ και της Οδηγίας 2014/42/ ΕΕ, ΙΙ) Προϋποθέσεις τοποθέτησης ανηλίκων σε ίδρυμα ή ανάδοχη οικογένεια από και προς κράτη μέλη της Ευρωπαϊκής Έ</w:t>
      </w:r>
      <w:r>
        <w:rPr>
          <w:rFonts w:eastAsia="Times New Roman"/>
          <w:szCs w:val="24"/>
        </w:rPr>
        <w:t xml:space="preserve">νωσης βάσει του άρθρου 56 του Κανονισμού αριθ. 2201/2003 του Συμβουλίου, της 27ης Νοεμβρίου 2003, για τη διεθνή δικαιοδοσία και την αναγνώριση και εκτέλεση αποφάσεων σε </w:t>
      </w:r>
      <w:proofErr w:type="spellStart"/>
      <w:r>
        <w:rPr>
          <w:rFonts w:eastAsia="Times New Roman"/>
          <w:szCs w:val="24"/>
        </w:rPr>
        <w:t>γαμικές</w:t>
      </w:r>
      <w:proofErr w:type="spellEnd"/>
      <w:r>
        <w:rPr>
          <w:rFonts w:eastAsia="Times New Roman"/>
          <w:szCs w:val="24"/>
        </w:rPr>
        <w:t xml:space="preserve"> διαφορές και διαφορές γονικής μέριμνας, ο οποίος καταργεί τον Κανονισμό 1347/20</w:t>
      </w:r>
      <w:r>
        <w:rPr>
          <w:rFonts w:eastAsia="Times New Roman"/>
          <w:szCs w:val="24"/>
        </w:rPr>
        <w:t xml:space="preserve">00, ΙΙΙ) Ενσωμάτωση της Οδηγίας 2013/48/ΕΕ του Ευρωπαϊκού Κοινοβουλίου και Συμβουλίου της 22ας Οκτωβρίου 2013 σχετικά με το δικαίωμα πρόσβασης σε δικηγόρο στο πλαίσιο ποινικής διαδικασίας και διαδικασίας εκτέλεσης του ευρωπαϊκού εντάλματος σύλληψης, καθώς </w:t>
      </w:r>
      <w:r>
        <w:rPr>
          <w:rFonts w:eastAsia="Times New Roman"/>
          <w:szCs w:val="24"/>
        </w:rPr>
        <w:t>και σχετικά με το δικαίωμα ενημέρωσης τρίτου προσώπου σε περίπτωση στέρησης της ελευθερίας του και με το δικαίωμα επικοινωνίας με τρίτα πρόσωπα και με προξενικές αρχές κατά τη διάρκεια στέρησης της ελευθερίας, IV) Ενσωμάτωση της Οδηγίας 2012/29/ΕΕ για τη θ</w:t>
      </w:r>
      <w:r>
        <w:rPr>
          <w:rFonts w:eastAsia="Times New Roman"/>
          <w:szCs w:val="24"/>
        </w:rPr>
        <w:t>έσπιση ελάχιστων προτύπων σχετικά με τα δικαιώματα, την υποστήριξη και την προστασία θυμάτων της εγκληματικότητας και για την αντικατάσταση της Απόφασης-Πλαίσιο 2001/220/ΔΕΥ του Συμβουλίου».</w:t>
      </w:r>
    </w:p>
    <w:p w14:paraId="61E48676" w14:textId="77777777" w:rsidR="00D64E44" w:rsidRDefault="006A4903">
      <w:pPr>
        <w:spacing w:line="600" w:lineRule="auto"/>
        <w:ind w:firstLine="720"/>
        <w:contextualSpacing/>
        <w:jc w:val="both"/>
        <w:rPr>
          <w:rFonts w:eastAsia="Times New Roman"/>
          <w:color w:val="000000"/>
          <w:szCs w:val="24"/>
          <w:shd w:val="clear" w:color="auto" w:fill="FFFFFF"/>
        </w:rPr>
      </w:pPr>
      <w:r>
        <w:rPr>
          <w:rFonts w:eastAsia="Times New Roman"/>
          <w:szCs w:val="24"/>
        </w:rPr>
        <w:lastRenderedPageBreak/>
        <w:t xml:space="preserve">Δεν θα συζητηθεί η πρώτη με αριθμό </w:t>
      </w:r>
      <w:r>
        <w:rPr>
          <w:rFonts w:eastAsia="Times New Roman"/>
          <w:color w:val="000000"/>
          <w:szCs w:val="24"/>
          <w:shd w:val="clear" w:color="auto" w:fill="FFFFFF"/>
        </w:rPr>
        <w:t xml:space="preserve">990/12-6-2017 </w:t>
      </w:r>
      <w:r>
        <w:rPr>
          <w:rFonts w:eastAsia="Times New Roman"/>
          <w:szCs w:val="24"/>
        </w:rPr>
        <w:t xml:space="preserve">επίκαιρη ερώτηση πρώτου κύκλου </w:t>
      </w:r>
      <w:r>
        <w:rPr>
          <w:rFonts w:eastAsia="Times New Roman"/>
          <w:color w:val="000000"/>
          <w:szCs w:val="24"/>
          <w:shd w:val="clear" w:color="auto" w:fill="FFFFFF"/>
        </w:rPr>
        <w:t xml:space="preserve">του Βουλευτή Α΄ Θεσσαλονίκης του Συνασπισμού Ριζοσπαστικής Αριστεράς κ. </w:t>
      </w:r>
      <w:r>
        <w:rPr>
          <w:rFonts w:eastAsia="Times New Roman"/>
          <w:bCs/>
          <w:color w:val="000000"/>
          <w:szCs w:val="24"/>
          <w:shd w:val="clear" w:color="auto" w:fill="FFFFFF"/>
        </w:rPr>
        <w:t>Αλέξανδρου Τριανταφυλλίδη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Εθνικής Άμυνας </w:t>
      </w:r>
      <w:r>
        <w:rPr>
          <w:rFonts w:eastAsia="Times New Roman"/>
          <w:color w:val="000000"/>
          <w:szCs w:val="24"/>
          <w:shd w:val="clear" w:color="auto" w:fill="FFFFFF"/>
        </w:rPr>
        <w:t>με θέμα</w:t>
      </w:r>
      <w:r>
        <w:rPr>
          <w:rFonts w:eastAsia="Times New Roman"/>
          <w:color w:val="000000"/>
          <w:szCs w:val="24"/>
          <w:shd w:val="clear" w:color="auto" w:fill="FFFFFF"/>
        </w:rPr>
        <w:t>:</w:t>
      </w:r>
      <w:r>
        <w:rPr>
          <w:rFonts w:eastAsia="Times New Roman"/>
          <w:color w:val="000000"/>
          <w:szCs w:val="24"/>
          <w:shd w:val="clear" w:color="auto" w:fill="FFFFFF"/>
        </w:rPr>
        <w:t xml:space="preserve"> «Πρώην Στρατόπεδο </w:t>
      </w:r>
      <w:proofErr w:type="spellStart"/>
      <w:r>
        <w:rPr>
          <w:rFonts w:eastAsia="Times New Roman"/>
          <w:color w:val="000000"/>
          <w:szCs w:val="24"/>
          <w:shd w:val="clear" w:color="auto" w:fill="FFFFFF"/>
        </w:rPr>
        <w:t>Κόδρα</w:t>
      </w:r>
      <w:proofErr w:type="spellEnd"/>
      <w:r>
        <w:rPr>
          <w:rFonts w:eastAsia="Times New Roman"/>
          <w:color w:val="000000"/>
          <w:szCs w:val="24"/>
          <w:shd w:val="clear" w:color="auto" w:fill="FFFFFF"/>
        </w:rPr>
        <w:t xml:space="preserve"> Καλαμαριάς</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Ανατολικής Θεσσαλονίκης: Ανάδειξη της περιοχής σε</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υπερτοπικό</w:t>
      </w:r>
      <w:proofErr w:type="spellEnd"/>
      <w:r>
        <w:rPr>
          <w:rFonts w:eastAsia="Times New Roman"/>
          <w:color w:val="000000"/>
          <w:szCs w:val="24"/>
          <w:shd w:val="clear" w:color="auto" w:fill="FFFFFF"/>
        </w:rPr>
        <w:t xml:space="preserve"> πάρκο», λόγω απουσίας του αρμόδιου Υπουργού στο εξωτερικό. Ο κ. Πάνος Καμμένος κάνει επίσημη επίσκεψη στο Παρίσι.</w:t>
      </w:r>
    </w:p>
    <w:p w14:paraId="61E48677" w14:textId="77777777" w:rsidR="00D64E44" w:rsidRDefault="006A490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τέταρτη με αριθμό 933/2-6-2017 επίκαιρη ερώτηση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ρου κύκλου του Βουλευτή Β΄ Αθηνών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ΔΗΜ</w:t>
      </w:r>
      <w:r>
        <w:rPr>
          <w:rFonts w:eastAsia="Times New Roman"/>
          <w:color w:val="000000"/>
          <w:szCs w:val="24"/>
          <w:shd w:val="clear" w:color="auto" w:fill="FFFFFF"/>
        </w:rPr>
        <w:t xml:space="preserve">ΑΡ κ. </w:t>
      </w:r>
      <w:r>
        <w:rPr>
          <w:rFonts w:eastAsia="Times New Roman"/>
          <w:bCs/>
          <w:color w:val="000000"/>
          <w:szCs w:val="24"/>
          <w:shd w:val="clear" w:color="auto" w:fill="FFFFFF"/>
        </w:rPr>
        <w:t>Ανδρέα Λοβέρδου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Δικαιοσύνης, Διαφάνειας και Ανθρωπίνων Δικαιωμάτων, </w:t>
      </w:r>
      <w:r>
        <w:rPr>
          <w:rFonts w:eastAsia="Times New Roman"/>
          <w:color w:val="000000"/>
          <w:szCs w:val="24"/>
          <w:shd w:val="clear" w:color="auto" w:fill="FFFFFF"/>
        </w:rPr>
        <w:t xml:space="preserve">σχετικά με την </w:t>
      </w:r>
      <w:proofErr w:type="spellStart"/>
      <w:r>
        <w:rPr>
          <w:rFonts w:eastAsia="Times New Roman"/>
          <w:color w:val="000000"/>
          <w:szCs w:val="24"/>
          <w:shd w:val="clear" w:color="auto" w:fill="FFFFFF"/>
        </w:rPr>
        <w:t>συνεπιμέλεια</w:t>
      </w:r>
      <w:proofErr w:type="spellEnd"/>
      <w:r>
        <w:rPr>
          <w:rFonts w:eastAsia="Times New Roman"/>
          <w:color w:val="000000"/>
          <w:szCs w:val="24"/>
          <w:shd w:val="clear" w:color="auto" w:fill="FFFFFF"/>
        </w:rPr>
        <w:t xml:space="preserve"> τέκνων, δεν θα συζητηθεί λόγω κωλύματος των αρμοδίων Υπουργών και θα επαναπροσδιοριστεί για συζήτηση. Ο Υπουργός Δικαιοσύνης κ. Σταύρος Κ</w:t>
      </w:r>
      <w:r>
        <w:rPr>
          <w:rFonts w:eastAsia="Times New Roman"/>
          <w:color w:val="000000"/>
          <w:szCs w:val="24"/>
          <w:shd w:val="clear" w:color="auto" w:fill="FFFFFF"/>
        </w:rPr>
        <w:t>οντονής δεν έχει κώλυμα. Αιτία είναι η ανάγνωση νομοσχεδίου στη Βουλή.</w:t>
      </w:r>
    </w:p>
    <w:p w14:paraId="61E48678" w14:textId="77777777" w:rsidR="00D64E44" w:rsidRDefault="006A490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lang w:val="en-US"/>
        </w:rPr>
        <w:t>H</w:t>
      </w:r>
      <w:r>
        <w:rPr>
          <w:rFonts w:eastAsia="Times New Roman"/>
          <w:color w:val="000000"/>
          <w:szCs w:val="24"/>
          <w:shd w:val="clear" w:color="auto" w:fill="FFFFFF"/>
        </w:rPr>
        <w:t xml:space="preserve"> έκτη με αριθμό 929/2-6-2017 επίκαιρη ερώτηση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 xml:space="preserve">ρου κύκλου του Βουλευτή Β΄ </w:t>
      </w:r>
      <w:r>
        <w:rPr>
          <w:rFonts w:eastAsia="Times New Roman"/>
          <w:color w:val="000000"/>
          <w:szCs w:val="24"/>
          <w:shd w:val="clear" w:color="auto" w:fill="FFFFFF"/>
        </w:rPr>
        <w:t xml:space="preserve">Πειραιώς </w:t>
      </w:r>
      <w:r>
        <w:rPr>
          <w:rFonts w:eastAsia="Times New Roman"/>
          <w:color w:val="000000"/>
          <w:szCs w:val="24"/>
          <w:shd w:val="clear" w:color="auto" w:fill="FFFFFF"/>
        </w:rPr>
        <w:t xml:space="preserve">των Ανεξαρτήτων Ελλήνων κ. </w:t>
      </w:r>
      <w:r>
        <w:rPr>
          <w:rFonts w:eastAsia="Times New Roman"/>
          <w:bCs/>
          <w:color w:val="000000"/>
          <w:szCs w:val="24"/>
          <w:shd w:val="clear" w:color="auto" w:fill="FFFFFF"/>
        </w:rPr>
        <w:t>Δημητρίου Καμμένου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την κλοπή </w:t>
      </w:r>
      <w:r>
        <w:rPr>
          <w:rFonts w:eastAsia="Times New Roman"/>
          <w:color w:val="000000"/>
          <w:szCs w:val="24"/>
          <w:shd w:val="clear" w:color="auto" w:fill="FFFFFF"/>
        </w:rPr>
        <w:t xml:space="preserve">ηλεκτρικού ρεύματος, δεν θα συζητηθεί λόγω κωλύματος του Υπουργού Οικονομικών κ. Ευκλείδη </w:t>
      </w:r>
      <w:proofErr w:type="spellStart"/>
      <w:r>
        <w:rPr>
          <w:rFonts w:eastAsia="Times New Roman"/>
          <w:color w:val="000000"/>
          <w:szCs w:val="24"/>
          <w:shd w:val="clear" w:color="auto" w:fill="FFFFFF"/>
        </w:rPr>
        <w:t>Τσακαλώτου</w:t>
      </w:r>
      <w:proofErr w:type="spellEnd"/>
      <w:r>
        <w:rPr>
          <w:rFonts w:eastAsia="Times New Roman"/>
          <w:color w:val="000000"/>
          <w:szCs w:val="24"/>
          <w:shd w:val="clear" w:color="auto" w:fill="FFFFFF"/>
        </w:rPr>
        <w:t>. Αιτία: φόρτος εργασίας.</w:t>
      </w:r>
    </w:p>
    <w:p w14:paraId="61E48679" w14:textId="77777777" w:rsidR="00D64E44" w:rsidRDefault="006A490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Επίσης, δεν θα συζητηθεί η έβδομη με αριθμό 931/2-6-2017 επίκαιρη ερώτηση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 xml:space="preserve">ρου κύκλου του Βουλευτή Β΄ Αθηνών του Ποταμιού κ. </w:t>
      </w:r>
      <w:r>
        <w:rPr>
          <w:rFonts w:eastAsia="Times New Roman"/>
          <w:bCs/>
          <w:color w:val="000000"/>
          <w:szCs w:val="24"/>
          <w:shd w:val="clear" w:color="auto" w:fill="FFFFFF"/>
        </w:rPr>
        <w:t>Γ</w:t>
      </w:r>
      <w:r>
        <w:rPr>
          <w:rFonts w:eastAsia="Times New Roman"/>
          <w:bCs/>
          <w:color w:val="000000"/>
          <w:szCs w:val="24"/>
          <w:shd w:val="clear" w:color="auto" w:fill="FFFFFF"/>
        </w:rPr>
        <w:t xml:space="preserve">εωργίου </w:t>
      </w:r>
      <w:proofErr w:type="spellStart"/>
      <w:r>
        <w:rPr>
          <w:rFonts w:eastAsia="Times New Roman"/>
          <w:bCs/>
          <w:color w:val="000000"/>
          <w:szCs w:val="24"/>
          <w:shd w:val="clear" w:color="auto" w:fill="FFFFFF"/>
        </w:rPr>
        <w:t>Αμυρά</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σχετικά με την υπόθεση «</w:t>
      </w:r>
      <w:r>
        <w:rPr>
          <w:rFonts w:eastAsia="Times New Roman"/>
          <w:color w:val="000000"/>
          <w:szCs w:val="24"/>
          <w:shd w:val="clear" w:color="auto" w:fill="FFFFFF"/>
        </w:rPr>
        <w:t>SIEMENS</w:t>
      </w:r>
      <w:r>
        <w:rPr>
          <w:rFonts w:eastAsia="Times New Roman"/>
          <w:color w:val="000000"/>
          <w:szCs w:val="24"/>
          <w:shd w:val="clear" w:color="auto" w:fill="FFFFFF"/>
        </w:rPr>
        <w:t xml:space="preserve">», λόγω κωλύματος του ίδιου Υπουργού. </w:t>
      </w:r>
    </w:p>
    <w:p w14:paraId="61E4867A"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Ακόμη, η δέκατη με αριθμό 924/1-6-2017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w:t>
      </w:r>
      <w:r>
        <w:rPr>
          <w:rFonts w:eastAsia="Times New Roman" w:cs="Times New Roman"/>
          <w:bCs/>
          <w:szCs w:val="24"/>
        </w:rPr>
        <w:t>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τον «διορισμό υπόδικης στη Διοίκηση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δεν θα συζητηθεί λόγω φόρτου εργασίας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1E4867B"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ίδιο ισχύει και για την ενδέκατη με αριθμό 948/6-6-2017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Β΄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Ελληνική Βιομηχανία Οχημάτων «ΕΛΒΟΑΒΕ».</w:t>
      </w:r>
    </w:p>
    <w:p w14:paraId="61E4867C"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979/7-6-2017 επίκαιρη ερώτηση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ένταξη του εμβολίου κατά της </w:t>
      </w:r>
      <w:proofErr w:type="spellStart"/>
      <w:r>
        <w:rPr>
          <w:rFonts w:eastAsia="Times New Roman" w:cs="Times New Roman"/>
          <w:szCs w:val="24"/>
        </w:rPr>
        <w:t>Μηνιγγιτοδόκοκκου</w:t>
      </w:r>
      <w:proofErr w:type="spellEnd"/>
      <w:r>
        <w:rPr>
          <w:rFonts w:eastAsia="Times New Roman" w:cs="Times New Roman"/>
          <w:szCs w:val="24"/>
        </w:rPr>
        <w:t xml:space="preserve"> </w:t>
      </w:r>
      <w:proofErr w:type="spellStart"/>
      <w:r>
        <w:rPr>
          <w:rFonts w:eastAsia="Times New Roman" w:cs="Times New Roman"/>
          <w:szCs w:val="24"/>
        </w:rPr>
        <w:t>Οροομάδας</w:t>
      </w:r>
      <w:proofErr w:type="spellEnd"/>
      <w:r>
        <w:rPr>
          <w:rFonts w:eastAsia="Times New Roman" w:cs="Times New Roman"/>
          <w:szCs w:val="24"/>
        </w:rPr>
        <w:t xml:space="preserve"> τύπου Β΄ στο Εθνικό Σύστημα Εμβο</w:t>
      </w:r>
      <w:r>
        <w:rPr>
          <w:rFonts w:eastAsia="Times New Roman" w:cs="Times New Roman"/>
          <w:szCs w:val="24"/>
        </w:rPr>
        <w:t>λιασμών, δεν θα συζητηθεί λόγω κωλύματος του Υπουργού Υγείας κ. Ανδρέα Ξανθού. Αιτία: φόρτος εργασίας.</w:t>
      </w:r>
    </w:p>
    <w:p w14:paraId="61E4867D"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με αριθμό 1005/12-6-2017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«Θα πληρώσουν οι επώνυμοι τα νοσήλια;», δεν θα συζητηθεί λόγω κωλύματος του ίδιου Υπουργού. </w:t>
      </w:r>
    </w:p>
    <w:p w14:paraId="61E4867E"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την ένατη με αριθμό 943/6-6-2017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w:t>
      </w:r>
      <w:r>
        <w:rPr>
          <w:rFonts w:eastAsia="Times New Roman" w:cs="Times New Roman"/>
          <w:szCs w:val="24"/>
        </w:rPr>
        <w:t xml:space="preserve">Λαρίσης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Κω</w:t>
      </w:r>
      <w:r>
        <w:rPr>
          <w:rFonts w:eastAsia="Times New Roman" w:cs="Times New Roman"/>
          <w:bCs/>
          <w:szCs w:val="24"/>
        </w:rPr>
        <w:t xml:space="preserve">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«Υπάρχει τελικά εθνική και περιφερειακή στρατηγική για την ανάπτυξη του ιατρικού τουρισμού;».</w:t>
      </w:r>
    </w:p>
    <w:p w14:paraId="61E4867F"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Η όγδοη με αριθμό 942/6-6-2017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«Δραματική η κατάσταση στη Β΄ Παθολογική Κλινική Βόλου»,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 φ</w:t>
      </w:r>
      <w:r>
        <w:rPr>
          <w:rFonts w:eastAsia="Times New Roman" w:cs="Times New Roman"/>
          <w:szCs w:val="24"/>
        </w:rPr>
        <w:t>όρτος εργασίας.</w:t>
      </w:r>
    </w:p>
    <w:p w14:paraId="61E48680"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t>Επίσης, η τέταρτη με αριθμό 976/6-6-2017 επίκαιρη ερώτηση πρώτου κύκλου της Βουλευτού Χαλκιδικής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Σωτηρίας Βλάχου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«Ελλείψεις ασθενοφόρων στο Νομό Χαλκιδικής θέτουν σε κίν</w:t>
      </w:r>
      <w:r>
        <w:rPr>
          <w:rFonts w:eastAsia="Times New Roman" w:cs="Times New Roman"/>
          <w:szCs w:val="24"/>
        </w:rPr>
        <w:t xml:space="preserve">δυνο τη ζωή πολιτών», δεν θα συζητηθεί λόγω φόρτου εργασίας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61E48681" w14:textId="77777777" w:rsidR="00D64E44" w:rsidRDefault="006A4903">
      <w:pPr>
        <w:spacing w:line="600" w:lineRule="auto"/>
        <w:ind w:firstLine="720"/>
        <w:contextualSpacing/>
        <w:jc w:val="both"/>
        <w:rPr>
          <w:rFonts w:eastAsia="Times New Roman" w:cs="Times New Roman"/>
          <w:szCs w:val="24"/>
        </w:rPr>
      </w:pPr>
      <w:r>
        <w:rPr>
          <w:rFonts w:eastAsia="Times New Roman" w:cs="Times New Roman"/>
          <w:szCs w:val="24"/>
        </w:rPr>
        <w:lastRenderedPageBreak/>
        <w:t>Η πέμπτη με αριθμό 923/1-6-2017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Χρήστου Παππά</w:t>
      </w:r>
      <w:r>
        <w:rPr>
          <w:rFonts w:eastAsia="Times New Roman" w:cs="Times New Roman"/>
          <w:szCs w:val="24"/>
        </w:rPr>
        <w:t xml:space="preserve"> προς </w:t>
      </w:r>
      <w:r>
        <w:rPr>
          <w:rFonts w:eastAsia="Times New Roman" w:cs="Times New Roman"/>
          <w:szCs w:val="24"/>
        </w:rPr>
        <w:t xml:space="preserve">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με θέμα: «Εκπλήρωση του Τάματος του Έθνους», δεν θα συζητηθεί λόγω κωλύματος του Υπουργού Παιδείας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61E48682" w14:textId="77777777" w:rsidR="00D64E44" w:rsidRDefault="006A4903">
      <w:pPr>
        <w:spacing w:line="600" w:lineRule="auto"/>
        <w:ind w:firstLine="54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61E48683" w14:textId="77777777" w:rsidR="00D64E44" w:rsidRDefault="006A4903">
      <w:pPr>
        <w:spacing w:line="600" w:lineRule="auto"/>
        <w:ind w:firstLine="540"/>
        <w:contextualSpacing/>
        <w:jc w:val="both"/>
        <w:rPr>
          <w:rFonts w:eastAsia="Times New Roman" w:cs="Times New Roman"/>
          <w:szCs w:val="24"/>
        </w:rPr>
      </w:pPr>
      <w:r>
        <w:rPr>
          <w:rFonts w:eastAsia="Times New Roman" w:cs="Times New Roman"/>
          <w:szCs w:val="24"/>
        </w:rPr>
        <w:t>Κυρίες και κύριοι συνάδελφοι, δέχ</w:t>
      </w:r>
      <w:r>
        <w:rPr>
          <w:rFonts w:eastAsia="Times New Roman" w:cs="Times New Roman"/>
          <w:szCs w:val="24"/>
        </w:rPr>
        <w:t>εστε στο σημείο αυτό να λύσουμε τη συνεδρίαση;</w:t>
      </w:r>
    </w:p>
    <w:p w14:paraId="61E48684" w14:textId="77777777" w:rsidR="00D64E44" w:rsidRDefault="006A4903">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1E48685" w14:textId="77777777" w:rsidR="00D64E44" w:rsidRDefault="006A4903">
      <w:pPr>
        <w:spacing w:line="600" w:lineRule="auto"/>
        <w:ind w:firstLine="54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19.26΄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r>
        <w:rPr>
          <w:rFonts w:eastAsia="Times New Roman" w:cs="Times New Roman"/>
          <w:szCs w:val="24"/>
        </w:rPr>
        <w:t xml:space="preserve"> για τη</w:t>
      </w:r>
      <w:r>
        <w:rPr>
          <w:rFonts w:eastAsia="Times New Roman" w:cs="Times New Roman"/>
          <w:szCs w:val="24"/>
        </w:rPr>
        <w:t>ν</w:t>
      </w:r>
      <w:r>
        <w:rPr>
          <w:rFonts w:eastAsia="Times New Roman" w:cs="Times New Roman"/>
          <w:szCs w:val="24"/>
        </w:rPr>
        <w:t xml:space="preserve"> προσεχή Τετάρτη 21 Ιουνίου 2017</w:t>
      </w:r>
      <w:r>
        <w:rPr>
          <w:rFonts w:eastAsia="Times New Roman" w:cs="Times New Roman"/>
          <w:szCs w:val="24"/>
        </w:rPr>
        <w:t xml:space="preserve"> </w:t>
      </w:r>
      <w:r>
        <w:rPr>
          <w:rFonts w:eastAsia="Times New Roman" w:cs="Times New Roman"/>
          <w:szCs w:val="24"/>
        </w:rPr>
        <w:t xml:space="preserve">και ώρα 10.00΄ με αντικείμενο </w:t>
      </w:r>
      <w:r>
        <w:rPr>
          <w:rFonts w:eastAsia="Times New Roman" w:cs="Times New Roman"/>
          <w:szCs w:val="24"/>
        </w:rPr>
        <w:t>εργασιώ</w:t>
      </w:r>
      <w:r>
        <w:rPr>
          <w:rFonts w:eastAsia="Times New Roman" w:cs="Times New Roman"/>
          <w:szCs w:val="24"/>
        </w:rPr>
        <w:t>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 σύμφωνα με την ημερήσια διάταξη που θα διανεμηθεί.</w:t>
      </w:r>
      <w:r>
        <w:rPr>
          <w:rFonts w:eastAsia="Times New Roman" w:cs="Times New Roman"/>
          <w:szCs w:val="24"/>
        </w:rPr>
        <w:t xml:space="preserve"> </w:t>
      </w:r>
    </w:p>
    <w:p w14:paraId="61E48686" w14:textId="77777777" w:rsidR="00D64E44" w:rsidRDefault="006A4903">
      <w:pPr>
        <w:spacing w:line="600" w:lineRule="auto"/>
        <w:ind w:firstLine="540"/>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61E48687" w14:textId="77777777" w:rsidR="00D64E44" w:rsidRDefault="00D64E44">
      <w:pPr>
        <w:spacing w:line="600" w:lineRule="auto"/>
        <w:ind w:firstLine="720"/>
        <w:contextualSpacing/>
        <w:jc w:val="both"/>
        <w:rPr>
          <w:rFonts w:eastAsia="Times New Roman" w:cs="Times New Roman"/>
          <w:szCs w:val="24"/>
        </w:rPr>
      </w:pPr>
    </w:p>
    <w:p w14:paraId="61E48688" w14:textId="77777777" w:rsidR="00D64E44" w:rsidRDefault="00D64E44">
      <w:pPr>
        <w:spacing w:line="600" w:lineRule="auto"/>
        <w:ind w:firstLine="720"/>
        <w:contextualSpacing/>
        <w:jc w:val="both"/>
        <w:rPr>
          <w:rFonts w:eastAsia="Times New Roman" w:cs="Times New Roman"/>
          <w:szCs w:val="24"/>
        </w:rPr>
      </w:pPr>
    </w:p>
    <w:p w14:paraId="61E48689" w14:textId="77777777" w:rsidR="00D64E44" w:rsidRDefault="00D64E44">
      <w:pPr>
        <w:spacing w:line="600" w:lineRule="auto"/>
        <w:ind w:firstLine="720"/>
        <w:contextualSpacing/>
        <w:jc w:val="both"/>
        <w:rPr>
          <w:rFonts w:eastAsia="Times New Roman" w:cs="Times New Roman"/>
          <w:szCs w:val="24"/>
        </w:rPr>
      </w:pPr>
    </w:p>
    <w:p w14:paraId="61E4868A" w14:textId="77777777" w:rsidR="00D64E44" w:rsidRDefault="00D64E44">
      <w:pPr>
        <w:spacing w:line="600" w:lineRule="auto"/>
        <w:ind w:firstLine="720"/>
        <w:contextualSpacing/>
        <w:jc w:val="both"/>
        <w:rPr>
          <w:rFonts w:eastAsia="Times New Roman" w:cs="Times New Roman"/>
          <w:szCs w:val="24"/>
        </w:rPr>
      </w:pPr>
    </w:p>
    <w:p w14:paraId="61E4868B" w14:textId="77777777" w:rsidR="00D64E44" w:rsidRDefault="00D64E44">
      <w:pPr>
        <w:spacing w:line="600" w:lineRule="auto"/>
        <w:ind w:firstLine="720"/>
        <w:contextualSpacing/>
        <w:jc w:val="both"/>
        <w:rPr>
          <w:rFonts w:eastAsia="Times New Roman" w:cs="Times New Roman"/>
          <w:szCs w:val="24"/>
        </w:rPr>
      </w:pPr>
    </w:p>
    <w:p w14:paraId="61E4868C" w14:textId="77777777" w:rsidR="00D64E44" w:rsidRDefault="00D64E44">
      <w:pPr>
        <w:spacing w:line="600" w:lineRule="auto"/>
        <w:ind w:firstLine="720"/>
        <w:contextualSpacing/>
        <w:jc w:val="both"/>
        <w:rPr>
          <w:rFonts w:eastAsia="Times New Roman" w:cs="Times New Roman"/>
          <w:szCs w:val="24"/>
        </w:rPr>
      </w:pPr>
    </w:p>
    <w:sectPr w:rsidR="00D64E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YKUcpohL5Zg65VpYyP7Y7ZY06+I=" w:salt="NxHCKqRixDRaIg+18a+Vf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4"/>
    <w:rsid w:val="006A4903"/>
    <w:rsid w:val="00B4442B"/>
    <w:rsid w:val="00D64E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8533"/>
  <w15:docId w15:val="{EF42091C-EC83-4282-B4FA-8843AA8E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777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F7770"/>
    <w:rPr>
      <w:rFonts w:ascii="Segoe UI" w:hAnsi="Segoe UI" w:cs="Segoe UI"/>
      <w:sz w:val="18"/>
      <w:szCs w:val="18"/>
    </w:rPr>
  </w:style>
  <w:style w:type="paragraph" w:styleId="a4">
    <w:name w:val="Revision"/>
    <w:hidden/>
    <w:uiPriority w:val="99"/>
    <w:semiHidden/>
    <w:rsid w:val="00EF00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463</MetadataID>
    <Session xmlns="641f345b-441b-4b81-9152-adc2e73ba5e1">Β´</Session>
    <Date xmlns="641f345b-441b-4b81-9152-adc2e73ba5e1">2017-06-18T21:00:00+00:00</Date>
    <Status xmlns="641f345b-441b-4b81-9152-adc2e73ba5e1">
      <Url>http://srv-sp1/praktika/Lists/Incoming_Metadata/EditForm.aspx?ID=463&amp;Source=/praktika/Recordings_Library/Forms/AllItems.aspx</Url>
      <Description>Δημοσιεύτηκε</Description>
    </Status>
    <Meeting xmlns="641f345b-441b-4b81-9152-adc2e73ba5e1">ΡΛΣΤ´</Meeting>
  </documentManagement>
</p:properties>
</file>

<file path=customXml/itemProps1.xml><?xml version="1.0" encoding="utf-8"?>
<ds:datastoreItem xmlns:ds="http://schemas.openxmlformats.org/officeDocument/2006/customXml" ds:itemID="{9A07A815-4850-48CE-80D9-4C7E66658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373E54-F196-449A-BCEE-F659778A3C9D}">
  <ds:schemaRefs>
    <ds:schemaRef ds:uri="http://schemas.microsoft.com/sharepoint/v3/contenttype/forms"/>
  </ds:schemaRefs>
</ds:datastoreItem>
</file>

<file path=customXml/itemProps3.xml><?xml version="1.0" encoding="utf-8"?>
<ds:datastoreItem xmlns:ds="http://schemas.openxmlformats.org/officeDocument/2006/customXml" ds:itemID="{3FB6A92B-E2A9-4DC2-B1B1-54DCA4C8A2CD}">
  <ds:schemaRefs>
    <ds:schemaRef ds:uri="641f345b-441b-4b81-9152-adc2e73ba5e1"/>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12747</Words>
  <Characters>68839</Characters>
  <Application>Microsoft Office Word</Application>
  <DocSecurity>0</DocSecurity>
  <Lines>573</Lines>
  <Paragraphs>162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2017-06-26T10:57:00Z</dcterms:created>
  <dcterms:modified xsi:type="dcterms:W3CDTF">2017-06-26T10:57:00Z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